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645B43" w14:textId="77777777" w:rsidR="001A7BE9" w:rsidRPr="00E808B0" w:rsidRDefault="001A7BE9">
      <w:pPr>
        <w:jc w:val="center"/>
        <w:rPr>
          <w:b/>
          <w:sz w:val="28"/>
          <w:szCs w:val="28"/>
        </w:rPr>
      </w:pPr>
      <w:r w:rsidRPr="00E808B0">
        <w:rPr>
          <w:b/>
          <w:sz w:val="28"/>
          <w:szCs w:val="28"/>
        </w:rPr>
        <w:t>Integrating the Healthcare Enterprise</w:t>
      </w:r>
    </w:p>
    <w:p w14:paraId="410DF234" w14:textId="77777777" w:rsidR="001A7BE9" w:rsidRPr="00E808B0" w:rsidRDefault="001A7BE9" w:rsidP="00CC2407"/>
    <w:p w14:paraId="4F119F10" w14:textId="77777777" w:rsidR="001A7BE9" w:rsidRPr="00427BD8" w:rsidRDefault="00E71080" w:rsidP="00427BD8">
      <w:pPr>
        <w:pStyle w:val="BodyText"/>
        <w:jc w:val="center"/>
      </w:pPr>
      <w:r w:rsidRPr="00E808B0">
        <w:rPr>
          <w:noProof/>
        </w:rPr>
        <w:drawing>
          <wp:inline distT="0" distB="0" distL="0" distR="0" wp14:anchorId="5BA967A4" wp14:editId="0CF9D4D3">
            <wp:extent cx="1639570" cy="83883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838835"/>
                    </a:xfrm>
                    <a:prstGeom prst="rect">
                      <a:avLst/>
                    </a:prstGeom>
                    <a:noFill/>
                    <a:ln>
                      <a:noFill/>
                    </a:ln>
                  </pic:spPr>
                </pic:pic>
              </a:graphicData>
            </a:graphic>
          </wp:inline>
        </w:drawing>
      </w:r>
    </w:p>
    <w:p w14:paraId="72101169" w14:textId="77777777" w:rsidR="001A7BE9" w:rsidRPr="00E808B0" w:rsidRDefault="001A7BE9" w:rsidP="00CC2407"/>
    <w:p w14:paraId="6D78D8DC" w14:textId="77777777" w:rsidR="001A7BE9" w:rsidRPr="00E808B0" w:rsidRDefault="001A7BE9">
      <w:pPr>
        <w:jc w:val="center"/>
        <w:rPr>
          <w:b/>
          <w:sz w:val="44"/>
          <w:szCs w:val="44"/>
        </w:rPr>
      </w:pPr>
      <w:r w:rsidRPr="00E808B0">
        <w:rPr>
          <w:b/>
          <w:sz w:val="44"/>
          <w:szCs w:val="44"/>
        </w:rPr>
        <w:t>IHE IT Infrastructure</w:t>
      </w:r>
    </w:p>
    <w:p w14:paraId="50246988" w14:textId="77777777" w:rsidR="001A7BE9" w:rsidRPr="00E808B0" w:rsidRDefault="001A7BE9">
      <w:pPr>
        <w:jc w:val="center"/>
        <w:rPr>
          <w:b/>
          <w:sz w:val="44"/>
          <w:szCs w:val="44"/>
        </w:rPr>
      </w:pPr>
      <w:r w:rsidRPr="00E808B0">
        <w:rPr>
          <w:b/>
          <w:sz w:val="44"/>
          <w:szCs w:val="44"/>
        </w:rPr>
        <w:t xml:space="preserve">Technical Framework </w:t>
      </w:r>
    </w:p>
    <w:p w14:paraId="1FF158C1" w14:textId="77777777" w:rsidR="001A7BE9" w:rsidRPr="00E808B0" w:rsidRDefault="001A7BE9" w:rsidP="00480A9E"/>
    <w:p w14:paraId="08E6AF7F" w14:textId="77777777" w:rsidR="001A7BE9" w:rsidRPr="00E808B0" w:rsidRDefault="001A7BE9">
      <w:pPr>
        <w:jc w:val="center"/>
        <w:rPr>
          <w:b/>
          <w:sz w:val="44"/>
          <w:szCs w:val="44"/>
        </w:rPr>
      </w:pPr>
      <w:r w:rsidRPr="00E808B0">
        <w:rPr>
          <w:b/>
          <w:sz w:val="44"/>
          <w:szCs w:val="44"/>
        </w:rPr>
        <w:t>Volume 2x</w:t>
      </w:r>
    </w:p>
    <w:p w14:paraId="14E74446" w14:textId="77777777" w:rsidR="001A7BE9" w:rsidRPr="00E808B0" w:rsidRDefault="001A7BE9">
      <w:pPr>
        <w:jc w:val="center"/>
        <w:rPr>
          <w:b/>
          <w:sz w:val="44"/>
          <w:szCs w:val="44"/>
        </w:rPr>
      </w:pPr>
      <w:r w:rsidRPr="00E808B0">
        <w:rPr>
          <w:b/>
          <w:sz w:val="44"/>
          <w:szCs w:val="44"/>
        </w:rPr>
        <w:t>IHE ITI TF-2x</w:t>
      </w:r>
    </w:p>
    <w:p w14:paraId="0733008F" w14:textId="77777777" w:rsidR="001A7BE9" w:rsidRPr="00E808B0" w:rsidRDefault="001A7BE9">
      <w:pPr>
        <w:jc w:val="center"/>
        <w:rPr>
          <w:b/>
          <w:sz w:val="44"/>
          <w:szCs w:val="44"/>
        </w:rPr>
      </w:pPr>
      <w:r w:rsidRPr="00E808B0">
        <w:rPr>
          <w:b/>
          <w:sz w:val="44"/>
          <w:szCs w:val="44"/>
        </w:rPr>
        <w:t>Volume 2 Appendices</w:t>
      </w:r>
    </w:p>
    <w:p w14:paraId="4AA91A3B" w14:textId="77777777" w:rsidR="001A7BE9" w:rsidRPr="00E808B0" w:rsidRDefault="001A7BE9" w:rsidP="00CC2407"/>
    <w:p w14:paraId="546030AF" w14:textId="77777777" w:rsidR="001A7BE9" w:rsidRPr="00E808B0" w:rsidRDefault="001A7BE9" w:rsidP="00CC2407"/>
    <w:p w14:paraId="09388EF5" w14:textId="77777777" w:rsidR="001A7BE9" w:rsidRPr="00E808B0" w:rsidRDefault="001A7BE9" w:rsidP="00CC2407"/>
    <w:p w14:paraId="59D0F743" w14:textId="77777777" w:rsidR="001A7BE9" w:rsidRPr="00E808B0" w:rsidRDefault="001A7BE9" w:rsidP="00CC2407"/>
    <w:p w14:paraId="40AAB043" w14:textId="77777777" w:rsidR="001A7BE9" w:rsidRPr="00E808B0" w:rsidRDefault="001A7BE9" w:rsidP="00CC2407"/>
    <w:p w14:paraId="6F38DBE5" w14:textId="77777777" w:rsidR="001A7BE9" w:rsidRPr="00E808B0" w:rsidRDefault="001A7BE9" w:rsidP="00CC2407"/>
    <w:p w14:paraId="7358CD0F" w14:textId="77777777" w:rsidR="001A7BE9" w:rsidRPr="00E808B0" w:rsidRDefault="001A7BE9" w:rsidP="00CC2407"/>
    <w:p w14:paraId="30BFB5CE" w14:textId="77777777" w:rsidR="001A7BE9" w:rsidRPr="00E808B0" w:rsidRDefault="001A7BE9" w:rsidP="00CC2407"/>
    <w:p w14:paraId="45AE7554" w14:textId="77777777" w:rsidR="001A7BE9" w:rsidRPr="00E808B0" w:rsidRDefault="001A7BE9" w:rsidP="00CC2407"/>
    <w:p w14:paraId="50D7FB05" w14:textId="79E8A489" w:rsidR="001A7BE9" w:rsidRPr="00E808B0" w:rsidRDefault="001A7BE9">
      <w:pPr>
        <w:jc w:val="center"/>
        <w:rPr>
          <w:b/>
          <w:bCs/>
          <w:sz w:val="28"/>
        </w:rPr>
      </w:pPr>
      <w:r w:rsidRPr="00E808B0">
        <w:rPr>
          <w:b/>
          <w:bCs/>
          <w:sz w:val="28"/>
        </w:rPr>
        <w:t>Revision 1</w:t>
      </w:r>
      <w:r w:rsidR="00F629AA">
        <w:rPr>
          <w:b/>
          <w:bCs/>
          <w:sz w:val="28"/>
        </w:rPr>
        <w:t>6</w:t>
      </w:r>
      <w:r w:rsidR="006B3BC3" w:rsidRPr="00E808B0">
        <w:rPr>
          <w:b/>
          <w:bCs/>
          <w:sz w:val="28"/>
        </w:rPr>
        <w:t>.0</w:t>
      </w:r>
      <w:r w:rsidRPr="00E808B0">
        <w:rPr>
          <w:b/>
          <w:bCs/>
          <w:sz w:val="28"/>
        </w:rPr>
        <w:t xml:space="preserve"> – Final Text</w:t>
      </w:r>
    </w:p>
    <w:p w14:paraId="08C5D10D" w14:textId="43104942" w:rsidR="001A7BE9" w:rsidRPr="00E808B0" w:rsidRDefault="00EB6C31">
      <w:pPr>
        <w:jc w:val="center"/>
        <w:rPr>
          <w:b/>
          <w:bCs/>
          <w:sz w:val="28"/>
        </w:rPr>
      </w:pPr>
      <w:r w:rsidRPr="00E808B0">
        <w:rPr>
          <w:b/>
          <w:bCs/>
          <w:sz w:val="28"/>
        </w:rPr>
        <w:t xml:space="preserve">July </w:t>
      </w:r>
      <w:r w:rsidR="00F629AA">
        <w:rPr>
          <w:b/>
          <w:bCs/>
          <w:sz w:val="28"/>
        </w:rPr>
        <w:t>12</w:t>
      </w:r>
      <w:r w:rsidRPr="00E808B0">
        <w:rPr>
          <w:b/>
          <w:bCs/>
          <w:sz w:val="28"/>
        </w:rPr>
        <w:t>, 201</w:t>
      </w:r>
      <w:r w:rsidR="00F629AA">
        <w:rPr>
          <w:b/>
          <w:bCs/>
          <w:sz w:val="28"/>
        </w:rPr>
        <w:t>9</w:t>
      </w:r>
    </w:p>
    <w:p w14:paraId="27F19838" w14:textId="77777777" w:rsidR="001A7BE9" w:rsidRPr="00E808B0" w:rsidRDefault="001A7BE9" w:rsidP="00480A9E"/>
    <w:p w14:paraId="7A697488" w14:textId="77777777" w:rsidR="001A7BE9" w:rsidRPr="00E808B0" w:rsidRDefault="001A7BE9" w:rsidP="00480A9E"/>
    <w:p w14:paraId="3AA87D98" w14:textId="77777777" w:rsidR="001A7BE9" w:rsidRPr="00E808B0" w:rsidRDefault="001A7BE9" w:rsidP="00480A9E"/>
    <w:p w14:paraId="6CE6F12E" w14:textId="77777777" w:rsidR="001A7BE9" w:rsidRPr="00E808B0" w:rsidRDefault="001A7BE9" w:rsidP="00480A9E">
      <w:pPr>
        <w:pBdr>
          <w:top w:val="single" w:sz="18" w:space="1" w:color="auto"/>
          <w:left w:val="single" w:sz="18" w:space="4" w:color="auto"/>
          <w:bottom w:val="single" w:sz="18" w:space="1" w:color="auto"/>
          <w:right w:val="single" w:sz="18" w:space="4" w:color="auto"/>
        </w:pBdr>
        <w:spacing w:line="276" w:lineRule="auto"/>
        <w:jc w:val="center"/>
      </w:pPr>
      <w:r w:rsidRPr="00E808B0">
        <w:rPr>
          <w:rStyle w:val="BodyTextChar1"/>
        </w:rPr>
        <w:t xml:space="preserve">Please verify you have the most recent version of this document, </w:t>
      </w:r>
      <w:r w:rsidRPr="00E808B0">
        <w:t xml:space="preserve">which is published </w:t>
      </w:r>
      <w:hyperlink r:id="rId9" w:history="1">
        <w:r w:rsidRPr="00E808B0">
          <w:rPr>
            <w:rStyle w:val="Hyperlink"/>
          </w:rPr>
          <w:t>here</w:t>
        </w:r>
      </w:hyperlink>
      <w:r w:rsidRPr="00E808B0">
        <w:t>.</w:t>
      </w:r>
    </w:p>
    <w:p w14:paraId="72BF5E0E" w14:textId="77777777" w:rsidR="001A7BE9" w:rsidRPr="00E808B0" w:rsidRDefault="001A7BE9" w:rsidP="00480A9E">
      <w:r w:rsidRPr="00E808B0">
        <w:br w:type="page"/>
      </w:r>
    </w:p>
    <w:p w14:paraId="3288321A" w14:textId="77777777" w:rsidR="001A7BE9" w:rsidRPr="00E808B0" w:rsidRDefault="001A7BE9" w:rsidP="008766B0"/>
    <w:p w14:paraId="2DF6E264" w14:textId="456FD634" w:rsidR="001A7BE9" w:rsidRPr="00E808B0" w:rsidRDefault="001A7BE9" w:rsidP="003067F6">
      <w:pPr>
        <w:pStyle w:val="BodyText"/>
      </w:pPr>
      <w:r w:rsidRPr="00E808B0">
        <w:rPr>
          <w:b/>
        </w:rPr>
        <w:t>CONTENTS</w:t>
      </w:r>
    </w:p>
    <w:p w14:paraId="7357F316" w14:textId="77777777" w:rsidR="001A7BE9" w:rsidRPr="00E808B0" w:rsidRDefault="001A7BE9">
      <w:pPr>
        <w:tabs>
          <w:tab w:val="left" w:pos="4410"/>
        </w:tabs>
      </w:pPr>
    </w:p>
    <w:p w14:paraId="0AC2EF0E" w14:textId="2FE2FCF9" w:rsidR="009A6EC3" w:rsidRDefault="001A7BE9">
      <w:pPr>
        <w:pStyle w:val="TOC1"/>
        <w:tabs>
          <w:tab w:val="left" w:pos="1584"/>
        </w:tabs>
        <w:rPr>
          <w:rFonts w:asciiTheme="minorHAnsi" w:eastAsiaTheme="minorEastAsia" w:hAnsiTheme="minorHAnsi" w:cstheme="minorBidi"/>
          <w:noProof/>
          <w:sz w:val="22"/>
          <w:szCs w:val="22"/>
        </w:rPr>
      </w:pPr>
      <w:r w:rsidRPr="00E808B0">
        <w:fldChar w:fldCharType="begin"/>
      </w:r>
      <w:r w:rsidRPr="00E808B0">
        <w:instrText xml:space="preserve"> TOC \h \z \t "Appendix Heading 2,2,Appendix Heading 1,1,Appendix Heading 3,3,Glossary,1,Title,1,Style Heading 1l1 + Not Bold,1,Part Title,1" </w:instrText>
      </w:r>
      <w:r w:rsidRPr="00E808B0">
        <w:fldChar w:fldCharType="separate"/>
      </w:r>
      <w:hyperlink w:anchor="_Toc518654855" w:history="1">
        <w:r w:rsidR="009A6EC3" w:rsidRPr="00AB05B9">
          <w:rPr>
            <w:rStyle w:val="Hyperlink"/>
            <w:noProof/>
          </w:rPr>
          <w:t>Appendix A:</w:t>
        </w:r>
        <w:r w:rsidR="009A6EC3">
          <w:rPr>
            <w:rFonts w:asciiTheme="minorHAnsi" w:eastAsiaTheme="minorEastAsia" w:hAnsiTheme="minorHAnsi" w:cstheme="minorBidi"/>
            <w:noProof/>
            <w:sz w:val="22"/>
            <w:szCs w:val="22"/>
          </w:rPr>
          <w:tab/>
        </w:r>
        <w:r w:rsidR="009A6EC3" w:rsidRPr="00AB05B9">
          <w:rPr>
            <w:rStyle w:val="Hyperlink"/>
            <w:noProof/>
          </w:rPr>
          <w:t>Web Service Definition for Retrieve Specific Information for Display and Retrieve Document for Display Transaction</w:t>
        </w:r>
        <w:r w:rsidR="009A6EC3">
          <w:rPr>
            <w:noProof/>
            <w:webHidden/>
          </w:rPr>
          <w:tab/>
        </w:r>
        <w:r w:rsidR="009A6EC3">
          <w:rPr>
            <w:noProof/>
            <w:webHidden/>
          </w:rPr>
          <w:fldChar w:fldCharType="begin"/>
        </w:r>
        <w:r w:rsidR="009A6EC3">
          <w:rPr>
            <w:noProof/>
            <w:webHidden/>
          </w:rPr>
          <w:instrText xml:space="preserve"> PAGEREF _Toc518654855 \h </w:instrText>
        </w:r>
        <w:r w:rsidR="009A6EC3">
          <w:rPr>
            <w:noProof/>
            <w:webHidden/>
          </w:rPr>
        </w:r>
        <w:r w:rsidR="009A6EC3">
          <w:rPr>
            <w:noProof/>
            <w:webHidden/>
          </w:rPr>
          <w:fldChar w:fldCharType="separate"/>
        </w:r>
        <w:r w:rsidR="009A6EC3">
          <w:rPr>
            <w:noProof/>
            <w:webHidden/>
          </w:rPr>
          <w:t>6</w:t>
        </w:r>
        <w:r w:rsidR="009A6EC3">
          <w:rPr>
            <w:noProof/>
            <w:webHidden/>
          </w:rPr>
          <w:fldChar w:fldCharType="end"/>
        </w:r>
      </w:hyperlink>
    </w:p>
    <w:p w14:paraId="73599F2F" w14:textId="34AD869B" w:rsidR="009A6EC3" w:rsidRDefault="007559DA">
      <w:pPr>
        <w:pStyle w:val="TOC1"/>
        <w:tabs>
          <w:tab w:val="left" w:pos="1584"/>
        </w:tabs>
        <w:rPr>
          <w:rFonts w:asciiTheme="minorHAnsi" w:eastAsiaTheme="minorEastAsia" w:hAnsiTheme="minorHAnsi" w:cstheme="minorBidi"/>
          <w:noProof/>
          <w:sz w:val="22"/>
          <w:szCs w:val="22"/>
        </w:rPr>
      </w:pPr>
      <w:hyperlink w:anchor="_Toc518654856" w:history="1">
        <w:r w:rsidR="009A6EC3" w:rsidRPr="00AB05B9">
          <w:rPr>
            <w:rStyle w:val="Hyperlink"/>
            <w:noProof/>
          </w:rPr>
          <w:t>Appendix B:</w:t>
        </w:r>
        <w:r w:rsidR="009A6EC3">
          <w:rPr>
            <w:rFonts w:asciiTheme="minorHAnsi" w:eastAsiaTheme="minorEastAsia" w:hAnsiTheme="minorHAnsi" w:cstheme="minorBidi"/>
            <w:noProof/>
            <w:sz w:val="22"/>
            <w:szCs w:val="22"/>
          </w:rPr>
          <w:tab/>
        </w:r>
        <w:r w:rsidR="009A6EC3" w:rsidRPr="00AB05B9">
          <w:rPr>
            <w:rStyle w:val="Hyperlink"/>
            <w:noProof/>
          </w:rPr>
          <w:t>Definition of Unique Ids</w:t>
        </w:r>
        <w:r w:rsidR="009A6EC3">
          <w:rPr>
            <w:noProof/>
            <w:webHidden/>
          </w:rPr>
          <w:tab/>
        </w:r>
        <w:r w:rsidR="009A6EC3">
          <w:rPr>
            <w:noProof/>
            <w:webHidden/>
          </w:rPr>
          <w:fldChar w:fldCharType="begin"/>
        </w:r>
        <w:r w:rsidR="009A6EC3">
          <w:rPr>
            <w:noProof/>
            <w:webHidden/>
          </w:rPr>
          <w:instrText xml:space="preserve"> PAGEREF _Toc518654856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503CC9A1" w14:textId="1457FD63" w:rsidR="009A6EC3" w:rsidRDefault="007559DA">
      <w:pPr>
        <w:pStyle w:val="TOC2"/>
        <w:tabs>
          <w:tab w:val="left" w:pos="1152"/>
        </w:tabs>
        <w:rPr>
          <w:rFonts w:asciiTheme="minorHAnsi" w:eastAsiaTheme="minorEastAsia" w:hAnsiTheme="minorHAnsi" w:cstheme="minorBidi"/>
          <w:noProof/>
          <w:sz w:val="22"/>
          <w:szCs w:val="22"/>
        </w:rPr>
      </w:pPr>
      <w:hyperlink w:anchor="_Toc518654857" w:history="1">
        <w:r w:rsidR="009A6EC3" w:rsidRPr="00AB05B9">
          <w:rPr>
            <w:rStyle w:val="Hyperlink"/>
            <w:noProof/>
          </w:rPr>
          <w:t>B.1</w:t>
        </w:r>
        <w:r w:rsidR="009A6EC3">
          <w:rPr>
            <w:rFonts w:asciiTheme="minorHAnsi" w:eastAsiaTheme="minorEastAsia" w:hAnsiTheme="minorHAnsi" w:cstheme="minorBidi"/>
            <w:noProof/>
            <w:sz w:val="22"/>
            <w:szCs w:val="22"/>
          </w:rPr>
          <w:tab/>
        </w:r>
        <w:r w:rsidR="009A6EC3" w:rsidRPr="00AB05B9">
          <w:rPr>
            <w:rStyle w:val="Hyperlink"/>
            <w:noProof/>
          </w:rPr>
          <w:t>Requirements for UIDs</w:t>
        </w:r>
        <w:r w:rsidR="009A6EC3">
          <w:rPr>
            <w:noProof/>
            <w:webHidden/>
          </w:rPr>
          <w:tab/>
        </w:r>
        <w:r w:rsidR="009A6EC3">
          <w:rPr>
            <w:noProof/>
            <w:webHidden/>
          </w:rPr>
          <w:fldChar w:fldCharType="begin"/>
        </w:r>
        <w:r w:rsidR="009A6EC3">
          <w:rPr>
            <w:noProof/>
            <w:webHidden/>
          </w:rPr>
          <w:instrText xml:space="preserve"> PAGEREF _Toc518654857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4710138F" w14:textId="1EE90319" w:rsidR="009A6EC3" w:rsidRDefault="007559DA">
      <w:pPr>
        <w:pStyle w:val="TOC2"/>
        <w:tabs>
          <w:tab w:val="left" w:pos="1152"/>
        </w:tabs>
        <w:rPr>
          <w:rFonts w:asciiTheme="minorHAnsi" w:eastAsiaTheme="minorEastAsia" w:hAnsiTheme="minorHAnsi" w:cstheme="minorBidi"/>
          <w:noProof/>
          <w:sz w:val="22"/>
          <w:szCs w:val="22"/>
        </w:rPr>
      </w:pPr>
      <w:hyperlink w:anchor="_Toc518654858" w:history="1">
        <w:r w:rsidR="009A6EC3" w:rsidRPr="00AB05B9">
          <w:rPr>
            <w:rStyle w:val="Hyperlink"/>
            <w:noProof/>
          </w:rPr>
          <w:t>B.2</w:t>
        </w:r>
        <w:r w:rsidR="009A6EC3">
          <w:rPr>
            <w:rFonts w:asciiTheme="minorHAnsi" w:eastAsiaTheme="minorEastAsia" w:hAnsiTheme="minorHAnsi" w:cstheme="minorBidi"/>
            <w:noProof/>
            <w:sz w:val="22"/>
            <w:szCs w:val="22"/>
          </w:rPr>
          <w:tab/>
        </w:r>
        <w:r w:rsidR="009A6EC3" w:rsidRPr="00AB05B9">
          <w:rPr>
            <w:rStyle w:val="Hyperlink"/>
            <w:noProof/>
          </w:rPr>
          <w:t>Structure of a UID</w:t>
        </w:r>
        <w:r w:rsidR="009A6EC3">
          <w:rPr>
            <w:noProof/>
            <w:webHidden/>
          </w:rPr>
          <w:tab/>
        </w:r>
        <w:r w:rsidR="009A6EC3">
          <w:rPr>
            <w:noProof/>
            <w:webHidden/>
          </w:rPr>
          <w:fldChar w:fldCharType="begin"/>
        </w:r>
        <w:r w:rsidR="009A6EC3">
          <w:rPr>
            <w:noProof/>
            <w:webHidden/>
          </w:rPr>
          <w:instrText xml:space="preserve"> PAGEREF _Toc518654858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4ECB2845" w14:textId="10B26C35" w:rsidR="009A6EC3" w:rsidRDefault="007559DA">
      <w:pPr>
        <w:pStyle w:val="TOC2"/>
        <w:tabs>
          <w:tab w:val="left" w:pos="1152"/>
        </w:tabs>
        <w:rPr>
          <w:rFonts w:asciiTheme="minorHAnsi" w:eastAsiaTheme="minorEastAsia" w:hAnsiTheme="minorHAnsi" w:cstheme="minorBidi"/>
          <w:noProof/>
          <w:sz w:val="22"/>
          <w:szCs w:val="22"/>
        </w:rPr>
      </w:pPr>
      <w:hyperlink w:anchor="_Toc518654859" w:history="1">
        <w:r w:rsidR="009A6EC3" w:rsidRPr="00AB05B9">
          <w:rPr>
            <w:rStyle w:val="Hyperlink"/>
            <w:noProof/>
          </w:rPr>
          <w:t>B.3</w:t>
        </w:r>
        <w:r w:rsidR="009A6EC3">
          <w:rPr>
            <w:rFonts w:asciiTheme="minorHAnsi" w:eastAsiaTheme="minorEastAsia" w:hAnsiTheme="minorHAnsi" w:cstheme="minorBidi"/>
            <w:noProof/>
            <w:sz w:val="22"/>
            <w:szCs w:val="22"/>
          </w:rPr>
          <w:tab/>
        </w:r>
        <w:r w:rsidR="009A6EC3" w:rsidRPr="00AB05B9">
          <w:rPr>
            <w:rStyle w:val="Hyperlink"/>
            <w:noProof/>
          </w:rPr>
          <w:t>UID encoding rules</w:t>
        </w:r>
        <w:r w:rsidR="009A6EC3">
          <w:rPr>
            <w:noProof/>
            <w:webHidden/>
          </w:rPr>
          <w:tab/>
        </w:r>
        <w:r w:rsidR="009A6EC3">
          <w:rPr>
            <w:noProof/>
            <w:webHidden/>
          </w:rPr>
          <w:fldChar w:fldCharType="begin"/>
        </w:r>
        <w:r w:rsidR="009A6EC3">
          <w:rPr>
            <w:noProof/>
            <w:webHidden/>
          </w:rPr>
          <w:instrText xml:space="preserve"> PAGEREF _Toc518654859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62D4B84E" w14:textId="36D02949" w:rsidR="009A6EC3" w:rsidRDefault="007559DA">
      <w:pPr>
        <w:pStyle w:val="TOC2"/>
        <w:tabs>
          <w:tab w:val="left" w:pos="1152"/>
        </w:tabs>
        <w:rPr>
          <w:rFonts w:asciiTheme="minorHAnsi" w:eastAsiaTheme="minorEastAsia" w:hAnsiTheme="minorHAnsi" w:cstheme="minorBidi"/>
          <w:noProof/>
          <w:sz w:val="22"/>
          <w:szCs w:val="22"/>
        </w:rPr>
      </w:pPr>
      <w:hyperlink w:anchor="_Toc518654860" w:history="1">
        <w:r w:rsidR="009A6EC3" w:rsidRPr="00AB05B9">
          <w:rPr>
            <w:rStyle w:val="Hyperlink"/>
            <w:noProof/>
          </w:rPr>
          <w:t>B.4</w:t>
        </w:r>
        <w:r w:rsidR="009A6EC3">
          <w:rPr>
            <w:rFonts w:asciiTheme="minorHAnsi" w:eastAsiaTheme="minorEastAsia" w:hAnsiTheme="minorHAnsi" w:cstheme="minorBidi"/>
            <w:noProof/>
            <w:sz w:val="22"/>
            <w:szCs w:val="22"/>
          </w:rPr>
          <w:tab/>
        </w:r>
        <w:r w:rsidR="009A6EC3" w:rsidRPr="00AB05B9">
          <w:rPr>
            <w:rStyle w:val="Hyperlink"/>
            <w:noProof/>
          </w:rPr>
          <w:t>How to obtain a UID registration root?</w:t>
        </w:r>
        <w:r w:rsidR="009A6EC3">
          <w:rPr>
            <w:noProof/>
            <w:webHidden/>
          </w:rPr>
          <w:tab/>
        </w:r>
        <w:r w:rsidR="009A6EC3">
          <w:rPr>
            <w:noProof/>
            <w:webHidden/>
          </w:rPr>
          <w:fldChar w:fldCharType="begin"/>
        </w:r>
        <w:r w:rsidR="009A6EC3">
          <w:rPr>
            <w:noProof/>
            <w:webHidden/>
          </w:rPr>
          <w:instrText xml:space="preserve"> PAGEREF _Toc518654860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15AF6EFE" w14:textId="7AC0481D" w:rsidR="009A6EC3" w:rsidRDefault="007559DA">
      <w:pPr>
        <w:pStyle w:val="TOC2"/>
        <w:tabs>
          <w:tab w:val="left" w:pos="1152"/>
        </w:tabs>
        <w:rPr>
          <w:rFonts w:asciiTheme="minorHAnsi" w:eastAsiaTheme="minorEastAsia" w:hAnsiTheme="minorHAnsi" w:cstheme="minorBidi"/>
          <w:noProof/>
          <w:sz w:val="22"/>
          <w:szCs w:val="22"/>
        </w:rPr>
      </w:pPr>
      <w:hyperlink w:anchor="_Toc518654861" w:history="1">
        <w:r w:rsidR="009A6EC3" w:rsidRPr="00AB05B9">
          <w:rPr>
            <w:rStyle w:val="Hyperlink"/>
            <w:noProof/>
          </w:rPr>
          <w:t>B.5</w:t>
        </w:r>
        <w:r w:rsidR="009A6EC3">
          <w:rPr>
            <w:rFonts w:asciiTheme="minorHAnsi" w:eastAsiaTheme="minorEastAsia" w:hAnsiTheme="minorHAnsi" w:cstheme="minorBidi"/>
            <w:noProof/>
            <w:sz w:val="22"/>
            <w:szCs w:val="22"/>
          </w:rPr>
          <w:tab/>
        </w:r>
        <w:r w:rsidR="009A6EC3" w:rsidRPr="00AB05B9">
          <w:rPr>
            <w:rStyle w:val="Hyperlink"/>
            <w:noProof/>
          </w:rPr>
          <w:t>Example of a UID</w:t>
        </w:r>
        <w:r w:rsidR="009A6EC3">
          <w:rPr>
            <w:noProof/>
            <w:webHidden/>
          </w:rPr>
          <w:tab/>
        </w:r>
        <w:r w:rsidR="009A6EC3">
          <w:rPr>
            <w:noProof/>
            <w:webHidden/>
          </w:rPr>
          <w:fldChar w:fldCharType="begin"/>
        </w:r>
        <w:r w:rsidR="009A6EC3">
          <w:rPr>
            <w:noProof/>
            <w:webHidden/>
          </w:rPr>
          <w:instrText xml:space="preserve"> PAGEREF _Toc518654861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0641B3E9" w14:textId="28B3A4AF" w:rsidR="009A6EC3" w:rsidRDefault="007559DA">
      <w:pPr>
        <w:pStyle w:val="TOC2"/>
        <w:tabs>
          <w:tab w:val="left" w:pos="1152"/>
        </w:tabs>
        <w:rPr>
          <w:rFonts w:asciiTheme="minorHAnsi" w:eastAsiaTheme="minorEastAsia" w:hAnsiTheme="minorHAnsi" w:cstheme="minorBidi"/>
          <w:noProof/>
          <w:sz w:val="22"/>
          <w:szCs w:val="22"/>
        </w:rPr>
      </w:pPr>
      <w:hyperlink w:anchor="_Toc518654862" w:history="1">
        <w:r w:rsidR="009A6EC3" w:rsidRPr="00AB05B9">
          <w:rPr>
            <w:rStyle w:val="Hyperlink"/>
            <w:noProof/>
          </w:rPr>
          <w:t>B.6</w:t>
        </w:r>
        <w:r w:rsidR="009A6EC3">
          <w:rPr>
            <w:rFonts w:asciiTheme="minorHAnsi" w:eastAsiaTheme="minorEastAsia" w:hAnsiTheme="minorHAnsi" w:cstheme="minorBidi"/>
            <w:noProof/>
            <w:sz w:val="22"/>
            <w:szCs w:val="22"/>
          </w:rPr>
          <w:tab/>
        </w:r>
        <w:r w:rsidR="009A6EC3" w:rsidRPr="00AB05B9">
          <w:rPr>
            <w:rStyle w:val="Hyperlink"/>
            <w:noProof/>
          </w:rPr>
          <w:t>Representing UUIDs as OIDs</w:t>
        </w:r>
        <w:r w:rsidR="009A6EC3">
          <w:rPr>
            <w:noProof/>
            <w:webHidden/>
          </w:rPr>
          <w:tab/>
        </w:r>
        <w:r w:rsidR="009A6EC3">
          <w:rPr>
            <w:noProof/>
            <w:webHidden/>
          </w:rPr>
          <w:fldChar w:fldCharType="begin"/>
        </w:r>
        <w:r w:rsidR="009A6EC3">
          <w:rPr>
            <w:noProof/>
            <w:webHidden/>
          </w:rPr>
          <w:instrText xml:space="preserve"> PAGEREF _Toc518654862 \h </w:instrText>
        </w:r>
        <w:r w:rsidR="009A6EC3">
          <w:rPr>
            <w:noProof/>
            <w:webHidden/>
          </w:rPr>
        </w:r>
        <w:r w:rsidR="009A6EC3">
          <w:rPr>
            <w:noProof/>
            <w:webHidden/>
          </w:rPr>
          <w:fldChar w:fldCharType="separate"/>
        </w:r>
        <w:r w:rsidR="009A6EC3">
          <w:rPr>
            <w:noProof/>
            <w:webHidden/>
          </w:rPr>
          <w:t>16</w:t>
        </w:r>
        <w:r w:rsidR="009A6EC3">
          <w:rPr>
            <w:noProof/>
            <w:webHidden/>
          </w:rPr>
          <w:fldChar w:fldCharType="end"/>
        </w:r>
      </w:hyperlink>
    </w:p>
    <w:p w14:paraId="219F9683" w14:textId="1AE65CB3" w:rsidR="009A6EC3" w:rsidRDefault="007559DA">
      <w:pPr>
        <w:pStyle w:val="TOC1"/>
        <w:tabs>
          <w:tab w:val="left" w:pos="1584"/>
        </w:tabs>
        <w:rPr>
          <w:rFonts w:asciiTheme="minorHAnsi" w:eastAsiaTheme="minorEastAsia" w:hAnsiTheme="minorHAnsi" w:cstheme="minorBidi"/>
          <w:noProof/>
          <w:sz w:val="22"/>
          <w:szCs w:val="22"/>
        </w:rPr>
      </w:pPr>
      <w:hyperlink w:anchor="_Toc518654863" w:history="1">
        <w:r w:rsidR="009A6EC3" w:rsidRPr="00AB05B9">
          <w:rPr>
            <w:rStyle w:val="Hyperlink"/>
            <w:noProof/>
          </w:rPr>
          <w:t>Appendix C:</w:t>
        </w:r>
        <w:r w:rsidR="009A6EC3">
          <w:rPr>
            <w:rFonts w:asciiTheme="minorHAnsi" w:eastAsiaTheme="minorEastAsia" w:hAnsiTheme="minorHAnsi" w:cstheme="minorBidi"/>
            <w:noProof/>
            <w:sz w:val="22"/>
            <w:szCs w:val="22"/>
          </w:rPr>
          <w:tab/>
        </w:r>
        <w:r w:rsidR="009A6EC3" w:rsidRPr="00AB05B9">
          <w:rPr>
            <w:rStyle w:val="Hyperlink"/>
            <w:noProof/>
          </w:rPr>
          <w:t>HL7 Profiling Conventions</w:t>
        </w:r>
        <w:r w:rsidR="009A6EC3">
          <w:rPr>
            <w:noProof/>
            <w:webHidden/>
          </w:rPr>
          <w:tab/>
        </w:r>
        <w:r w:rsidR="009A6EC3">
          <w:rPr>
            <w:noProof/>
            <w:webHidden/>
          </w:rPr>
          <w:fldChar w:fldCharType="begin"/>
        </w:r>
        <w:r w:rsidR="009A6EC3">
          <w:rPr>
            <w:noProof/>
            <w:webHidden/>
          </w:rPr>
          <w:instrText xml:space="preserve"> PAGEREF _Toc518654863 \h </w:instrText>
        </w:r>
        <w:r w:rsidR="009A6EC3">
          <w:rPr>
            <w:noProof/>
            <w:webHidden/>
          </w:rPr>
        </w:r>
        <w:r w:rsidR="009A6EC3">
          <w:rPr>
            <w:noProof/>
            <w:webHidden/>
          </w:rPr>
          <w:fldChar w:fldCharType="separate"/>
        </w:r>
        <w:r w:rsidR="009A6EC3">
          <w:rPr>
            <w:noProof/>
            <w:webHidden/>
          </w:rPr>
          <w:t>17</w:t>
        </w:r>
        <w:r w:rsidR="009A6EC3">
          <w:rPr>
            <w:noProof/>
            <w:webHidden/>
          </w:rPr>
          <w:fldChar w:fldCharType="end"/>
        </w:r>
      </w:hyperlink>
    </w:p>
    <w:p w14:paraId="025DE128" w14:textId="31D1C356" w:rsidR="009A6EC3" w:rsidRDefault="007559DA">
      <w:pPr>
        <w:pStyle w:val="TOC2"/>
        <w:tabs>
          <w:tab w:val="left" w:pos="1152"/>
        </w:tabs>
        <w:rPr>
          <w:rFonts w:asciiTheme="minorHAnsi" w:eastAsiaTheme="minorEastAsia" w:hAnsiTheme="minorHAnsi" w:cstheme="minorBidi"/>
          <w:noProof/>
          <w:sz w:val="22"/>
          <w:szCs w:val="22"/>
        </w:rPr>
      </w:pPr>
      <w:hyperlink w:anchor="_Toc518654864" w:history="1">
        <w:r w:rsidR="009A6EC3" w:rsidRPr="00AB05B9">
          <w:rPr>
            <w:rStyle w:val="Hyperlink"/>
            <w:noProof/>
          </w:rPr>
          <w:t>C.1</w:t>
        </w:r>
        <w:r w:rsidR="009A6EC3">
          <w:rPr>
            <w:rFonts w:asciiTheme="minorHAnsi" w:eastAsiaTheme="minorEastAsia" w:hAnsiTheme="minorHAnsi" w:cstheme="minorBidi"/>
            <w:noProof/>
            <w:sz w:val="22"/>
            <w:szCs w:val="22"/>
          </w:rPr>
          <w:tab/>
        </w:r>
        <w:r w:rsidR="009A6EC3" w:rsidRPr="00AB05B9">
          <w:rPr>
            <w:rStyle w:val="Hyperlink"/>
            <w:noProof/>
          </w:rPr>
          <w:t>HL7 Message Profiling Convention</w:t>
        </w:r>
        <w:r w:rsidR="009A6EC3">
          <w:rPr>
            <w:noProof/>
            <w:webHidden/>
          </w:rPr>
          <w:tab/>
        </w:r>
        <w:r w:rsidR="009A6EC3">
          <w:rPr>
            <w:noProof/>
            <w:webHidden/>
          </w:rPr>
          <w:fldChar w:fldCharType="begin"/>
        </w:r>
        <w:r w:rsidR="009A6EC3">
          <w:rPr>
            <w:noProof/>
            <w:webHidden/>
          </w:rPr>
          <w:instrText xml:space="preserve"> PAGEREF _Toc518654864 \h </w:instrText>
        </w:r>
        <w:r w:rsidR="009A6EC3">
          <w:rPr>
            <w:noProof/>
            <w:webHidden/>
          </w:rPr>
        </w:r>
        <w:r w:rsidR="009A6EC3">
          <w:rPr>
            <w:noProof/>
            <w:webHidden/>
          </w:rPr>
          <w:fldChar w:fldCharType="separate"/>
        </w:r>
        <w:r w:rsidR="009A6EC3">
          <w:rPr>
            <w:noProof/>
            <w:webHidden/>
          </w:rPr>
          <w:t>18</w:t>
        </w:r>
        <w:r w:rsidR="009A6EC3">
          <w:rPr>
            <w:noProof/>
            <w:webHidden/>
          </w:rPr>
          <w:fldChar w:fldCharType="end"/>
        </w:r>
      </w:hyperlink>
    </w:p>
    <w:p w14:paraId="66936C88" w14:textId="5E1C85F1" w:rsidR="009A6EC3" w:rsidRDefault="007559DA">
      <w:pPr>
        <w:pStyle w:val="TOC3"/>
        <w:tabs>
          <w:tab w:val="left" w:pos="1584"/>
        </w:tabs>
        <w:rPr>
          <w:rFonts w:asciiTheme="minorHAnsi" w:eastAsiaTheme="minorEastAsia" w:hAnsiTheme="minorHAnsi" w:cstheme="minorBidi"/>
          <w:noProof/>
          <w:sz w:val="22"/>
          <w:szCs w:val="22"/>
        </w:rPr>
      </w:pPr>
      <w:hyperlink w:anchor="_Toc518654865" w:history="1">
        <w:r w:rsidR="009A6EC3" w:rsidRPr="00AB05B9">
          <w:rPr>
            <w:rStyle w:val="Hyperlink"/>
            <w:noProof/>
          </w:rPr>
          <w:t>C.1.1</w:t>
        </w:r>
        <w:r w:rsidR="009A6EC3">
          <w:rPr>
            <w:rFonts w:asciiTheme="minorHAnsi" w:eastAsiaTheme="minorEastAsia" w:hAnsiTheme="minorHAnsi" w:cstheme="minorBidi"/>
            <w:noProof/>
            <w:sz w:val="22"/>
            <w:szCs w:val="22"/>
          </w:rPr>
          <w:tab/>
        </w:r>
        <w:r w:rsidR="009A6EC3" w:rsidRPr="00AB05B9">
          <w:rPr>
            <w:rStyle w:val="Hyperlink"/>
            <w:noProof/>
          </w:rPr>
          <w:t>Static definition - Message level</w:t>
        </w:r>
        <w:r w:rsidR="009A6EC3">
          <w:rPr>
            <w:noProof/>
            <w:webHidden/>
          </w:rPr>
          <w:tab/>
        </w:r>
        <w:r w:rsidR="009A6EC3">
          <w:rPr>
            <w:noProof/>
            <w:webHidden/>
          </w:rPr>
          <w:fldChar w:fldCharType="begin"/>
        </w:r>
        <w:r w:rsidR="009A6EC3">
          <w:rPr>
            <w:noProof/>
            <w:webHidden/>
          </w:rPr>
          <w:instrText xml:space="preserve"> PAGEREF _Toc518654865 \h </w:instrText>
        </w:r>
        <w:r w:rsidR="009A6EC3">
          <w:rPr>
            <w:noProof/>
            <w:webHidden/>
          </w:rPr>
        </w:r>
        <w:r w:rsidR="009A6EC3">
          <w:rPr>
            <w:noProof/>
            <w:webHidden/>
          </w:rPr>
          <w:fldChar w:fldCharType="separate"/>
        </w:r>
        <w:r w:rsidR="009A6EC3">
          <w:rPr>
            <w:noProof/>
            <w:webHidden/>
          </w:rPr>
          <w:t>18</w:t>
        </w:r>
        <w:r w:rsidR="009A6EC3">
          <w:rPr>
            <w:noProof/>
            <w:webHidden/>
          </w:rPr>
          <w:fldChar w:fldCharType="end"/>
        </w:r>
      </w:hyperlink>
    </w:p>
    <w:p w14:paraId="40B795AB" w14:textId="2684F2A1" w:rsidR="009A6EC3" w:rsidRDefault="007559DA">
      <w:pPr>
        <w:pStyle w:val="TOC3"/>
        <w:tabs>
          <w:tab w:val="left" w:pos="1584"/>
        </w:tabs>
        <w:rPr>
          <w:rFonts w:asciiTheme="minorHAnsi" w:eastAsiaTheme="minorEastAsia" w:hAnsiTheme="minorHAnsi" w:cstheme="minorBidi"/>
          <w:noProof/>
          <w:sz w:val="22"/>
          <w:szCs w:val="22"/>
        </w:rPr>
      </w:pPr>
      <w:hyperlink w:anchor="_Toc518654866" w:history="1">
        <w:r w:rsidR="009A6EC3" w:rsidRPr="00AB05B9">
          <w:rPr>
            <w:rStyle w:val="Hyperlink"/>
            <w:noProof/>
          </w:rPr>
          <w:t>C.1.2</w:t>
        </w:r>
        <w:r w:rsidR="009A6EC3">
          <w:rPr>
            <w:rFonts w:asciiTheme="minorHAnsi" w:eastAsiaTheme="minorEastAsia" w:hAnsiTheme="minorHAnsi" w:cstheme="minorBidi"/>
            <w:noProof/>
            <w:sz w:val="22"/>
            <w:szCs w:val="22"/>
          </w:rPr>
          <w:tab/>
        </w:r>
        <w:r w:rsidR="009A6EC3" w:rsidRPr="00AB05B9">
          <w:rPr>
            <w:rStyle w:val="Hyperlink"/>
            <w:noProof/>
          </w:rPr>
          <w:t>Static definition – Segment level and Data Type level</w:t>
        </w:r>
        <w:r w:rsidR="009A6EC3">
          <w:rPr>
            <w:noProof/>
            <w:webHidden/>
          </w:rPr>
          <w:tab/>
        </w:r>
        <w:r w:rsidR="009A6EC3">
          <w:rPr>
            <w:noProof/>
            <w:webHidden/>
          </w:rPr>
          <w:fldChar w:fldCharType="begin"/>
        </w:r>
        <w:r w:rsidR="009A6EC3">
          <w:rPr>
            <w:noProof/>
            <w:webHidden/>
          </w:rPr>
          <w:instrText xml:space="preserve"> PAGEREF _Toc518654866 \h </w:instrText>
        </w:r>
        <w:r w:rsidR="009A6EC3">
          <w:rPr>
            <w:noProof/>
            <w:webHidden/>
          </w:rPr>
        </w:r>
        <w:r w:rsidR="009A6EC3">
          <w:rPr>
            <w:noProof/>
            <w:webHidden/>
          </w:rPr>
          <w:fldChar w:fldCharType="separate"/>
        </w:r>
        <w:r w:rsidR="009A6EC3">
          <w:rPr>
            <w:noProof/>
            <w:webHidden/>
          </w:rPr>
          <w:t>19</w:t>
        </w:r>
        <w:r w:rsidR="009A6EC3">
          <w:rPr>
            <w:noProof/>
            <w:webHidden/>
          </w:rPr>
          <w:fldChar w:fldCharType="end"/>
        </w:r>
      </w:hyperlink>
    </w:p>
    <w:p w14:paraId="5DF5A00E" w14:textId="4DC8933B" w:rsidR="009A6EC3" w:rsidRDefault="007559DA">
      <w:pPr>
        <w:pStyle w:val="TOC2"/>
        <w:tabs>
          <w:tab w:val="left" w:pos="1152"/>
        </w:tabs>
        <w:rPr>
          <w:rFonts w:asciiTheme="minorHAnsi" w:eastAsiaTheme="minorEastAsia" w:hAnsiTheme="minorHAnsi" w:cstheme="minorBidi"/>
          <w:noProof/>
          <w:sz w:val="22"/>
          <w:szCs w:val="22"/>
        </w:rPr>
      </w:pPr>
      <w:hyperlink w:anchor="_Toc518654867" w:history="1">
        <w:r w:rsidR="009A6EC3" w:rsidRPr="00AB05B9">
          <w:rPr>
            <w:rStyle w:val="Hyperlink"/>
            <w:noProof/>
          </w:rPr>
          <w:t>C.2</w:t>
        </w:r>
        <w:r w:rsidR="009A6EC3">
          <w:rPr>
            <w:rFonts w:asciiTheme="minorHAnsi" w:eastAsiaTheme="minorEastAsia" w:hAnsiTheme="minorHAnsi" w:cstheme="minorBidi"/>
            <w:noProof/>
            <w:sz w:val="22"/>
            <w:szCs w:val="22"/>
          </w:rPr>
          <w:tab/>
        </w:r>
        <w:r w:rsidR="009A6EC3" w:rsidRPr="00AB05B9">
          <w:rPr>
            <w:rStyle w:val="Hyperlink"/>
            <w:noProof/>
          </w:rPr>
          <w:t>HL7 Implementation Notes</w:t>
        </w:r>
        <w:r w:rsidR="009A6EC3">
          <w:rPr>
            <w:noProof/>
            <w:webHidden/>
          </w:rPr>
          <w:tab/>
        </w:r>
        <w:r w:rsidR="009A6EC3">
          <w:rPr>
            <w:noProof/>
            <w:webHidden/>
          </w:rPr>
          <w:fldChar w:fldCharType="begin"/>
        </w:r>
        <w:r w:rsidR="009A6EC3">
          <w:rPr>
            <w:noProof/>
            <w:webHidden/>
          </w:rPr>
          <w:instrText xml:space="preserve"> PAGEREF _Toc518654867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330A183F" w14:textId="21670907" w:rsidR="009A6EC3" w:rsidRDefault="007559DA">
      <w:pPr>
        <w:pStyle w:val="TOC3"/>
        <w:tabs>
          <w:tab w:val="left" w:pos="1584"/>
        </w:tabs>
        <w:rPr>
          <w:rFonts w:asciiTheme="minorHAnsi" w:eastAsiaTheme="minorEastAsia" w:hAnsiTheme="minorHAnsi" w:cstheme="minorBidi"/>
          <w:noProof/>
          <w:sz w:val="22"/>
          <w:szCs w:val="22"/>
        </w:rPr>
      </w:pPr>
      <w:hyperlink w:anchor="_Toc518654868" w:history="1">
        <w:r w:rsidR="009A6EC3" w:rsidRPr="00AB05B9">
          <w:rPr>
            <w:rStyle w:val="Hyperlink"/>
            <w:noProof/>
          </w:rPr>
          <w:t>C.2.1</w:t>
        </w:r>
        <w:r w:rsidR="009A6EC3">
          <w:rPr>
            <w:rFonts w:asciiTheme="minorHAnsi" w:eastAsiaTheme="minorEastAsia" w:hAnsiTheme="minorHAnsi" w:cstheme="minorBidi"/>
            <w:noProof/>
            <w:sz w:val="22"/>
            <w:szCs w:val="22"/>
          </w:rPr>
          <w:tab/>
        </w:r>
        <w:r w:rsidR="009A6EC3" w:rsidRPr="00AB05B9">
          <w:rPr>
            <w:rStyle w:val="Hyperlink"/>
            <w:noProof/>
          </w:rPr>
          <w:t>Network Guidelines</w:t>
        </w:r>
        <w:r w:rsidR="009A6EC3">
          <w:rPr>
            <w:noProof/>
            <w:webHidden/>
          </w:rPr>
          <w:tab/>
        </w:r>
        <w:r w:rsidR="009A6EC3">
          <w:rPr>
            <w:noProof/>
            <w:webHidden/>
          </w:rPr>
          <w:fldChar w:fldCharType="begin"/>
        </w:r>
        <w:r w:rsidR="009A6EC3">
          <w:rPr>
            <w:noProof/>
            <w:webHidden/>
          </w:rPr>
          <w:instrText xml:space="preserve"> PAGEREF _Toc518654868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2550F697" w14:textId="34296F43" w:rsidR="009A6EC3" w:rsidRDefault="007559DA">
      <w:pPr>
        <w:pStyle w:val="TOC3"/>
        <w:tabs>
          <w:tab w:val="left" w:pos="1584"/>
        </w:tabs>
        <w:rPr>
          <w:rFonts w:asciiTheme="minorHAnsi" w:eastAsiaTheme="minorEastAsia" w:hAnsiTheme="minorHAnsi" w:cstheme="minorBidi"/>
          <w:noProof/>
          <w:sz w:val="22"/>
          <w:szCs w:val="22"/>
        </w:rPr>
      </w:pPr>
      <w:hyperlink w:anchor="_Toc518654869" w:history="1">
        <w:r w:rsidR="009A6EC3" w:rsidRPr="00AB05B9">
          <w:rPr>
            <w:rStyle w:val="Hyperlink"/>
            <w:noProof/>
          </w:rPr>
          <w:t>C.2.2</w:t>
        </w:r>
        <w:r w:rsidR="009A6EC3">
          <w:rPr>
            <w:rFonts w:asciiTheme="minorHAnsi" w:eastAsiaTheme="minorEastAsia" w:hAnsiTheme="minorHAnsi" w:cstheme="minorBidi"/>
            <w:noProof/>
            <w:sz w:val="22"/>
            <w:szCs w:val="22"/>
          </w:rPr>
          <w:tab/>
        </w:r>
        <w:r w:rsidR="009A6EC3" w:rsidRPr="00AB05B9">
          <w:rPr>
            <w:rStyle w:val="Hyperlink"/>
            <w:noProof/>
          </w:rPr>
          <w:t>Message Control</w:t>
        </w:r>
        <w:r w:rsidR="009A6EC3">
          <w:rPr>
            <w:noProof/>
            <w:webHidden/>
          </w:rPr>
          <w:tab/>
        </w:r>
        <w:r w:rsidR="009A6EC3">
          <w:rPr>
            <w:noProof/>
            <w:webHidden/>
          </w:rPr>
          <w:fldChar w:fldCharType="begin"/>
        </w:r>
        <w:r w:rsidR="009A6EC3">
          <w:rPr>
            <w:noProof/>
            <w:webHidden/>
          </w:rPr>
          <w:instrText xml:space="preserve"> PAGEREF _Toc518654869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2E10C032" w14:textId="447B36FC" w:rsidR="009A6EC3" w:rsidRDefault="007559DA">
      <w:pPr>
        <w:pStyle w:val="TOC3"/>
        <w:tabs>
          <w:tab w:val="left" w:pos="1584"/>
        </w:tabs>
        <w:rPr>
          <w:rFonts w:asciiTheme="minorHAnsi" w:eastAsiaTheme="minorEastAsia" w:hAnsiTheme="minorHAnsi" w:cstheme="minorBidi"/>
          <w:noProof/>
          <w:sz w:val="22"/>
          <w:szCs w:val="22"/>
        </w:rPr>
      </w:pPr>
      <w:hyperlink w:anchor="_Toc518654870" w:history="1">
        <w:r w:rsidR="009A6EC3" w:rsidRPr="00AB05B9">
          <w:rPr>
            <w:rStyle w:val="Hyperlink"/>
            <w:noProof/>
          </w:rPr>
          <w:t>C.2.3</w:t>
        </w:r>
        <w:r w:rsidR="009A6EC3">
          <w:rPr>
            <w:rFonts w:asciiTheme="minorHAnsi" w:eastAsiaTheme="minorEastAsia" w:hAnsiTheme="minorHAnsi" w:cstheme="minorBidi"/>
            <w:noProof/>
            <w:sz w:val="22"/>
            <w:szCs w:val="22"/>
          </w:rPr>
          <w:tab/>
        </w:r>
        <w:r w:rsidR="009A6EC3" w:rsidRPr="00AB05B9">
          <w:rPr>
            <w:rStyle w:val="Hyperlink"/>
            <w:noProof/>
          </w:rPr>
          <w:t>Acknowledgment Modes</w:t>
        </w:r>
        <w:r w:rsidR="009A6EC3">
          <w:rPr>
            <w:noProof/>
            <w:webHidden/>
          </w:rPr>
          <w:tab/>
        </w:r>
        <w:r w:rsidR="009A6EC3">
          <w:rPr>
            <w:noProof/>
            <w:webHidden/>
          </w:rPr>
          <w:fldChar w:fldCharType="begin"/>
        </w:r>
        <w:r w:rsidR="009A6EC3">
          <w:rPr>
            <w:noProof/>
            <w:webHidden/>
          </w:rPr>
          <w:instrText xml:space="preserve"> PAGEREF _Toc518654870 \h </w:instrText>
        </w:r>
        <w:r w:rsidR="009A6EC3">
          <w:rPr>
            <w:noProof/>
            <w:webHidden/>
          </w:rPr>
        </w:r>
        <w:r w:rsidR="009A6EC3">
          <w:rPr>
            <w:noProof/>
            <w:webHidden/>
          </w:rPr>
          <w:fldChar w:fldCharType="separate"/>
        </w:r>
        <w:r w:rsidR="009A6EC3">
          <w:rPr>
            <w:noProof/>
            <w:webHidden/>
          </w:rPr>
          <w:t>22</w:t>
        </w:r>
        <w:r w:rsidR="009A6EC3">
          <w:rPr>
            <w:noProof/>
            <w:webHidden/>
          </w:rPr>
          <w:fldChar w:fldCharType="end"/>
        </w:r>
      </w:hyperlink>
    </w:p>
    <w:p w14:paraId="53AA00A0" w14:textId="5B734705" w:rsidR="009A6EC3" w:rsidRDefault="007559DA">
      <w:pPr>
        <w:pStyle w:val="TOC3"/>
        <w:tabs>
          <w:tab w:val="left" w:pos="1584"/>
        </w:tabs>
        <w:rPr>
          <w:rFonts w:asciiTheme="minorHAnsi" w:eastAsiaTheme="minorEastAsia" w:hAnsiTheme="minorHAnsi" w:cstheme="minorBidi"/>
          <w:noProof/>
          <w:sz w:val="22"/>
          <w:szCs w:val="22"/>
        </w:rPr>
      </w:pPr>
      <w:hyperlink w:anchor="_Toc518654871" w:history="1">
        <w:r w:rsidR="009A6EC3" w:rsidRPr="00AB05B9">
          <w:rPr>
            <w:rStyle w:val="Hyperlink"/>
            <w:noProof/>
          </w:rPr>
          <w:t>C.2.4</w:t>
        </w:r>
        <w:r w:rsidR="009A6EC3">
          <w:rPr>
            <w:rFonts w:asciiTheme="minorHAnsi" w:eastAsiaTheme="minorEastAsia" w:hAnsiTheme="minorHAnsi" w:cstheme="minorBidi"/>
            <w:noProof/>
            <w:sz w:val="22"/>
            <w:szCs w:val="22"/>
          </w:rPr>
          <w:tab/>
        </w:r>
        <w:r w:rsidR="009A6EC3" w:rsidRPr="00AB05B9">
          <w:rPr>
            <w:rStyle w:val="Hyperlink"/>
            <w:noProof/>
          </w:rPr>
          <w:t>Common Segment Definitions</w:t>
        </w:r>
        <w:r w:rsidR="009A6EC3">
          <w:rPr>
            <w:noProof/>
            <w:webHidden/>
          </w:rPr>
          <w:tab/>
        </w:r>
        <w:r w:rsidR="009A6EC3">
          <w:rPr>
            <w:noProof/>
            <w:webHidden/>
          </w:rPr>
          <w:fldChar w:fldCharType="begin"/>
        </w:r>
        <w:r w:rsidR="009A6EC3">
          <w:rPr>
            <w:noProof/>
            <w:webHidden/>
          </w:rPr>
          <w:instrText xml:space="preserve"> PAGEREF _Toc518654871 \h </w:instrText>
        </w:r>
        <w:r w:rsidR="009A6EC3">
          <w:rPr>
            <w:noProof/>
            <w:webHidden/>
          </w:rPr>
        </w:r>
        <w:r w:rsidR="009A6EC3">
          <w:rPr>
            <w:noProof/>
            <w:webHidden/>
          </w:rPr>
          <w:fldChar w:fldCharType="separate"/>
        </w:r>
        <w:r w:rsidR="009A6EC3">
          <w:rPr>
            <w:noProof/>
            <w:webHidden/>
          </w:rPr>
          <w:t>25</w:t>
        </w:r>
        <w:r w:rsidR="009A6EC3">
          <w:rPr>
            <w:noProof/>
            <w:webHidden/>
          </w:rPr>
          <w:fldChar w:fldCharType="end"/>
        </w:r>
      </w:hyperlink>
    </w:p>
    <w:p w14:paraId="3BE6D863" w14:textId="66BED8AA" w:rsidR="009A6EC3" w:rsidRDefault="007559DA">
      <w:pPr>
        <w:pStyle w:val="TOC3"/>
        <w:tabs>
          <w:tab w:val="left" w:pos="1584"/>
        </w:tabs>
        <w:rPr>
          <w:rFonts w:asciiTheme="minorHAnsi" w:eastAsiaTheme="minorEastAsia" w:hAnsiTheme="minorHAnsi" w:cstheme="minorBidi"/>
          <w:noProof/>
          <w:sz w:val="22"/>
          <w:szCs w:val="22"/>
        </w:rPr>
      </w:pPr>
      <w:hyperlink w:anchor="_Toc518654872" w:history="1">
        <w:r w:rsidR="009A6EC3" w:rsidRPr="00AB05B9">
          <w:rPr>
            <w:rStyle w:val="Hyperlink"/>
            <w:noProof/>
          </w:rPr>
          <w:t>C.2.5</w:t>
        </w:r>
        <w:r w:rsidR="009A6EC3">
          <w:rPr>
            <w:rFonts w:asciiTheme="minorHAnsi" w:eastAsiaTheme="minorEastAsia" w:hAnsiTheme="minorHAnsi" w:cstheme="minorBidi"/>
            <w:noProof/>
            <w:sz w:val="22"/>
            <w:szCs w:val="22"/>
          </w:rPr>
          <w:tab/>
        </w:r>
        <w:r w:rsidR="009A6EC3" w:rsidRPr="00AB05B9">
          <w:rPr>
            <w:rStyle w:val="Hyperlink"/>
            <w:noProof/>
          </w:rPr>
          <w:t>Message granularity</w:t>
        </w:r>
        <w:r w:rsidR="009A6EC3">
          <w:rPr>
            <w:noProof/>
            <w:webHidden/>
          </w:rPr>
          <w:tab/>
        </w:r>
        <w:r w:rsidR="009A6EC3">
          <w:rPr>
            <w:noProof/>
            <w:webHidden/>
          </w:rPr>
          <w:fldChar w:fldCharType="begin"/>
        </w:r>
        <w:r w:rsidR="009A6EC3">
          <w:rPr>
            <w:noProof/>
            <w:webHidden/>
          </w:rPr>
          <w:instrText xml:space="preserve"> PAGEREF _Toc518654872 \h </w:instrText>
        </w:r>
        <w:r w:rsidR="009A6EC3">
          <w:rPr>
            <w:noProof/>
            <w:webHidden/>
          </w:rPr>
        </w:r>
        <w:r w:rsidR="009A6EC3">
          <w:rPr>
            <w:noProof/>
            <w:webHidden/>
          </w:rPr>
          <w:fldChar w:fldCharType="separate"/>
        </w:r>
        <w:r w:rsidR="009A6EC3">
          <w:rPr>
            <w:noProof/>
            <w:webHidden/>
          </w:rPr>
          <w:t>26</w:t>
        </w:r>
        <w:r w:rsidR="009A6EC3">
          <w:rPr>
            <w:noProof/>
            <w:webHidden/>
          </w:rPr>
          <w:fldChar w:fldCharType="end"/>
        </w:r>
      </w:hyperlink>
    </w:p>
    <w:p w14:paraId="220814C6" w14:textId="55A0907D" w:rsidR="009A6EC3" w:rsidRDefault="007559DA">
      <w:pPr>
        <w:pStyle w:val="TOC3"/>
        <w:tabs>
          <w:tab w:val="left" w:pos="1584"/>
        </w:tabs>
        <w:rPr>
          <w:rFonts w:asciiTheme="minorHAnsi" w:eastAsiaTheme="minorEastAsia" w:hAnsiTheme="minorHAnsi" w:cstheme="minorBidi"/>
          <w:noProof/>
          <w:sz w:val="22"/>
          <w:szCs w:val="22"/>
        </w:rPr>
      </w:pPr>
      <w:hyperlink w:anchor="_Toc518654873" w:history="1">
        <w:r w:rsidR="009A6EC3" w:rsidRPr="00AB05B9">
          <w:rPr>
            <w:rStyle w:val="Hyperlink"/>
            <w:noProof/>
          </w:rPr>
          <w:t>C.2.6</w:t>
        </w:r>
        <w:r w:rsidR="009A6EC3">
          <w:rPr>
            <w:rFonts w:asciiTheme="minorHAnsi" w:eastAsiaTheme="minorEastAsia" w:hAnsiTheme="minorHAnsi" w:cstheme="minorBidi"/>
            <w:noProof/>
            <w:sz w:val="22"/>
            <w:szCs w:val="22"/>
          </w:rPr>
          <w:tab/>
        </w:r>
        <w:r w:rsidR="009A6EC3" w:rsidRPr="00AB05B9">
          <w:rPr>
            <w:rStyle w:val="Hyperlink"/>
            <w:noProof/>
          </w:rPr>
          <w:t>HL7 empty field convention</w:t>
        </w:r>
        <w:r w:rsidR="009A6EC3">
          <w:rPr>
            <w:noProof/>
            <w:webHidden/>
          </w:rPr>
          <w:tab/>
        </w:r>
        <w:r w:rsidR="009A6EC3">
          <w:rPr>
            <w:noProof/>
            <w:webHidden/>
          </w:rPr>
          <w:fldChar w:fldCharType="begin"/>
        </w:r>
        <w:r w:rsidR="009A6EC3">
          <w:rPr>
            <w:noProof/>
            <w:webHidden/>
          </w:rPr>
          <w:instrText xml:space="preserve"> PAGEREF _Toc518654873 \h </w:instrText>
        </w:r>
        <w:r w:rsidR="009A6EC3">
          <w:rPr>
            <w:noProof/>
            <w:webHidden/>
          </w:rPr>
        </w:r>
        <w:r w:rsidR="009A6EC3">
          <w:rPr>
            <w:noProof/>
            <w:webHidden/>
          </w:rPr>
          <w:fldChar w:fldCharType="separate"/>
        </w:r>
        <w:r w:rsidR="009A6EC3">
          <w:rPr>
            <w:noProof/>
            <w:webHidden/>
          </w:rPr>
          <w:t>26</w:t>
        </w:r>
        <w:r w:rsidR="009A6EC3">
          <w:rPr>
            <w:noProof/>
            <w:webHidden/>
          </w:rPr>
          <w:fldChar w:fldCharType="end"/>
        </w:r>
      </w:hyperlink>
    </w:p>
    <w:p w14:paraId="2B11BC5C" w14:textId="78E378C2" w:rsidR="009A6EC3" w:rsidRDefault="007559DA">
      <w:pPr>
        <w:pStyle w:val="TOC1"/>
        <w:tabs>
          <w:tab w:val="left" w:pos="1584"/>
        </w:tabs>
        <w:rPr>
          <w:rFonts w:asciiTheme="minorHAnsi" w:eastAsiaTheme="minorEastAsia" w:hAnsiTheme="minorHAnsi" w:cstheme="minorBidi"/>
          <w:noProof/>
          <w:sz w:val="22"/>
          <w:szCs w:val="22"/>
        </w:rPr>
      </w:pPr>
      <w:hyperlink w:anchor="_Toc518654874" w:history="1">
        <w:r w:rsidR="009A6EC3" w:rsidRPr="00AB05B9">
          <w:rPr>
            <w:rStyle w:val="Hyperlink"/>
            <w:noProof/>
          </w:rPr>
          <w:t>Appendix D:</w:t>
        </w:r>
        <w:r w:rsidR="009A6EC3">
          <w:rPr>
            <w:rFonts w:asciiTheme="minorHAnsi" w:eastAsiaTheme="minorEastAsia" w:hAnsiTheme="minorHAnsi" w:cstheme="minorBidi"/>
            <w:noProof/>
            <w:sz w:val="22"/>
            <w:szCs w:val="22"/>
          </w:rPr>
          <w:tab/>
        </w:r>
        <w:r w:rsidR="009A6EC3" w:rsidRPr="00AB05B9">
          <w:rPr>
            <w:rStyle w:val="Hyperlink"/>
            <w:noProof/>
          </w:rPr>
          <w:t>Cross-Profile Interactions of PIX and PSA</w:t>
        </w:r>
        <w:r w:rsidR="009A6EC3">
          <w:rPr>
            <w:noProof/>
            <w:webHidden/>
          </w:rPr>
          <w:tab/>
        </w:r>
        <w:r w:rsidR="009A6EC3">
          <w:rPr>
            <w:noProof/>
            <w:webHidden/>
          </w:rPr>
          <w:fldChar w:fldCharType="begin"/>
        </w:r>
        <w:r w:rsidR="009A6EC3">
          <w:rPr>
            <w:noProof/>
            <w:webHidden/>
          </w:rPr>
          <w:instrText xml:space="preserve"> PAGEREF _Toc518654874 \h </w:instrText>
        </w:r>
        <w:r w:rsidR="009A6EC3">
          <w:rPr>
            <w:noProof/>
            <w:webHidden/>
          </w:rPr>
        </w:r>
        <w:r w:rsidR="009A6EC3">
          <w:rPr>
            <w:noProof/>
            <w:webHidden/>
          </w:rPr>
          <w:fldChar w:fldCharType="separate"/>
        </w:r>
        <w:r w:rsidR="009A6EC3">
          <w:rPr>
            <w:noProof/>
            <w:webHidden/>
          </w:rPr>
          <w:t>27</w:t>
        </w:r>
        <w:r w:rsidR="009A6EC3">
          <w:rPr>
            <w:noProof/>
            <w:webHidden/>
          </w:rPr>
          <w:fldChar w:fldCharType="end"/>
        </w:r>
      </w:hyperlink>
    </w:p>
    <w:p w14:paraId="6273D363" w14:textId="0C665C9D" w:rsidR="009A6EC3" w:rsidRDefault="007559DA">
      <w:pPr>
        <w:pStyle w:val="TOC2"/>
        <w:tabs>
          <w:tab w:val="left" w:pos="1152"/>
        </w:tabs>
        <w:rPr>
          <w:rFonts w:asciiTheme="minorHAnsi" w:eastAsiaTheme="minorEastAsia" w:hAnsiTheme="minorHAnsi" w:cstheme="minorBidi"/>
          <w:noProof/>
          <w:sz w:val="22"/>
          <w:szCs w:val="22"/>
        </w:rPr>
      </w:pPr>
      <w:hyperlink w:anchor="_Toc518654875" w:history="1">
        <w:r w:rsidR="009A6EC3" w:rsidRPr="00AB05B9">
          <w:rPr>
            <w:rStyle w:val="Hyperlink"/>
            <w:noProof/>
          </w:rPr>
          <w:t>D.1</w:t>
        </w:r>
        <w:r w:rsidR="009A6EC3">
          <w:rPr>
            <w:rFonts w:asciiTheme="minorHAnsi" w:eastAsiaTheme="minorEastAsia" w:hAnsiTheme="minorHAnsi" w:cstheme="minorBidi"/>
            <w:noProof/>
            <w:sz w:val="22"/>
            <w:szCs w:val="22"/>
          </w:rPr>
          <w:tab/>
        </w:r>
        <w:r w:rsidR="009A6EC3" w:rsidRPr="00AB05B9">
          <w:rPr>
            <w:rStyle w:val="Hyperlink"/>
            <w:noProof/>
          </w:rPr>
          <w:t>Namespace Translation from PIX Query to CCOW</w:t>
        </w:r>
        <w:r w:rsidR="009A6EC3">
          <w:rPr>
            <w:noProof/>
            <w:webHidden/>
          </w:rPr>
          <w:tab/>
        </w:r>
        <w:r w:rsidR="009A6EC3">
          <w:rPr>
            <w:noProof/>
            <w:webHidden/>
          </w:rPr>
          <w:fldChar w:fldCharType="begin"/>
        </w:r>
        <w:r w:rsidR="009A6EC3">
          <w:rPr>
            <w:noProof/>
            <w:webHidden/>
          </w:rPr>
          <w:instrText xml:space="preserve"> PAGEREF _Toc518654875 \h </w:instrText>
        </w:r>
        <w:r w:rsidR="009A6EC3">
          <w:rPr>
            <w:noProof/>
            <w:webHidden/>
          </w:rPr>
        </w:r>
        <w:r w:rsidR="009A6EC3">
          <w:rPr>
            <w:noProof/>
            <w:webHidden/>
          </w:rPr>
          <w:fldChar w:fldCharType="separate"/>
        </w:r>
        <w:r w:rsidR="009A6EC3">
          <w:rPr>
            <w:noProof/>
            <w:webHidden/>
          </w:rPr>
          <w:t>28</w:t>
        </w:r>
        <w:r w:rsidR="009A6EC3">
          <w:rPr>
            <w:noProof/>
            <w:webHidden/>
          </w:rPr>
          <w:fldChar w:fldCharType="end"/>
        </w:r>
      </w:hyperlink>
    </w:p>
    <w:p w14:paraId="10815F20" w14:textId="76E9422A" w:rsidR="009A6EC3" w:rsidRDefault="007559DA">
      <w:pPr>
        <w:pStyle w:val="TOC2"/>
        <w:tabs>
          <w:tab w:val="left" w:pos="1152"/>
        </w:tabs>
        <w:rPr>
          <w:rFonts w:asciiTheme="minorHAnsi" w:eastAsiaTheme="minorEastAsia" w:hAnsiTheme="minorHAnsi" w:cstheme="minorBidi"/>
          <w:noProof/>
          <w:sz w:val="22"/>
          <w:szCs w:val="22"/>
        </w:rPr>
      </w:pPr>
      <w:hyperlink w:anchor="_Toc518654876" w:history="1">
        <w:r w:rsidR="009A6EC3" w:rsidRPr="00AB05B9">
          <w:rPr>
            <w:rStyle w:val="Hyperlink"/>
            <w:noProof/>
          </w:rPr>
          <w:t>D.2</w:t>
        </w:r>
        <w:r w:rsidR="009A6EC3">
          <w:rPr>
            <w:rFonts w:asciiTheme="minorHAnsi" w:eastAsiaTheme="minorEastAsia" w:hAnsiTheme="minorHAnsi" w:cstheme="minorBidi"/>
            <w:noProof/>
            <w:sz w:val="22"/>
            <w:szCs w:val="22"/>
          </w:rPr>
          <w:tab/>
        </w:r>
        <w:r w:rsidR="009A6EC3" w:rsidRPr="00AB05B9">
          <w:rPr>
            <w:rStyle w:val="Hyperlink"/>
            <w:noProof/>
          </w:rPr>
          <w:t>Processing Multiple Identifiers</w:t>
        </w:r>
        <w:r w:rsidR="009A6EC3">
          <w:rPr>
            <w:noProof/>
            <w:webHidden/>
          </w:rPr>
          <w:tab/>
        </w:r>
        <w:r w:rsidR="009A6EC3">
          <w:rPr>
            <w:noProof/>
            <w:webHidden/>
          </w:rPr>
          <w:fldChar w:fldCharType="begin"/>
        </w:r>
        <w:r w:rsidR="009A6EC3">
          <w:rPr>
            <w:noProof/>
            <w:webHidden/>
          </w:rPr>
          <w:instrText xml:space="preserve"> PAGEREF _Toc518654876 \h </w:instrText>
        </w:r>
        <w:r w:rsidR="009A6EC3">
          <w:rPr>
            <w:noProof/>
            <w:webHidden/>
          </w:rPr>
        </w:r>
        <w:r w:rsidR="009A6EC3">
          <w:rPr>
            <w:noProof/>
            <w:webHidden/>
          </w:rPr>
          <w:fldChar w:fldCharType="separate"/>
        </w:r>
        <w:r w:rsidR="009A6EC3">
          <w:rPr>
            <w:noProof/>
            <w:webHidden/>
          </w:rPr>
          <w:t>29</w:t>
        </w:r>
        <w:r w:rsidR="009A6EC3">
          <w:rPr>
            <w:noProof/>
            <w:webHidden/>
          </w:rPr>
          <w:fldChar w:fldCharType="end"/>
        </w:r>
      </w:hyperlink>
    </w:p>
    <w:p w14:paraId="4E2B0027" w14:textId="0B4C5AF9" w:rsidR="009A6EC3" w:rsidRDefault="007559DA">
      <w:pPr>
        <w:pStyle w:val="TOC1"/>
        <w:tabs>
          <w:tab w:val="left" w:pos="1584"/>
        </w:tabs>
        <w:rPr>
          <w:rFonts w:asciiTheme="minorHAnsi" w:eastAsiaTheme="minorEastAsia" w:hAnsiTheme="minorHAnsi" w:cstheme="minorBidi"/>
          <w:noProof/>
          <w:sz w:val="22"/>
          <w:szCs w:val="22"/>
        </w:rPr>
      </w:pPr>
      <w:hyperlink w:anchor="_Toc518654877" w:history="1">
        <w:r w:rsidR="009A6EC3" w:rsidRPr="00AB05B9">
          <w:rPr>
            <w:rStyle w:val="Hyperlink"/>
            <w:noProof/>
          </w:rPr>
          <w:t>Appendix E:</w:t>
        </w:r>
        <w:r w:rsidR="009A6EC3">
          <w:rPr>
            <w:rFonts w:asciiTheme="minorHAnsi" w:eastAsiaTheme="minorEastAsia" w:hAnsiTheme="minorHAnsi" w:cstheme="minorBidi"/>
            <w:noProof/>
            <w:sz w:val="22"/>
            <w:szCs w:val="22"/>
          </w:rPr>
          <w:tab/>
        </w:r>
        <w:r w:rsidR="009A6EC3" w:rsidRPr="00AB05B9">
          <w:rPr>
            <w:rStyle w:val="Hyperlink"/>
            <w:noProof/>
          </w:rPr>
          <w:t>Patient Identifiers in HL7-based IHE Profiles</w:t>
        </w:r>
        <w:r w:rsidR="009A6EC3">
          <w:rPr>
            <w:noProof/>
            <w:webHidden/>
          </w:rPr>
          <w:tab/>
        </w:r>
        <w:r w:rsidR="009A6EC3">
          <w:rPr>
            <w:noProof/>
            <w:webHidden/>
          </w:rPr>
          <w:fldChar w:fldCharType="begin"/>
        </w:r>
        <w:r w:rsidR="009A6EC3">
          <w:rPr>
            <w:noProof/>
            <w:webHidden/>
          </w:rPr>
          <w:instrText xml:space="preserve"> PAGEREF _Toc518654877 \h </w:instrText>
        </w:r>
        <w:r w:rsidR="009A6EC3">
          <w:rPr>
            <w:noProof/>
            <w:webHidden/>
          </w:rPr>
        </w:r>
        <w:r w:rsidR="009A6EC3">
          <w:rPr>
            <w:noProof/>
            <w:webHidden/>
          </w:rPr>
          <w:fldChar w:fldCharType="separate"/>
        </w:r>
        <w:r w:rsidR="009A6EC3">
          <w:rPr>
            <w:noProof/>
            <w:webHidden/>
          </w:rPr>
          <w:t>31</w:t>
        </w:r>
        <w:r w:rsidR="009A6EC3">
          <w:rPr>
            <w:noProof/>
            <w:webHidden/>
          </w:rPr>
          <w:fldChar w:fldCharType="end"/>
        </w:r>
      </w:hyperlink>
    </w:p>
    <w:p w14:paraId="62B1B47A" w14:textId="26EBCB78" w:rsidR="009A6EC3" w:rsidRDefault="007559DA">
      <w:pPr>
        <w:pStyle w:val="TOC2"/>
        <w:tabs>
          <w:tab w:val="left" w:pos="1152"/>
        </w:tabs>
        <w:rPr>
          <w:rFonts w:asciiTheme="minorHAnsi" w:eastAsiaTheme="minorEastAsia" w:hAnsiTheme="minorHAnsi" w:cstheme="minorBidi"/>
          <w:noProof/>
          <w:sz w:val="22"/>
          <w:szCs w:val="22"/>
        </w:rPr>
      </w:pPr>
      <w:hyperlink w:anchor="_Toc518654878" w:history="1">
        <w:r w:rsidR="009A6EC3" w:rsidRPr="00AB05B9">
          <w:rPr>
            <w:rStyle w:val="Hyperlink"/>
            <w:noProof/>
          </w:rPr>
          <w:t>E.1</w:t>
        </w:r>
        <w:r w:rsidR="009A6EC3">
          <w:rPr>
            <w:rFonts w:asciiTheme="minorHAnsi" w:eastAsiaTheme="minorEastAsia" w:hAnsiTheme="minorHAnsi" w:cstheme="minorBidi"/>
            <w:noProof/>
            <w:sz w:val="22"/>
            <w:szCs w:val="22"/>
          </w:rPr>
          <w:tab/>
        </w:r>
        <w:r w:rsidR="009A6EC3" w:rsidRPr="00AB05B9">
          <w:rPr>
            <w:rStyle w:val="Hyperlink"/>
            <w:noProof/>
          </w:rPr>
          <w:t>Patient Identifier Cross-reference Manager Actor Requirements</w:t>
        </w:r>
        <w:r w:rsidR="009A6EC3">
          <w:rPr>
            <w:noProof/>
            <w:webHidden/>
          </w:rPr>
          <w:tab/>
        </w:r>
        <w:r w:rsidR="009A6EC3">
          <w:rPr>
            <w:noProof/>
            <w:webHidden/>
          </w:rPr>
          <w:fldChar w:fldCharType="begin"/>
        </w:r>
        <w:r w:rsidR="009A6EC3">
          <w:rPr>
            <w:noProof/>
            <w:webHidden/>
          </w:rPr>
          <w:instrText xml:space="preserve"> PAGEREF _Toc518654878 \h </w:instrText>
        </w:r>
        <w:r w:rsidR="009A6EC3">
          <w:rPr>
            <w:noProof/>
            <w:webHidden/>
          </w:rPr>
        </w:r>
        <w:r w:rsidR="009A6EC3">
          <w:rPr>
            <w:noProof/>
            <w:webHidden/>
          </w:rPr>
          <w:fldChar w:fldCharType="separate"/>
        </w:r>
        <w:r w:rsidR="009A6EC3">
          <w:rPr>
            <w:noProof/>
            <w:webHidden/>
          </w:rPr>
          <w:t>32</w:t>
        </w:r>
        <w:r w:rsidR="009A6EC3">
          <w:rPr>
            <w:noProof/>
            <w:webHidden/>
          </w:rPr>
          <w:fldChar w:fldCharType="end"/>
        </w:r>
      </w:hyperlink>
    </w:p>
    <w:p w14:paraId="5665A421" w14:textId="7C07B7E5" w:rsidR="009A6EC3" w:rsidRDefault="007559DA">
      <w:pPr>
        <w:pStyle w:val="TOC3"/>
        <w:tabs>
          <w:tab w:val="left" w:pos="1584"/>
        </w:tabs>
        <w:rPr>
          <w:rFonts w:asciiTheme="minorHAnsi" w:eastAsiaTheme="minorEastAsia" w:hAnsiTheme="minorHAnsi" w:cstheme="minorBidi"/>
          <w:noProof/>
          <w:sz w:val="22"/>
          <w:szCs w:val="22"/>
        </w:rPr>
      </w:pPr>
      <w:hyperlink w:anchor="_Toc518654879" w:history="1">
        <w:r w:rsidR="009A6EC3" w:rsidRPr="00AB05B9">
          <w:rPr>
            <w:rStyle w:val="Hyperlink"/>
            <w:noProof/>
          </w:rPr>
          <w:t>E.1.1</w:t>
        </w:r>
        <w:r w:rsidR="009A6EC3">
          <w:rPr>
            <w:rFonts w:asciiTheme="minorHAnsi" w:eastAsiaTheme="minorEastAsia" w:hAnsiTheme="minorHAnsi" w:cstheme="minorBidi"/>
            <w:noProof/>
            <w:sz w:val="22"/>
            <w:szCs w:val="22"/>
          </w:rPr>
          <w:tab/>
        </w:r>
        <w:r w:rsidR="009A6EC3" w:rsidRPr="00AB05B9">
          <w:rPr>
            <w:rStyle w:val="Hyperlink"/>
            <w:noProof/>
          </w:rPr>
          <w:t>Other actor requirements</w:t>
        </w:r>
        <w:r w:rsidR="009A6EC3">
          <w:rPr>
            <w:noProof/>
            <w:webHidden/>
          </w:rPr>
          <w:tab/>
        </w:r>
        <w:r w:rsidR="009A6EC3">
          <w:rPr>
            <w:noProof/>
            <w:webHidden/>
          </w:rPr>
          <w:fldChar w:fldCharType="begin"/>
        </w:r>
        <w:r w:rsidR="009A6EC3">
          <w:rPr>
            <w:noProof/>
            <w:webHidden/>
          </w:rPr>
          <w:instrText xml:space="preserve"> PAGEREF _Toc518654879 \h </w:instrText>
        </w:r>
        <w:r w:rsidR="009A6EC3">
          <w:rPr>
            <w:noProof/>
            <w:webHidden/>
          </w:rPr>
        </w:r>
        <w:r w:rsidR="009A6EC3">
          <w:rPr>
            <w:noProof/>
            <w:webHidden/>
          </w:rPr>
          <w:fldChar w:fldCharType="separate"/>
        </w:r>
        <w:r w:rsidR="009A6EC3">
          <w:rPr>
            <w:noProof/>
            <w:webHidden/>
          </w:rPr>
          <w:t>33</w:t>
        </w:r>
        <w:r w:rsidR="009A6EC3">
          <w:rPr>
            <w:noProof/>
            <w:webHidden/>
          </w:rPr>
          <w:fldChar w:fldCharType="end"/>
        </w:r>
      </w:hyperlink>
    </w:p>
    <w:p w14:paraId="145670D7" w14:textId="515F91B5" w:rsidR="009A6EC3" w:rsidRDefault="007559DA">
      <w:pPr>
        <w:pStyle w:val="TOC3"/>
        <w:tabs>
          <w:tab w:val="left" w:pos="1584"/>
        </w:tabs>
        <w:rPr>
          <w:rFonts w:asciiTheme="minorHAnsi" w:eastAsiaTheme="minorEastAsia" w:hAnsiTheme="minorHAnsi" w:cstheme="minorBidi"/>
          <w:noProof/>
          <w:sz w:val="22"/>
          <w:szCs w:val="22"/>
        </w:rPr>
      </w:pPr>
      <w:hyperlink w:anchor="_Toc518654880" w:history="1">
        <w:r w:rsidR="009A6EC3" w:rsidRPr="00AB05B9">
          <w:rPr>
            <w:rStyle w:val="Hyperlink"/>
            <w:noProof/>
          </w:rPr>
          <w:t>E.1.2</w:t>
        </w:r>
        <w:r w:rsidR="009A6EC3">
          <w:rPr>
            <w:rFonts w:asciiTheme="minorHAnsi" w:eastAsiaTheme="minorEastAsia" w:hAnsiTheme="minorHAnsi" w:cstheme="minorBidi"/>
            <w:noProof/>
            <w:sz w:val="22"/>
            <w:szCs w:val="22"/>
          </w:rPr>
          <w:tab/>
        </w:r>
        <w:r w:rsidR="009A6EC3" w:rsidRPr="00AB05B9">
          <w:rPr>
            <w:rStyle w:val="Hyperlink"/>
            <w:noProof/>
          </w:rPr>
          <w:t>Examples of use</w:t>
        </w:r>
        <w:r w:rsidR="009A6EC3">
          <w:rPr>
            <w:noProof/>
            <w:webHidden/>
          </w:rPr>
          <w:tab/>
        </w:r>
        <w:r w:rsidR="009A6EC3">
          <w:rPr>
            <w:noProof/>
            <w:webHidden/>
          </w:rPr>
          <w:fldChar w:fldCharType="begin"/>
        </w:r>
        <w:r w:rsidR="009A6EC3">
          <w:rPr>
            <w:noProof/>
            <w:webHidden/>
          </w:rPr>
          <w:instrText xml:space="preserve"> PAGEREF _Toc518654880 \h </w:instrText>
        </w:r>
        <w:r w:rsidR="009A6EC3">
          <w:rPr>
            <w:noProof/>
            <w:webHidden/>
          </w:rPr>
        </w:r>
        <w:r w:rsidR="009A6EC3">
          <w:rPr>
            <w:noProof/>
            <w:webHidden/>
          </w:rPr>
          <w:fldChar w:fldCharType="separate"/>
        </w:r>
        <w:r w:rsidR="009A6EC3">
          <w:rPr>
            <w:noProof/>
            <w:webHidden/>
          </w:rPr>
          <w:t>34</w:t>
        </w:r>
        <w:r w:rsidR="009A6EC3">
          <w:rPr>
            <w:noProof/>
            <w:webHidden/>
          </w:rPr>
          <w:fldChar w:fldCharType="end"/>
        </w:r>
      </w:hyperlink>
    </w:p>
    <w:p w14:paraId="53339C54" w14:textId="74301714" w:rsidR="009A6EC3" w:rsidRDefault="007559DA">
      <w:pPr>
        <w:pStyle w:val="TOC3"/>
        <w:tabs>
          <w:tab w:val="left" w:pos="1584"/>
        </w:tabs>
        <w:rPr>
          <w:rFonts w:asciiTheme="minorHAnsi" w:eastAsiaTheme="minorEastAsia" w:hAnsiTheme="minorHAnsi" w:cstheme="minorBidi"/>
          <w:noProof/>
          <w:sz w:val="22"/>
          <w:szCs w:val="22"/>
        </w:rPr>
      </w:pPr>
      <w:hyperlink w:anchor="_Toc518654881" w:history="1">
        <w:r w:rsidR="009A6EC3" w:rsidRPr="00AB05B9">
          <w:rPr>
            <w:rStyle w:val="Hyperlink"/>
            <w:noProof/>
          </w:rPr>
          <w:t>E.1.3</w:t>
        </w:r>
        <w:r w:rsidR="009A6EC3">
          <w:rPr>
            <w:rFonts w:asciiTheme="minorHAnsi" w:eastAsiaTheme="minorEastAsia" w:hAnsiTheme="minorHAnsi" w:cstheme="minorBidi"/>
            <w:noProof/>
            <w:sz w:val="22"/>
            <w:szCs w:val="22"/>
          </w:rPr>
          <w:tab/>
        </w:r>
        <w:r w:rsidR="009A6EC3" w:rsidRPr="00AB05B9">
          <w:rPr>
            <w:rStyle w:val="Hyperlink"/>
            <w:noProof/>
          </w:rPr>
          <w:t>Data sent by source systems</w:t>
        </w:r>
        <w:r w:rsidR="009A6EC3">
          <w:rPr>
            <w:noProof/>
            <w:webHidden/>
          </w:rPr>
          <w:tab/>
        </w:r>
        <w:r w:rsidR="009A6EC3">
          <w:rPr>
            <w:noProof/>
            <w:webHidden/>
          </w:rPr>
          <w:fldChar w:fldCharType="begin"/>
        </w:r>
        <w:r w:rsidR="009A6EC3">
          <w:rPr>
            <w:noProof/>
            <w:webHidden/>
          </w:rPr>
          <w:instrText xml:space="preserve"> PAGEREF _Toc518654881 \h </w:instrText>
        </w:r>
        <w:r w:rsidR="009A6EC3">
          <w:rPr>
            <w:noProof/>
            <w:webHidden/>
          </w:rPr>
        </w:r>
        <w:r w:rsidR="009A6EC3">
          <w:rPr>
            <w:noProof/>
            <w:webHidden/>
          </w:rPr>
          <w:fldChar w:fldCharType="separate"/>
        </w:r>
        <w:r w:rsidR="009A6EC3">
          <w:rPr>
            <w:noProof/>
            <w:webHidden/>
          </w:rPr>
          <w:t>34</w:t>
        </w:r>
        <w:r w:rsidR="009A6EC3">
          <w:rPr>
            <w:noProof/>
            <w:webHidden/>
          </w:rPr>
          <w:fldChar w:fldCharType="end"/>
        </w:r>
      </w:hyperlink>
    </w:p>
    <w:p w14:paraId="7E013381" w14:textId="5ADBA05F" w:rsidR="009A6EC3" w:rsidRDefault="007559DA">
      <w:pPr>
        <w:pStyle w:val="TOC3"/>
        <w:tabs>
          <w:tab w:val="left" w:pos="1584"/>
        </w:tabs>
        <w:rPr>
          <w:rFonts w:asciiTheme="minorHAnsi" w:eastAsiaTheme="minorEastAsia" w:hAnsiTheme="minorHAnsi" w:cstheme="minorBidi"/>
          <w:noProof/>
          <w:sz w:val="22"/>
          <w:szCs w:val="22"/>
        </w:rPr>
      </w:pPr>
      <w:hyperlink w:anchor="_Toc518654882" w:history="1">
        <w:r w:rsidR="009A6EC3" w:rsidRPr="00AB05B9">
          <w:rPr>
            <w:rStyle w:val="Hyperlink"/>
            <w:noProof/>
          </w:rPr>
          <w:t>E.1.4</w:t>
        </w:r>
        <w:r w:rsidR="009A6EC3">
          <w:rPr>
            <w:rFonts w:asciiTheme="minorHAnsi" w:eastAsiaTheme="minorEastAsia" w:hAnsiTheme="minorHAnsi" w:cstheme="minorBidi"/>
            <w:noProof/>
            <w:sz w:val="22"/>
            <w:szCs w:val="22"/>
          </w:rPr>
          <w:tab/>
        </w:r>
        <w:r w:rsidR="009A6EC3" w:rsidRPr="00AB05B9">
          <w:rPr>
            <w:rStyle w:val="Hyperlink"/>
            <w:noProof/>
          </w:rPr>
          <w:t>Data sent by the Patient Identifier Cross-reference Manager</w:t>
        </w:r>
        <w:r w:rsidR="009A6EC3">
          <w:rPr>
            <w:noProof/>
            <w:webHidden/>
          </w:rPr>
          <w:tab/>
        </w:r>
        <w:r w:rsidR="009A6EC3">
          <w:rPr>
            <w:noProof/>
            <w:webHidden/>
          </w:rPr>
          <w:fldChar w:fldCharType="begin"/>
        </w:r>
        <w:r w:rsidR="009A6EC3">
          <w:rPr>
            <w:noProof/>
            <w:webHidden/>
          </w:rPr>
          <w:instrText xml:space="preserve"> PAGEREF _Toc518654882 \h </w:instrText>
        </w:r>
        <w:r w:rsidR="009A6EC3">
          <w:rPr>
            <w:noProof/>
            <w:webHidden/>
          </w:rPr>
        </w:r>
        <w:r w:rsidR="009A6EC3">
          <w:rPr>
            <w:noProof/>
            <w:webHidden/>
          </w:rPr>
          <w:fldChar w:fldCharType="separate"/>
        </w:r>
        <w:r w:rsidR="009A6EC3">
          <w:rPr>
            <w:noProof/>
            <w:webHidden/>
          </w:rPr>
          <w:t>35</w:t>
        </w:r>
        <w:r w:rsidR="009A6EC3">
          <w:rPr>
            <w:noProof/>
            <w:webHidden/>
          </w:rPr>
          <w:fldChar w:fldCharType="end"/>
        </w:r>
      </w:hyperlink>
    </w:p>
    <w:p w14:paraId="0F21D8C6" w14:textId="081D0098" w:rsidR="009A6EC3" w:rsidRDefault="007559DA">
      <w:pPr>
        <w:pStyle w:val="TOC2"/>
        <w:tabs>
          <w:tab w:val="left" w:pos="1152"/>
        </w:tabs>
        <w:rPr>
          <w:rFonts w:asciiTheme="minorHAnsi" w:eastAsiaTheme="minorEastAsia" w:hAnsiTheme="minorHAnsi" w:cstheme="minorBidi"/>
          <w:noProof/>
          <w:sz w:val="22"/>
          <w:szCs w:val="22"/>
        </w:rPr>
      </w:pPr>
      <w:hyperlink w:anchor="_Toc518654883" w:history="1">
        <w:r w:rsidR="009A6EC3" w:rsidRPr="00AB05B9">
          <w:rPr>
            <w:rStyle w:val="Hyperlink"/>
            <w:noProof/>
          </w:rPr>
          <w:t>E.2</w:t>
        </w:r>
        <w:r w:rsidR="009A6EC3">
          <w:rPr>
            <w:rFonts w:asciiTheme="minorHAnsi" w:eastAsiaTheme="minorEastAsia" w:hAnsiTheme="minorHAnsi" w:cstheme="minorBidi"/>
            <w:noProof/>
            <w:sz w:val="22"/>
            <w:szCs w:val="22"/>
          </w:rPr>
          <w:tab/>
        </w:r>
        <w:r w:rsidR="009A6EC3" w:rsidRPr="00AB05B9">
          <w:rPr>
            <w:rStyle w:val="Hyperlink"/>
            <w:noProof/>
          </w:rPr>
          <w:t>HL7 V3 II Data Type</w:t>
        </w:r>
        <w:r w:rsidR="009A6EC3">
          <w:rPr>
            <w:noProof/>
            <w:webHidden/>
          </w:rPr>
          <w:tab/>
        </w:r>
        <w:r w:rsidR="009A6EC3">
          <w:rPr>
            <w:noProof/>
            <w:webHidden/>
          </w:rPr>
          <w:fldChar w:fldCharType="begin"/>
        </w:r>
        <w:r w:rsidR="009A6EC3">
          <w:rPr>
            <w:noProof/>
            <w:webHidden/>
          </w:rPr>
          <w:instrText xml:space="preserve"> PAGEREF _Toc518654883 \h </w:instrText>
        </w:r>
        <w:r w:rsidR="009A6EC3">
          <w:rPr>
            <w:noProof/>
            <w:webHidden/>
          </w:rPr>
        </w:r>
        <w:r w:rsidR="009A6EC3">
          <w:rPr>
            <w:noProof/>
            <w:webHidden/>
          </w:rPr>
          <w:fldChar w:fldCharType="separate"/>
        </w:r>
        <w:r w:rsidR="009A6EC3">
          <w:rPr>
            <w:noProof/>
            <w:webHidden/>
          </w:rPr>
          <w:t>36</w:t>
        </w:r>
        <w:r w:rsidR="009A6EC3">
          <w:rPr>
            <w:noProof/>
            <w:webHidden/>
          </w:rPr>
          <w:fldChar w:fldCharType="end"/>
        </w:r>
      </w:hyperlink>
    </w:p>
    <w:p w14:paraId="2085CF9D" w14:textId="04EDB74C" w:rsidR="009A6EC3" w:rsidRDefault="007559DA">
      <w:pPr>
        <w:pStyle w:val="TOC3"/>
        <w:tabs>
          <w:tab w:val="left" w:pos="1584"/>
        </w:tabs>
        <w:rPr>
          <w:rFonts w:asciiTheme="minorHAnsi" w:eastAsiaTheme="minorEastAsia" w:hAnsiTheme="minorHAnsi" w:cstheme="minorBidi"/>
          <w:noProof/>
          <w:sz w:val="22"/>
          <w:szCs w:val="22"/>
        </w:rPr>
      </w:pPr>
      <w:hyperlink w:anchor="_Toc518654884" w:history="1">
        <w:r w:rsidR="009A6EC3" w:rsidRPr="00AB05B9">
          <w:rPr>
            <w:rStyle w:val="Hyperlink"/>
            <w:bCs/>
            <w:noProof/>
          </w:rPr>
          <w:t>E.2.1</w:t>
        </w:r>
        <w:r w:rsidR="009A6EC3">
          <w:rPr>
            <w:rFonts w:asciiTheme="minorHAnsi" w:eastAsiaTheme="minorEastAsia" w:hAnsiTheme="minorHAnsi" w:cstheme="minorBidi"/>
            <w:noProof/>
            <w:sz w:val="22"/>
            <w:szCs w:val="22"/>
          </w:rPr>
          <w:tab/>
        </w:r>
        <w:r w:rsidR="009A6EC3" w:rsidRPr="00AB05B9">
          <w:rPr>
            <w:rStyle w:val="Hyperlink"/>
            <w:bCs/>
            <w:noProof/>
          </w:rPr>
          <w:t>Patient Identifier Cross-reference Manager requirements</w:t>
        </w:r>
        <w:r w:rsidR="009A6EC3">
          <w:rPr>
            <w:noProof/>
            <w:webHidden/>
          </w:rPr>
          <w:tab/>
        </w:r>
        <w:r w:rsidR="009A6EC3">
          <w:rPr>
            <w:noProof/>
            <w:webHidden/>
          </w:rPr>
          <w:fldChar w:fldCharType="begin"/>
        </w:r>
        <w:r w:rsidR="009A6EC3">
          <w:rPr>
            <w:noProof/>
            <w:webHidden/>
          </w:rPr>
          <w:instrText xml:space="preserve"> PAGEREF _Toc518654884 \h </w:instrText>
        </w:r>
        <w:r w:rsidR="009A6EC3">
          <w:rPr>
            <w:noProof/>
            <w:webHidden/>
          </w:rPr>
        </w:r>
        <w:r w:rsidR="009A6EC3">
          <w:rPr>
            <w:noProof/>
            <w:webHidden/>
          </w:rPr>
          <w:fldChar w:fldCharType="separate"/>
        </w:r>
        <w:r w:rsidR="009A6EC3">
          <w:rPr>
            <w:noProof/>
            <w:webHidden/>
          </w:rPr>
          <w:t>37</w:t>
        </w:r>
        <w:r w:rsidR="009A6EC3">
          <w:rPr>
            <w:noProof/>
            <w:webHidden/>
          </w:rPr>
          <w:fldChar w:fldCharType="end"/>
        </w:r>
      </w:hyperlink>
    </w:p>
    <w:p w14:paraId="487A8FE7" w14:textId="612095D0" w:rsidR="009A6EC3" w:rsidRDefault="007559DA">
      <w:pPr>
        <w:pStyle w:val="TOC3"/>
        <w:tabs>
          <w:tab w:val="left" w:pos="1584"/>
        </w:tabs>
        <w:rPr>
          <w:rFonts w:asciiTheme="minorHAnsi" w:eastAsiaTheme="minorEastAsia" w:hAnsiTheme="minorHAnsi" w:cstheme="minorBidi"/>
          <w:noProof/>
          <w:sz w:val="22"/>
          <w:szCs w:val="22"/>
        </w:rPr>
      </w:pPr>
      <w:hyperlink w:anchor="_Toc518654885" w:history="1">
        <w:r w:rsidR="009A6EC3" w:rsidRPr="00AB05B9">
          <w:rPr>
            <w:rStyle w:val="Hyperlink"/>
            <w:bCs/>
            <w:noProof/>
          </w:rPr>
          <w:t>E.2.2</w:t>
        </w:r>
        <w:r w:rsidR="009A6EC3">
          <w:rPr>
            <w:rFonts w:asciiTheme="minorHAnsi" w:eastAsiaTheme="minorEastAsia" w:hAnsiTheme="minorHAnsi" w:cstheme="minorBidi"/>
            <w:noProof/>
            <w:sz w:val="22"/>
            <w:szCs w:val="22"/>
          </w:rPr>
          <w:tab/>
        </w:r>
        <w:r w:rsidR="009A6EC3" w:rsidRPr="00AB05B9">
          <w:rPr>
            <w:rStyle w:val="Hyperlink"/>
            <w:bCs/>
            <w:noProof/>
          </w:rPr>
          <w:t>Other actor requirements</w:t>
        </w:r>
        <w:r w:rsidR="009A6EC3">
          <w:rPr>
            <w:noProof/>
            <w:webHidden/>
          </w:rPr>
          <w:tab/>
        </w:r>
        <w:r w:rsidR="009A6EC3">
          <w:rPr>
            <w:noProof/>
            <w:webHidden/>
          </w:rPr>
          <w:fldChar w:fldCharType="begin"/>
        </w:r>
        <w:r w:rsidR="009A6EC3">
          <w:rPr>
            <w:noProof/>
            <w:webHidden/>
          </w:rPr>
          <w:instrText xml:space="preserve"> PAGEREF _Toc518654885 \h </w:instrText>
        </w:r>
        <w:r w:rsidR="009A6EC3">
          <w:rPr>
            <w:noProof/>
            <w:webHidden/>
          </w:rPr>
        </w:r>
        <w:r w:rsidR="009A6EC3">
          <w:rPr>
            <w:noProof/>
            <w:webHidden/>
          </w:rPr>
          <w:fldChar w:fldCharType="separate"/>
        </w:r>
        <w:r w:rsidR="009A6EC3">
          <w:rPr>
            <w:noProof/>
            <w:webHidden/>
          </w:rPr>
          <w:t>38</w:t>
        </w:r>
        <w:r w:rsidR="009A6EC3">
          <w:rPr>
            <w:noProof/>
            <w:webHidden/>
          </w:rPr>
          <w:fldChar w:fldCharType="end"/>
        </w:r>
      </w:hyperlink>
    </w:p>
    <w:p w14:paraId="20EF70E7" w14:textId="433E1AA2" w:rsidR="009A6EC3" w:rsidRDefault="007559DA">
      <w:pPr>
        <w:pStyle w:val="TOC3"/>
        <w:tabs>
          <w:tab w:val="left" w:pos="1584"/>
        </w:tabs>
        <w:rPr>
          <w:rFonts w:asciiTheme="minorHAnsi" w:eastAsiaTheme="minorEastAsia" w:hAnsiTheme="minorHAnsi" w:cstheme="minorBidi"/>
          <w:noProof/>
          <w:sz w:val="22"/>
          <w:szCs w:val="22"/>
        </w:rPr>
      </w:pPr>
      <w:hyperlink w:anchor="_Toc518654886" w:history="1">
        <w:r w:rsidR="009A6EC3" w:rsidRPr="00AB05B9">
          <w:rPr>
            <w:rStyle w:val="Hyperlink"/>
            <w:bCs/>
            <w:noProof/>
          </w:rPr>
          <w:t>E.2.3</w:t>
        </w:r>
        <w:r w:rsidR="009A6EC3">
          <w:rPr>
            <w:rFonts w:asciiTheme="minorHAnsi" w:eastAsiaTheme="minorEastAsia" w:hAnsiTheme="minorHAnsi" w:cstheme="minorBidi"/>
            <w:noProof/>
            <w:sz w:val="22"/>
            <w:szCs w:val="22"/>
          </w:rPr>
          <w:tab/>
        </w:r>
        <w:r w:rsidR="009A6EC3" w:rsidRPr="00AB05B9">
          <w:rPr>
            <w:rStyle w:val="Hyperlink"/>
            <w:bCs/>
            <w:noProof/>
          </w:rPr>
          <w:t>Examples of use</w:t>
        </w:r>
        <w:r w:rsidR="009A6EC3">
          <w:rPr>
            <w:noProof/>
            <w:webHidden/>
          </w:rPr>
          <w:tab/>
        </w:r>
        <w:r w:rsidR="009A6EC3">
          <w:rPr>
            <w:noProof/>
            <w:webHidden/>
          </w:rPr>
          <w:fldChar w:fldCharType="begin"/>
        </w:r>
        <w:r w:rsidR="009A6EC3">
          <w:rPr>
            <w:noProof/>
            <w:webHidden/>
          </w:rPr>
          <w:instrText xml:space="preserve"> PAGEREF _Toc518654886 \h </w:instrText>
        </w:r>
        <w:r w:rsidR="009A6EC3">
          <w:rPr>
            <w:noProof/>
            <w:webHidden/>
          </w:rPr>
        </w:r>
        <w:r w:rsidR="009A6EC3">
          <w:rPr>
            <w:noProof/>
            <w:webHidden/>
          </w:rPr>
          <w:fldChar w:fldCharType="separate"/>
        </w:r>
        <w:r w:rsidR="009A6EC3">
          <w:rPr>
            <w:noProof/>
            <w:webHidden/>
          </w:rPr>
          <w:t>38</w:t>
        </w:r>
        <w:r w:rsidR="009A6EC3">
          <w:rPr>
            <w:noProof/>
            <w:webHidden/>
          </w:rPr>
          <w:fldChar w:fldCharType="end"/>
        </w:r>
      </w:hyperlink>
    </w:p>
    <w:p w14:paraId="1CCB1B8C" w14:textId="4EA21F92" w:rsidR="009A6EC3" w:rsidRDefault="007559DA">
      <w:pPr>
        <w:pStyle w:val="TOC1"/>
        <w:tabs>
          <w:tab w:val="left" w:pos="1584"/>
        </w:tabs>
        <w:rPr>
          <w:rFonts w:asciiTheme="minorHAnsi" w:eastAsiaTheme="minorEastAsia" w:hAnsiTheme="minorHAnsi" w:cstheme="minorBidi"/>
          <w:noProof/>
          <w:sz w:val="22"/>
          <w:szCs w:val="22"/>
        </w:rPr>
      </w:pPr>
      <w:hyperlink w:anchor="_Toc518654887" w:history="1">
        <w:r w:rsidR="009A6EC3" w:rsidRPr="00AB05B9">
          <w:rPr>
            <w:rStyle w:val="Hyperlink"/>
            <w:noProof/>
          </w:rPr>
          <w:t>Appendix F:</w:t>
        </w:r>
        <w:r w:rsidR="009A6EC3">
          <w:rPr>
            <w:rFonts w:asciiTheme="minorHAnsi" w:eastAsiaTheme="minorEastAsia" w:hAnsiTheme="minorHAnsi" w:cstheme="minorBidi"/>
            <w:noProof/>
            <w:sz w:val="22"/>
            <w:szCs w:val="22"/>
          </w:rPr>
          <w:tab/>
        </w:r>
        <w:r w:rsidR="009A6EC3" w:rsidRPr="00AB05B9">
          <w:rPr>
            <w:rStyle w:val="Hyperlink"/>
            <w:noProof/>
          </w:rPr>
          <w:t>Character String Comparisons</w:t>
        </w:r>
        <w:r w:rsidR="009A6EC3">
          <w:rPr>
            <w:noProof/>
            <w:webHidden/>
          </w:rPr>
          <w:tab/>
        </w:r>
        <w:r w:rsidR="009A6EC3">
          <w:rPr>
            <w:noProof/>
            <w:webHidden/>
          </w:rPr>
          <w:fldChar w:fldCharType="begin"/>
        </w:r>
        <w:r w:rsidR="009A6EC3">
          <w:rPr>
            <w:noProof/>
            <w:webHidden/>
          </w:rPr>
          <w:instrText xml:space="preserve"> PAGEREF _Toc518654887 \h </w:instrText>
        </w:r>
        <w:r w:rsidR="009A6EC3">
          <w:rPr>
            <w:noProof/>
            <w:webHidden/>
          </w:rPr>
        </w:r>
        <w:r w:rsidR="009A6EC3">
          <w:rPr>
            <w:noProof/>
            <w:webHidden/>
          </w:rPr>
          <w:fldChar w:fldCharType="separate"/>
        </w:r>
        <w:r w:rsidR="009A6EC3">
          <w:rPr>
            <w:noProof/>
            <w:webHidden/>
          </w:rPr>
          <w:t>41</w:t>
        </w:r>
        <w:r w:rsidR="009A6EC3">
          <w:rPr>
            <w:noProof/>
            <w:webHidden/>
          </w:rPr>
          <w:fldChar w:fldCharType="end"/>
        </w:r>
      </w:hyperlink>
    </w:p>
    <w:p w14:paraId="36EC843B" w14:textId="6B05D993" w:rsidR="009A6EC3" w:rsidRDefault="007559DA">
      <w:pPr>
        <w:pStyle w:val="TOC1"/>
        <w:tabs>
          <w:tab w:val="left" w:pos="1584"/>
        </w:tabs>
        <w:rPr>
          <w:rFonts w:asciiTheme="minorHAnsi" w:eastAsiaTheme="minorEastAsia" w:hAnsiTheme="minorHAnsi" w:cstheme="minorBidi"/>
          <w:noProof/>
          <w:sz w:val="22"/>
          <w:szCs w:val="22"/>
        </w:rPr>
      </w:pPr>
      <w:hyperlink w:anchor="_Toc518654888" w:history="1">
        <w:r w:rsidR="009A6EC3" w:rsidRPr="00AB05B9">
          <w:rPr>
            <w:rStyle w:val="Hyperlink"/>
            <w:noProof/>
          </w:rPr>
          <w:t>Appendix G:</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_Toc518654888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2A999205" w14:textId="319E0CAB" w:rsidR="009A6EC3" w:rsidRDefault="007559DA">
      <w:pPr>
        <w:pStyle w:val="TOC1"/>
        <w:tabs>
          <w:tab w:val="left" w:pos="1584"/>
        </w:tabs>
        <w:rPr>
          <w:rFonts w:asciiTheme="minorHAnsi" w:eastAsiaTheme="minorEastAsia" w:hAnsiTheme="minorHAnsi" w:cstheme="minorBidi"/>
          <w:noProof/>
          <w:sz w:val="22"/>
          <w:szCs w:val="22"/>
        </w:rPr>
      </w:pPr>
      <w:hyperlink w:anchor="_Toc518654889" w:history="1">
        <w:r w:rsidR="009A6EC3" w:rsidRPr="00AB05B9">
          <w:rPr>
            <w:rStyle w:val="Hyperlink"/>
            <w:noProof/>
          </w:rPr>
          <w:t>Appendix H:</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_Toc518654889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60838156" w14:textId="61D2DD1E" w:rsidR="009A6EC3" w:rsidRDefault="007559DA">
      <w:pPr>
        <w:pStyle w:val="TOC1"/>
        <w:tabs>
          <w:tab w:val="left" w:pos="1584"/>
        </w:tabs>
        <w:rPr>
          <w:rFonts w:asciiTheme="minorHAnsi" w:eastAsiaTheme="minorEastAsia" w:hAnsiTheme="minorHAnsi" w:cstheme="minorBidi"/>
          <w:noProof/>
          <w:sz w:val="22"/>
          <w:szCs w:val="22"/>
        </w:rPr>
      </w:pPr>
      <w:hyperlink w:anchor="_Toc518654890" w:history="1">
        <w:r w:rsidR="009A6EC3" w:rsidRPr="00AB05B9">
          <w:rPr>
            <w:rStyle w:val="Hyperlink"/>
            <w:noProof/>
          </w:rPr>
          <w:t>Appendix I:</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_Toc518654890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3005B0F0" w14:textId="37366A2D" w:rsidR="009A6EC3" w:rsidRDefault="007559DA">
      <w:pPr>
        <w:pStyle w:val="TOC1"/>
        <w:tabs>
          <w:tab w:val="left" w:pos="1584"/>
        </w:tabs>
        <w:rPr>
          <w:rFonts w:asciiTheme="minorHAnsi" w:eastAsiaTheme="minorEastAsia" w:hAnsiTheme="minorHAnsi" w:cstheme="minorBidi"/>
          <w:noProof/>
          <w:sz w:val="22"/>
          <w:szCs w:val="22"/>
        </w:rPr>
      </w:pPr>
      <w:hyperlink w:anchor="_Toc518654891" w:history="1">
        <w:r w:rsidR="009A6EC3" w:rsidRPr="00AB05B9">
          <w:rPr>
            <w:rStyle w:val="Hyperlink"/>
            <w:noProof/>
          </w:rPr>
          <w:t>Appendix J:</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_Toc518654891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6561A1DB" w14:textId="2BF050E7" w:rsidR="009A6EC3" w:rsidRDefault="007559DA">
      <w:pPr>
        <w:pStyle w:val="TOC1"/>
        <w:tabs>
          <w:tab w:val="left" w:pos="1584"/>
        </w:tabs>
        <w:rPr>
          <w:rFonts w:asciiTheme="minorHAnsi" w:eastAsiaTheme="minorEastAsia" w:hAnsiTheme="minorHAnsi" w:cstheme="minorBidi"/>
          <w:noProof/>
          <w:sz w:val="22"/>
          <w:szCs w:val="22"/>
        </w:rPr>
      </w:pPr>
      <w:hyperlink w:anchor="_Toc518654892" w:history="1">
        <w:r w:rsidR="009A6EC3" w:rsidRPr="00AB05B9">
          <w:rPr>
            <w:rStyle w:val="Hyperlink"/>
            <w:noProof/>
          </w:rPr>
          <w:t>Appendix K:</w:t>
        </w:r>
        <w:r w:rsidR="009A6EC3">
          <w:rPr>
            <w:rFonts w:asciiTheme="minorHAnsi" w:eastAsiaTheme="minorEastAsia" w:hAnsiTheme="minorHAnsi" w:cstheme="minorBidi"/>
            <w:noProof/>
            <w:sz w:val="22"/>
            <w:szCs w:val="22"/>
          </w:rPr>
          <w:tab/>
        </w:r>
        <w:r w:rsidR="009A6EC3" w:rsidRPr="00AB05B9">
          <w:rPr>
            <w:rStyle w:val="Hyperlink"/>
            <w:noProof/>
          </w:rPr>
          <w:t>XDS Security Environment</w:t>
        </w:r>
        <w:r w:rsidR="009A6EC3">
          <w:rPr>
            <w:noProof/>
            <w:webHidden/>
          </w:rPr>
          <w:tab/>
        </w:r>
        <w:r w:rsidR="009A6EC3">
          <w:rPr>
            <w:noProof/>
            <w:webHidden/>
          </w:rPr>
          <w:fldChar w:fldCharType="begin"/>
        </w:r>
        <w:r w:rsidR="009A6EC3">
          <w:rPr>
            <w:noProof/>
            <w:webHidden/>
          </w:rPr>
          <w:instrText xml:space="preserve"> PAGEREF _Toc518654892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6D8B3103" w14:textId="00DE3A10" w:rsidR="009A6EC3" w:rsidRDefault="007559DA">
      <w:pPr>
        <w:pStyle w:val="TOC2"/>
        <w:tabs>
          <w:tab w:val="left" w:pos="1152"/>
        </w:tabs>
        <w:rPr>
          <w:rFonts w:asciiTheme="minorHAnsi" w:eastAsiaTheme="minorEastAsia" w:hAnsiTheme="minorHAnsi" w:cstheme="minorBidi"/>
          <w:noProof/>
          <w:sz w:val="22"/>
          <w:szCs w:val="22"/>
        </w:rPr>
      </w:pPr>
      <w:hyperlink w:anchor="_Toc518654893" w:history="1">
        <w:r w:rsidR="009A6EC3" w:rsidRPr="00AB05B9">
          <w:rPr>
            <w:rStyle w:val="Hyperlink"/>
            <w:noProof/>
          </w:rPr>
          <w:t>K.1</w:t>
        </w:r>
        <w:r w:rsidR="009A6EC3">
          <w:rPr>
            <w:rFonts w:asciiTheme="minorHAnsi" w:eastAsiaTheme="minorEastAsia" w:hAnsiTheme="minorHAnsi" w:cstheme="minorBidi"/>
            <w:noProof/>
            <w:sz w:val="22"/>
            <w:szCs w:val="22"/>
          </w:rPr>
          <w:tab/>
        </w:r>
        <w:r w:rsidR="009A6EC3" w:rsidRPr="00AB05B9">
          <w:rPr>
            <w:rStyle w:val="Hyperlink"/>
            <w:noProof/>
          </w:rPr>
          <w:t>Security Environment</w:t>
        </w:r>
        <w:r w:rsidR="009A6EC3">
          <w:rPr>
            <w:noProof/>
            <w:webHidden/>
          </w:rPr>
          <w:tab/>
        </w:r>
        <w:r w:rsidR="009A6EC3">
          <w:rPr>
            <w:noProof/>
            <w:webHidden/>
          </w:rPr>
          <w:fldChar w:fldCharType="begin"/>
        </w:r>
        <w:r w:rsidR="009A6EC3">
          <w:rPr>
            <w:noProof/>
            <w:webHidden/>
          </w:rPr>
          <w:instrText xml:space="preserve"> PAGEREF _Toc518654893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0FE433DB" w14:textId="0332BD9D" w:rsidR="009A6EC3" w:rsidRDefault="007559DA">
      <w:pPr>
        <w:pStyle w:val="TOC3"/>
        <w:tabs>
          <w:tab w:val="left" w:pos="1584"/>
        </w:tabs>
        <w:rPr>
          <w:rFonts w:asciiTheme="minorHAnsi" w:eastAsiaTheme="minorEastAsia" w:hAnsiTheme="minorHAnsi" w:cstheme="minorBidi"/>
          <w:noProof/>
          <w:sz w:val="22"/>
          <w:szCs w:val="22"/>
        </w:rPr>
      </w:pPr>
      <w:hyperlink w:anchor="_Toc518654894" w:history="1">
        <w:r w:rsidR="009A6EC3" w:rsidRPr="00AB05B9">
          <w:rPr>
            <w:rStyle w:val="Hyperlink"/>
            <w:noProof/>
          </w:rPr>
          <w:t>K.1.1</w:t>
        </w:r>
        <w:r w:rsidR="009A6EC3">
          <w:rPr>
            <w:rFonts w:asciiTheme="minorHAnsi" w:eastAsiaTheme="minorEastAsia" w:hAnsiTheme="minorHAnsi" w:cstheme="minorBidi"/>
            <w:noProof/>
            <w:sz w:val="22"/>
            <w:szCs w:val="22"/>
          </w:rPr>
          <w:tab/>
        </w:r>
        <w:r w:rsidR="009A6EC3" w:rsidRPr="00AB05B9">
          <w:rPr>
            <w:rStyle w:val="Hyperlink"/>
            <w:noProof/>
          </w:rPr>
          <w:t>Threats</w:t>
        </w:r>
        <w:r w:rsidR="009A6EC3">
          <w:rPr>
            <w:noProof/>
            <w:webHidden/>
          </w:rPr>
          <w:tab/>
        </w:r>
        <w:r w:rsidR="009A6EC3">
          <w:rPr>
            <w:noProof/>
            <w:webHidden/>
          </w:rPr>
          <w:fldChar w:fldCharType="begin"/>
        </w:r>
        <w:r w:rsidR="009A6EC3">
          <w:rPr>
            <w:noProof/>
            <w:webHidden/>
          </w:rPr>
          <w:instrText xml:space="preserve"> PAGEREF _Toc518654894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40A62476" w14:textId="3AA9B55D" w:rsidR="009A6EC3" w:rsidRDefault="007559DA">
      <w:pPr>
        <w:pStyle w:val="TOC3"/>
        <w:tabs>
          <w:tab w:val="left" w:pos="1584"/>
        </w:tabs>
        <w:rPr>
          <w:rFonts w:asciiTheme="minorHAnsi" w:eastAsiaTheme="minorEastAsia" w:hAnsiTheme="minorHAnsi" w:cstheme="minorBidi"/>
          <w:noProof/>
          <w:sz w:val="22"/>
          <w:szCs w:val="22"/>
        </w:rPr>
      </w:pPr>
      <w:hyperlink w:anchor="_Toc518654895" w:history="1">
        <w:r w:rsidR="009A6EC3" w:rsidRPr="00AB05B9">
          <w:rPr>
            <w:rStyle w:val="Hyperlink"/>
            <w:noProof/>
          </w:rPr>
          <w:t>K.1.2</w:t>
        </w:r>
        <w:r w:rsidR="009A6EC3">
          <w:rPr>
            <w:rFonts w:asciiTheme="minorHAnsi" w:eastAsiaTheme="minorEastAsia" w:hAnsiTheme="minorHAnsi" w:cstheme="minorBidi"/>
            <w:noProof/>
            <w:sz w:val="22"/>
            <w:szCs w:val="22"/>
          </w:rPr>
          <w:tab/>
        </w:r>
        <w:r w:rsidR="009A6EC3" w:rsidRPr="00AB05B9">
          <w:rPr>
            <w:rStyle w:val="Hyperlink"/>
            <w:noProof/>
          </w:rPr>
          <w:t>Security and Privacy Policy</w:t>
        </w:r>
        <w:r w:rsidR="009A6EC3">
          <w:rPr>
            <w:noProof/>
            <w:webHidden/>
          </w:rPr>
          <w:tab/>
        </w:r>
        <w:r w:rsidR="009A6EC3">
          <w:rPr>
            <w:noProof/>
            <w:webHidden/>
          </w:rPr>
          <w:fldChar w:fldCharType="begin"/>
        </w:r>
        <w:r w:rsidR="009A6EC3">
          <w:rPr>
            <w:noProof/>
            <w:webHidden/>
          </w:rPr>
          <w:instrText xml:space="preserve"> PAGEREF _Toc518654895 \h </w:instrText>
        </w:r>
        <w:r w:rsidR="009A6EC3">
          <w:rPr>
            <w:noProof/>
            <w:webHidden/>
          </w:rPr>
        </w:r>
        <w:r w:rsidR="009A6EC3">
          <w:rPr>
            <w:noProof/>
            <w:webHidden/>
          </w:rPr>
          <w:fldChar w:fldCharType="separate"/>
        </w:r>
        <w:r w:rsidR="009A6EC3">
          <w:rPr>
            <w:noProof/>
            <w:webHidden/>
          </w:rPr>
          <w:t>45</w:t>
        </w:r>
        <w:r w:rsidR="009A6EC3">
          <w:rPr>
            <w:noProof/>
            <w:webHidden/>
          </w:rPr>
          <w:fldChar w:fldCharType="end"/>
        </w:r>
      </w:hyperlink>
    </w:p>
    <w:p w14:paraId="40D19CC8" w14:textId="10CAF740" w:rsidR="009A6EC3" w:rsidRDefault="007559DA">
      <w:pPr>
        <w:pStyle w:val="TOC3"/>
        <w:tabs>
          <w:tab w:val="left" w:pos="1584"/>
        </w:tabs>
        <w:rPr>
          <w:rFonts w:asciiTheme="minorHAnsi" w:eastAsiaTheme="minorEastAsia" w:hAnsiTheme="minorHAnsi" w:cstheme="minorBidi"/>
          <w:noProof/>
          <w:sz w:val="22"/>
          <w:szCs w:val="22"/>
        </w:rPr>
      </w:pPr>
      <w:hyperlink w:anchor="_Toc518654896" w:history="1">
        <w:r w:rsidR="009A6EC3" w:rsidRPr="00AB05B9">
          <w:rPr>
            <w:rStyle w:val="Hyperlink"/>
            <w:noProof/>
          </w:rPr>
          <w:t>K.1.3</w:t>
        </w:r>
        <w:r w:rsidR="009A6EC3">
          <w:rPr>
            <w:rFonts w:asciiTheme="minorHAnsi" w:eastAsiaTheme="minorEastAsia" w:hAnsiTheme="minorHAnsi" w:cstheme="minorBidi"/>
            <w:noProof/>
            <w:sz w:val="22"/>
            <w:szCs w:val="22"/>
          </w:rPr>
          <w:tab/>
        </w:r>
        <w:r w:rsidR="009A6EC3" w:rsidRPr="00AB05B9">
          <w:rPr>
            <w:rStyle w:val="Hyperlink"/>
            <w:noProof/>
          </w:rPr>
          <w:t>Security Usage Assumptions</w:t>
        </w:r>
        <w:r w:rsidR="009A6EC3">
          <w:rPr>
            <w:noProof/>
            <w:webHidden/>
          </w:rPr>
          <w:tab/>
        </w:r>
        <w:r w:rsidR="009A6EC3">
          <w:rPr>
            <w:noProof/>
            <w:webHidden/>
          </w:rPr>
          <w:fldChar w:fldCharType="begin"/>
        </w:r>
        <w:r w:rsidR="009A6EC3">
          <w:rPr>
            <w:noProof/>
            <w:webHidden/>
          </w:rPr>
          <w:instrText xml:space="preserve"> PAGEREF _Toc518654896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44787D4C" w14:textId="5102C992" w:rsidR="009A6EC3" w:rsidRDefault="007559DA">
      <w:pPr>
        <w:pStyle w:val="TOC2"/>
        <w:tabs>
          <w:tab w:val="left" w:pos="1152"/>
        </w:tabs>
        <w:rPr>
          <w:rFonts w:asciiTheme="minorHAnsi" w:eastAsiaTheme="minorEastAsia" w:hAnsiTheme="minorHAnsi" w:cstheme="minorBidi"/>
          <w:noProof/>
          <w:sz w:val="22"/>
          <w:szCs w:val="22"/>
        </w:rPr>
      </w:pPr>
      <w:hyperlink w:anchor="_Toc518654897" w:history="1">
        <w:r w:rsidR="009A6EC3" w:rsidRPr="00AB05B9">
          <w:rPr>
            <w:rStyle w:val="Hyperlink"/>
            <w:noProof/>
          </w:rPr>
          <w:t>K.2</w:t>
        </w:r>
        <w:r w:rsidR="009A6EC3">
          <w:rPr>
            <w:rFonts w:asciiTheme="minorHAnsi" w:eastAsiaTheme="minorEastAsia" w:hAnsiTheme="minorHAnsi" w:cstheme="minorBidi"/>
            <w:noProof/>
            <w:sz w:val="22"/>
            <w:szCs w:val="22"/>
          </w:rPr>
          <w:tab/>
        </w:r>
        <w:r w:rsidR="009A6EC3" w:rsidRPr="00AB05B9">
          <w:rPr>
            <w:rStyle w:val="Hyperlink"/>
            <w:noProof/>
          </w:rPr>
          <w:t>Security Objectives</w:t>
        </w:r>
        <w:r w:rsidR="009A6EC3">
          <w:rPr>
            <w:noProof/>
            <w:webHidden/>
          </w:rPr>
          <w:tab/>
        </w:r>
        <w:r w:rsidR="009A6EC3">
          <w:rPr>
            <w:noProof/>
            <w:webHidden/>
          </w:rPr>
          <w:fldChar w:fldCharType="begin"/>
        </w:r>
        <w:r w:rsidR="009A6EC3">
          <w:rPr>
            <w:noProof/>
            <w:webHidden/>
          </w:rPr>
          <w:instrText xml:space="preserve"> PAGEREF _Toc518654897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5D6BA1E0" w14:textId="4478549A" w:rsidR="009A6EC3" w:rsidRDefault="007559DA">
      <w:pPr>
        <w:pStyle w:val="TOC3"/>
        <w:tabs>
          <w:tab w:val="left" w:pos="1584"/>
        </w:tabs>
        <w:rPr>
          <w:rFonts w:asciiTheme="minorHAnsi" w:eastAsiaTheme="minorEastAsia" w:hAnsiTheme="minorHAnsi" w:cstheme="minorBidi"/>
          <w:noProof/>
          <w:sz w:val="22"/>
          <w:szCs w:val="22"/>
        </w:rPr>
      </w:pPr>
      <w:hyperlink w:anchor="_Toc518654898" w:history="1">
        <w:r w:rsidR="009A6EC3" w:rsidRPr="00AB05B9">
          <w:rPr>
            <w:rStyle w:val="Hyperlink"/>
            <w:noProof/>
          </w:rPr>
          <w:t>K.2.1</w:t>
        </w:r>
        <w:r w:rsidR="009A6EC3">
          <w:rPr>
            <w:rFonts w:asciiTheme="minorHAnsi" w:eastAsiaTheme="minorEastAsia" w:hAnsiTheme="minorHAnsi" w:cstheme="minorBidi"/>
            <w:noProof/>
            <w:sz w:val="22"/>
            <w:szCs w:val="22"/>
          </w:rPr>
          <w:tab/>
        </w:r>
        <w:r w:rsidR="009A6EC3" w:rsidRPr="00AB05B9">
          <w:rPr>
            <w:rStyle w:val="Hyperlink"/>
            <w:noProof/>
          </w:rPr>
          <w:t>XDS Component Security Objectives</w:t>
        </w:r>
        <w:r w:rsidR="009A6EC3">
          <w:rPr>
            <w:noProof/>
            <w:webHidden/>
          </w:rPr>
          <w:tab/>
        </w:r>
        <w:r w:rsidR="009A6EC3">
          <w:rPr>
            <w:noProof/>
            <w:webHidden/>
          </w:rPr>
          <w:fldChar w:fldCharType="begin"/>
        </w:r>
        <w:r w:rsidR="009A6EC3">
          <w:rPr>
            <w:noProof/>
            <w:webHidden/>
          </w:rPr>
          <w:instrText xml:space="preserve"> PAGEREF _Toc518654898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052E0358" w14:textId="53551B44" w:rsidR="009A6EC3" w:rsidRDefault="007559DA">
      <w:pPr>
        <w:pStyle w:val="TOC3"/>
        <w:tabs>
          <w:tab w:val="left" w:pos="1584"/>
        </w:tabs>
        <w:rPr>
          <w:rFonts w:asciiTheme="minorHAnsi" w:eastAsiaTheme="minorEastAsia" w:hAnsiTheme="minorHAnsi" w:cstheme="minorBidi"/>
          <w:noProof/>
          <w:sz w:val="22"/>
          <w:szCs w:val="22"/>
        </w:rPr>
      </w:pPr>
      <w:hyperlink w:anchor="_Toc518654899" w:history="1">
        <w:r w:rsidR="009A6EC3" w:rsidRPr="00AB05B9">
          <w:rPr>
            <w:rStyle w:val="Hyperlink"/>
            <w:noProof/>
          </w:rPr>
          <w:t>K.2.2</w:t>
        </w:r>
        <w:r w:rsidR="009A6EC3">
          <w:rPr>
            <w:rFonts w:asciiTheme="minorHAnsi" w:eastAsiaTheme="minorEastAsia" w:hAnsiTheme="minorHAnsi" w:cstheme="minorBidi"/>
            <w:noProof/>
            <w:sz w:val="22"/>
            <w:szCs w:val="22"/>
          </w:rPr>
          <w:tab/>
        </w:r>
        <w:r w:rsidR="009A6EC3" w:rsidRPr="00AB05B9">
          <w:rPr>
            <w:rStyle w:val="Hyperlink"/>
            <w:noProof/>
          </w:rPr>
          <w:t>Environment Security Objectives</w:t>
        </w:r>
        <w:r w:rsidR="009A6EC3">
          <w:rPr>
            <w:noProof/>
            <w:webHidden/>
          </w:rPr>
          <w:tab/>
        </w:r>
        <w:r w:rsidR="009A6EC3">
          <w:rPr>
            <w:noProof/>
            <w:webHidden/>
          </w:rPr>
          <w:fldChar w:fldCharType="begin"/>
        </w:r>
        <w:r w:rsidR="009A6EC3">
          <w:rPr>
            <w:noProof/>
            <w:webHidden/>
          </w:rPr>
          <w:instrText xml:space="preserve"> PAGEREF _Toc518654899 \h </w:instrText>
        </w:r>
        <w:r w:rsidR="009A6EC3">
          <w:rPr>
            <w:noProof/>
            <w:webHidden/>
          </w:rPr>
        </w:r>
        <w:r w:rsidR="009A6EC3">
          <w:rPr>
            <w:noProof/>
            <w:webHidden/>
          </w:rPr>
          <w:fldChar w:fldCharType="separate"/>
        </w:r>
        <w:r w:rsidR="009A6EC3">
          <w:rPr>
            <w:noProof/>
            <w:webHidden/>
          </w:rPr>
          <w:t>48</w:t>
        </w:r>
        <w:r w:rsidR="009A6EC3">
          <w:rPr>
            <w:noProof/>
            <w:webHidden/>
          </w:rPr>
          <w:fldChar w:fldCharType="end"/>
        </w:r>
      </w:hyperlink>
    </w:p>
    <w:p w14:paraId="5142E8D6" w14:textId="1752FDF5" w:rsidR="009A6EC3" w:rsidRDefault="007559DA">
      <w:pPr>
        <w:pStyle w:val="TOC2"/>
        <w:tabs>
          <w:tab w:val="left" w:pos="1152"/>
        </w:tabs>
        <w:rPr>
          <w:rFonts w:asciiTheme="minorHAnsi" w:eastAsiaTheme="minorEastAsia" w:hAnsiTheme="minorHAnsi" w:cstheme="minorBidi"/>
          <w:noProof/>
          <w:sz w:val="22"/>
          <w:szCs w:val="22"/>
        </w:rPr>
      </w:pPr>
      <w:hyperlink w:anchor="_Toc518654900" w:history="1">
        <w:r w:rsidR="009A6EC3" w:rsidRPr="00AB05B9">
          <w:rPr>
            <w:rStyle w:val="Hyperlink"/>
            <w:noProof/>
          </w:rPr>
          <w:t>K.3</w:t>
        </w:r>
        <w:r w:rsidR="009A6EC3">
          <w:rPr>
            <w:rFonts w:asciiTheme="minorHAnsi" w:eastAsiaTheme="minorEastAsia" w:hAnsiTheme="minorHAnsi" w:cstheme="minorBidi"/>
            <w:noProof/>
            <w:sz w:val="22"/>
            <w:szCs w:val="22"/>
          </w:rPr>
          <w:tab/>
        </w:r>
        <w:r w:rsidR="009A6EC3" w:rsidRPr="00AB05B9">
          <w:rPr>
            <w:rStyle w:val="Hyperlink"/>
            <w:noProof/>
          </w:rPr>
          <w:t>Functional Environment</w:t>
        </w:r>
        <w:r w:rsidR="009A6EC3">
          <w:rPr>
            <w:noProof/>
            <w:webHidden/>
          </w:rPr>
          <w:tab/>
        </w:r>
        <w:r w:rsidR="009A6EC3">
          <w:rPr>
            <w:noProof/>
            <w:webHidden/>
          </w:rPr>
          <w:fldChar w:fldCharType="begin"/>
        </w:r>
        <w:r w:rsidR="009A6EC3">
          <w:rPr>
            <w:noProof/>
            <w:webHidden/>
          </w:rPr>
          <w:instrText xml:space="preserve"> PAGEREF _Toc518654900 \h </w:instrText>
        </w:r>
        <w:r w:rsidR="009A6EC3">
          <w:rPr>
            <w:noProof/>
            <w:webHidden/>
          </w:rPr>
        </w:r>
        <w:r w:rsidR="009A6EC3">
          <w:rPr>
            <w:noProof/>
            <w:webHidden/>
          </w:rPr>
          <w:fldChar w:fldCharType="separate"/>
        </w:r>
        <w:r w:rsidR="009A6EC3">
          <w:rPr>
            <w:noProof/>
            <w:webHidden/>
          </w:rPr>
          <w:t>48</w:t>
        </w:r>
        <w:r w:rsidR="009A6EC3">
          <w:rPr>
            <w:noProof/>
            <w:webHidden/>
          </w:rPr>
          <w:fldChar w:fldCharType="end"/>
        </w:r>
      </w:hyperlink>
    </w:p>
    <w:p w14:paraId="0EEB377B" w14:textId="3F4313C5" w:rsidR="009A6EC3" w:rsidRDefault="007559DA">
      <w:pPr>
        <w:pStyle w:val="TOC1"/>
        <w:tabs>
          <w:tab w:val="left" w:pos="1584"/>
        </w:tabs>
        <w:rPr>
          <w:rFonts w:asciiTheme="minorHAnsi" w:eastAsiaTheme="minorEastAsia" w:hAnsiTheme="minorHAnsi" w:cstheme="minorBidi"/>
          <w:noProof/>
          <w:sz w:val="22"/>
          <w:szCs w:val="22"/>
        </w:rPr>
      </w:pPr>
      <w:hyperlink w:anchor="_Toc518654901" w:history="1">
        <w:r w:rsidR="009A6EC3" w:rsidRPr="00AB05B9">
          <w:rPr>
            <w:rStyle w:val="Hyperlink"/>
            <w:noProof/>
          </w:rPr>
          <w:t>Appendix L:</w:t>
        </w:r>
        <w:r w:rsidR="009A6EC3">
          <w:rPr>
            <w:rFonts w:asciiTheme="minorHAnsi" w:eastAsiaTheme="minorEastAsia" w:hAnsiTheme="minorHAnsi" w:cstheme="minorBidi"/>
            <w:noProof/>
            <w:sz w:val="22"/>
            <w:szCs w:val="22"/>
          </w:rPr>
          <w:tab/>
        </w:r>
        <w:r w:rsidR="009A6EC3" w:rsidRPr="00AB05B9">
          <w:rPr>
            <w:rStyle w:val="Hyperlink"/>
            <w:noProof/>
          </w:rPr>
          <w:t>Relationship of Document Entry Attributes and Document Headers</w:t>
        </w:r>
        <w:r w:rsidR="009A6EC3">
          <w:rPr>
            <w:noProof/>
            <w:webHidden/>
          </w:rPr>
          <w:tab/>
        </w:r>
        <w:r w:rsidR="009A6EC3">
          <w:rPr>
            <w:noProof/>
            <w:webHidden/>
          </w:rPr>
          <w:fldChar w:fldCharType="begin"/>
        </w:r>
        <w:r w:rsidR="009A6EC3">
          <w:rPr>
            <w:noProof/>
            <w:webHidden/>
          </w:rPr>
          <w:instrText xml:space="preserve"> PAGEREF _Toc518654901 \h </w:instrText>
        </w:r>
        <w:r w:rsidR="009A6EC3">
          <w:rPr>
            <w:noProof/>
            <w:webHidden/>
          </w:rPr>
        </w:r>
        <w:r w:rsidR="009A6EC3">
          <w:rPr>
            <w:noProof/>
            <w:webHidden/>
          </w:rPr>
          <w:fldChar w:fldCharType="separate"/>
        </w:r>
        <w:r w:rsidR="009A6EC3">
          <w:rPr>
            <w:noProof/>
            <w:webHidden/>
          </w:rPr>
          <w:t>51</w:t>
        </w:r>
        <w:r w:rsidR="009A6EC3">
          <w:rPr>
            <w:noProof/>
            <w:webHidden/>
          </w:rPr>
          <w:fldChar w:fldCharType="end"/>
        </w:r>
      </w:hyperlink>
    </w:p>
    <w:p w14:paraId="70BC2613" w14:textId="5CF6AD53" w:rsidR="009A6EC3" w:rsidRDefault="007559DA">
      <w:pPr>
        <w:pStyle w:val="TOC1"/>
        <w:tabs>
          <w:tab w:val="left" w:pos="1584"/>
        </w:tabs>
        <w:rPr>
          <w:rFonts w:asciiTheme="minorHAnsi" w:eastAsiaTheme="minorEastAsia" w:hAnsiTheme="minorHAnsi" w:cstheme="minorBidi"/>
          <w:noProof/>
          <w:sz w:val="22"/>
          <w:szCs w:val="22"/>
        </w:rPr>
      </w:pPr>
      <w:hyperlink w:anchor="_Toc518654902" w:history="1">
        <w:r w:rsidR="009A6EC3" w:rsidRPr="00AB05B9">
          <w:rPr>
            <w:rStyle w:val="Hyperlink"/>
            <w:noProof/>
          </w:rPr>
          <w:t>Appendix M:</w:t>
        </w:r>
        <w:r w:rsidR="009A6EC3">
          <w:rPr>
            <w:rFonts w:asciiTheme="minorHAnsi" w:eastAsiaTheme="minorEastAsia" w:hAnsiTheme="minorHAnsi" w:cstheme="minorBidi"/>
            <w:noProof/>
            <w:sz w:val="22"/>
            <w:szCs w:val="22"/>
          </w:rPr>
          <w:tab/>
        </w:r>
        <w:r w:rsidR="009A6EC3" w:rsidRPr="00AB05B9">
          <w:rPr>
            <w:rStyle w:val="Hyperlink"/>
            <w:noProof/>
          </w:rPr>
          <w:t>Using Patient Demographics Query in a Multi-Domain Environment</w:t>
        </w:r>
        <w:r w:rsidR="009A6EC3">
          <w:rPr>
            <w:noProof/>
            <w:webHidden/>
          </w:rPr>
          <w:tab/>
        </w:r>
        <w:r w:rsidR="009A6EC3">
          <w:rPr>
            <w:noProof/>
            <w:webHidden/>
          </w:rPr>
          <w:fldChar w:fldCharType="begin"/>
        </w:r>
        <w:r w:rsidR="009A6EC3">
          <w:rPr>
            <w:noProof/>
            <w:webHidden/>
          </w:rPr>
          <w:instrText xml:space="preserve"> PAGEREF _Toc518654902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7D0D902C" w14:textId="639E478E" w:rsidR="009A6EC3" w:rsidRDefault="007559DA">
      <w:pPr>
        <w:pStyle w:val="TOC2"/>
        <w:tabs>
          <w:tab w:val="left" w:pos="1152"/>
        </w:tabs>
        <w:rPr>
          <w:rFonts w:asciiTheme="minorHAnsi" w:eastAsiaTheme="minorEastAsia" w:hAnsiTheme="minorHAnsi" w:cstheme="minorBidi"/>
          <w:noProof/>
          <w:sz w:val="22"/>
          <w:szCs w:val="22"/>
        </w:rPr>
      </w:pPr>
      <w:hyperlink w:anchor="_Toc518654903" w:history="1">
        <w:r w:rsidR="009A6EC3" w:rsidRPr="00AB05B9">
          <w:rPr>
            <w:rStyle w:val="Hyperlink"/>
            <w:noProof/>
          </w:rPr>
          <w:t>M.1</w:t>
        </w:r>
        <w:r w:rsidR="009A6EC3">
          <w:rPr>
            <w:rFonts w:asciiTheme="minorHAnsi" w:eastAsiaTheme="minorEastAsia" w:hAnsiTheme="minorHAnsi" w:cstheme="minorBidi"/>
            <w:noProof/>
            <w:sz w:val="22"/>
            <w:szCs w:val="22"/>
          </w:rPr>
          <w:tab/>
        </w:r>
        <w:r w:rsidR="009A6EC3" w:rsidRPr="00AB05B9">
          <w:rPr>
            <w:rStyle w:val="Hyperlink"/>
            <w:noProof/>
          </w:rPr>
          <w:t>HL7 QBP^Q22 Conformance Model</w:t>
        </w:r>
        <w:r w:rsidR="009A6EC3">
          <w:rPr>
            <w:noProof/>
            <w:webHidden/>
          </w:rPr>
          <w:tab/>
        </w:r>
        <w:r w:rsidR="009A6EC3">
          <w:rPr>
            <w:noProof/>
            <w:webHidden/>
          </w:rPr>
          <w:fldChar w:fldCharType="begin"/>
        </w:r>
        <w:r w:rsidR="009A6EC3">
          <w:rPr>
            <w:noProof/>
            <w:webHidden/>
          </w:rPr>
          <w:instrText xml:space="preserve"> PAGEREF _Toc518654903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0C60F022" w14:textId="7689EB70" w:rsidR="009A6EC3" w:rsidRDefault="007559DA">
      <w:pPr>
        <w:pStyle w:val="TOC2"/>
        <w:tabs>
          <w:tab w:val="left" w:pos="1152"/>
        </w:tabs>
        <w:rPr>
          <w:rFonts w:asciiTheme="minorHAnsi" w:eastAsiaTheme="minorEastAsia" w:hAnsiTheme="minorHAnsi" w:cstheme="minorBidi"/>
          <w:noProof/>
          <w:sz w:val="22"/>
          <w:szCs w:val="22"/>
        </w:rPr>
      </w:pPr>
      <w:hyperlink w:anchor="_Toc518654904" w:history="1">
        <w:r w:rsidR="009A6EC3" w:rsidRPr="00AB05B9">
          <w:rPr>
            <w:rStyle w:val="Hyperlink"/>
            <w:noProof/>
          </w:rPr>
          <w:t>M.2</w:t>
        </w:r>
        <w:r w:rsidR="009A6EC3">
          <w:rPr>
            <w:rFonts w:asciiTheme="minorHAnsi" w:eastAsiaTheme="minorEastAsia" w:hAnsiTheme="minorHAnsi" w:cstheme="minorBidi"/>
            <w:noProof/>
            <w:sz w:val="22"/>
            <w:szCs w:val="22"/>
          </w:rPr>
          <w:tab/>
        </w:r>
        <w:r w:rsidR="009A6EC3" w:rsidRPr="00AB05B9">
          <w:rPr>
            <w:rStyle w:val="Hyperlink"/>
            <w:noProof/>
          </w:rPr>
          <w:t>IHE PDQ Architecture</w:t>
        </w:r>
        <w:r w:rsidR="009A6EC3">
          <w:rPr>
            <w:noProof/>
            <w:webHidden/>
          </w:rPr>
          <w:tab/>
        </w:r>
        <w:r w:rsidR="009A6EC3">
          <w:rPr>
            <w:noProof/>
            <w:webHidden/>
          </w:rPr>
          <w:fldChar w:fldCharType="begin"/>
        </w:r>
        <w:r w:rsidR="009A6EC3">
          <w:rPr>
            <w:noProof/>
            <w:webHidden/>
          </w:rPr>
          <w:instrText xml:space="preserve"> PAGEREF _Toc518654904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7DE8FD79" w14:textId="66486243" w:rsidR="009A6EC3" w:rsidRDefault="007559DA">
      <w:pPr>
        <w:pStyle w:val="TOC2"/>
        <w:tabs>
          <w:tab w:val="left" w:pos="1152"/>
        </w:tabs>
        <w:rPr>
          <w:rFonts w:asciiTheme="minorHAnsi" w:eastAsiaTheme="minorEastAsia" w:hAnsiTheme="minorHAnsi" w:cstheme="minorBidi"/>
          <w:noProof/>
          <w:sz w:val="22"/>
          <w:szCs w:val="22"/>
        </w:rPr>
      </w:pPr>
      <w:hyperlink w:anchor="_Toc518654905" w:history="1">
        <w:r w:rsidR="009A6EC3" w:rsidRPr="00AB05B9">
          <w:rPr>
            <w:rStyle w:val="Hyperlink"/>
            <w:noProof/>
          </w:rPr>
          <w:t>M.3</w:t>
        </w:r>
        <w:r w:rsidR="009A6EC3">
          <w:rPr>
            <w:rFonts w:asciiTheme="minorHAnsi" w:eastAsiaTheme="minorEastAsia" w:hAnsiTheme="minorHAnsi" w:cstheme="minorBidi"/>
            <w:noProof/>
            <w:sz w:val="22"/>
            <w:szCs w:val="22"/>
          </w:rPr>
          <w:tab/>
        </w:r>
        <w:r w:rsidR="009A6EC3" w:rsidRPr="00AB05B9">
          <w:rPr>
            <w:rStyle w:val="Hyperlink"/>
            <w:noProof/>
          </w:rPr>
          <w:t>Implementing PDQ in a multi-domain architecture</w:t>
        </w:r>
        <w:r w:rsidR="009A6EC3">
          <w:rPr>
            <w:noProof/>
            <w:webHidden/>
          </w:rPr>
          <w:tab/>
        </w:r>
        <w:r w:rsidR="009A6EC3">
          <w:rPr>
            <w:noProof/>
            <w:webHidden/>
          </w:rPr>
          <w:fldChar w:fldCharType="begin"/>
        </w:r>
        <w:r w:rsidR="009A6EC3">
          <w:rPr>
            <w:noProof/>
            <w:webHidden/>
          </w:rPr>
          <w:instrText xml:space="preserve"> PAGEREF _Toc518654905 \h </w:instrText>
        </w:r>
        <w:r w:rsidR="009A6EC3">
          <w:rPr>
            <w:noProof/>
            <w:webHidden/>
          </w:rPr>
        </w:r>
        <w:r w:rsidR="009A6EC3">
          <w:rPr>
            <w:noProof/>
            <w:webHidden/>
          </w:rPr>
          <w:fldChar w:fldCharType="separate"/>
        </w:r>
        <w:r w:rsidR="009A6EC3">
          <w:rPr>
            <w:noProof/>
            <w:webHidden/>
          </w:rPr>
          <w:t>53</w:t>
        </w:r>
        <w:r w:rsidR="009A6EC3">
          <w:rPr>
            <w:noProof/>
            <w:webHidden/>
          </w:rPr>
          <w:fldChar w:fldCharType="end"/>
        </w:r>
      </w:hyperlink>
    </w:p>
    <w:p w14:paraId="6E5102D7" w14:textId="3C90E01B" w:rsidR="009A6EC3" w:rsidRDefault="007559DA">
      <w:pPr>
        <w:pStyle w:val="TOC1"/>
        <w:tabs>
          <w:tab w:val="left" w:pos="1584"/>
        </w:tabs>
        <w:rPr>
          <w:rFonts w:asciiTheme="minorHAnsi" w:eastAsiaTheme="minorEastAsia" w:hAnsiTheme="minorHAnsi" w:cstheme="minorBidi"/>
          <w:noProof/>
          <w:sz w:val="22"/>
          <w:szCs w:val="22"/>
        </w:rPr>
      </w:pPr>
      <w:hyperlink w:anchor="_Toc518654906" w:history="1">
        <w:r w:rsidR="009A6EC3" w:rsidRPr="00AB05B9">
          <w:rPr>
            <w:rStyle w:val="Hyperlink"/>
            <w:noProof/>
          </w:rPr>
          <w:t>Appendix N:</w:t>
        </w:r>
        <w:r w:rsidR="009A6EC3">
          <w:rPr>
            <w:rFonts w:asciiTheme="minorHAnsi" w:eastAsiaTheme="minorEastAsia" w:hAnsiTheme="minorHAnsi" w:cstheme="minorBidi"/>
            <w:noProof/>
            <w:sz w:val="22"/>
            <w:szCs w:val="22"/>
          </w:rPr>
          <w:tab/>
        </w:r>
        <w:r w:rsidR="009A6EC3" w:rsidRPr="00AB05B9">
          <w:rPr>
            <w:rStyle w:val="Hyperlink"/>
            <w:noProof/>
          </w:rPr>
          <w:t>Common Data Types</w:t>
        </w:r>
        <w:r w:rsidR="009A6EC3">
          <w:rPr>
            <w:noProof/>
            <w:webHidden/>
          </w:rPr>
          <w:tab/>
        </w:r>
        <w:r w:rsidR="009A6EC3">
          <w:rPr>
            <w:noProof/>
            <w:webHidden/>
          </w:rPr>
          <w:fldChar w:fldCharType="begin"/>
        </w:r>
        <w:r w:rsidR="009A6EC3">
          <w:rPr>
            <w:noProof/>
            <w:webHidden/>
          </w:rPr>
          <w:instrText xml:space="preserve"> PAGEREF _Toc518654906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34E6E3EC" w14:textId="03087A98" w:rsidR="009A6EC3" w:rsidRDefault="007559DA">
      <w:pPr>
        <w:pStyle w:val="TOC2"/>
        <w:tabs>
          <w:tab w:val="left" w:pos="1152"/>
        </w:tabs>
        <w:rPr>
          <w:rFonts w:asciiTheme="minorHAnsi" w:eastAsiaTheme="minorEastAsia" w:hAnsiTheme="minorHAnsi" w:cstheme="minorBidi"/>
          <w:noProof/>
          <w:sz w:val="22"/>
          <w:szCs w:val="22"/>
        </w:rPr>
      </w:pPr>
      <w:hyperlink w:anchor="_Toc518654907" w:history="1">
        <w:r w:rsidR="009A6EC3" w:rsidRPr="00AB05B9">
          <w:rPr>
            <w:rStyle w:val="Hyperlink"/>
            <w:noProof/>
          </w:rPr>
          <w:t>N.1</w:t>
        </w:r>
        <w:r w:rsidR="009A6EC3">
          <w:rPr>
            <w:rFonts w:asciiTheme="minorHAnsi" w:eastAsiaTheme="minorEastAsia" w:hAnsiTheme="minorHAnsi" w:cstheme="minorBidi"/>
            <w:noProof/>
            <w:sz w:val="22"/>
            <w:szCs w:val="22"/>
          </w:rPr>
          <w:tab/>
        </w:r>
        <w:r w:rsidR="009A6EC3" w:rsidRPr="00AB05B9">
          <w:rPr>
            <w:rStyle w:val="Hyperlink"/>
            <w:noProof/>
          </w:rPr>
          <w:t>CX Data Type</w:t>
        </w:r>
        <w:r w:rsidR="009A6EC3">
          <w:rPr>
            <w:noProof/>
            <w:webHidden/>
          </w:rPr>
          <w:tab/>
        </w:r>
        <w:r w:rsidR="009A6EC3">
          <w:rPr>
            <w:noProof/>
            <w:webHidden/>
          </w:rPr>
          <w:fldChar w:fldCharType="begin"/>
        </w:r>
        <w:r w:rsidR="009A6EC3">
          <w:rPr>
            <w:noProof/>
            <w:webHidden/>
          </w:rPr>
          <w:instrText xml:space="preserve"> PAGEREF _Toc518654907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18C2AB47" w14:textId="6C4E02E8" w:rsidR="009A6EC3" w:rsidRDefault="007559DA">
      <w:pPr>
        <w:pStyle w:val="TOC2"/>
        <w:tabs>
          <w:tab w:val="left" w:pos="1152"/>
        </w:tabs>
        <w:rPr>
          <w:rFonts w:asciiTheme="minorHAnsi" w:eastAsiaTheme="minorEastAsia" w:hAnsiTheme="minorHAnsi" w:cstheme="minorBidi"/>
          <w:noProof/>
          <w:sz w:val="22"/>
          <w:szCs w:val="22"/>
        </w:rPr>
      </w:pPr>
      <w:hyperlink w:anchor="_Toc518654908" w:history="1">
        <w:r w:rsidR="009A6EC3" w:rsidRPr="00AB05B9">
          <w:rPr>
            <w:rStyle w:val="Hyperlink"/>
            <w:noProof/>
          </w:rPr>
          <w:t>N.2</w:t>
        </w:r>
        <w:r w:rsidR="009A6EC3">
          <w:rPr>
            <w:rFonts w:asciiTheme="minorHAnsi" w:eastAsiaTheme="minorEastAsia" w:hAnsiTheme="minorHAnsi" w:cstheme="minorBidi"/>
            <w:noProof/>
            <w:sz w:val="22"/>
            <w:szCs w:val="22"/>
          </w:rPr>
          <w:tab/>
        </w:r>
        <w:r w:rsidR="009A6EC3" w:rsidRPr="00AB05B9">
          <w:rPr>
            <w:rStyle w:val="Hyperlink"/>
            <w:noProof/>
          </w:rPr>
          <w:t>EI Data Type</w:t>
        </w:r>
        <w:r w:rsidR="009A6EC3">
          <w:rPr>
            <w:noProof/>
            <w:webHidden/>
          </w:rPr>
          <w:tab/>
        </w:r>
        <w:r w:rsidR="009A6EC3">
          <w:rPr>
            <w:noProof/>
            <w:webHidden/>
          </w:rPr>
          <w:fldChar w:fldCharType="begin"/>
        </w:r>
        <w:r w:rsidR="009A6EC3">
          <w:rPr>
            <w:noProof/>
            <w:webHidden/>
          </w:rPr>
          <w:instrText xml:space="preserve"> PAGEREF _Toc518654908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7F3194C3" w14:textId="11FF268B" w:rsidR="009A6EC3" w:rsidRDefault="007559DA">
      <w:pPr>
        <w:pStyle w:val="TOC2"/>
        <w:tabs>
          <w:tab w:val="left" w:pos="1152"/>
        </w:tabs>
        <w:rPr>
          <w:rFonts w:asciiTheme="minorHAnsi" w:eastAsiaTheme="minorEastAsia" w:hAnsiTheme="minorHAnsi" w:cstheme="minorBidi"/>
          <w:noProof/>
          <w:sz w:val="22"/>
          <w:szCs w:val="22"/>
        </w:rPr>
      </w:pPr>
      <w:hyperlink w:anchor="_Toc518654909" w:history="1">
        <w:r w:rsidR="009A6EC3" w:rsidRPr="00AB05B9">
          <w:rPr>
            <w:rStyle w:val="Hyperlink"/>
            <w:noProof/>
          </w:rPr>
          <w:t>N.3</w:t>
        </w:r>
        <w:r w:rsidR="009A6EC3">
          <w:rPr>
            <w:rFonts w:asciiTheme="minorHAnsi" w:eastAsiaTheme="minorEastAsia" w:hAnsiTheme="minorHAnsi" w:cstheme="minorBidi"/>
            <w:noProof/>
            <w:sz w:val="22"/>
            <w:szCs w:val="22"/>
          </w:rPr>
          <w:tab/>
        </w:r>
        <w:r w:rsidR="009A6EC3" w:rsidRPr="00AB05B9">
          <w:rPr>
            <w:rStyle w:val="Hyperlink"/>
            <w:noProof/>
          </w:rPr>
          <w:t>HD Data Type</w:t>
        </w:r>
        <w:r w:rsidR="009A6EC3">
          <w:rPr>
            <w:noProof/>
            <w:webHidden/>
          </w:rPr>
          <w:tab/>
        </w:r>
        <w:r w:rsidR="009A6EC3">
          <w:rPr>
            <w:noProof/>
            <w:webHidden/>
          </w:rPr>
          <w:fldChar w:fldCharType="begin"/>
        </w:r>
        <w:r w:rsidR="009A6EC3">
          <w:rPr>
            <w:noProof/>
            <w:webHidden/>
          </w:rPr>
          <w:instrText xml:space="preserve"> PAGEREF _Toc518654909 \h </w:instrText>
        </w:r>
        <w:r w:rsidR="009A6EC3">
          <w:rPr>
            <w:noProof/>
            <w:webHidden/>
          </w:rPr>
        </w:r>
        <w:r w:rsidR="009A6EC3">
          <w:rPr>
            <w:noProof/>
            <w:webHidden/>
          </w:rPr>
          <w:fldChar w:fldCharType="separate"/>
        </w:r>
        <w:r w:rsidR="009A6EC3">
          <w:rPr>
            <w:noProof/>
            <w:webHidden/>
          </w:rPr>
          <w:t>56</w:t>
        </w:r>
        <w:r w:rsidR="009A6EC3">
          <w:rPr>
            <w:noProof/>
            <w:webHidden/>
          </w:rPr>
          <w:fldChar w:fldCharType="end"/>
        </w:r>
      </w:hyperlink>
    </w:p>
    <w:p w14:paraId="2C24F21B" w14:textId="41E420A3" w:rsidR="009A6EC3" w:rsidRDefault="007559DA">
      <w:pPr>
        <w:pStyle w:val="TOC2"/>
        <w:tabs>
          <w:tab w:val="left" w:pos="1152"/>
        </w:tabs>
        <w:rPr>
          <w:rFonts w:asciiTheme="minorHAnsi" w:eastAsiaTheme="minorEastAsia" w:hAnsiTheme="minorHAnsi" w:cstheme="minorBidi"/>
          <w:noProof/>
          <w:sz w:val="22"/>
          <w:szCs w:val="22"/>
        </w:rPr>
      </w:pPr>
      <w:hyperlink w:anchor="_Toc518654910" w:history="1">
        <w:r w:rsidR="009A6EC3" w:rsidRPr="00AB05B9">
          <w:rPr>
            <w:rStyle w:val="Hyperlink"/>
            <w:noProof/>
          </w:rPr>
          <w:t>N.4</w:t>
        </w:r>
        <w:r w:rsidR="009A6EC3">
          <w:rPr>
            <w:rFonts w:asciiTheme="minorHAnsi" w:eastAsiaTheme="minorEastAsia" w:hAnsiTheme="minorHAnsi" w:cstheme="minorBidi"/>
            <w:noProof/>
            <w:sz w:val="22"/>
            <w:szCs w:val="22"/>
          </w:rPr>
          <w:tab/>
        </w:r>
        <w:r w:rsidR="009A6EC3" w:rsidRPr="00AB05B9">
          <w:rPr>
            <w:rStyle w:val="Hyperlink"/>
            <w:noProof/>
          </w:rPr>
          <w:t>PL data Type</w:t>
        </w:r>
        <w:r w:rsidR="009A6EC3">
          <w:rPr>
            <w:noProof/>
            <w:webHidden/>
          </w:rPr>
          <w:tab/>
        </w:r>
        <w:r w:rsidR="009A6EC3">
          <w:rPr>
            <w:noProof/>
            <w:webHidden/>
          </w:rPr>
          <w:fldChar w:fldCharType="begin"/>
        </w:r>
        <w:r w:rsidR="009A6EC3">
          <w:rPr>
            <w:noProof/>
            <w:webHidden/>
          </w:rPr>
          <w:instrText xml:space="preserve"> PAGEREF _Toc518654910 \h </w:instrText>
        </w:r>
        <w:r w:rsidR="009A6EC3">
          <w:rPr>
            <w:noProof/>
            <w:webHidden/>
          </w:rPr>
        </w:r>
        <w:r w:rsidR="009A6EC3">
          <w:rPr>
            <w:noProof/>
            <w:webHidden/>
          </w:rPr>
          <w:fldChar w:fldCharType="separate"/>
        </w:r>
        <w:r w:rsidR="009A6EC3">
          <w:rPr>
            <w:noProof/>
            <w:webHidden/>
          </w:rPr>
          <w:t>56</w:t>
        </w:r>
        <w:r w:rsidR="009A6EC3">
          <w:rPr>
            <w:noProof/>
            <w:webHidden/>
          </w:rPr>
          <w:fldChar w:fldCharType="end"/>
        </w:r>
      </w:hyperlink>
    </w:p>
    <w:p w14:paraId="2068B3A0" w14:textId="1CB811C1" w:rsidR="009A6EC3" w:rsidRDefault="007559DA">
      <w:pPr>
        <w:pStyle w:val="TOC2"/>
        <w:tabs>
          <w:tab w:val="left" w:pos="1152"/>
        </w:tabs>
        <w:rPr>
          <w:rFonts w:asciiTheme="minorHAnsi" w:eastAsiaTheme="minorEastAsia" w:hAnsiTheme="minorHAnsi" w:cstheme="minorBidi"/>
          <w:noProof/>
          <w:sz w:val="22"/>
          <w:szCs w:val="22"/>
        </w:rPr>
      </w:pPr>
      <w:hyperlink w:anchor="_Toc518654911" w:history="1">
        <w:r w:rsidR="009A6EC3" w:rsidRPr="00AB05B9">
          <w:rPr>
            <w:rStyle w:val="Hyperlink"/>
            <w:noProof/>
          </w:rPr>
          <w:t>N.5</w:t>
        </w:r>
        <w:r w:rsidR="009A6EC3">
          <w:rPr>
            <w:rFonts w:asciiTheme="minorHAnsi" w:eastAsiaTheme="minorEastAsia" w:hAnsiTheme="minorHAnsi" w:cstheme="minorBidi"/>
            <w:noProof/>
            <w:sz w:val="22"/>
            <w:szCs w:val="22"/>
          </w:rPr>
          <w:tab/>
        </w:r>
        <w:r w:rsidR="009A6EC3" w:rsidRPr="00AB05B9">
          <w:rPr>
            <w:rStyle w:val="Hyperlink"/>
            <w:noProof/>
          </w:rPr>
          <w:t>TS Data Type</w:t>
        </w:r>
        <w:r w:rsidR="009A6EC3">
          <w:rPr>
            <w:noProof/>
            <w:webHidden/>
          </w:rPr>
          <w:tab/>
        </w:r>
        <w:r w:rsidR="009A6EC3">
          <w:rPr>
            <w:noProof/>
            <w:webHidden/>
          </w:rPr>
          <w:fldChar w:fldCharType="begin"/>
        </w:r>
        <w:r w:rsidR="009A6EC3">
          <w:rPr>
            <w:noProof/>
            <w:webHidden/>
          </w:rPr>
          <w:instrText xml:space="preserve"> PAGEREF _Toc518654911 \h </w:instrText>
        </w:r>
        <w:r w:rsidR="009A6EC3">
          <w:rPr>
            <w:noProof/>
            <w:webHidden/>
          </w:rPr>
        </w:r>
        <w:r w:rsidR="009A6EC3">
          <w:rPr>
            <w:noProof/>
            <w:webHidden/>
          </w:rPr>
          <w:fldChar w:fldCharType="separate"/>
        </w:r>
        <w:r w:rsidR="009A6EC3">
          <w:rPr>
            <w:noProof/>
            <w:webHidden/>
          </w:rPr>
          <w:t>58</w:t>
        </w:r>
        <w:r w:rsidR="009A6EC3">
          <w:rPr>
            <w:noProof/>
            <w:webHidden/>
          </w:rPr>
          <w:fldChar w:fldCharType="end"/>
        </w:r>
      </w:hyperlink>
    </w:p>
    <w:p w14:paraId="6BBFD558" w14:textId="0A3188A6" w:rsidR="009A6EC3" w:rsidRDefault="007559DA">
      <w:pPr>
        <w:pStyle w:val="TOC2"/>
        <w:tabs>
          <w:tab w:val="left" w:pos="1152"/>
        </w:tabs>
        <w:rPr>
          <w:rFonts w:asciiTheme="minorHAnsi" w:eastAsiaTheme="minorEastAsia" w:hAnsiTheme="minorHAnsi" w:cstheme="minorBidi"/>
          <w:noProof/>
          <w:sz w:val="22"/>
          <w:szCs w:val="22"/>
        </w:rPr>
      </w:pPr>
      <w:hyperlink w:anchor="_Toc518654912" w:history="1">
        <w:r w:rsidR="009A6EC3" w:rsidRPr="00AB05B9">
          <w:rPr>
            <w:rStyle w:val="Hyperlink"/>
            <w:noProof/>
          </w:rPr>
          <w:t>N.6</w:t>
        </w:r>
        <w:r w:rsidR="009A6EC3">
          <w:rPr>
            <w:rFonts w:asciiTheme="minorHAnsi" w:eastAsiaTheme="minorEastAsia" w:hAnsiTheme="minorHAnsi" w:cstheme="minorBidi"/>
            <w:noProof/>
            <w:sz w:val="22"/>
            <w:szCs w:val="22"/>
          </w:rPr>
          <w:tab/>
        </w:r>
        <w:r w:rsidR="009A6EC3" w:rsidRPr="00AB05B9">
          <w:rPr>
            <w:rStyle w:val="Hyperlink"/>
            <w:noProof/>
          </w:rPr>
          <w:t>XPN Data Type</w:t>
        </w:r>
        <w:r w:rsidR="009A6EC3">
          <w:rPr>
            <w:noProof/>
            <w:webHidden/>
          </w:rPr>
          <w:tab/>
        </w:r>
        <w:r w:rsidR="009A6EC3">
          <w:rPr>
            <w:noProof/>
            <w:webHidden/>
          </w:rPr>
          <w:fldChar w:fldCharType="begin"/>
        </w:r>
        <w:r w:rsidR="009A6EC3">
          <w:rPr>
            <w:noProof/>
            <w:webHidden/>
          </w:rPr>
          <w:instrText xml:space="preserve"> PAGEREF _Toc518654912 \h </w:instrText>
        </w:r>
        <w:r w:rsidR="009A6EC3">
          <w:rPr>
            <w:noProof/>
            <w:webHidden/>
          </w:rPr>
        </w:r>
        <w:r w:rsidR="009A6EC3">
          <w:rPr>
            <w:noProof/>
            <w:webHidden/>
          </w:rPr>
          <w:fldChar w:fldCharType="separate"/>
        </w:r>
        <w:r w:rsidR="009A6EC3">
          <w:rPr>
            <w:noProof/>
            <w:webHidden/>
          </w:rPr>
          <w:t>58</w:t>
        </w:r>
        <w:r w:rsidR="009A6EC3">
          <w:rPr>
            <w:noProof/>
            <w:webHidden/>
          </w:rPr>
          <w:fldChar w:fldCharType="end"/>
        </w:r>
      </w:hyperlink>
    </w:p>
    <w:p w14:paraId="3968711A" w14:textId="7F87852B" w:rsidR="009A6EC3" w:rsidRDefault="007559DA">
      <w:pPr>
        <w:pStyle w:val="TOC1"/>
        <w:tabs>
          <w:tab w:val="left" w:pos="1584"/>
        </w:tabs>
        <w:rPr>
          <w:rFonts w:asciiTheme="minorHAnsi" w:eastAsiaTheme="minorEastAsia" w:hAnsiTheme="minorHAnsi" w:cstheme="minorBidi"/>
          <w:noProof/>
          <w:sz w:val="22"/>
          <w:szCs w:val="22"/>
        </w:rPr>
      </w:pPr>
      <w:hyperlink w:anchor="_Toc518654913" w:history="1">
        <w:r w:rsidR="009A6EC3" w:rsidRPr="00AB05B9">
          <w:rPr>
            <w:rStyle w:val="Hyperlink"/>
            <w:noProof/>
          </w:rPr>
          <w:t>Appendix O:</w:t>
        </w:r>
        <w:r w:rsidR="009A6EC3">
          <w:rPr>
            <w:rFonts w:asciiTheme="minorHAnsi" w:eastAsiaTheme="minorEastAsia" w:hAnsiTheme="minorHAnsi" w:cstheme="minorBidi"/>
            <w:noProof/>
            <w:sz w:val="22"/>
            <w:szCs w:val="22"/>
          </w:rPr>
          <w:tab/>
        </w:r>
        <w:r w:rsidR="009A6EC3" w:rsidRPr="00AB05B9">
          <w:rPr>
            <w:rStyle w:val="Hyperlink"/>
            <w:noProof/>
          </w:rPr>
          <w:t>HL7 v3 Transmission and Trigger Event Control Act Wrappers</w:t>
        </w:r>
        <w:r w:rsidR="009A6EC3">
          <w:rPr>
            <w:noProof/>
            <w:webHidden/>
          </w:rPr>
          <w:tab/>
        </w:r>
        <w:r w:rsidR="009A6EC3">
          <w:rPr>
            <w:noProof/>
            <w:webHidden/>
          </w:rPr>
          <w:fldChar w:fldCharType="begin"/>
        </w:r>
        <w:r w:rsidR="009A6EC3">
          <w:rPr>
            <w:noProof/>
            <w:webHidden/>
          </w:rPr>
          <w:instrText xml:space="preserve"> PAGEREF _Toc518654913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76C7CE14" w14:textId="1B8B1E34" w:rsidR="009A6EC3" w:rsidRDefault="007559DA">
      <w:pPr>
        <w:pStyle w:val="TOC2"/>
        <w:tabs>
          <w:tab w:val="left" w:pos="1152"/>
        </w:tabs>
        <w:rPr>
          <w:rFonts w:asciiTheme="minorHAnsi" w:eastAsiaTheme="minorEastAsia" w:hAnsiTheme="minorHAnsi" w:cstheme="minorBidi"/>
          <w:noProof/>
          <w:sz w:val="22"/>
          <w:szCs w:val="22"/>
        </w:rPr>
      </w:pPr>
      <w:hyperlink w:anchor="_Toc518654914" w:history="1">
        <w:r w:rsidR="009A6EC3" w:rsidRPr="00AB05B9">
          <w:rPr>
            <w:rStyle w:val="Hyperlink"/>
            <w:noProof/>
          </w:rPr>
          <w:t>O.1</w:t>
        </w:r>
        <w:r w:rsidR="009A6EC3">
          <w:rPr>
            <w:rFonts w:asciiTheme="minorHAnsi" w:eastAsiaTheme="minorEastAsia" w:hAnsiTheme="minorHAnsi" w:cstheme="minorBidi"/>
            <w:noProof/>
            <w:sz w:val="22"/>
            <w:szCs w:val="22"/>
          </w:rPr>
          <w:tab/>
        </w:r>
        <w:r w:rsidR="009A6EC3" w:rsidRPr="00AB05B9">
          <w:rPr>
            <w:rStyle w:val="Hyperlink"/>
            <w:noProof/>
          </w:rPr>
          <w:t>HL7 V3 Transmission Wrappers</w:t>
        </w:r>
        <w:r w:rsidR="009A6EC3">
          <w:rPr>
            <w:noProof/>
            <w:webHidden/>
          </w:rPr>
          <w:tab/>
        </w:r>
        <w:r w:rsidR="009A6EC3">
          <w:rPr>
            <w:noProof/>
            <w:webHidden/>
          </w:rPr>
          <w:fldChar w:fldCharType="begin"/>
        </w:r>
        <w:r w:rsidR="009A6EC3">
          <w:rPr>
            <w:noProof/>
            <w:webHidden/>
          </w:rPr>
          <w:instrText xml:space="preserve"> PAGEREF _Toc518654914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6A39DB16" w14:textId="5E5EE5CE" w:rsidR="009A6EC3" w:rsidRDefault="007559DA">
      <w:pPr>
        <w:pStyle w:val="TOC3"/>
        <w:tabs>
          <w:tab w:val="left" w:pos="1584"/>
        </w:tabs>
        <w:rPr>
          <w:rFonts w:asciiTheme="minorHAnsi" w:eastAsiaTheme="minorEastAsia" w:hAnsiTheme="minorHAnsi" w:cstheme="minorBidi"/>
          <w:noProof/>
          <w:sz w:val="22"/>
          <w:szCs w:val="22"/>
        </w:rPr>
      </w:pPr>
      <w:hyperlink w:anchor="_Toc518654915" w:history="1">
        <w:r w:rsidR="009A6EC3" w:rsidRPr="00AB05B9">
          <w:rPr>
            <w:rStyle w:val="Hyperlink"/>
            <w:noProof/>
          </w:rPr>
          <w:t>O.1.1</w:t>
        </w:r>
        <w:r w:rsidR="009A6EC3">
          <w:rPr>
            <w:rFonts w:asciiTheme="minorHAnsi" w:eastAsiaTheme="minorEastAsia" w:hAnsiTheme="minorHAnsi" w:cstheme="minorBidi"/>
            <w:noProof/>
            <w:sz w:val="22"/>
            <w:szCs w:val="22"/>
          </w:rPr>
          <w:tab/>
        </w:r>
        <w:r w:rsidR="009A6EC3" w:rsidRPr="00AB05B9">
          <w:rPr>
            <w:rStyle w:val="Hyperlink"/>
            <w:noProof/>
          </w:rPr>
          <w:t>Send Message Payload Information Model (MCCI_RM000100IHE)</w:t>
        </w:r>
        <w:r w:rsidR="009A6EC3">
          <w:rPr>
            <w:noProof/>
            <w:webHidden/>
          </w:rPr>
          <w:tab/>
        </w:r>
        <w:r w:rsidR="009A6EC3">
          <w:rPr>
            <w:noProof/>
            <w:webHidden/>
          </w:rPr>
          <w:fldChar w:fldCharType="begin"/>
        </w:r>
        <w:r w:rsidR="009A6EC3">
          <w:rPr>
            <w:noProof/>
            <w:webHidden/>
          </w:rPr>
          <w:instrText xml:space="preserve"> PAGEREF _Toc518654915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4896C4B7" w14:textId="660DB1A5" w:rsidR="009A6EC3" w:rsidRDefault="007559DA">
      <w:pPr>
        <w:pStyle w:val="TOC3"/>
        <w:tabs>
          <w:tab w:val="left" w:pos="1584"/>
        </w:tabs>
        <w:rPr>
          <w:rFonts w:asciiTheme="minorHAnsi" w:eastAsiaTheme="minorEastAsia" w:hAnsiTheme="minorHAnsi" w:cstheme="minorBidi"/>
          <w:noProof/>
          <w:sz w:val="22"/>
          <w:szCs w:val="22"/>
        </w:rPr>
      </w:pPr>
      <w:hyperlink w:anchor="_Toc518654916" w:history="1">
        <w:r w:rsidR="009A6EC3" w:rsidRPr="00AB05B9">
          <w:rPr>
            <w:rStyle w:val="Hyperlink"/>
            <w:noProof/>
          </w:rPr>
          <w:t>O.1.2</w:t>
        </w:r>
        <w:r w:rsidR="009A6EC3">
          <w:rPr>
            <w:rFonts w:asciiTheme="minorHAnsi" w:eastAsiaTheme="minorEastAsia" w:hAnsiTheme="minorHAnsi" w:cstheme="minorBidi"/>
            <w:noProof/>
            <w:sz w:val="22"/>
            <w:szCs w:val="22"/>
          </w:rPr>
          <w:tab/>
        </w:r>
        <w:r w:rsidR="009A6EC3" w:rsidRPr="00AB05B9">
          <w:rPr>
            <w:rStyle w:val="Hyperlink"/>
            <w:noProof/>
          </w:rPr>
          <w:t>Send Accept Acknowledgement Information Model (MCCI_RM000200IHE)</w:t>
        </w:r>
        <w:r w:rsidR="009A6EC3">
          <w:rPr>
            <w:noProof/>
            <w:webHidden/>
          </w:rPr>
          <w:tab/>
        </w:r>
        <w:r w:rsidR="009A6EC3">
          <w:rPr>
            <w:noProof/>
            <w:webHidden/>
          </w:rPr>
          <w:fldChar w:fldCharType="begin"/>
        </w:r>
        <w:r w:rsidR="009A6EC3">
          <w:rPr>
            <w:noProof/>
            <w:webHidden/>
          </w:rPr>
          <w:instrText xml:space="preserve"> PAGEREF _Toc518654916 \h </w:instrText>
        </w:r>
        <w:r w:rsidR="009A6EC3">
          <w:rPr>
            <w:noProof/>
            <w:webHidden/>
          </w:rPr>
        </w:r>
        <w:r w:rsidR="009A6EC3">
          <w:rPr>
            <w:noProof/>
            <w:webHidden/>
          </w:rPr>
          <w:fldChar w:fldCharType="separate"/>
        </w:r>
        <w:r w:rsidR="009A6EC3">
          <w:rPr>
            <w:noProof/>
            <w:webHidden/>
          </w:rPr>
          <w:t>63</w:t>
        </w:r>
        <w:r w:rsidR="009A6EC3">
          <w:rPr>
            <w:noProof/>
            <w:webHidden/>
          </w:rPr>
          <w:fldChar w:fldCharType="end"/>
        </w:r>
      </w:hyperlink>
    </w:p>
    <w:p w14:paraId="5B0585A2" w14:textId="79486BDD" w:rsidR="009A6EC3" w:rsidRDefault="007559DA">
      <w:pPr>
        <w:pStyle w:val="TOC3"/>
        <w:tabs>
          <w:tab w:val="left" w:pos="1584"/>
        </w:tabs>
        <w:rPr>
          <w:rFonts w:asciiTheme="minorHAnsi" w:eastAsiaTheme="minorEastAsia" w:hAnsiTheme="minorHAnsi" w:cstheme="minorBidi"/>
          <w:noProof/>
          <w:sz w:val="22"/>
          <w:szCs w:val="22"/>
        </w:rPr>
      </w:pPr>
      <w:hyperlink w:anchor="_Toc518654917" w:history="1">
        <w:r w:rsidR="009A6EC3" w:rsidRPr="00AB05B9">
          <w:rPr>
            <w:rStyle w:val="Hyperlink"/>
            <w:noProof/>
          </w:rPr>
          <w:t>O.1.3</w:t>
        </w:r>
        <w:r w:rsidR="009A6EC3">
          <w:rPr>
            <w:rFonts w:asciiTheme="minorHAnsi" w:eastAsiaTheme="minorEastAsia" w:hAnsiTheme="minorHAnsi" w:cstheme="minorBidi"/>
            <w:noProof/>
            <w:sz w:val="22"/>
            <w:szCs w:val="22"/>
          </w:rPr>
          <w:tab/>
        </w:r>
        <w:r w:rsidR="009A6EC3" w:rsidRPr="00AB05B9">
          <w:rPr>
            <w:rStyle w:val="Hyperlink"/>
            <w:noProof/>
          </w:rPr>
          <w:t>Send Application Acknowledgement Information Model (MCCI_RM000300IHE)</w:t>
        </w:r>
        <w:r w:rsidR="009A6EC3">
          <w:rPr>
            <w:noProof/>
            <w:webHidden/>
          </w:rPr>
          <w:tab/>
        </w:r>
        <w:r w:rsidR="009A6EC3">
          <w:rPr>
            <w:noProof/>
            <w:webHidden/>
          </w:rPr>
          <w:fldChar w:fldCharType="begin"/>
        </w:r>
        <w:r w:rsidR="009A6EC3">
          <w:rPr>
            <w:noProof/>
            <w:webHidden/>
          </w:rPr>
          <w:instrText xml:space="preserve"> PAGEREF _Toc518654917 \h </w:instrText>
        </w:r>
        <w:r w:rsidR="009A6EC3">
          <w:rPr>
            <w:noProof/>
            <w:webHidden/>
          </w:rPr>
        </w:r>
        <w:r w:rsidR="009A6EC3">
          <w:rPr>
            <w:noProof/>
            <w:webHidden/>
          </w:rPr>
          <w:fldChar w:fldCharType="separate"/>
        </w:r>
        <w:r w:rsidR="009A6EC3">
          <w:rPr>
            <w:noProof/>
            <w:webHidden/>
          </w:rPr>
          <w:t>67</w:t>
        </w:r>
        <w:r w:rsidR="009A6EC3">
          <w:rPr>
            <w:noProof/>
            <w:webHidden/>
          </w:rPr>
          <w:fldChar w:fldCharType="end"/>
        </w:r>
      </w:hyperlink>
    </w:p>
    <w:p w14:paraId="7DE479EE" w14:textId="3E409E15" w:rsidR="009A6EC3" w:rsidRDefault="007559DA">
      <w:pPr>
        <w:pStyle w:val="TOC2"/>
        <w:tabs>
          <w:tab w:val="left" w:pos="1152"/>
        </w:tabs>
        <w:rPr>
          <w:rFonts w:asciiTheme="minorHAnsi" w:eastAsiaTheme="minorEastAsia" w:hAnsiTheme="minorHAnsi" w:cstheme="minorBidi"/>
          <w:noProof/>
          <w:sz w:val="22"/>
          <w:szCs w:val="22"/>
        </w:rPr>
      </w:pPr>
      <w:hyperlink w:anchor="_Toc518654918" w:history="1">
        <w:r w:rsidR="009A6EC3" w:rsidRPr="00AB05B9">
          <w:rPr>
            <w:rStyle w:val="Hyperlink"/>
            <w:bCs/>
            <w:noProof/>
          </w:rPr>
          <w:t>O.2</w:t>
        </w:r>
        <w:r w:rsidR="009A6EC3">
          <w:rPr>
            <w:rFonts w:asciiTheme="minorHAnsi" w:eastAsiaTheme="minorEastAsia" w:hAnsiTheme="minorHAnsi" w:cstheme="minorBidi"/>
            <w:noProof/>
            <w:sz w:val="22"/>
            <w:szCs w:val="22"/>
          </w:rPr>
          <w:tab/>
        </w:r>
        <w:r w:rsidR="009A6EC3" w:rsidRPr="00AB05B9">
          <w:rPr>
            <w:rStyle w:val="Hyperlink"/>
            <w:bCs/>
            <w:noProof/>
          </w:rPr>
          <w:t>HL7 V3 Transmission Content</w:t>
        </w:r>
        <w:r w:rsidR="009A6EC3">
          <w:rPr>
            <w:noProof/>
            <w:webHidden/>
          </w:rPr>
          <w:tab/>
        </w:r>
        <w:r w:rsidR="009A6EC3">
          <w:rPr>
            <w:noProof/>
            <w:webHidden/>
          </w:rPr>
          <w:fldChar w:fldCharType="begin"/>
        </w:r>
        <w:r w:rsidR="009A6EC3">
          <w:rPr>
            <w:noProof/>
            <w:webHidden/>
          </w:rPr>
          <w:instrText xml:space="preserve"> PAGEREF _Toc518654918 \h </w:instrText>
        </w:r>
        <w:r w:rsidR="009A6EC3">
          <w:rPr>
            <w:noProof/>
            <w:webHidden/>
          </w:rPr>
        </w:r>
        <w:r w:rsidR="009A6EC3">
          <w:rPr>
            <w:noProof/>
            <w:webHidden/>
          </w:rPr>
          <w:fldChar w:fldCharType="separate"/>
        </w:r>
        <w:r w:rsidR="009A6EC3">
          <w:rPr>
            <w:noProof/>
            <w:webHidden/>
          </w:rPr>
          <w:t>70</w:t>
        </w:r>
        <w:r w:rsidR="009A6EC3">
          <w:rPr>
            <w:noProof/>
            <w:webHidden/>
          </w:rPr>
          <w:fldChar w:fldCharType="end"/>
        </w:r>
      </w:hyperlink>
    </w:p>
    <w:p w14:paraId="412696BF" w14:textId="278ACB25" w:rsidR="009A6EC3" w:rsidRDefault="007559DA">
      <w:pPr>
        <w:pStyle w:val="TOC3"/>
        <w:tabs>
          <w:tab w:val="left" w:pos="1584"/>
        </w:tabs>
        <w:rPr>
          <w:rFonts w:asciiTheme="minorHAnsi" w:eastAsiaTheme="minorEastAsia" w:hAnsiTheme="minorHAnsi" w:cstheme="minorBidi"/>
          <w:noProof/>
          <w:sz w:val="22"/>
          <w:szCs w:val="22"/>
        </w:rPr>
      </w:pPr>
      <w:hyperlink w:anchor="_Toc518654919" w:history="1">
        <w:r w:rsidR="009A6EC3" w:rsidRPr="00AB05B9">
          <w:rPr>
            <w:rStyle w:val="Hyperlink"/>
            <w:noProof/>
          </w:rPr>
          <w:t>O.2.1</w:t>
        </w:r>
        <w:r w:rsidR="009A6EC3">
          <w:rPr>
            <w:rFonts w:asciiTheme="minorHAnsi" w:eastAsiaTheme="minorEastAsia" w:hAnsiTheme="minorHAnsi" w:cstheme="minorBidi"/>
            <w:noProof/>
            <w:sz w:val="22"/>
            <w:szCs w:val="22"/>
          </w:rPr>
          <w:tab/>
        </w:r>
        <w:r w:rsidR="009A6EC3" w:rsidRPr="00AB05B9">
          <w:rPr>
            <w:rStyle w:val="Hyperlink"/>
            <w:noProof/>
          </w:rPr>
          <w:t>Master File/Registry Event Notification Control Act (Role Subject) Information Model (MFMI_MT700701IHE)</w:t>
        </w:r>
        <w:r w:rsidR="009A6EC3">
          <w:rPr>
            <w:noProof/>
            <w:webHidden/>
          </w:rPr>
          <w:tab/>
        </w:r>
        <w:r w:rsidR="009A6EC3">
          <w:rPr>
            <w:noProof/>
            <w:webHidden/>
          </w:rPr>
          <w:fldChar w:fldCharType="begin"/>
        </w:r>
        <w:r w:rsidR="009A6EC3">
          <w:rPr>
            <w:noProof/>
            <w:webHidden/>
          </w:rPr>
          <w:instrText xml:space="preserve"> PAGEREF _Toc518654919 \h </w:instrText>
        </w:r>
        <w:r w:rsidR="009A6EC3">
          <w:rPr>
            <w:noProof/>
            <w:webHidden/>
          </w:rPr>
        </w:r>
        <w:r w:rsidR="009A6EC3">
          <w:rPr>
            <w:noProof/>
            <w:webHidden/>
          </w:rPr>
          <w:fldChar w:fldCharType="separate"/>
        </w:r>
        <w:r w:rsidR="009A6EC3">
          <w:rPr>
            <w:noProof/>
            <w:webHidden/>
          </w:rPr>
          <w:t>71</w:t>
        </w:r>
        <w:r w:rsidR="009A6EC3">
          <w:rPr>
            <w:noProof/>
            <w:webHidden/>
          </w:rPr>
          <w:fldChar w:fldCharType="end"/>
        </w:r>
      </w:hyperlink>
    </w:p>
    <w:p w14:paraId="0071FDD3" w14:textId="6EAF522B" w:rsidR="009A6EC3" w:rsidRDefault="007559DA">
      <w:pPr>
        <w:pStyle w:val="TOC3"/>
        <w:tabs>
          <w:tab w:val="left" w:pos="1584"/>
        </w:tabs>
        <w:rPr>
          <w:rFonts w:asciiTheme="minorHAnsi" w:eastAsiaTheme="minorEastAsia" w:hAnsiTheme="minorHAnsi" w:cstheme="minorBidi"/>
          <w:noProof/>
          <w:sz w:val="22"/>
          <w:szCs w:val="22"/>
        </w:rPr>
      </w:pPr>
      <w:hyperlink w:anchor="_Toc518654920" w:history="1">
        <w:r w:rsidR="009A6EC3" w:rsidRPr="00AB05B9">
          <w:rPr>
            <w:rStyle w:val="Hyperlink"/>
            <w:noProof/>
          </w:rPr>
          <w:t>O.2.2</w:t>
        </w:r>
        <w:r w:rsidR="009A6EC3">
          <w:rPr>
            <w:rFonts w:asciiTheme="minorHAnsi" w:eastAsiaTheme="minorEastAsia" w:hAnsiTheme="minorHAnsi" w:cstheme="minorBidi"/>
            <w:noProof/>
            <w:sz w:val="22"/>
            <w:szCs w:val="22"/>
          </w:rPr>
          <w:tab/>
        </w:r>
        <w:r w:rsidR="009A6EC3" w:rsidRPr="00AB05B9">
          <w:rPr>
            <w:rStyle w:val="Hyperlink"/>
            <w:noProof/>
          </w:rPr>
          <w:t>Master File/Registry Query Response Control Act (Role Subject) Information Model (MFMI_MT700711IHE)</w:t>
        </w:r>
        <w:r w:rsidR="009A6EC3">
          <w:rPr>
            <w:noProof/>
            <w:webHidden/>
          </w:rPr>
          <w:tab/>
        </w:r>
        <w:r w:rsidR="009A6EC3">
          <w:rPr>
            <w:noProof/>
            <w:webHidden/>
          </w:rPr>
          <w:fldChar w:fldCharType="begin"/>
        </w:r>
        <w:r w:rsidR="009A6EC3">
          <w:rPr>
            <w:noProof/>
            <w:webHidden/>
          </w:rPr>
          <w:instrText xml:space="preserve"> PAGEREF _Toc518654920 \h </w:instrText>
        </w:r>
        <w:r w:rsidR="009A6EC3">
          <w:rPr>
            <w:noProof/>
            <w:webHidden/>
          </w:rPr>
        </w:r>
        <w:r w:rsidR="009A6EC3">
          <w:rPr>
            <w:noProof/>
            <w:webHidden/>
          </w:rPr>
          <w:fldChar w:fldCharType="separate"/>
        </w:r>
        <w:r w:rsidR="009A6EC3">
          <w:rPr>
            <w:noProof/>
            <w:webHidden/>
          </w:rPr>
          <w:t>74</w:t>
        </w:r>
        <w:r w:rsidR="009A6EC3">
          <w:rPr>
            <w:noProof/>
            <w:webHidden/>
          </w:rPr>
          <w:fldChar w:fldCharType="end"/>
        </w:r>
      </w:hyperlink>
    </w:p>
    <w:p w14:paraId="3023325D" w14:textId="1D27A408" w:rsidR="009A6EC3" w:rsidRDefault="007559DA">
      <w:pPr>
        <w:pStyle w:val="TOC3"/>
        <w:tabs>
          <w:tab w:val="left" w:pos="1584"/>
        </w:tabs>
        <w:rPr>
          <w:rFonts w:asciiTheme="minorHAnsi" w:eastAsiaTheme="minorEastAsia" w:hAnsiTheme="minorHAnsi" w:cstheme="minorBidi"/>
          <w:noProof/>
          <w:sz w:val="22"/>
          <w:szCs w:val="22"/>
        </w:rPr>
      </w:pPr>
      <w:hyperlink w:anchor="_Toc518654921" w:history="1">
        <w:r w:rsidR="009A6EC3" w:rsidRPr="00AB05B9">
          <w:rPr>
            <w:rStyle w:val="Hyperlink"/>
            <w:noProof/>
          </w:rPr>
          <w:t>O.2.3</w:t>
        </w:r>
        <w:r w:rsidR="009A6EC3">
          <w:rPr>
            <w:rFonts w:asciiTheme="minorHAnsi" w:eastAsiaTheme="minorEastAsia" w:hAnsiTheme="minorHAnsi" w:cstheme="minorBidi"/>
            <w:noProof/>
            <w:sz w:val="22"/>
            <w:szCs w:val="22"/>
          </w:rPr>
          <w:tab/>
        </w:r>
        <w:r w:rsidR="009A6EC3" w:rsidRPr="00AB05B9">
          <w:rPr>
            <w:rStyle w:val="Hyperlink"/>
            <w:noProof/>
          </w:rPr>
          <w:t>Query Control Act Request: Query By Parameter Information Model (QUQI_MT021001IHE)</w:t>
        </w:r>
        <w:r w:rsidR="009A6EC3">
          <w:rPr>
            <w:noProof/>
            <w:webHidden/>
          </w:rPr>
          <w:tab/>
        </w:r>
        <w:r w:rsidR="009A6EC3">
          <w:rPr>
            <w:noProof/>
            <w:webHidden/>
          </w:rPr>
          <w:fldChar w:fldCharType="begin"/>
        </w:r>
        <w:r w:rsidR="009A6EC3">
          <w:rPr>
            <w:noProof/>
            <w:webHidden/>
          </w:rPr>
          <w:instrText xml:space="preserve"> PAGEREF _Toc518654921 \h </w:instrText>
        </w:r>
        <w:r w:rsidR="009A6EC3">
          <w:rPr>
            <w:noProof/>
            <w:webHidden/>
          </w:rPr>
        </w:r>
        <w:r w:rsidR="009A6EC3">
          <w:rPr>
            <w:noProof/>
            <w:webHidden/>
          </w:rPr>
          <w:fldChar w:fldCharType="separate"/>
        </w:r>
        <w:r w:rsidR="009A6EC3">
          <w:rPr>
            <w:noProof/>
            <w:webHidden/>
          </w:rPr>
          <w:t>78</w:t>
        </w:r>
        <w:r w:rsidR="009A6EC3">
          <w:rPr>
            <w:noProof/>
            <w:webHidden/>
          </w:rPr>
          <w:fldChar w:fldCharType="end"/>
        </w:r>
      </w:hyperlink>
    </w:p>
    <w:p w14:paraId="514FE1CB" w14:textId="75BF18B1" w:rsidR="009A6EC3" w:rsidRDefault="007559DA">
      <w:pPr>
        <w:pStyle w:val="TOC3"/>
        <w:tabs>
          <w:tab w:val="left" w:pos="1584"/>
        </w:tabs>
        <w:rPr>
          <w:rFonts w:asciiTheme="minorHAnsi" w:eastAsiaTheme="minorEastAsia" w:hAnsiTheme="minorHAnsi" w:cstheme="minorBidi"/>
          <w:noProof/>
          <w:sz w:val="22"/>
          <w:szCs w:val="22"/>
        </w:rPr>
      </w:pPr>
      <w:hyperlink w:anchor="_Toc518654922" w:history="1">
        <w:r w:rsidR="009A6EC3" w:rsidRPr="00AB05B9">
          <w:rPr>
            <w:rStyle w:val="Hyperlink"/>
            <w:noProof/>
          </w:rPr>
          <w:t>O.2.4</w:t>
        </w:r>
        <w:r w:rsidR="009A6EC3">
          <w:rPr>
            <w:rFonts w:asciiTheme="minorHAnsi" w:eastAsiaTheme="minorEastAsia" w:hAnsiTheme="minorHAnsi" w:cstheme="minorBidi"/>
            <w:noProof/>
            <w:sz w:val="22"/>
            <w:szCs w:val="22"/>
          </w:rPr>
          <w:tab/>
        </w:r>
        <w:r w:rsidR="009A6EC3" w:rsidRPr="00AB05B9">
          <w:rPr>
            <w:rStyle w:val="Hyperlink"/>
            <w:noProof/>
          </w:rPr>
          <w:t>Query Control Act Request Continue/Cancel Information Model (QUQI_MT000001IHE)</w:t>
        </w:r>
        <w:r w:rsidR="009A6EC3">
          <w:rPr>
            <w:noProof/>
            <w:webHidden/>
          </w:rPr>
          <w:tab/>
        </w:r>
        <w:r w:rsidR="009A6EC3">
          <w:rPr>
            <w:noProof/>
            <w:webHidden/>
          </w:rPr>
          <w:fldChar w:fldCharType="begin"/>
        </w:r>
        <w:r w:rsidR="009A6EC3">
          <w:rPr>
            <w:noProof/>
            <w:webHidden/>
          </w:rPr>
          <w:instrText xml:space="preserve"> PAGEREF _Toc518654922 \h </w:instrText>
        </w:r>
        <w:r w:rsidR="009A6EC3">
          <w:rPr>
            <w:noProof/>
            <w:webHidden/>
          </w:rPr>
        </w:r>
        <w:r w:rsidR="009A6EC3">
          <w:rPr>
            <w:noProof/>
            <w:webHidden/>
          </w:rPr>
          <w:fldChar w:fldCharType="separate"/>
        </w:r>
        <w:r w:rsidR="009A6EC3">
          <w:rPr>
            <w:noProof/>
            <w:webHidden/>
          </w:rPr>
          <w:t>80</w:t>
        </w:r>
        <w:r w:rsidR="009A6EC3">
          <w:rPr>
            <w:noProof/>
            <w:webHidden/>
          </w:rPr>
          <w:fldChar w:fldCharType="end"/>
        </w:r>
      </w:hyperlink>
    </w:p>
    <w:p w14:paraId="0095FD15" w14:textId="52621E7A" w:rsidR="009A6EC3" w:rsidRDefault="007559DA">
      <w:pPr>
        <w:pStyle w:val="TOC2"/>
        <w:tabs>
          <w:tab w:val="left" w:pos="1152"/>
        </w:tabs>
        <w:rPr>
          <w:rFonts w:asciiTheme="minorHAnsi" w:eastAsiaTheme="minorEastAsia" w:hAnsiTheme="minorHAnsi" w:cstheme="minorBidi"/>
          <w:noProof/>
          <w:sz w:val="22"/>
          <w:szCs w:val="22"/>
        </w:rPr>
      </w:pPr>
      <w:hyperlink w:anchor="_Toc518654923" w:history="1">
        <w:r w:rsidR="009A6EC3" w:rsidRPr="00AB05B9">
          <w:rPr>
            <w:rStyle w:val="Hyperlink"/>
            <w:noProof/>
          </w:rPr>
          <w:t>O.3</w:t>
        </w:r>
        <w:r w:rsidR="009A6EC3">
          <w:rPr>
            <w:rFonts w:asciiTheme="minorHAnsi" w:eastAsiaTheme="minorEastAsia" w:hAnsiTheme="minorHAnsi" w:cstheme="minorBidi"/>
            <w:noProof/>
            <w:sz w:val="22"/>
            <w:szCs w:val="22"/>
          </w:rPr>
          <w:tab/>
        </w:r>
        <w:r w:rsidR="009A6EC3" w:rsidRPr="00AB05B9">
          <w:rPr>
            <w:rStyle w:val="Hyperlink"/>
            <w:noProof/>
          </w:rPr>
          <w:t>IHE Transactions and Corresponding Transmission and Control Act Wrappers</w:t>
        </w:r>
        <w:r w:rsidR="009A6EC3">
          <w:rPr>
            <w:noProof/>
            <w:webHidden/>
          </w:rPr>
          <w:tab/>
        </w:r>
        <w:r w:rsidR="009A6EC3">
          <w:rPr>
            <w:noProof/>
            <w:webHidden/>
          </w:rPr>
          <w:fldChar w:fldCharType="begin"/>
        </w:r>
        <w:r w:rsidR="009A6EC3">
          <w:rPr>
            <w:noProof/>
            <w:webHidden/>
          </w:rPr>
          <w:instrText xml:space="preserve"> PAGEREF _Toc518654923 \h </w:instrText>
        </w:r>
        <w:r w:rsidR="009A6EC3">
          <w:rPr>
            <w:noProof/>
            <w:webHidden/>
          </w:rPr>
        </w:r>
        <w:r w:rsidR="009A6EC3">
          <w:rPr>
            <w:noProof/>
            <w:webHidden/>
          </w:rPr>
          <w:fldChar w:fldCharType="separate"/>
        </w:r>
        <w:r w:rsidR="009A6EC3">
          <w:rPr>
            <w:noProof/>
            <w:webHidden/>
          </w:rPr>
          <w:t>82</w:t>
        </w:r>
        <w:r w:rsidR="009A6EC3">
          <w:rPr>
            <w:noProof/>
            <w:webHidden/>
          </w:rPr>
          <w:fldChar w:fldCharType="end"/>
        </w:r>
      </w:hyperlink>
    </w:p>
    <w:p w14:paraId="151ABFA3" w14:textId="73E7067D" w:rsidR="009A6EC3" w:rsidRDefault="007559DA">
      <w:pPr>
        <w:pStyle w:val="TOC1"/>
        <w:tabs>
          <w:tab w:val="left" w:pos="1584"/>
        </w:tabs>
        <w:rPr>
          <w:rFonts w:asciiTheme="minorHAnsi" w:eastAsiaTheme="minorEastAsia" w:hAnsiTheme="minorHAnsi" w:cstheme="minorBidi"/>
          <w:noProof/>
          <w:sz w:val="22"/>
          <w:szCs w:val="22"/>
        </w:rPr>
      </w:pPr>
      <w:hyperlink w:anchor="_Toc518654924" w:history="1">
        <w:r w:rsidR="009A6EC3" w:rsidRPr="00AB05B9">
          <w:rPr>
            <w:rStyle w:val="Hyperlink"/>
            <w:noProof/>
          </w:rPr>
          <w:t>Appendix P:</w:t>
        </w:r>
        <w:r w:rsidR="009A6EC3">
          <w:rPr>
            <w:rFonts w:asciiTheme="minorHAnsi" w:eastAsiaTheme="minorEastAsia" w:hAnsiTheme="minorHAnsi" w:cstheme="minorBidi"/>
            <w:noProof/>
            <w:sz w:val="22"/>
            <w:szCs w:val="22"/>
          </w:rPr>
          <w:tab/>
        </w:r>
        <w:r w:rsidR="009A6EC3" w:rsidRPr="00AB05B9">
          <w:rPr>
            <w:rStyle w:val="Hyperlink"/>
            <w:noProof/>
          </w:rPr>
          <w:t>Examples of messages</w:t>
        </w:r>
        <w:r w:rsidR="009A6EC3">
          <w:rPr>
            <w:noProof/>
            <w:webHidden/>
          </w:rPr>
          <w:tab/>
        </w:r>
        <w:r w:rsidR="009A6EC3">
          <w:rPr>
            <w:noProof/>
            <w:webHidden/>
          </w:rPr>
          <w:fldChar w:fldCharType="begin"/>
        </w:r>
        <w:r w:rsidR="009A6EC3">
          <w:rPr>
            <w:noProof/>
            <w:webHidden/>
          </w:rPr>
          <w:instrText xml:space="preserve"> PAGEREF _Toc518654924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3E367BC0" w14:textId="106391A9" w:rsidR="009A6EC3" w:rsidRDefault="007559DA">
      <w:pPr>
        <w:pStyle w:val="TOC2"/>
        <w:tabs>
          <w:tab w:val="left" w:pos="1152"/>
        </w:tabs>
        <w:rPr>
          <w:rFonts w:asciiTheme="minorHAnsi" w:eastAsiaTheme="minorEastAsia" w:hAnsiTheme="minorHAnsi" w:cstheme="minorBidi"/>
          <w:noProof/>
          <w:sz w:val="22"/>
          <w:szCs w:val="22"/>
        </w:rPr>
      </w:pPr>
      <w:hyperlink w:anchor="_Toc518654925" w:history="1">
        <w:r w:rsidR="009A6EC3" w:rsidRPr="00AB05B9">
          <w:rPr>
            <w:rStyle w:val="Hyperlink"/>
            <w:noProof/>
          </w:rPr>
          <w:t>P.1</w:t>
        </w:r>
        <w:r w:rsidR="009A6EC3">
          <w:rPr>
            <w:rFonts w:asciiTheme="minorHAnsi" w:eastAsiaTheme="minorEastAsia" w:hAnsiTheme="minorHAnsi" w:cstheme="minorBidi"/>
            <w:noProof/>
            <w:sz w:val="22"/>
            <w:szCs w:val="22"/>
          </w:rPr>
          <w:tab/>
        </w:r>
        <w:r w:rsidR="009A6EC3" w:rsidRPr="00AB05B9">
          <w:rPr>
            <w:rStyle w:val="Hyperlink"/>
            <w:noProof/>
          </w:rPr>
          <w:t>Example of Admit for Surgical Procedure [ITI-31] Transaction</w:t>
        </w:r>
        <w:r w:rsidR="009A6EC3">
          <w:rPr>
            <w:noProof/>
            <w:webHidden/>
          </w:rPr>
          <w:tab/>
        </w:r>
        <w:r w:rsidR="009A6EC3">
          <w:rPr>
            <w:noProof/>
            <w:webHidden/>
          </w:rPr>
          <w:fldChar w:fldCharType="begin"/>
        </w:r>
        <w:r w:rsidR="009A6EC3">
          <w:rPr>
            <w:noProof/>
            <w:webHidden/>
          </w:rPr>
          <w:instrText xml:space="preserve"> PAGEREF _Toc518654925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4B36482F" w14:textId="6D448F00" w:rsidR="009A6EC3" w:rsidRDefault="007559DA">
      <w:pPr>
        <w:pStyle w:val="TOC3"/>
        <w:tabs>
          <w:tab w:val="left" w:pos="1584"/>
        </w:tabs>
        <w:rPr>
          <w:rFonts w:asciiTheme="minorHAnsi" w:eastAsiaTheme="minorEastAsia" w:hAnsiTheme="minorHAnsi" w:cstheme="minorBidi"/>
          <w:noProof/>
          <w:sz w:val="22"/>
          <w:szCs w:val="22"/>
        </w:rPr>
      </w:pPr>
      <w:hyperlink w:anchor="_Toc518654926" w:history="1">
        <w:r w:rsidR="009A6EC3" w:rsidRPr="00AB05B9">
          <w:rPr>
            <w:rStyle w:val="Hyperlink"/>
            <w:noProof/>
          </w:rPr>
          <w:t>P.1.1</w:t>
        </w:r>
        <w:r w:rsidR="009A6EC3">
          <w:rPr>
            <w:rFonts w:asciiTheme="minorHAnsi" w:eastAsiaTheme="minorEastAsia" w:hAnsiTheme="minorHAnsi" w:cstheme="minorBidi"/>
            <w:noProof/>
            <w:sz w:val="22"/>
            <w:szCs w:val="22"/>
          </w:rPr>
          <w:tab/>
        </w:r>
        <w:r w:rsidR="009A6EC3" w:rsidRPr="00AB05B9">
          <w:rPr>
            <w:rStyle w:val="Hyperlink"/>
            <w:noProof/>
          </w:rPr>
          <w:t>Storyboard</w:t>
        </w:r>
        <w:r w:rsidR="009A6EC3">
          <w:rPr>
            <w:noProof/>
            <w:webHidden/>
          </w:rPr>
          <w:tab/>
        </w:r>
        <w:r w:rsidR="009A6EC3">
          <w:rPr>
            <w:noProof/>
            <w:webHidden/>
          </w:rPr>
          <w:fldChar w:fldCharType="begin"/>
        </w:r>
        <w:r w:rsidR="009A6EC3">
          <w:rPr>
            <w:noProof/>
            <w:webHidden/>
          </w:rPr>
          <w:instrText xml:space="preserve"> PAGEREF _Toc518654926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7C7C038B" w14:textId="077D6FC8" w:rsidR="009A6EC3" w:rsidRDefault="007559DA">
      <w:pPr>
        <w:pStyle w:val="TOC3"/>
        <w:tabs>
          <w:tab w:val="left" w:pos="1584"/>
        </w:tabs>
        <w:rPr>
          <w:rFonts w:asciiTheme="minorHAnsi" w:eastAsiaTheme="minorEastAsia" w:hAnsiTheme="minorHAnsi" w:cstheme="minorBidi"/>
          <w:noProof/>
          <w:sz w:val="22"/>
          <w:szCs w:val="22"/>
        </w:rPr>
      </w:pPr>
      <w:hyperlink w:anchor="_Toc518654927" w:history="1">
        <w:r w:rsidR="009A6EC3" w:rsidRPr="00AB05B9">
          <w:rPr>
            <w:rStyle w:val="Hyperlink"/>
            <w:noProof/>
          </w:rPr>
          <w:t>P.1.2</w:t>
        </w:r>
        <w:r w:rsidR="009A6EC3">
          <w:rPr>
            <w:rFonts w:asciiTheme="minorHAnsi" w:eastAsiaTheme="minorEastAsia" w:hAnsiTheme="minorHAnsi" w:cstheme="minorBidi"/>
            <w:noProof/>
            <w:sz w:val="22"/>
            <w:szCs w:val="22"/>
          </w:rPr>
          <w:tab/>
        </w:r>
        <w:r w:rsidR="009A6EC3" w:rsidRPr="00AB05B9">
          <w:rPr>
            <w:rStyle w:val="Hyperlink"/>
            <w:noProof/>
          </w:rPr>
          <w:t>Interaction Diagram</w:t>
        </w:r>
        <w:r w:rsidR="009A6EC3">
          <w:rPr>
            <w:noProof/>
            <w:webHidden/>
          </w:rPr>
          <w:tab/>
        </w:r>
        <w:r w:rsidR="009A6EC3">
          <w:rPr>
            <w:noProof/>
            <w:webHidden/>
          </w:rPr>
          <w:fldChar w:fldCharType="begin"/>
        </w:r>
        <w:r w:rsidR="009A6EC3">
          <w:rPr>
            <w:noProof/>
            <w:webHidden/>
          </w:rPr>
          <w:instrText xml:space="preserve"> PAGEREF _Toc518654927 \h </w:instrText>
        </w:r>
        <w:r w:rsidR="009A6EC3">
          <w:rPr>
            <w:noProof/>
            <w:webHidden/>
          </w:rPr>
        </w:r>
        <w:r w:rsidR="009A6EC3">
          <w:rPr>
            <w:noProof/>
            <w:webHidden/>
          </w:rPr>
          <w:fldChar w:fldCharType="separate"/>
        </w:r>
        <w:r w:rsidR="009A6EC3">
          <w:rPr>
            <w:noProof/>
            <w:webHidden/>
          </w:rPr>
          <w:t>84</w:t>
        </w:r>
        <w:r w:rsidR="009A6EC3">
          <w:rPr>
            <w:noProof/>
            <w:webHidden/>
          </w:rPr>
          <w:fldChar w:fldCharType="end"/>
        </w:r>
      </w:hyperlink>
    </w:p>
    <w:p w14:paraId="3CA0EED9" w14:textId="1F8E78CF" w:rsidR="009A6EC3" w:rsidRDefault="007559DA">
      <w:pPr>
        <w:pStyle w:val="TOC3"/>
        <w:tabs>
          <w:tab w:val="left" w:pos="1584"/>
        </w:tabs>
        <w:rPr>
          <w:rFonts w:asciiTheme="minorHAnsi" w:eastAsiaTheme="minorEastAsia" w:hAnsiTheme="minorHAnsi" w:cstheme="minorBidi"/>
          <w:noProof/>
          <w:sz w:val="22"/>
          <w:szCs w:val="22"/>
        </w:rPr>
      </w:pPr>
      <w:hyperlink w:anchor="_Toc518654928" w:history="1">
        <w:r w:rsidR="009A6EC3" w:rsidRPr="00AB05B9">
          <w:rPr>
            <w:rStyle w:val="Hyperlink"/>
            <w:noProof/>
          </w:rPr>
          <w:t>P.1.3</w:t>
        </w:r>
        <w:r w:rsidR="009A6EC3">
          <w:rPr>
            <w:rFonts w:asciiTheme="minorHAnsi" w:eastAsiaTheme="minorEastAsia" w:hAnsiTheme="minorHAnsi" w:cstheme="minorBidi"/>
            <w:noProof/>
            <w:sz w:val="22"/>
            <w:szCs w:val="22"/>
          </w:rPr>
          <w:tab/>
        </w:r>
        <w:r w:rsidR="009A6EC3" w:rsidRPr="00AB05B9">
          <w:rPr>
            <w:rStyle w:val="Hyperlink"/>
            <w:noProof/>
          </w:rPr>
          <w:t>Messages</w:t>
        </w:r>
        <w:r w:rsidR="009A6EC3">
          <w:rPr>
            <w:noProof/>
            <w:webHidden/>
          </w:rPr>
          <w:tab/>
        </w:r>
        <w:r w:rsidR="009A6EC3">
          <w:rPr>
            <w:noProof/>
            <w:webHidden/>
          </w:rPr>
          <w:fldChar w:fldCharType="begin"/>
        </w:r>
        <w:r w:rsidR="009A6EC3">
          <w:rPr>
            <w:noProof/>
            <w:webHidden/>
          </w:rPr>
          <w:instrText xml:space="preserve"> PAGEREF _Toc518654928 \h </w:instrText>
        </w:r>
        <w:r w:rsidR="009A6EC3">
          <w:rPr>
            <w:noProof/>
            <w:webHidden/>
          </w:rPr>
        </w:r>
        <w:r w:rsidR="009A6EC3">
          <w:rPr>
            <w:noProof/>
            <w:webHidden/>
          </w:rPr>
          <w:fldChar w:fldCharType="separate"/>
        </w:r>
        <w:r w:rsidR="009A6EC3">
          <w:rPr>
            <w:noProof/>
            <w:webHidden/>
          </w:rPr>
          <w:t>86</w:t>
        </w:r>
        <w:r w:rsidR="009A6EC3">
          <w:rPr>
            <w:noProof/>
            <w:webHidden/>
          </w:rPr>
          <w:fldChar w:fldCharType="end"/>
        </w:r>
      </w:hyperlink>
    </w:p>
    <w:p w14:paraId="04F7BE59" w14:textId="174C3FC1" w:rsidR="009A6EC3" w:rsidRDefault="007559DA">
      <w:pPr>
        <w:pStyle w:val="TOC2"/>
        <w:tabs>
          <w:tab w:val="left" w:pos="1152"/>
        </w:tabs>
        <w:rPr>
          <w:rFonts w:asciiTheme="minorHAnsi" w:eastAsiaTheme="minorEastAsia" w:hAnsiTheme="minorHAnsi" w:cstheme="minorBidi"/>
          <w:noProof/>
          <w:sz w:val="22"/>
          <w:szCs w:val="22"/>
        </w:rPr>
      </w:pPr>
      <w:hyperlink w:anchor="_Toc518654929" w:history="1">
        <w:r w:rsidR="009A6EC3" w:rsidRPr="00AB05B9">
          <w:rPr>
            <w:rStyle w:val="Hyperlink"/>
            <w:noProof/>
          </w:rPr>
          <w:t>P.2</w:t>
        </w:r>
        <w:r w:rsidR="009A6EC3">
          <w:rPr>
            <w:rFonts w:asciiTheme="minorHAnsi" w:eastAsiaTheme="minorEastAsia" w:hAnsiTheme="minorHAnsi" w:cstheme="minorBidi"/>
            <w:noProof/>
            <w:sz w:val="22"/>
            <w:szCs w:val="22"/>
          </w:rPr>
          <w:tab/>
        </w:r>
        <w:r w:rsidR="009A6EC3" w:rsidRPr="00AB05B9">
          <w:rPr>
            <w:rStyle w:val="Hyperlink"/>
            <w:noProof/>
          </w:rPr>
          <w:t>Example of Admit and cancel admit [ITI-31] Transaction</w:t>
        </w:r>
        <w:r w:rsidR="009A6EC3">
          <w:rPr>
            <w:noProof/>
            <w:webHidden/>
          </w:rPr>
          <w:tab/>
        </w:r>
        <w:r w:rsidR="009A6EC3">
          <w:rPr>
            <w:noProof/>
            <w:webHidden/>
          </w:rPr>
          <w:fldChar w:fldCharType="begin"/>
        </w:r>
        <w:r w:rsidR="009A6EC3">
          <w:rPr>
            <w:noProof/>
            <w:webHidden/>
          </w:rPr>
          <w:instrText xml:space="preserve"> PAGEREF _Toc518654929 \h </w:instrText>
        </w:r>
        <w:r w:rsidR="009A6EC3">
          <w:rPr>
            <w:noProof/>
            <w:webHidden/>
          </w:rPr>
        </w:r>
        <w:r w:rsidR="009A6EC3">
          <w:rPr>
            <w:noProof/>
            <w:webHidden/>
          </w:rPr>
          <w:fldChar w:fldCharType="separate"/>
        </w:r>
        <w:r w:rsidR="009A6EC3">
          <w:rPr>
            <w:noProof/>
            <w:webHidden/>
          </w:rPr>
          <w:t>89</w:t>
        </w:r>
        <w:r w:rsidR="009A6EC3">
          <w:rPr>
            <w:noProof/>
            <w:webHidden/>
          </w:rPr>
          <w:fldChar w:fldCharType="end"/>
        </w:r>
      </w:hyperlink>
    </w:p>
    <w:p w14:paraId="2F4E02B2" w14:textId="68A23314" w:rsidR="009A6EC3" w:rsidRDefault="007559DA">
      <w:pPr>
        <w:pStyle w:val="TOC3"/>
        <w:tabs>
          <w:tab w:val="left" w:pos="1584"/>
        </w:tabs>
        <w:rPr>
          <w:rFonts w:asciiTheme="minorHAnsi" w:eastAsiaTheme="minorEastAsia" w:hAnsiTheme="minorHAnsi" w:cstheme="minorBidi"/>
          <w:noProof/>
          <w:sz w:val="22"/>
          <w:szCs w:val="22"/>
        </w:rPr>
      </w:pPr>
      <w:hyperlink w:anchor="_Toc518654930" w:history="1">
        <w:r w:rsidR="009A6EC3" w:rsidRPr="00AB05B9">
          <w:rPr>
            <w:rStyle w:val="Hyperlink"/>
            <w:noProof/>
          </w:rPr>
          <w:t>P.2.1</w:t>
        </w:r>
        <w:r w:rsidR="009A6EC3">
          <w:rPr>
            <w:rFonts w:asciiTheme="minorHAnsi" w:eastAsiaTheme="minorEastAsia" w:hAnsiTheme="minorHAnsi" w:cstheme="minorBidi"/>
            <w:noProof/>
            <w:sz w:val="22"/>
            <w:szCs w:val="22"/>
          </w:rPr>
          <w:tab/>
        </w:r>
        <w:r w:rsidR="009A6EC3" w:rsidRPr="00AB05B9">
          <w:rPr>
            <w:rStyle w:val="Hyperlink"/>
            <w:noProof/>
          </w:rPr>
          <w:t>Storyboard</w:t>
        </w:r>
        <w:r w:rsidR="009A6EC3">
          <w:rPr>
            <w:noProof/>
            <w:webHidden/>
          </w:rPr>
          <w:tab/>
        </w:r>
        <w:r w:rsidR="009A6EC3">
          <w:rPr>
            <w:noProof/>
            <w:webHidden/>
          </w:rPr>
          <w:fldChar w:fldCharType="begin"/>
        </w:r>
        <w:r w:rsidR="009A6EC3">
          <w:rPr>
            <w:noProof/>
            <w:webHidden/>
          </w:rPr>
          <w:instrText xml:space="preserve"> PAGEREF _Toc518654930 \h </w:instrText>
        </w:r>
        <w:r w:rsidR="009A6EC3">
          <w:rPr>
            <w:noProof/>
            <w:webHidden/>
          </w:rPr>
        </w:r>
        <w:r w:rsidR="009A6EC3">
          <w:rPr>
            <w:noProof/>
            <w:webHidden/>
          </w:rPr>
          <w:fldChar w:fldCharType="separate"/>
        </w:r>
        <w:r w:rsidR="009A6EC3">
          <w:rPr>
            <w:noProof/>
            <w:webHidden/>
          </w:rPr>
          <w:t>89</w:t>
        </w:r>
        <w:r w:rsidR="009A6EC3">
          <w:rPr>
            <w:noProof/>
            <w:webHidden/>
          </w:rPr>
          <w:fldChar w:fldCharType="end"/>
        </w:r>
      </w:hyperlink>
    </w:p>
    <w:p w14:paraId="5ECA4080" w14:textId="159625D6" w:rsidR="009A6EC3" w:rsidRDefault="007559DA">
      <w:pPr>
        <w:pStyle w:val="TOC3"/>
        <w:tabs>
          <w:tab w:val="left" w:pos="1584"/>
        </w:tabs>
        <w:rPr>
          <w:rFonts w:asciiTheme="minorHAnsi" w:eastAsiaTheme="minorEastAsia" w:hAnsiTheme="minorHAnsi" w:cstheme="minorBidi"/>
          <w:noProof/>
          <w:sz w:val="22"/>
          <w:szCs w:val="22"/>
        </w:rPr>
      </w:pPr>
      <w:hyperlink w:anchor="_Toc518654931" w:history="1">
        <w:r w:rsidR="009A6EC3" w:rsidRPr="00AB05B9">
          <w:rPr>
            <w:rStyle w:val="Hyperlink"/>
            <w:noProof/>
          </w:rPr>
          <w:t>P.2.2</w:t>
        </w:r>
        <w:r w:rsidR="009A6EC3">
          <w:rPr>
            <w:rFonts w:asciiTheme="minorHAnsi" w:eastAsiaTheme="minorEastAsia" w:hAnsiTheme="minorHAnsi" w:cstheme="minorBidi"/>
            <w:noProof/>
            <w:sz w:val="22"/>
            <w:szCs w:val="22"/>
          </w:rPr>
          <w:tab/>
        </w:r>
        <w:r w:rsidR="009A6EC3" w:rsidRPr="00AB05B9">
          <w:rPr>
            <w:rStyle w:val="Hyperlink"/>
            <w:noProof/>
          </w:rPr>
          <w:t>Interaction Diagram</w:t>
        </w:r>
        <w:r w:rsidR="009A6EC3">
          <w:rPr>
            <w:noProof/>
            <w:webHidden/>
          </w:rPr>
          <w:tab/>
        </w:r>
        <w:r w:rsidR="009A6EC3">
          <w:rPr>
            <w:noProof/>
            <w:webHidden/>
          </w:rPr>
          <w:fldChar w:fldCharType="begin"/>
        </w:r>
        <w:r w:rsidR="009A6EC3">
          <w:rPr>
            <w:noProof/>
            <w:webHidden/>
          </w:rPr>
          <w:instrText xml:space="preserve"> PAGEREF _Toc518654931 \h </w:instrText>
        </w:r>
        <w:r w:rsidR="009A6EC3">
          <w:rPr>
            <w:noProof/>
            <w:webHidden/>
          </w:rPr>
        </w:r>
        <w:r w:rsidR="009A6EC3">
          <w:rPr>
            <w:noProof/>
            <w:webHidden/>
          </w:rPr>
          <w:fldChar w:fldCharType="separate"/>
        </w:r>
        <w:r w:rsidR="009A6EC3">
          <w:rPr>
            <w:noProof/>
            <w:webHidden/>
          </w:rPr>
          <w:t>90</w:t>
        </w:r>
        <w:r w:rsidR="009A6EC3">
          <w:rPr>
            <w:noProof/>
            <w:webHidden/>
          </w:rPr>
          <w:fldChar w:fldCharType="end"/>
        </w:r>
      </w:hyperlink>
    </w:p>
    <w:p w14:paraId="1019668A" w14:textId="4FBA6C00" w:rsidR="009A6EC3" w:rsidRDefault="007559DA">
      <w:pPr>
        <w:pStyle w:val="TOC3"/>
        <w:tabs>
          <w:tab w:val="left" w:pos="1584"/>
        </w:tabs>
        <w:rPr>
          <w:rFonts w:asciiTheme="minorHAnsi" w:eastAsiaTheme="minorEastAsia" w:hAnsiTheme="minorHAnsi" w:cstheme="minorBidi"/>
          <w:noProof/>
          <w:sz w:val="22"/>
          <w:szCs w:val="22"/>
        </w:rPr>
      </w:pPr>
      <w:hyperlink w:anchor="_Toc518654932" w:history="1">
        <w:r w:rsidR="009A6EC3" w:rsidRPr="00AB05B9">
          <w:rPr>
            <w:rStyle w:val="Hyperlink"/>
            <w:noProof/>
          </w:rPr>
          <w:t>P.2.3</w:t>
        </w:r>
        <w:r w:rsidR="009A6EC3">
          <w:rPr>
            <w:rFonts w:asciiTheme="minorHAnsi" w:eastAsiaTheme="minorEastAsia" w:hAnsiTheme="minorHAnsi" w:cstheme="minorBidi"/>
            <w:noProof/>
            <w:sz w:val="22"/>
            <w:szCs w:val="22"/>
          </w:rPr>
          <w:tab/>
        </w:r>
        <w:r w:rsidR="009A6EC3" w:rsidRPr="00AB05B9">
          <w:rPr>
            <w:rStyle w:val="Hyperlink"/>
            <w:noProof/>
          </w:rPr>
          <w:t>Messages</w:t>
        </w:r>
        <w:r w:rsidR="009A6EC3">
          <w:rPr>
            <w:noProof/>
            <w:webHidden/>
          </w:rPr>
          <w:tab/>
        </w:r>
        <w:r w:rsidR="009A6EC3">
          <w:rPr>
            <w:noProof/>
            <w:webHidden/>
          </w:rPr>
          <w:fldChar w:fldCharType="begin"/>
        </w:r>
        <w:r w:rsidR="009A6EC3">
          <w:rPr>
            <w:noProof/>
            <w:webHidden/>
          </w:rPr>
          <w:instrText xml:space="preserve"> PAGEREF _Toc518654932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397F6F29" w14:textId="1596E173" w:rsidR="009A6EC3" w:rsidRDefault="007559DA">
      <w:pPr>
        <w:pStyle w:val="TOC2"/>
        <w:tabs>
          <w:tab w:val="left" w:pos="1152"/>
        </w:tabs>
        <w:rPr>
          <w:rFonts w:asciiTheme="minorHAnsi" w:eastAsiaTheme="minorEastAsia" w:hAnsiTheme="minorHAnsi" w:cstheme="minorBidi"/>
          <w:noProof/>
          <w:sz w:val="22"/>
          <w:szCs w:val="22"/>
        </w:rPr>
      </w:pPr>
      <w:hyperlink w:anchor="_Toc518654933" w:history="1">
        <w:r w:rsidR="009A6EC3" w:rsidRPr="00AB05B9">
          <w:rPr>
            <w:rStyle w:val="Hyperlink"/>
            <w:bCs/>
            <w:noProof/>
          </w:rPr>
          <w:t>P.3</w:t>
        </w:r>
        <w:r w:rsidR="009A6EC3">
          <w:rPr>
            <w:rFonts w:asciiTheme="minorHAnsi" w:eastAsiaTheme="minorEastAsia" w:hAnsiTheme="minorHAnsi" w:cstheme="minorBidi"/>
            <w:noProof/>
            <w:sz w:val="22"/>
            <w:szCs w:val="22"/>
          </w:rPr>
          <w:tab/>
        </w:r>
        <w:r w:rsidR="009A6EC3" w:rsidRPr="00AB05B9">
          <w:rPr>
            <w:rStyle w:val="Hyperlink"/>
            <w:bCs/>
            <w:noProof/>
          </w:rPr>
          <w:t>HL7 V3 Sample Messages</w:t>
        </w:r>
        <w:r w:rsidR="009A6EC3">
          <w:rPr>
            <w:noProof/>
            <w:webHidden/>
          </w:rPr>
          <w:tab/>
        </w:r>
        <w:r w:rsidR="009A6EC3">
          <w:rPr>
            <w:noProof/>
            <w:webHidden/>
          </w:rPr>
          <w:fldChar w:fldCharType="begin"/>
        </w:r>
        <w:r w:rsidR="009A6EC3">
          <w:rPr>
            <w:noProof/>
            <w:webHidden/>
          </w:rPr>
          <w:instrText xml:space="preserve"> PAGEREF _Toc518654933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68D8461E" w14:textId="2DC222BC" w:rsidR="009A6EC3" w:rsidRDefault="007559DA">
      <w:pPr>
        <w:pStyle w:val="TOC3"/>
        <w:tabs>
          <w:tab w:val="left" w:pos="1584"/>
        </w:tabs>
        <w:rPr>
          <w:rFonts w:asciiTheme="minorHAnsi" w:eastAsiaTheme="minorEastAsia" w:hAnsiTheme="minorHAnsi" w:cstheme="minorBidi"/>
          <w:noProof/>
          <w:sz w:val="22"/>
          <w:szCs w:val="22"/>
        </w:rPr>
      </w:pPr>
      <w:hyperlink w:anchor="_Toc518654934" w:history="1">
        <w:r w:rsidR="009A6EC3" w:rsidRPr="00AB05B9">
          <w:rPr>
            <w:rStyle w:val="Hyperlink"/>
            <w:bCs/>
            <w:noProof/>
          </w:rPr>
          <w:t>P.3.1</w:t>
        </w:r>
        <w:r w:rsidR="009A6EC3">
          <w:rPr>
            <w:rFonts w:asciiTheme="minorHAnsi" w:eastAsiaTheme="minorEastAsia" w:hAnsiTheme="minorHAnsi" w:cstheme="minorBidi"/>
            <w:noProof/>
            <w:sz w:val="22"/>
            <w:szCs w:val="22"/>
          </w:rPr>
          <w:tab/>
        </w:r>
        <w:r w:rsidR="009A6EC3" w:rsidRPr="00AB05B9">
          <w:rPr>
            <w:rStyle w:val="Hyperlink"/>
            <w:bCs/>
            <w:noProof/>
          </w:rPr>
          <w:t>ITI-44 Patient Identity Feed HL7 V3 – Sample Messages</w:t>
        </w:r>
        <w:r w:rsidR="009A6EC3">
          <w:rPr>
            <w:noProof/>
            <w:webHidden/>
          </w:rPr>
          <w:tab/>
        </w:r>
        <w:r w:rsidR="009A6EC3">
          <w:rPr>
            <w:noProof/>
            <w:webHidden/>
          </w:rPr>
          <w:fldChar w:fldCharType="begin"/>
        </w:r>
        <w:r w:rsidR="009A6EC3">
          <w:rPr>
            <w:noProof/>
            <w:webHidden/>
          </w:rPr>
          <w:instrText xml:space="preserve"> PAGEREF _Toc518654934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4C06DF04" w14:textId="11DA8152" w:rsidR="009A6EC3" w:rsidRDefault="007559DA">
      <w:pPr>
        <w:pStyle w:val="TOC3"/>
        <w:tabs>
          <w:tab w:val="left" w:pos="1584"/>
        </w:tabs>
        <w:rPr>
          <w:rFonts w:asciiTheme="minorHAnsi" w:eastAsiaTheme="minorEastAsia" w:hAnsiTheme="minorHAnsi" w:cstheme="minorBidi"/>
          <w:noProof/>
          <w:sz w:val="22"/>
          <w:szCs w:val="22"/>
        </w:rPr>
      </w:pPr>
      <w:hyperlink w:anchor="_Toc518654935" w:history="1">
        <w:r w:rsidR="009A6EC3" w:rsidRPr="00AB05B9">
          <w:rPr>
            <w:rStyle w:val="Hyperlink"/>
            <w:bCs/>
            <w:noProof/>
          </w:rPr>
          <w:t>P.3.2</w:t>
        </w:r>
        <w:r w:rsidR="009A6EC3">
          <w:rPr>
            <w:rFonts w:asciiTheme="minorHAnsi" w:eastAsiaTheme="minorEastAsia" w:hAnsiTheme="minorHAnsi" w:cstheme="minorBidi"/>
            <w:noProof/>
            <w:sz w:val="22"/>
            <w:szCs w:val="22"/>
          </w:rPr>
          <w:tab/>
        </w:r>
        <w:r w:rsidR="009A6EC3" w:rsidRPr="00AB05B9">
          <w:rPr>
            <w:rStyle w:val="Hyperlink"/>
            <w:bCs/>
            <w:noProof/>
          </w:rPr>
          <w:t>ITI-45 PIXV3 Query – Sample Messages</w:t>
        </w:r>
        <w:r w:rsidR="009A6EC3">
          <w:rPr>
            <w:noProof/>
            <w:webHidden/>
          </w:rPr>
          <w:tab/>
        </w:r>
        <w:r w:rsidR="009A6EC3">
          <w:rPr>
            <w:noProof/>
            <w:webHidden/>
          </w:rPr>
          <w:fldChar w:fldCharType="begin"/>
        </w:r>
        <w:r w:rsidR="009A6EC3">
          <w:rPr>
            <w:noProof/>
            <w:webHidden/>
          </w:rPr>
          <w:instrText xml:space="preserve"> PAGEREF _Toc518654935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3EA6686E" w14:textId="2E76F029" w:rsidR="009A6EC3" w:rsidRDefault="007559DA">
      <w:pPr>
        <w:pStyle w:val="TOC3"/>
        <w:tabs>
          <w:tab w:val="left" w:pos="1584"/>
        </w:tabs>
        <w:rPr>
          <w:rFonts w:asciiTheme="minorHAnsi" w:eastAsiaTheme="minorEastAsia" w:hAnsiTheme="minorHAnsi" w:cstheme="minorBidi"/>
          <w:noProof/>
          <w:sz w:val="22"/>
          <w:szCs w:val="22"/>
        </w:rPr>
      </w:pPr>
      <w:hyperlink w:anchor="_Toc518654936" w:history="1">
        <w:r w:rsidR="009A6EC3" w:rsidRPr="00AB05B9">
          <w:rPr>
            <w:rStyle w:val="Hyperlink"/>
            <w:bCs/>
            <w:noProof/>
          </w:rPr>
          <w:t>P.3.3</w:t>
        </w:r>
        <w:r w:rsidR="009A6EC3">
          <w:rPr>
            <w:rFonts w:asciiTheme="minorHAnsi" w:eastAsiaTheme="minorEastAsia" w:hAnsiTheme="minorHAnsi" w:cstheme="minorBidi"/>
            <w:noProof/>
            <w:sz w:val="22"/>
            <w:szCs w:val="22"/>
          </w:rPr>
          <w:tab/>
        </w:r>
        <w:r w:rsidR="009A6EC3" w:rsidRPr="00AB05B9">
          <w:rPr>
            <w:rStyle w:val="Hyperlink"/>
            <w:bCs/>
            <w:noProof/>
          </w:rPr>
          <w:t>ITI-46 PIXV3 Update Notification – Sample Messages</w:t>
        </w:r>
        <w:r w:rsidR="009A6EC3">
          <w:rPr>
            <w:noProof/>
            <w:webHidden/>
          </w:rPr>
          <w:tab/>
        </w:r>
        <w:r w:rsidR="009A6EC3">
          <w:rPr>
            <w:noProof/>
            <w:webHidden/>
          </w:rPr>
          <w:fldChar w:fldCharType="begin"/>
        </w:r>
        <w:r w:rsidR="009A6EC3">
          <w:rPr>
            <w:noProof/>
            <w:webHidden/>
          </w:rPr>
          <w:instrText xml:space="preserve"> PAGEREF _Toc518654936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110124D9" w14:textId="3D1F66B7" w:rsidR="009A6EC3" w:rsidRDefault="007559DA">
      <w:pPr>
        <w:pStyle w:val="TOC3"/>
        <w:tabs>
          <w:tab w:val="left" w:pos="1584"/>
        </w:tabs>
        <w:rPr>
          <w:rFonts w:asciiTheme="minorHAnsi" w:eastAsiaTheme="minorEastAsia" w:hAnsiTheme="minorHAnsi" w:cstheme="minorBidi"/>
          <w:noProof/>
          <w:sz w:val="22"/>
          <w:szCs w:val="22"/>
        </w:rPr>
      </w:pPr>
      <w:hyperlink w:anchor="_Toc518654937" w:history="1">
        <w:r w:rsidR="009A6EC3" w:rsidRPr="00AB05B9">
          <w:rPr>
            <w:rStyle w:val="Hyperlink"/>
            <w:bCs/>
            <w:noProof/>
          </w:rPr>
          <w:t>P.3.4</w:t>
        </w:r>
        <w:r w:rsidR="009A6EC3">
          <w:rPr>
            <w:rFonts w:asciiTheme="minorHAnsi" w:eastAsiaTheme="minorEastAsia" w:hAnsiTheme="minorHAnsi" w:cstheme="minorBidi"/>
            <w:noProof/>
            <w:sz w:val="22"/>
            <w:szCs w:val="22"/>
          </w:rPr>
          <w:tab/>
        </w:r>
        <w:r w:rsidR="009A6EC3" w:rsidRPr="00AB05B9">
          <w:rPr>
            <w:rStyle w:val="Hyperlink"/>
            <w:bCs/>
            <w:noProof/>
          </w:rPr>
          <w:t>ITI-47 Patient Demographics Query HL7 V3 – Sample Messages</w:t>
        </w:r>
        <w:r w:rsidR="009A6EC3">
          <w:rPr>
            <w:noProof/>
            <w:webHidden/>
          </w:rPr>
          <w:tab/>
        </w:r>
        <w:r w:rsidR="009A6EC3">
          <w:rPr>
            <w:noProof/>
            <w:webHidden/>
          </w:rPr>
          <w:fldChar w:fldCharType="begin"/>
        </w:r>
        <w:r w:rsidR="009A6EC3">
          <w:rPr>
            <w:noProof/>
            <w:webHidden/>
          </w:rPr>
          <w:instrText xml:space="preserve"> PAGEREF _Toc518654937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73EF46FC" w14:textId="53E9CE98" w:rsidR="009A6EC3" w:rsidRDefault="007559DA">
      <w:pPr>
        <w:pStyle w:val="TOC1"/>
        <w:tabs>
          <w:tab w:val="left" w:pos="1584"/>
        </w:tabs>
        <w:rPr>
          <w:rFonts w:asciiTheme="minorHAnsi" w:eastAsiaTheme="minorEastAsia" w:hAnsiTheme="minorHAnsi" w:cstheme="minorBidi"/>
          <w:noProof/>
          <w:sz w:val="22"/>
          <w:szCs w:val="22"/>
        </w:rPr>
      </w:pPr>
      <w:hyperlink w:anchor="_Toc518654938" w:history="1">
        <w:r w:rsidR="009A6EC3" w:rsidRPr="00AB05B9">
          <w:rPr>
            <w:rStyle w:val="Hyperlink"/>
            <w:noProof/>
          </w:rPr>
          <w:t>Appendix Q:</w:t>
        </w:r>
        <w:r w:rsidR="009A6EC3">
          <w:rPr>
            <w:rFonts w:asciiTheme="minorHAnsi" w:eastAsiaTheme="minorEastAsia" w:hAnsiTheme="minorHAnsi" w:cstheme="minorBidi"/>
            <w:noProof/>
            <w:sz w:val="22"/>
            <w:szCs w:val="22"/>
          </w:rPr>
          <w:tab/>
        </w:r>
        <w:r w:rsidR="009A6EC3" w:rsidRPr="00AB05B9">
          <w:rPr>
            <w:rStyle w:val="Hyperlink"/>
            <w:noProof/>
          </w:rPr>
          <w:t>HL7 V3 Sample Payload XML Schemas</w:t>
        </w:r>
        <w:r w:rsidR="009A6EC3">
          <w:rPr>
            <w:noProof/>
            <w:webHidden/>
          </w:rPr>
          <w:tab/>
        </w:r>
        <w:r w:rsidR="009A6EC3">
          <w:rPr>
            <w:noProof/>
            <w:webHidden/>
          </w:rPr>
          <w:fldChar w:fldCharType="begin"/>
        </w:r>
        <w:r w:rsidR="009A6EC3">
          <w:rPr>
            <w:noProof/>
            <w:webHidden/>
          </w:rPr>
          <w:instrText xml:space="preserve"> PAGEREF _Toc518654938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D832D8E" w14:textId="24C3A6DF" w:rsidR="009A6EC3" w:rsidRDefault="007559DA">
      <w:pPr>
        <w:pStyle w:val="TOC2"/>
        <w:tabs>
          <w:tab w:val="left" w:pos="1152"/>
        </w:tabs>
        <w:rPr>
          <w:rFonts w:asciiTheme="minorHAnsi" w:eastAsiaTheme="minorEastAsia" w:hAnsiTheme="minorHAnsi" w:cstheme="minorBidi"/>
          <w:noProof/>
          <w:sz w:val="22"/>
          <w:szCs w:val="22"/>
        </w:rPr>
      </w:pPr>
      <w:hyperlink w:anchor="_Toc518654939" w:history="1">
        <w:r w:rsidR="009A6EC3" w:rsidRPr="00AB05B9">
          <w:rPr>
            <w:rStyle w:val="Hyperlink"/>
            <w:noProof/>
          </w:rPr>
          <w:t>Q.1</w:t>
        </w:r>
        <w:r w:rsidR="009A6EC3">
          <w:rPr>
            <w:rFonts w:asciiTheme="minorHAnsi" w:eastAsiaTheme="minorEastAsia" w:hAnsiTheme="minorHAnsi" w:cstheme="minorBidi"/>
            <w:noProof/>
            <w:sz w:val="22"/>
            <w:szCs w:val="22"/>
          </w:rPr>
          <w:tab/>
        </w:r>
        <w:r w:rsidR="009A6EC3" w:rsidRPr="00AB05B9">
          <w:rPr>
            <w:rStyle w:val="Hyperlink"/>
            <w:noProof/>
          </w:rPr>
          <w:t>ITI-44 Patient Identity Feed HL7 V3 – Sample Schemas</w:t>
        </w:r>
        <w:r w:rsidR="009A6EC3">
          <w:rPr>
            <w:noProof/>
            <w:webHidden/>
          </w:rPr>
          <w:tab/>
        </w:r>
        <w:r w:rsidR="009A6EC3">
          <w:rPr>
            <w:noProof/>
            <w:webHidden/>
          </w:rPr>
          <w:fldChar w:fldCharType="begin"/>
        </w:r>
        <w:r w:rsidR="009A6EC3">
          <w:rPr>
            <w:noProof/>
            <w:webHidden/>
          </w:rPr>
          <w:instrText xml:space="preserve"> PAGEREF _Toc518654939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6C776BBD" w14:textId="2E05AFBA" w:rsidR="009A6EC3" w:rsidRDefault="007559DA">
      <w:pPr>
        <w:pStyle w:val="TOC2"/>
        <w:tabs>
          <w:tab w:val="left" w:pos="1152"/>
        </w:tabs>
        <w:rPr>
          <w:rFonts w:asciiTheme="minorHAnsi" w:eastAsiaTheme="minorEastAsia" w:hAnsiTheme="minorHAnsi" w:cstheme="minorBidi"/>
          <w:noProof/>
          <w:sz w:val="22"/>
          <w:szCs w:val="22"/>
        </w:rPr>
      </w:pPr>
      <w:hyperlink w:anchor="_Toc518654940" w:history="1">
        <w:r w:rsidR="009A6EC3" w:rsidRPr="00AB05B9">
          <w:rPr>
            <w:rStyle w:val="Hyperlink"/>
            <w:noProof/>
          </w:rPr>
          <w:t>Q.2</w:t>
        </w:r>
        <w:r w:rsidR="009A6EC3">
          <w:rPr>
            <w:rFonts w:asciiTheme="minorHAnsi" w:eastAsiaTheme="minorEastAsia" w:hAnsiTheme="minorHAnsi" w:cstheme="minorBidi"/>
            <w:noProof/>
            <w:sz w:val="22"/>
            <w:szCs w:val="22"/>
          </w:rPr>
          <w:tab/>
        </w:r>
        <w:r w:rsidR="009A6EC3" w:rsidRPr="00AB05B9">
          <w:rPr>
            <w:rStyle w:val="Hyperlink"/>
            <w:noProof/>
          </w:rPr>
          <w:t>ITI-45 PIXV3 Query – Sample Schemas</w:t>
        </w:r>
        <w:r w:rsidR="009A6EC3">
          <w:rPr>
            <w:noProof/>
            <w:webHidden/>
          </w:rPr>
          <w:tab/>
        </w:r>
        <w:r w:rsidR="009A6EC3">
          <w:rPr>
            <w:noProof/>
            <w:webHidden/>
          </w:rPr>
          <w:fldChar w:fldCharType="begin"/>
        </w:r>
        <w:r w:rsidR="009A6EC3">
          <w:rPr>
            <w:noProof/>
            <w:webHidden/>
          </w:rPr>
          <w:instrText xml:space="preserve"> PAGEREF _Toc518654940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C6D129E" w14:textId="0ADE37B9" w:rsidR="009A6EC3" w:rsidRDefault="007559DA">
      <w:pPr>
        <w:pStyle w:val="TOC2"/>
        <w:tabs>
          <w:tab w:val="left" w:pos="1152"/>
        </w:tabs>
        <w:rPr>
          <w:rFonts w:asciiTheme="minorHAnsi" w:eastAsiaTheme="minorEastAsia" w:hAnsiTheme="minorHAnsi" w:cstheme="minorBidi"/>
          <w:noProof/>
          <w:sz w:val="22"/>
          <w:szCs w:val="22"/>
        </w:rPr>
      </w:pPr>
      <w:hyperlink w:anchor="_Toc518654941" w:history="1">
        <w:r w:rsidR="009A6EC3" w:rsidRPr="00AB05B9">
          <w:rPr>
            <w:rStyle w:val="Hyperlink"/>
            <w:noProof/>
          </w:rPr>
          <w:t>Q.3</w:t>
        </w:r>
        <w:r w:rsidR="009A6EC3">
          <w:rPr>
            <w:rFonts w:asciiTheme="minorHAnsi" w:eastAsiaTheme="minorEastAsia" w:hAnsiTheme="minorHAnsi" w:cstheme="minorBidi"/>
            <w:noProof/>
            <w:sz w:val="22"/>
            <w:szCs w:val="22"/>
          </w:rPr>
          <w:tab/>
        </w:r>
        <w:r w:rsidR="009A6EC3" w:rsidRPr="00AB05B9">
          <w:rPr>
            <w:rStyle w:val="Hyperlink"/>
            <w:noProof/>
          </w:rPr>
          <w:t>ITI-46 PIXV3 Update Notification – Sample Schemas</w:t>
        </w:r>
        <w:r w:rsidR="009A6EC3">
          <w:rPr>
            <w:noProof/>
            <w:webHidden/>
          </w:rPr>
          <w:tab/>
        </w:r>
        <w:r w:rsidR="009A6EC3">
          <w:rPr>
            <w:noProof/>
            <w:webHidden/>
          </w:rPr>
          <w:fldChar w:fldCharType="begin"/>
        </w:r>
        <w:r w:rsidR="009A6EC3">
          <w:rPr>
            <w:noProof/>
            <w:webHidden/>
          </w:rPr>
          <w:instrText xml:space="preserve"> PAGEREF _Toc518654941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F701309" w14:textId="72577541" w:rsidR="009A6EC3" w:rsidRDefault="007559DA">
      <w:pPr>
        <w:pStyle w:val="TOC2"/>
        <w:tabs>
          <w:tab w:val="left" w:pos="1152"/>
        </w:tabs>
        <w:rPr>
          <w:rFonts w:asciiTheme="minorHAnsi" w:eastAsiaTheme="minorEastAsia" w:hAnsiTheme="minorHAnsi" w:cstheme="minorBidi"/>
          <w:noProof/>
          <w:sz w:val="22"/>
          <w:szCs w:val="22"/>
        </w:rPr>
      </w:pPr>
      <w:hyperlink w:anchor="_Toc518654942" w:history="1">
        <w:r w:rsidR="009A6EC3" w:rsidRPr="00AB05B9">
          <w:rPr>
            <w:rStyle w:val="Hyperlink"/>
            <w:noProof/>
          </w:rPr>
          <w:t>Q.4</w:t>
        </w:r>
        <w:r w:rsidR="009A6EC3">
          <w:rPr>
            <w:rFonts w:asciiTheme="minorHAnsi" w:eastAsiaTheme="minorEastAsia" w:hAnsiTheme="minorHAnsi" w:cstheme="minorBidi"/>
            <w:noProof/>
            <w:sz w:val="22"/>
            <w:szCs w:val="22"/>
          </w:rPr>
          <w:tab/>
        </w:r>
        <w:r w:rsidR="009A6EC3" w:rsidRPr="00AB05B9">
          <w:rPr>
            <w:rStyle w:val="Hyperlink"/>
            <w:noProof/>
          </w:rPr>
          <w:t>ITI-47 Patient Demographics Query HL7 V3 – Sample Schemas</w:t>
        </w:r>
        <w:r w:rsidR="009A6EC3">
          <w:rPr>
            <w:noProof/>
            <w:webHidden/>
          </w:rPr>
          <w:tab/>
        </w:r>
        <w:r w:rsidR="009A6EC3">
          <w:rPr>
            <w:noProof/>
            <w:webHidden/>
          </w:rPr>
          <w:fldChar w:fldCharType="begin"/>
        </w:r>
        <w:r w:rsidR="009A6EC3">
          <w:rPr>
            <w:noProof/>
            <w:webHidden/>
          </w:rPr>
          <w:instrText xml:space="preserve"> PAGEREF _Toc518654942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49971FBA" w14:textId="5AD5CD41" w:rsidR="009A6EC3" w:rsidRDefault="007559DA">
      <w:pPr>
        <w:pStyle w:val="TOC1"/>
        <w:tabs>
          <w:tab w:val="left" w:pos="1584"/>
        </w:tabs>
        <w:rPr>
          <w:rFonts w:asciiTheme="minorHAnsi" w:eastAsiaTheme="minorEastAsia" w:hAnsiTheme="minorHAnsi" w:cstheme="minorBidi"/>
          <w:noProof/>
          <w:sz w:val="22"/>
          <w:szCs w:val="22"/>
        </w:rPr>
      </w:pPr>
      <w:hyperlink w:anchor="_Toc518654943" w:history="1">
        <w:r w:rsidR="009A6EC3" w:rsidRPr="00AB05B9">
          <w:rPr>
            <w:rStyle w:val="Hyperlink"/>
            <w:noProof/>
          </w:rPr>
          <w:t>Appendix R:</w:t>
        </w:r>
        <w:r w:rsidR="009A6EC3">
          <w:rPr>
            <w:rFonts w:asciiTheme="minorHAnsi" w:eastAsiaTheme="minorEastAsia" w:hAnsiTheme="minorHAnsi" w:cstheme="minorBidi"/>
            <w:noProof/>
            <w:sz w:val="22"/>
            <w:szCs w:val="22"/>
          </w:rPr>
          <w:tab/>
        </w:r>
        <w:r w:rsidR="009A6EC3" w:rsidRPr="00AB05B9">
          <w:rPr>
            <w:rStyle w:val="Hyperlink"/>
            <w:noProof/>
          </w:rPr>
          <w:t>Mapping of HL7v2.5 to HL7v3 for PIX and PDQ</w:t>
        </w:r>
        <w:r w:rsidR="009A6EC3">
          <w:rPr>
            <w:noProof/>
            <w:webHidden/>
          </w:rPr>
          <w:tab/>
        </w:r>
        <w:r w:rsidR="009A6EC3">
          <w:rPr>
            <w:noProof/>
            <w:webHidden/>
          </w:rPr>
          <w:fldChar w:fldCharType="begin"/>
        </w:r>
        <w:r w:rsidR="009A6EC3">
          <w:rPr>
            <w:noProof/>
            <w:webHidden/>
          </w:rPr>
          <w:instrText xml:space="preserve"> PAGEREF _Toc518654943 \h </w:instrText>
        </w:r>
        <w:r w:rsidR="009A6EC3">
          <w:rPr>
            <w:noProof/>
            <w:webHidden/>
          </w:rPr>
        </w:r>
        <w:r w:rsidR="009A6EC3">
          <w:rPr>
            <w:noProof/>
            <w:webHidden/>
          </w:rPr>
          <w:fldChar w:fldCharType="separate"/>
        </w:r>
        <w:r w:rsidR="009A6EC3">
          <w:rPr>
            <w:noProof/>
            <w:webHidden/>
          </w:rPr>
          <w:t>95</w:t>
        </w:r>
        <w:r w:rsidR="009A6EC3">
          <w:rPr>
            <w:noProof/>
            <w:webHidden/>
          </w:rPr>
          <w:fldChar w:fldCharType="end"/>
        </w:r>
      </w:hyperlink>
    </w:p>
    <w:p w14:paraId="45A90C25" w14:textId="368F721F" w:rsidR="009A6EC3" w:rsidRDefault="007559DA">
      <w:pPr>
        <w:pStyle w:val="TOC2"/>
        <w:tabs>
          <w:tab w:val="left" w:pos="1152"/>
        </w:tabs>
        <w:rPr>
          <w:rFonts w:asciiTheme="minorHAnsi" w:eastAsiaTheme="minorEastAsia" w:hAnsiTheme="minorHAnsi" w:cstheme="minorBidi"/>
          <w:noProof/>
          <w:sz w:val="22"/>
          <w:szCs w:val="22"/>
        </w:rPr>
      </w:pPr>
      <w:hyperlink w:anchor="_Toc518654944" w:history="1">
        <w:r w:rsidR="009A6EC3" w:rsidRPr="00AB05B9">
          <w:rPr>
            <w:rStyle w:val="Hyperlink"/>
            <w:noProof/>
          </w:rPr>
          <w:t>R.1</w:t>
        </w:r>
        <w:r w:rsidR="009A6EC3">
          <w:rPr>
            <w:rFonts w:asciiTheme="minorHAnsi" w:eastAsiaTheme="minorEastAsia" w:hAnsiTheme="minorHAnsi" w:cstheme="minorBidi"/>
            <w:noProof/>
            <w:sz w:val="22"/>
            <w:szCs w:val="22"/>
          </w:rPr>
          <w:tab/>
        </w:r>
        <w:r w:rsidR="009A6EC3" w:rsidRPr="00AB05B9">
          <w:rPr>
            <w:rStyle w:val="Hyperlink"/>
            <w:noProof/>
          </w:rPr>
          <w:t>Data Types</w:t>
        </w:r>
        <w:r w:rsidR="009A6EC3">
          <w:rPr>
            <w:noProof/>
            <w:webHidden/>
          </w:rPr>
          <w:tab/>
        </w:r>
        <w:r w:rsidR="009A6EC3">
          <w:rPr>
            <w:noProof/>
            <w:webHidden/>
          </w:rPr>
          <w:fldChar w:fldCharType="begin"/>
        </w:r>
        <w:r w:rsidR="009A6EC3">
          <w:rPr>
            <w:noProof/>
            <w:webHidden/>
          </w:rPr>
          <w:instrText xml:space="preserve"> PAGEREF _Toc518654944 \h </w:instrText>
        </w:r>
        <w:r w:rsidR="009A6EC3">
          <w:rPr>
            <w:noProof/>
            <w:webHidden/>
          </w:rPr>
        </w:r>
        <w:r w:rsidR="009A6EC3">
          <w:rPr>
            <w:noProof/>
            <w:webHidden/>
          </w:rPr>
          <w:fldChar w:fldCharType="separate"/>
        </w:r>
        <w:r w:rsidR="009A6EC3">
          <w:rPr>
            <w:noProof/>
            <w:webHidden/>
          </w:rPr>
          <w:t>95</w:t>
        </w:r>
        <w:r w:rsidR="009A6EC3">
          <w:rPr>
            <w:noProof/>
            <w:webHidden/>
          </w:rPr>
          <w:fldChar w:fldCharType="end"/>
        </w:r>
      </w:hyperlink>
    </w:p>
    <w:p w14:paraId="0143BEA9" w14:textId="50FCD91A" w:rsidR="009A6EC3" w:rsidRDefault="007559DA">
      <w:pPr>
        <w:pStyle w:val="TOC2"/>
        <w:tabs>
          <w:tab w:val="left" w:pos="1152"/>
        </w:tabs>
        <w:rPr>
          <w:rFonts w:asciiTheme="minorHAnsi" w:eastAsiaTheme="minorEastAsia" w:hAnsiTheme="minorHAnsi" w:cstheme="minorBidi"/>
          <w:noProof/>
          <w:sz w:val="22"/>
          <w:szCs w:val="22"/>
        </w:rPr>
      </w:pPr>
      <w:hyperlink w:anchor="_Toc518654945" w:history="1">
        <w:r w:rsidR="009A6EC3" w:rsidRPr="00AB05B9">
          <w:rPr>
            <w:rStyle w:val="Hyperlink"/>
            <w:noProof/>
          </w:rPr>
          <w:t>R.2</w:t>
        </w:r>
        <w:r w:rsidR="009A6EC3">
          <w:rPr>
            <w:rFonts w:asciiTheme="minorHAnsi" w:eastAsiaTheme="minorEastAsia" w:hAnsiTheme="minorHAnsi" w:cstheme="minorBidi"/>
            <w:noProof/>
            <w:sz w:val="22"/>
            <w:szCs w:val="22"/>
          </w:rPr>
          <w:tab/>
        </w:r>
        <w:r w:rsidR="009A6EC3" w:rsidRPr="00AB05B9">
          <w:rPr>
            <w:rStyle w:val="Hyperlink"/>
            <w:noProof/>
          </w:rPr>
          <w:t>Add New Person Message</w:t>
        </w:r>
        <w:r w:rsidR="009A6EC3">
          <w:rPr>
            <w:noProof/>
            <w:webHidden/>
          </w:rPr>
          <w:tab/>
        </w:r>
        <w:r w:rsidR="009A6EC3">
          <w:rPr>
            <w:noProof/>
            <w:webHidden/>
          </w:rPr>
          <w:fldChar w:fldCharType="begin"/>
        </w:r>
        <w:r w:rsidR="009A6EC3">
          <w:rPr>
            <w:noProof/>
            <w:webHidden/>
          </w:rPr>
          <w:instrText xml:space="preserve"> PAGEREF _Toc518654945 \h </w:instrText>
        </w:r>
        <w:r w:rsidR="009A6EC3">
          <w:rPr>
            <w:noProof/>
            <w:webHidden/>
          </w:rPr>
        </w:r>
        <w:r w:rsidR="009A6EC3">
          <w:rPr>
            <w:noProof/>
            <w:webHidden/>
          </w:rPr>
          <w:fldChar w:fldCharType="separate"/>
        </w:r>
        <w:r w:rsidR="009A6EC3">
          <w:rPr>
            <w:noProof/>
            <w:webHidden/>
          </w:rPr>
          <w:t>97</w:t>
        </w:r>
        <w:r w:rsidR="009A6EC3">
          <w:rPr>
            <w:noProof/>
            <w:webHidden/>
          </w:rPr>
          <w:fldChar w:fldCharType="end"/>
        </w:r>
      </w:hyperlink>
    </w:p>
    <w:p w14:paraId="1EF61D5B" w14:textId="47135498" w:rsidR="009A6EC3" w:rsidRDefault="007559DA">
      <w:pPr>
        <w:pStyle w:val="TOC1"/>
        <w:tabs>
          <w:tab w:val="left" w:pos="1584"/>
        </w:tabs>
        <w:rPr>
          <w:rFonts w:asciiTheme="minorHAnsi" w:eastAsiaTheme="minorEastAsia" w:hAnsiTheme="minorHAnsi" w:cstheme="minorBidi"/>
          <w:noProof/>
          <w:sz w:val="22"/>
          <w:szCs w:val="22"/>
        </w:rPr>
      </w:pPr>
      <w:hyperlink w:anchor="_Toc518654946" w:history="1">
        <w:r w:rsidR="009A6EC3" w:rsidRPr="00AB05B9">
          <w:rPr>
            <w:rStyle w:val="Hyperlink"/>
            <w:noProof/>
          </w:rPr>
          <w:t>Appendix S:</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_Toc518654946 \h </w:instrText>
        </w:r>
        <w:r w:rsidR="009A6EC3">
          <w:rPr>
            <w:noProof/>
            <w:webHidden/>
          </w:rPr>
        </w:r>
        <w:r w:rsidR="009A6EC3">
          <w:rPr>
            <w:noProof/>
            <w:webHidden/>
          </w:rPr>
          <w:fldChar w:fldCharType="separate"/>
        </w:r>
        <w:r w:rsidR="009A6EC3">
          <w:rPr>
            <w:noProof/>
            <w:webHidden/>
          </w:rPr>
          <w:t>119</w:t>
        </w:r>
        <w:r w:rsidR="009A6EC3">
          <w:rPr>
            <w:noProof/>
            <w:webHidden/>
          </w:rPr>
          <w:fldChar w:fldCharType="end"/>
        </w:r>
      </w:hyperlink>
    </w:p>
    <w:p w14:paraId="62D0FC3B" w14:textId="3E3F1F1D" w:rsidR="009A6EC3" w:rsidRDefault="007559DA">
      <w:pPr>
        <w:pStyle w:val="TOC1"/>
        <w:tabs>
          <w:tab w:val="left" w:pos="1584"/>
        </w:tabs>
        <w:rPr>
          <w:rFonts w:asciiTheme="minorHAnsi" w:eastAsiaTheme="minorEastAsia" w:hAnsiTheme="minorHAnsi" w:cstheme="minorBidi"/>
          <w:noProof/>
          <w:sz w:val="22"/>
          <w:szCs w:val="22"/>
        </w:rPr>
      </w:pPr>
      <w:hyperlink w:anchor="_Toc518654947" w:history="1">
        <w:r w:rsidR="009A6EC3" w:rsidRPr="00AB05B9">
          <w:rPr>
            <w:rStyle w:val="Hyperlink"/>
            <w:noProof/>
          </w:rPr>
          <w:t>Appendix T:</w:t>
        </w:r>
        <w:r w:rsidR="009A6EC3">
          <w:rPr>
            <w:rFonts w:asciiTheme="minorHAnsi" w:eastAsiaTheme="minorEastAsia" w:hAnsiTheme="minorHAnsi" w:cstheme="minorBidi"/>
            <w:noProof/>
            <w:sz w:val="22"/>
            <w:szCs w:val="22"/>
          </w:rPr>
          <w:tab/>
        </w:r>
        <w:r w:rsidR="009A6EC3" w:rsidRPr="00AB05B9">
          <w:rPr>
            <w:rStyle w:val="Hyperlink"/>
            <w:noProof/>
          </w:rPr>
          <w:t>Use of eMail (Informative)</w:t>
        </w:r>
        <w:r w:rsidR="009A6EC3">
          <w:rPr>
            <w:noProof/>
            <w:webHidden/>
          </w:rPr>
          <w:tab/>
        </w:r>
        <w:r w:rsidR="009A6EC3">
          <w:rPr>
            <w:noProof/>
            <w:webHidden/>
          </w:rPr>
          <w:fldChar w:fldCharType="begin"/>
        </w:r>
        <w:r w:rsidR="009A6EC3">
          <w:rPr>
            <w:noProof/>
            <w:webHidden/>
          </w:rPr>
          <w:instrText xml:space="preserve"> PAGEREF _Toc518654947 \h </w:instrText>
        </w:r>
        <w:r w:rsidR="009A6EC3">
          <w:rPr>
            <w:noProof/>
            <w:webHidden/>
          </w:rPr>
        </w:r>
        <w:r w:rsidR="009A6EC3">
          <w:rPr>
            <w:noProof/>
            <w:webHidden/>
          </w:rPr>
          <w:fldChar w:fldCharType="separate"/>
        </w:r>
        <w:r w:rsidR="009A6EC3">
          <w:rPr>
            <w:noProof/>
            <w:webHidden/>
          </w:rPr>
          <w:t>120</w:t>
        </w:r>
        <w:r w:rsidR="009A6EC3">
          <w:rPr>
            <w:noProof/>
            <w:webHidden/>
          </w:rPr>
          <w:fldChar w:fldCharType="end"/>
        </w:r>
      </w:hyperlink>
    </w:p>
    <w:p w14:paraId="0669566A" w14:textId="769C0E42" w:rsidR="009A6EC3" w:rsidRDefault="007559DA">
      <w:pPr>
        <w:pStyle w:val="TOC1"/>
        <w:tabs>
          <w:tab w:val="left" w:pos="1584"/>
        </w:tabs>
        <w:rPr>
          <w:rFonts w:asciiTheme="minorHAnsi" w:eastAsiaTheme="minorEastAsia" w:hAnsiTheme="minorHAnsi" w:cstheme="minorBidi"/>
          <w:noProof/>
          <w:sz w:val="22"/>
          <w:szCs w:val="22"/>
        </w:rPr>
      </w:pPr>
      <w:hyperlink w:anchor="_Toc518654948" w:history="1">
        <w:r w:rsidR="009A6EC3" w:rsidRPr="00AB05B9">
          <w:rPr>
            <w:rStyle w:val="Hyperlink"/>
            <w:noProof/>
          </w:rPr>
          <w:t>Appendix U:</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_Toc518654948 \h </w:instrText>
        </w:r>
        <w:r w:rsidR="009A6EC3">
          <w:rPr>
            <w:noProof/>
            <w:webHidden/>
          </w:rPr>
        </w:r>
        <w:r w:rsidR="009A6EC3">
          <w:rPr>
            <w:noProof/>
            <w:webHidden/>
          </w:rPr>
          <w:fldChar w:fldCharType="separate"/>
        </w:r>
        <w:r w:rsidR="009A6EC3">
          <w:rPr>
            <w:noProof/>
            <w:webHidden/>
          </w:rPr>
          <w:t>123</w:t>
        </w:r>
        <w:r w:rsidR="009A6EC3">
          <w:rPr>
            <w:noProof/>
            <w:webHidden/>
          </w:rPr>
          <w:fldChar w:fldCharType="end"/>
        </w:r>
      </w:hyperlink>
    </w:p>
    <w:p w14:paraId="1224DCC1" w14:textId="2166C519" w:rsidR="009A6EC3" w:rsidRDefault="007559DA">
      <w:pPr>
        <w:pStyle w:val="TOC1"/>
        <w:tabs>
          <w:tab w:val="left" w:pos="1584"/>
        </w:tabs>
        <w:rPr>
          <w:rFonts w:asciiTheme="minorHAnsi" w:eastAsiaTheme="minorEastAsia" w:hAnsiTheme="minorHAnsi" w:cstheme="minorBidi"/>
          <w:noProof/>
          <w:sz w:val="22"/>
          <w:szCs w:val="22"/>
        </w:rPr>
      </w:pPr>
      <w:hyperlink w:anchor="_Toc518654949" w:history="1">
        <w:r w:rsidR="009A6EC3" w:rsidRPr="00AB05B9">
          <w:rPr>
            <w:rStyle w:val="Hyperlink"/>
            <w:noProof/>
          </w:rPr>
          <w:t>Appendix V:</w:t>
        </w:r>
        <w:r w:rsidR="009A6EC3">
          <w:rPr>
            <w:rFonts w:asciiTheme="minorHAnsi" w:eastAsiaTheme="minorEastAsia" w:hAnsiTheme="minorHAnsi" w:cstheme="minorBidi"/>
            <w:noProof/>
            <w:sz w:val="22"/>
            <w:szCs w:val="22"/>
          </w:rPr>
          <w:tab/>
        </w:r>
        <w:r w:rsidR="009A6EC3" w:rsidRPr="00AB05B9">
          <w:rPr>
            <w:rStyle w:val="Hyperlink"/>
            <w:noProof/>
          </w:rPr>
          <w:t>Web Services for IHE Transactions</w:t>
        </w:r>
        <w:r w:rsidR="009A6EC3">
          <w:rPr>
            <w:noProof/>
            <w:webHidden/>
          </w:rPr>
          <w:tab/>
        </w:r>
        <w:r w:rsidR="009A6EC3">
          <w:rPr>
            <w:noProof/>
            <w:webHidden/>
          </w:rPr>
          <w:fldChar w:fldCharType="begin"/>
        </w:r>
        <w:r w:rsidR="009A6EC3">
          <w:rPr>
            <w:noProof/>
            <w:webHidden/>
          </w:rPr>
          <w:instrText xml:space="preserve"> PAGEREF _Toc518654949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2B358D17" w14:textId="2A740F20" w:rsidR="009A6EC3" w:rsidRDefault="007559DA">
      <w:pPr>
        <w:pStyle w:val="TOC2"/>
        <w:tabs>
          <w:tab w:val="left" w:pos="1152"/>
        </w:tabs>
        <w:rPr>
          <w:rFonts w:asciiTheme="minorHAnsi" w:eastAsiaTheme="minorEastAsia" w:hAnsiTheme="minorHAnsi" w:cstheme="minorBidi"/>
          <w:noProof/>
          <w:sz w:val="22"/>
          <w:szCs w:val="22"/>
        </w:rPr>
      </w:pPr>
      <w:hyperlink w:anchor="_Toc518654950" w:history="1">
        <w:r w:rsidR="009A6EC3" w:rsidRPr="00AB05B9">
          <w:rPr>
            <w:rStyle w:val="Hyperlink"/>
            <w:noProof/>
          </w:rPr>
          <w:t>V.1</w:t>
        </w:r>
        <w:r w:rsidR="009A6EC3">
          <w:rPr>
            <w:rFonts w:asciiTheme="minorHAnsi" w:eastAsiaTheme="minorEastAsia" w:hAnsiTheme="minorHAnsi" w:cstheme="minorBidi"/>
            <w:noProof/>
            <w:sz w:val="22"/>
            <w:szCs w:val="22"/>
          </w:rPr>
          <w:tab/>
        </w:r>
        <w:r w:rsidR="009A6EC3" w:rsidRPr="00AB05B9">
          <w:rPr>
            <w:rStyle w:val="Hyperlink"/>
            <w:noProof/>
          </w:rPr>
          <w:t>Introduction</w:t>
        </w:r>
        <w:r w:rsidR="009A6EC3">
          <w:rPr>
            <w:noProof/>
            <w:webHidden/>
          </w:rPr>
          <w:tab/>
        </w:r>
        <w:r w:rsidR="009A6EC3">
          <w:rPr>
            <w:noProof/>
            <w:webHidden/>
          </w:rPr>
          <w:fldChar w:fldCharType="begin"/>
        </w:r>
        <w:r w:rsidR="009A6EC3">
          <w:rPr>
            <w:noProof/>
            <w:webHidden/>
          </w:rPr>
          <w:instrText xml:space="preserve"> PAGEREF _Toc518654950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40726EF1" w14:textId="56A72785" w:rsidR="009A6EC3" w:rsidRDefault="007559DA">
      <w:pPr>
        <w:pStyle w:val="TOC2"/>
        <w:tabs>
          <w:tab w:val="left" w:pos="1152"/>
        </w:tabs>
        <w:rPr>
          <w:rFonts w:asciiTheme="minorHAnsi" w:eastAsiaTheme="minorEastAsia" w:hAnsiTheme="minorHAnsi" w:cstheme="minorBidi"/>
          <w:noProof/>
          <w:sz w:val="22"/>
          <w:szCs w:val="22"/>
        </w:rPr>
      </w:pPr>
      <w:hyperlink w:anchor="_Toc518654951" w:history="1">
        <w:r w:rsidR="009A6EC3" w:rsidRPr="00AB05B9">
          <w:rPr>
            <w:rStyle w:val="Hyperlink"/>
            <w:noProof/>
          </w:rPr>
          <w:t>V.2</w:t>
        </w:r>
        <w:r w:rsidR="009A6EC3">
          <w:rPr>
            <w:rFonts w:asciiTheme="minorHAnsi" w:eastAsiaTheme="minorEastAsia" w:hAnsiTheme="minorHAnsi" w:cstheme="minorBidi"/>
            <w:noProof/>
            <w:sz w:val="22"/>
            <w:szCs w:val="22"/>
          </w:rPr>
          <w:tab/>
        </w:r>
        <w:r w:rsidR="009A6EC3" w:rsidRPr="00AB05B9">
          <w:rPr>
            <w:rStyle w:val="Hyperlink"/>
            <w:noProof/>
          </w:rPr>
          <w:t>Relevant Standards</w:t>
        </w:r>
        <w:r w:rsidR="009A6EC3">
          <w:rPr>
            <w:noProof/>
            <w:webHidden/>
          </w:rPr>
          <w:tab/>
        </w:r>
        <w:r w:rsidR="009A6EC3">
          <w:rPr>
            <w:noProof/>
            <w:webHidden/>
          </w:rPr>
          <w:fldChar w:fldCharType="begin"/>
        </w:r>
        <w:r w:rsidR="009A6EC3">
          <w:rPr>
            <w:noProof/>
            <w:webHidden/>
          </w:rPr>
          <w:instrText xml:space="preserve"> PAGEREF _Toc518654951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0116E740" w14:textId="35106042" w:rsidR="009A6EC3" w:rsidRDefault="007559DA">
      <w:pPr>
        <w:pStyle w:val="TOC3"/>
        <w:tabs>
          <w:tab w:val="left" w:pos="1584"/>
        </w:tabs>
        <w:rPr>
          <w:rFonts w:asciiTheme="minorHAnsi" w:eastAsiaTheme="minorEastAsia" w:hAnsiTheme="minorHAnsi" w:cstheme="minorBidi"/>
          <w:noProof/>
          <w:sz w:val="22"/>
          <w:szCs w:val="22"/>
        </w:rPr>
      </w:pPr>
      <w:hyperlink w:anchor="_Toc518654952" w:history="1">
        <w:r w:rsidR="009A6EC3" w:rsidRPr="00AB05B9">
          <w:rPr>
            <w:rStyle w:val="Hyperlink"/>
            <w:noProof/>
          </w:rPr>
          <w:t>V.2.1</w:t>
        </w:r>
        <w:r w:rsidR="009A6EC3">
          <w:rPr>
            <w:rFonts w:asciiTheme="minorHAnsi" w:eastAsiaTheme="minorEastAsia" w:hAnsiTheme="minorHAnsi" w:cstheme="minorBidi"/>
            <w:noProof/>
            <w:sz w:val="22"/>
            <w:szCs w:val="22"/>
          </w:rPr>
          <w:tab/>
        </w:r>
        <w:r w:rsidR="009A6EC3" w:rsidRPr="00AB05B9">
          <w:rPr>
            <w:rStyle w:val="Hyperlink"/>
            <w:noProof/>
          </w:rPr>
          <w:t>WS-I Profiles</w:t>
        </w:r>
        <w:r w:rsidR="009A6EC3">
          <w:rPr>
            <w:noProof/>
            <w:webHidden/>
          </w:rPr>
          <w:tab/>
        </w:r>
        <w:r w:rsidR="009A6EC3">
          <w:rPr>
            <w:noProof/>
            <w:webHidden/>
          </w:rPr>
          <w:fldChar w:fldCharType="begin"/>
        </w:r>
        <w:r w:rsidR="009A6EC3">
          <w:rPr>
            <w:noProof/>
            <w:webHidden/>
          </w:rPr>
          <w:instrText xml:space="preserve"> PAGEREF _Toc518654952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66B2319A" w14:textId="1E0096E4" w:rsidR="009A6EC3" w:rsidRDefault="007559DA">
      <w:pPr>
        <w:pStyle w:val="TOC3"/>
        <w:tabs>
          <w:tab w:val="left" w:pos="1584"/>
        </w:tabs>
        <w:rPr>
          <w:rFonts w:asciiTheme="minorHAnsi" w:eastAsiaTheme="minorEastAsia" w:hAnsiTheme="minorHAnsi" w:cstheme="minorBidi"/>
          <w:noProof/>
          <w:sz w:val="22"/>
          <w:szCs w:val="22"/>
        </w:rPr>
      </w:pPr>
      <w:hyperlink w:anchor="_Toc518654953" w:history="1">
        <w:r w:rsidR="009A6EC3" w:rsidRPr="00AB05B9">
          <w:rPr>
            <w:rStyle w:val="Hyperlink"/>
            <w:noProof/>
          </w:rPr>
          <w:t>V.2.2</w:t>
        </w:r>
        <w:r w:rsidR="009A6EC3">
          <w:rPr>
            <w:rFonts w:asciiTheme="minorHAnsi" w:eastAsiaTheme="minorEastAsia" w:hAnsiTheme="minorHAnsi" w:cstheme="minorBidi"/>
            <w:noProof/>
            <w:sz w:val="22"/>
            <w:szCs w:val="22"/>
          </w:rPr>
          <w:tab/>
        </w:r>
        <w:r w:rsidR="009A6EC3" w:rsidRPr="00AB05B9">
          <w:rPr>
            <w:rStyle w:val="Hyperlink"/>
            <w:noProof/>
          </w:rPr>
          <w:t>WS-* Specifications</w:t>
        </w:r>
        <w:r w:rsidR="009A6EC3">
          <w:rPr>
            <w:noProof/>
            <w:webHidden/>
          </w:rPr>
          <w:tab/>
        </w:r>
        <w:r w:rsidR="009A6EC3">
          <w:rPr>
            <w:noProof/>
            <w:webHidden/>
          </w:rPr>
          <w:fldChar w:fldCharType="begin"/>
        </w:r>
        <w:r w:rsidR="009A6EC3">
          <w:rPr>
            <w:noProof/>
            <w:webHidden/>
          </w:rPr>
          <w:instrText xml:space="preserve"> PAGEREF _Toc518654953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5D25D95B" w14:textId="46A51D91" w:rsidR="009A6EC3" w:rsidRDefault="007559DA">
      <w:pPr>
        <w:pStyle w:val="TOC3"/>
        <w:tabs>
          <w:tab w:val="left" w:pos="1584"/>
        </w:tabs>
        <w:rPr>
          <w:rFonts w:asciiTheme="minorHAnsi" w:eastAsiaTheme="minorEastAsia" w:hAnsiTheme="minorHAnsi" w:cstheme="minorBidi"/>
          <w:noProof/>
          <w:sz w:val="22"/>
          <w:szCs w:val="22"/>
        </w:rPr>
      </w:pPr>
      <w:hyperlink w:anchor="_Toc518654954" w:history="1">
        <w:r w:rsidR="009A6EC3" w:rsidRPr="00AB05B9">
          <w:rPr>
            <w:rStyle w:val="Hyperlink"/>
            <w:noProof/>
          </w:rPr>
          <w:t>V.2.3</w:t>
        </w:r>
        <w:r w:rsidR="009A6EC3">
          <w:rPr>
            <w:rFonts w:asciiTheme="minorHAnsi" w:eastAsiaTheme="minorEastAsia" w:hAnsiTheme="minorHAnsi" w:cstheme="minorBidi"/>
            <w:noProof/>
            <w:sz w:val="22"/>
            <w:szCs w:val="22"/>
          </w:rPr>
          <w:tab/>
        </w:r>
        <w:r w:rsidR="009A6EC3" w:rsidRPr="00AB05B9">
          <w:rPr>
            <w:rStyle w:val="Hyperlink"/>
            <w:noProof/>
          </w:rPr>
          <w:t>HL7 Web Services Profile</w:t>
        </w:r>
        <w:r w:rsidR="009A6EC3">
          <w:rPr>
            <w:noProof/>
            <w:webHidden/>
          </w:rPr>
          <w:tab/>
        </w:r>
        <w:r w:rsidR="009A6EC3">
          <w:rPr>
            <w:noProof/>
            <w:webHidden/>
          </w:rPr>
          <w:fldChar w:fldCharType="begin"/>
        </w:r>
        <w:r w:rsidR="009A6EC3">
          <w:rPr>
            <w:noProof/>
            <w:webHidden/>
          </w:rPr>
          <w:instrText xml:space="preserve"> PAGEREF _Toc518654954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10105965" w14:textId="61EE4B1F" w:rsidR="009A6EC3" w:rsidRDefault="007559DA">
      <w:pPr>
        <w:pStyle w:val="TOC3"/>
        <w:tabs>
          <w:tab w:val="left" w:pos="1584"/>
        </w:tabs>
        <w:rPr>
          <w:rFonts w:asciiTheme="minorHAnsi" w:eastAsiaTheme="minorEastAsia" w:hAnsiTheme="minorHAnsi" w:cstheme="minorBidi"/>
          <w:noProof/>
          <w:sz w:val="22"/>
          <w:szCs w:val="22"/>
        </w:rPr>
      </w:pPr>
      <w:hyperlink w:anchor="_Toc518654955" w:history="1">
        <w:r w:rsidR="009A6EC3" w:rsidRPr="00AB05B9">
          <w:rPr>
            <w:rStyle w:val="Hyperlink"/>
            <w:noProof/>
          </w:rPr>
          <w:t>V.2.4</w:t>
        </w:r>
        <w:r w:rsidR="009A6EC3">
          <w:rPr>
            <w:rFonts w:asciiTheme="minorHAnsi" w:eastAsiaTheme="minorEastAsia" w:hAnsiTheme="minorHAnsi" w:cstheme="minorBidi"/>
            <w:noProof/>
            <w:sz w:val="22"/>
            <w:szCs w:val="22"/>
          </w:rPr>
          <w:tab/>
        </w:r>
        <w:r w:rsidR="009A6EC3" w:rsidRPr="00AB05B9">
          <w:rPr>
            <w:rStyle w:val="Hyperlink"/>
            <w:noProof/>
          </w:rPr>
          <w:t>XML Namespaces</w:t>
        </w:r>
        <w:r w:rsidR="009A6EC3">
          <w:rPr>
            <w:noProof/>
            <w:webHidden/>
          </w:rPr>
          <w:tab/>
        </w:r>
        <w:r w:rsidR="009A6EC3">
          <w:rPr>
            <w:noProof/>
            <w:webHidden/>
          </w:rPr>
          <w:fldChar w:fldCharType="begin"/>
        </w:r>
        <w:r w:rsidR="009A6EC3">
          <w:rPr>
            <w:noProof/>
            <w:webHidden/>
          </w:rPr>
          <w:instrText xml:space="preserve"> PAGEREF _Toc518654955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5E42294B" w14:textId="274EF0B0" w:rsidR="009A6EC3" w:rsidRDefault="007559DA">
      <w:pPr>
        <w:pStyle w:val="TOC2"/>
        <w:tabs>
          <w:tab w:val="left" w:pos="1152"/>
        </w:tabs>
        <w:rPr>
          <w:rFonts w:asciiTheme="minorHAnsi" w:eastAsiaTheme="minorEastAsia" w:hAnsiTheme="minorHAnsi" w:cstheme="minorBidi"/>
          <w:noProof/>
          <w:sz w:val="22"/>
          <w:szCs w:val="22"/>
        </w:rPr>
      </w:pPr>
      <w:hyperlink w:anchor="_Toc518654956" w:history="1">
        <w:r w:rsidR="009A6EC3" w:rsidRPr="00AB05B9">
          <w:rPr>
            <w:rStyle w:val="Hyperlink"/>
            <w:noProof/>
          </w:rPr>
          <w:t>V.3</w:t>
        </w:r>
        <w:r w:rsidR="009A6EC3">
          <w:rPr>
            <w:rFonts w:asciiTheme="minorHAnsi" w:eastAsiaTheme="minorEastAsia" w:hAnsiTheme="minorHAnsi" w:cstheme="minorBidi"/>
            <w:noProof/>
            <w:sz w:val="22"/>
            <w:szCs w:val="22"/>
          </w:rPr>
          <w:tab/>
        </w:r>
        <w:r w:rsidR="009A6EC3" w:rsidRPr="00AB05B9">
          <w:rPr>
            <w:rStyle w:val="Hyperlink"/>
            <w:noProof/>
          </w:rPr>
          <w:t>Web Services Requirements</w:t>
        </w:r>
        <w:r w:rsidR="009A6EC3">
          <w:rPr>
            <w:noProof/>
            <w:webHidden/>
          </w:rPr>
          <w:tab/>
        </w:r>
        <w:r w:rsidR="009A6EC3">
          <w:rPr>
            <w:noProof/>
            <w:webHidden/>
          </w:rPr>
          <w:fldChar w:fldCharType="begin"/>
        </w:r>
        <w:r w:rsidR="009A6EC3">
          <w:rPr>
            <w:noProof/>
            <w:webHidden/>
          </w:rPr>
          <w:instrText xml:space="preserve"> PAGEREF _Toc518654956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2B370587" w14:textId="0C95C73D" w:rsidR="009A6EC3" w:rsidRDefault="007559DA">
      <w:pPr>
        <w:pStyle w:val="TOC3"/>
        <w:tabs>
          <w:tab w:val="left" w:pos="1584"/>
        </w:tabs>
        <w:rPr>
          <w:rFonts w:asciiTheme="minorHAnsi" w:eastAsiaTheme="minorEastAsia" w:hAnsiTheme="minorHAnsi" w:cstheme="minorBidi"/>
          <w:noProof/>
          <w:sz w:val="22"/>
          <w:szCs w:val="22"/>
        </w:rPr>
      </w:pPr>
      <w:hyperlink w:anchor="_Toc518654957" w:history="1">
        <w:r w:rsidR="009A6EC3" w:rsidRPr="00AB05B9">
          <w:rPr>
            <w:rStyle w:val="Hyperlink"/>
            <w:noProof/>
          </w:rPr>
          <w:t>V.3.1</w:t>
        </w:r>
        <w:r w:rsidR="009A6EC3">
          <w:rPr>
            <w:rFonts w:asciiTheme="minorHAnsi" w:eastAsiaTheme="minorEastAsia" w:hAnsiTheme="minorHAnsi" w:cstheme="minorBidi"/>
            <w:noProof/>
            <w:sz w:val="22"/>
            <w:szCs w:val="22"/>
          </w:rPr>
          <w:tab/>
        </w:r>
        <w:r w:rsidR="009A6EC3" w:rsidRPr="00AB05B9">
          <w:rPr>
            <w:rStyle w:val="Hyperlink"/>
            <w:noProof/>
          </w:rPr>
          <w:t>Requirements for Transactions using HL7 V3 Messages</w:t>
        </w:r>
        <w:r w:rsidR="009A6EC3">
          <w:rPr>
            <w:noProof/>
            <w:webHidden/>
          </w:rPr>
          <w:tab/>
        </w:r>
        <w:r w:rsidR="009A6EC3">
          <w:rPr>
            <w:noProof/>
            <w:webHidden/>
          </w:rPr>
          <w:fldChar w:fldCharType="begin"/>
        </w:r>
        <w:r w:rsidR="009A6EC3">
          <w:rPr>
            <w:noProof/>
            <w:webHidden/>
          </w:rPr>
          <w:instrText xml:space="preserve"> PAGEREF _Toc518654957 \h </w:instrText>
        </w:r>
        <w:r w:rsidR="009A6EC3">
          <w:rPr>
            <w:noProof/>
            <w:webHidden/>
          </w:rPr>
        </w:r>
        <w:r w:rsidR="009A6EC3">
          <w:rPr>
            <w:noProof/>
            <w:webHidden/>
          </w:rPr>
          <w:fldChar w:fldCharType="separate"/>
        </w:r>
        <w:r w:rsidR="009A6EC3">
          <w:rPr>
            <w:noProof/>
            <w:webHidden/>
          </w:rPr>
          <w:t>126</w:t>
        </w:r>
        <w:r w:rsidR="009A6EC3">
          <w:rPr>
            <w:noProof/>
            <w:webHidden/>
          </w:rPr>
          <w:fldChar w:fldCharType="end"/>
        </w:r>
      </w:hyperlink>
    </w:p>
    <w:p w14:paraId="78DBD95E" w14:textId="3E525FDD" w:rsidR="009A6EC3" w:rsidRDefault="007559DA">
      <w:pPr>
        <w:pStyle w:val="TOC3"/>
        <w:tabs>
          <w:tab w:val="left" w:pos="1584"/>
        </w:tabs>
        <w:rPr>
          <w:rFonts w:asciiTheme="minorHAnsi" w:eastAsiaTheme="minorEastAsia" w:hAnsiTheme="minorHAnsi" w:cstheme="minorBidi"/>
          <w:noProof/>
          <w:sz w:val="22"/>
          <w:szCs w:val="22"/>
        </w:rPr>
      </w:pPr>
      <w:hyperlink w:anchor="_Toc518654958" w:history="1">
        <w:r w:rsidR="009A6EC3" w:rsidRPr="00AB05B9">
          <w:rPr>
            <w:rStyle w:val="Hyperlink"/>
            <w:noProof/>
          </w:rPr>
          <w:t>V.3.2</w:t>
        </w:r>
        <w:r w:rsidR="009A6EC3">
          <w:rPr>
            <w:rFonts w:asciiTheme="minorHAnsi" w:eastAsiaTheme="minorEastAsia" w:hAnsiTheme="minorHAnsi" w:cstheme="minorBidi"/>
            <w:noProof/>
            <w:sz w:val="22"/>
            <w:szCs w:val="22"/>
          </w:rPr>
          <w:tab/>
        </w:r>
        <w:r w:rsidR="009A6EC3" w:rsidRPr="00AB05B9">
          <w:rPr>
            <w:rStyle w:val="Hyperlink"/>
            <w:noProof/>
          </w:rPr>
          <w:t>Requirements for Transactions which don’t use HL7 V3 Messages</w:t>
        </w:r>
        <w:r w:rsidR="009A6EC3">
          <w:rPr>
            <w:noProof/>
            <w:webHidden/>
          </w:rPr>
          <w:tab/>
        </w:r>
        <w:r w:rsidR="009A6EC3">
          <w:rPr>
            <w:noProof/>
            <w:webHidden/>
          </w:rPr>
          <w:fldChar w:fldCharType="begin"/>
        </w:r>
        <w:r w:rsidR="009A6EC3">
          <w:rPr>
            <w:noProof/>
            <w:webHidden/>
          </w:rPr>
          <w:instrText xml:space="preserve"> PAGEREF _Toc518654958 \h </w:instrText>
        </w:r>
        <w:r w:rsidR="009A6EC3">
          <w:rPr>
            <w:noProof/>
            <w:webHidden/>
          </w:rPr>
        </w:r>
        <w:r w:rsidR="009A6EC3">
          <w:rPr>
            <w:noProof/>
            <w:webHidden/>
          </w:rPr>
          <w:fldChar w:fldCharType="separate"/>
        </w:r>
        <w:r w:rsidR="009A6EC3">
          <w:rPr>
            <w:noProof/>
            <w:webHidden/>
          </w:rPr>
          <w:t>127</w:t>
        </w:r>
        <w:r w:rsidR="009A6EC3">
          <w:rPr>
            <w:noProof/>
            <w:webHidden/>
          </w:rPr>
          <w:fldChar w:fldCharType="end"/>
        </w:r>
      </w:hyperlink>
    </w:p>
    <w:p w14:paraId="252ED65F" w14:textId="1B11A05C" w:rsidR="009A6EC3" w:rsidRDefault="007559DA">
      <w:pPr>
        <w:pStyle w:val="TOC2"/>
        <w:tabs>
          <w:tab w:val="left" w:pos="1152"/>
        </w:tabs>
        <w:rPr>
          <w:rFonts w:asciiTheme="minorHAnsi" w:eastAsiaTheme="minorEastAsia" w:hAnsiTheme="minorHAnsi" w:cstheme="minorBidi"/>
          <w:noProof/>
          <w:sz w:val="22"/>
          <w:szCs w:val="22"/>
        </w:rPr>
      </w:pPr>
      <w:hyperlink w:anchor="_Toc518654959" w:history="1">
        <w:r w:rsidR="009A6EC3" w:rsidRPr="00AB05B9">
          <w:rPr>
            <w:rStyle w:val="Hyperlink"/>
            <w:noProof/>
          </w:rPr>
          <w:t>V.4</w:t>
        </w:r>
        <w:r w:rsidR="009A6EC3">
          <w:rPr>
            <w:rFonts w:asciiTheme="minorHAnsi" w:eastAsiaTheme="minorEastAsia" w:hAnsiTheme="minorHAnsi" w:cstheme="minorBidi"/>
            <w:noProof/>
            <w:sz w:val="22"/>
            <w:szCs w:val="22"/>
          </w:rPr>
          <w:tab/>
        </w:r>
        <w:r w:rsidR="009A6EC3" w:rsidRPr="00AB05B9">
          <w:rPr>
            <w:rStyle w:val="Hyperlink"/>
            <w:noProof/>
          </w:rPr>
          <w:t>Web Services for specific IHE Transactions</w:t>
        </w:r>
        <w:r w:rsidR="009A6EC3">
          <w:rPr>
            <w:noProof/>
            <w:webHidden/>
          </w:rPr>
          <w:tab/>
        </w:r>
        <w:r w:rsidR="009A6EC3">
          <w:rPr>
            <w:noProof/>
            <w:webHidden/>
          </w:rPr>
          <w:fldChar w:fldCharType="begin"/>
        </w:r>
        <w:r w:rsidR="009A6EC3">
          <w:rPr>
            <w:noProof/>
            <w:webHidden/>
          </w:rPr>
          <w:instrText xml:space="preserve"> PAGEREF _Toc518654959 \h </w:instrText>
        </w:r>
        <w:r w:rsidR="009A6EC3">
          <w:rPr>
            <w:noProof/>
            <w:webHidden/>
          </w:rPr>
        </w:r>
        <w:r w:rsidR="009A6EC3">
          <w:rPr>
            <w:noProof/>
            <w:webHidden/>
          </w:rPr>
          <w:fldChar w:fldCharType="separate"/>
        </w:r>
        <w:r w:rsidR="009A6EC3">
          <w:rPr>
            <w:noProof/>
            <w:webHidden/>
          </w:rPr>
          <w:t>134</w:t>
        </w:r>
        <w:r w:rsidR="009A6EC3">
          <w:rPr>
            <w:noProof/>
            <w:webHidden/>
          </w:rPr>
          <w:fldChar w:fldCharType="end"/>
        </w:r>
      </w:hyperlink>
    </w:p>
    <w:p w14:paraId="10E2D1A8" w14:textId="5206006D" w:rsidR="009A6EC3" w:rsidRDefault="007559DA">
      <w:pPr>
        <w:pStyle w:val="TOC2"/>
        <w:tabs>
          <w:tab w:val="left" w:pos="1152"/>
        </w:tabs>
        <w:rPr>
          <w:rFonts w:asciiTheme="minorHAnsi" w:eastAsiaTheme="minorEastAsia" w:hAnsiTheme="minorHAnsi" w:cstheme="minorBidi"/>
          <w:noProof/>
          <w:sz w:val="22"/>
          <w:szCs w:val="22"/>
        </w:rPr>
      </w:pPr>
      <w:hyperlink w:anchor="_Toc518654960" w:history="1">
        <w:r w:rsidR="009A6EC3" w:rsidRPr="00AB05B9">
          <w:rPr>
            <w:rStyle w:val="Hyperlink"/>
            <w:noProof/>
          </w:rPr>
          <w:t>V.5</w:t>
        </w:r>
        <w:r w:rsidR="009A6EC3">
          <w:rPr>
            <w:rFonts w:asciiTheme="minorHAnsi" w:eastAsiaTheme="minorEastAsia" w:hAnsiTheme="minorHAnsi" w:cstheme="minorBidi"/>
            <w:noProof/>
            <w:sz w:val="22"/>
            <w:szCs w:val="22"/>
          </w:rPr>
          <w:tab/>
        </w:r>
        <w:r w:rsidR="009A6EC3" w:rsidRPr="00AB05B9">
          <w:rPr>
            <w:rStyle w:val="Hyperlink"/>
            <w:noProof/>
          </w:rPr>
          <w:t>Synchronous and Asynchronous Web Services Exchange</w:t>
        </w:r>
        <w:r w:rsidR="009A6EC3">
          <w:rPr>
            <w:noProof/>
            <w:webHidden/>
          </w:rPr>
          <w:tab/>
        </w:r>
        <w:r w:rsidR="009A6EC3">
          <w:rPr>
            <w:noProof/>
            <w:webHidden/>
          </w:rPr>
          <w:fldChar w:fldCharType="begin"/>
        </w:r>
        <w:r w:rsidR="009A6EC3">
          <w:rPr>
            <w:noProof/>
            <w:webHidden/>
          </w:rPr>
          <w:instrText xml:space="preserve"> PAGEREF _Toc518654960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6891D705" w14:textId="1B12A439" w:rsidR="009A6EC3" w:rsidRDefault="007559DA">
      <w:pPr>
        <w:pStyle w:val="TOC3"/>
        <w:tabs>
          <w:tab w:val="left" w:pos="1584"/>
        </w:tabs>
        <w:rPr>
          <w:rFonts w:asciiTheme="minorHAnsi" w:eastAsiaTheme="minorEastAsia" w:hAnsiTheme="minorHAnsi" w:cstheme="minorBidi"/>
          <w:noProof/>
          <w:sz w:val="22"/>
          <w:szCs w:val="22"/>
        </w:rPr>
      </w:pPr>
      <w:hyperlink w:anchor="_Toc518654961" w:history="1">
        <w:r w:rsidR="009A6EC3" w:rsidRPr="00AB05B9">
          <w:rPr>
            <w:rStyle w:val="Hyperlink"/>
            <w:bCs/>
            <w:noProof/>
          </w:rPr>
          <w:t>V.5.1</w:t>
        </w:r>
        <w:r w:rsidR="009A6EC3">
          <w:rPr>
            <w:rFonts w:asciiTheme="minorHAnsi" w:eastAsiaTheme="minorEastAsia" w:hAnsiTheme="minorHAnsi" w:cstheme="minorBidi"/>
            <w:noProof/>
            <w:sz w:val="22"/>
            <w:szCs w:val="22"/>
          </w:rPr>
          <w:tab/>
        </w:r>
        <w:r w:rsidR="009A6EC3" w:rsidRPr="00AB05B9">
          <w:rPr>
            <w:rStyle w:val="Hyperlink"/>
            <w:bCs/>
            <w:noProof/>
          </w:rPr>
          <w:t>Overview</w:t>
        </w:r>
        <w:r w:rsidR="009A6EC3">
          <w:rPr>
            <w:noProof/>
            <w:webHidden/>
          </w:rPr>
          <w:tab/>
        </w:r>
        <w:r w:rsidR="009A6EC3">
          <w:rPr>
            <w:noProof/>
            <w:webHidden/>
          </w:rPr>
          <w:fldChar w:fldCharType="begin"/>
        </w:r>
        <w:r w:rsidR="009A6EC3">
          <w:rPr>
            <w:noProof/>
            <w:webHidden/>
          </w:rPr>
          <w:instrText xml:space="preserve"> PAGEREF _Toc518654961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3DF2D579" w14:textId="391335CD" w:rsidR="009A6EC3" w:rsidRDefault="007559DA">
      <w:pPr>
        <w:pStyle w:val="TOC3"/>
        <w:tabs>
          <w:tab w:val="left" w:pos="1584"/>
        </w:tabs>
        <w:rPr>
          <w:rFonts w:asciiTheme="minorHAnsi" w:eastAsiaTheme="minorEastAsia" w:hAnsiTheme="minorHAnsi" w:cstheme="minorBidi"/>
          <w:noProof/>
          <w:sz w:val="22"/>
          <w:szCs w:val="22"/>
        </w:rPr>
      </w:pPr>
      <w:hyperlink w:anchor="_Toc518654962" w:history="1">
        <w:r w:rsidR="009A6EC3" w:rsidRPr="00AB05B9">
          <w:rPr>
            <w:rStyle w:val="Hyperlink"/>
            <w:noProof/>
          </w:rPr>
          <w:t>V.5.2</w:t>
        </w:r>
        <w:r w:rsidR="009A6EC3">
          <w:rPr>
            <w:rFonts w:asciiTheme="minorHAnsi" w:eastAsiaTheme="minorEastAsia" w:hAnsiTheme="minorHAnsi" w:cstheme="minorBidi"/>
            <w:noProof/>
            <w:sz w:val="22"/>
            <w:szCs w:val="22"/>
          </w:rPr>
          <w:tab/>
        </w:r>
        <w:r w:rsidR="009A6EC3" w:rsidRPr="00AB05B9">
          <w:rPr>
            <w:rStyle w:val="Hyperlink"/>
            <w:noProof/>
          </w:rPr>
          <w:t>Considerations for using Asynchronous Web Services Exchange</w:t>
        </w:r>
        <w:r w:rsidR="009A6EC3">
          <w:rPr>
            <w:noProof/>
            <w:webHidden/>
          </w:rPr>
          <w:tab/>
        </w:r>
        <w:r w:rsidR="009A6EC3">
          <w:rPr>
            <w:noProof/>
            <w:webHidden/>
          </w:rPr>
          <w:fldChar w:fldCharType="begin"/>
        </w:r>
        <w:r w:rsidR="009A6EC3">
          <w:rPr>
            <w:noProof/>
            <w:webHidden/>
          </w:rPr>
          <w:instrText xml:space="preserve"> PAGEREF _Toc518654962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27F46A0F" w14:textId="0A939134" w:rsidR="009A6EC3" w:rsidRDefault="007559DA">
      <w:pPr>
        <w:pStyle w:val="TOC3"/>
        <w:tabs>
          <w:tab w:val="left" w:pos="1584"/>
        </w:tabs>
        <w:rPr>
          <w:rFonts w:asciiTheme="minorHAnsi" w:eastAsiaTheme="minorEastAsia" w:hAnsiTheme="minorHAnsi" w:cstheme="minorBidi"/>
          <w:noProof/>
          <w:sz w:val="22"/>
          <w:szCs w:val="22"/>
        </w:rPr>
      </w:pPr>
      <w:hyperlink w:anchor="_Toc518654963" w:history="1">
        <w:r w:rsidR="009A6EC3" w:rsidRPr="00AB05B9">
          <w:rPr>
            <w:rStyle w:val="Hyperlink"/>
            <w:noProof/>
          </w:rPr>
          <w:t>V.5.3</w:t>
        </w:r>
        <w:r w:rsidR="009A6EC3">
          <w:rPr>
            <w:rFonts w:asciiTheme="minorHAnsi" w:eastAsiaTheme="minorEastAsia" w:hAnsiTheme="minorHAnsi" w:cstheme="minorBidi"/>
            <w:noProof/>
            <w:sz w:val="22"/>
            <w:szCs w:val="22"/>
          </w:rPr>
          <w:tab/>
        </w:r>
        <w:r w:rsidR="009A6EC3" w:rsidRPr="00AB05B9">
          <w:rPr>
            <w:rStyle w:val="Hyperlink"/>
            <w:noProof/>
          </w:rPr>
          <w:t>Specification of the use of Asynchronous Web Services Exchange</w:t>
        </w:r>
        <w:r w:rsidR="009A6EC3">
          <w:rPr>
            <w:noProof/>
            <w:webHidden/>
          </w:rPr>
          <w:tab/>
        </w:r>
        <w:r w:rsidR="009A6EC3">
          <w:rPr>
            <w:noProof/>
            <w:webHidden/>
          </w:rPr>
          <w:fldChar w:fldCharType="begin"/>
        </w:r>
        <w:r w:rsidR="009A6EC3">
          <w:rPr>
            <w:noProof/>
            <w:webHidden/>
          </w:rPr>
          <w:instrText xml:space="preserve"> PAGEREF _Toc518654963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669598E3" w14:textId="27EDBA97" w:rsidR="009A6EC3" w:rsidRDefault="007559DA">
      <w:pPr>
        <w:pStyle w:val="TOC2"/>
        <w:tabs>
          <w:tab w:val="left" w:pos="1152"/>
        </w:tabs>
        <w:rPr>
          <w:rFonts w:asciiTheme="minorHAnsi" w:eastAsiaTheme="minorEastAsia" w:hAnsiTheme="minorHAnsi" w:cstheme="minorBidi"/>
          <w:noProof/>
          <w:sz w:val="22"/>
          <w:szCs w:val="22"/>
        </w:rPr>
      </w:pPr>
      <w:hyperlink w:anchor="_Toc518654964" w:history="1">
        <w:r w:rsidR="009A6EC3" w:rsidRPr="00AB05B9">
          <w:rPr>
            <w:rStyle w:val="Hyperlink"/>
            <w:noProof/>
          </w:rPr>
          <w:t>V.6</w:t>
        </w:r>
        <w:r w:rsidR="009A6EC3">
          <w:rPr>
            <w:rFonts w:asciiTheme="minorHAnsi" w:eastAsiaTheme="minorEastAsia" w:hAnsiTheme="minorHAnsi" w:cstheme="minorBidi"/>
            <w:noProof/>
            <w:sz w:val="22"/>
            <w:szCs w:val="22"/>
          </w:rPr>
          <w:tab/>
        </w:r>
        <w:r w:rsidR="009A6EC3" w:rsidRPr="00AB05B9">
          <w:rPr>
            <w:rStyle w:val="Hyperlink"/>
            <w:noProof/>
          </w:rPr>
          <w:t>Web Services Standards Evolution</w:t>
        </w:r>
        <w:r w:rsidR="009A6EC3">
          <w:rPr>
            <w:noProof/>
            <w:webHidden/>
          </w:rPr>
          <w:tab/>
        </w:r>
        <w:r w:rsidR="009A6EC3">
          <w:rPr>
            <w:noProof/>
            <w:webHidden/>
          </w:rPr>
          <w:fldChar w:fldCharType="begin"/>
        </w:r>
        <w:r w:rsidR="009A6EC3">
          <w:rPr>
            <w:noProof/>
            <w:webHidden/>
          </w:rPr>
          <w:instrText xml:space="preserve"> PAGEREF _Toc518654964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14173BB2" w14:textId="39406A93" w:rsidR="009A6EC3" w:rsidRDefault="007559DA">
      <w:pPr>
        <w:pStyle w:val="TOC2"/>
        <w:tabs>
          <w:tab w:val="left" w:pos="1152"/>
        </w:tabs>
        <w:rPr>
          <w:rFonts w:asciiTheme="minorHAnsi" w:eastAsiaTheme="minorEastAsia" w:hAnsiTheme="minorHAnsi" w:cstheme="minorBidi"/>
          <w:noProof/>
          <w:sz w:val="22"/>
          <w:szCs w:val="22"/>
        </w:rPr>
      </w:pPr>
      <w:hyperlink w:anchor="_Toc518654965" w:history="1">
        <w:r w:rsidR="009A6EC3" w:rsidRPr="00AB05B9">
          <w:rPr>
            <w:rStyle w:val="Hyperlink"/>
            <w:noProof/>
          </w:rPr>
          <w:t>V.7</w:t>
        </w:r>
        <w:r w:rsidR="009A6EC3">
          <w:rPr>
            <w:rFonts w:asciiTheme="minorHAnsi" w:eastAsiaTheme="minorEastAsia" w:hAnsiTheme="minorHAnsi" w:cstheme="minorBidi"/>
            <w:noProof/>
            <w:sz w:val="22"/>
            <w:szCs w:val="22"/>
          </w:rPr>
          <w:tab/>
        </w:r>
        <w:r w:rsidR="009A6EC3" w:rsidRPr="00AB05B9">
          <w:rPr>
            <w:rStyle w:val="Hyperlink"/>
            <w:noProof/>
          </w:rPr>
          <w:t>Web Services References</w:t>
        </w:r>
        <w:r w:rsidR="009A6EC3">
          <w:rPr>
            <w:noProof/>
            <w:webHidden/>
          </w:rPr>
          <w:tab/>
        </w:r>
        <w:r w:rsidR="009A6EC3">
          <w:rPr>
            <w:noProof/>
            <w:webHidden/>
          </w:rPr>
          <w:fldChar w:fldCharType="begin"/>
        </w:r>
        <w:r w:rsidR="009A6EC3">
          <w:rPr>
            <w:noProof/>
            <w:webHidden/>
          </w:rPr>
          <w:instrText xml:space="preserve"> PAGEREF _Toc518654965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5A59DF79" w14:textId="3F4062EF" w:rsidR="009A6EC3" w:rsidRDefault="007559DA">
      <w:pPr>
        <w:pStyle w:val="TOC2"/>
        <w:rPr>
          <w:rFonts w:asciiTheme="minorHAnsi" w:eastAsiaTheme="minorEastAsia" w:hAnsiTheme="minorHAnsi" w:cstheme="minorBidi"/>
          <w:noProof/>
          <w:sz w:val="22"/>
          <w:szCs w:val="22"/>
        </w:rPr>
      </w:pPr>
      <w:hyperlink w:anchor="_Toc518654966" w:history="1">
        <w:r w:rsidR="009A6EC3" w:rsidRPr="00AB05B9">
          <w:rPr>
            <w:rStyle w:val="Hyperlink"/>
            <w:noProof/>
          </w:rPr>
          <w:t>V.8 Usage of MTOM/XOP</w:t>
        </w:r>
        <w:r w:rsidR="009A6EC3">
          <w:rPr>
            <w:noProof/>
            <w:webHidden/>
          </w:rPr>
          <w:tab/>
        </w:r>
        <w:r w:rsidR="009A6EC3">
          <w:rPr>
            <w:noProof/>
            <w:webHidden/>
          </w:rPr>
          <w:fldChar w:fldCharType="begin"/>
        </w:r>
        <w:r w:rsidR="009A6EC3">
          <w:rPr>
            <w:noProof/>
            <w:webHidden/>
          </w:rPr>
          <w:instrText xml:space="preserve"> PAGEREF _Toc518654966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44DF0D8F" w14:textId="078DB2CB" w:rsidR="009A6EC3" w:rsidRDefault="007559DA">
      <w:pPr>
        <w:pStyle w:val="TOC3"/>
        <w:rPr>
          <w:rFonts w:asciiTheme="minorHAnsi" w:eastAsiaTheme="minorEastAsia" w:hAnsiTheme="minorHAnsi" w:cstheme="minorBidi"/>
          <w:noProof/>
          <w:sz w:val="22"/>
          <w:szCs w:val="22"/>
        </w:rPr>
      </w:pPr>
      <w:hyperlink w:anchor="_Toc518654967" w:history="1">
        <w:r w:rsidR="009A6EC3" w:rsidRPr="00AB05B9">
          <w:rPr>
            <w:rStyle w:val="Hyperlink"/>
            <w:noProof/>
          </w:rPr>
          <w:t>V.8.1 Simple SOAP vs MTOM</w:t>
        </w:r>
        <w:r w:rsidR="009A6EC3">
          <w:rPr>
            <w:noProof/>
            <w:webHidden/>
          </w:rPr>
          <w:tab/>
        </w:r>
        <w:r w:rsidR="009A6EC3">
          <w:rPr>
            <w:noProof/>
            <w:webHidden/>
          </w:rPr>
          <w:fldChar w:fldCharType="begin"/>
        </w:r>
        <w:r w:rsidR="009A6EC3">
          <w:rPr>
            <w:noProof/>
            <w:webHidden/>
          </w:rPr>
          <w:instrText xml:space="preserve"> PAGEREF _Toc518654967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3C17F04E" w14:textId="736D89F6" w:rsidR="009A6EC3" w:rsidRDefault="007559DA">
      <w:pPr>
        <w:pStyle w:val="TOC3"/>
        <w:rPr>
          <w:rFonts w:asciiTheme="minorHAnsi" w:eastAsiaTheme="minorEastAsia" w:hAnsiTheme="minorHAnsi" w:cstheme="minorBidi"/>
          <w:noProof/>
          <w:sz w:val="22"/>
          <w:szCs w:val="22"/>
        </w:rPr>
      </w:pPr>
      <w:hyperlink w:anchor="_Toc518654968" w:history="1">
        <w:r w:rsidR="009A6EC3" w:rsidRPr="00AB05B9">
          <w:rPr>
            <w:rStyle w:val="Hyperlink"/>
            <w:noProof/>
          </w:rPr>
          <w:t>V.8.2 Use of MTOM encoding</w:t>
        </w:r>
        <w:r w:rsidR="009A6EC3">
          <w:rPr>
            <w:noProof/>
            <w:webHidden/>
          </w:rPr>
          <w:tab/>
        </w:r>
        <w:r w:rsidR="009A6EC3">
          <w:rPr>
            <w:noProof/>
            <w:webHidden/>
          </w:rPr>
          <w:fldChar w:fldCharType="begin"/>
        </w:r>
        <w:r w:rsidR="009A6EC3">
          <w:rPr>
            <w:noProof/>
            <w:webHidden/>
          </w:rPr>
          <w:instrText xml:space="preserve"> PAGEREF _Toc518654968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7D6AB381" w14:textId="18F33655" w:rsidR="009A6EC3" w:rsidRDefault="007559DA">
      <w:pPr>
        <w:pStyle w:val="TOC3"/>
        <w:rPr>
          <w:rFonts w:asciiTheme="minorHAnsi" w:eastAsiaTheme="minorEastAsia" w:hAnsiTheme="minorHAnsi" w:cstheme="minorBidi"/>
          <w:noProof/>
          <w:sz w:val="22"/>
          <w:szCs w:val="22"/>
        </w:rPr>
      </w:pPr>
      <w:hyperlink w:anchor="_Toc518654969" w:history="1">
        <w:r w:rsidR="009A6EC3" w:rsidRPr="00AB05B9">
          <w:rPr>
            <w:rStyle w:val="Hyperlink"/>
            <w:noProof/>
          </w:rPr>
          <w:t>V.8.3 Use of XOP Optimization (Informative)</w:t>
        </w:r>
        <w:r w:rsidR="009A6EC3">
          <w:rPr>
            <w:noProof/>
            <w:webHidden/>
          </w:rPr>
          <w:tab/>
        </w:r>
        <w:r w:rsidR="009A6EC3">
          <w:rPr>
            <w:noProof/>
            <w:webHidden/>
          </w:rPr>
          <w:fldChar w:fldCharType="begin"/>
        </w:r>
        <w:r w:rsidR="009A6EC3">
          <w:rPr>
            <w:noProof/>
            <w:webHidden/>
          </w:rPr>
          <w:instrText xml:space="preserve"> PAGEREF _Toc518654969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01754D89" w14:textId="63456EE6" w:rsidR="009A6EC3" w:rsidRDefault="007559DA">
      <w:pPr>
        <w:pStyle w:val="TOC2"/>
        <w:rPr>
          <w:rFonts w:asciiTheme="minorHAnsi" w:eastAsiaTheme="minorEastAsia" w:hAnsiTheme="minorHAnsi" w:cstheme="minorBidi"/>
          <w:noProof/>
          <w:sz w:val="22"/>
          <w:szCs w:val="22"/>
        </w:rPr>
      </w:pPr>
      <w:hyperlink w:anchor="_Toc518654970" w:history="1">
        <w:r w:rsidR="009A6EC3" w:rsidRPr="00AB05B9">
          <w:rPr>
            <w:rStyle w:val="Hyperlink"/>
            <w:noProof/>
          </w:rPr>
          <w:t>V.9 Sample SOAP Messages</w:t>
        </w:r>
        <w:r w:rsidR="009A6EC3">
          <w:rPr>
            <w:noProof/>
            <w:webHidden/>
          </w:rPr>
          <w:tab/>
        </w:r>
        <w:r w:rsidR="009A6EC3">
          <w:rPr>
            <w:noProof/>
            <w:webHidden/>
          </w:rPr>
          <w:fldChar w:fldCharType="begin"/>
        </w:r>
        <w:r w:rsidR="009A6EC3">
          <w:rPr>
            <w:noProof/>
            <w:webHidden/>
          </w:rPr>
          <w:instrText xml:space="preserve"> PAGEREF _Toc518654970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0C2C2304" w14:textId="6F5078AB" w:rsidR="009A6EC3" w:rsidRDefault="007559DA">
      <w:pPr>
        <w:pStyle w:val="TOC3"/>
        <w:rPr>
          <w:rFonts w:asciiTheme="minorHAnsi" w:eastAsiaTheme="minorEastAsia" w:hAnsiTheme="minorHAnsi" w:cstheme="minorBidi"/>
          <w:noProof/>
          <w:sz w:val="22"/>
          <w:szCs w:val="22"/>
        </w:rPr>
      </w:pPr>
      <w:hyperlink w:anchor="_Toc518654971" w:history="1">
        <w:r w:rsidR="009A6EC3" w:rsidRPr="00AB05B9">
          <w:rPr>
            <w:rStyle w:val="Hyperlink"/>
            <w:noProof/>
          </w:rPr>
          <w:t>V.9.1 Simple SOAP</w:t>
        </w:r>
        <w:r w:rsidR="009A6EC3">
          <w:rPr>
            <w:noProof/>
            <w:webHidden/>
          </w:rPr>
          <w:tab/>
        </w:r>
        <w:r w:rsidR="009A6EC3">
          <w:rPr>
            <w:noProof/>
            <w:webHidden/>
          </w:rPr>
          <w:fldChar w:fldCharType="begin"/>
        </w:r>
        <w:r w:rsidR="009A6EC3">
          <w:rPr>
            <w:noProof/>
            <w:webHidden/>
          </w:rPr>
          <w:instrText xml:space="preserve"> PAGEREF _Toc518654971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1448044F" w14:textId="670EB2D6" w:rsidR="009A6EC3" w:rsidRDefault="007559DA">
      <w:pPr>
        <w:pStyle w:val="TOC3"/>
        <w:rPr>
          <w:rFonts w:asciiTheme="minorHAnsi" w:eastAsiaTheme="minorEastAsia" w:hAnsiTheme="minorHAnsi" w:cstheme="minorBidi"/>
          <w:noProof/>
          <w:sz w:val="22"/>
          <w:szCs w:val="22"/>
        </w:rPr>
      </w:pPr>
      <w:hyperlink w:anchor="_Toc518654972" w:history="1">
        <w:r w:rsidR="009A6EC3" w:rsidRPr="00AB05B9">
          <w:rPr>
            <w:rStyle w:val="Hyperlink"/>
            <w:noProof/>
          </w:rPr>
          <w:t>V.9.2 SOAP Headers</w:t>
        </w:r>
        <w:r w:rsidR="009A6EC3">
          <w:rPr>
            <w:noProof/>
            <w:webHidden/>
          </w:rPr>
          <w:tab/>
        </w:r>
        <w:r w:rsidR="009A6EC3">
          <w:rPr>
            <w:noProof/>
            <w:webHidden/>
          </w:rPr>
          <w:fldChar w:fldCharType="begin"/>
        </w:r>
        <w:r w:rsidR="009A6EC3">
          <w:rPr>
            <w:noProof/>
            <w:webHidden/>
          </w:rPr>
          <w:instrText xml:space="preserve"> PAGEREF _Toc518654972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29D9FDFD" w14:textId="343B710A" w:rsidR="009A6EC3" w:rsidRDefault="007559DA">
      <w:pPr>
        <w:pStyle w:val="TOC3"/>
        <w:rPr>
          <w:rFonts w:asciiTheme="minorHAnsi" w:eastAsiaTheme="minorEastAsia" w:hAnsiTheme="minorHAnsi" w:cstheme="minorBidi"/>
          <w:noProof/>
          <w:sz w:val="22"/>
          <w:szCs w:val="22"/>
        </w:rPr>
      </w:pPr>
      <w:hyperlink w:anchor="_Toc518654973" w:history="1">
        <w:r w:rsidR="009A6EC3" w:rsidRPr="00AB05B9">
          <w:rPr>
            <w:rStyle w:val="Hyperlink"/>
            <w:noProof/>
          </w:rPr>
          <w:t>V.9.3 MTOM/XOP</w:t>
        </w:r>
        <w:r w:rsidR="009A6EC3">
          <w:rPr>
            <w:noProof/>
            <w:webHidden/>
          </w:rPr>
          <w:tab/>
        </w:r>
        <w:r w:rsidR="009A6EC3">
          <w:rPr>
            <w:noProof/>
            <w:webHidden/>
          </w:rPr>
          <w:fldChar w:fldCharType="begin"/>
        </w:r>
        <w:r w:rsidR="009A6EC3">
          <w:rPr>
            <w:noProof/>
            <w:webHidden/>
          </w:rPr>
          <w:instrText xml:space="preserve"> PAGEREF _Toc518654973 \h </w:instrText>
        </w:r>
        <w:r w:rsidR="009A6EC3">
          <w:rPr>
            <w:noProof/>
            <w:webHidden/>
          </w:rPr>
        </w:r>
        <w:r w:rsidR="009A6EC3">
          <w:rPr>
            <w:noProof/>
            <w:webHidden/>
          </w:rPr>
          <w:fldChar w:fldCharType="separate"/>
        </w:r>
        <w:r w:rsidR="009A6EC3">
          <w:rPr>
            <w:noProof/>
            <w:webHidden/>
          </w:rPr>
          <w:t>139</w:t>
        </w:r>
        <w:r w:rsidR="009A6EC3">
          <w:rPr>
            <w:noProof/>
            <w:webHidden/>
          </w:rPr>
          <w:fldChar w:fldCharType="end"/>
        </w:r>
      </w:hyperlink>
    </w:p>
    <w:p w14:paraId="2AF1A658" w14:textId="57171826" w:rsidR="009A6EC3" w:rsidRDefault="007559DA">
      <w:pPr>
        <w:pStyle w:val="TOC3"/>
        <w:rPr>
          <w:rFonts w:asciiTheme="minorHAnsi" w:eastAsiaTheme="minorEastAsia" w:hAnsiTheme="minorHAnsi" w:cstheme="minorBidi"/>
          <w:noProof/>
          <w:sz w:val="22"/>
          <w:szCs w:val="22"/>
        </w:rPr>
      </w:pPr>
      <w:hyperlink w:anchor="_Toc518654974" w:history="1">
        <w:r w:rsidR="009A6EC3" w:rsidRPr="00AB05B9">
          <w:rPr>
            <w:rStyle w:val="Hyperlink"/>
            <w:noProof/>
          </w:rPr>
          <w:t>V.9.4 Full Sample</w:t>
        </w:r>
        <w:r w:rsidR="009A6EC3">
          <w:rPr>
            <w:noProof/>
            <w:webHidden/>
          </w:rPr>
          <w:tab/>
        </w:r>
        <w:r w:rsidR="009A6EC3">
          <w:rPr>
            <w:noProof/>
            <w:webHidden/>
          </w:rPr>
          <w:fldChar w:fldCharType="begin"/>
        </w:r>
        <w:r w:rsidR="009A6EC3">
          <w:rPr>
            <w:noProof/>
            <w:webHidden/>
          </w:rPr>
          <w:instrText xml:space="preserve"> PAGEREF _Toc518654974 \h </w:instrText>
        </w:r>
        <w:r w:rsidR="009A6EC3">
          <w:rPr>
            <w:noProof/>
            <w:webHidden/>
          </w:rPr>
        </w:r>
        <w:r w:rsidR="009A6EC3">
          <w:rPr>
            <w:noProof/>
            <w:webHidden/>
          </w:rPr>
          <w:fldChar w:fldCharType="separate"/>
        </w:r>
        <w:r w:rsidR="009A6EC3">
          <w:rPr>
            <w:noProof/>
            <w:webHidden/>
          </w:rPr>
          <w:t>142</w:t>
        </w:r>
        <w:r w:rsidR="009A6EC3">
          <w:rPr>
            <w:noProof/>
            <w:webHidden/>
          </w:rPr>
          <w:fldChar w:fldCharType="end"/>
        </w:r>
      </w:hyperlink>
    </w:p>
    <w:p w14:paraId="13874E7B" w14:textId="51CCD872" w:rsidR="009A6EC3" w:rsidRDefault="007559DA">
      <w:pPr>
        <w:pStyle w:val="TOC1"/>
        <w:tabs>
          <w:tab w:val="left" w:pos="1584"/>
        </w:tabs>
        <w:rPr>
          <w:rFonts w:asciiTheme="minorHAnsi" w:eastAsiaTheme="minorEastAsia" w:hAnsiTheme="minorHAnsi" w:cstheme="minorBidi"/>
          <w:noProof/>
          <w:sz w:val="22"/>
          <w:szCs w:val="22"/>
        </w:rPr>
      </w:pPr>
      <w:hyperlink w:anchor="_Toc518654975" w:history="1">
        <w:r w:rsidR="009A6EC3" w:rsidRPr="00AB05B9">
          <w:rPr>
            <w:rStyle w:val="Hyperlink"/>
            <w:noProof/>
          </w:rPr>
          <w:t>Appendix W:</w:t>
        </w:r>
        <w:r w:rsidR="009A6EC3">
          <w:rPr>
            <w:rFonts w:asciiTheme="minorHAnsi" w:eastAsiaTheme="minorEastAsia" w:hAnsiTheme="minorHAnsi" w:cstheme="minorBidi"/>
            <w:noProof/>
            <w:sz w:val="22"/>
            <w:szCs w:val="22"/>
          </w:rPr>
          <w:tab/>
        </w:r>
        <w:r w:rsidR="009A6EC3" w:rsidRPr="00AB05B9">
          <w:rPr>
            <w:rStyle w:val="Hyperlink"/>
            <w:noProof/>
          </w:rPr>
          <w:t>Implementation Material</w:t>
        </w:r>
        <w:r w:rsidR="009A6EC3">
          <w:rPr>
            <w:noProof/>
            <w:webHidden/>
          </w:rPr>
          <w:tab/>
        </w:r>
        <w:r w:rsidR="009A6EC3">
          <w:rPr>
            <w:noProof/>
            <w:webHidden/>
          </w:rPr>
          <w:fldChar w:fldCharType="begin"/>
        </w:r>
        <w:r w:rsidR="009A6EC3">
          <w:rPr>
            <w:noProof/>
            <w:webHidden/>
          </w:rPr>
          <w:instrText xml:space="preserve"> PAGEREF _Toc518654975 \h </w:instrText>
        </w:r>
        <w:r w:rsidR="009A6EC3">
          <w:rPr>
            <w:noProof/>
            <w:webHidden/>
          </w:rPr>
        </w:r>
        <w:r w:rsidR="009A6EC3">
          <w:rPr>
            <w:noProof/>
            <w:webHidden/>
          </w:rPr>
          <w:fldChar w:fldCharType="separate"/>
        </w:r>
        <w:r w:rsidR="009A6EC3">
          <w:rPr>
            <w:noProof/>
            <w:webHidden/>
          </w:rPr>
          <w:t>143</w:t>
        </w:r>
        <w:r w:rsidR="009A6EC3">
          <w:rPr>
            <w:noProof/>
            <w:webHidden/>
          </w:rPr>
          <w:fldChar w:fldCharType="end"/>
        </w:r>
      </w:hyperlink>
    </w:p>
    <w:p w14:paraId="48DA91F9" w14:textId="611C7D35" w:rsidR="009A6EC3" w:rsidRDefault="007559DA">
      <w:pPr>
        <w:pStyle w:val="TOC1"/>
        <w:rPr>
          <w:rFonts w:asciiTheme="minorHAnsi" w:eastAsiaTheme="minorEastAsia" w:hAnsiTheme="minorHAnsi" w:cstheme="minorBidi"/>
          <w:noProof/>
          <w:sz w:val="22"/>
          <w:szCs w:val="22"/>
        </w:rPr>
      </w:pPr>
      <w:hyperlink w:anchor="_Toc518654976" w:history="1">
        <w:r w:rsidR="009A6EC3" w:rsidRPr="00AB05B9">
          <w:rPr>
            <w:rStyle w:val="Hyperlink"/>
            <w:rFonts w:eastAsia="?????? Pro W3"/>
            <w:noProof/>
          </w:rPr>
          <w:t>Appendix X: Basic Unstructured Workflow Definition Example</w:t>
        </w:r>
        <w:r w:rsidR="009A6EC3">
          <w:rPr>
            <w:noProof/>
            <w:webHidden/>
          </w:rPr>
          <w:tab/>
        </w:r>
        <w:r w:rsidR="009A6EC3">
          <w:rPr>
            <w:noProof/>
            <w:webHidden/>
          </w:rPr>
          <w:fldChar w:fldCharType="begin"/>
        </w:r>
        <w:r w:rsidR="009A6EC3">
          <w:rPr>
            <w:noProof/>
            <w:webHidden/>
          </w:rPr>
          <w:instrText xml:space="preserve"> PAGEREF _Toc518654976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41ED205" w14:textId="6D1036A3" w:rsidR="009A6EC3" w:rsidRDefault="007559DA">
      <w:pPr>
        <w:pStyle w:val="TOC2"/>
        <w:rPr>
          <w:rFonts w:asciiTheme="minorHAnsi" w:eastAsiaTheme="minorEastAsia" w:hAnsiTheme="minorHAnsi" w:cstheme="minorBidi"/>
          <w:noProof/>
          <w:sz w:val="22"/>
          <w:szCs w:val="22"/>
        </w:rPr>
      </w:pPr>
      <w:hyperlink w:anchor="_Toc518654977" w:history="1">
        <w:r w:rsidR="009A6EC3" w:rsidRPr="00AB05B9">
          <w:rPr>
            <w:rStyle w:val="Hyperlink"/>
            <w:rFonts w:eastAsia="?????? Pro W3"/>
            <w:noProof/>
          </w:rPr>
          <w:t>X.1 Workflow definition identifier</w:t>
        </w:r>
        <w:r w:rsidR="009A6EC3">
          <w:rPr>
            <w:noProof/>
            <w:webHidden/>
          </w:rPr>
          <w:tab/>
        </w:r>
        <w:r w:rsidR="009A6EC3">
          <w:rPr>
            <w:noProof/>
            <w:webHidden/>
          </w:rPr>
          <w:fldChar w:fldCharType="begin"/>
        </w:r>
        <w:r w:rsidR="009A6EC3">
          <w:rPr>
            <w:noProof/>
            <w:webHidden/>
          </w:rPr>
          <w:instrText xml:space="preserve"> PAGEREF _Toc518654977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2D6BA970" w14:textId="3A425534" w:rsidR="009A6EC3" w:rsidRDefault="007559DA">
      <w:pPr>
        <w:pStyle w:val="TOC2"/>
        <w:rPr>
          <w:rFonts w:asciiTheme="minorHAnsi" w:eastAsiaTheme="minorEastAsia" w:hAnsiTheme="minorHAnsi" w:cstheme="minorBidi"/>
          <w:noProof/>
          <w:sz w:val="22"/>
          <w:szCs w:val="22"/>
        </w:rPr>
      </w:pPr>
      <w:hyperlink w:anchor="_Toc518654978" w:history="1">
        <w:r w:rsidR="009A6EC3" w:rsidRPr="00AB05B9">
          <w:rPr>
            <w:rStyle w:val="Hyperlink"/>
            <w:rFonts w:eastAsia="?????? Pro W3"/>
            <w:noProof/>
          </w:rPr>
          <w:t>X.2 Workflow definition identifier</w:t>
        </w:r>
        <w:r w:rsidR="009A6EC3">
          <w:rPr>
            <w:noProof/>
            <w:webHidden/>
          </w:rPr>
          <w:tab/>
        </w:r>
        <w:r w:rsidR="009A6EC3">
          <w:rPr>
            <w:noProof/>
            <w:webHidden/>
          </w:rPr>
          <w:fldChar w:fldCharType="begin"/>
        </w:r>
        <w:r w:rsidR="009A6EC3">
          <w:rPr>
            <w:noProof/>
            <w:webHidden/>
          </w:rPr>
          <w:instrText xml:space="preserve"> PAGEREF _Toc518654978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164FFA31" w14:textId="2CC247B3" w:rsidR="009A6EC3" w:rsidRDefault="007559DA">
      <w:pPr>
        <w:pStyle w:val="TOC2"/>
        <w:rPr>
          <w:rFonts w:asciiTheme="minorHAnsi" w:eastAsiaTheme="minorEastAsia" w:hAnsiTheme="minorHAnsi" w:cstheme="minorBidi"/>
          <w:noProof/>
          <w:sz w:val="22"/>
          <w:szCs w:val="22"/>
        </w:rPr>
      </w:pPr>
      <w:hyperlink w:anchor="_Toc518654979" w:history="1">
        <w:r w:rsidR="009A6EC3" w:rsidRPr="00AB05B9">
          <w:rPr>
            <w:rStyle w:val="Hyperlink"/>
            <w:rFonts w:eastAsia="?????? Pro W3"/>
            <w:noProof/>
          </w:rPr>
          <w:t>X.3 Workflow opening and closing</w:t>
        </w:r>
        <w:r w:rsidR="009A6EC3">
          <w:rPr>
            <w:noProof/>
            <w:webHidden/>
          </w:rPr>
          <w:tab/>
        </w:r>
        <w:r w:rsidR="009A6EC3">
          <w:rPr>
            <w:noProof/>
            <w:webHidden/>
          </w:rPr>
          <w:fldChar w:fldCharType="begin"/>
        </w:r>
        <w:r w:rsidR="009A6EC3">
          <w:rPr>
            <w:noProof/>
            <w:webHidden/>
          </w:rPr>
          <w:instrText xml:space="preserve"> PAGEREF _Toc518654979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153DEEBD" w14:textId="2C39064C" w:rsidR="009A6EC3" w:rsidRDefault="007559DA">
      <w:pPr>
        <w:pStyle w:val="TOC2"/>
        <w:rPr>
          <w:rFonts w:asciiTheme="minorHAnsi" w:eastAsiaTheme="minorEastAsia" w:hAnsiTheme="minorHAnsi" w:cstheme="minorBidi"/>
          <w:noProof/>
          <w:sz w:val="22"/>
          <w:szCs w:val="22"/>
        </w:rPr>
      </w:pPr>
      <w:hyperlink w:anchor="_Toc518654980" w:history="1">
        <w:r w:rsidR="009A6EC3" w:rsidRPr="00AB05B9">
          <w:rPr>
            <w:rStyle w:val="Hyperlink"/>
            <w:rFonts w:eastAsia="?????? Pro W3"/>
            <w:noProof/>
          </w:rPr>
          <w:t>X.4 Tasks descriptions</w:t>
        </w:r>
        <w:r w:rsidR="009A6EC3">
          <w:rPr>
            <w:noProof/>
            <w:webHidden/>
          </w:rPr>
          <w:tab/>
        </w:r>
        <w:r w:rsidR="009A6EC3">
          <w:rPr>
            <w:noProof/>
            <w:webHidden/>
          </w:rPr>
          <w:fldChar w:fldCharType="begin"/>
        </w:r>
        <w:r w:rsidR="009A6EC3">
          <w:rPr>
            <w:noProof/>
            <w:webHidden/>
          </w:rPr>
          <w:instrText xml:space="preserve"> PAGEREF _Toc518654980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3FC8056" w14:textId="373CEEC4" w:rsidR="009A6EC3" w:rsidRDefault="007559DA">
      <w:pPr>
        <w:pStyle w:val="TOC3"/>
        <w:rPr>
          <w:rFonts w:asciiTheme="minorHAnsi" w:eastAsiaTheme="minorEastAsia" w:hAnsiTheme="minorHAnsi" w:cstheme="minorBidi"/>
          <w:noProof/>
          <w:sz w:val="22"/>
          <w:szCs w:val="22"/>
        </w:rPr>
      </w:pPr>
      <w:hyperlink w:anchor="_Toc518654981" w:history="1">
        <w:r w:rsidR="009A6EC3" w:rsidRPr="00AB05B9">
          <w:rPr>
            <w:rStyle w:val="Hyperlink"/>
            <w:rFonts w:eastAsia="?????? Pro W3"/>
            <w:noProof/>
          </w:rPr>
          <w:t>X.4.1 Task type “born completed”</w:t>
        </w:r>
        <w:r w:rsidR="009A6EC3">
          <w:rPr>
            <w:noProof/>
            <w:webHidden/>
          </w:rPr>
          <w:tab/>
        </w:r>
        <w:r w:rsidR="009A6EC3">
          <w:rPr>
            <w:noProof/>
            <w:webHidden/>
          </w:rPr>
          <w:fldChar w:fldCharType="begin"/>
        </w:r>
        <w:r w:rsidR="009A6EC3">
          <w:rPr>
            <w:noProof/>
            <w:webHidden/>
          </w:rPr>
          <w:instrText xml:space="preserve"> PAGEREF _Toc518654981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8D41526" w14:textId="58869B35" w:rsidR="009A6EC3" w:rsidRDefault="007559DA">
      <w:pPr>
        <w:pStyle w:val="TOC3"/>
        <w:rPr>
          <w:rFonts w:asciiTheme="minorHAnsi" w:eastAsiaTheme="minorEastAsia" w:hAnsiTheme="minorHAnsi" w:cstheme="minorBidi"/>
          <w:noProof/>
          <w:sz w:val="22"/>
          <w:szCs w:val="22"/>
        </w:rPr>
      </w:pPr>
      <w:hyperlink w:anchor="_Toc518654982" w:history="1">
        <w:r w:rsidR="009A6EC3" w:rsidRPr="00AB05B9">
          <w:rPr>
            <w:rStyle w:val="Hyperlink"/>
            <w:rFonts w:eastAsia="?????? Pro W3"/>
            <w:noProof/>
          </w:rPr>
          <w:t>X.4.2 Task type “two states task”</w:t>
        </w:r>
        <w:r w:rsidR="009A6EC3">
          <w:rPr>
            <w:noProof/>
            <w:webHidden/>
          </w:rPr>
          <w:tab/>
        </w:r>
        <w:r w:rsidR="009A6EC3">
          <w:rPr>
            <w:noProof/>
            <w:webHidden/>
          </w:rPr>
          <w:fldChar w:fldCharType="begin"/>
        </w:r>
        <w:r w:rsidR="009A6EC3">
          <w:rPr>
            <w:noProof/>
            <w:webHidden/>
          </w:rPr>
          <w:instrText xml:space="preserve"> PAGEREF _Toc518654982 \h </w:instrText>
        </w:r>
        <w:r w:rsidR="009A6EC3">
          <w:rPr>
            <w:noProof/>
            <w:webHidden/>
          </w:rPr>
        </w:r>
        <w:r w:rsidR="009A6EC3">
          <w:rPr>
            <w:noProof/>
            <w:webHidden/>
          </w:rPr>
          <w:fldChar w:fldCharType="separate"/>
        </w:r>
        <w:r w:rsidR="009A6EC3">
          <w:rPr>
            <w:noProof/>
            <w:webHidden/>
          </w:rPr>
          <w:t>145</w:t>
        </w:r>
        <w:r w:rsidR="009A6EC3">
          <w:rPr>
            <w:noProof/>
            <w:webHidden/>
          </w:rPr>
          <w:fldChar w:fldCharType="end"/>
        </w:r>
      </w:hyperlink>
    </w:p>
    <w:p w14:paraId="4B3C053B" w14:textId="2CAD0B4A" w:rsidR="009A6EC3" w:rsidRDefault="007559DA">
      <w:pPr>
        <w:pStyle w:val="TOC1"/>
        <w:rPr>
          <w:rFonts w:asciiTheme="minorHAnsi" w:eastAsiaTheme="minorEastAsia" w:hAnsiTheme="minorHAnsi" w:cstheme="minorBidi"/>
          <w:noProof/>
          <w:sz w:val="22"/>
          <w:szCs w:val="22"/>
        </w:rPr>
      </w:pPr>
      <w:hyperlink w:anchor="_Toc518654983" w:history="1">
        <w:r w:rsidR="009A6EC3" w:rsidRPr="00AB05B9">
          <w:rPr>
            <w:rStyle w:val="Hyperlink"/>
            <w:noProof/>
          </w:rPr>
          <w:t>GLOSSARY</w:t>
        </w:r>
        <w:r w:rsidR="009A6EC3">
          <w:rPr>
            <w:noProof/>
            <w:webHidden/>
          </w:rPr>
          <w:tab/>
        </w:r>
        <w:r w:rsidR="009A6EC3">
          <w:rPr>
            <w:noProof/>
            <w:webHidden/>
          </w:rPr>
          <w:fldChar w:fldCharType="begin"/>
        </w:r>
        <w:r w:rsidR="009A6EC3">
          <w:rPr>
            <w:noProof/>
            <w:webHidden/>
          </w:rPr>
          <w:instrText xml:space="preserve"> PAGEREF _Toc518654983 \h </w:instrText>
        </w:r>
        <w:r w:rsidR="009A6EC3">
          <w:rPr>
            <w:noProof/>
            <w:webHidden/>
          </w:rPr>
        </w:r>
        <w:r w:rsidR="009A6EC3">
          <w:rPr>
            <w:noProof/>
            <w:webHidden/>
          </w:rPr>
          <w:fldChar w:fldCharType="separate"/>
        </w:r>
        <w:r w:rsidR="009A6EC3">
          <w:rPr>
            <w:noProof/>
            <w:webHidden/>
          </w:rPr>
          <w:t>146</w:t>
        </w:r>
        <w:r w:rsidR="009A6EC3">
          <w:rPr>
            <w:noProof/>
            <w:webHidden/>
          </w:rPr>
          <w:fldChar w:fldCharType="end"/>
        </w:r>
      </w:hyperlink>
    </w:p>
    <w:p w14:paraId="46D26617" w14:textId="77777777" w:rsidR="001A7BE9" w:rsidRPr="00E808B0" w:rsidRDefault="001A7BE9">
      <w:r w:rsidRPr="00E808B0">
        <w:fldChar w:fldCharType="end"/>
      </w:r>
    </w:p>
    <w:p w14:paraId="10A34C30" w14:textId="77777777" w:rsidR="001A7BE9" w:rsidRPr="00E808B0" w:rsidRDefault="001A7BE9" w:rsidP="003067F6">
      <w:pPr>
        <w:pStyle w:val="BodyText"/>
      </w:pPr>
      <w:bookmarkStart w:id="0" w:name="_Toc173916587"/>
      <w:bookmarkStart w:id="1" w:name="_Toc210805594"/>
      <w:bookmarkStart w:id="2" w:name="_Toc214434050"/>
      <w:bookmarkStart w:id="3" w:name="_Toc214436971"/>
      <w:bookmarkStart w:id="4" w:name="_Toc214437416"/>
      <w:bookmarkStart w:id="5" w:name="_Toc214437732"/>
      <w:bookmarkStart w:id="6" w:name="_Toc214457208"/>
      <w:bookmarkStart w:id="7" w:name="_Toc214461321"/>
      <w:bookmarkStart w:id="8" w:name="_Toc214462942"/>
    </w:p>
    <w:p w14:paraId="63AE7A05" w14:textId="0A374208" w:rsidR="001A7BE9" w:rsidRPr="00E808B0" w:rsidRDefault="001A7BE9" w:rsidP="00CC2407">
      <w:pPr>
        <w:pStyle w:val="AppendixHeading1"/>
        <w:rPr>
          <w:noProof w:val="0"/>
        </w:rPr>
      </w:pPr>
      <w:r w:rsidRPr="00E808B0">
        <w:rPr>
          <w:noProof w:val="0"/>
        </w:rPr>
        <w:br w:type="page"/>
      </w:r>
      <w:bookmarkStart w:id="9" w:name="_Toc301358447"/>
      <w:bookmarkStart w:id="10" w:name="_Toc518654855"/>
      <w:r w:rsidRPr="00E808B0">
        <w:rPr>
          <w:noProof w:val="0"/>
        </w:rPr>
        <w:lastRenderedPageBreak/>
        <w:t>Appendix A:</w:t>
      </w:r>
      <w:r w:rsidRPr="00E808B0">
        <w:rPr>
          <w:noProof w:val="0"/>
        </w:rPr>
        <w:tab/>
        <w:t>Web Service Definition for Retrieve Specific Information for Display and Retrieve Document for Display Transaction</w:t>
      </w:r>
      <w:bookmarkEnd w:id="0"/>
      <w:bookmarkEnd w:id="1"/>
      <w:bookmarkEnd w:id="2"/>
      <w:bookmarkEnd w:id="3"/>
      <w:bookmarkEnd w:id="4"/>
      <w:bookmarkEnd w:id="5"/>
      <w:bookmarkEnd w:id="6"/>
      <w:bookmarkEnd w:id="7"/>
      <w:bookmarkEnd w:id="8"/>
      <w:bookmarkEnd w:id="9"/>
      <w:bookmarkEnd w:id="10"/>
    </w:p>
    <w:p w14:paraId="378BEE94" w14:textId="52D1E668" w:rsidR="001A7BE9" w:rsidRPr="00E808B0" w:rsidRDefault="001A7BE9" w:rsidP="008766B0">
      <w:r w:rsidRPr="00E808B0">
        <w:t xml:space="preserve">The following is an example WSDL definition of web services used in </w:t>
      </w:r>
      <w:r w:rsidR="004A59C1">
        <w:t>t</w:t>
      </w:r>
      <w:r w:rsidRPr="00E808B0">
        <w:t xml:space="preserve">ransactions </w:t>
      </w:r>
      <w:r w:rsidR="004A59C1">
        <w:t>[</w:t>
      </w:r>
      <w:r w:rsidRPr="00E808B0">
        <w:t>ITI-11</w:t>
      </w:r>
      <w:r w:rsidR="004A59C1">
        <w:t>]</w:t>
      </w:r>
      <w:r w:rsidRPr="00E808B0">
        <w:t xml:space="preserve"> and </w:t>
      </w:r>
      <w:r w:rsidR="004A59C1">
        <w:t>[</w:t>
      </w:r>
      <w:r w:rsidRPr="00E808B0">
        <w:t>ITI-12</w:t>
      </w:r>
      <w:r w:rsidR="004A59C1">
        <w:t>]</w:t>
      </w:r>
      <w:r w:rsidRPr="00E808B0">
        <w:t xml:space="preserve">. This code is provided as an example and is not intended to replace the formal specification of </w:t>
      </w:r>
      <w:r w:rsidR="004A59C1">
        <w:t>t</w:t>
      </w:r>
      <w:r w:rsidRPr="00E808B0">
        <w:t xml:space="preserve">ransactions </w:t>
      </w:r>
      <w:r w:rsidR="004A59C1">
        <w:t>[</w:t>
      </w:r>
      <w:r w:rsidRPr="00E808B0">
        <w:t>ITI-11</w:t>
      </w:r>
      <w:r w:rsidR="004A59C1">
        <w:t>]</w:t>
      </w:r>
      <w:r w:rsidRPr="00E808B0">
        <w:t xml:space="preserve"> and </w:t>
      </w:r>
      <w:r w:rsidR="004A59C1">
        <w:t>[</w:t>
      </w:r>
      <w:r w:rsidRPr="00E808B0">
        <w:t>ITI-12</w:t>
      </w:r>
      <w:r w:rsidR="004A59C1">
        <w:t>]</w:t>
      </w:r>
      <w:r w:rsidRPr="00E808B0">
        <w:t xml:space="preserve"> in Volume 2a. Also, the definitions of </w:t>
      </w:r>
      <w:proofErr w:type="spellStart"/>
      <w:r w:rsidRPr="00E808B0">
        <w:t>summaryRequestType</w:t>
      </w:r>
      <w:proofErr w:type="spellEnd"/>
      <w:r w:rsidRPr="00E808B0">
        <w:t xml:space="preserve">, </w:t>
      </w:r>
      <w:proofErr w:type="spellStart"/>
      <w:r w:rsidRPr="00E808B0">
        <w:t>listRequestType</w:t>
      </w:r>
      <w:proofErr w:type="spellEnd"/>
      <w:r w:rsidRPr="00E808B0">
        <w:t xml:space="preserve"> and </w:t>
      </w:r>
      <w:proofErr w:type="spellStart"/>
      <w:r w:rsidRPr="00E808B0">
        <w:t>contentType</w:t>
      </w:r>
      <w:proofErr w:type="spellEnd"/>
      <w:r w:rsidRPr="00E808B0">
        <w:t xml:space="preserve"> shall correspond to the capabilities of the Information Source.</w:t>
      </w:r>
    </w:p>
    <w:p w14:paraId="0E4C78AA" w14:textId="77777777" w:rsidR="001A7BE9" w:rsidRPr="00E808B0" w:rsidRDefault="001A7BE9">
      <w:pPr>
        <w:pStyle w:val="PlainText1"/>
      </w:pPr>
    </w:p>
    <w:p w14:paraId="26BDBD85"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&lt;?xml version="1.0" encoding="utf8"?&gt;</w:t>
      </w:r>
    </w:p>
    <w:p w14:paraId="581C4DCA"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0E11A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&lt;definitions </w:t>
      </w:r>
      <w:proofErr w:type="spellStart"/>
      <w:proofErr w:type="gramStart"/>
      <w:r w:rsidRPr="00E808B0">
        <w:rPr>
          <w:rFonts w:ascii="Courier New" w:hAnsi="Courier New"/>
          <w:sz w:val="20"/>
        </w:rPr>
        <w:t>xmlns:http</w:t>
      </w:r>
      <w:proofErr w:type="spellEnd"/>
      <w:proofErr w:type="gram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/http/"</w:t>
      </w:r>
    </w:p>
    <w:p w14:paraId="66B8B0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xmlns:s</w:t>
      </w:r>
      <w:proofErr w:type="spellEnd"/>
      <w:proofErr w:type="gramEnd"/>
      <w:r w:rsidRPr="00E808B0">
        <w:rPr>
          <w:rFonts w:ascii="Courier New" w:hAnsi="Courier New"/>
          <w:sz w:val="20"/>
        </w:rPr>
        <w:t>="http://www.w3.org/2001/XMLSchema"</w:t>
      </w:r>
    </w:p>
    <w:p w14:paraId="5666D1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xmlns:s</w:t>
      </w:r>
      <w:proofErr w:type="gramEnd"/>
      <w:r w:rsidRPr="00E808B0">
        <w:rPr>
          <w:rFonts w:ascii="Courier New" w:hAnsi="Courier New"/>
          <w:sz w:val="20"/>
        </w:rPr>
        <w:t>0="http://rsna.org/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 </w:t>
      </w:r>
    </w:p>
    <w:p w14:paraId="4186B23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xmlns:tm</w:t>
      </w:r>
      <w:proofErr w:type="spellEnd"/>
      <w:r w:rsidRPr="00E808B0">
        <w:rPr>
          <w:rFonts w:ascii="Courier New" w:hAnsi="Courier New"/>
          <w:sz w:val="20"/>
        </w:rPr>
        <w:t>="http://microsoft.com/</w:t>
      </w:r>
      <w:proofErr w:type="spellStart"/>
      <w:r w:rsidRPr="00E808B0">
        <w:rPr>
          <w:rFonts w:ascii="Courier New" w:hAnsi="Courier New"/>
          <w:sz w:val="20"/>
        </w:rPr>
        <w:t>wsdl</w:t>
      </w:r>
      <w:proofErr w:type="spellEnd"/>
      <w:r w:rsidRPr="00E808B0">
        <w:rPr>
          <w:rFonts w:ascii="Courier New" w:hAnsi="Courier New"/>
          <w:sz w:val="20"/>
        </w:rPr>
        <w:t>/mime/</w:t>
      </w:r>
      <w:proofErr w:type="spellStart"/>
      <w:r w:rsidRPr="00E808B0">
        <w:rPr>
          <w:rFonts w:ascii="Courier New" w:hAnsi="Courier New"/>
          <w:sz w:val="20"/>
        </w:rPr>
        <w:t>textMatching</w:t>
      </w:r>
      <w:proofErr w:type="spellEnd"/>
      <w:r w:rsidRPr="00E808B0">
        <w:rPr>
          <w:rFonts w:ascii="Courier New" w:hAnsi="Courier New"/>
          <w:sz w:val="20"/>
        </w:rPr>
        <w:t xml:space="preserve">/" </w:t>
      </w:r>
    </w:p>
    <w:p w14:paraId="676EBB3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xmlns:mime</w:t>
      </w:r>
      <w:proofErr w:type="spellEnd"/>
      <w:proofErr w:type="gram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/mime/"</w:t>
      </w:r>
    </w:p>
    <w:p w14:paraId="1E104C4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targetNamespace</w:t>
      </w:r>
      <w:proofErr w:type="spellEnd"/>
      <w:r w:rsidRPr="00E808B0">
        <w:rPr>
          <w:rFonts w:ascii="Courier New" w:hAnsi="Courier New"/>
          <w:sz w:val="20"/>
        </w:rPr>
        <w:t>="http://rsna.org/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 </w:t>
      </w:r>
    </w:p>
    <w:p w14:paraId="7249F9F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xmlns</w:t>
      </w:r>
      <w:proofErr w:type="spell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 xml:space="preserve">/"&gt; </w:t>
      </w:r>
    </w:p>
    <w:p w14:paraId="1B07FE0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CA854E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Defines the types available for the parameters --&gt;</w:t>
      </w:r>
    </w:p>
    <w:p w14:paraId="00CD713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May also include the return type definitions --&gt;</w:t>
      </w:r>
    </w:p>
    <w:p w14:paraId="647D224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2F98A25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s:schema</w:t>
      </w:r>
      <w:proofErr w:type="spellEnd"/>
      <w:proofErr w:type="gramEnd"/>
      <w:r w:rsidRPr="00E808B0">
        <w:rPr>
          <w:rFonts w:ascii="Courier New" w:hAnsi="Courier New"/>
          <w:sz w:val="20"/>
        </w:rPr>
        <w:t xml:space="preserve"> </w:t>
      </w:r>
      <w:proofErr w:type="spellStart"/>
      <w:r w:rsidRPr="00E808B0">
        <w:rPr>
          <w:rFonts w:ascii="Courier New" w:hAnsi="Courier New"/>
          <w:sz w:val="20"/>
        </w:rPr>
        <w:t>elementFormDefault</w:t>
      </w:r>
      <w:proofErr w:type="spellEnd"/>
      <w:r w:rsidRPr="00E808B0">
        <w:rPr>
          <w:rFonts w:ascii="Courier New" w:hAnsi="Courier New"/>
          <w:sz w:val="20"/>
        </w:rPr>
        <w:t xml:space="preserve">="qualified" </w:t>
      </w:r>
      <w:proofErr w:type="spellStart"/>
      <w:r w:rsidRPr="00E808B0">
        <w:rPr>
          <w:rFonts w:ascii="Courier New" w:hAnsi="Courier New"/>
          <w:sz w:val="20"/>
        </w:rPr>
        <w:t>targetNamespace</w:t>
      </w:r>
      <w:proofErr w:type="spellEnd"/>
      <w:r w:rsidRPr="00E808B0">
        <w:rPr>
          <w:rFonts w:ascii="Courier New" w:hAnsi="Courier New"/>
          <w:sz w:val="20"/>
        </w:rPr>
        <w:t>="http://rsna.org/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"&gt; </w:t>
      </w:r>
    </w:p>
    <w:p w14:paraId="0D997A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any items that control the returned values list or type here --&gt;</w:t>
      </w:r>
    </w:p>
    <w:p w14:paraId="540E290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or remove items in the actual supplied WSDL to show the available types. --&gt;</w:t>
      </w:r>
    </w:p>
    <w:p w14:paraId="3E488A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summaryRequestType</w:t>
      </w:r>
      <w:proofErr w:type="spellEnd"/>
      <w:r w:rsidRPr="00E808B0">
        <w:rPr>
          <w:rFonts w:ascii="Courier New" w:hAnsi="Courier New"/>
          <w:sz w:val="20"/>
        </w:rPr>
        <w:t>"&gt;</w:t>
      </w:r>
    </w:p>
    <w:p w14:paraId="00044F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406F72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 /&gt;</w:t>
      </w:r>
    </w:p>
    <w:p w14:paraId="0E9A05F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value="SUMMARY-RADIOLOGY" /&gt;</w:t>
      </w:r>
    </w:p>
    <w:p w14:paraId="45E27C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value="SUMMARY-CARDIOLOGY" /&gt;</w:t>
      </w:r>
    </w:p>
    <w:p w14:paraId="1CDCF85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value="SUMMARY-LABORATORY" /&gt;</w:t>
      </w:r>
    </w:p>
    <w:p w14:paraId="6430C5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value="SUMMARY-SURGERY" /&gt;</w:t>
      </w:r>
    </w:p>
    <w:p w14:paraId="3E19792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value="SUMMARY-EMERGENCY" /&gt;</w:t>
      </w:r>
    </w:p>
    <w:p w14:paraId="724A20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value="SUMMARY-DISCHARGE" /&gt;</w:t>
      </w:r>
    </w:p>
    <w:p w14:paraId="20C977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value="SUMMARY-ICU" /&gt;</w:t>
      </w:r>
    </w:p>
    <w:p w14:paraId="6C093E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39AE56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70472B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54ACE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listRequestType</w:t>
      </w:r>
      <w:proofErr w:type="spellEnd"/>
      <w:r w:rsidRPr="00E808B0">
        <w:rPr>
          <w:rFonts w:ascii="Courier New" w:hAnsi="Courier New"/>
          <w:sz w:val="20"/>
        </w:rPr>
        <w:t>"&gt;</w:t>
      </w:r>
    </w:p>
    <w:p w14:paraId="51DE745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5E21AC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value="LIST-ALLERGIES" /&gt;</w:t>
      </w:r>
    </w:p>
    <w:p w14:paraId="4CD18F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value="LIST-MEDS" /&gt;</w:t>
      </w:r>
    </w:p>
    <w:p w14:paraId="1E88ECC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05F0397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6BD8E2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A79B7A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Please list all content types available, and remove those not available. --&gt;</w:t>
      </w:r>
    </w:p>
    <w:p w14:paraId="2A88A6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contentType</w:t>
      </w:r>
      <w:proofErr w:type="spellEnd"/>
      <w:r w:rsidRPr="00E808B0">
        <w:rPr>
          <w:rFonts w:ascii="Courier New" w:hAnsi="Courier New"/>
          <w:sz w:val="20"/>
        </w:rPr>
        <w:t>"&gt;</w:t>
      </w:r>
    </w:p>
    <w:p w14:paraId="5758A1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7E34356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value="text/html" /&gt;</w:t>
      </w:r>
    </w:p>
    <w:p w14:paraId="33F23DA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6F33621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2147F2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03AEE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Indicates that this item is a returned rows restriction --&gt;</w:t>
      </w:r>
    </w:p>
    <w:p w14:paraId="4FD1162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ReturnedResultCount</w:t>
      </w:r>
      <w:proofErr w:type="spellEnd"/>
      <w:r w:rsidRPr="00E808B0">
        <w:rPr>
          <w:rFonts w:ascii="Courier New" w:hAnsi="Courier New"/>
          <w:sz w:val="20"/>
        </w:rPr>
        <w:t>" type="</w:t>
      </w:r>
      <w:proofErr w:type="spellStart"/>
      <w:r w:rsidRPr="00E808B0">
        <w:rPr>
          <w:rFonts w:ascii="Courier New" w:hAnsi="Courier New"/>
          <w:sz w:val="20"/>
        </w:rPr>
        <w:t>s:positiveInteger</w:t>
      </w:r>
      <w:proofErr w:type="spellEnd"/>
      <w:r w:rsidRPr="00E808B0">
        <w:rPr>
          <w:rFonts w:ascii="Courier New" w:hAnsi="Courier New"/>
          <w:sz w:val="20"/>
        </w:rPr>
        <w:t>" /&gt;</w:t>
      </w:r>
    </w:p>
    <w:p w14:paraId="234BF1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37C5D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Please use the string "Search" as a prefix for all search criteria, and list below --&gt;</w:t>
      </w:r>
    </w:p>
    <w:p w14:paraId="4516BCE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Indicates that this item is a search string --&gt;</w:t>
      </w:r>
    </w:p>
    <w:p w14:paraId="14590C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SearchString</w:t>
      </w:r>
      <w:proofErr w:type="spellEnd"/>
      <w:r w:rsidRPr="00E808B0">
        <w:rPr>
          <w:rFonts w:ascii="Courier New" w:hAnsi="Courier New"/>
          <w:sz w:val="20"/>
        </w:rPr>
        <w:t>" type="</w:t>
      </w:r>
      <w:proofErr w:type="spellStart"/>
      <w:r w:rsidRPr="00E808B0">
        <w:rPr>
          <w:rFonts w:ascii="Courier New" w:hAnsi="Courier New"/>
          <w:sz w:val="20"/>
        </w:rPr>
        <w:t>s:string</w:t>
      </w:r>
      <w:proofErr w:type="spellEnd"/>
      <w:r w:rsidRPr="00E808B0">
        <w:rPr>
          <w:rFonts w:ascii="Courier New" w:hAnsi="Courier New"/>
          <w:sz w:val="20"/>
        </w:rPr>
        <w:t>" /&gt;</w:t>
      </w:r>
    </w:p>
    <w:p w14:paraId="374F16D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02BCB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1ADF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0FA9A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s:schema</w:t>
      </w:r>
      <w:proofErr w:type="spellEnd"/>
      <w:proofErr w:type="gramEnd"/>
      <w:r w:rsidRPr="00E808B0">
        <w:rPr>
          <w:rFonts w:ascii="Courier New" w:hAnsi="Courier New"/>
          <w:sz w:val="20"/>
        </w:rPr>
        <w:t xml:space="preserve">&gt; </w:t>
      </w:r>
    </w:p>
    <w:p w14:paraId="190390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38D8F70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68A91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RetrieveSummaryInfoHttpGetIn</w:t>
      </w:r>
      <w:proofErr w:type="spellEnd"/>
      <w:r w:rsidRPr="00E808B0">
        <w:rPr>
          <w:rFonts w:ascii="Courier New" w:hAnsi="Courier New"/>
          <w:sz w:val="20"/>
        </w:rPr>
        <w:t xml:space="preserve">"&gt; </w:t>
      </w:r>
    </w:p>
    <w:p w14:paraId="3CF2404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3499A8E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requestType</w:t>
      </w:r>
      <w:proofErr w:type="spellEnd"/>
      <w:r w:rsidRPr="00E808B0">
        <w:rPr>
          <w:rFonts w:ascii="Courier New" w:hAnsi="Courier New"/>
          <w:sz w:val="20"/>
        </w:rPr>
        <w:t>" type="</w:t>
      </w:r>
      <w:proofErr w:type="spellStart"/>
      <w:r w:rsidRPr="00E808B0">
        <w:rPr>
          <w:rFonts w:ascii="Courier New" w:hAnsi="Courier New"/>
          <w:sz w:val="20"/>
        </w:rPr>
        <w:t>summaryRequestType</w:t>
      </w:r>
      <w:proofErr w:type="spellEnd"/>
      <w:r w:rsidRPr="00E808B0">
        <w:rPr>
          <w:rFonts w:ascii="Courier New" w:hAnsi="Courier New"/>
          <w:sz w:val="20"/>
        </w:rPr>
        <w:t xml:space="preserve">" /&gt; </w:t>
      </w:r>
    </w:p>
    <w:p w14:paraId="05F1AB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patientID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234ADBC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lowerDateTime</w:t>
      </w:r>
      <w:proofErr w:type="spellEnd"/>
      <w:r w:rsidRPr="00E808B0">
        <w:rPr>
          <w:rFonts w:ascii="Courier New" w:hAnsi="Courier New"/>
          <w:sz w:val="20"/>
        </w:rPr>
        <w:t>" type="</w:t>
      </w:r>
      <w:proofErr w:type="spellStart"/>
      <w:proofErr w:type="gramStart"/>
      <w:r w:rsidRPr="00E808B0">
        <w:rPr>
          <w:rFonts w:ascii="Courier New" w:hAnsi="Courier New"/>
          <w:sz w:val="20"/>
        </w:rPr>
        <w:t>s:dateTime</w:t>
      </w:r>
      <w:proofErr w:type="spellEnd"/>
      <w:proofErr w:type="gramEnd"/>
      <w:r w:rsidRPr="00E808B0">
        <w:rPr>
          <w:rFonts w:ascii="Courier New" w:hAnsi="Courier New"/>
          <w:sz w:val="20"/>
        </w:rPr>
        <w:t xml:space="preserve">" /&gt; </w:t>
      </w:r>
    </w:p>
    <w:p w14:paraId="09DD3C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upperDateTime</w:t>
      </w:r>
      <w:proofErr w:type="spellEnd"/>
      <w:r w:rsidRPr="00E808B0">
        <w:rPr>
          <w:rFonts w:ascii="Courier New" w:hAnsi="Courier New"/>
          <w:sz w:val="20"/>
        </w:rPr>
        <w:t>" type="</w:t>
      </w:r>
      <w:proofErr w:type="spellStart"/>
      <w:proofErr w:type="gramStart"/>
      <w:r w:rsidRPr="00E808B0">
        <w:rPr>
          <w:rFonts w:ascii="Courier New" w:hAnsi="Courier New"/>
          <w:sz w:val="20"/>
        </w:rPr>
        <w:t>s:dateTime</w:t>
      </w:r>
      <w:proofErr w:type="spellEnd"/>
      <w:proofErr w:type="gramEnd"/>
      <w:r w:rsidRPr="00E808B0">
        <w:rPr>
          <w:rFonts w:ascii="Courier New" w:hAnsi="Courier New"/>
          <w:sz w:val="20"/>
        </w:rPr>
        <w:t xml:space="preserve">" /&gt; </w:t>
      </w:r>
    </w:p>
    <w:p w14:paraId="0764F0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mostRecentResults</w:t>
      </w:r>
      <w:proofErr w:type="spellEnd"/>
      <w:r w:rsidRPr="00E808B0">
        <w:rPr>
          <w:rFonts w:ascii="Courier New" w:hAnsi="Courier New"/>
          <w:sz w:val="20"/>
        </w:rPr>
        <w:t>" type="</w:t>
      </w:r>
      <w:proofErr w:type="spellStart"/>
      <w:r w:rsidRPr="00E808B0">
        <w:rPr>
          <w:rFonts w:ascii="Courier New" w:hAnsi="Courier New"/>
          <w:sz w:val="20"/>
        </w:rPr>
        <w:t>ReturnedResultCount</w:t>
      </w:r>
      <w:proofErr w:type="spellEnd"/>
      <w:r w:rsidRPr="00E808B0">
        <w:rPr>
          <w:rFonts w:ascii="Courier New" w:hAnsi="Courier New"/>
          <w:sz w:val="20"/>
        </w:rPr>
        <w:t xml:space="preserve">" /&gt; </w:t>
      </w:r>
    </w:p>
    <w:p w14:paraId="466F223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308012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C41BC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RetrieveSummaryInfoHttpGetOut</w:t>
      </w:r>
      <w:proofErr w:type="spellEnd"/>
      <w:r w:rsidRPr="00E808B0">
        <w:rPr>
          <w:rFonts w:ascii="Courier New" w:hAnsi="Courier New"/>
          <w:sz w:val="20"/>
        </w:rPr>
        <w:t xml:space="preserve">"&gt; </w:t>
      </w:r>
    </w:p>
    <w:p w14:paraId="40DF54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52B921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s0:string. If a complex type is allowed as one --&gt;</w:t>
      </w:r>
    </w:p>
    <w:p w14:paraId="23498F9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581589F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4D5B80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w:t>
      </w:r>
      <w:proofErr w:type="gramStart"/>
      <w:r w:rsidRPr="00E808B0">
        <w:rPr>
          <w:rFonts w:ascii="Courier New" w:hAnsi="Courier New"/>
          <w:sz w:val="20"/>
        </w:rPr>
        <w:t>0:string</w:t>
      </w:r>
      <w:proofErr w:type="gramEnd"/>
      <w:r w:rsidRPr="00E808B0">
        <w:rPr>
          <w:rFonts w:ascii="Courier New" w:hAnsi="Courier New"/>
          <w:sz w:val="20"/>
        </w:rPr>
        <w:t xml:space="preserve">" /&gt; </w:t>
      </w:r>
    </w:p>
    <w:p w14:paraId="4A580DE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2F1A57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A9D0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RetrieveListInfoHttpGetIn</w:t>
      </w:r>
      <w:proofErr w:type="spellEnd"/>
      <w:r w:rsidRPr="00E808B0">
        <w:rPr>
          <w:rFonts w:ascii="Courier New" w:hAnsi="Courier New"/>
          <w:sz w:val="20"/>
        </w:rPr>
        <w:t xml:space="preserve">"&gt; </w:t>
      </w:r>
    </w:p>
    <w:p w14:paraId="2DB5FA1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394949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requestType</w:t>
      </w:r>
      <w:proofErr w:type="spellEnd"/>
      <w:r w:rsidRPr="00E808B0">
        <w:rPr>
          <w:rFonts w:ascii="Courier New" w:hAnsi="Courier New"/>
          <w:sz w:val="20"/>
        </w:rPr>
        <w:t>" type="</w:t>
      </w:r>
      <w:proofErr w:type="spellStart"/>
      <w:r w:rsidRPr="00E808B0">
        <w:rPr>
          <w:rFonts w:ascii="Courier New" w:hAnsi="Courier New"/>
          <w:sz w:val="20"/>
        </w:rPr>
        <w:t>listRequestType</w:t>
      </w:r>
      <w:proofErr w:type="spellEnd"/>
      <w:r w:rsidRPr="00E808B0">
        <w:rPr>
          <w:rFonts w:ascii="Courier New" w:hAnsi="Courier New"/>
          <w:sz w:val="20"/>
        </w:rPr>
        <w:t xml:space="preserve">" /&gt; </w:t>
      </w:r>
    </w:p>
    <w:p w14:paraId="4B8B51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patientID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3AC9FDC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72193B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D18A52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RetrieveListInfoHttpGetOut</w:t>
      </w:r>
      <w:proofErr w:type="spellEnd"/>
      <w:r w:rsidRPr="00E808B0">
        <w:rPr>
          <w:rFonts w:ascii="Courier New" w:hAnsi="Courier New"/>
          <w:sz w:val="20"/>
        </w:rPr>
        <w:t xml:space="preserve">"&gt; </w:t>
      </w:r>
    </w:p>
    <w:p w14:paraId="4585B1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34E6034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s0:string. If a complex type is allowed as one --&gt;</w:t>
      </w:r>
    </w:p>
    <w:p w14:paraId="7719C16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321D15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20CB2F3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w:t>
      </w:r>
      <w:proofErr w:type="gramStart"/>
      <w:r w:rsidRPr="00E808B0">
        <w:rPr>
          <w:rFonts w:ascii="Courier New" w:hAnsi="Courier New"/>
          <w:sz w:val="20"/>
        </w:rPr>
        <w:t>0:string</w:t>
      </w:r>
      <w:proofErr w:type="gramEnd"/>
      <w:r w:rsidRPr="00E808B0">
        <w:rPr>
          <w:rFonts w:ascii="Courier New" w:hAnsi="Courier New"/>
          <w:sz w:val="20"/>
        </w:rPr>
        <w:t xml:space="preserve">" /&gt; </w:t>
      </w:r>
    </w:p>
    <w:p w14:paraId="2DDE40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&lt;/message&gt;</w:t>
      </w:r>
    </w:p>
    <w:p w14:paraId="4263C01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RetrieveDocumentHttpGetIn</w:t>
      </w:r>
      <w:proofErr w:type="spellEnd"/>
      <w:r w:rsidRPr="00E808B0">
        <w:rPr>
          <w:rFonts w:ascii="Courier New" w:hAnsi="Courier New"/>
          <w:sz w:val="20"/>
        </w:rPr>
        <w:t xml:space="preserve">"&gt; </w:t>
      </w:r>
    </w:p>
    <w:p w14:paraId="07CD99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7584180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79BBE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is recommended that one of the sub-types of </w:t>
      </w:r>
      <w:proofErr w:type="spellStart"/>
      <w:r w:rsidRPr="00E808B0">
        <w:rPr>
          <w:rFonts w:ascii="Courier New" w:hAnsi="Courier New"/>
          <w:sz w:val="20"/>
        </w:rPr>
        <w:t>SearchUID</w:t>
      </w:r>
      <w:proofErr w:type="spellEnd"/>
      <w:r w:rsidRPr="00E808B0">
        <w:rPr>
          <w:rFonts w:ascii="Courier New" w:hAnsi="Courier New"/>
          <w:sz w:val="20"/>
        </w:rPr>
        <w:t xml:space="preserve"> is chosen here --&gt;</w:t>
      </w:r>
    </w:p>
    <w:p w14:paraId="5CD616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Especially if </w:t>
      </w:r>
      <w:proofErr w:type="spellStart"/>
      <w:r w:rsidRPr="00E808B0">
        <w:rPr>
          <w:rFonts w:ascii="Courier New" w:hAnsi="Courier New"/>
          <w:sz w:val="20"/>
        </w:rPr>
        <w:t>SearchStudyUID</w:t>
      </w:r>
      <w:proofErr w:type="spellEnd"/>
      <w:r w:rsidRPr="00E808B0">
        <w:rPr>
          <w:rFonts w:ascii="Courier New" w:hAnsi="Courier New"/>
          <w:sz w:val="20"/>
        </w:rPr>
        <w:t xml:space="preserve"> is allowed, then the display client can know that --&gt;</w:t>
      </w:r>
    </w:p>
    <w:p w14:paraId="1C3AF3D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is permissible to use a </w:t>
      </w:r>
      <w:proofErr w:type="spellStart"/>
      <w:r w:rsidRPr="00E808B0">
        <w:rPr>
          <w:rFonts w:ascii="Courier New" w:hAnsi="Courier New"/>
          <w:sz w:val="20"/>
        </w:rPr>
        <w:t>dicom</w:t>
      </w:r>
      <w:proofErr w:type="spellEnd"/>
      <w:r w:rsidRPr="00E808B0">
        <w:rPr>
          <w:rFonts w:ascii="Courier New" w:hAnsi="Courier New"/>
          <w:sz w:val="20"/>
        </w:rPr>
        <w:t xml:space="preserve"> </w:t>
      </w:r>
      <w:proofErr w:type="spellStart"/>
      <w:r w:rsidRPr="00E808B0">
        <w:rPr>
          <w:rFonts w:ascii="Courier New" w:hAnsi="Courier New"/>
          <w:sz w:val="20"/>
        </w:rPr>
        <w:t>uid</w:t>
      </w:r>
      <w:proofErr w:type="spellEnd"/>
      <w:r w:rsidRPr="00E808B0">
        <w:rPr>
          <w:rFonts w:ascii="Courier New" w:hAnsi="Courier New"/>
          <w:sz w:val="20"/>
        </w:rPr>
        <w:t xml:space="preserve"> here --&gt;</w:t>
      </w:r>
    </w:p>
    <w:p w14:paraId="1CA871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documentUID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051F5CB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contentType</w:t>
      </w:r>
      <w:proofErr w:type="spellEnd"/>
      <w:r w:rsidRPr="00E808B0">
        <w:rPr>
          <w:rFonts w:ascii="Courier New" w:hAnsi="Courier New"/>
          <w:sz w:val="20"/>
        </w:rPr>
        <w:t>" type="</w:t>
      </w:r>
      <w:proofErr w:type="spellStart"/>
      <w:r w:rsidRPr="00E808B0">
        <w:rPr>
          <w:rFonts w:ascii="Courier New" w:hAnsi="Courier New"/>
          <w:sz w:val="20"/>
        </w:rPr>
        <w:t>contentType</w:t>
      </w:r>
      <w:proofErr w:type="spellEnd"/>
      <w:r w:rsidRPr="00E808B0">
        <w:rPr>
          <w:rFonts w:ascii="Courier New" w:hAnsi="Courier New"/>
          <w:sz w:val="20"/>
        </w:rPr>
        <w:t xml:space="preserve">" /&gt; </w:t>
      </w:r>
    </w:p>
    <w:p w14:paraId="1F3392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1880369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9BB158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RetrieveDocumentHttpGetOut</w:t>
      </w:r>
      <w:proofErr w:type="spellEnd"/>
      <w:r w:rsidRPr="00E808B0">
        <w:rPr>
          <w:rFonts w:ascii="Courier New" w:hAnsi="Courier New"/>
          <w:sz w:val="20"/>
        </w:rPr>
        <w:t xml:space="preserve">"&gt; </w:t>
      </w:r>
    </w:p>
    <w:p w14:paraId="69367B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6A36FB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w:t>
      </w:r>
      <w:proofErr w:type="spellStart"/>
      <w:r w:rsidRPr="00E808B0">
        <w:rPr>
          <w:rFonts w:ascii="Courier New" w:hAnsi="Courier New"/>
          <w:sz w:val="20"/>
        </w:rPr>
        <w:t>s:string</w:t>
      </w:r>
      <w:proofErr w:type="spellEnd"/>
      <w:r w:rsidRPr="00E808B0">
        <w:rPr>
          <w:rFonts w:ascii="Courier New" w:hAnsi="Courier New"/>
          <w:sz w:val="20"/>
        </w:rPr>
        <w:t>. If a complex type is allowed as one --&gt;</w:t>
      </w:r>
    </w:p>
    <w:p w14:paraId="5A509E8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61DFC0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5FE98F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s:string</w:t>
      </w:r>
      <w:proofErr w:type="spellEnd"/>
      <w:proofErr w:type="gramEnd"/>
      <w:r w:rsidRPr="00E808B0">
        <w:rPr>
          <w:rFonts w:ascii="Courier New" w:hAnsi="Courier New"/>
          <w:sz w:val="20"/>
        </w:rPr>
        <w:t xml:space="preserve">" /&gt; </w:t>
      </w:r>
    </w:p>
    <w:p w14:paraId="1E3B8B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6D55C3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E2FC8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 xml:space="preserve"> name="</w:t>
      </w:r>
      <w:proofErr w:type="spellStart"/>
      <w:r w:rsidRPr="00E808B0">
        <w:rPr>
          <w:rFonts w:ascii="Courier New" w:hAnsi="Courier New"/>
          <w:sz w:val="20"/>
        </w:rPr>
        <w:t>IHERetrieveForDisplayHttpGet</w:t>
      </w:r>
      <w:proofErr w:type="spellEnd"/>
      <w:r w:rsidRPr="00E808B0">
        <w:rPr>
          <w:rFonts w:ascii="Courier New" w:hAnsi="Courier New"/>
          <w:sz w:val="20"/>
        </w:rPr>
        <w:t xml:space="preserve">"&gt; </w:t>
      </w:r>
    </w:p>
    <w:p w14:paraId="5A3987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RetrieveSummaryInfo</w:t>
      </w:r>
      <w:proofErr w:type="spellEnd"/>
      <w:r w:rsidRPr="00E808B0">
        <w:rPr>
          <w:rFonts w:ascii="Courier New" w:hAnsi="Courier New"/>
          <w:sz w:val="20"/>
        </w:rPr>
        <w:t xml:space="preserve">"&gt; </w:t>
      </w:r>
    </w:p>
    <w:p w14:paraId="6C17A7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w:t>
      </w:r>
      <w:proofErr w:type="gramStart"/>
      <w:r w:rsidRPr="00E808B0">
        <w:rPr>
          <w:rFonts w:ascii="Courier New" w:hAnsi="Courier New"/>
          <w:sz w:val="20"/>
        </w:rPr>
        <w:t>0:RetrieveSummaryInfoHttpGetIn</w:t>
      </w:r>
      <w:proofErr w:type="gramEnd"/>
      <w:r w:rsidRPr="00E808B0">
        <w:rPr>
          <w:rFonts w:ascii="Courier New" w:hAnsi="Courier New"/>
          <w:sz w:val="20"/>
        </w:rPr>
        <w:t xml:space="preserve">" /&gt; </w:t>
      </w:r>
    </w:p>
    <w:p w14:paraId="62800D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0:RetrieveSummaryInfoHttpGetOut</w:t>
      </w:r>
      <w:proofErr w:type="gramEnd"/>
      <w:r w:rsidRPr="00E808B0">
        <w:rPr>
          <w:rFonts w:ascii="Courier New" w:hAnsi="Courier New"/>
          <w:sz w:val="20"/>
        </w:rPr>
        <w:t xml:space="preserve">" /&gt; </w:t>
      </w:r>
    </w:p>
    <w:p w14:paraId="65983A3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BFD866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RetrieveListInfo</w:t>
      </w:r>
      <w:proofErr w:type="spellEnd"/>
      <w:r w:rsidRPr="00E808B0">
        <w:rPr>
          <w:rFonts w:ascii="Courier New" w:hAnsi="Courier New"/>
          <w:sz w:val="20"/>
        </w:rPr>
        <w:t xml:space="preserve">"&gt; </w:t>
      </w:r>
    </w:p>
    <w:p w14:paraId="6819E90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w:t>
      </w:r>
      <w:proofErr w:type="gramStart"/>
      <w:r w:rsidRPr="00E808B0">
        <w:rPr>
          <w:rFonts w:ascii="Courier New" w:hAnsi="Courier New"/>
          <w:sz w:val="20"/>
        </w:rPr>
        <w:t>0:RetrieveListInfoHttpGetIn</w:t>
      </w:r>
      <w:proofErr w:type="gramEnd"/>
      <w:r w:rsidRPr="00E808B0">
        <w:rPr>
          <w:rFonts w:ascii="Courier New" w:hAnsi="Courier New"/>
          <w:sz w:val="20"/>
        </w:rPr>
        <w:t xml:space="preserve">" /&gt; </w:t>
      </w:r>
    </w:p>
    <w:p w14:paraId="450D493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0:RetrieveListInfoHttpGetOut</w:t>
      </w:r>
      <w:proofErr w:type="gramEnd"/>
      <w:r w:rsidRPr="00E808B0">
        <w:rPr>
          <w:rFonts w:ascii="Courier New" w:hAnsi="Courier New"/>
          <w:sz w:val="20"/>
        </w:rPr>
        <w:t xml:space="preserve">" /&gt; </w:t>
      </w:r>
    </w:p>
    <w:p w14:paraId="29BED2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89D19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w:t>
      </w:r>
      <w:proofErr w:type="spellEnd"/>
      <w:r w:rsidRPr="00E808B0">
        <w:rPr>
          <w:rFonts w:ascii="Courier New" w:hAnsi="Courier New"/>
          <w:sz w:val="20"/>
        </w:rPr>
        <w:t xml:space="preserve">"&gt; </w:t>
      </w:r>
    </w:p>
    <w:p w14:paraId="5DE2E1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w:t>
      </w:r>
      <w:proofErr w:type="gramStart"/>
      <w:r w:rsidRPr="00E808B0">
        <w:rPr>
          <w:rFonts w:ascii="Courier New" w:hAnsi="Courier New"/>
          <w:sz w:val="20"/>
        </w:rPr>
        <w:t>0:RetrieveDocumentHttpGetIn</w:t>
      </w:r>
      <w:proofErr w:type="gramEnd"/>
      <w:r w:rsidRPr="00E808B0">
        <w:rPr>
          <w:rFonts w:ascii="Courier New" w:hAnsi="Courier New"/>
          <w:sz w:val="20"/>
        </w:rPr>
        <w:t xml:space="preserve">" /&gt; </w:t>
      </w:r>
    </w:p>
    <w:p w14:paraId="63F0AC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0:RetrieveDocumentHttpGetOut</w:t>
      </w:r>
      <w:proofErr w:type="gramEnd"/>
      <w:r w:rsidRPr="00E808B0">
        <w:rPr>
          <w:rFonts w:ascii="Courier New" w:hAnsi="Courier New"/>
          <w:sz w:val="20"/>
        </w:rPr>
        <w:t xml:space="preserve">" /&gt; </w:t>
      </w:r>
    </w:p>
    <w:p w14:paraId="232530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64BC7C6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 xml:space="preserve">&gt; </w:t>
      </w:r>
    </w:p>
    <w:p w14:paraId="2DFE67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3CF7D9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w:t>
      </w:r>
      <w:proofErr w:type="spellStart"/>
      <w:r w:rsidRPr="00E808B0">
        <w:rPr>
          <w:rFonts w:ascii="Courier New" w:hAnsi="Courier New"/>
          <w:sz w:val="20"/>
        </w:rPr>
        <w:t>IHERetrieveForDisplayHttpGet</w:t>
      </w:r>
      <w:proofErr w:type="spellEnd"/>
      <w:r w:rsidRPr="00E808B0">
        <w:rPr>
          <w:rFonts w:ascii="Courier New" w:hAnsi="Courier New"/>
          <w:sz w:val="20"/>
        </w:rPr>
        <w:t>" type="s</w:t>
      </w:r>
      <w:proofErr w:type="gramStart"/>
      <w:r w:rsidRPr="00E808B0">
        <w:rPr>
          <w:rFonts w:ascii="Courier New" w:hAnsi="Courier New"/>
          <w:sz w:val="20"/>
        </w:rPr>
        <w:t>0:IHERetrieveForDisplayHttpGet</w:t>
      </w:r>
      <w:proofErr w:type="gramEnd"/>
      <w:r w:rsidRPr="00E808B0">
        <w:rPr>
          <w:rFonts w:ascii="Courier New" w:hAnsi="Courier New"/>
          <w:sz w:val="20"/>
        </w:rPr>
        <w:t xml:space="preserve">"&gt; </w:t>
      </w:r>
    </w:p>
    <w:p w14:paraId="1A114B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http:binding</w:t>
      </w:r>
      <w:proofErr w:type="spellEnd"/>
      <w:proofErr w:type="gramEnd"/>
      <w:r w:rsidRPr="00E808B0">
        <w:rPr>
          <w:rFonts w:ascii="Courier New" w:hAnsi="Courier New"/>
          <w:sz w:val="20"/>
        </w:rPr>
        <w:t xml:space="preserve"> verb="GET" /&gt; </w:t>
      </w:r>
    </w:p>
    <w:p w14:paraId="24937B9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RetrieveSummaryInfo</w:t>
      </w:r>
      <w:proofErr w:type="spellEnd"/>
      <w:r w:rsidRPr="00E808B0">
        <w:rPr>
          <w:rFonts w:ascii="Courier New" w:hAnsi="Courier New"/>
          <w:sz w:val="20"/>
        </w:rPr>
        <w:t xml:space="preserve">"&gt; </w:t>
      </w:r>
    </w:p>
    <w:p w14:paraId="48F9E3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IHERetrieveSummaryInfo</w:t>
      </w:r>
      <w:proofErr w:type="spellEnd"/>
      <w:r w:rsidRPr="00E808B0">
        <w:rPr>
          <w:rFonts w:ascii="Courier New" w:hAnsi="Courier New"/>
          <w:sz w:val="20"/>
        </w:rPr>
        <w:t xml:space="preserve">" /&gt; </w:t>
      </w:r>
    </w:p>
    <w:p w14:paraId="359462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8A1B0B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0E04728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5BAAAB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7DE8F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225EB96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26FA5E7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6E068C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C44A2A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020E8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RetrieveListInfo</w:t>
      </w:r>
      <w:proofErr w:type="spellEnd"/>
      <w:r w:rsidRPr="00E808B0">
        <w:rPr>
          <w:rFonts w:ascii="Courier New" w:hAnsi="Courier New"/>
          <w:sz w:val="20"/>
        </w:rPr>
        <w:t xml:space="preserve">"&gt; </w:t>
      </w:r>
    </w:p>
    <w:p w14:paraId="4973904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IHERetrieveListInfo</w:t>
      </w:r>
      <w:proofErr w:type="spellEnd"/>
      <w:r w:rsidRPr="00E808B0">
        <w:rPr>
          <w:rFonts w:ascii="Courier New" w:hAnsi="Courier New"/>
          <w:sz w:val="20"/>
        </w:rPr>
        <w:t xml:space="preserve">" /&gt; </w:t>
      </w:r>
    </w:p>
    <w:p w14:paraId="717274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EEAEB6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2556612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7DDAFE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5613C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0E68496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51D4652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C38A1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388E41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5A346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w:t>
      </w:r>
      <w:proofErr w:type="spellEnd"/>
      <w:r w:rsidRPr="00E808B0">
        <w:rPr>
          <w:rFonts w:ascii="Courier New" w:hAnsi="Courier New"/>
          <w:sz w:val="20"/>
        </w:rPr>
        <w:t xml:space="preserve">"&gt; </w:t>
      </w:r>
    </w:p>
    <w:p w14:paraId="53D0ED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IHERetrieveDocument</w:t>
      </w:r>
      <w:proofErr w:type="spellEnd"/>
      <w:r w:rsidRPr="00E808B0">
        <w:rPr>
          <w:rFonts w:ascii="Courier New" w:hAnsi="Courier New"/>
          <w:sz w:val="20"/>
        </w:rPr>
        <w:t xml:space="preserve">" /&gt; </w:t>
      </w:r>
    </w:p>
    <w:p w14:paraId="1142B25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6C1B3F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1022C3B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20BAC5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83A9BE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The type of the output should be restricted on a per-server basis to the types --&gt;</w:t>
      </w:r>
    </w:p>
    <w:p w14:paraId="3B7BBE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actually provided. --&gt;</w:t>
      </w:r>
    </w:p>
    <w:p w14:paraId="154000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36A178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281646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type="application/x-hl7-cda-level-one+xml" /&gt; </w:t>
      </w:r>
    </w:p>
    <w:p w14:paraId="799A906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type="application/pdf" /&gt; </w:t>
      </w:r>
    </w:p>
    <w:p w14:paraId="39A1E62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type="image/jpeg" /&gt; </w:t>
      </w:r>
    </w:p>
    <w:p w14:paraId="13083F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3E84E4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B4D6F2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 </w:t>
      </w:r>
    </w:p>
    <w:p w14:paraId="34AE9F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A3884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Bind the actual service here --&gt;</w:t>
      </w:r>
    </w:p>
    <w:p w14:paraId="552FF1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w:t>
      </w:r>
      <w:proofErr w:type="spellStart"/>
      <w:r w:rsidRPr="00E808B0">
        <w:rPr>
          <w:rFonts w:ascii="Courier New" w:hAnsi="Courier New"/>
          <w:sz w:val="20"/>
        </w:rPr>
        <w:t>IHERetrieveForDisplay</w:t>
      </w:r>
      <w:proofErr w:type="spellEnd"/>
      <w:r w:rsidRPr="00E808B0">
        <w:rPr>
          <w:rFonts w:ascii="Courier New" w:hAnsi="Courier New"/>
          <w:sz w:val="20"/>
        </w:rPr>
        <w:t xml:space="preserve">"&gt; </w:t>
      </w:r>
    </w:p>
    <w:p w14:paraId="2B4E77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w:t>
      </w:r>
      <w:proofErr w:type="spellStart"/>
      <w:r w:rsidRPr="00E808B0">
        <w:rPr>
          <w:rFonts w:ascii="Courier New" w:hAnsi="Courier New"/>
          <w:sz w:val="20"/>
        </w:rPr>
        <w:t>IHERetrieveForDisplayHttpGet</w:t>
      </w:r>
      <w:proofErr w:type="spellEnd"/>
      <w:r w:rsidRPr="00E808B0">
        <w:rPr>
          <w:rFonts w:ascii="Courier New" w:hAnsi="Courier New"/>
          <w:sz w:val="20"/>
        </w:rPr>
        <w:t>" binding="s</w:t>
      </w:r>
      <w:proofErr w:type="gramStart"/>
      <w:r w:rsidRPr="00E808B0">
        <w:rPr>
          <w:rFonts w:ascii="Courier New" w:hAnsi="Courier New"/>
          <w:sz w:val="20"/>
        </w:rPr>
        <w:t>0:IHERetrieveForDisplayHttpGet</w:t>
      </w:r>
      <w:proofErr w:type="gramEnd"/>
      <w:r w:rsidRPr="00E808B0">
        <w:rPr>
          <w:rFonts w:ascii="Courier New" w:hAnsi="Courier New"/>
          <w:sz w:val="20"/>
        </w:rPr>
        <w:t xml:space="preserve">"&gt; </w:t>
      </w:r>
    </w:p>
    <w:p w14:paraId="7C5523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http:address</w:t>
      </w:r>
      <w:proofErr w:type="spellEnd"/>
      <w:proofErr w:type="gramEnd"/>
      <w:r w:rsidRPr="00E808B0">
        <w:rPr>
          <w:rFonts w:ascii="Courier New" w:hAnsi="Courier New"/>
          <w:sz w:val="20"/>
        </w:rPr>
        <w:t xml:space="preserve"> location="http://localhost/" /&gt; </w:t>
      </w:r>
    </w:p>
    <w:p w14:paraId="692E47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 </w:t>
      </w:r>
    </w:p>
    <w:p w14:paraId="2F78A4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&lt;/service&gt;</w:t>
      </w:r>
    </w:p>
    <w:p w14:paraId="42564C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&lt;?xml version="1.0" encoding="utf8"?&gt;</w:t>
      </w:r>
    </w:p>
    <w:p w14:paraId="03C174B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FA6418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&lt;definitions </w:t>
      </w:r>
      <w:proofErr w:type="spellStart"/>
      <w:proofErr w:type="gramStart"/>
      <w:r w:rsidRPr="00E808B0">
        <w:rPr>
          <w:rFonts w:ascii="Courier New" w:hAnsi="Courier New"/>
          <w:sz w:val="20"/>
        </w:rPr>
        <w:t>xmlns:http</w:t>
      </w:r>
      <w:proofErr w:type="spellEnd"/>
      <w:proofErr w:type="gram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/http/"</w:t>
      </w:r>
    </w:p>
    <w:p w14:paraId="182CBD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xmlns:s</w:t>
      </w:r>
      <w:proofErr w:type="spellEnd"/>
      <w:proofErr w:type="gramEnd"/>
      <w:r w:rsidRPr="00E808B0">
        <w:rPr>
          <w:rFonts w:ascii="Courier New" w:hAnsi="Courier New"/>
          <w:sz w:val="20"/>
        </w:rPr>
        <w:t>="http://www.w3.org/2001/XMLSchema"</w:t>
      </w:r>
    </w:p>
    <w:p w14:paraId="0777285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xmlns:s</w:t>
      </w:r>
      <w:proofErr w:type="gramEnd"/>
      <w:r w:rsidRPr="00E808B0">
        <w:rPr>
          <w:rFonts w:ascii="Courier New" w:hAnsi="Courier New"/>
          <w:sz w:val="20"/>
        </w:rPr>
        <w:t>0="http://rsna.org/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 </w:t>
      </w:r>
    </w:p>
    <w:p w14:paraId="01536C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xmlns:tm</w:t>
      </w:r>
      <w:proofErr w:type="spellEnd"/>
      <w:r w:rsidRPr="00E808B0">
        <w:rPr>
          <w:rFonts w:ascii="Courier New" w:hAnsi="Courier New"/>
          <w:sz w:val="20"/>
        </w:rPr>
        <w:t>="http://microsoft.com/</w:t>
      </w:r>
      <w:proofErr w:type="spellStart"/>
      <w:r w:rsidRPr="00E808B0">
        <w:rPr>
          <w:rFonts w:ascii="Courier New" w:hAnsi="Courier New"/>
          <w:sz w:val="20"/>
        </w:rPr>
        <w:t>wsdl</w:t>
      </w:r>
      <w:proofErr w:type="spellEnd"/>
      <w:r w:rsidRPr="00E808B0">
        <w:rPr>
          <w:rFonts w:ascii="Courier New" w:hAnsi="Courier New"/>
          <w:sz w:val="20"/>
        </w:rPr>
        <w:t>/mime/</w:t>
      </w:r>
      <w:proofErr w:type="spellStart"/>
      <w:r w:rsidRPr="00E808B0">
        <w:rPr>
          <w:rFonts w:ascii="Courier New" w:hAnsi="Courier New"/>
          <w:sz w:val="20"/>
        </w:rPr>
        <w:t>textMatching</w:t>
      </w:r>
      <w:proofErr w:type="spellEnd"/>
      <w:r w:rsidRPr="00E808B0">
        <w:rPr>
          <w:rFonts w:ascii="Courier New" w:hAnsi="Courier New"/>
          <w:sz w:val="20"/>
        </w:rPr>
        <w:t xml:space="preserve">/" </w:t>
      </w:r>
    </w:p>
    <w:p w14:paraId="7864C5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xmlns:mime</w:t>
      </w:r>
      <w:proofErr w:type="spellEnd"/>
      <w:proofErr w:type="gram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/mime/"</w:t>
      </w:r>
    </w:p>
    <w:p w14:paraId="4CE8628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targetNamespace</w:t>
      </w:r>
      <w:proofErr w:type="spellEnd"/>
      <w:r w:rsidRPr="00E808B0">
        <w:rPr>
          <w:rFonts w:ascii="Courier New" w:hAnsi="Courier New"/>
          <w:sz w:val="20"/>
        </w:rPr>
        <w:t>="http://rsna.org/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 </w:t>
      </w:r>
    </w:p>
    <w:p w14:paraId="0A17F21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xmlns</w:t>
      </w:r>
      <w:proofErr w:type="spell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 xml:space="preserve">/"&gt; </w:t>
      </w:r>
    </w:p>
    <w:p w14:paraId="53AE2B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CE59D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Defines the types available for the parameters --&gt;</w:t>
      </w:r>
    </w:p>
    <w:p w14:paraId="1659B7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May also include the return type definitions --&gt;</w:t>
      </w:r>
    </w:p>
    <w:p w14:paraId="0ACFF95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679D380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s:schema</w:t>
      </w:r>
      <w:proofErr w:type="spellEnd"/>
      <w:proofErr w:type="gramEnd"/>
      <w:r w:rsidRPr="00E808B0">
        <w:rPr>
          <w:rFonts w:ascii="Courier New" w:hAnsi="Courier New"/>
          <w:sz w:val="20"/>
        </w:rPr>
        <w:t xml:space="preserve"> </w:t>
      </w:r>
      <w:proofErr w:type="spellStart"/>
      <w:r w:rsidRPr="00E808B0">
        <w:rPr>
          <w:rFonts w:ascii="Courier New" w:hAnsi="Courier New"/>
          <w:sz w:val="20"/>
        </w:rPr>
        <w:t>elementFormDefault</w:t>
      </w:r>
      <w:proofErr w:type="spellEnd"/>
      <w:r w:rsidRPr="00E808B0">
        <w:rPr>
          <w:rFonts w:ascii="Courier New" w:hAnsi="Courier New"/>
          <w:sz w:val="20"/>
        </w:rPr>
        <w:t xml:space="preserve">="qualified" </w:t>
      </w:r>
      <w:proofErr w:type="spellStart"/>
      <w:r w:rsidRPr="00E808B0">
        <w:rPr>
          <w:rFonts w:ascii="Courier New" w:hAnsi="Courier New"/>
          <w:sz w:val="20"/>
        </w:rPr>
        <w:t>targetNamespace</w:t>
      </w:r>
      <w:proofErr w:type="spellEnd"/>
      <w:r w:rsidRPr="00E808B0">
        <w:rPr>
          <w:rFonts w:ascii="Courier New" w:hAnsi="Courier New"/>
          <w:sz w:val="20"/>
        </w:rPr>
        <w:t>="http://rsna.org/</w:t>
      </w:r>
      <w:proofErr w:type="spellStart"/>
      <w:r w:rsidRPr="00E808B0">
        <w:rPr>
          <w:rFonts w:ascii="Courier New" w:hAnsi="Courier New"/>
          <w:sz w:val="20"/>
        </w:rPr>
        <w:t>ihe</w:t>
      </w:r>
      <w:proofErr w:type="spellEnd"/>
      <w:r w:rsidRPr="00E808B0">
        <w:rPr>
          <w:rFonts w:ascii="Courier New" w:hAnsi="Courier New"/>
          <w:sz w:val="20"/>
        </w:rPr>
        <w:t>/</w:t>
      </w:r>
      <w:proofErr w:type="spellStart"/>
      <w:r w:rsidRPr="00E808B0">
        <w:rPr>
          <w:rFonts w:ascii="Courier New" w:hAnsi="Courier New"/>
          <w:sz w:val="20"/>
        </w:rPr>
        <w:t>IHERetrieveForDisplay</w:t>
      </w:r>
      <w:proofErr w:type="spellEnd"/>
      <w:r w:rsidRPr="00E808B0">
        <w:rPr>
          <w:rFonts w:ascii="Courier New" w:hAnsi="Courier New"/>
          <w:sz w:val="20"/>
        </w:rPr>
        <w:t xml:space="preserve">"&gt; </w:t>
      </w:r>
    </w:p>
    <w:p w14:paraId="157A371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any items that control the returned values list or type here --&gt;</w:t>
      </w:r>
    </w:p>
    <w:p w14:paraId="0CA00DB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or remove items in the actual supplied WSDL to show the available types. --&gt;</w:t>
      </w:r>
    </w:p>
    <w:p w14:paraId="733B5E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summaryRequestType</w:t>
      </w:r>
      <w:proofErr w:type="spellEnd"/>
      <w:r w:rsidRPr="00E808B0">
        <w:rPr>
          <w:rFonts w:ascii="Courier New" w:hAnsi="Courier New"/>
          <w:sz w:val="20"/>
        </w:rPr>
        <w:t>"&gt;</w:t>
      </w:r>
    </w:p>
    <w:p w14:paraId="47931AF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717F643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 /&gt;</w:t>
      </w:r>
    </w:p>
    <w:p w14:paraId="3F3408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value="SUMMARY-RADIOLOGY" /&gt;</w:t>
      </w:r>
    </w:p>
    <w:p w14:paraId="4A2CF4F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value="SUMMARY-CARDIOLOGY" /&gt;</w:t>
      </w:r>
    </w:p>
    <w:p w14:paraId="39BF45C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value="SUMMARY-LABORATORY" /&gt;</w:t>
      </w:r>
    </w:p>
    <w:p w14:paraId="79E5DD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value="SUMMARY-SURGERY" /&gt;</w:t>
      </w:r>
    </w:p>
    <w:p w14:paraId="025C62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value="SUMMARY-EMERGENCY" /&gt;</w:t>
      </w:r>
    </w:p>
    <w:p w14:paraId="2D2E56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value="SUMMARY-DISCHARGE" /&gt;</w:t>
      </w:r>
    </w:p>
    <w:p w14:paraId="65B928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value="SUMMARY-ICU" /&gt;</w:t>
      </w:r>
    </w:p>
    <w:p w14:paraId="0B4BB4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value="SUMMARY-RX" /&gt;</w:t>
      </w:r>
    </w:p>
    <w:p w14:paraId="724A9C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335BEE6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68D690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A6530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listRequestType</w:t>
      </w:r>
      <w:proofErr w:type="spellEnd"/>
      <w:r w:rsidRPr="00E808B0">
        <w:rPr>
          <w:rFonts w:ascii="Courier New" w:hAnsi="Courier New"/>
          <w:sz w:val="20"/>
        </w:rPr>
        <w:t>"&gt;</w:t>
      </w:r>
    </w:p>
    <w:p w14:paraId="66F2A8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0644FD3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value="LIST-ALLERGIES" /&gt;</w:t>
      </w:r>
    </w:p>
    <w:p w14:paraId="1FB2825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value="LIST-MEDS" /&gt;</w:t>
      </w:r>
    </w:p>
    <w:p w14:paraId="1E3F24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775F045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133579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580614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Please list all content types available, and remove those not available. --&gt;</w:t>
      </w:r>
    </w:p>
    <w:p w14:paraId="2920C5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contentType</w:t>
      </w:r>
      <w:proofErr w:type="spellEnd"/>
      <w:r w:rsidRPr="00E808B0">
        <w:rPr>
          <w:rFonts w:ascii="Courier New" w:hAnsi="Courier New"/>
          <w:sz w:val="20"/>
        </w:rPr>
        <w:t>"&gt;</w:t>
      </w:r>
    </w:p>
    <w:p w14:paraId="693FB8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 xml:space="preserve"> base="</w:t>
      </w:r>
      <w:proofErr w:type="spellStart"/>
      <w:r w:rsidRPr="00E808B0">
        <w:rPr>
          <w:rFonts w:ascii="Courier New" w:hAnsi="Courier New"/>
          <w:sz w:val="20"/>
        </w:rPr>
        <w:t>s:string</w:t>
      </w:r>
      <w:proofErr w:type="spellEnd"/>
      <w:r w:rsidRPr="00E808B0">
        <w:rPr>
          <w:rFonts w:ascii="Courier New" w:hAnsi="Courier New"/>
          <w:sz w:val="20"/>
        </w:rPr>
        <w:t>"&gt;</w:t>
      </w:r>
    </w:p>
    <w:p w14:paraId="4C83D6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s:enumeration</w:t>
      </w:r>
      <w:proofErr w:type="spellEnd"/>
      <w:proofErr w:type="gramEnd"/>
      <w:r w:rsidRPr="00E808B0">
        <w:rPr>
          <w:rFonts w:ascii="Courier New" w:hAnsi="Courier New"/>
          <w:sz w:val="20"/>
        </w:rPr>
        <w:t xml:space="preserve"> value="text/html" /&gt;</w:t>
      </w:r>
    </w:p>
    <w:p w14:paraId="78C63D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s:restriction</w:t>
      </w:r>
      <w:proofErr w:type="spellEnd"/>
      <w:proofErr w:type="gramEnd"/>
      <w:r w:rsidRPr="00E808B0">
        <w:rPr>
          <w:rFonts w:ascii="Courier New" w:hAnsi="Courier New"/>
          <w:sz w:val="20"/>
        </w:rPr>
        <w:t>&gt;</w:t>
      </w:r>
    </w:p>
    <w:p w14:paraId="683C28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&gt;</w:t>
      </w:r>
    </w:p>
    <w:p w14:paraId="66F314C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66FF7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Indicates that this item is a returned rows restriction --&gt;</w:t>
      </w:r>
    </w:p>
    <w:p w14:paraId="6085E6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ReturnedResultCount</w:t>
      </w:r>
      <w:proofErr w:type="spellEnd"/>
      <w:r w:rsidRPr="00E808B0">
        <w:rPr>
          <w:rFonts w:ascii="Courier New" w:hAnsi="Courier New"/>
          <w:sz w:val="20"/>
        </w:rPr>
        <w:t>" type="</w:t>
      </w:r>
      <w:proofErr w:type="spellStart"/>
      <w:r w:rsidRPr="00E808B0">
        <w:rPr>
          <w:rFonts w:ascii="Courier New" w:hAnsi="Courier New"/>
          <w:sz w:val="20"/>
        </w:rPr>
        <w:t>s:positiveInteger</w:t>
      </w:r>
      <w:proofErr w:type="spellEnd"/>
      <w:r w:rsidRPr="00E808B0">
        <w:rPr>
          <w:rFonts w:ascii="Courier New" w:hAnsi="Courier New"/>
          <w:sz w:val="20"/>
        </w:rPr>
        <w:t>" /&gt;</w:t>
      </w:r>
    </w:p>
    <w:p w14:paraId="0BE7D1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7688C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Please use the string "Search" as a prefix for all search criteria, and list below --&gt;</w:t>
      </w:r>
    </w:p>
    <w:p w14:paraId="60E2DA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Indicates that this item is a search string --&gt;</w:t>
      </w:r>
    </w:p>
    <w:p w14:paraId="79F75F7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s:simpleType</w:t>
      </w:r>
      <w:proofErr w:type="spellEnd"/>
      <w:proofErr w:type="gramEnd"/>
      <w:r w:rsidRPr="00E808B0">
        <w:rPr>
          <w:rFonts w:ascii="Courier New" w:hAnsi="Courier New"/>
          <w:sz w:val="20"/>
        </w:rPr>
        <w:t xml:space="preserve"> name="</w:t>
      </w:r>
      <w:proofErr w:type="spellStart"/>
      <w:r w:rsidRPr="00E808B0">
        <w:rPr>
          <w:rFonts w:ascii="Courier New" w:hAnsi="Courier New"/>
          <w:sz w:val="20"/>
        </w:rPr>
        <w:t>SearchString</w:t>
      </w:r>
      <w:proofErr w:type="spellEnd"/>
      <w:r w:rsidRPr="00E808B0">
        <w:rPr>
          <w:rFonts w:ascii="Courier New" w:hAnsi="Courier New"/>
          <w:sz w:val="20"/>
        </w:rPr>
        <w:t>" type="</w:t>
      </w:r>
      <w:proofErr w:type="spellStart"/>
      <w:r w:rsidRPr="00E808B0">
        <w:rPr>
          <w:rFonts w:ascii="Courier New" w:hAnsi="Courier New"/>
          <w:sz w:val="20"/>
        </w:rPr>
        <w:t>s:string</w:t>
      </w:r>
      <w:proofErr w:type="spellEnd"/>
      <w:r w:rsidRPr="00E808B0">
        <w:rPr>
          <w:rFonts w:ascii="Courier New" w:hAnsi="Courier New"/>
          <w:sz w:val="20"/>
        </w:rPr>
        <w:t>" /&gt;</w:t>
      </w:r>
    </w:p>
    <w:p w14:paraId="22155B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8717F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546919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4C92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s:schema</w:t>
      </w:r>
      <w:proofErr w:type="spellEnd"/>
      <w:proofErr w:type="gramEnd"/>
      <w:r w:rsidRPr="00E808B0">
        <w:rPr>
          <w:rFonts w:ascii="Courier New" w:hAnsi="Courier New"/>
          <w:sz w:val="20"/>
        </w:rPr>
        <w:t xml:space="preserve">&gt; </w:t>
      </w:r>
    </w:p>
    <w:p w14:paraId="579331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44DC52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34892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RetrieveSummaryInfoHttpGetIn</w:t>
      </w:r>
      <w:proofErr w:type="spellEnd"/>
      <w:r w:rsidRPr="00E808B0">
        <w:rPr>
          <w:rFonts w:ascii="Courier New" w:hAnsi="Courier New"/>
          <w:sz w:val="20"/>
        </w:rPr>
        <w:t xml:space="preserve">"&gt; </w:t>
      </w:r>
    </w:p>
    <w:p w14:paraId="2225A3B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190711C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requestType</w:t>
      </w:r>
      <w:proofErr w:type="spellEnd"/>
      <w:r w:rsidRPr="00E808B0">
        <w:rPr>
          <w:rFonts w:ascii="Courier New" w:hAnsi="Courier New"/>
          <w:sz w:val="20"/>
        </w:rPr>
        <w:t>" type="</w:t>
      </w:r>
      <w:proofErr w:type="spellStart"/>
      <w:r w:rsidRPr="00E808B0">
        <w:rPr>
          <w:rFonts w:ascii="Courier New" w:hAnsi="Courier New"/>
          <w:sz w:val="20"/>
        </w:rPr>
        <w:t>summaryRequestType</w:t>
      </w:r>
      <w:proofErr w:type="spellEnd"/>
      <w:r w:rsidRPr="00E808B0">
        <w:rPr>
          <w:rFonts w:ascii="Courier New" w:hAnsi="Courier New"/>
          <w:sz w:val="20"/>
        </w:rPr>
        <w:t xml:space="preserve">" /&gt; </w:t>
      </w:r>
    </w:p>
    <w:p w14:paraId="3F40E4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patientID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3781E5A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lowerDateTime</w:t>
      </w:r>
      <w:proofErr w:type="spellEnd"/>
      <w:r w:rsidRPr="00E808B0">
        <w:rPr>
          <w:rFonts w:ascii="Courier New" w:hAnsi="Courier New"/>
          <w:sz w:val="20"/>
        </w:rPr>
        <w:t>" type="</w:t>
      </w:r>
      <w:proofErr w:type="spellStart"/>
      <w:proofErr w:type="gramStart"/>
      <w:r w:rsidRPr="00E808B0">
        <w:rPr>
          <w:rFonts w:ascii="Courier New" w:hAnsi="Courier New"/>
          <w:sz w:val="20"/>
        </w:rPr>
        <w:t>s:dateTime</w:t>
      </w:r>
      <w:proofErr w:type="spellEnd"/>
      <w:proofErr w:type="gramEnd"/>
      <w:r w:rsidRPr="00E808B0">
        <w:rPr>
          <w:rFonts w:ascii="Courier New" w:hAnsi="Courier New"/>
          <w:sz w:val="20"/>
        </w:rPr>
        <w:t xml:space="preserve">" /&gt; </w:t>
      </w:r>
    </w:p>
    <w:p w14:paraId="0D545F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upperDateTime</w:t>
      </w:r>
      <w:proofErr w:type="spellEnd"/>
      <w:r w:rsidRPr="00E808B0">
        <w:rPr>
          <w:rFonts w:ascii="Courier New" w:hAnsi="Courier New"/>
          <w:sz w:val="20"/>
        </w:rPr>
        <w:t>" type="</w:t>
      </w:r>
      <w:proofErr w:type="spellStart"/>
      <w:proofErr w:type="gramStart"/>
      <w:r w:rsidRPr="00E808B0">
        <w:rPr>
          <w:rFonts w:ascii="Courier New" w:hAnsi="Courier New"/>
          <w:sz w:val="20"/>
        </w:rPr>
        <w:t>s:dateTime</w:t>
      </w:r>
      <w:proofErr w:type="spellEnd"/>
      <w:proofErr w:type="gramEnd"/>
      <w:r w:rsidRPr="00E808B0">
        <w:rPr>
          <w:rFonts w:ascii="Courier New" w:hAnsi="Courier New"/>
          <w:sz w:val="20"/>
        </w:rPr>
        <w:t xml:space="preserve">" /&gt; </w:t>
      </w:r>
    </w:p>
    <w:p w14:paraId="78EF32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mostRecentResults</w:t>
      </w:r>
      <w:proofErr w:type="spellEnd"/>
      <w:r w:rsidRPr="00E808B0">
        <w:rPr>
          <w:rFonts w:ascii="Courier New" w:hAnsi="Courier New"/>
          <w:sz w:val="20"/>
        </w:rPr>
        <w:t>" type="</w:t>
      </w:r>
      <w:proofErr w:type="spellStart"/>
      <w:r w:rsidRPr="00E808B0">
        <w:rPr>
          <w:rFonts w:ascii="Courier New" w:hAnsi="Courier New"/>
          <w:sz w:val="20"/>
        </w:rPr>
        <w:t>ReturnedResultCount</w:t>
      </w:r>
      <w:proofErr w:type="spellEnd"/>
      <w:r w:rsidRPr="00E808B0">
        <w:rPr>
          <w:rFonts w:ascii="Courier New" w:hAnsi="Courier New"/>
          <w:sz w:val="20"/>
        </w:rPr>
        <w:t xml:space="preserve">" /&gt; </w:t>
      </w:r>
    </w:p>
    <w:p w14:paraId="0B75EF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4674D74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B74C3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RetrieveSummaryInfoHttpGetOut</w:t>
      </w:r>
      <w:proofErr w:type="spellEnd"/>
      <w:r w:rsidRPr="00E808B0">
        <w:rPr>
          <w:rFonts w:ascii="Courier New" w:hAnsi="Courier New"/>
          <w:sz w:val="20"/>
        </w:rPr>
        <w:t xml:space="preserve">"&gt; </w:t>
      </w:r>
    </w:p>
    <w:p w14:paraId="19836C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61E1CFB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s0:string. If a complex type is allowed as one --&gt;</w:t>
      </w:r>
    </w:p>
    <w:p w14:paraId="2EEA200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66DAAA9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6DD04A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w:t>
      </w:r>
      <w:proofErr w:type="gramStart"/>
      <w:r w:rsidRPr="00E808B0">
        <w:rPr>
          <w:rFonts w:ascii="Courier New" w:hAnsi="Courier New"/>
          <w:sz w:val="20"/>
        </w:rPr>
        <w:t>0:string</w:t>
      </w:r>
      <w:proofErr w:type="gramEnd"/>
      <w:r w:rsidRPr="00E808B0">
        <w:rPr>
          <w:rFonts w:ascii="Courier New" w:hAnsi="Courier New"/>
          <w:sz w:val="20"/>
        </w:rPr>
        <w:t xml:space="preserve">" /&gt; </w:t>
      </w:r>
    </w:p>
    <w:p w14:paraId="6ACA38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6AE688C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91AF5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RetrieveListInfoHttpGetIn</w:t>
      </w:r>
      <w:proofErr w:type="spellEnd"/>
      <w:r w:rsidRPr="00E808B0">
        <w:rPr>
          <w:rFonts w:ascii="Courier New" w:hAnsi="Courier New"/>
          <w:sz w:val="20"/>
        </w:rPr>
        <w:t xml:space="preserve">"&gt; </w:t>
      </w:r>
    </w:p>
    <w:p w14:paraId="0A49A9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46E88C8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requestType</w:t>
      </w:r>
      <w:proofErr w:type="spellEnd"/>
      <w:r w:rsidRPr="00E808B0">
        <w:rPr>
          <w:rFonts w:ascii="Courier New" w:hAnsi="Courier New"/>
          <w:sz w:val="20"/>
        </w:rPr>
        <w:t>" type="</w:t>
      </w:r>
      <w:proofErr w:type="spellStart"/>
      <w:r w:rsidRPr="00E808B0">
        <w:rPr>
          <w:rFonts w:ascii="Courier New" w:hAnsi="Courier New"/>
          <w:sz w:val="20"/>
        </w:rPr>
        <w:t>listRequestType</w:t>
      </w:r>
      <w:proofErr w:type="spellEnd"/>
      <w:r w:rsidRPr="00E808B0">
        <w:rPr>
          <w:rFonts w:ascii="Courier New" w:hAnsi="Courier New"/>
          <w:sz w:val="20"/>
        </w:rPr>
        <w:t xml:space="preserve">" /&gt; </w:t>
      </w:r>
    </w:p>
    <w:p w14:paraId="6264FC1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patientID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572752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1A988E6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99CB31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RetrieveListInfoHttpGetOut</w:t>
      </w:r>
      <w:proofErr w:type="spellEnd"/>
      <w:r w:rsidRPr="00E808B0">
        <w:rPr>
          <w:rFonts w:ascii="Courier New" w:hAnsi="Courier New"/>
          <w:sz w:val="20"/>
        </w:rPr>
        <w:t xml:space="preserve">"&gt; </w:t>
      </w:r>
    </w:p>
    <w:p w14:paraId="3B8EEB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74DBEA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s0:string. If a complex type is allowed as one --&gt;</w:t>
      </w:r>
    </w:p>
    <w:p w14:paraId="33C3D51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7AD371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1CC1D5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w:t>
      </w:r>
      <w:proofErr w:type="gramStart"/>
      <w:r w:rsidRPr="00E808B0">
        <w:rPr>
          <w:rFonts w:ascii="Courier New" w:hAnsi="Courier New"/>
          <w:sz w:val="20"/>
        </w:rPr>
        <w:t>0:string</w:t>
      </w:r>
      <w:proofErr w:type="gramEnd"/>
      <w:r w:rsidRPr="00E808B0">
        <w:rPr>
          <w:rFonts w:ascii="Courier New" w:hAnsi="Courier New"/>
          <w:sz w:val="20"/>
        </w:rPr>
        <w:t xml:space="preserve">" /&gt; </w:t>
      </w:r>
    </w:p>
    <w:p w14:paraId="5327D46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3A0B816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RetrieveDocumentHttpGetIn</w:t>
      </w:r>
      <w:proofErr w:type="spellEnd"/>
      <w:r w:rsidRPr="00E808B0">
        <w:rPr>
          <w:rFonts w:ascii="Courier New" w:hAnsi="Courier New"/>
          <w:sz w:val="20"/>
        </w:rPr>
        <w:t xml:space="preserve">"&gt; </w:t>
      </w:r>
    </w:p>
    <w:p w14:paraId="666F2E8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Add other parameters here if they are available, using types defined above. --&gt;</w:t>
      </w:r>
    </w:p>
    <w:p w14:paraId="52596F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C0BD62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is recommended that one of the sub-types of </w:t>
      </w:r>
      <w:proofErr w:type="spellStart"/>
      <w:r w:rsidRPr="00E808B0">
        <w:rPr>
          <w:rFonts w:ascii="Courier New" w:hAnsi="Courier New"/>
          <w:sz w:val="20"/>
        </w:rPr>
        <w:t>SearchUID</w:t>
      </w:r>
      <w:proofErr w:type="spellEnd"/>
      <w:r w:rsidRPr="00E808B0">
        <w:rPr>
          <w:rFonts w:ascii="Courier New" w:hAnsi="Courier New"/>
          <w:sz w:val="20"/>
        </w:rPr>
        <w:t xml:space="preserve"> is chosen here --&gt;</w:t>
      </w:r>
    </w:p>
    <w:p w14:paraId="7D23CC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Especially if </w:t>
      </w:r>
      <w:proofErr w:type="spellStart"/>
      <w:r w:rsidRPr="00E808B0">
        <w:rPr>
          <w:rFonts w:ascii="Courier New" w:hAnsi="Courier New"/>
          <w:sz w:val="20"/>
        </w:rPr>
        <w:t>SearchStudyUID</w:t>
      </w:r>
      <w:proofErr w:type="spellEnd"/>
      <w:r w:rsidRPr="00E808B0">
        <w:rPr>
          <w:rFonts w:ascii="Courier New" w:hAnsi="Courier New"/>
          <w:sz w:val="20"/>
        </w:rPr>
        <w:t xml:space="preserve"> is allowed, then the display client can know that --&gt;</w:t>
      </w:r>
    </w:p>
    <w:p w14:paraId="616ACE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is permissible to use a </w:t>
      </w:r>
      <w:proofErr w:type="spellStart"/>
      <w:r w:rsidRPr="00E808B0">
        <w:rPr>
          <w:rFonts w:ascii="Courier New" w:hAnsi="Courier New"/>
          <w:sz w:val="20"/>
        </w:rPr>
        <w:t>dicom</w:t>
      </w:r>
      <w:proofErr w:type="spellEnd"/>
      <w:r w:rsidRPr="00E808B0">
        <w:rPr>
          <w:rFonts w:ascii="Courier New" w:hAnsi="Courier New"/>
          <w:sz w:val="20"/>
        </w:rPr>
        <w:t xml:space="preserve"> </w:t>
      </w:r>
      <w:proofErr w:type="spellStart"/>
      <w:r w:rsidRPr="00E808B0">
        <w:rPr>
          <w:rFonts w:ascii="Courier New" w:hAnsi="Courier New"/>
          <w:sz w:val="20"/>
        </w:rPr>
        <w:t>uid</w:t>
      </w:r>
      <w:proofErr w:type="spellEnd"/>
      <w:r w:rsidRPr="00E808B0">
        <w:rPr>
          <w:rFonts w:ascii="Courier New" w:hAnsi="Courier New"/>
          <w:sz w:val="20"/>
        </w:rPr>
        <w:t xml:space="preserve"> here --&gt;</w:t>
      </w:r>
    </w:p>
    <w:p w14:paraId="5987CF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documentUID</w:t>
      </w:r>
      <w:proofErr w:type="spellEnd"/>
      <w:r w:rsidRPr="00E808B0">
        <w:rPr>
          <w:rFonts w:ascii="Courier New" w:hAnsi="Courier New"/>
          <w:sz w:val="20"/>
        </w:rPr>
        <w:t>" type="</w:t>
      </w:r>
      <w:proofErr w:type="spellStart"/>
      <w:r w:rsidRPr="00E808B0">
        <w:rPr>
          <w:rFonts w:ascii="Courier New" w:hAnsi="Courier New"/>
          <w:sz w:val="20"/>
        </w:rPr>
        <w:t>SearchString</w:t>
      </w:r>
      <w:proofErr w:type="spellEnd"/>
      <w:r w:rsidRPr="00E808B0">
        <w:rPr>
          <w:rFonts w:ascii="Courier New" w:hAnsi="Courier New"/>
          <w:sz w:val="20"/>
        </w:rPr>
        <w:t xml:space="preserve">" /&gt; </w:t>
      </w:r>
    </w:p>
    <w:p w14:paraId="4A2FC5E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w:t>
      </w:r>
      <w:proofErr w:type="spellStart"/>
      <w:r w:rsidRPr="00E808B0">
        <w:rPr>
          <w:rFonts w:ascii="Courier New" w:hAnsi="Courier New"/>
          <w:sz w:val="20"/>
        </w:rPr>
        <w:t>contentType</w:t>
      </w:r>
      <w:proofErr w:type="spellEnd"/>
      <w:r w:rsidRPr="00E808B0">
        <w:rPr>
          <w:rFonts w:ascii="Courier New" w:hAnsi="Courier New"/>
          <w:sz w:val="20"/>
        </w:rPr>
        <w:t>" type="</w:t>
      </w:r>
      <w:proofErr w:type="spellStart"/>
      <w:r w:rsidRPr="00E808B0">
        <w:rPr>
          <w:rFonts w:ascii="Courier New" w:hAnsi="Courier New"/>
          <w:sz w:val="20"/>
        </w:rPr>
        <w:t>contentType</w:t>
      </w:r>
      <w:proofErr w:type="spellEnd"/>
      <w:r w:rsidRPr="00E808B0">
        <w:rPr>
          <w:rFonts w:ascii="Courier New" w:hAnsi="Courier New"/>
          <w:sz w:val="20"/>
        </w:rPr>
        <w:t xml:space="preserve">" /&gt; </w:t>
      </w:r>
    </w:p>
    <w:p w14:paraId="25C8F4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296934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4106E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RetrieveDocumentHttpGetOut</w:t>
      </w:r>
      <w:proofErr w:type="spellEnd"/>
      <w:r w:rsidRPr="00E808B0">
        <w:rPr>
          <w:rFonts w:ascii="Courier New" w:hAnsi="Courier New"/>
          <w:sz w:val="20"/>
        </w:rPr>
        <w:t xml:space="preserve">"&gt; </w:t>
      </w:r>
    </w:p>
    <w:p w14:paraId="456E768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If a complex type is defined for the return value, then it is suggested that --&gt;</w:t>
      </w:r>
    </w:p>
    <w:p w14:paraId="39C53E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it be used here instead of </w:t>
      </w:r>
      <w:proofErr w:type="spellStart"/>
      <w:r w:rsidRPr="00E808B0">
        <w:rPr>
          <w:rFonts w:ascii="Courier New" w:hAnsi="Courier New"/>
          <w:sz w:val="20"/>
        </w:rPr>
        <w:t>s:string</w:t>
      </w:r>
      <w:proofErr w:type="spellEnd"/>
      <w:r w:rsidRPr="00E808B0">
        <w:rPr>
          <w:rFonts w:ascii="Courier New" w:hAnsi="Courier New"/>
          <w:sz w:val="20"/>
        </w:rPr>
        <w:t>. If a complex type is allowed as one --&gt;</w:t>
      </w:r>
    </w:p>
    <w:p w14:paraId="5EEE51B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of the options, but an arbitrarily formatted string is also allowed, then create --&gt;</w:t>
      </w:r>
    </w:p>
    <w:p w14:paraId="77C16A0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 union type here that allows either option. --&gt;</w:t>
      </w:r>
    </w:p>
    <w:p w14:paraId="520DE0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s:string</w:t>
      </w:r>
      <w:proofErr w:type="spellEnd"/>
      <w:proofErr w:type="gramEnd"/>
      <w:r w:rsidRPr="00E808B0">
        <w:rPr>
          <w:rFonts w:ascii="Courier New" w:hAnsi="Courier New"/>
          <w:sz w:val="20"/>
        </w:rPr>
        <w:t xml:space="preserve">" /&gt; </w:t>
      </w:r>
    </w:p>
    <w:p w14:paraId="797B592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0C1965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566EBE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 xml:space="preserve"> name="</w:t>
      </w:r>
      <w:proofErr w:type="spellStart"/>
      <w:r w:rsidRPr="00E808B0">
        <w:rPr>
          <w:rFonts w:ascii="Courier New" w:hAnsi="Courier New"/>
          <w:sz w:val="20"/>
        </w:rPr>
        <w:t>IHERetrieveForDisplayHttpGet</w:t>
      </w:r>
      <w:proofErr w:type="spellEnd"/>
      <w:r w:rsidRPr="00E808B0">
        <w:rPr>
          <w:rFonts w:ascii="Courier New" w:hAnsi="Courier New"/>
          <w:sz w:val="20"/>
        </w:rPr>
        <w:t xml:space="preserve">"&gt; </w:t>
      </w:r>
    </w:p>
    <w:p w14:paraId="1875552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RetrieveSummaryInfo</w:t>
      </w:r>
      <w:proofErr w:type="spellEnd"/>
      <w:r w:rsidRPr="00E808B0">
        <w:rPr>
          <w:rFonts w:ascii="Courier New" w:hAnsi="Courier New"/>
          <w:sz w:val="20"/>
        </w:rPr>
        <w:t xml:space="preserve">"&gt; </w:t>
      </w:r>
    </w:p>
    <w:p w14:paraId="6850E7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w:t>
      </w:r>
      <w:proofErr w:type="gramStart"/>
      <w:r w:rsidRPr="00E808B0">
        <w:rPr>
          <w:rFonts w:ascii="Courier New" w:hAnsi="Courier New"/>
          <w:sz w:val="20"/>
        </w:rPr>
        <w:t>0:RetrieveSummaryInfoHttpGetIn</w:t>
      </w:r>
      <w:proofErr w:type="gramEnd"/>
      <w:r w:rsidRPr="00E808B0">
        <w:rPr>
          <w:rFonts w:ascii="Courier New" w:hAnsi="Courier New"/>
          <w:sz w:val="20"/>
        </w:rPr>
        <w:t xml:space="preserve">" /&gt; </w:t>
      </w:r>
    </w:p>
    <w:p w14:paraId="02E032B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0:RetrieveSummaryInfoHttpGetOut</w:t>
      </w:r>
      <w:proofErr w:type="gramEnd"/>
      <w:r w:rsidRPr="00E808B0">
        <w:rPr>
          <w:rFonts w:ascii="Courier New" w:hAnsi="Courier New"/>
          <w:sz w:val="20"/>
        </w:rPr>
        <w:t xml:space="preserve">" /&gt; </w:t>
      </w:r>
    </w:p>
    <w:p w14:paraId="6E0783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314AF09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RetrieveListInfo</w:t>
      </w:r>
      <w:proofErr w:type="spellEnd"/>
      <w:r w:rsidRPr="00E808B0">
        <w:rPr>
          <w:rFonts w:ascii="Courier New" w:hAnsi="Courier New"/>
          <w:sz w:val="20"/>
        </w:rPr>
        <w:t xml:space="preserve">"&gt; </w:t>
      </w:r>
    </w:p>
    <w:p w14:paraId="22FC3C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&lt;input message="s</w:t>
      </w:r>
      <w:proofErr w:type="gramStart"/>
      <w:r w:rsidRPr="00E808B0">
        <w:rPr>
          <w:rFonts w:ascii="Courier New" w:hAnsi="Courier New"/>
          <w:sz w:val="20"/>
        </w:rPr>
        <w:t>0:RetrieveListInfoHttpGetIn</w:t>
      </w:r>
      <w:proofErr w:type="gramEnd"/>
      <w:r w:rsidRPr="00E808B0">
        <w:rPr>
          <w:rFonts w:ascii="Courier New" w:hAnsi="Courier New"/>
          <w:sz w:val="20"/>
        </w:rPr>
        <w:t xml:space="preserve">" /&gt; </w:t>
      </w:r>
    </w:p>
    <w:p w14:paraId="41B73DE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0:RetrieveListInfoHttpGetOut</w:t>
      </w:r>
      <w:proofErr w:type="gramEnd"/>
      <w:r w:rsidRPr="00E808B0">
        <w:rPr>
          <w:rFonts w:ascii="Courier New" w:hAnsi="Courier New"/>
          <w:sz w:val="20"/>
        </w:rPr>
        <w:t xml:space="preserve">" /&gt; </w:t>
      </w:r>
    </w:p>
    <w:p w14:paraId="2DCF98E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02A57D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w:t>
      </w:r>
      <w:proofErr w:type="spellEnd"/>
      <w:r w:rsidRPr="00E808B0">
        <w:rPr>
          <w:rFonts w:ascii="Courier New" w:hAnsi="Courier New"/>
          <w:sz w:val="20"/>
        </w:rPr>
        <w:t xml:space="preserve">"&gt; </w:t>
      </w:r>
    </w:p>
    <w:p w14:paraId="4377F51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w:t>
      </w:r>
      <w:proofErr w:type="gramStart"/>
      <w:r w:rsidRPr="00E808B0">
        <w:rPr>
          <w:rFonts w:ascii="Courier New" w:hAnsi="Courier New"/>
          <w:sz w:val="20"/>
        </w:rPr>
        <w:t>0:RetrieveDocumentHttpGetIn</w:t>
      </w:r>
      <w:proofErr w:type="gramEnd"/>
      <w:r w:rsidRPr="00E808B0">
        <w:rPr>
          <w:rFonts w:ascii="Courier New" w:hAnsi="Courier New"/>
          <w:sz w:val="20"/>
        </w:rPr>
        <w:t xml:space="preserve">" /&gt; </w:t>
      </w:r>
    </w:p>
    <w:p w14:paraId="6C018E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w:t>
      </w:r>
      <w:proofErr w:type="gramStart"/>
      <w:r w:rsidRPr="00E808B0">
        <w:rPr>
          <w:rFonts w:ascii="Courier New" w:hAnsi="Courier New"/>
          <w:sz w:val="20"/>
        </w:rPr>
        <w:t>0:RetrieveDocumentHttpGetOut</w:t>
      </w:r>
      <w:proofErr w:type="gramEnd"/>
      <w:r w:rsidRPr="00E808B0">
        <w:rPr>
          <w:rFonts w:ascii="Courier New" w:hAnsi="Courier New"/>
          <w:sz w:val="20"/>
        </w:rPr>
        <w:t xml:space="preserve">" /&gt; </w:t>
      </w:r>
    </w:p>
    <w:p w14:paraId="12D5F1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3492DA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 xml:space="preserve">&gt; </w:t>
      </w:r>
    </w:p>
    <w:p w14:paraId="00E13A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92D68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w:t>
      </w:r>
      <w:proofErr w:type="spellStart"/>
      <w:r w:rsidRPr="00E808B0">
        <w:rPr>
          <w:rFonts w:ascii="Courier New" w:hAnsi="Courier New"/>
          <w:sz w:val="20"/>
        </w:rPr>
        <w:t>IHERetrieveForDisplayHttpGet</w:t>
      </w:r>
      <w:proofErr w:type="spellEnd"/>
      <w:r w:rsidRPr="00E808B0">
        <w:rPr>
          <w:rFonts w:ascii="Courier New" w:hAnsi="Courier New"/>
          <w:sz w:val="20"/>
        </w:rPr>
        <w:t>" type="s</w:t>
      </w:r>
      <w:proofErr w:type="gramStart"/>
      <w:r w:rsidRPr="00E808B0">
        <w:rPr>
          <w:rFonts w:ascii="Courier New" w:hAnsi="Courier New"/>
          <w:sz w:val="20"/>
        </w:rPr>
        <w:t>0:IHERetrieveForDisplayHttpGet</w:t>
      </w:r>
      <w:proofErr w:type="gramEnd"/>
      <w:r w:rsidRPr="00E808B0">
        <w:rPr>
          <w:rFonts w:ascii="Courier New" w:hAnsi="Courier New"/>
          <w:sz w:val="20"/>
        </w:rPr>
        <w:t xml:space="preserve">"&gt; </w:t>
      </w:r>
    </w:p>
    <w:p w14:paraId="2B3CE1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http:binding</w:t>
      </w:r>
      <w:proofErr w:type="spellEnd"/>
      <w:proofErr w:type="gramEnd"/>
      <w:r w:rsidRPr="00E808B0">
        <w:rPr>
          <w:rFonts w:ascii="Courier New" w:hAnsi="Courier New"/>
          <w:sz w:val="20"/>
        </w:rPr>
        <w:t xml:space="preserve"> verb="GET" /&gt; </w:t>
      </w:r>
    </w:p>
    <w:p w14:paraId="59924CC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RetrieveSummaryInfo</w:t>
      </w:r>
      <w:proofErr w:type="spellEnd"/>
      <w:r w:rsidRPr="00E808B0">
        <w:rPr>
          <w:rFonts w:ascii="Courier New" w:hAnsi="Courier New"/>
          <w:sz w:val="20"/>
        </w:rPr>
        <w:t xml:space="preserve">"&gt; </w:t>
      </w:r>
    </w:p>
    <w:p w14:paraId="5C98F3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IHERetrieveSummaryInfo</w:t>
      </w:r>
      <w:proofErr w:type="spellEnd"/>
      <w:r w:rsidRPr="00E808B0">
        <w:rPr>
          <w:rFonts w:ascii="Courier New" w:hAnsi="Courier New"/>
          <w:sz w:val="20"/>
        </w:rPr>
        <w:t xml:space="preserve">" /&gt; </w:t>
      </w:r>
    </w:p>
    <w:p w14:paraId="72D069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07056F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30C545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AF7FA1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4123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7C0C65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02A9A1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409E7D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B3E0E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D036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RetrieveListInfo</w:t>
      </w:r>
      <w:proofErr w:type="spellEnd"/>
      <w:r w:rsidRPr="00E808B0">
        <w:rPr>
          <w:rFonts w:ascii="Courier New" w:hAnsi="Courier New"/>
          <w:sz w:val="20"/>
        </w:rPr>
        <w:t xml:space="preserve">"&gt; </w:t>
      </w:r>
    </w:p>
    <w:p w14:paraId="6CCE5FB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IHERetrieveListInfo</w:t>
      </w:r>
      <w:proofErr w:type="spellEnd"/>
      <w:r w:rsidRPr="00E808B0">
        <w:rPr>
          <w:rFonts w:ascii="Courier New" w:hAnsi="Courier New"/>
          <w:sz w:val="20"/>
        </w:rPr>
        <w:t xml:space="preserve">" /&gt; </w:t>
      </w:r>
    </w:p>
    <w:p w14:paraId="443BCE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5603E4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184205A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37DFCC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A32C1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1E053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25E62AE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0A09587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239347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420B49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w:t>
      </w:r>
      <w:proofErr w:type="spellEnd"/>
      <w:r w:rsidRPr="00E808B0">
        <w:rPr>
          <w:rFonts w:ascii="Courier New" w:hAnsi="Courier New"/>
          <w:sz w:val="20"/>
        </w:rPr>
        <w:t xml:space="preserve">"&gt; </w:t>
      </w:r>
    </w:p>
    <w:p w14:paraId="55BDF9D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http:operation</w:t>
      </w:r>
      <w:proofErr w:type="spellEnd"/>
      <w:proofErr w:type="gramEnd"/>
      <w:r w:rsidRPr="00E808B0">
        <w:rPr>
          <w:rFonts w:ascii="Courier New" w:hAnsi="Courier New"/>
          <w:sz w:val="20"/>
        </w:rPr>
        <w:t xml:space="preserve"> location="/</w:t>
      </w:r>
      <w:proofErr w:type="spellStart"/>
      <w:r w:rsidRPr="00E808B0">
        <w:rPr>
          <w:rFonts w:ascii="Courier New" w:hAnsi="Courier New"/>
          <w:sz w:val="20"/>
        </w:rPr>
        <w:t>IHERetrieveDocument</w:t>
      </w:r>
      <w:proofErr w:type="spellEnd"/>
      <w:r w:rsidRPr="00E808B0">
        <w:rPr>
          <w:rFonts w:ascii="Courier New" w:hAnsi="Courier New"/>
          <w:sz w:val="20"/>
        </w:rPr>
        <w:t xml:space="preserve">" /&gt; </w:t>
      </w:r>
    </w:p>
    <w:p w14:paraId="7426DB9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1C3F17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http:urlEncoded</w:t>
      </w:r>
      <w:proofErr w:type="spellEnd"/>
      <w:proofErr w:type="gramEnd"/>
      <w:r w:rsidRPr="00E808B0">
        <w:rPr>
          <w:rFonts w:ascii="Courier New" w:hAnsi="Courier New"/>
          <w:sz w:val="20"/>
        </w:rPr>
        <w:t xml:space="preserve"> /&gt; </w:t>
      </w:r>
    </w:p>
    <w:p w14:paraId="2512935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54AAF3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4A7F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The type of the output should be restricted on a per-server basis to the types --&gt;</w:t>
      </w:r>
    </w:p>
    <w:p w14:paraId="6DFFEF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actually provided. --&gt;</w:t>
      </w:r>
    </w:p>
    <w:p w14:paraId="0E8D046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2EF38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type="text/html" /&gt; </w:t>
      </w:r>
    </w:p>
    <w:p w14:paraId="3E550A0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type="application/x-hl7-cda-level-one+xml" /&gt; </w:t>
      </w:r>
    </w:p>
    <w:p w14:paraId="5F6EE3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type="application/pdf" /&gt; </w:t>
      </w:r>
    </w:p>
    <w:p w14:paraId="3C2B8B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mime:content</w:t>
      </w:r>
      <w:proofErr w:type="spellEnd"/>
      <w:proofErr w:type="gramEnd"/>
      <w:r w:rsidRPr="00E808B0">
        <w:rPr>
          <w:rFonts w:ascii="Courier New" w:hAnsi="Courier New"/>
          <w:sz w:val="20"/>
        </w:rPr>
        <w:t xml:space="preserve"> type="image/jpeg" /&gt; </w:t>
      </w:r>
    </w:p>
    <w:p w14:paraId="6D89723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4CEF4D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37521C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 </w:t>
      </w:r>
    </w:p>
    <w:p w14:paraId="0F9D4F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F20A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&lt;!--</w:t>
      </w:r>
      <w:proofErr w:type="gramEnd"/>
      <w:r w:rsidRPr="00E808B0">
        <w:rPr>
          <w:rFonts w:ascii="Courier New" w:hAnsi="Courier New"/>
          <w:sz w:val="20"/>
        </w:rPr>
        <w:t xml:space="preserve"> Bind the actual service here --&gt;</w:t>
      </w:r>
    </w:p>
    <w:p w14:paraId="0083AB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w:t>
      </w:r>
      <w:proofErr w:type="spellStart"/>
      <w:r w:rsidRPr="00E808B0">
        <w:rPr>
          <w:rFonts w:ascii="Courier New" w:hAnsi="Courier New"/>
          <w:sz w:val="20"/>
        </w:rPr>
        <w:t>IHERetrieveForDisplay</w:t>
      </w:r>
      <w:proofErr w:type="spellEnd"/>
      <w:r w:rsidRPr="00E808B0">
        <w:rPr>
          <w:rFonts w:ascii="Courier New" w:hAnsi="Courier New"/>
          <w:sz w:val="20"/>
        </w:rPr>
        <w:t xml:space="preserve">"&gt; </w:t>
      </w:r>
    </w:p>
    <w:p w14:paraId="5665D5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&lt;port name="</w:t>
      </w:r>
      <w:proofErr w:type="spellStart"/>
      <w:r w:rsidRPr="00E808B0">
        <w:rPr>
          <w:rFonts w:ascii="Courier New" w:hAnsi="Courier New"/>
          <w:sz w:val="20"/>
        </w:rPr>
        <w:t>IHERetrieveForDisplayHttpGet</w:t>
      </w:r>
      <w:proofErr w:type="spellEnd"/>
      <w:r w:rsidRPr="00E808B0">
        <w:rPr>
          <w:rFonts w:ascii="Courier New" w:hAnsi="Courier New"/>
          <w:sz w:val="20"/>
        </w:rPr>
        <w:t>" binding="s</w:t>
      </w:r>
      <w:proofErr w:type="gramStart"/>
      <w:r w:rsidRPr="00E808B0">
        <w:rPr>
          <w:rFonts w:ascii="Courier New" w:hAnsi="Courier New"/>
          <w:sz w:val="20"/>
        </w:rPr>
        <w:t>0:IHERetrieveForDisplayHttpGet</w:t>
      </w:r>
      <w:proofErr w:type="gramEnd"/>
      <w:r w:rsidRPr="00E808B0">
        <w:rPr>
          <w:rFonts w:ascii="Courier New" w:hAnsi="Courier New"/>
          <w:sz w:val="20"/>
        </w:rPr>
        <w:t xml:space="preserve">"&gt; </w:t>
      </w:r>
    </w:p>
    <w:p w14:paraId="1BC5AF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http:address</w:t>
      </w:r>
      <w:proofErr w:type="spellEnd"/>
      <w:proofErr w:type="gramEnd"/>
      <w:r w:rsidRPr="00E808B0">
        <w:rPr>
          <w:rFonts w:ascii="Courier New" w:hAnsi="Courier New"/>
          <w:sz w:val="20"/>
        </w:rPr>
        <w:t xml:space="preserve"> location="http://localhost/" /&gt; </w:t>
      </w:r>
    </w:p>
    <w:p w14:paraId="09E2AA5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 </w:t>
      </w:r>
    </w:p>
    <w:p w14:paraId="57AC7F4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&lt;/service&gt;</w:t>
      </w:r>
    </w:p>
    <w:p w14:paraId="0F9B93D3" w14:textId="77777777" w:rsidR="001A7BE9" w:rsidRPr="00E808B0" w:rsidRDefault="001A7BE9"/>
    <w:p w14:paraId="5E82AEA3" w14:textId="0F8AE9C2" w:rsidR="001A7BE9" w:rsidRPr="00E808B0" w:rsidRDefault="001A7BE9" w:rsidP="008766B0">
      <w:pPr>
        <w:pStyle w:val="AppendixHeading1"/>
        <w:rPr>
          <w:noProof w:val="0"/>
        </w:rPr>
      </w:pPr>
      <w:r w:rsidRPr="00E808B0">
        <w:rPr>
          <w:noProof w:val="0"/>
        </w:rPr>
        <w:br w:type="page"/>
      </w:r>
      <w:bookmarkStart w:id="11" w:name="_Toc173916588"/>
      <w:bookmarkStart w:id="12" w:name="_Toc210805595"/>
      <w:bookmarkStart w:id="13" w:name="_Toc214434051"/>
      <w:bookmarkStart w:id="14" w:name="_Toc214436972"/>
      <w:bookmarkStart w:id="15" w:name="_Toc214437417"/>
      <w:bookmarkStart w:id="16" w:name="_Toc214437733"/>
      <w:bookmarkStart w:id="17" w:name="_Toc214457209"/>
      <w:bookmarkStart w:id="18" w:name="_Toc214461322"/>
      <w:bookmarkStart w:id="19" w:name="_Toc214462943"/>
      <w:bookmarkStart w:id="20" w:name="_Toc301358448"/>
      <w:bookmarkStart w:id="21" w:name="_Toc518654856"/>
      <w:r w:rsidRPr="00E808B0">
        <w:rPr>
          <w:noProof w:val="0"/>
        </w:rPr>
        <w:lastRenderedPageBreak/>
        <w:t>Appendix B:</w:t>
      </w:r>
      <w:r w:rsidRPr="00E808B0">
        <w:rPr>
          <w:noProof w:val="0"/>
        </w:rPr>
        <w:tab/>
        <w:t>Definition of Unique Ids</w:t>
      </w:r>
      <w:bookmarkEnd w:id="11"/>
      <w:bookmarkEnd w:id="12"/>
      <w:bookmarkEnd w:id="13"/>
      <w:bookmarkEnd w:id="14"/>
      <w:bookmarkEnd w:id="15"/>
      <w:bookmarkEnd w:id="16"/>
      <w:bookmarkEnd w:id="17"/>
      <w:bookmarkEnd w:id="18"/>
      <w:bookmarkEnd w:id="19"/>
      <w:bookmarkEnd w:id="20"/>
      <w:bookmarkEnd w:id="21"/>
      <w:r w:rsidRPr="00E808B0">
        <w:rPr>
          <w:noProof w:val="0"/>
        </w:rPr>
        <w:t xml:space="preserve"> </w:t>
      </w:r>
    </w:p>
    <w:p w14:paraId="56728AC4" w14:textId="43E8C985" w:rsidR="001A7BE9" w:rsidRPr="00E808B0" w:rsidRDefault="00303887">
      <w:r w:rsidRPr="00E808B0">
        <w:t xml:space="preserve">Many IHE Profiles rely on the </w:t>
      </w:r>
      <w:r w:rsidR="001A7BE9" w:rsidRPr="00E808B0">
        <w:t>globally unique identification of persistent objects. It is the responsibility</w:t>
      </w:r>
      <w:r w:rsidRPr="00E808B0">
        <w:t xml:space="preserve"> of the creating actor (or its delegate) to assign a globally-unique identifier to an object before the object is submitted or, </w:t>
      </w:r>
      <w:r w:rsidR="001A7BE9" w:rsidRPr="00E808B0">
        <w:t>is available for retrieval</w:t>
      </w:r>
      <w:r w:rsidRPr="00E808B0">
        <w:t>.</w:t>
      </w:r>
      <w:r w:rsidR="000B2928" w:rsidRPr="00E808B0">
        <w:t xml:space="preserve"> </w:t>
      </w:r>
      <w:r w:rsidRPr="00E808B0">
        <w:t xml:space="preserve">This allows other actors </w:t>
      </w:r>
      <w:r w:rsidR="001A7BE9" w:rsidRPr="00E808B0">
        <w:t xml:space="preserve">to retrieve the same </w:t>
      </w:r>
      <w:r w:rsidRPr="00E808B0">
        <w:t xml:space="preserve">object </w:t>
      </w:r>
      <w:r w:rsidR="001A7BE9" w:rsidRPr="00E808B0">
        <w:t>at different points in time and to obtain the same semantics for its presented content.</w:t>
      </w:r>
    </w:p>
    <w:p w14:paraId="03425C18" w14:textId="789FABA8" w:rsidR="001A7BE9" w:rsidRPr="00E808B0" w:rsidRDefault="001A7BE9">
      <w:r w:rsidRPr="00E808B0">
        <w:t>This appendix describes how unique identifiers shall be created. The requirements specified in this appendix are derived from the common practices and definitions of OIDs in ISO 8824, HL7</w:t>
      </w:r>
      <w:r w:rsidR="006B3BC3" w:rsidRPr="00E808B0">
        <w:rPr>
          <w:vertAlign w:val="superscript"/>
        </w:rPr>
        <w:t>®</w:t>
      </w:r>
      <w:r w:rsidR="006B3BC3" w:rsidRPr="00E808B0">
        <w:rPr>
          <w:rStyle w:val="FootnoteReference"/>
        </w:rPr>
        <w:footnoteReference w:id="1"/>
      </w:r>
      <w:r w:rsidRPr="00E808B0">
        <w:t xml:space="preserve"> V3 and CDA</w:t>
      </w:r>
      <w:r w:rsidR="006B3BC3" w:rsidRPr="00E808B0">
        <w:rPr>
          <w:vertAlign w:val="superscript"/>
        </w:rPr>
        <w:t>®</w:t>
      </w:r>
      <w:r w:rsidR="006B3BC3" w:rsidRPr="00E808B0">
        <w:rPr>
          <w:rStyle w:val="FootnoteReference"/>
        </w:rPr>
        <w:footnoteReference w:id="2"/>
      </w:r>
      <w:r w:rsidRPr="00E808B0">
        <w:t xml:space="preserve"> and UIDs in DICOM</w:t>
      </w:r>
      <w:r w:rsidR="006B3BC3" w:rsidRPr="00E808B0">
        <w:rPr>
          <w:vertAlign w:val="superscript"/>
        </w:rPr>
        <w:t>®</w:t>
      </w:r>
      <w:r w:rsidR="006B3BC3" w:rsidRPr="00E808B0">
        <w:rPr>
          <w:rStyle w:val="FootnoteReference"/>
        </w:rPr>
        <w:footnoteReference w:id="3"/>
      </w:r>
      <w:r w:rsidRPr="00E808B0">
        <w:t>. They guarantee uniqueness across multiple countries, sites, vendors and equipment.</w:t>
      </w:r>
    </w:p>
    <w:p w14:paraId="23D3C4DC" w14:textId="4E6989AE" w:rsidR="001A7BE9" w:rsidRPr="00E808B0" w:rsidRDefault="001A7BE9">
      <w:pPr>
        <w:pStyle w:val="AppendixHeading2"/>
        <w:tabs>
          <w:tab w:val="left" w:pos="900"/>
        </w:tabs>
        <w:rPr>
          <w:noProof w:val="0"/>
        </w:rPr>
      </w:pPr>
      <w:bookmarkStart w:id="22" w:name="_Toc214434052"/>
      <w:bookmarkStart w:id="23" w:name="_Toc214436973"/>
      <w:bookmarkStart w:id="24" w:name="_Toc214437418"/>
      <w:bookmarkStart w:id="25" w:name="_Toc214437734"/>
      <w:bookmarkStart w:id="26" w:name="_Toc214457210"/>
      <w:bookmarkStart w:id="27" w:name="_Toc214461323"/>
      <w:bookmarkStart w:id="28" w:name="_Toc214462944"/>
      <w:bookmarkStart w:id="29" w:name="_Toc301358449"/>
      <w:bookmarkStart w:id="30" w:name="_Toc518654857"/>
      <w:r w:rsidRPr="00E808B0">
        <w:rPr>
          <w:noProof w:val="0"/>
        </w:rPr>
        <w:t>B.1</w:t>
      </w:r>
      <w:r w:rsidRPr="00E808B0">
        <w:rPr>
          <w:noProof w:val="0"/>
        </w:rPr>
        <w:tab/>
        <w:t>Requirements for UIDs</w:t>
      </w:r>
      <w:bookmarkEnd w:id="22"/>
      <w:bookmarkEnd w:id="23"/>
      <w:bookmarkEnd w:id="24"/>
      <w:bookmarkEnd w:id="25"/>
      <w:bookmarkEnd w:id="26"/>
      <w:bookmarkEnd w:id="27"/>
      <w:bookmarkEnd w:id="28"/>
      <w:bookmarkEnd w:id="29"/>
      <w:bookmarkEnd w:id="30"/>
    </w:p>
    <w:p w14:paraId="0E33F1FC" w14:textId="77777777" w:rsidR="001A7BE9" w:rsidRPr="00E808B0" w:rsidRDefault="001A7BE9">
      <w:r w:rsidRPr="00E808B0">
        <w:t>The UID identification scheme is based on the OSI Object Identification (numeric form) as defined by the ISO 8824 standard.</w:t>
      </w:r>
    </w:p>
    <w:p w14:paraId="79D714A7" w14:textId="6FE41F98" w:rsidR="001A7BE9" w:rsidRPr="00E808B0" w:rsidRDefault="001A7BE9">
      <w:r w:rsidRPr="00E808B0">
        <w:t xml:space="preserve">All Unique Identifiers used within the context of </w:t>
      </w:r>
      <w:r w:rsidR="00D21949" w:rsidRPr="00E808B0">
        <w:t xml:space="preserve">a Document Sharing </w:t>
      </w:r>
      <w:r w:rsidRPr="00E808B0">
        <w:t xml:space="preserve">transaction shall be </w:t>
      </w:r>
      <w:r w:rsidR="00303887" w:rsidRPr="00E808B0">
        <w:t xml:space="preserve">extensions of </w:t>
      </w:r>
      <w:r w:rsidRPr="00E808B0">
        <w:t>registered values as defined by ISO 9834-3 to ensure global uniqueness. These requirements result in the following structure for unique Ids.</w:t>
      </w:r>
    </w:p>
    <w:p w14:paraId="4B404F24" w14:textId="1D9CEEA0" w:rsidR="001A7BE9" w:rsidRPr="00E808B0" w:rsidRDefault="001A7BE9">
      <w:pPr>
        <w:pStyle w:val="AppendixHeading2"/>
        <w:tabs>
          <w:tab w:val="left" w:pos="900"/>
        </w:tabs>
        <w:rPr>
          <w:noProof w:val="0"/>
        </w:rPr>
      </w:pPr>
      <w:bookmarkStart w:id="31" w:name="_Toc214434053"/>
      <w:bookmarkStart w:id="32" w:name="_Toc214436974"/>
      <w:bookmarkStart w:id="33" w:name="_Toc214437419"/>
      <w:bookmarkStart w:id="34" w:name="_Toc214437735"/>
      <w:bookmarkStart w:id="35" w:name="_Toc214457211"/>
      <w:bookmarkStart w:id="36" w:name="_Toc214461324"/>
      <w:bookmarkStart w:id="37" w:name="_Toc214462945"/>
      <w:bookmarkStart w:id="38" w:name="_Toc301358450"/>
      <w:bookmarkStart w:id="39" w:name="_Toc518654858"/>
      <w:r w:rsidRPr="00E808B0">
        <w:rPr>
          <w:noProof w:val="0"/>
        </w:rPr>
        <w:t>B.2</w:t>
      </w:r>
      <w:r w:rsidRPr="00E808B0">
        <w:rPr>
          <w:noProof w:val="0"/>
        </w:rPr>
        <w:tab/>
        <w:t>Structure of a UID</w:t>
      </w:r>
      <w:bookmarkEnd w:id="31"/>
      <w:bookmarkEnd w:id="32"/>
      <w:bookmarkEnd w:id="33"/>
      <w:bookmarkEnd w:id="34"/>
      <w:bookmarkEnd w:id="35"/>
      <w:bookmarkEnd w:id="36"/>
      <w:bookmarkEnd w:id="37"/>
      <w:bookmarkEnd w:id="38"/>
      <w:bookmarkEnd w:id="39"/>
    </w:p>
    <w:p w14:paraId="7D28F74F" w14:textId="287B32E3" w:rsidR="001A7BE9" w:rsidRPr="00E808B0" w:rsidRDefault="001A7BE9">
      <w:r w:rsidRPr="00E808B0">
        <w:t>Each UID is composed of two parts, an &lt;org root&gt; and a &lt;suffix&gt; separated by a “period”. Therefore: UID = &lt;org root</w:t>
      </w:r>
      <w:proofErr w:type="gramStart"/>
      <w:r w:rsidRPr="00E808B0">
        <w:t>&gt;.&lt;</w:t>
      </w:r>
      <w:proofErr w:type="gramEnd"/>
      <w:r w:rsidRPr="00E808B0">
        <w:t>suffix&gt;</w:t>
      </w:r>
    </w:p>
    <w:p w14:paraId="27A48CBC" w14:textId="052326FA" w:rsidR="001A7BE9" w:rsidRPr="00E808B0" w:rsidRDefault="001A7BE9">
      <w:r w:rsidRPr="00E808B0">
        <w:t>The &lt;org root&gt; portion of the UID uniquely identifies an organization, (e.g., manufacturer, research organization, hospital, etc.), and is composed of a number of numeric components as defined by ISO 8824. The &lt;suffix&gt; portion of the UID is also composed of a number of numeric components, and shall be unique within the scope of the &lt;org root&gt;. This implies that the organization identified in the &lt;org root&gt; is responsible for guaranteeing &lt;suffix&gt; uniqueness by providing registration policies. These policies shall guarantee &lt;suffix&gt; uniqueness for all UIDs created by that organization. Unlike the &lt;org root&gt;, which may be common for UIDs in an organization, the &lt;suffix&gt; shall take different unique values between different UIDs that identify different objects. The &lt;org root&gt; is used only for uniqueness and not for any other purpose.</w:t>
      </w:r>
    </w:p>
    <w:p w14:paraId="6EB7C5A9" w14:textId="309AF4B3" w:rsidR="001A7BE9" w:rsidRPr="00E808B0" w:rsidRDefault="001A7BE9">
      <w:r w:rsidRPr="00E808B0">
        <w:t xml:space="preserve">Although a specific implementation may choose some particular structure for its generated UIDs, it should never assume that a UID carries any semantics. A UID shall not be "parsed" to find a particular value or component. Component definition (for the suffix) is implementation-specific </w:t>
      </w:r>
      <w:r w:rsidRPr="00E808B0">
        <w:lastRenderedPageBreak/>
        <w:t>and may change as long as uniqueness is maintained. Parsing UIDs (including extracting the root) may jeopardize the ability to inter-operate as implementations evolve.</w:t>
      </w:r>
    </w:p>
    <w:p w14:paraId="1B26DB88" w14:textId="43AA537D" w:rsidR="001A7BE9" w:rsidRPr="00E808B0" w:rsidRDefault="001A7BE9" w:rsidP="00F52C2B">
      <w:pPr>
        <w:pStyle w:val="AppendixHeading2"/>
        <w:keepNext/>
        <w:tabs>
          <w:tab w:val="left" w:pos="900"/>
        </w:tabs>
        <w:rPr>
          <w:noProof w:val="0"/>
        </w:rPr>
      </w:pPr>
      <w:bookmarkStart w:id="40" w:name="_Toc214434054"/>
      <w:bookmarkStart w:id="41" w:name="_Toc214436975"/>
      <w:bookmarkStart w:id="42" w:name="_Toc214437420"/>
      <w:bookmarkStart w:id="43" w:name="_Toc214437736"/>
      <w:bookmarkStart w:id="44" w:name="_Toc214457212"/>
      <w:bookmarkStart w:id="45" w:name="_Toc214461325"/>
      <w:bookmarkStart w:id="46" w:name="_Toc214462946"/>
      <w:bookmarkStart w:id="47" w:name="_Toc301358451"/>
      <w:bookmarkStart w:id="48" w:name="_Toc518654859"/>
      <w:r w:rsidRPr="00E808B0">
        <w:rPr>
          <w:noProof w:val="0"/>
        </w:rPr>
        <w:t>B.3</w:t>
      </w:r>
      <w:r w:rsidRPr="00E808B0">
        <w:rPr>
          <w:noProof w:val="0"/>
        </w:rPr>
        <w:tab/>
        <w:t>UID encoding rules</w:t>
      </w:r>
      <w:bookmarkEnd w:id="40"/>
      <w:bookmarkEnd w:id="41"/>
      <w:bookmarkEnd w:id="42"/>
      <w:bookmarkEnd w:id="43"/>
      <w:bookmarkEnd w:id="44"/>
      <w:bookmarkEnd w:id="45"/>
      <w:bookmarkEnd w:id="46"/>
      <w:bookmarkEnd w:id="47"/>
      <w:bookmarkEnd w:id="48"/>
    </w:p>
    <w:p w14:paraId="3CC0C30D" w14:textId="77777777" w:rsidR="001A7BE9" w:rsidRPr="00E808B0" w:rsidRDefault="001A7BE9">
      <w:r w:rsidRPr="00E808B0">
        <w:t>The UID encoding rules are defined as follows:</w:t>
      </w:r>
    </w:p>
    <w:p w14:paraId="4A07B0F9" w14:textId="77777777" w:rsidR="001A7BE9" w:rsidRPr="00E808B0" w:rsidRDefault="001A7BE9" w:rsidP="00125F6C">
      <w:pPr>
        <w:pStyle w:val="ListBullet2"/>
        <w:numPr>
          <w:ilvl w:val="0"/>
          <w:numId w:val="29"/>
        </w:numPr>
        <w:tabs>
          <w:tab w:val="clear" w:pos="720"/>
          <w:tab w:val="num" w:pos="0"/>
        </w:tabs>
      </w:pPr>
      <w:r w:rsidRPr="00E808B0">
        <w:t>Each component of a UID is a number and shall consist of one or more digits. The first digit of each component shall not be zero unless the component is a single digit.</w:t>
      </w:r>
    </w:p>
    <w:p w14:paraId="241D25D6" w14:textId="77777777" w:rsidR="001A7BE9" w:rsidRPr="00E808B0" w:rsidRDefault="001A7BE9" w:rsidP="008053AE">
      <w:pPr>
        <w:pStyle w:val="Note"/>
        <w:ind w:left="1440"/>
      </w:pPr>
      <w:r w:rsidRPr="00E808B0">
        <w:t>Note:</w:t>
      </w:r>
      <w:r w:rsidRPr="00E808B0">
        <w:tab/>
        <w:t>Registration authorities may distribute components with non-significant leading zeroes. The leading zeroes should be ignored when being encoded (i.e., “00029” would be encoded “29”).</w:t>
      </w:r>
    </w:p>
    <w:p w14:paraId="0D41535E" w14:textId="3ACE498A" w:rsidR="001A7BE9" w:rsidRPr="00E808B0" w:rsidRDefault="001A7BE9" w:rsidP="00125F6C">
      <w:pPr>
        <w:pStyle w:val="ListBullet2"/>
        <w:numPr>
          <w:ilvl w:val="0"/>
          <w:numId w:val="29"/>
        </w:numPr>
        <w:tabs>
          <w:tab w:val="clear" w:pos="720"/>
          <w:tab w:val="num" w:pos="360"/>
        </w:tabs>
      </w:pPr>
      <w:r w:rsidRPr="00E808B0">
        <w:t>Each component numeric value shall be encoded using the characters 0-9 of the Basic G0 Set of the International Reference Version of ISO 646:1990. This particular encoding is the same as the UTF-8 encoding for these characters in UNICODE.</w:t>
      </w:r>
    </w:p>
    <w:p w14:paraId="1E2801B6" w14:textId="77777777" w:rsidR="001A7BE9" w:rsidRPr="00E808B0" w:rsidRDefault="001A7BE9" w:rsidP="00125F6C">
      <w:pPr>
        <w:pStyle w:val="ListBullet2"/>
        <w:numPr>
          <w:ilvl w:val="0"/>
          <w:numId w:val="29"/>
        </w:numPr>
        <w:tabs>
          <w:tab w:val="clear" w:pos="720"/>
          <w:tab w:val="num" w:pos="360"/>
        </w:tabs>
      </w:pPr>
      <w:r w:rsidRPr="00E808B0">
        <w:t>Components shall be separated by the character "." (2EH).</w:t>
      </w:r>
    </w:p>
    <w:p w14:paraId="7FD65E4F" w14:textId="77777777" w:rsidR="001A7BE9" w:rsidRPr="00E808B0" w:rsidRDefault="001A7BE9" w:rsidP="00125F6C">
      <w:pPr>
        <w:pStyle w:val="ListBullet2"/>
        <w:numPr>
          <w:ilvl w:val="0"/>
          <w:numId w:val="29"/>
        </w:numPr>
        <w:tabs>
          <w:tab w:val="clear" w:pos="720"/>
          <w:tab w:val="num" w:pos="360"/>
        </w:tabs>
      </w:pPr>
      <w:r w:rsidRPr="00E808B0">
        <w:t>UIDs shall not exceed 64 total characters, including the digits of each component, and separators between components.</w:t>
      </w:r>
    </w:p>
    <w:p w14:paraId="5DECE992" w14:textId="16E8142B" w:rsidR="001A7BE9" w:rsidRPr="00E808B0" w:rsidRDefault="001A7BE9">
      <w:pPr>
        <w:pStyle w:val="AppendixHeading2"/>
        <w:tabs>
          <w:tab w:val="left" w:pos="900"/>
        </w:tabs>
        <w:rPr>
          <w:noProof w:val="0"/>
        </w:rPr>
      </w:pPr>
      <w:bookmarkStart w:id="49" w:name="_Toc214434055"/>
      <w:bookmarkStart w:id="50" w:name="_Toc214436976"/>
      <w:bookmarkStart w:id="51" w:name="_Toc214437421"/>
      <w:bookmarkStart w:id="52" w:name="_Toc214437737"/>
      <w:bookmarkStart w:id="53" w:name="_Toc214457213"/>
      <w:bookmarkStart w:id="54" w:name="_Toc214461326"/>
      <w:bookmarkStart w:id="55" w:name="_Toc214462947"/>
      <w:bookmarkStart w:id="56" w:name="_Toc301358452"/>
      <w:bookmarkStart w:id="57" w:name="_Toc518654860"/>
      <w:r w:rsidRPr="00E808B0">
        <w:rPr>
          <w:noProof w:val="0"/>
        </w:rPr>
        <w:t>B.4</w:t>
      </w:r>
      <w:r w:rsidRPr="00E808B0">
        <w:rPr>
          <w:noProof w:val="0"/>
        </w:rPr>
        <w:tab/>
        <w:t>How to obtain a UID registration root?</w:t>
      </w:r>
      <w:bookmarkEnd w:id="49"/>
      <w:bookmarkEnd w:id="50"/>
      <w:bookmarkEnd w:id="51"/>
      <w:bookmarkEnd w:id="52"/>
      <w:bookmarkEnd w:id="53"/>
      <w:bookmarkEnd w:id="54"/>
      <w:bookmarkEnd w:id="55"/>
      <w:bookmarkEnd w:id="56"/>
      <w:bookmarkEnd w:id="57"/>
    </w:p>
    <w:p w14:paraId="64C95D07" w14:textId="7851C1CA" w:rsidR="001A7BE9" w:rsidRPr="00E808B0" w:rsidRDefault="001A7BE9">
      <w:r w:rsidRPr="00E808B0">
        <w:t xml:space="preserve">Organizations that define UIDs are responsible for properly registering their UIDs (at least obtain a registered &lt;Org Root&gt;) as defined for OSI Object Identifiers (ISO 9834-3). The organization defining the UID shall accept the responsibility of ensuring its uniqueness. IHE will not register UIDs or issue registered organization roots. There are a large number of means to obtain </w:t>
      </w:r>
      <w:r w:rsidR="00303887" w:rsidRPr="00E808B0">
        <w:t xml:space="preserve">an organization root </w:t>
      </w:r>
      <w:r w:rsidRPr="00E808B0">
        <w:t>free or for a reasonable fee.</w:t>
      </w:r>
    </w:p>
    <w:p w14:paraId="1C02D154" w14:textId="73846B59" w:rsidR="001A7BE9" w:rsidRPr="00E808B0" w:rsidRDefault="001A7BE9">
      <w:r w:rsidRPr="00E808B0">
        <w:t>A useful resource that is often used by the DICOM community lists many ways to obtain a registered UID Root for a small fee or even for free, anywhere in the world.</w:t>
      </w:r>
    </w:p>
    <w:p w14:paraId="332539B1" w14:textId="77777777" w:rsidR="001A7BE9" w:rsidRPr="00E808B0" w:rsidRDefault="007559DA">
      <w:hyperlink r:id="rId10" w:anchor="UIDRegistration" w:history="1">
        <w:r w:rsidR="001A7BE9" w:rsidRPr="00E808B0">
          <w:rPr>
            <w:rStyle w:val="Hyperlink"/>
          </w:rPr>
          <w:t>http://www.dclunie.com/medical-image-faq/html/part8.html#UIDRegistration</w:t>
        </w:r>
      </w:hyperlink>
    </w:p>
    <w:p w14:paraId="3622FB4A" w14:textId="3A173709" w:rsidR="001A7BE9" w:rsidRPr="00E808B0" w:rsidRDefault="001A7BE9">
      <w:r w:rsidRPr="00E808B0">
        <w:t>The manner in which the suffix of a UID is defined is not constrained by any IHE Integration Profile. Only the guarantee of its uniqueness by the defining organization is required by IHE.</w:t>
      </w:r>
    </w:p>
    <w:p w14:paraId="770F245D" w14:textId="27A717EE" w:rsidR="001A7BE9" w:rsidRPr="00E808B0" w:rsidRDefault="001A7BE9">
      <w:pPr>
        <w:pStyle w:val="AppendixHeading2"/>
        <w:tabs>
          <w:tab w:val="left" w:pos="900"/>
        </w:tabs>
        <w:rPr>
          <w:noProof w:val="0"/>
        </w:rPr>
      </w:pPr>
      <w:bookmarkStart w:id="58" w:name="_Toc214434056"/>
      <w:bookmarkStart w:id="59" w:name="_Toc214436977"/>
      <w:bookmarkStart w:id="60" w:name="_Toc214437422"/>
      <w:bookmarkStart w:id="61" w:name="_Toc214437738"/>
      <w:bookmarkStart w:id="62" w:name="_Toc214457214"/>
      <w:bookmarkStart w:id="63" w:name="_Toc214461327"/>
      <w:bookmarkStart w:id="64" w:name="_Toc214462948"/>
      <w:bookmarkStart w:id="65" w:name="_Toc301358453"/>
      <w:bookmarkStart w:id="66" w:name="_Toc518654861"/>
      <w:r w:rsidRPr="00E808B0">
        <w:rPr>
          <w:noProof w:val="0"/>
        </w:rPr>
        <w:t>B.5</w:t>
      </w:r>
      <w:r w:rsidRPr="00E808B0">
        <w:rPr>
          <w:noProof w:val="0"/>
        </w:rPr>
        <w:tab/>
        <w:t>Example of a UID</w:t>
      </w:r>
      <w:bookmarkEnd w:id="58"/>
      <w:bookmarkEnd w:id="59"/>
      <w:bookmarkEnd w:id="60"/>
      <w:bookmarkEnd w:id="61"/>
      <w:bookmarkEnd w:id="62"/>
      <w:bookmarkEnd w:id="63"/>
      <w:bookmarkEnd w:id="64"/>
      <w:bookmarkEnd w:id="65"/>
      <w:bookmarkEnd w:id="66"/>
    </w:p>
    <w:p w14:paraId="1AF305DD" w14:textId="77777777" w:rsidR="001A7BE9" w:rsidRPr="00E808B0" w:rsidRDefault="001A7BE9">
      <w:r w:rsidRPr="00E808B0">
        <w:t>This example presents a particular choice made by a specific organization in defining its suffix to guarantee uniqueness. A variant is discussed.</w:t>
      </w:r>
    </w:p>
    <w:p w14:paraId="7834AF59" w14:textId="77777777" w:rsidR="001A7BE9" w:rsidRPr="00E808B0" w:rsidRDefault="001A7BE9">
      <w:r w:rsidRPr="00E808B0">
        <w:tab/>
      </w:r>
      <w:r w:rsidRPr="00E808B0">
        <w:tab/>
        <w:t>"1.</w:t>
      </w:r>
      <w:proofErr w:type="gramStart"/>
      <w:r w:rsidRPr="00E808B0">
        <w:t>2.840.xxxxx</w:t>
      </w:r>
      <w:proofErr w:type="gramEnd"/>
      <w:r w:rsidRPr="00E808B0">
        <w:t>.4076078054086.11059664469.235212"</w:t>
      </w:r>
    </w:p>
    <w:p w14:paraId="1837CECA" w14:textId="77777777" w:rsidR="001A7BE9" w:rsidRPr="00E808B0" w:rsidRDefault="001A7BE9">
      <w:r w:rsidRPr="00E808B0">
        <w:tab/>
      </w:r>
      <w:r w:rsidRPr="00E808B0">
        <w:tab/>
      </w:r>
      <w:r w:rsidRPr="00E808B0">
        <w:tab/>
        <w:t>(root)</w:t>
      </w:r>
      <w:r w:rsidRPr="00E808B0">
        <w:tab/>
      </w:r>
      <w:r w:rsidRPr="00E808B0">
        <w:tab/>
        <w:t>(suffix)</w:t>
      </w:r>
    </w:p>
    <w:p w14:paraId="3004CCC3" w14:textId="77777777" w:rsidR="001A7BE9" w:rsidRPr="00E808B0" w:rsidRDefault="001A7BE9">
      <w:r w:rsidRPr="00E808B0">
        <w:tab/>
      </w:r>
      <w:r w:rsidRPr="00E808B0">
        <w:tab/>
        <w:t>In this example, the root is:</w:t>
      </w:r>
    </w:p>
    <w:p w14:paraId="43302337" w14:textId="77777777" w:rsidR="001A7BE9" w:rsidRPr="00E808B0" w:rsidRDefault="001A7BE9">
      <w:r w:rsidRPr="00E808B0">
        <w:tab/>
      </w:r>
      <w:r w:rsidRPr="00E808B0">
        <w:tab/>
        <w:t>1</w:t>
      </w:r>
      <w:r w:rsidRPr="00E808B0">
        <w:tab/>
      </w:r>
      <w:r w:rsidRPr="00E808B0">
        <w:tab/>
        <w:t>Identifies ISO</w:t>
      </w:r>
    </w:p>
    <w:p w14:paraId="28C3CEAC" w14:textId="77777777" w:rsidR="001A7BE9" w:rsidRPr="00E808B0" w:rsidRDefault="001A7BE9">
      <w:r w:rsidRPr="00E808B0">
        <w:tab/>
      </w:r>
      <w:r w:rsidRPr="00E808B0">
        <w:tab/>
        <w:t>2</w:t>
      </w:r>
      <w:r w:rsidRPr="00E808B0">
        <w:tab/>
      </w:r>
      <w:r w:rsidRPr="00E808B0">
        <w:tab/>
        <w:t>Identifies ANSI Member Body</w:t>
      </w:r>
    </w:p>
    <w:p w14:paraId="7ADC6037" w14:textId="77777777" w:rsidR="001A7BE9" w:rsidRPr="00E808B0" w:rsidRDefault="001A7BE9">
      <w:r w:rsidRPr="00E808B0">
        <w:tab/>
      </w:r>
      <w:r w:rsidRPr="00E808B0">
        <w:tab/>
        <w:t>840</w:t>
      </w:r>
      <w:r w:rsidRPr="00E808B0">
        <w:tab/>
      </w:r>
      <w:r w:rsidRPr="00E808B0">
        <w:tab/>
        <w:t>Country code of a specific Member Body (U.S. for ANSI)</w:t>
      </w:r>
    </w:p>
    <w:p w14:paraId="736425F9" w14:textId="6D0BB8EE" w:rsidR="001A7BE9" w:rsidRPr="00E808B0" w:rsidRDefault="001A7BE9">
      <w:r w:rsidRPr="00E808B0">
        <w:lastRenderedPageBreak/>
        <w:tab/>
      </w:r>
      <w:r w:rsidRPr="00E808B0">
        <w:tab/>
      </w:r>
      <w:proofErr w:type="spellStart"/>
      <w:r w:rsidRPr="00E808B0">
        <w:t>xxxxx</w:t>
      </w:r>
      <w:proofErr w:type="spellEnd"/>
      <w:r w:rsidRPr="00E808B0">
        <w:tab/>
      </w:r>
      <w:r w:rsidR="008053AE">
        <w:tab/>
      </w:r>
      <w:r w:rsidRPr="00E808B0">
        <w:t>Identifies a specific Organization (provided by ANSI)</w:t>
      </w:r>
    </w:p>
    <w:p w14:paraId="6411B55F" w14:textId="504DE020" w:rsidR="001A7BE9" w:rsidRPr="00E808B0" w:rsidRDefault="001A7BE9">
      <w:r w:rsidRPr="00E808B0">
        <w:t>In this example the remaining components of the suffix relate to the identification of a specific instance:</w:t>
      </w:r>
    </w:p>
    <w:p w14:paraId="1667D75B" w14:textId="77777777" w:rsidR="001A7BE9" w:rsidRPr="00E808B0" w:rsidRDefault="001A7BE9">
      <w:r w:rsidRPr="00E808B0">
        <w:tab/>
      </w:r>
      <w:r w:rsidRPr="00E808B0">
        <w:tab/>
        <w:t>4076078054086</w:t>
      </w:r>
      <w:r w:rsidRPr="00E808B0">
        <w:tab/>
        <w:t>802.3 MAC Address (004 076 078 054 086)</w:t>
      </w:r>
    </w:p>
    <w:p w14:paraId="28BD695E" w14:textId="77777777" w:rsidR="001A7BE9" w:rsidRPr="00E808B0" w:rsidRDefault="001A7BE9">
      <w:r w:rsidRPr="00E808B0">
        <w:tab/>
      </w:r>
      <w:r w:rsidRPr="00E808B0">
        <w:tab/>
        <w:t>11059664469</w:t>
      </w:r>
      <w:r w:rsidRPr="00E808B0">
        <w:tab/>
      </w:r>
      <w:r w:rsidRPr="00E808B0">
        <w:tab/>
        <w:t>Time system was booted (July 31, 2033 10:14:29)</w:t>
      </w:r>
    </w:p>
    <w:p w14:paraId="0580148B" w14:textId="77777777" w:rsidR="001A7BE9" w:rsidRPr="00E808B0" w:rsidRDefault="001A7BE9">
      <w:r w:rsidRPr="00E808B0">
        <w:tab/>
      </w:r>
      <w:r w:rsidRPr="00E808B0">
        <w:tab/>
        <w:t>235212</w:t>
      </w:r>
      <w:r w:rsidRPr="00E808B0">
        <w:tab/>
      </w:r>
      <w:r w:rsidRPr="00E808B0">
        <w:tab/>
        <w:t>Monotonically increasing sequence number</w:t>
      </w:r>
    </w:p>
    <w:p w14:paraId="1DA0C05C" w14:textId="569BFD39" w:rsidR="001A7BE9" w:rsidRPr="00E808B0" w:rsidRDefault="001A7BE9" w:rsidP="00B413C3">
      <w:r w:rsidRPr="00E808B0">
        <w:t xml:space="preserve">In this example, the organization has chosen these components to guarantee uniqueness. Other organizations may choose an entirely different series of components to uniquely identify its </w:t>
      </w:r>
      <w:r w:rsidR="00303887" w:rsidRPr="00E808B0">
        <w:t>objects</w:t>
      </w:r>
      <w:r w:rsidRPr="00E808B0">
        <w:t xml:space="preserve">. </w:t>
      </w:r>
    </w:p>
    <w:p w14:paraId="3B00552D" w14:textId="394E4621" w:rsidR="001A7BE9" w:rsidRPr="00E808B0" w:rsidRDefault="001A7BE9" w:rsidP="008766B0">
      <w:r w:rsidRPr="00E808B0">
        <w:t>Because of the flexibility allowed in creating UIDs, implementations should not depend on any assumed structure of UIDs and should not attempt to parse UIDs to extract the semantics of some of its components.</w:t>
      </w:r>
    </w:p>
    <w:p w14:paraId="16D06B54" w14:textId="06E17D3A" w:rsidR="001A7BE9" w:rsidRPr="00E808B0" w:rsidRDefault="001A7BE9">
      <w:pPr>
        <w:pStyle w:val="AppendixHeading2"/>
        <w:tabs>
          <w:tab w:val="left" w:pos="900"/>
        </w:tabs>
        <w:rPr>
          <w:noProof w:val="0"/>
        </w:rPr>
      </w:pPr>
      <w:bookmarkStart w:id="67" w:name="_Toc214434057"/>
      <w:bookmarkStart w:id="68" w:name="_Toc214436978"/>
      <w:bookmarkStart w:id="69" w:name="_Toc214437423"/>
      <w:bookmarkStart w:id="70" w:name="_Toc214437739"/>
      <w:bookmarkStart w:id="71" w:name="_Toc214457215"/>
      <w:bookmarkStart w:id="72" w:name="_Toc214461328"/>
      <w:bookmarkStart w:id="73" w:name="_Toc214462949"/>
      <w:bookmarkStart w:id="74" w:name="_Toc301358454"/>
      <w:bookmarkStart w:id="75" w:name="_Toc518654862"/>
      <w:r w:rsidRPr="00E808B0">
        <w:rPr>
          <w:noProof w:val="0"/>
        </w:rPr>
        <w:t>B.6</w:t>
      </w:r>
      <w:r w:rsidRPr="00E808B0">
        <w:rPr>
          <w:noProof w:val="0"/>
        </w:rPr>
        <w:tab/>
        <w:t>Representing UUIDs as OIDs</w:t>
      </w:r>
      <w:bookmarkEnd w:id="67"/>
      <w:bookmarkEnd w:id="68"/>
      <w:bookmarkEnd w:id="69"/>
      <w:bookmarkEnd w:id="70"/>
      <w:bookmarkEnd w:id="71"/>
      <w:bookmarkEnd w:id="72"/>
      <w:bookmarkEnd w:id="73"/>
      <w:bookmarkEnd w:id="74"/>
      <w:bookmarkEnd w:id="75"/>
      <w:r w:rsidRPr="00E808B0">
        <w:rPr>
          <w:noProof w:val="0"/>
        </w:rPr>
        <w:t xml:space="preserve"> </w:t>
      </w:r>
    </w:p>
    <w:p w14:paraId="54B23009" w14:textId="0AE53257" w:rsidR="001A7BE9" w:rsidRPr="00E808B0" w:rsidRDefault="001A7BE9" w:rsidP="00B413C3">
      <w:r w:rsidRPr="00E808B0">
        <w:t xml:space="preserve">The standards ITU X.667 and ISO 9834-8 define a particular OID root for the UUIDs, and define the translation between these two formats. The top node 2.25 is assigned for all UUIDs. This means that the UUID that can be written as </w:t>
      </w:r>
      <w:proofErr w:type="gramStart"/>
      <w:r w:rsidRPr="00E808B0">
        <w:t>urn:uuid</w:t>
      </w:r>
      <w:proofErr w:type="gramEnd"/>
      <w:r w:rsidRPr="00E808B0">
        <w:t xml:space="preserve">:f81d4fae-7dec-11d0-a765-00a0c91e6bf6 (using hexadecimal notation) is also 2.25.329800735698586629295641978511506172918 (using dotted decimal notation). It can also be encoded using the ASN.1 </w:t>
      </w:r>
      <w:proofErr w:type="gramStart"/>
      <w:r w:rsidRPr="00E808B0">
        <w:t>rules</w:t>
      </w:r>
      <w:proofErr w:type="gramEnd"/>
      <w:r w:rsidRPr="00E808B0">
        <w:t xml:space="preserve"> in a binary form internally within X.509 Certificates and some LDAP messages. All of these are the same OID. The reverse is not true. Not all OIDs can be represented as UUIDs. UUIDs are a subset of the OIDs.</w:t>
      </w:r>
    </w:p>
    <w:p w14:paraId="52E99DCA" w14:textId="77777777" w:rsidR="001A7BE9" w:rsidRPr="00E808B0" w:rsidRDefault="001A7BE9" w:rsidP="00B413C3">
      <w:r w:rsidRPr="00E808B0">
        <w:t>This relationship is one way to obtain OIDs in situations where an OID is needed. It is not necessary to use the 2.25 root. An OID assigning authority might take advantage of the UUID generation mechanisms to assign new OIDs within its own root domain. These OIDs would not be UUIDs, but they would be valid OIDs.</w:t>
      </w:r>
    </w:p>
    <w:p w14:paraId="67572406" w14:textId="77777777" w:rsidR="001A7BE9" w:rsidRPr="00E808B0" w:rsidRDefault="001A7BE9"/>
    <w:p w14:paraId="150DEBA0" w14:textId="77777777" w:rsidR="001A7BE9" w:rsidRPr="00E808B0" w:rsidRDefault="001A7BE9" w:rsidP="008766B0">
      <w:pPr>
        <w:pStyle w:val="AppendixHeading1"/>
        <w:rPr>
          <w:noProof w:val="0"/>
        </w:rPr>
      </w:pPr>
      <w:r w:rsidRPr="00E808B0">
        <w:rPr>
          <w:noProof w:val="0"/>
        </w:rPr>
        <w:br w:type="page"/>
      </w:r>
      <w:bookmarkStart w:id="76" w:name="_Toc173916589"/>
      <w:bookmarkStart w:id="77" w:name="_Toc210805596"/>
      <w:bookmarkStart w:id="78" w:name="_Toc214434058"/>
      <w:bookmarkStart w:id="79" w:name="_Toc214436979"/>
      <w:bookmarkStart w:id="80" w:name="_Toc214437424"/>
      <w:bookmarkStart w:id="81" w:name="_Toc214437740"/>
      <w:bookmarkStart w:id="82" w:name="_Toc214457216"/>
      <w:bookmarkStart w:id="83" w:name="_Toc214461329"/>
      <w:bookmarkStart w:id="84" w:name="_Toc214462950"/>
      <w:bookmarkStart w:id="85" w:name="_Toc301358455"/>
      <w:bookmarkStart w:id="86" w:name="_Toc518654863"/>
      <w:r w:rsidRPr="00E808B0">
        <w:rPr>
          <w:noProof w:val="0"/>
        </w:rPr>
        <w:lastRenderedPageBreak/>
        <w:t>Appendix C:</w:t>
      </w:r>
      <w:r w:rsidRPr="00E808B0">
        <w:rPr>
          <w:noProof w:val="0"/>
        </w:rPr>
        <w:tab/>
        <w:t>HL7 Profiling Conventions</w:t>
      </w:r>
      <w:bookmarkEnd w:id="76"/>
      <w:bookmarkEnd w:id="77"/>
      <w:bookmarkEnd w:id="78"/>
      <w:bookmarkEnd w:id="79"/>
      <w:bookmarkEnd w:id="80"/>
      <w:bookmarkEnd w:id="81"/>
      <w:bookmarkEnd w:id="82"/>
      <w:bookmarkEnd w:id="83"/>
      <w:bookmarkEnd w:id="84"/>
      <w:bookmarkEnd w:id="85"/>
      <w:bookmarkEnd w:id="86"/>
    </w:p>
    <w:p w14:paraId="52150CC0" w14:textId="77777777" w:rsidR="001A7BE9" w:rsidRPr="00E808B0" w:rsidRDefault="001A7BE9">
      <w:r w:rsidRPr="00E808B0">
        <w:t xml:space="preserve">The HL7 tables included in this document have been modified from the HL7 2.5 standard document. Such a modification is called a profile. Refer to the HL7 2.5 standard for the meanings of specific columns in the table. </w:t>
      </w:r>
    </w:p>
    <w:p w14:paraId="0C97015D" w14:textId="77777777" w:rsidR="001A7BE9" w:rsidRPr="00E808B0" w:rsidRDefault="001A7BE9">
      <w:r w:rsidRPr="00E808B0">
        <w:t>The profiling tables in this document leverage the ongoing HL7 profile definition. To maintain this specification at a generic level, the following differences have been introduced:</w:t>
      </w:r>
    </w:p>
    <w:p w14:paraId="181BF792" w14:textId="77777777" w:rsidR="001A7BE9" w:rsidRPr="00E808B0" w:rsidRDefault="001A7BE9" w:rsidP="00CC2407">
      <w:pPr>
        <w:pStyle w:val="ListBullet2"/>
        <w:numPr>
          <w:ilvl w:val="0"/>
          <w:numId w:val="29"/>
        </w:numPr>
      </w:pPr>
      <w:r w:rsidRPr="00E808B0">
        <w:t>Message specifications do not indicate the cardinality of segments within a message.</w:t>
      </w:r>
    </w:p>
    <w:p w14:paraId="03F56B04" w14:textId="77777777" w:rsidR="001A7BE9" w:rsidRPr="00E808B0" w:rsidRDefault="001A7BE9" w:rsidP="00CC2407">
      <w:pPr>
        <w:pStyle w:val="ListBullet2"/>
        <w:numPr>
          <w:ilvl w:val="0"/>
          <w:numId w:val="29"/>
        </w:numPr>
      </w:pPr>
      <w:r w:rsidRPr="00E808B0">
        <w:t>For fields composed of multiple components, there is no indication of the size of each component.</w:t>
      </w:r>
    </w:p>
    <w:p w14:paraId="79173D29" w14:textId="77777777" w:rsidR="001A7BE9" w:rsidRPr="00E808B0" w:rsidRDefault="001A7BE9" w:rsidP="00CC2407">
      <w:pPr>
        <w:pStyle w:val="ListBullet2"/>
        <w:numPr>
          <w:ilvl w:val="0"/>
          <w:numId w:val="29"/>
        </w:numPr>
      </w:pPr>
      <w:r w:rsidRPr="00E808B0">
        <w:t>Where a table containing enumerated values is referenced from within a segment profile table, the enumerated values table is not always present.</w:t>
      </w:r>
    </w:p>
    <w:p w14:paraId="0B923D64" w14:textId="77777777" w:rsidR="001A7BE9" w:rsidRPr="00E808B0" w:rsidRDefault="001A7BE9" w:rsidP="00CC2407">
      <w:pPr>
        <w:pStyle w:val="ListBullet2"/>
        <w:numPr>
          <w:ilvl w:val="0"/>
          <w:numId w:val="29"/>
        </w:numPr>
      </w:pPr>
      <w:r w:rsidRPr="00E808B0">
        <w:t>The number of times a repeating field can repeat is not indicated.</w:t>
      </w:r>
    </w:p>
    <w:p w14:paraId="0449E399" w14:textId="77777777" w:rsidR="001A7BE9" w:rsidRPr="00E808B0" w:rsidRDefault="001A7BE9" w:rsidP="00CC2407">
      <w:pPr>
        <w:pStyle w:val="ListBullet2"/>
        <w:numPr>
          <w:ilvl w:val="0"/>
          <w:numId w:val="29"/>
        </w:numPr>
      </w:pPr>
      <w:r w:rsidRPr="00E808B0">
        <w:t>The conditions that would require inclusion of conditional fields are not defined when they depend on functional characteristics of the system implementing the transaction and they do not affect data consistency.</w:t>
      </w:r>
    </w:p>
    <w:p w14:paraId="21AD15E3" w14:textId="77777777" w:rsidR="001A7BE9" w:rsidRPr="00E808B0" w:rsidRDefault="001A7BE9">
      <w:r w:rsidRPr="00E808B0">
        <w:t>The following terms refer to the OPT column, which has been profiled:</w:t>
      </w:r>
    </w:p>
    <w:p w14:paraId="082D6CE0" w14:textId="77777777" w:rsidR="001A7BE9" w:rsidRPr="00E808B0" w:rsidRDefault="001A7BE9">
      <w:pPr>
        <w:pStyle w:val="List"/>
      </w:pPr>
      <w:r w:rsidRPr="00E808B0">
        <w:rPr>
          <w:b/>
        </w:rPr>
        <w:t xml:space="preserve">R </w:t>
      </w:r>
      <w:r w:rsidRPr="00E808B0">
        <w:tab/>
        <w:t>Required</w:t>
      </w:r>
    </w:p>
    <w:p w14:paraId="51B684D2" w14:textId="77777777" w:rsidR="001A7BE9" w:rsidRPr="00E808B0" w:rsidRDefault="001A7BE9">
      <w:pPr>
        <w:pStyle w:val="List"/>
      </w:pPr>
      <w:r w:rsidRPr="00E808B0">
        <w:rPr>
          <w:b/>
        </w:rPr>
        <w:t xml:space="preserve">R2 </w:t>
      </w:r>
      <w:r w:rsidRPr="00E808B0">
        <w:tab/>
        <w:t>This is an IHE extension. If the sending application has data for the field, it is required to populate the field. If the value is not known, the field may not be sent.</w:t>
      </w:r>
    </w:p>
    <w:p w14:paraId="62125603" w14:textId="77777777" w:rsidR="001A7BE9" w:rsidRPr="00E808B0" w:rsidRDefault="001A7BE9">
      <w:pPr>
        <w:pStyle w:val="List"/>
      </w:pPr>
      <w:r w:rsidRPr="00E808B0">
        <w:rPr>
          <w:b/>
        </w:rPr>
        <w:t>R+</w:t>
      </w:r>
      <w:r w:rsidRPr="00E808B0">
        <w:tab/>
        <w:t>This is an IHE extension. This is a field that IHE requires that was listed as optional within the HL7 standard.</w:t>
      </w:r>
    </w:p>
    <w:p w14:paraId="747A963D" w14:textId="76C2B54C" w:rsidR="001A7BE9" w:rsidRPr="00E808B0" w:rsidRDefault="001A7BE9" w:rsidP="003067F6">
      <w:pPr>
        <w:pStyle w:val="List"/>
      </w:pPr>
      <w:r w:rsidRPr="00E808B0">
        <w:rPr>
          <w:b/>
        </w:rPr>
        <w:t>O</w:t>
      </w:r>
      <w:r w:rsidRPr="00E808B0">
        <w:rPr>
          <w:b/>
        </w:rPr>
        <w:tab/>
      </w:r>
      <w:r w:rsidRPr="00E808B0">
        <w:t>Optional</w:t>
      </w:r>
    </w:p>
    <w:p w14:paraId="1DE2AA9B" w14:textId="77777777" w:rsidR="001A7BE9" w:rsidRPr="00E808B0" w:rsidRDefault="001A7BE9">
      <w:pPr>
        <w:pStyle w:val="List"/>
      </w:pPr>
      <w:bookmarkStart w:id="87" w:name="OLE_LINK1"/>
      <w:bookmarkStart w:id="88" w:name="OLE_LINK2"/>
      <w:r w:rsidRPr="00E808B0">
        <w:rPr>
          <w:b/>
        </w:rPr>
        <w:t>C</w:t>
      </w:r>
      <w:r w:rsidRPr="00E808B0">
        <w:tab/>
      </w:r>
      <w:bookmarkEnd w:id="87"/>
      <w:bookmarkEnd w:id="88"/>
      <w:r w:rsidRPr="00E808B0">
        <w:t>Conditional</w:t>
      </w:r>
    </w:p>
    <w:p w14:paraId="1BB7CD4F" w14:textId="77777777" w:rsidR="001A7BE9" w:rsidRPr="00E808B0" w:rsidRDefault="001A7BE9">
      <w:r w:rsidRPr="00E808B0">
        <w:t>IHE requires that Z-segments be present in HL7 transactions only when explicitly provided for within the associated IHE message profile specification. According to the HL7 standard, if the value of a field is not present, the receiver shall not change corresponding data in its database. However, if sender includes explicit NULL value (i.e., two double-quotes “”), it shall cause removal of any values for that field in the receiver’s database.</w:t>
      </w:r>
    </w:p>
    <w:p w14:paraId="754C10BC" w14:textId="53C6DBE1" w:rsidR="001A7BE9" w:rsidRPr="00E808B0" w:rsidRDefault="001A7BE9">
      <w:r w:rsidRPr="00E808B0">
        <w:t>Table C-1 provides a sample profile for an imaginary HL7 segment. Tables for real segments are copied from the HL7 2.5 standard with modifications made only to the OPT column.</w:t>
      </w:r>
    </w:p>
    <w:p w14:paraId="022AEF9E" w14:textId="77777777" w:rsidR="001A7BE9" w:rsidRPr="00E808B0" w:rsidRDefault="001A7BE9">
      <w:pPr>
        <w:pStyle w:val="TableTitle"/>
        <w:rPr>
          <w:noProof w:val="0"/>
        </w:rPr>
      </w:pPr>
      <w:r w:rsidRPr="00E808B0">
        <w:rPr>
          <w:noProof w:val="0"/>
        </w:rPr>
        <w:t>Table C-1: Sample HL7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10"/>
        <w:gridCol w:w="810"/>
        <w:gridCol w:w="810"/>
        <w:gridCol w:w="900"/>
        <w:gridCol w:w="1197"/>
        <w:gridCol w:w="2923"/>
      </w:tblGrid>
      <w:tr w:rsidR="001A7BE9" w:rsidRPr="00E808B0" w14:paraId="17E714E7" w14:textId="77777777" w:rsidTr="003067F6">
        <w:trPr>
          <w:tblHeader/>
          <w:jc w:val="center"/>
        </w:trPr>
        <w:tc>
          <w:tcPr>
            <w:tcW w:w="828" w:type="dxa"/>
            <w:shd w:val="clear" w:color="auto" w:fill="D8D8D8"/>
          </w:tcPr>
          <w:p w14:paraId="4437227E" w14:textId="77777777" w:rsidR="001A7BE9" w:rsidRPr="00E808B0" w:rsidRDefault="001A7BE9">
            <w:pPr>
              <w:pStyle w:val="TableEntryHeader"/>
            </w:pPr>
            <w:r w:rsidRPr="00E808B0">
              <w:t>SEQ</w:t>
            </w:r>
          </w:p>
        </w:tc>
        <w:tc>
          <w:tcPr>
            <w:tcW w:w="810" w:type="dxa"/>
            <w:shd w:val="clear" w:color="auto" w:fill="D8D8D8"/>
          </w:tcPr>
          <w:p w14:paraId="1233080E" w14:textId="77777777" w:rsidR="001A7BE9" w:rsidRPr="00E808B0" w:rsidRDefault="001A7BE9">
            <w:pPr>
              <w:pStyle w:val="TableEntryHeader"/>
            </w:pPr>
            <w:r w:rsidRPr="00E808B0">
              <w:t>LEN</w:t>
            </w:r>
          </w:p>
        </w:tc>
        <w:tc>
          <w:tcPr>
            <w:tcW w:w="810" w:type="dxa"/>
            <w:shd w:val="clear" w:color="auto" w:fill="D8D8D8"/>
          </w:tcPr>
          <w:p w14:paraId="4AC8C81E" w14:textId="77777777" w:rsidR="001A7BE9" w:rsidRPr="00E808B0" w:rsidRDefault="001A7BE9">
            <w:pPr>
              <w:pStyle w:val="TableEntryHeader"/>
            </w:pPr>
            <w:r w:rsidRPr="00E808B0">
              <w:t>DT</w:t>
            </w:r>
          </w:p>
        </w:tc>
        <w:tc>
          <w:tcPr>
            <w:tcW w:w="810" w:type="dxa"/>
            <w:shd w:val="clear" w:color="auto" w:fill="D8D8D8"/>
          </w:tcPr>
          <w:p w14:paraId="13B2083C" w14:textId="77777777" w:rsidR="001A7BE9" w:rsidRPr="00E808B0" w:rsidRDefault="001A7BE9">
            <w:pPr>
              <w:pStyle w:val="TableEntryHeader"/>
            </w:pPr>
            <w:r w:rsidRPr="00E808B0">
              <w:t>OPT</w:t>
            </w:r>
          </w:p>
        </w:tc>
        <w:tc>
          <w:tcPr>
            <w:tcW w:w="900" w:type="dxa"/>
            <w:shd w:val="clear" w:color="auto" w:fill="D8D8D8"/>
          </w:tcPr>
          <w:p w14:paraId="2FF29767" w14:textId="77777777" w:rsidR="001A7BE9" w:rsidRPr="00E808B0" w:rsidRDefault="001A7BE9">
            <w:pPr>
              <w:pStyle w:val="TableEntryHeader"/>
            </w:pPr>
            <w:r w:rsidRPr="00E808B0">
              <w:t>TBL#</w:t>
            </w:r>
          </w:p>
        </w:tc>
        <w:tc>
          <w:tcPr>
            <w:tcW w:w="1197" w:type="dxa"/>
            <w:shd w:val="clear" w:color="auto" w:fill="D8D8D8"/>
          </w:tcPr>
          <w:p w14:paraId="08A70757" w14:textId="77777777" w:rsidR="001A7BE9" w:rsidRPr="00E808B0" w:rsidRDefault="001A7BE9">
            <w:pPr>
              <w:pStyle w:val="TableEntryHeader"/>
            </w:pPr>
            <w:r w:rsidRPr="00E808B0">
              <w:t>ITEM #</w:t>
            </w:r>
          </w:p>
        </w:tc>
        <w:tc>
          <w:tcPr>
            <w:tcW w:w="2923" w:type="dxa"/>
            <w:shd w:val="clear" w:color="auto" w:fill="D8D8D8"/>
          </w:tcPr>
          <w:p w14:paraId="0AD13B92" w14:textId="77777777" w:rsidR="001A7BE9" w:rsidRPr="00E808B0" w:rsidRDefault="001A7BE9">
            <w:pPr>
              <w:pStyle w:val="TableEntryHeader"/>
            </w:pPr>
            <w:r w:rsidRPr="00E808B0">
              <w:t>ELEMENT NAME</w:t>
            </w:r>
          </w:p>
        </w:tc>
      </w:tr>
      <w:tr w:rsidR="001A7BE9" w:rsidRPr="00E808B0" w14:paraId="2A5F9B8A" w14:textId="77777777" w:rsidTr="003067F6">
        <w:trPr>
          <w:jc w:val="center"/>
        </w:trPr>
        <w:tc>
          <w:tcPr>
            <w:tcW w:w="828" w:type="dxa"/>
          </w:tcPr>
          <w:p w14:paraId="171992A0" w14:textId="77777777" w:rsidR="001A7BE9" w:rsidRPr="00E808B0" w:rsidRDefault="001A7BE9">
            <w:pPr>
              <w:pStyle w:val="TableEntry"/>
              <w:snapToGrid w:val="0"/>
              <w:rPr>
                <w:noProof w:val="0"/>
              </w:rPr>
            </w:pPr>
            <w:r w:rsidRPr="00E808B0">
              <w:rPr>
                <w:noProof w:val="0"/>
              </w:rPr>
              <w:t>1</w:t>
            </w:r>
          </w:p>
        </w:tc>
        <w:tc>
          <w:tcPr>
            <w:tcW w:w="810" w:type="dxa"/>
          </w:tcPr>
          <w:p w14:paraId="4B1ABA26" w14:textId="77777777" w:rsidR="001A7BE9" w:rsidRPr="00E808B0" w:rsidRDefault="001A7BE9">
            <w:pPr>
              <w:pStyle w:val="TableEntry"/>
              <w:snapToGrid w:val="0"/>
              <w:rPr>
                <w:noProof w:val="0"/>
              </w:rPr>
            </w:pPr>
            <w:r w:rsidRPr="00E808B0">
              <w:rPr>
                <w:noProof w:val="0"/>
              </w:rPr>
              <w:t>1</w:t>
            </w:r>
          </w:p>
        </w:tc>
        <w:tc>
          <w:tcPr>
            <w:tcW w:w="810" w:type="dxa"/>
          </w:tcPr>
          <w:p w14:paraId="5B641C38" w14:textId="77777777" w:rsidR="001A7BE9" w:rsidRPr="00E808B0" w:rsidRDefault="001A7BE9">
            <w:pPr>
              <w:pStyle w:val="TableEntry"/>
              <w:snapToGrid w:val="0"/>
              <w:rPr>
                <w:noProof w:val="0"/>
              </w:rPr>
            </w:pPr>
            <w:r w:rsidRPr="00E808B0">
              <w:rPr>
                <w:noProof w:val="0"/>
              </w:rPr>
              <w:t>ST</w:t>
            </w:r>
          </w:p>
        </w:tc>
        <w:tc>
          <w:tcPr>
            <w:tcW w:w="810" w:type="dxa"/>
          </w:tcPr>
          <w:p w14:paraId="2A9B7712" w14:textId="77777777" w:rsidR="001A7BE9" w:rsidRPr="00E808B0" w:rsidRDefault="001A7BE9">
            <w:pPr>
              <w:pStyle w:val="TableEntry"/>
              <w:snapToGrid w:val="0"/>
              <w:rPr>
                <w:noProof w:val="0"/>
              </w:rPr>
            </w:pPr>
            <w:r w:rsidRPr="00E808B0">
              <w:rPr>
                <w:noProof w:val="0"/>
              </w:rPr>
              <w:t>R</w:t>
            </w:r>
          </w:p>
        </w:tc>
        <w:tc>
          <w:tcPr>
            <w:tcW w:w="900" w:type="dxa"/>
          </w:tcPr>
          <w:p w14:paraId="2933C881" w14:textId="77777777" w:rsidR="001A7BE9" w:rsidRPr="00E808B0" w:rsidRDefault="001A7BE9">
            <w:pPr>
              <w:pStyle w:val="TableEntry"/>
              <w:snapToGrid w:val="0"/>
              <w:rPr>
                <w:noProof w:val="0"/>
              </w:rPr>
            </w:pPr>
          </w:p>
        </w:tc>
        <w:tc>
          <w:tcPr>
            <w:tcW w:w="1197" w:type="dxa"/>
          </w:tcPr>
          <w:p w14:paraId="429FC3F8" w14:textId="77777777" w:rsidR="001A7BE9" w:rsidRPr="00E808B0" w:rsidRDefault="001A7BE9">
            <w:pPr>
              <w:pStyle w:val="TableEntry"/>
              <w:snapToGrid w:val="0"/>
              <w:rPr>
                <w:noProof w:val="0"/>
              </w:rPr>
            </w:pPr>
            <w:r w:rsidRPr="00E808B0">
              <w:rPr>
                <w:noProof w:val="0"/>
              </w:rPr>
              <w:t>xx001</w:t>
            </w:r>
          </w:p>
        </w:tc>
        <w:tc>
          <w:tcPr>
            <w:tcW w:w="2923" w:type="dxa"/>
          </w:tcPr>
          <w:p w14:paraId="062DE966" w14:textId="77777777" w:rsidR="001A7BE9" w:rsidRPr="00E808B0" w:rsidRDefault="001A7BE9">
            <w:pPr>
              <w:pStyle w:val="TableEntry"/>
              <w:snapToGrid w:val="0"/>
              <w:rPr>
                <w:noProof w:val="0"/>
              </w:rPr>
            </w:pPr>
            <w:r w:rsidRPr="00E808B0">
              <w:rPr>
                <w:noProof w:val="0"/>
              </w:rPr>
              <w:t>Element 1</w:t>
            </w:r>
          </w:p>
        </w:tc>
      </w:tr>
      <w:tr w:rsidR="001A7BE9" w:rsidRPr="00E808B0" w14:paraId="47BA4B21" w14:textId="77777777" w:rsidTr="003067F6">
        <w:trPr>
          <w:jc w:val="center"/>
        </w:trPr>
        <w:tc>
          <w:tcPr>
            <w:tcW w:w="828" w:type="dxa"/>
          </w:tcPr>
          <w:p w14:paraId="30DEBA6D" w14:textId="77777777" w:rsidR="001A7BE9" w:rsidRPr="00E808B0" w:rsidRDefault="001A7BE9">
            <w:pPr>
              <w:pStyle w:val="TableEntry"/>
              <w:snapToGrid w:val="0"/>
              <w:rPr>
                <w:noProof w:val="0"/>
              </w:rPr>
            </w:pPr>
            <w:r w:rsidRPr="00E808B0">
              <w:rPr>
                <w:noProof w:val="0"/>
              </w:rPr>
              <w:t>2</w:t>
            </w:r>
          </w:p>
        </w:tc>
        <w:tc>
          <w:tcPr>
            <w:tcW w:w="810" w:type="dxa"/>
          </w:tcPr>
          <w:p w14:paraId="6BA2B166" w14:textId="77777777" w:rsidR="001A7BE9" w:rsidRPr="00E808B0" w:rsidRDefault="001A7BE9">
            <w:pPr>
              <w:pStyle w:val="TableEntry"/>
              <w:snapToGrid w:val="0"/>
              <w:rPr>
                <w:noProof w:val="0"/>
              </w:rPr>
            </w:pPr>
            <w:r w:rsidRPr="00E808B0">
              <w:rPr>
                <w:noProof w:val="0"/>
              </w:rPr>
              <w:t>4</w:t>
            </w:r>
          </w:p>
        </w:tc>
        <w:tc>
          <w:tcPr>
            <w:tcW w:w="810" w:type="dxa"/>
          </w:tcPr>
          <w:p w14:paraId="5B7C9309" w14:textId="77777777" w:rsidR="001A7BE9" w:rsidRPr="00E808B0" w:rsidRDefault="001A7BE9">
            <w:pPr>
              <w:pStyle w:val="TableEntry"/>
              <w:snapToGrid w:val="0"/>
              <w:rPr>
                <w:noProof w:val="0"/>
              </w:rPr>
            </w:pPr>
            <w:r w:rsidRPr="00E808B0">
              <w:rPr>
                <w:noProof w:val="0"/>
              </w:rPr>
              <w:t>ST</w:t>
            </w:r>
          </w:p>
        </w:tc>
        <w:tc>
          <w:tcPr>
            <w:tcW w:w="810" w:type="dxa"/>
          </w:tcPr>
          <w:p w14:paraId="55219935" w14:textId="77777777" w:rsidR="001A7BE9" w:rsidRPr="00E808B0" w:rsidRDefault="001A7BE9">
            <w:pPr>
              <w:pStyle w:val="TableEntry"/>
              <w:snapToGrid w:val="0"/>
              <w:rPr>
                <w:noProof w:val="0"/>
              </w:rPr>
            </w:pPr>
            <w:r w:rsidRPr="00E808B0">
              <w:rPr>
                <w:noProof w:val="0"/>
              </w:rPr>
              <w:t>O</w:t>
            </w:r>
          </w:p>
        </w:tc>
        <w:tc>
          <w:tcPr>
            <w:tcW w:w="900" w:type="dxa"/>
          </w:tcPr>
          <w:p w14:paraId="04FF7766" w14:textId="77777777" w:rsidR="001A7BE9" w:rsidRPr="00E808B0" w:rsidRDefault="001A7BE9">
            <w:pPr>
              <w:pStyle w:val="TableEntry"/>
              <w:snapToGrid w:val="0"/>
              <w:rPr>
                <w:noProof w:val="0"/>
              </w:rPr>
            </w:pPr>
          </w:p>
        </w:tc>
        <w:tc>
          <w:tcPr>
            <w:tcW w:w="1197" w:type="dxa"/>
          </w:tcPr>
          <w:p w14:paraId="5794422B" w14:textId="77777777" w:rsidR="001A7BE9" w:rsidRPr="00E808B0" w:rsidRDefault="001A7BE9">
            <w:pPr>
              <w:pStyle w:val="TableEntry"/>
              <w:snapToGrid w:val="0"/>
              <w:rPr>
                <w:noProof w:val="0"/>
              </w:rPr>
            </w:pPr>
            <w:r w:rsidRPr="00E808B0">
              <w:rPr>
                <w:noProof w:val="0"/>
              </w:rPr>
              <w:t>xx002</w:t>
            </w:r>
          </w:p>
        </w:tc>
        <w:tc>
          <w:tcPr>
            <w:tcW w:w="2923" w:type="dxa"/>
          </w:tcPr>
          <w:p w14:paraId="6DBB5BB6" w14:textId="77777777" w:rsidR="001A7BE9" w:rsidRPr="00E808B0" w:rsidRDefault="001A7BE9">
            <w:pPr>
              <w:pStyle w:val="TableEntry"/>
              <w:snapToGrid w:val="0"/>
              <w:rPr>
                <w:noProof w:val="0"/>
              </w:rPr>
            </w:pPr>
            <w:r w:rsidRPr="00E808B0">
              <w:rPr>
                <w:noProof w:val="0"/>
              </w:rPr>
              <w:t>Element 2</w:t>
            </w:r>
          </w:p>
        </w:tc>
      </w:tr>
      <w:tr w:rsidR="001A7BE9" w:rsidRPr="00E808B0" w14:paraId="3374F528" w14:textId="77777777" w:rsidTr="003067F6">
        <w:trPr>
          <w:jc w:val="center"/>
        </w:trPr>
        <w:tc>
          <w:tcPr>
            <w:tcW w:w="828" w:type="dxa"/>
          </w:tcPr>
          <w:p w14:paraId="50E10E20" w14:textId="77777777" w:rsidR="001A7BE9" w:rsidRPr="00E808B0" w:rsidRDefault="001A7BE9">
            <w:pPr>
              <w:pStyle w:val="TableEntry"/>
              <w:snapToGrid w:val="0"/>
              <w:rPr>
                <w:noProof w:val="0"/>
              </w:rPr>
            </w:pPr>
            <w:r w:rsidRPr="00E808B0">
              <w:rPr>
                <w:noProof w:val="0"/>
              </w:rPr>
              <w:t>3</w:t>
            </w:r>
          </w:p>
        </w:tc>
        <w:tc>
          <w:tcPr>
            <w:tcW w:w="810" w:type="dxa"/>
          </w:tcPr>
          <w:p w14:paraId="64E7B2FF" w14:textId="77777777" w:rsidR="001A7BE9" w:rsidRPr="00E808B0" w:rsidRDefault="001A7BE9">
            <w:pPr>
              <w:pStyle w:val="TableEntry"/>
              <w:snapToGrid w:val="0"/>
              <w:rPr>
                <w:noProof w:val="0"/>
              </w:rPr>
            </w:pPr>
            <w:r w:rsidRPr="00E808B0">
              <w:rPr>
                <w:noProof w:val="0"/>
              </w:rPr>
              <w:t>180</w:t>
            </w:r>
          </w:p>
        </w:tc>
        <w:tc>
          <w:tcPr>
            <w:tcW w:w="810" w:type="dxa"/>
          </w:tcPr>
          <w:p w14:paraId="27CAC485" w14:textId="77777777" w:rsidR="001A7BE9" w:rsidRPr="00E808B0" w:rsidRDefault="001A7BE9">
            <w:pPr>
              <w:pStyle w:val="TableEntry"/>
              <w:snapToGrid w:val="0"/>
              <w:rPr>
                <w:noProof w:val="0"/>
              </w:rPr>
            </w:pPr>
            <w:r w:rsidRPr="00E808B0">
              <w:rPr>
                <w:noProof w:val="0"/>
              </w:rPr>
              <w:t>HD</w:t>
            </w:r>
          </w:p>
        </w:tc>
        <w:tc>
          <w:tcPr>
            <w:tcW w:w="810" w:type="dxa"/>
          </w:tcPr>
          <w:p w14:paraId="28E1DAAA" w14:textId="77777777" w:rsidR="001A7BE9" w:rsidRPr="00E808B0" w:rsidRDefault="001A7BE9">
            <w:pPr>
              <w:pStyle w:val="TableEntry"/>
              <w:snapToGrid w:val="0"/>
              <w:rPr>
                <w:noProof w:val="0"/>
              </w:rPr>
            </w:pPr>
            <w:r w:rsidRPr="00E808B0">
              <w:rPr>
                <w:noProof w:val="0"/>
              </w:rPr>
              <w:t>R2</w:t>
            </w:r>
          </w:p>
        </w:tc>
        <w:tc>
          <w:tcPr>
            <w:tcW w:w="900" w:type="dxa"/>
          </w:tcPr>
          <w:p w14:paraId="7B8E7602" w14:textId="77777777" w:rsidR="001A7BE9" w:rsidRPr="00E808B0" w:rsidRDefault="001A7BE9">
            <w:pPr>
              <w:pStyle w:val="TableEntry"/>
              <w:snapToGrid w:val="0"/>
              <w:rPr>
                <w:noProof w:val="0"/>
              </w:rPr>
            </w:pPr>
          </w:p>
        </w:tc>
        <w:tc>
          <w:tcPr>
            <w:tcW w:w="1197" w:type="dxa"/>
          </w:tcPr>
          <w:p w14:paraId="23522B28" w14:textId="77777777" w:rsidR="001A7BE9" w:rsidRPr="00E808B0" w:rsidRDefault="001A7BE9">
            <w:pPr>
              <w:pStyle w:val="TableEntry"/>
              <w:snapToGrid w:val="0"/>
              <w:rPr>
                <w:noProof w:val="0"/>
              </w:rPr>
            </w:pPr>
            <w:r w:rsidRPr="00E808B0">
              <w:rPr>
                <w:noProof w:val="0"/>
              </w:rPr>
              <w:t>xx003</w:t>
            </w:r>
          </w:p>
        </w:tc>
        <w:tc>
          <w:tcPr>
            <w:tcW w:w="2923" w:type="dxa"/>
          </w:tcPr>
          <w:p w14:paraId="224E5DE6" w14:textId="77777777" w:rsidR="001A7BE9" w:rsidRPr="00E808B0" w:rsidRDefault="001A7BE9">
            <w:pPr>
              <w:pStyle w:val="TableEntry"/>
              <w:snapToGrid w:val="0"/>
              <w:rPr>
                <w:noProof w:val="0"/>
              </w:rPr>
            </w:pPr>
            <w:r w:rsidRPr="00E808B0">
              <w:rPr>
                <w:noProof w:val="0"/>
              </w:rPr>
              <w:t>Element 3</w:t>
            </w:r>
          </w:p>
        </w:tc>
      </w:tr>
      <w:tr w:rsidR="001A7BE9" w:rsidRPr="00E808B0" w14:paraId="34B8746D" w14:textId="77777777" w:rsidTr="003067F6">
        <w:trPr>
          <w:jc w:val="center"/>
        </w:trPr>
        <w:tc>
          <w:tcPr>
            <w:tcW w:w="828" w:type="dxa"/>
          </w:tcPr>
          <w:p w14:paraId="28EDC6A4" w14:textId="77777777" w:rsidR="001A7BE9" w:rsidRPr="00E808B0" w:rsidRDefault="001A7BE9">
            <w:pPr>
              <w:pStyle w:val="TableEntry"/>
              <w:snapToGrid w:val="0"/>
              <w:rPr>
                <w:noProof w:val="0"/>
              </w:rPr>
            </w:pPr>
            <w:r w:rsidRPr="00E808B0">
              <w:rPr>
                <w:noProof w:val="0"/>
              </w:rPr>
              <w:lastRenderedPageBreak/>
              <w:t>4</w:t>
            </w:r>
          </w:p>
        </w:tc>
        <w:tc>
          <w:tcPr>
            <w:tcW w:w="810" w:type="dxa"/>
          </w:tcPr>
          <w:p w14:paraId="44EA4384" w14:textId="77777777" w:rsidR="001A7BE9" w:rsidRPr="00E808B0" w:rsidRDefault="001A7BE9">
            <w:pPr>
              <w:pStyle w:val="TableEntry"/>
              <w:snapToGrid w:val="0"/>
              <w:rPr>
                <w:noProof w:val="0"/>
              </w:rPr>
            </w:pPr>
            <w:r w:rsidRPr="00E808B0">
              <w:rPr>
                <w:noProof w:val="0"/>
              </w:rPr>
              <w:t>180</w:t>
            </w:r>
          </w:p>
        </w:tc>
        <w:tc>
          <w:tcPr>
            <w:tcW w:w="810" w:type="dxa"/>
          </w:tcPr>
          <w:p w14:paraId="6A2CF2CC" w14:textId="77777777" w:rsidR="001A7BE9" w:rsidRPr="00E808B0" w:rsidRDefault="001A7BE9">
            <w:pPr>
              <w:pStyle w:val="TableEntry"/>
              <w:snapToGrid w:val="0"/>
              <w:rPr>
                <w:noProof w:val="0"/>
              </w:rPr>
            </w:pPr>
            <w:r w:rsidRPr="00E808B0">
              <w:rPr>
                <w:noProof w:val="0"/>
              </w:rPr>
              <w:t>HD</w:t>
            </w:r>
          </w:p>
        </w:tc>
        <w:tc>
          <w:tcPr>
            <w:tcW w:w="810" w:type="dxa"/>
          </w:tcPr>
          <w:p w14:paraId="596B5FC3" w14:textId="77777777" w:rsidR="001A7BE9" w:rsidRPr="00E808B0" w:rsidRDefault="001A7BE9">
            <w:pPr>
              <w:pStyle w:val="TableEntry"/>
              <w:snapToGrid w:val="0"/>
              <w:rPr>
                <w:noProof w:val="0"/>
              </w:rPr>
            </w:pPr>
            <w:r w:rsidRPr="00E808B0">
              <w:rPr>
                <w:noProof w:val="0"/>
              </w:rPr>
              <w:t>C</w:t>
            </w:r>
          </w:p>
        </w:tc>
        <w:tc>
          <w:tcPr>
            <w:tcW w:w="900" w:type="dxa"/>
          </w:tcPr>
          <w:p w14:paraId="0745AC03" w14:textId="77777777" w:rsidR="001A7BE9" w:rsidRPr="00E808B0" w:rsidRDefault="001A7BE9">
            <w:pPr>
              <w:pStyle w:val="TableEntry"/>
              <w:snapToGrid w:val="0"/>
              <w:rPr>
                <w:noProof w:val="0"/>
              </w:rPr>
            </w:pPr>
          </w:p>
        </w:tc>
        <w:tc>
          <w:tcPr>
            <w:tcW w:w="1197" w:type="dxa"/>
          </w:tcPr>
          <w:p w14:paraId="16E49F59" w14:textId="77777777" w:rsidR="001A7BE9" w:rsidRPr="00E808B0" w:rsidRDefault="001A7BE9">
            <w:pPr>
              <w:pStyle w:val="TableEntry"/>
              <w:snapToGrid w:val="0"/>
              <w:rPr>
                <w:noProof w:val="0"/>
              </w:rPr>
            </w:pPr>
            <w:r w:rsidRPr="00E808B0">
              <w:rPr>
                <w:noProof w:val="0"/>
              </w:rPr>
              <w:t>xx004</w:t>
            </w:r>
          </w:p>
        </w:tc>
        <w:tc>
          <w:tcPr>
            <w:tcW w:w="2923" w:type="dxa"/>
          </w:tcPr>
          <w:p w14:paraId="5BC1CBE8" w14:textId="77777777" w:rsidR="001A7BE9" w:rsidRPr="00E808B0" w:rsidRDefault="001A7BE9">
            <w:pPr>
              <w:pStyle w:val="TableEntry"/>
              <w:snapToGrid w:val="0"/>
              <w:rPr>
                <w:noProof w:val="0"/>
              </w:rPr>
            </w:pPr>
            <w:r w:rsidRPr="00E808B0">
              <w:rPr>
                <w:noProof w:val="0"/>
              </w:rPr>
              <w:t>Element 4</w:t>
            </w:r>
          </w:p>
        </w:tc>
      </w:tr>
      <w:tr w:rsidR="001A7BE9" w:rsidRPr="00E808B0" w14:paraId="5FEAE43B" w14:textId="77777777" w:rsidTr="003067F6">
        <w:trPr>
          <w:jc w:val="center"/>
        </w:trPr>
        <w:tc>
          <w:tcPr>
            <w:tcW w:w="828" w:type="dxa"/>
          </w:tcPr>
          <w:p w14:paraId="235737B7" w14:textId="77777777" w:rsidR="001A7BE9" w:rsidRPr="00E808B0" w:rsidRDefault="001A7BE9">
            <w:pPr>
              <w:pStyle w:val="TableEntry"/>
              <w:snapToGrid w:val="0"/>
              <w:rPr>
                <w:noProof w:val="0"/>
              </w:rPr>
            </w:pPr>
            <w:r w:rsidRPr="00E808B0">
              <w:rPr>
                <w:noProof w:val="0"/>
              </w:rPr>
              <w:t>5</w:t>
            </w:r>
          </w:p>
        </w:tc>
        <w:tc>
          <w:tcPr>
            <w:tcW w:w="810" w:type="dxa"/>
          </w:tcPr>
          <w:p w14:paraId="64013135" w14:textId="77777777" w:rsidR="001A7BE9" w:rsidRPr="00E808B0" w:rsidRDefault="001A7BE9">
            <w:pPr>
              <w:pStyle w:val="TableEntry"/>
              <w:snapToGrid w:val="0"/>
              <w:rPr>
                <w:noProof w:val="0"/>
              </w:rPr>
            </w:pPr>
            <w:r w:rsidRPr="00E808B0">
              <w:rPr>
                <w:noProof w:val="0"/>
              </w:rPr>
              <w:t>180</w:t>
            </w:r>
          </w:p>
        </w:tc>
        <w:tc>
          <w:tcPr>
            <w:tcW w:w="810" w:type="dxa"/>
          </w:tcPr>
          <w:p w14:paraId="1CC9B445" w14:textId="77777777" w:rsidR="001A7BE9" w:rsidRPr="00E808B0" w:rsidRDefault="001A7BE9">
            <w:pPr>
              <w:pStyle w:val="TableEntry"/>
              <w:snapToGrid w:val="0"/>
              <w:rPr>
                <w:noProof w:val="0"/>
              </w:rPr>
            </w:pPr>
            <w:r w:rsidRPr="00E808B0">
              <w:rPr>
                <w:noProof w:val="0"/>
              </w:rPr>
              <w:t>HD</w:t>
            </w:r>
          </w:p>
        </w:tc>
        <w:tc>
          <w:tcPr>
            <w:tcW w:w="810" w:type="dxa"/>
          </w:tcPr>
          <w:p w14:paraId="011571C5" w14:textId="77777777" w:rsidR="001A7BE9" w:rsidRPr="00E808B0" w:rsidRDefault="001A7BE9">
            <w:pPr>
              <w:pStyle w:val="TableEntry"/>
              <w:snapToGrid w:val="0"/>
              <w:rPr>
                <w:noProof w:val="0"/>
              </w:rPr>
            </w:pPr>
            <w:r w:rsidRPr="00E808B0">
              <w:rPr>
                <w:noProof w:val="0"/>
              </w:rPr>
              <w:t>O</w:t>
            </w:r>
          </w:p>
        </w:tc>
        <w:tc>
          <w:tcPr>
            <w:tcW w:w="900" w:type="dxa"/>
          </w:tcPr>
          <w:p w14:paraId="2EBA369C" w14:textId="77777777" w:rsidR="001A7BE9" w:rsidRPr="00E808B0" w:rsidRDefault="001A7BE9">
            <w:pPr>
              <w:pStyle w:val="TableEntry"/>
              <w:snapToGrid w:val="0"/>
              <w:rPr>
                <w:noProof w:val="0"/>
              </w:rPr>
            </w:pPr>
          </w:p>
        </w:tc>
        <w:tc>
          <w:tcPr>
            <w:tcW w:w="1197" w:type="dxa"/>
          </w:tcPr>
          <w:p w14:paraId="38CDC050" w14:textId="77777777" w:rsidR="001A7BE9" w:rsidRPr="00E808B0" w:rsidRDefault="001A7BE9">
            <w:pPr>
              <w:pStyle w:val="TableEntry"/>
              <w:snapToGrid w:val="0"/>
              <w:rPr>
                <w:noProof w:val="0"/>
              </w:rPr>
            </w:pPr>
            <w:r w:rsidRPr="00E808B0">
              <w:rPr>
                <w:noProof w:val="0"/>
              </w:rPr>
              <w:t>xx005</w:t>
            </w:r>
          </w:p>
        </w:tc>
        <w:tc>
          <w:tcPr>
            <w:tcW w:w="2923" w:type="dxa"/>
          </w:tcPr>
          <w:p w14:paraId="48578089" w14:textId="77777777" w:rsidR="001A7BE9" w:rsidRPr="00E808B0" w:rsidRDefault="001A7BE9">
            <w:pPr>
              <w:pStyle w:val="TableEntry"/>
              <w:snapToGrid w:val="0"/>
              <w:rPr>
                <w:noProof w:val="0"/>
              </w:rPr>
            </w:pPr>
            <w:r w:rsidRPr="00E808B0">
              <w:rPr>
                <w:noProof w:val="0"/>
              </w:rPr>
              <w:t>Element 5</w:t>
            </w:r>
          </w:p>
        </w:tc>
      </w:tr>
      <w:tr w:rsidR="001A7BE9" w:rsidRPr="00E808B0" w14:paraId="013C670B" w14:textId="77777777" w:rsidTr="003067F6">
        <w:trPr>
          <w:jc w:val="center"/>
        </w:trPr>
        <w:tc>
          <w:tcPr>
            <w:tcW w:w="828" w:type="dxa"/>
          </w:tcPr>
          <w:p w14:paraId="51428AD1" w14:textId="77777777" w:rsidR="001A7BE9" w:rsidRPr="00E808B0" w:rsidRDefault="001A7BE9">
            <w:pPr>
              <w:pStyle w:val="TableEntry"/>
              <w:snapToGrid w:val="0"/>
              <w:rPr>
                <w:noProof w:val="0"/>
              </w:rPr>
            </w:pPr>
            <w:r w:rsidRPr="00E808B0">
              <w:rPr>
                <w:noProof w:val="0"/>
              </w:rPr>
              <w:t>6</w:t>
            </w:r>
          </w:p>
        </w:tc>
        <w:tc>
          <w:tcPr>
            <w:tcW w:w="810" w:type="dxa"/>
          </w:tcPr>
          <w:p w14:paraId="00D45689" w14:textId="77777777" w:rsidR="001A7BE9" w:rsidRPr="00E808B0" w:rsidRDefault="001A7BE9">
            <w:pPr>
              <w:pStyle w:val="TableEntry"/>
              <w:snapToGrid w:val="0"/>
              <w:rPr>
                <w:noProof w:val="0"/>
              </w:rPr>
            </w:pPr>
            <w:r w:rsidRPr="00E808B0">
              <w:rPr>
                <w:noProof w:val="0"/>
              </w:rPr>
              <w:t>180</w:t>
            </w:r>
          </w:p>
        </w:tc>
        <w:tc>
          <w:tcPr>
            <w:tcW w:w="810" w:type="dxa"/>
          </w:tcPr>
          <w:p w14:paraId="6D087ABE" w14:textId="77777777" w:rsidR="001A7BE9" w:rsidRPr="00E808B0" w:rsidRDefault="001A7BE9">
            <w:pPr>
              <w:pStyle w:val="TableEntry"/>
              <w:snapToGrid w:val="0"/>
              <w:rPr>
                <w:noProof w:val="0"/>
              </w:rPr>
            </w:pPr>
            <w:r w:rsidRPr="00E808B0">
              <w:rPr>
                <w:noProof w:val="0"/>
              </w:rPr>
              <w:t>HD</w:t>
            </w:r>
          </w:p>
        </w:tc>
        <w:tc>
          <w:tcPr>
            <w:tcW w:w="810" w:type="dxa"/>
          </w:tcPr>
          <w:p w14:paraId="7959B4F8" w14:textId="77777777" w:rsidR="001A7BE9" w:rsidRPr="00E808B0" w:rsidRDefault="001A7BE9">
            <w:pPr>
              <w:pStyle w:val="TableEntry"/>
              <w:snapToGrid w:val="0"/>
              <w:rPr>
                <w:noProof w:val="0"/>
              </w:rPr>
            </w:pPr>
            <w:r w:rsidRPr="00E808B0">
              <w:rPr>
                <w:noProof w:val="0"/>
              </w:rPr>
              <w:t>R+</w:t>
            </w:r>
          </w:p>
        </w:tc>
        <w:tc>
          <w:tcPr>
            <w:tcW w:w="900" w:type="dxa"/>
          </w:tcPr>
          <w:p w14:paraId="018093B2" w14:textId="77777777" w:rsidR="001A7BE9" w:rsidRPr="00E808B0" w:rsidRDefault="001A7BE9">
            <w:pPr>
              <w:pStyle w:val="TableEntry"/>
              <w:snapToGrid w:val="0"/>
              <w:rPr>
                <w:noProof w:val="0"/>
              </w:rPr>
            </w:pPr>
          </w:p>
        </w:tc>
        <w:tc>
          <w:tcPr>
            <w:tcW w:w="1197" w:type="dxa"/>
          </w:tcPr>
          <w:p w14:paraId="3CAEC20C" w14:textId="77777777" w:rsidR="001A7BE9" w:rsidRPr="00E808B0" w:rsidRDefault="001A7BE9">
            <w:pPr>
              <w:pStyle w:val="TableEntry"/>
              <w:snapToGrid w:val="0"/>
              <w:rPr>
                <w:noProof w:val="0"/>
              </w:rPr>
            </w:pPr>
            <w:r w:rsidRPr="00E808B0">
              <w:rPr>
                <w:noProof w:val="0"/>
              </w:rPr>
              <w:t>xx006</w:t>
            </w:r>
          </w:p>
        </w:tc>
        <w:tc>
          <w:tcPr>
            <w:tcW w:w="2923" w:type="dxa"/>
          </w:tcPr>
          <w:p w14:paraId="17570A8C" w14:textId="77777777" w:rsidR="001A7BE9" w:rsidRPr="00E808B0" w:rsidRDefault="001A7BE9">
            <w:pPr>
              <w:pStyle w:val="TableEntry"/>
              <w:snapToGrid w:val="0"/>
              <w:rPr>
                <w:noProof w:val="0"/>
              </w:rPr>
            </w:pPr>
            <w:r w:rsidRPr="00E808B0">
              <w:rPr>
                <w:noProof w:val="0"/>
              </w:rPr>
              <w:t>Element 6</w:t>
            </w:r>
          </w:p>
        </w:tc>
      </w:tr>
    </w:tbl>
    <w:p w14:paraId="0549BDBB" w14:textId="77777777" w:rsidR="001A7BE9" w:rsidRPr="00E808B0" w:rsidRDefault="001A7BE9" w:rsidP="00F52C2B">
      <w:bookmarkStart w:id="89" w:name="_Toc214434059"/>
      <w:bookmarkStart w:id="90" w:name="_Toc214436980"/>
      <w:bookmarkStart w:id="91" w:name="_Toc214437425"/>
      <w:bookmarkStart w:id="92" w:name="_Toc214437741"/>
      <w:bookmarkStart w:id="93" w:name="_Toc214457217"/>
      <w:bookmarkStart w:id="94" w:name="_Toc214461330"/>
      <w:bookmarkStart w:id="95" w:name="_Toc214462951"/>
      <w:bookmarkStart w:id="96" w:name="_Toc301358456"/>
    </w:p>
    <w:p w14:paraId="79007344" w14:textId="257B63A5" w:rsidR="001A7BE9" w:rsidRPr="00E808B0" w:rsidRDefault="001A7BE9">
      <w:pPr>
        <w:pStyle w:val="AppendixHeading2"/>
        <w:tabs>
          <w:tab w:val="left" w:pos="900"/>
        </w:tabs>
        <w:rPr>
          <w:noProof w:val="0"/>
        </w:rPr>
      </w:pPr>
      <w:bookmarkStart w:id="97" w:name="_Toc518654864"/>
      <w:r w:rsidRPr="00E808B0">
        <w:rPr>
          <w:noProof w:val="0"/>
        </w:rPr>
        <w:t>C.1</w:t>
      </w:r>
      <w:r w:rsidRPr="00E808B0">
        <w:rPr>
          <w:noProof w:val="0"/>
        </w:rPr>
        <w:tab/>
        <w:t>HL7 Message Profiling Convention</w:t>
      </w:r>
      <w:bookmarkEnd w:id="89"/>
      <w:bookmarkEnd w:id="90"/>
      <w:bookmarkEnd w:id="91"/>
      <w:bookmarkEnd w:id="92"/>
      <w:bookmarkEnd w:id="93"/>
      <w:bookmarkEnd w:id="94"/>
      <w:bookmarkEnd w:id="95"/>
      <w:bookmarkEnd w:id="96"/>
      <w:bookmarkEnd w:id="97"/>
    </w:p>
    <w:p w14:paraId="2152F638" w14:textId="77777777" w:rsidR="001A7BE9" w:rsidRPr="00E808B0" w:rsidRDefault="001A7BE9">
      <w:r w:rsidRPr="00E808B0">
        <w:t>The messages used by each transaction are described in this document using static definitions as described for HL7 constrainable message profiles; refer to HL7 Version 2.5, Chapter 2, Section 2.12.6. The static definition of each message is represented within tables. The message level table represents the IHE-constrained message structure with its list of usable segments. The segment level table represents the IHE-constrained content of one segment with its usable fields.</w:t>
      </w:r>
    </w:p>
    <w:p w14:paraId="06BC75F9" w14:textId="278377DB" w:rsidR="001A7BE9" w:rsidRPr="00E808B0" w:rsidRDefault="001A7BE9">
      <w:pPr>
        <w:pStyle w:val="AppendixHeading3"/>
        <w:rPr>
          <w:noProof w:val="0"/>
        </w:rPr>
      </w:pPr>
      <w:bookmarkStart w:id="98" w:name="_Toc214434060"/>
      <w:bookmarkStart w:id="99" w:name="_Toc214436981"/>
      <w:bookmarkStart w:id="100" w:name="_Toc301358457"/>
      <w:bookmarkStart w:id="101" w:name="_Toc518654865"/>
      <w:r w:rsidRPr="00E808B0">
        <w:rPr>
          <w:noProof w:val="0"/>
        </w:rPr>
        <w:t>C.1.1</w:t>
      </w:r>
      <w:r w:rsidRPr="00E808B0">
        <w:rPr>
          <w:noProof w:val="0"/>
        </w:rPr>
        <w:tab/>
        <w:t>Static definition - Message level</w:t>
      </w:r>
      <w:bookmarkEnd w:id="98"/>
      <w:bookmarkEnd w:id="99"/>
      <w:bookmarkEnd w:id="100"/>
      <w:bookmarkEnd w:id="101"/>
    </w:p>
    <w:p w14:paraId="07068AB5" w14:textId="77777777" w:rsidR="001A7BE9" w:rsidRPr="00E808B0" w:rsidRDefault="001A7BE9">
      <w:r w:rsidRPr="00E808B0">
        <w:t xml:space="preserve">The message table representing the static definition contains 5 columns: </w:t>
      </w:r>
    </w:p>
    <w:p w14:paraId="2103EC8A" w14:textId="77777777" w:rsidR="001A7BE9" w:rsidRPr="00E808B0" w:rsidRDefault="001A7BE9" w:rsidP="00CC2407">
      <w:pPr>
        <w:pStyle w:val="ListBullet2"/>
        <w:numPr>
          <w:ilvl w:val="0"/>
          <w:numId w:val="29"/>
        </w:numPr>
      </w:pPr>
      <w:r w:rsidRPr="00427BD8">
        <w:rPr>
          <w:b/>
        </w:rPr>
        <w:t>Segment:</w:t>
      </w:r>
      <w:r w:rsidRPr="00E808B0">
        <w:t xml:space="preserve"> gives the segment name, and places the segment within the hierarchy of the message structure designed by HL7, but hiding the traditional square brackets and braces that designate optionality and repeatability in HL7 standard message tables. The beginning and end lines of a segment group (see HL7 Version 2.5, Chapter 2, Section 2.5.2 for definition) are designated in this column by --- (3 dashes).</w:t>
      </w:r>
    </w:p>
    <w:p w14:paraId="2E96391C" w14:textId="77777777" w:rsidR="001A7BE9" w:rsidRPr="00E808B0" w:rsidRDefault="001A7BE9" w:rsidP="00CC2407">
      <w:pPr>
        <w:pStyle w:val="ListBullet2"/>
        <w:numPr>
          <w:ilvl w:val="0"/>
          <w:numId w:val="29"/>
        </w:numPr>
      </w:pPr>
      <w:r w:rsidRPr="00427BD8">
        <w:rPr>
          <w:b/>
        </w:rPr>
        <w:t>Meaning:</w:t>
      </w:r>
      <w:r w:rsidRPr="00E808B0">
        <w:t xml:space="preserve"> Meaning of the segment as defined by HL7. The beginning of a segment group is designated by one line in this column giving the segment group name in all caps, prefixed by --- (3 dashes), and followed by the keyword “begin”. The end of a segment group is designated by one line in this column giving the segment group name in all caps, prefixed by --- (3 dashes), and followed by the keyword “end”.</w:t>
      </w:r>
    </w:p>
    <w:p w14:paraId="5419ABE1" w14:textId="77777777" w:rsidR="001A7BE9" w:rsidRPr="00E808B0" w:rsidRDefault="001A7BE9" w:rsidP="00CC2407">
      <w:pPr>
        <w:pStyle w:val="ListBullet2"/>
        <w:numPr>
          <w:ilvl w:val="0"/>
          <w:numId w:val="29"/>
        </w:numPr>
      </w:pPr>
      <w:r w:rsidRPr="00427BD8">
        <w:rPr>
          <w:b/>
        </w:rPr>
        <w:t>Usage</w:t>
      </w:r>
      <w:r w:rsidRPr="00E808B0">
        <w:t>: Coded usage of the segment, in the context of this IHE Integration Profile. The coded values used in this column are:</w:t>
      </w:r>
    </w:p>
    <w:p w14:paraId="77E3C63A" w14:textId="15C8D89F" w:rsidR="001A7BE9" w:rsidRPr="00E808B0" w:rsidRDefault="001A7BE9" w:rsidP="003067F6">
      <w:pPr>
        <w:pStyle w:val="List2"/>
      </w:pPr>
      <w:r w:rsidRPr="00E808B0">
        <w:rPr>
          <w:b/>
          <w:bCs/>
        </w:rPr>
        <w:t>R</w:t>
      </w:r>
      <w:r w:rsidRPr="00E808B0">
        <w:tab/>
        <w:t>Required: A compliant sending application shall populate all "R" elements with a non-empty value. A compliant receiving application may ignore the information conveyed by required elements. A compliant receiving application shall not raise an error due to the presence of a required element, but may raise an error due to the absence of a required element.</w:t>
      </w:r>
    </w:p>
    <w:p w14:paraId="7838AA0F" w14:textId="552B1B42" w:rsidR="001A7BE9" w:rsidRPr="00E808B0" w:rsidRDefault="001A7BE9" w:rsidP="003067F6">
      <w:pPr>
        <w:pStyle w:val="List2"/>
      </w:pPr>
      <w:r w:rsidRPr="00E808B0">
        <w:rPr>
          <w:b/>
          <w:bCs/>
        </w:rPr>
        <w:t>RE</w:t>
      </w:r>
      <w:r w:rsidRPr="00E808B0">
        <w:tab/>
        <w:t>Required but may be empty. The element may be missing from the message, but shall be sent by the sending application if there is relevant data. A conformant sending application shall be capable of providing all "RE" elements. If the conformant sending application knows a value for the element, then it shall send that value. If the conformant sending application does not know a value, then that element may be omitted.</w:t>
      </w:r>
      <w:r w:rsidRPr="00E808B0">
        <w:br/>
        <w:t>Receiving applications may ignore data contained in the element, but shall be able to successfully process the message if the element is omitted (no error message should be generated if the element is missing).</w:t>
      </w:r>
    </w:p>
    <w:p w14:paraId="30E0FF8E" w14:textId="71C1A876" w:rsidR="001A7BE9" w:rsidRPr="00E808B0" w:rsidRDefault="001A7BE9" w:rsidP="003067F6">
      <w:pPr>
        <w:pStyle w:val="List2"/>
      </w:pPr>
      <w:r w:rsidRPr="00E808B0">
        <w:rPr>
          <w:b/>
          <w:bCs/>
        </w:rPr>
        <w:lastRenderedPageBreak/>
        <w:t>O</w:t>
      </w:r>
      <w:r w:rsidRPr="00E808B0">
        <w:tab/>
        <w:t>Optional. The usage for this field wi</w:t>
      </w:r>
      <w:r w:rsidR="007407B7" w:rsidRPr="00E808B0">
        <w:t>thin the message is not defined</w:t>
      </w:r>
      <w:r w:rsidRPr="00E808B0">
        <w:t>. The sending application may choose to populate the field; the receiving application may choose to ignore the field.</w:t>
      </w:r>
    </w:p>
    <w:p w14:paraId="42B8B909" w14:textId="2D68AFE1" w:rsidR="001A7BE9" w:rsidRPr="00E808B0" w:rsidRDefault="001A7BE9" w:rsidP="003067F6">
      <w:pPr>
        <w:pStyle w:val="List2"/>
      </w:pPr>
      <w:r w:rsidRPr="00E808B0">
        <w:rPr>
          <w:b/>
          <w:bCs/>
        </w:rPr>
        <w:t>C</w:t>
      </w:r>
      <w:r w:rsidRPr="00E808B0">
        <w:tab/>
        <w:t xml:space="preserve">Conditional. This usage has an associated condition predicate. (See HL7 Version 2.5, Chapter 2, Section 2.12.6.6, "Condition Predicate".) </w:t>
      </w:r>
      <w:r w:rsidRPr="00E808B0">
        <w:br/>
        <w:t>If the predicate is satisfied: A compliant sending application shall populate the element. A compliant receiving application may ignore data in the element. It may raise an error if the element is not present.</w:t>
      </w:r>
      <w:r w:rsidRPr="00E808B0">
        <w:br/>
        <w:t>If the predicate is NOT satisfied: A compliant sending application shall NOT populate the element. A compliant receiving application shall NOT raise an error if the condition predicate is false and the element is not present, though it may raise an error if the element IS present.</w:t>
      </w:r>
    </w:p>
    <w:p w14:paraId="439F6EED" w14:textId="24300BB4" w:rsidR="001A7BE9" w:rsidRPr="00E808B0" w:rsidRDefault="001A7BE9" w:rsidP="003067F6">
      <w:pPr>
        <w:pStyle w:val="List2"/>
      </w:pPr>
      <w:r w:rsidRPr="00E808B0">
        <w:rPr>
          <w:b/>
          <w:bCs/>
        </w:rPr>
        <w:t>CE</w:t>
      </w:r>
      <w:r w:rsidRPr="00E808B0">
        <w:tab/>
        <w:t xml:space="preserve">Conditional but may be empty. This usage has an associated condition predicate. (See HL7 Version 2.5, Chapter 2, Section 2.12.6.6, "Condition Predicate".) </w:t>
      </w:r>
      <w:r w:rsidRPr="00E808B0">
        <w:br/>
        <w:t>If the predicate is satisfied: If the conforming sending application knows the required values for the element, then the application must populate the element. If the conforming sending application does not know the values required for this element, then the element shall be omitted. The conforming sending application must be capable of populating the element (when the predicate is true) for all ‘CE’ elements. If the element is present, the conformant receiving application may ignore the values of that element. If the element is not present, the conformant receiving application shall not raise an error due to the presence or absence of the element.</w:t>
      </w:r>
      <w:r w:rsidRPr="00E808B0">
        <w:br/>
        <w:t xml:space="preserve">If the predicate is NOT satisfied: The conformant sending application shall not populate the element. The conformant receiving application may raise an application error if the element is present. </w:t>
      </w:r>
    </w:p>
    <w:p w14:paraId="566F6013" w14:textId="623DBE5F" w:rsidR="001A7BE9" w:rsidRPr="00E808B0" w:rsidRDefault="001A7BE9" w:rsidP="003067F6">
      <w:pPr>
        <w:pStyle w:val="List2"/>
      </w:pPr>
      <w:r w:rsidRPr="00E808B0">
        <w:rPr>
          <w:b/>
          <w:bCs/>
        </w:rPr>
        <w:t>X</w:t>
      </w:r>
      <w:r w:rsidRPr="00E808B0">
        <w:t xml:space="preserve"> </w:t>
      </w:r>
      <w:r w:rsidRPr="00E808B0">
        <w:tab/>
        <w:t>Not supported. For conformant sending applications, the element will not be sent. Conformant receiving applications may ignore the element if it is sent, or may raise an application error.</w:t>
      </w:r>
    </w:p>
    <w:p w14:paraId="09C59AEA" w14:textId="77777777" w:rsidR="001A7BE9" w:rsidRPr="00E808B0" w:rsidRDefault="001A7BE9" w:rsidP="00CC2407">
      <w:pPr>
        <w:pStyle w:val="ListBullet2"/>
        <w:numPr>
          <w:ilvl w:val="0"/>
          <w:numId w:val="29"/>
        </w:numPr>
      </w:pPr>
      <w:r w:rsidRPr="00427BD8">
        <w:rPr>
          <w:b/>
        </w:rPr>
        <w:t>Cardinality:</w:t>
      </w:r>
      <w:r w:rsidRPr="00E808B0">
        <w:t xml:space="preserve"> Within square brackets, minimum and maximum number of occurrences authorized for this segment in the context of this Integration Profile.</w:t>
      </w:r>
    </w:p>
    <w:p w14:paraId="7CD4A698" w14:textId="77777777" w:rsidR="001A7BE9" w:rsidRPr="00E808B0" w:rsidRDefault="001A7BE9" w:rsidP="008766B0">
      <w:pPr>
        <w:pStyle w:val="ListBullet2"/>
        <w:numPr>
          <w:ilvl w:val="0"/>
          <w:numId w:val="29"/>
        </w:numPr>
      </w:pPr>
      <w:r w:rsidRPr="00427BD8">
        <w:rPr>
          <w:b/>
        </w:rPr>
        <w:t>HL7 chapter:</w:t>
      </w:r>
      <w:r w:rsidRPr="00E808B0">
        <w:t xml:space="preserve"> Reference of the HL7 v2.5 chapter that describes this segment.</w:t>
      </w:r>
    </w:p>
    <w:p w14:paraId="05082024" w14:textId="4661843E" w:rsidR="001A7BE9" w:rsidRPr="00E808B0" w:rsidRDefault="001A7BE9">
      <w:pPr>
        <w:pStyle w:val="AppendixHeading3"/>
        <w:rPr>
          <w:noProof w:val="0"/>
        </w:rPr>
      </w:pPr>
      <w:bookmarkStart w:id="102" w:name="_Toc214434061"/>
      <w:bookmarkStart w:id="103" w:name="_Toc214436982"/>
      <w:bookmarkStart w:id="104" w:name="_Toc301358458"/>
      <w:bookmarkStart w:id="105" w:name="_Toc518654866"/>
      <w:r w:rsidRPr="00E808B0">
        <w:rPr>
          <w:noProof w:val="0"/>
        </w:rPr>
        <w:t>C.1.2</w:t>
      </w:r>
      <w:r w:rsidRPr="00E808B0">
        <w:rPr>
          <w:noProof w:val="0"/>
        </w:rPr>
        <w:tab/>
        <w:t>Static definition – Segment level and Data Type level</w:t>
      </w:r>
      <w:bookmarkEnd w:id="102"/>
      <w:bookmarkEnd w:id="103"/>
      <w:bookmarkEnd w:id="104"/>
      <w:bookmarkEnd w:id="105"/>
    </w:p>
    <w:p w14:paraId="23C5AF91" w14:textId="77777777" w:rsidR="001A7BE9" w:rsidRPr="00E808B0" w:rsidRDefault="001A7BE9">
      <w:r w:rsidRPr="00E808B0">
        <w:t xml:space="preserve">The Segment Table and the Data Type Table each contain 8 columns: </w:t>
      </w:r>
    </w:p>
    <w:p w14:paraId="71ED00C6" w14:textId="77777777" w:rsidR="001A7BE9" w:rsidRPr="00E808B0" w:rsidRDefault="001A7BE9" w:rsidP="00CC2407">
      <w:pPr>
        <w:pStyle w:val="ListBullet2"/>
        <w:numPr>
          <w:ilvl w:val="0"/>
          <w:numId w:val="29"/>
        </w:numPr>
      </w:pPr>
      <w:r w:rsidRPr="00E808B0">
        <w:rPr>
          <w:b/>
          <w:bCs/>
        </w:rPr>
        <w:t>SEQ</w:t>
      </w:r>
      <w:r w:rsidRPr="00E808B0">
        <w:t>: Position (sequence) of the field within the segment.</w:t>
      </w:r>
    </w:p>
    <w:p w14:paraId="2C43A77D" w14:textId="77777777" w:rsidR="001A7BE9" w:rsidRPr="00E808B0" w:rsidRDefault="001A7BE9" w:rsidP="00CC2407">
      <w:pPr>
        <w:pStyle w:val="ListBullet2"/>
        <w:numPr>
          <w:ilvl w:val="0"/>
          <w:numId w:val="29"/>
        </w:numPr>
      </w:pPr>
      <w:r w:rsidRPr="00E808B0">
        <w:rPr>
          <w:b/>
          <w:bCs/>
        </w:rPr>
        <w:t>LEN</w:t>
      </w:r>
      <w:r w:rsidRPr="00E808B0">
        <w:t>: Maximum length of the field</w:t>
      </w:r>
    </w:p>
    <w:p w14:paraId="3A7D2E1E" w14:textId="77777777" w:rsidR="001A7BE9" w:rsidRPr="00E808B0" w:rsidRDefault="001A7BE9" w:rsidP="00CC2407">
      <w:pPr>
        <w:pStyle w:val="ListBullet2"/>
        <w:numPr>
          <w:ilvl w:val="0"/>
          <w:numId w:val="29"/>
        </w:numPr>
      </w:pPr>
      <w:r w:rsidRPr="00E808B0">
        <w:rPr>
          <w:b/>
          <w:bCs/>
        </w:rPr>
        <w:t>DT</w:t>
      </w:r>
      <w:r w:rsidRPr="00E808B0">
        <w:t>: Field Data Type</w:t>
      </w:r>
    </w:p>
    <w:p w14:paraId="6F5F0837" w14:textId="77777777" w:rsidR="001A7BE9" w:rsidRPr="00E808B0" w:rsidRDefault="001A7BE9" w:rsidP="00CC2407">
      <w:pPr>
        <w:pStyle w:val="ListBullet2"/>
        <w:numPr>
          <w:ilvl w:val="0"/>
          <w:numId w:val="29"/>
        </w:numPr>
      </w:pPr>
      <w:r w:rsidRPr="00E808B0">
        <w:rPr>
          <w:b/>
          <w:bCs/>
        </w:rPr>
        <w:t>Usage</w:t>
      </w:r>
      <w:r w:rsidRPr="00E808B0">
        <w:t>: Usage of the field within this IHE Integration Profile. Same coded values as in the message level: R, RE, C, CE, O, X.</w:t>
      </w:r>
    </w:p>
    <w:p w14:paraId="2BCB2596" w14:textId="77777777" w:rsidR="001A7BE9" w:rsidRPr="00E808B0" w:rsidRDefault="001A7BE9" w:rsidP="00CC2407">
      <w:pPr>
        <w:pStyle w:val="ListBullet2"/>
        <w:numPr>
          <w:ilvl w:val="0"/>
          <w:numId w:val="29"/>
        </w:numPr>
      </w:pPr>
      <w:r w:rsidRPr="00E808B0">
        <w:rPr>
          <w:b/>
          <w:bCs/>
        </w:rPr>
        <w:lastRenderedPageBreak/>
        <w:t>Cardinality</w:t>
      </w:r>
      <w:r w:rsidRPr="00E808B0">
        <w:t xml:space="preserve">: Minimum and maximum number of occurrences for the field in the context of this Integration Profile. </w:t>
      </w:r>
    </w:p>
    <w:p w14:paraId="2B6DABDB" w14:textId="77777777" w:rsidR="001A7BE9" w:rsidRPr="00E808B0" w:rsidRDefault="001A7BE9" w:rsidP="00CC2407">
      <w:pPr>
        <w:pStyle w:val="ListBullet2"/>
        <w:numPr>
          <w:ilvl w:val="0"/>
          <w:numId w:val="29"/>
        </w:numPr>
      </w:pPr>
      <w:r w:rsidRPr="00E808B0">
        <w:rPr>
          <w:b/>
          <w:bCs/>
        </w:rPr>
        <w:t>TBL#</w:t>
      </w:r>
      <w:r w:rsidRPr="00E808B0">
        <w:t>: Table reference (for fields using a set of defined values)</w:t>
      </w:r>
    </w:p>
    <w:p w14:paraId="2966CB86" w14:textId="77777777" w:rsidR="001A7BE9" w:rsidRPr="00E808B0" w:rsidRDefault="001A7BE9" w:rsidP="00CC2407">
      <w:pPr>
        <w:pStyle w:val="ListBullet2"/>
        <w:numPr>
          <w:ilvl w:val="0"/>
          <w:numId w:val="29"/>
        </w:numPr>
      </w:pPr>
      <w:r w:rsidRPr="00E808B0">
        <w:rPr>
          <w:b/>
          <w:bCs/>
        </w:rPr>
        <w:t>ITEM#</w:t>
      </w:r>
      <w:r w:rsidRPr="00E808B0">
        <w:t>: HL7 unique reference for this field</w:t>
      </w:r>
    </w:p>
    <w:p w14:paraId="679A9AC9" w14:textId="77777777" w:rsidR="001A7BE9" w:rsidRPr="00E808B0" w:rsidRDefault="001A7BE9" w:rsidP="00CC2407">
      <w:pPr>
        <w:pStyle w:val="ListBullet2"/>
        <w:numPr>
          <w:ilvl w:val="0"/>
          <w:numId w:val="29"/>
        </w:numPr>
      </w:pPr>
      <w:r w:rsidRPr="00E808B0">
        <w:rPr>
          <w:b/>
          <w:bCs/>
        </w:rPr>
        <w:t>Element Name</w:t>
      </w:r>
      <w:r w:rsidRPr="00E808B0">
        <w:t>: Name of the field in a Segment table. / Component Name: Name of a subfield in a Data Type table.</w:t>
      </w:r>
    </w:p>
    <w:p w14:paraId="3ED992A2" w14:textId="77777777" w:rsidR="001A7BE9" w:rsidRPr="00E808B0" w:rsidRDefault="001A7BE9">
      <w:pPr>
        <w:pStyle w:val="TableTitle"/>
        <w:rPr>
          <w:noProof w:val="0"/>
        </w:rPr>
      </w:pPr>
      <w:r w:rsidRPr="00E808B0">
        <w:rPr>
          <w:noProof w:val="0"/>
        </w:rPr>
        <w:t>Table C.1.2-1: Example: The MSH segment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720"/>
        <w:gridCol w:w="620"/>
        <w:gridCol w:w="901"/>
        <w:gridCol w:w="821"/>
        <w:gridCol w:w="810"/>
        <w:gridCol w:w="891"/>
        <w:gridCol w:w="1845"/>
      </w:tblGrid>
      <w:tr w:rsidR="001A7BE9" w:rsidRPr="00E808B0" w14:paraId="3CF88D42" w14:textId="77777777">
        <w:trPr>
          <w:jc w:val="center"/>
        </w:trPr>
        <w:tc>
          <w:tcPr>
            <w:tcW w:w="1113" w:type="dxa"/>
            <w:shd w:val="clear" w:color="auto" w:fill="D9D9D9"/>
          </w:tcPr>
          <w:p w14:paraId="3BDB3482" w14:textId="77777777" w:rsidR="001A7BE9" w:rsidRPr="00E808B0" w:rsidRDefault="001A7BE9">
            <w:pPr>
              <w:pStyle w:val="TableEntryHeader"/>
            </w:pPr>
            <w:r w:rsidRPr="00E808B0">
              <w:t>SEQ</w:t>
            </w:r>
          </w:p>
        </w:tc>
        <w:tc>
          <w:tcPr>
            <w:tcW w:w="0" w:type="auto"/>
            <w:shd w:val="clear" w:color="auto" w:fill="D9D9D9"/>
          </w:tcPr>
          <w:p w14:paraId="637A2907" w14:textId="77777777" w:rsidR="001A7BE9" w:rsidRPr="00E808B0" w:rsidRDefault="001A7BE9">
            <w:pPr>
              <w:pStyle w:val="TableEntryHeader"/>
            </w:pPr>
            <w:r w:rsidRPr="00E808B0">
              <w:t>LEN</w:t>
            </w:r>
          </w:p>
        </w:tc>
        <w:tc>
          <w:tcPr>
            <w:tcW w:w="0" w:type="auto"/>
            <w:shd w:val="clear" w:color="auto" w:fill="D9D9D9"/>
          </w:tcPr>
          <w:p w14:paraId="6084EE86" w14:textId="77777777" w:rsidR="001A7BE9" w:rsidRPr="00E808B0" w:rsidRDefault="001A7BE9">
            <w:pPr>
              <w:pStyle w:val="TableEntryHeader"/>
            </w:pPr>
            <w:r w:rsidRPr="00E808B0">
              <w:t>DT</w:t>
            </w:r>
          </w:p>
        </w:tc>
        <w:tc>
          <w:tcPr>
            <w:tcW w:w="0" w:type="auto"/>
            <w:shd w:val="clear" w:color="auto" w:fill="D9D9D9"/>
          </w:tcPr>
          <w:p w14:paraId="66BF639E" w14:textId="77777777" w:rsidR="001A7BE9" w:rsidRPr="00E808B0" w:rsidRDefault="001A7BE9">
            <w:pPr>
              <w:pStyle w:val="TableEntryHeader"/>
            </w:pPr>
            <w:r w:rsidRPr="00E808B0">
              <w:t>Usage</w:t>
            </w:r>
          </w:p>
        </w:tc>
        <w:tc>
          <w:tcPr>
            <w:tcW w:w="0" w:type="auto"/>
            <w:shd w:val="clear" w:color="auto" w:fill="D9D9D9"/>
          </w:tcPr>
          <w:p w14:paraId="575D958A" w14:textId="77777777" w:rsidR="001A7BE9" w:rsidRPr="00E808B0" w:rsidRDefault="001A7BE9">
            <w:pPr>
              <w:pStyle w:val="TableEntryHeader"/>
            </w:pPr>
            <w:r w:rsidRPr="00E808B0">
              <w:t>Card.</w:t>
            </w:r>
          </w:p>
        </w:tc>
        <w:tc>
          <w:tcPr>
            <w:tcW w:w="0" w:type="auto"/>
            <w:shd w:val="clear" w:color="auto" w:fill="D9D9D9"/>
          </w:tcPr>
          <w:p w14:paraId="3C3EB39D" w14:textId="77777777" w:rsidR="001A7BE9" w:rsidRPr="00E808B0" w:rsidRDefault="001A7BE9">
            <w:pPr>
              <w:pStyle w:val="TableEntryHeader"/>
            </w:pPr>
            <w:r w:rsidRPr="00E808B0">
              <w:t>TBL#</w:t>
            </w:r>
          </w:p>
        </w:tc>
        <w:tc>
          <w:tcPr>
            <w:tcW w:w="0" w:type="auto"/>
            <w:shd w:val="clear" w:color="auto" w:fill="D9D9D9"/>
          </w:tcPr>
          <w:p w14:paraId="4C7D57C4" w14:textId="77777777" w:rsidR="001A7BE9" w:rsidRPr="00E808B0" w:rsidRDefault="001A7BE9">
            <w:pPr>
              <w:pStyle w:val="TableEntryHeader"/>
            </w:pPr>
            <w:r w:rsidRPr="00E808B0">
              <w:t>ITEM#</w:t>
            </w:r>
          </w:p>
        </w:tc>
        <w:tc>
          <w:tcPr>
            <w:tcW w:w="0" w:type="auto"/>
            <w:shd w:val="clear" w:color="auto" w:fill="D9D9D9"/>
          </w:tcPr>
          <w:p w14:paraId="7F9CC9D9" w14:textId="77777777" w:rsidR="001A7BE9" w:rsidRPr="00E808B0" w:rsidRDefault="001A7BE9">
            <w:pPr>
              <w:pStyle w:val="TableEntryHeader"/>
            </w:pPr>
            <w:r w:rsidRPr="00E808B0">
              <w:t>Element name</w:t>
            </w:r>
          </w:p>
        </w:tc>
      </w:tr>
      <w:tr w:rsidR="001A7BE9" w:rsidRPr="00E808B0" w14:paraId="3237371C" w14:textId="77777777">
        <w:trPr>
          <w:jc w:val="center"/>
        </w:trPr>
        <w:tc>
          <w:tcPr>
            <w:tcW w:w="1113" w:type="dxa"/>
          </w:tcPr>
          <w:p w14:paraId="264FE788" w14:textId="77777777" w:rsidR="001A7BE9" w:rsidRPr="00E808B0" w:rsidRDefault="001A7BE9">
            <w:pPr>
              <w:pStyle w:val="TableEntry"/>
              <w:rPr>
                <w:noProof w:val="0"/>
              </w:rPr>
            </w:pPr>
            <w:r w:rsidRPr="00E808B0">
              <w:rPr>
                <w:noProof w:val="0"/>
              </w:rPr>
              <w:t>1</w:t>
            </w:r>
          </w:p>
        </w:tc>
        <w:tc>
          <w:tcPr>
            <w:tcW w:w="0" w:type="auto"/>
          </w:tcPr>
          <w:p w14:paraId="62721BFA" w14:textId="77777777" w:rsidR="001A7BE9" w:rsidRPr="00E808B0" w:rsidRDefault="001A7BE9">
            <w:pPr>
              <w:pStyle w:val="TableEntry"/>
              <w:rPr>
                <w:noProof w:val="0"/>
              </w:rPr>
            </w:pPr>
            <w:r w:rsidRPr="00E808B0">
              <w:rPr>
                <w:noProof w:val="0"/>
              </w:rPr>
              <w:t>1</w:t>
            </w:r>
          </w:p>
        </w:tc>
        <w:tc>
          <w:tcPr>
            <w:tcW w:w="0" w:type="auto"/>
          </w:tcPr>
          <w:p w14:paraId="4EA84247" w14:textId="77777777" w:rsidR="001A7BE9" w:rsidRPr="00E808B0" w:rsidRDefault="001A7BE9">
            <w:pPr>
              <w:pStyle w:val="TableEntry"/>
              <w:rPr>
                <w:noProof w:val="0"/>
              </w:rPr>
            </w:pPr>
            <w:r w:rsidRPr="00E808B0">
              <w:rPr>
                <w:noProof w:val="0"/>
              </w:rPr>
              <w:t>ST</w:t>
            </w:r>
          </w:p>
        </w:tc>
        <w:tc>
          <w:tcPr>
            <w:tcW w:w="0" w:type="auto"/>
          </w:tcPr>
          <w:p w14:paraId="28036C52" w14:textId="77777777" w:rsidR="001A7BE9" w:rsidRPr="00E808B0" w:rsidRDefault="001A7BE9">
            <w:pPr>
              <w:pStyle w:val="TableEntry"/>
              <w:rPr>
                <w:noProof w:val="0"/>
              </w:rPr>
            </w:pPr>
            <w:r w:rsidRPr="00E808B0">
              <w:rPr>
                <w:noProof w:val="0"/>
              </w:rPr>
              <w:t>R</w:t>
            </w:r>
          </w:p>
        </w:tc>
        <w:tc>
          <w:tcPr>
            <w:tcW w:w="0" w:type="auto"/>
          </w:tcPr>
          <w:p w14:paraId="265F470E"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0" w:type="auto"/>
          </w:tcPr>
          <w:p w14:paraId="30359F95" w14:textId="77777777" w:rsidR="001A7BE9" w:rsidRPr="00E808B0" w:rsidRDefault="001A7BE9">
            <w:pPr>
              <w:pStyle w:val="TableEntry"/>
              <w:rPr>
                <w:noProof w:val="0"/>
              </w:rPr>
            </w:pPr>
          </w:p>
        </w:tc>
        <w:tc>
          <w:tcPr>
            <w:tcW w:w="0" w:type="auto"/>
          </w:tcPr>
          <w:p w14:paraId="1437D326" w14:textId="77777777" w:rsidR="001A7BE9" w:rsidRPr="00E808B0" w:rsidRDefault="001A7BE9">
            <w:pPr>
              <w:pStyle w:val="TableEntry"/>
              <w:rPr>
                <w:noProof w:val="0"/>
              </w:rPr>
            </w:pPr>
            <w:r w:rsidRPr="00E808B0">
              <w:rPr>
                <w:noProof w:val="0"/>
              </w:rPr>
              <w:t>00001</w:t>
            </w:r>
          </w:p>
        </w:tc>
        <w:tc>
          <w:tcPr>
            <w:tcW w:w="0" w:type="auto"/>
          </w:tcPr>
          <w:p w14:paraId="3CAC1F3D" w14:textId="77777777" w:rsidR="001A7BE9" w:rsidRPr="00E808B0" w:rsidRDefault="001A7BE9">
            <w:pPr>
              <w:pStyle w:val="TableEntry"/>
              <w:rPr>
                <w:noProof w:val="0"/>
              </w:rPr>
            </w:pPr>
            <w:r w:rsidRPr="00E808B0">
              <w:rPr>
                <w:noProof w:val="0"/>
              </w:rPr>
              <w:t>Field Separator</w:t>
            </w:r>
          </w:p>
        </w:tc>
      </w:tr>
      <w:tr w:rsidR="001A7BE9" w:rsidRPr="00E808B0" w14:paraId="0F5BA2ED" w14:textId="77777777">
        <w:trPr>
          <w:jc w:val="center"/>
        </w:trPr>
        <w:tc>
          <w:tcPr>
            <w:tcW w:w="1113" w:type="dxa"/>
          </w:tcPr>
          <w:p w14:paraId="0B49FFBF" w14:textId="77777777" w:rsidR="001A7BE9" w:rsidRPr="00E808B0" w:rsidRDefault="001A7BE9">
            <w:pPr>
              <w:pStyle w:val="TableEntry"/>
              <w:rPr>
                <w:noProof w:val="0"/>
              </w:rPr>
            </w:pPr>
            <w:r w:rsidRPr="00E808B0">
              <w:rPr>
                <w:noProof w:val="0"/>
              </w:rPr>
              <w:t>2</w:t>
            </w:r>
          </w:p>
        </w:tc>
        <w:tc>
          <w:tcPr>
            <w:tcW w:w="0" w:type="auto"/>
          </w:tcPr>
          <w:p w14:paraId="30E4FC4F" w14:textId="77777777" w:rsidR="001A7BE9" w:rsidRPr="00E808B0" w:rsidRDefault="001A7BE9">
            <w:pPr>
              <w:pStyle w:val="TableEntry"/>
              <w:rPr>
                <w:noProof w:val="0"/>
              </w:rPr>
            </w:pPr>
            <w:r w:rsidRPr="00E808B0">
              <w:rPr>
                <w:noProof w:val="0"/>
              </w:rPr>
              <w:t>4</w:t>
            </w:r>
          </w:p>
        </w:tc>
        <w:tc>
          <w:tcPr>
            <w:tcW w:w="0" w:type="auto"/>
          </w:tcPr>
          <w:p w14:paraId="5BB025D5" w14:textId="77777777" w:rsidR="001A7BE9" w:rsidRPr="00E808B0" w:rsidRDefault="001A7BE9">
            <w:pPr>
              <w:pStyle w:val="TableEntry"/>
              <w:rPr>
                <w:noProof w:val="0"/>
              </w:rPr>
            </w:pPr>
            <w:r w:rsidRPr="00E808B0">
              <w:rPr>
                <w:noProof w:val="0"/>
              </w:rPr>
              <w:t>ST</w:t>
            </w:r>
          </w:p>
        </w:tc>
        <w:tc>
          <w:tcPr>
            <w:tcW w:w="0" w:type="auto"/>
          </w:tcPr>
          <w:p w14:paraId="0FA852FE" w14:textId="77777777" w:rsidR="001A7BE9" w:rsidRPr="00E808B0" w:rsidRDefault="001A7BE9">
            <w:pPr>
              <w:pStyle w:val="TableEntry"/>
              <w:rPr>
                <w:noProof w:val="0"/>
              </w:rPr>
            </w:pPr>
            <w:r w:rsidRPr="00E808B0">
              <w:rPr>
                <w:noProof w:val="0"/>
              </w:rPr>
              <w:t>R</w:t>
            </w:r>
          </w:p>
        </w:tc>
        <w:tc>
          <w:tcPr>
            <w:tcW w:w="0" w:type="auto"/>
          </w:tcPr>
          <w:p w14:paraId="4784A25B"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0" w:type="auto"/>
          </w:tcPr>
          <w:p w14:paraId="46554CDB" w14:textId="77777777" w:rsidR="001A7BE9" w:rsidRPr="00E808B0" w:rsidRDefault="001A7BE9">
            <w:pPr>
              <w:pStyle w:val="TableEntry"/>
              <w:rPr>
                <w:noProof w:val="0"/>
              </w:rPr>
            </w:pPr>
          </w:p>
        </w:tc>
        <w:tc>
          <w:tcPr>
            <w:tcW w:w="0" w:type="auto"/>
          </w:tcPr>
          <w:p w14:paraId="5172588E" w14:textId="77777777" w:rsidR="001A7BE9" w:rsidRPr="00E808B0" w:rsidRDefault="001A7BE9">
            <w:pPr>
              <w:pStyle w:val="TableEntry"/>
              <w:rPr>
                <w:noProof w:val="0"/>
              </w:rPr>
            </w:pPr>
            <w:r w:rsidRPr="00E808B0">
              <w:rPr>
                <w:noProof w:val="0"/>
              </w:rPr>
              <w:t>00002</w:t>
            </w:r>
          </w:p>
        </w:tc>
        <w:tc>
          <w:tcPr>
            <w:tcW w:w="0" w:type="auto"/>
          </w:tcPr>
          <w:p w14:paraId="2ABC281D" w14:textId="77777777" w:rsidR="001A7BE9" w:rsidRPr="00E808B0" w:rsidRDefault="001A7BE9">
            <w:pPr>
              <w:pStyle w:val="TableEntry"/>
              <w:rPr>
                <w:noProof w:val="0"/>
              </w:rPr>
            </w:pPr>
            <w:r w:rsidRPr="00E808B0">
              <w:rPr>
                <w:noProof w:val="0"/>
              </w:rPr>
              <w:t>Encoding characters</w:t>
            </w:r>
          </w:p>
        </w:tc>
      </w:tr>
      <w:tr w:rsidR="001A7BE9" w:rsidRPr="00E808B0" w14:paraId="68870ED7" w14:textId="77777777">
        <w:trPr>
          <w:jc w:val="center"/>
        </w:trPr>
        <w:tc>
          <w:tcPr>
            <w:tcW w:w="1113" w:type="dxa"/>
          </w:tcPr>
          <w:p w14:paraId="49860F07" w14:textId="77777777" w:rsidR="001A7BE9" w:rsidRPr="00E808B0" w:rsidRDefault="001A7BE9">
            <w:pPr>
              <w:pStyle w:val="TableEntry"/>
              <w:rPr>
                <w:noProof w:val="0"/>
              </w:rPr>
            </w:pPr>
            <w:r w:rsidRPr="00E808B0">
              <w:rPr>
                <w:noProof w:val="0"/>
              </w:rPr>
              <w:t>3</w:t>
            </w:r>
          </w:p>
        </w:tc>
        <w:tc>
          <w:tcPr>
            <w:tcW w:w="0" w:type="auto"/>
          </w:tcPr>
          <w:p w14:paraId="36FB4A79" w14:textId="77777777" w:rsidR="001A7BE9" w:rsidRPr="00E808B0" w:rsidRDefault="001A7BE9">
            <w:pPr>
              <w:pStyle w:val="TableEntry"/>
              <w:rPr>
                <w:noProof w:val="0"/>
              </w:rPr>
            </w:pPr>
            <w:r w:rsidRPr="00E808B0">
              <w:rPr>
                <w:noProof w:val="0"/>
              </w:rPr>
              <w:t>227</w:t>
            </w:r>
          </w:p>
        </w:tc>
        <w:tc>
          <w:tcPr>
            <w:tcW w:w="0" w:type="auto"/>
          </w:tcPr>
          <w:p w14:paraId="6164D002" w14:textId="77777777" w:rsidR="001A7BE9" w:rsidRPr="00E808B0" w:rsidRDefault="001A7BE9">
            <w:pPr>
              <w:pStyle w:val="TableEntry"/>
              <w:rPr>
                <w:noProof w:val="0"/>
              </w:rPr>
            </w:pPr>
            <w:r w:rsidRPr="00E808B0">
              <w:rPr>
                <w:noProof w:val="0"/>
              </w:rPr>
              <w:t>HD</w:t>
            </w:r>
          </w:p>
        </w:tc>
        <w:tc>
          <w:tcPr>
            <w:tcW w:w="0" w:type="auto"/>
          </w:tcPr>
          <w:p w14:paraId="738CC493" w14:textId="77777777" w:rsidR="001A7BE9" w:rsidRPr="00E808B0" w:rsidRDefault="001A7BE9">
            <w:pPr>
              <w:pStyle w:val="TableEntry"/>
              <w:rPr>
                <w:noProof w:val="0"/>
              </w:rPr>
            </w:pPr>
            <w:r w:rsidRPr="00E808B0">
              <w:rPr>
                <w:noProof w:val="0"/>
              </w:rPr>
              <w:t>R</w:t>
            </w:r>
          </w:p>
        </w:tc>
        <w:tc>
          <w:tcPr>
            <w:tcW w:w="0" w:type="auto"/>
          </w:tcPr>
          <w:p w14:paraId="7A5E3229"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0" w:type="auto"/>
          </w:tcPr>
          <w:p w14:paraId="0AB74B5B" w14:textId="77777777" w:rsidR="001A7BE9" w:rsidRPr="00E808B0" w:rsidRDefault="001A7BE9">
            <w:pPr>
              <w:pStyle w:val="TableEntry"/>
              <w:rPr>
                <w:noProof w:val="0"/>
              </w:rPr>
            </w:pPr>
            <w:r w:rsidRPr="00E808B0">
              <w:rPr>
                <w:noProof w:val="0"/>
              </w:rPr>
              <w:t>0361</w:t>
            </w:r>
          </w:p>
        </w:tc>
        <w:tc>
          <w:tcPr>
            <w:tcW w:w="0" w:type="auto"/>
          </w:tcPr>
          <w:p w14:paraId="34D28A4C" w14:textId="77777777" w:rsidR="001A7BE9" w:rsidRPr="00E808B0" w:rsidRDefault="001A7BE9">
            <w:pPr>
              <w:pStyle w:val="TableEntry"/>
              <w:rPr>
                <w:noProof w:val="0"/>
              </w:rPr>
            </w:pPr>
            <w:r w:rsidRPr="00E808B0">
              <w:rPr>
                <w:noProof w:val="0"/>
              </w:rPr>
              <w:t>00003</w:t>
            </w:r>
          </w:p>
        </w:tc>
        <w:tc>
          <w:tcPr>
            <w:tcW w:w="0" w:type="auto"/>
          </w:tcPr>
          <w:p w14:paraId="0C104DD8" w14:textId="77777777" w:rsidR="001A7BE9" w:rsidRPr="00E808B0" w:rsidRDefault="001A7BE9">
            <w:pPr>
              <w:pStyle w:val="TableEntry"/>
              <w:rPr>
                <w:noProof w:val="0"/>
              </w:rPr>
            </w:pPr>
            <w:r w:rsidRPr="00E808B0">
              <w:rPr>
                <w:noProof w:val="0"/>
              </w:rPr>
              <w:t>Sending Application</w:t>
            </w:r>
          </w:p>
        </w:tc>
      </w:tr>
      <w:tr w:rsidR="001A7BE9" w:rsidRPr="00E808B0" w14:paraId="3F19E590" w14:textId="77777777">
        <w:trPr>
          <w:jc w:val="center"/>
        </w:trPr>
        <w:tc>
          <w:tcPr>
            <w:tcW w:w="1113" w:type="dxa"/>
          </w:tcPr>
          <w:p w14:paraId="205130DD" w14:textId="77777777" w:rsidR="001A7BE9" w:rsidRPr="00E808B0" w:rsidRDefault="001A7BE9">
            <w:pPr>
              <w:pStyle w:val="TableEntry"/>
              <w:rPr>
                <w:noProof w:val="0"/>
              </w:rPr>
            </w:pPr>
            <w:r w:rsidRPr="00E808B0">
              <w:rPr>
                <w:noProof w:val="0"/>
              </w:rPr>
              <w:t>…</w:t>
            </w:r>
          </w:p>
        </w:tc>
        <w:tc>
          <w:tcPr>
            <w:tcW w:w="0" w:type="auto"/>
          </w:tcPr>
          <w:p w14:paraId="65CC5132" w14:textId="77777777" w:rsidR="001A7BE9" w:rsidRPr="00E808B0" w:rsidRDefault="001A7BE9">
            <w:pPr>
              <w:pStyle w:val="TableEntry"/>
              <w:rPr>
                <w:noProof w:val="0"/>
              </w:rPr>
            </w:pPr>
          </w:p>
        </w:tc>
        <w:tc>
          <w:tcPr>
            <w:tcW w:w="0" w:type="auto"/>
          </w:tcPr>
          <w:p w14:paraId="6A53CCDE" w14:textId="77777777" w:rsidR="001A7BE9" w:rsidRPr="00E808B0" w:rsidRDefault="001A7BE9">
            <w:pPr>
              <w:pStyle w:val="TableEntry"/>
              <w:rPr>
                <w:noProof w:val="0"/>
              </w:rPr>
            </w:pPr>
          </w:p>
        </w:tc>
        <w:tc>
          <w:tcPr>
            <w:tcW w:w="0" w:type="auto"/>
          </w:tcPr>
          <w:p w14:paraId="2BE75B75" w14:textId="77777777" w:rsidR="001A7BE9" w:rsidRPr="00E808B0" w:rsidRDefault="001A7BE9">
            <w:pPr>
              <w:pStyle w:val="TableEntry"/>
              <w:rPr>
                <w:noProof w:val="0"/>
              </w:rPr>
            </w:pPr>
          </w:p>
        </w:tc>
        <w:tc>
          <w:tcPr>
            <w:tcW w:w="0" w:type="auto"/>
          </w:tcPr>
          <w:p w14:paraId="65AC662D" w14:textId="77777777" w:rsidR="001A7BE9" w:rsidRPr="00E808B0" w:rsidRDefault="001A7BE9">
            <w:pPr>
              <w:pStyle w:val="TableEntry"/>
              <w:rPr>
                <w:noProof w:val="0"/>
              </w:rPr>
            </w:pPr>
          </w:p>
        </w:tc>
        <w:tc>
          <w:tcPr>
            <w:tcW w:w="0" w:type="auto"/>
          </w:tcPr>
          <w:p w14:paraId="21D8C1EA" w14:textId="77777777" w:rsidR="001A7BE9" w:rsidRPr="00E808B0" w:rsidRDefault="001A7BE9">
            <w:pPr>
              <w:pStyle w:val="TableEntry"/>
              <w:rPr>
                <w:noProof w:val="0"/>
              </w:rPr>
            </w:pPr>
          </w:p>
        </w:tc>
        <w:tc>
          <w:tcPr>
            <w:tcW w:w="0" w:type="auto"/>
          </w:tcPr>
          <w:p w14:paraId="1393E143" w14:textId="77777777" w:rsidR="001A7BE9" w:rsidRPr="00E808B0" w:rsidRDefault="001A7BE9">
            <w:pPr>
              <w:pStyle w:val="TableEntry"/>
              <w:rPr>
                <w:noProof w:val="0"/>
              </w:rPr>
            </w:pPr>
          </w:p>
        </w:tc>
        <w:tc>
          <w:tcPr>
            <w:tcW w:w="0" w:type="auto"/>
          </w:tcPr>
          <w:p w14:paraId="2B35841C" w14:textId="77777777" w:rsidR="001A7BE9" w:rsidRPr="00E808B0" w:rsidRDefault="001A7BE9">
            <w:pPr>
              <w:pStyle w:val="TableEntry"/>
              <w:rPr>
                <w:noProof w:val="0"/>
              </w:rPr>
            </w:pPr>
          </w:p>
        </w:tc>
      </w:tr>
    </w:tbl>
    <w:p w14:paraId="5F88926A" w14:textId="77777777" w:rsidR="001A7BE9" w:rsidRPr="00E808B0" w:rsidRDefault="001A7BE9" w:rsidP="008766B0"/>
    <w:p w14:paraId="1565C2D4" w14:textId="73DA2078" w:rsidR="001A7BE9" w:rsidRPr="00E808B0" w:rsidRDefault="001A7BE9">
      <w:pPr>
        <w:pStyle w:val="AppendixHeading2"/>
        <w:tabs>
          <w:tab w:val="left" w:pos="900"/>
        </w:tabs>
        <w:rPr>
          <w:noProof w:val="0"/>
        </w:rPr>
      </w:pPr>
      <w:bookmarkStart w:id="106" w:name="_Toc214434062"/>
      <w:bookmarkStart w:id="107" w:name="_Toc214436983"/>
      <w:bookmarkStart w:id="108" w:name="_Toc214437426"/>
      <w:bookmarkStart w:id="109" w:name="_Toc214437742"/>
      <w:bookmarkStart w:id="110" w:name="_Toc214457218"/>
      <w:bookmarkStart w:id="111" w:name="_Toc214461331"/>
      <w:bookmarkStart w:id="112" w:name="_Toc214462952"/>
      <w:bookmarkStart w:id="113" w:name="_Toc301358459"/>
      <w:bookmarkStart w:id="114" w:name="_Toc518654867"/>
      <w:r w:rsidRPr="00E808B0">
        <w:rPr>
          <w:noProof w:val="0"/>
        </w:rPr>
        <w:t>C.2</w:t>
      </w:r>
      <w:r w:rsidRPr="00E808B0">
        <w:rPr>
          <w:noProof w:val="0"/>
        </w:rPr>
        <w:tab/>
        <w:t>HL7 Implementation Notes</w:t>
      </w:r>
      <w:bookmarkEnd w:id="106"/>
      <w:bookmarkEnd w:id="107"/>
      <w:bookmarkEnd w:id="108"/>
      <w:bookmarkEnd w:id="109"/>
      <w:bookmarkEnd w:id="110"/>
      <w:bookmarkEnd w:id="111"/>
      <w:bookmarkEnd w:id="112"/>
      <w:bookmarkEnd w:id="113"/>
      <w:bookmarkEnd w:id="114"/>
    </w:p>
    <w:p w14:paraId="7BEFFC14" w14:textId="11F7058D" w:rsidR="001A7BE9" w:rsidRPr="00E808B0" w:rsidRDefault="001A7BE9">
      <w:pPr>
        <w:pStyle w:val="AppendixHeading3"/>
        <w:rPr>
          <w:noProof w:val="0"/>
        </w:rPr>
      </w:pPr>
      <w:bookmarkStart w:id="115" w:name="_Toc214434063"/>
      <w:bookmarkStart w:id="116" w:name="_Toc301358460"/>
      <w:bookmarkStart w:id="117" w:name="_Toc518654868"/>
      <w:r w:rsidRPr="00E808B0">
        <w:rPr>
          <w:noProof w:val="0"/>
        </w:rPr>
        <w:t>C.2.1</w:t>
      </w:r>
      <w:r w:rsidRPr="00E808B0">
        <w:rPr>
          <w:noProof w:val="0"/>
        </w:rPr>
        <w:tab/>
        <w:t>Network Guidelines</w:t>
      </w:r>
      <w:bookmarkEnd w:id="115"/>
      <w:bookmarkEnd w:id="116"/>
      <w:bookmarkEnd w:id="117"/>
    </w:p>
    <w:p w14:paraId="40A68CE4" w14:textId="3902F062" w:rsidR="001A7BE9" w:rsidRPr="00E808B0" w:rsidRDefault="001A7BE9">
      <w:r w:rsidRPr="00E808B0">
        <w:t xml:space="preserve">The HL7 2.5 standard does not define a network communications protocol. Beginning with HL7 </w:t>
      </w:r>
      <w:r w:rsidR="008053AE">
        <w:t>v</w:t>
      </w:r>
      <w:r w:rsidRPr="00E808B0">
        <w:t>2.2, the definitions of lower layer protocols were moved to the Implementation Guide, but are not HL7 requirements. The IHE Framework makes these recommendations:</w:t>
      </w:r>
    </w:p>
    <w:p w14:paraId="5077E9F5" w14:textId="77777777" w:rsidR="001A7BE9" w:rsidRPr="00E808B0" w:rsidRDefault="001A7BE9" w:rsidP="003067F6">
      <w:pPr>
        <w:pStyle w:val="ListNumber2"/>
      </w:pPr>
      <w:r w:rsidRPr="00E808B0">
        <w:t xml:space="preserve">Applications shall use the Minimal Lower Layer Protocol defined in Appendix C of the HL7 Implementation Guide. </w:t>
      </w:r>
    </w:p>
    <w:p w14:paraId="235741C2" w14:textId="77777777" w:rsidR="001A7BE9" w:rsidRPr="00E808B0" w:rsidRDefault="001A7BE9" w:rsidP="003067F6">
      <w:pPr>
        <w:pStyle w:val="ListNumber2"/>
      </w:pPr>
      <w:r w:rsidRPr="00E808B0">
        <w:t xml:space="preserve">An initiating application that wants to send a message (initiate a transaction) will initiate a network connection to start the transaction. The receiver application will respond with an acknowledgement or response to query over the open connection. The initiating application can initiate a new transaction on the same connection. However, the initiating application must be able to handle cases where the connection has been closed due to possible timeout by the accepting application. For </w:t>
      </w:r>
      <w:proofErr w:type="gramStart"/>
      <w:r w:rsidRPr="00E808B0">
        <w:t>example</w:t>
      </w:r>
      <w:proofErr w:type="gramEnd"/>
      <w:r w:rsidRPr="00E808B0">
        <w:t xml:space="preserve"> if the initiating application does not submit a request over the connection in a timely manner, the accepting application has the right to close the connection. When this condition is detected, the initiating application needs to open a new connection for subsequent requests.</w:t>
      </w:r>
    </w:p>
    <w:p w14:paraId="65827C93" w14:textId="383CA28F" w:rsidR="001A7BE9" w:rsidRPr="00E808B0" w:rsidRDefault="001A7BE9" w:rsidP="00F52C2B">
      <w:pPr>
        <w:pStyle w:val="AppendixHeading3"/>
        <w:keepNext/>
        <w:rPr>
          <w:noProof w:val="0"/>
        </w:rPr>
      </w:pPr>
      <w:bookmarkStart w:id="118" w:name="_Toc214434064"/>
      <w:bookmarkStart w:id="119" w:name="_Toc301358461"/>
      <w:bookmarkStart w:id="120" w:name="_Toc518654869"/>
      <w:r w:rsidRPr="00E808B0">
        <w:rPr>
          <w:noProof w:val="0"/>
        </w:rPr>
        <w:t>C.2.2</w:t>
      </w:r>
      <w:r w:rsidRPr="00E808B0">
        <w:rPr>
          <w:noProof w:val="0"/>
        </w:rPr>
        <w:tab/>
        <w:t>Message Control</w:t>
      </w:r>
      <w:bookmarkEnd w:id="118"/>
      <w:bookmarkEnd w:id="119"/>
      <w:bookmarkEnd w:id="120"/>
    </w:p>
    <w:p w14:paraId="59F21015" w14:textId="75BD3560" w:rsidR="001A7BE9" w:rsidRPr="00E808B0" w:rsidRDefault="001A7BE9">
      <w:r w:rsidRPr="00E808B0">
        <w:t>According to the HL7 standard, each message shall begin with the MSH (message header) segment. Table C.2.2-1 identifies all required fields in this message. This table shall be interpreted according to the HL7 Standard unless otherwise noted in Appendix C.</w:t>
      </w:r>
    </w:p>
    <w:p w14:paraId="365FD90F" w14:textId="77777777" w:rsidR="001A7BE9" w:rsidRPr="00E808B0" w:rsidRDefault="001A7BE9"/>
    <w:p w14:paraId="1616EFB7" w14:textId="77777777" w:rsidR="001A7BE9" w:rsidRPr="00E808B0" w:rsidRDefault="001A7BE9">
      <w:pPr>
        <w:pStyle w:val="TableTitle"/>
        <w:rPr>
          <w:noProof w:val="0"/>
        </w:rPr>
      </w:pPr>
      <w:r w:rsidRPr="00E808B0">
        <w:rPr>
          <w:noProof w:val="0"/>
        </w:rPr>
        <w:lastRenderedPageBreak/>
        <w:t>Table C.2.2-1: IHE Profile - MSH segment</w:t>
      </w:r>
    </w:p>
    <w:tbl>
      <w:tblPr>
        <w:tblW w:w="0" w:type="auto"/>
        <w:jc w:val="center"/>
        <w:tblLayout w:type="fixed"/>
        <w:tblCellMar>
          <w:left w:w="0" w:type="dxa"/>
          <w:right w:w="0" w:type="dxa"/>
        </w:tblCellMar>
        <w:tblLook w:val="0000" w:firstRow="0" w:lastRow="0" w:firstColumn="0" w:lastColumn="0" w:noHBand="0" w:noVBand="0"/>
      </w:tblPr>
      <w:tblGrid>
        <w:gridCol w:w="894"/>
        <w:gridCol w:w="810"/>
        <w:gridCol w:w="900"/>
        <w:gridCol w:w="900"/>
        <w:gridCol w:w="1260"/>
        <w:gridCol w:w="900"/>
        <w:gridCol w:w="2430"/>
      </w:tblGrid>
      <w:tr w:rsidR="001A7BE9" w:rsidRPr="00E808B0" w14:paraId="48241F1F" w14:textId="77777777">
        <w:trPr>
          <w:jc w:val="center"/>
        </w:trPr>
        <w:tc>
          <w:tcPr>
            <w:tcW w:w="894" w:type="dxa"/>
            <w:tcBorders>
              <w:top w:val="single" w:sz="4" w:space="0" w:color="000000"/>
              <w:left w:val="single" w:sz="4" w:space="0" w:color="000000"/>
              <w:bottom w:val="single" w:sz="4" w:space="0" w:color="000000"/>
            </w:tcBorders>
            <w:shd w:val="clear" w:color="auto" w:fill="D8D8D8"/>
          </w:tcPr>
          <w:p w14:paraId="08F6FC1A" w14:textId="77777777" w:rsidR="001A7BE9" w:rsidRPr="00E808B0" w:rsidRDefault="001A7BE9">
            <w:pPr>
              <w:pStyle w:val="TableEntryHeader"/>
            </w:pPr>
            <w:r w:rsidRPr="00E808B0">
              <w:t>SEQ</w:t>
            </w:r>
          </w:p>
        </w:tc>
        <w:tc>
          <w:tcPr>
            <w:tcW w:w="810" w:type="dxa"/>
            <w:tcBorders>
              <w:top w:val="single" w:sz="4" w:space="0" w:color="000000"/>
              <w:left w:val="single" w:sz="4" w:space="0" w:color="000000"/>
              <w:bottom w:val="single" w:sz="4" w:space="0" w:color="000000"/>
            </w:tcBorders>
            <w:shd w:val="clear" w:color="auto" w:fill="D8D8D8"/>
          </w:tcPr>
          <w:p w14:paraId="063222E7" w14:textId="77777777" w:rsidR="001A7BE9" w:rsidRPr="00E808B0" w:rsidRDefault="001A7BE9">
            <w:pPr>
              <w:pStyle w:val="TableEntryHeader"/>
            </w:pPr>
            <w:r w:rsidRPr="00E808B0">
              <w:t>LEN</w:t>
            </w:r>
          </w:p>
        </w:tc>
        <w:tc>
          <w:tcPr>
            <w:tcW w:w="900" w:type="dxa"/>
            <w:tcBorders>
              <w:top w:val="single" w:sz="4" w:space="0" w:color="000000"/>
              <w:left w:val="single" w:sz="4" w:space="0" w:color="000000"/>
              <w:bottom w:val="single" w:sz="4" w:space="0" w:color="000000"/>
            </w:tcBorders>
            <w:shd w:val="clear" w:color="auto" w:fill="D8D8D8"/>
          </w:tcPr>
          <w:p w14:paraId="4C71A6E6" w14:textId="77777777" w:rsidR="001A7BE9" w:rsidRPr="00E808B0" w:rsidRDefault="001A7BE9">
            <w:pPr>
              <w:pStyle w:val="TableEntryHeader"/>
            </w:pPr>
            <w:r w:rsidRPr="00E808B0">
              <w:t>DT</w:t>
            </w:r>
          </w:p>
        </w:tc>
        <w:tc>
          <w:tcPr>
            <w:tcW w:w="900" w:type="dxa"/>
            <w:tcBorders>
              <w:top w:val="single" w:sz="4" w:space="0" w:color="000000"/>
              <w:left w:val="single" w:sz="4" w:space="0" w:color="000000"/>
              <w:bottom w:val="single" w:sz="4" w:space="0" w:color="000000"/>
            </w:tcBorders>
            <w:shd w:val="clear" w:color="auto" w:fill="D8D8D8"/>
          </w:tcPr>
          <w:p w14:paraId="3F1C9B20" w14:textId="77777777" w:rsidR="001A7BE9" w:rsidRPr="00E808B0" w:rsidRDefault="001A7BE9">
            <w:pPr>
              <w:pStyle w:val="TableEntryHeader"/>
            </w:pPr>
            <w:r w:rsidRPr="00E808B0">
              <w:t>OPT</w:t>
            </w:r>
          </w:p>
        </w:tc>
        <w:tc>
          <w:tcPr>
            <w:tcW w:w="1260" w:type="dxa"/>
            <w:tcBorders>
              <w:top w:val="single" w:sz="4" w:space="0" w:color="000000"/>
              <w:left w:val="single" w:sz="4" w:space="0" w:color="000000"/>
              <w:bottom w:val="single" w:sz="4" w:space="0" w:color="000000"/>
            </w:tcBorders>
            <w:shd w:val="clear" w:color="auto" w:fill="D8D8D8"/>
          </w:tcPr>
          <w:p w14:paraId="4777DEBC" w14:textId="77777777" w:rsidR="001A7BE9" w:rsidRPr="00E808B0" w:rsidRDefault="001A7BE9">
            <w:pPr>
              <w:pStyle w:val="TableEntryHeader"/>
            </w:pPr>
            <w:r w:rsidRPr="00E808B0">
              <w:t>TBL#</w:t>
            </w:r>
          </w:p>
        </w:tc>
        <w:tc>
          <w:tcPr>
            <w:tcW w:w="900" w:type="dxa"/>
            <w:tcBorders>
              <w:top w:val="single" w:sz="4" w:space="0" w:color="000000"/>
              <w:left w:val="single" w:sz="4" w:space="0" w:color="000000"/>
              <w:bottom w:val="single" w:sz="4" w:space="0" w:color="000000"/>
            </w:tcBorders>
            <w:shd w:val="clear" w:color="auto" w:fill="D8D8D8"/>
          </w:tcPr>
          <w:p w14:paraId="5CA8B068" w14:textId="77777777" w:rsidR="001A7BE9" w:rsidRPr="00E808B0" w:rsidRDefault="001A7BE9">
            <w:pPr>
              <w:pStyle w:val="TableEntryHeader"/>
            </w:pPr>
            <w:r w:rsidRPr="00E808B0">
              <w:t>ITEM #</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E846504" w14:textId="77777777" w:rsidR="001A7BE9" w:rsidRPr="00E808B0" w:rsidRDefault="001A7BE9">
            <w:pPr>
              <w:pStyle w:val="TableEntryHeader"/>
            </w:pPr>
            <w:r w:rsidRPr="00E808B0">
              <w:t>Element Name</w:t>
            </w:r>
          </w:p>
        </w:tc>
      </w:tr>
      <w:tr w:rsidR="001A7BE9" w:rsidRPr="00E808B0" w14:paraId="509B9AD7" w14:textId="77777777">
        <w:trPr>
          <w:jc w:val="center"/>
        </w:trPr>
        <w:tc>
          <w:tcPr>
            <w:tcW w:w="894" w:type="dxa"/>
            <w:tcBorders>
              <w:left w:val="single" w:sz="4" w:space="0" w:color="000000"/>
              <w:bottom w:val="single" w:sz="4" w:space="0" w:color="000000"/>
            </w:tcBorders>
          </w:tcPr>
          <w:p w14:paraId="2CCACBD8" w14:textId="77777777" w:rsidR="001A7BE9" w:rsidRPr="00E808B0" w:rsidRDefault="001A7BE9">
            <w:pPr>
              <w:pStyle w:val="TableEntry"/>
              <w:rPr>
                <w:noProof w:val="0"/>
              </w:rPr>
            </w:pPr>
            <w:r w:rsidRPr="00E808B0">
              <w:rPr>
                <w:noProof w:val="0"/>
              </w:rPr>
              <w:t>1</w:t>
            </w:r>
          </w:p>
        </w:tc>
        <w:tc>
          <w:tcPr>
            <w:tcW w:w="810" w:type="dxa"/>
            <w:tcBorders>
              <w:left w:val="single" w:sz="4" w:space="0" w:color="000000"/>
              <w:bottom w:val="single" w:sz="4" w:space="0" w:color="000000"/>
            </w:tcBorders>
          </w:tcPr>
          <w:p w14:paraId="7AFAE04D" w14:textId="77777777" w:rsidR="001A7BE9" w:rsidRPr="00E808B0" w:rsidRDefault="001A7BE9">
            <w:pPr>
              <w:pStyle w:val="TableEntry"/>
              <w:rPr>
                <w:noProof w:val="0"/>
              </w:rPr>
            </w:pPr>
            <w:r w:rsidRPr="00E808B0">
              <w:rPr>
                <w:noProof w:val="0"/>
              </w:rPr>
              <w:t>1</w:t>
            </w:r>
          </w:p>
        </w:tc>
        <w:tc>
          <w:tcPr>
            <w:tcW w:w="900" w:type="dxa"/>
            <w:tcBorders>
              <w:left w:val="single" w:sz="4" w:space="0" w:color="000000"/>
              <w:bottom w:val="single" w:sz="4" w:space="0" w:color="000000"/>
            </w:tcBorders>
          </w:tcPr>
          <w:p w14:paraId="057BEB14"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7DF6108A"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63E579C3"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757D22F3" w14:textId="77777777" w:rsidR="001A7BE9" w:rsidRPr="00E808B0" w:rsidRDefault="001A7BE9">
            <w:pPr>
              <w:pStyle w:val="TableEntry"/>
              <w:rPr>
                <w:noProof w:val="0"/>
              </w:rPr>
            </w:pPr>
            <w:r w:rsidRPr="00E808B0">
              <w:rPr>
                <w:noProof w:val="0"/>
              </w:rPr>
              <w:t>00001</w:t>
            </w:r>
          </w:p>
        </w:tc>
        <w:tc>
          <w:tcPr>
            <w:tcW w:w="2430" w:type="dxa"/>
            <w:tcBorders>
              <w:left w:val="single" w:sz="4" w:space="0" w:color="000000"/>
              <w:bottom w:val="single" w:sz="4" w:space="0" w:color="000000"/>
              <w:right w:val="single" w:sz="4" w:space="0" w:color="000000"/>
            </w:tcBorders>
          </w:tcPr>
          <w:p w14:paraId="5CB2C0CF" w14:textId="77777777" w:rsidR="001A7BE9" w:rsidRPr="00E808B0" w:rsidRDefault="001A7BE9">
            <w:pPr>
              <w:pStyle w:val="TableEntry"/>
              <w:rPr>
                <w:noProof w:val="0"/>
              </w:rPr>
            </w:pPr>
            <w:r w:rsidRPr="00E808B0">
              <w:rPr>
                <w:noProof w:val="0"/>
              </w:rPr>
              <w:t>Field Separator</w:t>
            </w:r>
          </w:p>
        </w:tc>
      </w:tr>
      <w:tr w:rsidR="001A7BE9" w:rsidRPr="00E808B0" w14:paraId="50EEAD55" w14:textId="77777777">
        <w:trPr>
          <w:jc w:val="center"/>
        </w:trPr>
        <w:tc>
          <w:tcPr>
            <w:tcW w:w="894" w:type="dxa"/>
            <w:tcBorders>
              <w:left w:val="single" w:sz="4" w:space="0" w:color="000000"/>
              <w:bottom w:val="single" w:sz="4" w:space="0" w:color="000000"/>
            </w:tcBorders>
          </w:tcPr>
          <w:p w14:paraId="7C901B8B" w14:textId="77777777" w:rsidR="001A7BE9" w:rsidRPr="00E808B0" w:rsidRDefault="001A7BE9">
            <w:pPr>
              <w:pStyle w:val="TableEntry"/>
              <w:rPr>
                <w:noProof w:val="0"/>
              </w:rPr>
            </w:pPr>
            <w:r w:rsidRPr="00E808B0">
              <w:rPr>
                <w:noProof w:val="0"/>
              </w:rPr>
              <w:t>2</w:t>
            </w:r>
          </w:p>
        </w:tc>
        <w:tc>
          <w:tcPr>
            <w:tcW w:w="810" w:type="dxa"/>
            <w:tcBorders>
              <w:left w:val="single" w:sz="4" w:space="0" w:color="000000"/>
              <w:bottom w:val="single" w:sz="4" w:space="0" w:color="000000"/>
            </w:tcBorders>
          </w:tcPr>
          <w:p w14:paraId="3F7DA3D9" w14:textId="77777777" w:rsidR="001A7BE9" w:rsidRPr="00E808B0" w:rsidRDefault="001A7BE9">
            <w:pPr>
              <w:pStyle w:val="TableEntry"/>
              <w:rPr>
                <w:noProof w:val="0"/>
              </w:rPr>
            </w:pPr>
            <w:r w:rsidRPr="00E808B0">
              <w:rPr>
                <w:noProof w:val="0"/>
              </w:rPr>
              <w:t>4</w:t>
            </w:r>
          </w:p>
        </w:tc>
        <w:tc>
          <w:tcPr>
            <w:tcW w:w="900" w:type="dxa"/>
            <w:tcBorders>
              <w:left w:val="single" w:sz="4" w:space="0" w:color="000000"/>
              <w:bottom w:val="single" w:sz="4" w:space="0" w:color="000000"/>
            </w:tcBorders>
          </w:tcPr>
          <w:p w14:paraId="52039B84"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6F71EF11"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00ED5066"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2B31F7DA" w14:textId="77777777" w:rsidR="001A7BE9" w:rsidRPr="00E808B0" w:rsidRDefault="001A7BE9">
            <w:pPr>
              <w:pStyle w:val="TableEntry"/>
              <w:rPr>
                <w:noProof w:val="0"/>
              </w:rPr>
            </w:pPr>
            <w:r w:rsidRPr="00E808B0">
              <w:rPr>
                <w:noProof w:val="0"/>
              </w:rPr>
              <w:t>00002</w:t>
            </w:r>
          </w:p>
        </w:tc>
        <w:tc>
          <w:tcPr>
            <w:tcW w:w="2430" w:type="dxa"/>
            <w:tcBorders>
              <w:left w:val="single" w:sz="4" w:space="0" w:color="000000"/>
              <w:bottom w:val="single" w:sz="4" w:space="0" w:color="000000"/>
              <w:right w:val="single" w:sz="4" w:space="0" w:color="000000"/>
            </w:tcBorders>
          </w:tcPr>
          <w:p w14:paraId="36FE32C6" w14:textId="77777777" w:rsidR="001A7BE9" w:rsidRPr="00E808B0" w:rsidRDefault="001A7BE9">
            <w:pPr>
              <w:pStyle w:val="TableEntry"/>
              <w:rPr>
                <w:noProof w:val="0"/>
              </w:rPr>
            </w:pPr>
            <w:r w:rsidRPr="00E808B0">
              <w:rPr>
                <w:noProof w:val="0"/>
              </w:rPr>
              <w:t>Encoding Characters</w:t>
            </w:r>
          </w:p>
        </w:tc>
      </w:tr>
      <w:tr w:rsidR="001A7BE9" w:rsidRPr="00E808B0" w14:paraId="335BDE26" w14:textId="77777777">
        <w:trPr>
          <w:jc w:val="center"/>
        </w:trPr>
        <w:tc>
          <w:tcPr>
            <w:tcW w:w="894" w:type="dxa"/>
            <w:tcBorders>
              <w:left w:val="single" w:sz="4" w:space="0" w:color="000000"/>
              <w:bottom w:val="single" w:sz="4" w:space="0" w:color="000000"/>
            </w:tcBorders>
          </w:tcPr>
          <w:p w14:paraId="6F7C7E7A" w14:textId="77777777" w:rsidR="001A7BE9" w:rsidRPr="00E808B0" w:rsidRDefault="001A7BE9">
            <w:pPr>
              <w:pStyle w:val="TableEntry"/>
              <w:rPr>
                <w:noProof w:val="0"/>
              </w:rPr>
            </w:pPr>
            <w:r w:rsidRPr="00E808B0">
              <w:rPr>
                <w:noProof w:val="0"/>
              </w:rPr>
              <w:t>3</w:t>
            </w:r>
          </w:p>
        </w:tc>
        <w:tc>
          <w:tcPr>
            <w:tcW w:w="810" w:type="dxa"/>
            <w:tcBorders>
              <w:left w:val="single" w:sz="4" w:space="0" w:color="000000"/>
              <w:bottom w:val="single" w:sz="4" w:space="0" w:color="000000"/>
            </w:tcBorders>
          </w:tcPr>
          <w:p w14:paraId="160CFE0B"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0B7A98E2"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7947C202"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50EAB180"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6A84F32" w14:textId="77777777" w:rsidR="001A7BE9" w:rsidRPr="00E808B0" w:rsidRDefault="001A7BE9">
            <w:pPr>
              <w:pStyle w:val="TableEntry"/>
              <w:rPr>
                <w:noProof w:val="0"/>
              </w:rPr>
            </w:pPr>
            <w:r w:rsidRPr="00E808B0">
              <w:rPr>
                <w:noProof w:val="0"/>
              </w:rPr>
              <w:t>00003</w:t>
            </w:r>
          </w:p>
        </w:tc>
        <w:tc>
          <w:tcPr>
            <w:tcW w:w="2430" w:type="dxa"/>
            <w:tcBorders>
              <w:left w:val="single" w:sz="4" w:space="0" w:color="000000"/>
              <w:bottom w:val="single" w:sz="4" w:space="0" w:color="000000"/>
              <w:right w:val="single" w:sz="4" w:space="0" w:color="000000"/>
            </w:tcBorders>
          </w:tcPr>
          <w:p w14:paraId="11F306E3" w14:textId="77777777" w:rsidR="001A7BE9" w:rsidRPr="00E808B0" w:rsidRDefault="001A7BE9">
            <w:pPr>
              <w:pStyle w:val="TableEntry"/>
              <w:rPr>
                <w:noProof w:val="0"/>
              </w:rPr>
            </w:pPr>
            <w:r w:rsidRPr="00E808B0">
              <w:rPr>
                <w:noProof w:val="0"/>
              </w:rPr>
              <w:t>Sending Application</w:t>
            </w:r>
          </w:p>
        </w:tc>
      </w:tr>
      <w:tr w:rsidR="001A7BE9" w:rsidRPr="00E808B0" w14:paraId="7EE83DE2" w14:textId="77777777">
        <w:trPr>
          <w:jc w:val="center"/>
        </w:trPr>
        <w:tc>
          <w:tcPr>
            <w:tcW w:w="894" w:type="dxa"/>
            <w:tcBorders>
              <w:left w:val="single" w:sz="4" w:space="0" w:color="000000"/>
              <w:bottom w:val="single" w:sz="4" w:space="0" w:color="000000"/>
            </w:tcBorders>
          </w:tcPr>
          <w:p w14:paraId="66662DAC" w14:textId="77777777" w:rsidR="001A7BE9" w:rsidRPr="00E808B0" w:rsidRDefault="001A7BE9">
            <w:pPr>
              <w:pStyle w:val="TableEntry"/>
              <w:rPr>
                <w:noProof w:val="0"/>
              </w:rPr>
            </w:pPr>
            <w:r w:rsidRPr="00E808B0">
              <w:rPr>
                <w:noProof w:val="0"/>
              </w:rPr>
              <w:t>4</w:t>
            </w:r>
          </w:p>
        </w:tc>
        <w:tc>
          <w:tcPr>
            <w:tcW w:w="810" w:type="dxa"/>
            <w:tcBorders>
              <w:left w:val="single" w:sz="4" w:space="0" w:color="000000"/>
              <w:bottom w:val="single" w:sz="4" w:space="0" w:color="000000"/>
            </w:tcBorders>
          </w:tcPr>
          <w:p w14:paraId="78F2FF77"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1D3F6C39"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25278114"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78FA2D8"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C673CB7" w14:textId="77777777" w:rsidR="001A7BE9" w:rsidRPr="00E808B0" w:rsidRDefault="001A7BE9">
            <w:pPr>
              <w:pStyle w:val="TableEntry"/>
              <w:rPr>
                <w:noProof w:val="0"/>
              </w:rPr>
            </w:pPr>
            <w:r w:rsidRPr="00E808B0">
              <w:rPr>
                <w:noProof w:val="0"/>
              </w:rPr>
              <w:t>00004</w:t>
            </w:r>
          </w:p>
        </w:tc>
        <w:tc>
          <w:tcPr>
            <w:tcW w:w="2430" w:type="dxa"/>
            <w:tcBorders>
              <w:left w:val="single" w:sz="4" w:space="0" w:color="000000"/>
              <w:bottom w:val="single" w:sz="4" w:space="0" w:color="000000"/>
              <w:right w:val="single" w:sz="4" w:space="0" w:color="000000"/>
            </w:tcBorders>
          </w:tcPr>
          <w:p w14:paraId="7F91293E" w14:textId="77777777" w:rsidR="001A7BE9" w:rsidRPr="00E808B0" w:rsidRDefault="001A7BE9">
            <w:pPr>
              <w:pStyle w:val="TableEntry"/>
              <w:rPr>
                <w:noProof w:val="0"/>
              </w:rPr>
            </w:pPr>
            <w:r w:rsidRPr="00E808B0">
              <w:rPr>
                <w:noProof w:val="0"/>
              </w:rPr>
              <w:t>Sending Facility</w:t>
            </w:r>
          </w:p>
        </w:tc>
      </w:tr>
      <w:tr w:rsidR="001A7BE9" w:rsidRPr="00E808B0" w14:paraId="3BAD0037" w14:textId="77777777">
        <w:trPr>
          <w:jc w:val="center"/>
        </w:trPr>
        <w:tc>
          <w:tcPr>
            <w:tcW w:w="894" w:type="dxa"/>
            <w:tcBorders>
              <w:left w:val="single" w:sz="4" w:space="0" w:color="000000"/>
              <w:bottom w:val="single" w:sz="4" w:space="0" w:color="000000"/>
            </w:tcBorders>
          </w:tcPr>
          <w:p w14:paraId="2E9B0BCD" w14:textId="77777777" w:rsidR="001A7BE9" w:rsidRPr="00E808B0" w:rsidRDefault="001A7BE9">
            <w:pPr>
              <w:pStyle w:val="TableEntry"/>
              <w:rPr>
                <w:noProof w:val="0"/>
              </w:rPr>
            </w:pPr>
            <w:r w:rsidRPr="00E808B0">
              <w:rPr>
                <w:noProof w:val="0"/>
              </w:rPr>
              <w:t>5</w:t>
            </w:r>
          </w:p>
        </w:tc>
        <w:tc>
          <w:tcPr>
            <w:tcW w:w="810" w:type="dxa"/>
            <w:tcBorders>
              <w:left w:val="single" w:sz="4" w:space="0" w:color="000000"/>
              <w:bottom w:val="single" w:sz="4" w:space="0" w:color="000000"/>
            </w:tcBorders>
          </w:tcPr>
          <w:p w14:paraId="0D208554"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33A7906D"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3E5C862E"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E9471B7"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FDB85F9" w14:textId="77777777" w:rsidR="001A7BE9" w:rsidRPr="00E808B0" w:rsidRDefault="001A7BE9">
            <w:pPr>
              <w:pStyle w:val="TableEntry"/>
              <w:rPr>
                <w:noProof w:val="0"/>
              </w:rPr>
            </w:pPr>
            <w:r w:rsidRPr="00E808B0">
              <w:rPr>
                <w:noProof w:val="0"/>
              </w:rPr>
              <w:t>00005</w:t>
            </w:r>
          </w:p>
        </w:tc>
        <w:tc>
          <w:tcPr>
            <w:tcW w:w="2430" w:type="dxa"/>
            <w:tcBorders>
              <w:left w:val="single" w:sz="4" w:space="0" w:color="000000"/>
              <w:bottom w:val="single" w:sz="4" w:space="0" w:color="000000"/>
              <w:right w:val="single" w:sz="4" w:space="0" w:color="000000"/>
            </w:tcBorders>
          </w:tcPr>
          <w:p w14:paraId="43AF6B1D" w14:textId="77777777" w:rsidR="001A7BE9" w:rsidRPr="00E808B0" w:rsidRDefault="001A7BE9">
            <w:pPr>
              <w:pStyle w:val="TableEntry"/>
              <w:rPr>
                <w:noProof w:val="0"/>
              </w:rPr>
            </w:pPr>
            <w:r w:rsidRPr="00E808B0">
              <w:rPr>
                <w:noProof w:val="0"/>
              </w:rPr>
              <w:t>Receiving Application</w:t>
            </w:r>
          </w:p>
        </w:tc>
      </w:tr>
      <w:tr w:rsidR="001A7BE9" w:rsidRPr="00E808B0" w14:paraId="5BD22218" w14:textId="77777777">
        <w:trPr>
          <w:jc w:val="center"/>
        </w:trPr>
        <w:tc>
          <w:tcPr>
            <w:tcW w:w="894" w:type="dxa"/>
            <w:tcBorders>
              <w:left w:val="single" w:sz="4" w:space="0" w:color="000000"/>
              <w:bottom w:val="single" w:sz="4" w:space="0" w:color="000000"/>
            </w:tcBorders>
          </w:tcPr>
          <w:p w14:paraId="76EE1F29" w14:textId="77777777" w:rsidR="001A7BE9" w:rsidRPr="00E808B0" w:rsidRDefault="001A7BE9">
            <w:pPr>
              <w:pStyle w:val="TableEntry"/>
              <w:rPr>
                <w:noProof w:val="0"/>
              </w:rPr>
            </w:pPr>
            <w:r w:rsidRPr="00E808B0">
              <w:rPr>
                <w:noProof w:val="0"/>
              </w:rPr>
              <w:t>6</w:t>
            </w:r>
          </w:p>
        </w:tc>
        <w:tc>
          <w:tcPr>
            <w:tcW w:w="810" w:type="dxa"/>
            <w:tcBorders>
              <w:left w:val="single" w:sz="4" w:space="0" w:color="000000"/>
              <w:bottom w:val="single" w:sz="4" w:space="0" w:color="000000"/>
            </w:tcBorders>
          </w:tcPr>
          <w:p w14:paraId="282E584A"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14FDD40B"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68BC7692"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211DB14F"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0B27D741" w14:textId="77777777" w:rsidR="001A7BE9" w:rsidRPr="00E808B0" w:rsidRDefault="001A7BE9">
            <w:pPr>
              <w:pStyle w:val="TableEntry"/>
              <w:rPr>
                <w:noProof w:val="0"/>
              </w:rPr>
            </w:pPr>
            <w:r w:rsidRPr="00E808B0">
              <w:rPr>
                <w:noProof w:val="0"/>
              </w:rPr>
              <w:t>00006</w:t>
            </w:r>
          </w:p>
        </w:tc>
        <w:tc>
          <w:tcPr>
            <w:tcW w:w="2430" w:type="dxa"/>
            <w:tcBorders>
              <w:left w:val="single" w:sz="4" w:space="0" w:color="000000"/>
              <w:bottom w:val="single" w:sz="4" w:space="0" w:color="000000"/>
              <w:right w:val="single" w:sz="4" w:space="0" w:color="000000"/>
            </w:tcBorders>
          </w:tcPr>
          <w:p w14:paraId="12798AE5" w14:textId="77777777" w:rsidR="001A7BE9" w:rsidRPr="00E808B0" w:rsidRDefault="001A7BE9">
            <w:pPr>
              <w:pStyle w:val="TableEntry"/>
              <w:rPr>
                <w:noProof w:val="0"/>
              </w:rPr>
            </w:pPr>
            <w:r w:rsidRPr="00E808B0">
              <w:rPr>
                <w:noProof w:val="0"/>
              </w:rPr>
              <w:t>Receiving Facility</w:t>
            </w:r>
          </w:p>
        </w:tc>
      </w:tr>
      <w:tr w:rsidR="001A7BE9" w:rsidRPr="00E808B0" w14:paraId="5CC673AB" w14:textId="77777777">
        <w:trPr>
          <w:jc w:val="center"/>
        </w:trPr>
        <w:tc>
          <w:tcPr>
            <w:tcW w:w="894" w:type="dxa"/>
            <w:tcBorders>
              <w:left w:val="single" w:sz="4" w:space="0" w:color="000000"/>
              <w:bottom w:val="single" w:sz="4" w:space="0" w:color="000000"/>
            </w:tcBorders>
          </w:tcPr>
          <w:p w14:paraId="2772E7AF" w14:textId="77777777" w:rsidR="001A7BE9" w:rsidRPr="00E808B0" w:rsidRDefault="001A7BE9">
            <w:pPr>
              <w:pStyle w:val="TableEntry"/>
              <w:rPr>
                <w:noProof w:val="0"/>
              </w:rPr>
            </w:pPr>
            <w:r w:rsidRPr="00E808B0">
              <w:rPr>
                <w:noProof w:val="0"/>
              </w:rPr>
              <w:t>7</w:t>
            </w:r>
          </w:p>
        </w:tc>
        <w:tc>
          <w:tcPr>
            <w:tcW w:w="810" w:type="dxa"/>
            <w:tcBorders>
              <w:left w:val="single" w:sz="4" w:space="0" w:color="000000"/>
              <w:bottom w:val="single" w:sz="4" w:space="0" w:color="000000"/>
            </w:tcBorders>
          </w:tcPr>
          <w:p w14:paraId="7E2EECCD" w14:textId="77777777" w:rsidR="001A7BE9" w:rsidRPr="00E808B0" w:rsidRDefault="001A7BE9">
            <w:pPr>
              <w:pStyle w:val="TableEntry"/>
              <w:rPr>
                <w:noProof w:val="0"/>
              </w:rPr>
            </w:pPr>
            <w:r w:rsidRPr="00E808B0">
              <w:rPr>
                <w:noProof w:val="0"/>
              </w:rPr>
              <w:t>26</w:t>
            </w:r>
          </w:p>
        </w:tc>
        <w:tc>
          <w:tcPr>
            <w:tcW w:w="900" w:type="dxa"/>
            <w:tcBorders>
              <w:left w:val="single" w:sz="4" w:space="0" w:color="000000"/>
              <w:bottom w:val="single" w:sz="4" w:space="0" w:color="000000"/>
            </w:tcBorders>
          </w:tcPr>
          <w:p w14:paraId="693F7892" w14:textId="77777777" w:rsidR="001A7BE9" w:rsidRPr="00E808B0" w:rsidRDefault="001A7BE9">
            <w:pPr>
              <w:pStyle w:val="TableEntry"/>
              <w:rPr>
                <w:noProof w:val="0"/>
              </w:rPr>
            </w:pPr>
            <w:r w:rsidRPr="00E808B0">
              <w:rPr>
                <w:noProof w:val="0"/>
              </w:rPr>
              <w:t>TS</w:t>
            </w:r>
          </w:p>
        </w:tc>
        <w:tc>
          <w:tcPr>
            <w:tcW w:w="900" w:type="dxa"/>
            <w:tcBorders>
              <w:left w:val="single" w:sz="4" w:space="0" w:color="000000"/>
              <w:bottom w:val="single" w:sz="4" w:space="0" w:color="000000"/>
            </w:tcBorders>
          </w:tcPr>
          <w:p w14:paraId="43015BDF"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262E43E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7EF5F6A" w14:textId="77777777" w:rsidR="001A7BE9" w:rsidRPr="00E808B0" w:rsidRDefault="001A7BE9">
            <w:pPr>
              <w:pStyle w:val="TableEntry"/>
              <w:rPr>
                <w:noProof w:val="0"/>
              </w:rPr>
            </w:pPr>
            <w:r w:rsidRPr="00E808B0">
              <w:rPr>
                <w:noProof w:val="0"/>
              </w:rPr>
              <w:t>00007</w:t>
            </w:r>
          </w:p>
        </w:tc>
        <w:tc>
          <w:tcPr>
            <w:tcW w:w="2430" w:type="dxa"/>
            <w:tcBorders>
              <w:left w:val="single" w:sz="4" w:space="0" w:color="000000"/>
              <w:bottom w:val="single" w:sz="4" w:space="0" w:color="000000"/>
              <w:right w:val="single" w:sz="4" w:space="0" w:color="000000"/>
            </w:tcBorders>
          </w:tcPr>
          <w:p w14:paraId="152C3A54" w14:textId="77777777" w:rsidR="001A7BE9" w:rsidRPr="00E808B0" w:rsidRDefault="001A7BE9">
            <w:pPr>
              <w:pStyle w:val="TableEntry"/>
              <w:rPr>
                <w:noProof w:val="0"/>
              </w:rPr>
            </w:pPr>
            <w:r w:rsidRPr="00E808B0">
              <w:rPr>
                <w:noProof w:val="0"/>
              </w:rPr>
              <w:t xml:space="preserve">Date/Time </w:t>
            </w:r>
            <w:proofErr w:type="gramStart"/>
            <w:r w:rsidRPr="00E808B0">
              <w:rPr>
                <w:noProof w:val="0"/>
              </w:rPr>
              <w:t>Of</w:t>
            </w:r>
            <w:proofErr w:type="gramEnd"/>
            <w:r w:rsidRPr="00E808B0">
              <w:rPr>
                <w:noProof w:val="0"/>
              </w:rPr>
              <w:t xml:space="preserve"> Message</w:t>
            </w:r>
          </w:p>
        </w:tc>
      </w:tr>
      <w:tr w:rsidR="001A7BE9" w:rsidRPr="00E808B0" w14:paraId="74629747" w14:textId="77777777">
        <w:trPr>
          <w:jc w:val="center"/>
        </w:trPr>
        <w:tc>
          <w:tcPr>
            <w:tcW w:w="894" w:type="dxa"/>
            <w:tcBorders>
              <w:left w:val="single" w:sz="4" w:space="0" w:color="000000"/>
              <w:bottom w:val="single" w:sz="4" w:space="0" w:color="000000"/>
            </w:tcBorders>
          </w:tcPr>
          <w:p w14:paraId="44504814" w14:textId="77777777" w:rsidR="001A7BE9" w:rsidRPr="00E808B0" w:rsidRDefault="001A7BE9">
            <w:pPr>
              <w:pStyle w:val="TableEntry"/>
              <w:rPr>
                <w:noProof w:val="0"/>
              </w:rPr>
            </w:pPr>
            <w:r w:rsidRPr="00E808B0">
              <w:rPr>
                <w:noProof w:val="0"/>
              </w:rPr>
              <w:t>8</w:t>
            </w:r>
          </w:p>
        </w:tc>
        <w:tc>
          <w:tcPr>
            <w:tcW w:w="810" w:type="dxa"/>
            <w:tcBorders>
              <w:left w:val="single" w:sz="4" w:space="0" w:color="000000"/>
              <w:bottom w:val="single" w:sz="4" w:space="0" w:color="000000"/>
            </w:tcBorders>
          </w:tcPr>
          <w:p w14:paraId="56EA02C1" w14:textId="77777777" w:rsidR="001A7BE9" w:rsidRPr="00E808B0" w:rsidRDefault="001A7BE9">
            <w:pPr>
              <w:pStyle w:val="TableEntry"/>
              <w:rPr>
                <w:noProof w:val="0"/>
              </w:rPr>
            </w:pPr>
            <w:r w:rsidRPr="00E808B0">
              <w:rPr>
                <w:noProof w:val="0"/>
              </w:rPr>
              <w:t>40</w:t>
            </w:r>
          </w:p>
        </w:tc>
        <w:tc>
          <w:tcPr>
            <w:tcW w:w="900" w:type="dxa"/>
            <w:tcBorders>
              <w:left w:val="single" w:sz="4" w:space="0" w:color="000000"/>
              <w:bottom w:val="single" w:sz="4" w:space="0" w:color="000000"/>
            </w:tcBorders>
          </w:tcPr>
          <w:p w14:paraId="6A7877A2"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2A9273AB"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F6C3D96"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068394DD" w14:textId="77777777" w:rsidR="001A7BE9" w:rsidRPr="00E808B0" w:rsidRDefault="001A7BE9">
            <w:pPr>
              <w:pStyle w:val="TableEntry"/>
              <w:rPr>
                <w:noProof w:val="0"/>
              </w:rPr>
            </w:pPr>
            <w:r w:rsidRPr="00E808B0">
              <w:rPr>
                <w:noProof w:val="0"/>
              </w:rPr>
              <w:t>00008</w:t>
            </w:r>
          </w:p>
        </w:tc>
        <w:tc>
          <w:tcPr>
            <w:tcW w:w="2430" w:type="dxa"/>
            <w:tcBorders>
              <w:left w:val="single" w:sz="4" w:space="0" w:color="000000"/>
              <w:bottom w:val="single" w:sz="4" w:space="0" w:color="000000"/>
              <w:right w:val="single" w:sz="4" w:space="0" w:color="000000"/>
            </w:tcBorders>
          </w:tcPr>
          <w:p w14:paraId="00F28EF2" w14:textId="77777777" w:rsidR="001A7BE9" w:rsidRPr="00E808B0" w:rsidRDefault="001A7BE9">
            <w:pPr>
              <w:pStyle w:val="TableEntry"/>
              <w:rPr>
                <w:noProof w:val="0"/>
              </w:rPr>
            </w:pPr>
            <w:r w:rsidRPr="00E808B0">
              <w:rPr>
                <w:noProof w:val="0"/>
              </w:rPr>
              <w:t>Security</w:t>
            </w:r>
          </w:p>
        </w:tc>
      </w:tr>
      <w:tr w:rsidR="001A7BE9" w:rsidRPr="00E808B0" w14:paraId="2578256B" w14:textId="77777777">
        <w:trPr>
          <w:jc w:val="center"/>
        </w:trPr>
        <w:tc>
          <w:tcPr>
            <w:tcW w:w="894" w:type="dxa"/>
            <w:tcBorders>
              <w:left w:val="single" w:sz="4" w:space="0" w:color="000000"/>
              <w:bottom w:val="single" w:sz="4" w:space="0" w:color="000000"/>
            </w:tcBorders>
          </w:tcPr>
          <w:p w14:paraId="055275EF" w14:textId="77777777" w:rsidR="001A7BE9" w:rsidRPr="00E808B0" w:rsidRDefault="001A7BE9">
            <w:pPr>
              <w:pStyle w:val="TableEntry"/>
              <w:rPr>
                <w:noProof w:val="0"/>
              </w:rPr>
            </w:pPr>
            <w:r w:rsidRPr="00E808B0">
              <w:rPr>
                <w:noProof w:val="0"/>
              </w:rPr>
              <w:t>9</w:t>
            </w:r>
          </w:p>
        </w:tc>
        <w:tc>
          <w:tcPr>
            <w:tcW w:w="810" w:type="dxa"/>
            <w:tcBorders>
              <w:left w:val="single" w:sz="4" w:space="0" w:color="000000"/>
              <w:bottom w:val="single" w:sz="4" w:space="0" w:color="000000"/>
            </w:tcBorders>
          </w:tcPr>
          <w:p w14:paraId="4783097F" w14:textId="77777777" w:rsidR="001A7BE9" w:rsidRPr="00E808B0" w:rsidRDefault="001A7BE9">
            <w:pPr>
              <w:pStyle w:val="TableEntry"/>
              <w:rPr>
                <w:noProof w:val="0"/>
              </w:rPr>
            </w:pPr>
            <w:r w:rsidRPr="00E808B0">
              <w:rPr>
                <w:noProof w:val="0"/>
              </w:rPr>
              <w:t>13</w:t>
            </w:r>
          </w:p>
        </w:tc>
        <w:tc>
          <w:tcPr>
            <w:tcW w:w="900" w:type="dxa"/>
            <w:tcBorders>
              <w:left w:val="single" w:sz="4" w:space="0" w:color="000000"/>
              <w:bottom w:val="single" w:sz="4" w:space="0" w:color="000000"/>
            </w:tcBorders>
          </w:tcPr>
          <w:p w14:paraId="09102568" w14:textId="77777777" w:rsidR="001A7BE9" w:rsidRPr="00E808B0" w:rsidRDefault="001A7BE9">
            <w:pPr>
              <w:pStyle w:val="TableEntry"/>
              <w:rPr>
                <w:noProof w:val="0"/>
              </w:rPr>
            </w:pPr>
            <w:r w:rsidRPr="00E808B0">
              <w:rPr>
                <w:noProof w:val="0"/>
              </w:rPr>
              <w:t>CM</w:t>
            </w:r>
          </w:p>
        </w:tc>
        <w:tc>
          <w:tcPr>
            <w:tcW w:w="900" w:type="dxa"/>
            <w:tcBorders>
              <w:left w:val="single" w:sz="4" w:space="0" w:color="000000"/>
              <w:bottom w:val="single" w:sz="4" w:space="0" w:color="000000"/>
            </w:tcBorders>
          </w:tcPr>
          <w:p w14:paraId="4B77B935"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4B090975" w14:textId="77777777" w:rsidR="001A7BE9" w:rsidRPr="00E808B0" w:rsidRDefault="001A7BE9">
            <w:pPr>
              <w:pStyle w:val="TableEntry"/>
              <w:rPr>
                <w:noProof w:val="0"/>
              </w:rPr>
            </w:pPr>
            <w:r w:rsidRPr="00E808B0">
              <w:rPr>
                <w:noProof w:val="0"/>
              </w:rPr>
              <w:t>0076/ 0003</w:t>
            </w:r>
          </w:p>
        </w:tc>
        <w:tc>
          <w:tcPr>
            <w:tcW w:w="900" w:type="dxa"/>
            <w:tcBorders>
              <w:left w:val="single" w:sz="4" w:space="0" w:color="000000"/>
              <w:bottom w:val="single" w:sz="4" w:space="0" w:color="000000"/>
            </w:tcBorders>
          </w:tcPr>
          <w:p w14:paraId="34BCBA3A" w14:textId="77777777" w:rsidR="001A7BE9" w:rsidRPr="00E808B0" w:rsidRDefault="001A7BE9">
            <w:pPr>
              <w:pStyle w:val="TableEntry"/>
              <w:rPr>
                <w:noProof w:val="0"/>
              </w:rPr>
            </w:pPr>
            <w:r w:rsidRPr="00E808B0">
              <w:rPr>
                <w:noProof w:val="0"/>
              </w:rPr>
              <w:t>00009</w:t>
            </w:r>
          </w:p>
        </w:tc>
        <w:tc>
          <w:tcPr>
            <w:tcW w:w="2430" w:type="dxa"/>
            <w:tcBorders>
              <w:left w:val="single" w:sz="4" w:space="0" w:color="000000"/>
              <w:bottom w:val="single" w:sz="4" w:space="0" w:color="000000"/>
              <w:right w:val="single" w:sz="4" w:space="0" w:color="000000"/>
            </w:tcBorders>
          </w:tcPr>
          <w:p w14:paraId="47410C0D" w14:textId="77777777" w:rsidR="001A7BE9" w:rsidRPr="00E808B0" w:rsidRDefault="001A7BE9">
            <w:pPr>
              <w:pStyle w:val="TableEntry"/>
              <w:rPr>
                <w:noProof w:val="0"/>
              </w:rPr>
            </w:pPr>
            <w:r w:rsidRPr="00E808B0">
              <w:rPr>
                <w:noProof w:val="0"/>
              </w:rPr>
              <w:t>Message Type</w:t>
            </w:r>
          </w:p>
        </w:tc>
      </w:tr>
      <w:tr w:rsidR="001A7BE9" w:rsidRPr="00E808B0" w14:paraId="78E9C236" w14:textId="77777777">
        <w:trPr>
          <w:jc w:val="center"/>
        </w:trPr>
        <w:tc>
          <w:tcPr>
            <w:tcW w:w="894" w:type="dxa"/>
            <w:tcBorders>
              <w:left w:val="single" w:sz="4" w:space="0" w:color="000000"/>
              <w:bottom w:val="single" w:sz="4" w:space="0" w:color="000000"/>
            </w:tcBorders>
          </w:tcPr>
          <w:p w14:paraId="0D40336B" w14:textId="77777777" w:rsidR="001A7BE9" w:rsidRPr="00E808B0" w:rsidRDefault="001A7BE9">
            <w:pPr>
              <w:pStyle w:val="TableEntry"/>
              <w:rPr>
                <w:noProof w:val="0"/>
              </w:rPr>
            </w:pPr>
            <w:r w:rsidRPr="00E808B0">
              <w:rPr>
                <w:noProof w:val="0"/>
              </w:rPr>
              <w:t>10</w:t>
            </w:r>
          </w:p>
        </w:tc>
        <w:tc>
          <w:tcPr>
            <w:tcW w:w="810" w:type="dxa"/>
            <w:tcBorders>
              <w:left w:val="single" w:sz="4" w:space="0" w:color="000000"/>
              <w:bottom w:val="single" w:sz="4" w:space="0" w:color="000000"/>
            </w:tcBorders>
          </w:tcPr>
          <w:p w14:paraId="73015687" w14:textId="77777777" w:rsidR="001A7BE9" w:rsidRPr="00E808B0" w:rsidRDefault="001A7BE9">
            <w:pPr>
              <w:pStyle w:val="TableEntry"/>
              <w:rPr>
                <w:noProof w:val="0"/>
              </w:rPr>
            </w:pPr>
            <w:r w:rsidRPr="00E808B0">
              <w:rPr>
                <w:noProof w:val="0"/>
              </w:rPr>
              <w:t>20</w:t>
            </w:r>
          </w:p>
        </w:tc>
        <w:tc>
          <w:tcPr>
            <w:tcW w:w="900" w:type="dxa"/>
            <w:tcBorders>
              <w:left w:val="single" w:sz="4" w:space="0" w:color="000000"/>
              <w:bottom w:val="single" w:sz="4" w:space="0" w:color="000000"/>
            </w:tcBorders>
          </w:tcPr>
          <w:p w14:paraId="15615DE6"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535C06E9"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0C8207FE"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73794B99" w14:textId="77777777" w:rsidR="001A7BE9" w:rsidRPr="00E808B0" w:rsidRDefault="001A7BE9">
            <w:pPr>
              <w:pStyle w:val="TableEntry"/>
              <w:rPr>
                <w:noProof w:val="0"/>
              </w:rPr>
            </w:pPr>
            <w:r w:rsidRPr="00E808B0">
              <w:rPr>
                <w:noProof w:val="0"/>
              </w:rPr>
              <w:t>00010</w:t>
            </w:r>
          </w:p>
        </w:tc>
        <w:tc>
          <w:tcPr>
            <w:tcW w:w="2430" w:type="dxa"/>
            <w:tcBorders>
              <w:left w:val="single" w:sz="4" w:space="0" w:color="000000"/>
              <w:bottom w:val="single" w:sz="4" w:space="0" w:color="000000"/>
              <w:right w:val="single" w:sz="4" w:space="0" w:color="000000"/>
            </w:tcBorders>
          </w:tcPr>
          <w:p w14:paraId="0F5632DB" w14:textId="77777777" w:rsidR="001A7BE9" w:rsidRPr="00E808B0" w:rsidRDefault="001A7BE9">
            <w:pPr>
              <w:pStyle w:val="TableEntry"/>
              <w:rPr>
                <w:noProof w:val="0"/>
              </w:rPr>
            </w:pPr>
            <w:r w:rsidRPr="00E808B0">
              <w:rPr>
                <w:noProof w:val="0"/>
              </w:rPr>
              <w:t>Message Control ID</w:t>
            </w:r>
          </w:p>
        </w:tc>
      </w:tr>
      <w:tr w:rsidR="001A7BE9" w:rsidRPr="00E808B0" w14:paraId="68E1BDA3" w14:textId="77777777">
        <w:trPr>
          <w:jc w:val="center"/>
        </w:trPr>
        <w:tc>
          <w:tcPr>
            <w:tcW w:w="894" w:type="dxa"/>
            <w:tcBorders>
              <w:left w:val="single" w:sz="4" w:space="0" w:color="000000"/>
              <w:bottom w:val="single" w:sz="4" w:space="0" w:color="000000"/>
            </w:tcBorders>
          </w:tcPr>
          <w:p w14:paraId="3ACC9CD6" w14:textId="77777777" w:rsidR="001A7BE9" w:rsidRPr="00E808B0" w:rsidRDefault="001A7BE9">
            <w:pPr>
              <w:pStyle w:val="TableEntry"/>
              <w:rPr>
                <w:noProof w:val="0"/>
              </w:rPr>
            </w:pPr>
            <w:r w:rsidRPr="00E808B0">
              <w:rPr>
                <w:noProof w:val="0"/>
              </w:rPr>
              <w:t>11</w:t>
            </w:r>
          </w:p>
        </w:tc>
        <w:tc>
          <w:tcPr>
            <w:tcW w:w="810" w:type="dxa"/>
            <w:tcBorders>
              <w:left w:val="single" w:sz="4" w:space="0" w:color="000000"/>
              <w:bottom w:val="single" w:sz="4" w:space="0" w:color="000000"/>
            </w:tcBorders>
          </w:tcPr>
          <w:p w14:paraId="56A98419" w14:textId="77777777" w:rsidR="001A7BE9" w:rsidRPr="00E808B0" w:rsidRDefault="001A7BE9">
            <w:pPr>
              <w:pStyle w:val="TableEntry"/>
              <w:rPr>
                <w:noProof w:val="0"/>
              </w:rPr>
            </w:pPr>
            <w:r w:rsidRPr="00E808B0">
              <w:rPr>
                <w:noProof w:val="0"/>
              </w:rPr>
              <w:t>3</w:t>
            </w:r>
          </w:p>
        </w:tc>
        <w:tc>
          <w:tcPr>
            <w:tcW w:w="900" w:type="dxa"/>
            <w:tcBorders>
              <w:left w:val="single" w:sz="4" w:space="0" w:color="000000"/>
              <w:bottom w:val="single" w:sz="4" w:space="0" w:color="000000"/>
            </w:tcBorders>
          </w:tcPr>
          <w:p w14:paraId="403DA26D" w14:textId="77777777" w:rsidR="001A7BE9" w:rsidRPr="00E808B0" w:rsidRDefault="001A7BE9">
            <w:pPr>
              <w:pStyle w:val="TableEntry"/>
              <w:rPr>
                <w:noProof w:val="0"/>
              </w:rPr>
            </w:pPr>
            <w:r w:rsidRPr="00E808B0">
              <w:rPr>
                <w:noProof w:val="0"/>
              </w:rPr>
              <w:t>PT</w:t>
            </w:r>
          </w:p>
        </w:tc>
        <w:tc>
          <w:tcPr>
            <w:tcW w:w="900" w:type="dxa"/>
            <w:tcBorders>
              <w:left w:val="single" w:sz="4" w:space="0" w:color="000000"/>
              <w:bottom w:val="single" w:sz="4" w:space="0" w:color="000000"/>
            </w:tcBorders>
          </w:tcPr>
          <w:p w14:paraId="178D064B"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183724CB"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68B4668" w14:textId="77777777" w:rsidR="001A7BE9" w:rsidRPr="00E808B0" w:rsidRDefault="001A7BE9">
            <w:pPr>
              <w:pStyle w:val="TableEntry"/>
              <w:rPr>
                <w:noProof w:val="0"/>
              </w:rPr>
            </w:pPr>
            <w:r w:rsidRPr="00E808B0">
              <w:rPr>
                <w:noProof w:val="0"/>
              </w:rPr>
              <w:t>00011</w:t>
            </w:r>
          </w:p>
        </w:tc>
        <w:tc>
          <w:tcPr>
            <w:tcW w:w="2430" w:type="dxa"/>
            <w:tcBorders>
              <w:left w:val="single" w:sz="4" w:space="0" w:color="000000"/>
              <w:bottom w:val="single" w:sz="4" w:space="0" w:color="000000"/>
              <w:right w:val="single" w:sz="4" w:space="0" w:color="000000"/>
            </w:tcBorders>
          </w:tcPr>
          <w:p w14:paraId="7818C245" w14:textId="77777777" w:rsidR="001A7BE9" w:rsidRPr="00E808B0" w:rsidRDefault="001A7BE9">
            <w:pPr>
              <w:pStyle w:val="TableEntry"/>
              <w:rPr>
                <w:noProof w:val="0"/>
              </w:rPr>
            </w:pPr>
            <w:r w:rsidRPr="00E808B0">
              <w:rPr>
                <w:noProof w:val="0"/>
              </w:rPr>
              <w:t>Processing ID</w:t>
            </w:r>
          </w:p>
        </w:tc>
      </w:tr>
      <w:tr w:rsidR="001A7BE9" w:rsidRPr="00E808B0" w14:paraId="649B16B5" w14:textId="77777777">
        <w:trPr>
          <w:jc w:val="center"/>
        </w:trPr>
        <w:tc>
          <w:tcPr>
            <w:tcW w:w="894" w:type="dxa"/>
            <w:tcBorders>
              <w:left w:val="single" w:sz="4" w:space="0" w:color="000000"/>
              <w:bottom w:val="single" w:sz="4" w:space="0" w:color="000000"/>
            </w:tcBorders>
          </w:tcPr>
          <w:p w14:paraId="3734F7B3" w14:textId="77777777" w:rsidR="001A7BE9" w:rsidRPr="00E808B0" w:rsidRDefault="001A7BE9">
            <w:pPr>
              <w:pStyle w:val="TableEntry"/>
              <w:rPr>
                <w:noProof w:val="0"/>
              </w:rPr>
            </w:pPr>
            <w:r w:rsidRPr="00E808B0">
              <w:rPr>
                <w:noProof w:val="0"/>
              </w:rPr>
              <w:t>12</w:t>
            </w:r>
          </w:p>
        </w:tc>
        <w:tc>
          <w:tcPr>
            <w:tcW w:w="810" w:type="dxa"/>
            <w:tcBorders>
              <w:left w:val="single" w:sz="4" w:space="0" w:color="000000"/>
              <w:bottom w:val="single" w:sz="4" w:space="0" w:color="000000"/>
            </w:tcBorders>
          </w:tcPr>
          <w:p w14:paraId="060F4D92" w14:textId="77777777" w:rsidR="001A7BE9" w:rsidRPr="00E808B0" w:rsidRDefault="001A7BE9">
            <w:pPr>
              <w:pStyle w:val="TableEntry"/>
              <w:rPr>
                <w:noProof w:val="0"/>
              </w:rPr>
            </w:pPr>
            <w:r w:rsidRPr="00E808B0">
              <w:rPr>
                <w:noProof w:val="0"/>
              </w:rPr>
              <w:t>60</w:t>
            </w:r>
          </w:p>
        </w:tc>
        <w:tc>
          <w:tcPr>
            <w:tcW w:w="900" w:type="dxa"/>
            <w:tcBorders>
              <w:left w:val="single" w:sz="4" w:space="0" w:color="000000"/>
              <w:bottom w:val="single" w:sz="4" w:space="0" w:color="000000"/>
            </w:tcBorders>
          </w:tcPr>
          <w:p w14:paraId="141F8EB7" w14:textId="77777777" w:rsidR="001A7BE9" w:rsidRPr="00E808B0" w:rsidRDefault="001A7BE9">
            <w:pPr>
              <w:pStyle w:val="TableEntry"/>
              <w:rPr>
                <w:noProof w:val="0"/>
              </w:rPr>
            </w:pPr>
            <w:r w:rsidRPr="00E808B0">
              <w:rPr>
                <w:noProof w:val="0"/>
              </w:rPr>
              <w:t>VID</w:t>
            </w:r>
          </w:p>
        </w:tc>
        <w:tc>
          <w:tcPr>
            <w:tcW w:w="900" w:type="dxa"/>
            <w:tcBorders>
              <w:left w:val="single" w:sz="4" w:space="0" w:color="000000"/>
              <w:bottom w:val="single" w:sz="4" w:space="0" w:color="000000"/>
            </w:tcBorders>
          </w:tcPr>
          <w:p w14:paraId="19B2D08F"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BF7BBC3" w14:textId="77777777" w:rsidR="001A7BE9" w:rsidRPr="00E808B0" w:rsidRDefault="001A7BE9">
            <w:pPr>
              <w:pStyle w:val="TableEntry"/>
              <w:rPr>
                <w:noProof w:val="0"/>
              </w:rPr>
            </w:pPr>
            <w:r w:rsidRPr="00E808B0">
              <w:rPr>
                <w:noProof w:val="0"/>
              </w:rPr>
              <w:t>0104</w:t>
            </w:r>
          </w:p>
        </w:tc>
        <w:tc>
          <w:tcPr>
            <w:tcW w:w="900" w:type="dxa"/>
            <w:tcBorders>
              <w:left w:val="single" w:sz="4" w:space="0" w:color="000000"/>
              <w:bottom w:val="single" w:sz="4" w:space="0" w:color="000000"/>
            </w:tcBorders>
          </w:tcPr>
          <w:p w14:paraId="69EB226C" w14:textId="77777777" w:rsidR="001A7BE9" w:rsidRPr="00E808B0" w:rsidRDefault="001A7BE9">
            <w:pPr>
              <w:pStyle w:val="TableEntry"/>
              <w:rPr>
                <w:noProof w:val="0"/>
              </w:rPr>
            </w:pPr>
            <w:r w:rsidRPr="00E808B0">
              <w:rPr>
                <w:noProof w:val="0"/>
              </w:rPr>
              <w:t>00012</w:t>
            </w:r>
          </w:p>
        </w:tc>
        <w:tc>
          <w:tcPr>
            <w:tcW w:w="2430" w:type="dxa"/>
            <w:tcBorders>
              <w:left w:val="single" w:sz="4" w:space="0" w:color="000000"/>
              <w:bottom w:val="single" w:sz="4" w:space="0" w:color="000000"/>
              <w:right w:val="single" w:sz="4" w:space="0" w:color="000000"/>
            </w:tcBorders>
          </w:tcPr>
          <w:p w14:paraId="7C94695D" w14:textId="77777777" w:rsidR="001A7BE9" w:rsidRPr="00E808B0" w:rsidRDefault="001A7BE9">
            <w:pPr>
              <w:pStyle w:val="TableEntry"/>
              <w:rPr>
                <w:noProof w:val="0"/>
              </w:rPr>
            </w:pPr>
            <w:r w:rsidRPr="00E808B0">
              <w:rPr>
                <w:noProof w:val="0"/>
              </w:rPr>
              <w:t>Version ID</w:t>
            </w:r>
          </w:p>
        </w:tc>
      </w:tr>
      <w:tr w:rsidR="001A7BE9" w:rsidRPr="00E808B0" w14:paraId="42BB2E7A" w14:textId="77777777">
        <w:trPr>
          <w:jc w:val="center"/>
        </w:trPr>
        <w:tc>
          <w:tcPr>
            <w:tcW w:w="894" w:type="dxa"/>
            <w:tcBorders>
              <w:left w:val="single" w:sz="4" w:space="0" w:color="000000"/>
              <w:bottom w:val="single" w:sz="4" w:space="0" w:color="000000"/>
            </w:tcBorders>
          </w:tcPr>
          <w:p w14:paraId="2CC31CC2" w14:textId="77777777" w:rsidR="001A7BE9" w:rsidRPr="00E808B0" w:rsidRDefault="001A7BE9">
            <w:pPr>
              <w:pStyle w:val="TableEntry"/>
              <w:rPr>
                <w:noProof w:val="0"/>
              </w:rPr>
            </w:pPr>
            <w:r w:rsidRPr="00E808B0">
              <w:rPr>
                <w:noProof w:val="0"/>
              </w:rPr>
              <w:t>13</w:t>
            </w:r>
          </w:p>
        </w:tc>
        <w:tc>
          <w:tcPr>
            <w:tcW w:w="810" w:type="dxa"/>
            <w:tcBorders>
              <w:left w:val="single" w:sz="4" w:space="0" w:color="000000"/>
              <w:bottom w:val="single" w:sz="4" w:space="0" w:color="000000"/>
            </w:tcBorders>
          </w:tcPr>
          <w:p w14:paraId="543313BE" w14:textId="77777777" w:rsidR="001A7BE9" w:rsidRPr="00E808B0" w:rsidRDefault="001A7BE9">
            <w:pPr>
              <w:pStyle w:val="TableEntry"/>
              <w:rPr>
                <w:noProof w:val="0"/>
              </w:rPr>
            </w:pPr>
            <w:r w:rsidRPr="00E808B0">
              <w:rPr>
                <w:noProof w:val="0"/>
              </w:rPr>
              <w:t>15</w:t>
            </w:r>
          </w:p>
        </w:tc>
        <w:tc>
          <w:tcPr>
            <w:tcW w:w="900" w:type="dxa"/>
            <w:tcBorders>
              <w:left w:val="single" w:sz="4" w:space="0" w:color="000000"/>
              <w:bottom w:val="single" w:sz="4" w:space="0" w:color="000000"/>
            </w:tcBorders>
          </w:tcPr>
          <w:p w14:paraId="468954FD" w14:textId="77777777" w:rsidR="001A7BE9" w:rsidRPr="00E808B0" w:rsidRDefault="001A7BE9">
            <w:pPr>
              <w:pStyle w:val="TableEntry"/>
              <w:rPr>
                <w:noProof w:val="0"/>
              </w:rPr>
            </w:pPr>
            <w:r w:rsidRPr="00E808B0">
              <w:rPr>
                <w:noProof w:val="0"/>
              </w:rPr>
              <w:t>NM</w:t>
            </w:r>
          </w:p>
        </w:tc>
        <w:tc>
          <w:tcPr>
            <w:tcW w:w="900" w:type="dxa"/>
            <w:tcBorders>
              <w:left w:val="single" w:sz="4" w:space="0" w:color="000000"/>
              <w:bottom w:val="single" w:sz="4" w:space="0" w:color="000000"/>
            </w:tcBorders>
          </w:tcPr>
          <w:p w14:paraId="1D8E3625"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73BFE0D0"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23206E52" w14:textId="77777777" w:rsidR="001A7BE9" w:rsidRPr="00E808B0" w:rsidRDefault="001A7BE9">
            <w:pPr>
              <w:pStyle w:val="TableEntry"/>
              <w:rPr>
                <w:noProof w:val="0"/>
              </w:rPr>
            </w:pPr>
            <w:r w:rsidRPr="00E808B0">
              <w:rPr>
                <w:noProof w:val="0"/>
              </w:rPr>
              <w:t>00013</w:t>
            </w:r>
          </w:p>
        </w:tc>
        <w:tc>
          <w:tcPr>
            <w:tcW w:w="2430" w:type="dxa"/>
            <w:tcBorders>
              <w:left w:val="single" w:sz="4" w:space="0" w:color="000000"/>
              <w:bottom w:val="single" w:sz="4" w:space="0" w:color="000000"/>
              <w:right w:val="single" w:sz="4" w:space="0" w:color="000000"/>
            </w:tcBorders>
          </w:tcPr>
          <w:p w14:paraId="2E3502DA" w14:textId="77777777" w:rsidR="001A7BE9" w:rsidRPr="00E808B0" w:rsidRDefault="001A7BE9">
            <w:pPr>
              <w:pStyle w:val="TableEntry"/>
              <w:rPr>
                <w:noProof w:val="0"/>
              </w:rPr>
            </w:pPr>
            <w:r w:rsidRPr="00E808B0">
              <w:rPr>
                <w:noProof w:val="0"/>
              </w:rPr>
              <w:t>Sequence Number</w:t>
            </w:r>
          </w:p>
        </w:tc>
      </w:tr>
      <w:tr w:rsidR="001A7BE9" w:rsidRPr="00E808B0" w14:paraId="541F3160" w14:textId="77777777">
        <w:trPr>
          <w:jc w:val="center"/>
        </w:trPr>
        <w:tc>
          <w:tcPr>
            <w:tcW w:w="894" w:type="dxa"/>
            <w:tcBorders>
              <w:left w:val="single" w:sz="4" w:space="0" w:color="000000"/>
              <w:bottom w:val="single" w:sz="4" w:space="0" w:color="000000"/>
            </w:tcBorders>
          </w:tcPr>
          <w:p w14:paraId="21F2CA86" w14:textId="77777777" w:rsidR="001A7BE9" w:rsidRPr="00E808B0" w:rsidRDefault="001A7BE9">
            <w:pPr>
              <w:pStyle w:val="TableEntry"/>
              <w:rPr>
                <w:noProof w:val="0"/>
              </w:rPr>
            </w:pPr>
            <w:r w:rsidRPr="00E808B0">
              <w:rPr>
                <w:noProof w:val="0"/>
              </w:rPr>
              <w:t>14</w:t>
            </w:r>
          </w:p>
        </w:tc>
        <w:tc>
          <w:tcPr>
            <w:tcW w:w="810" w:type="dxa"/>
            <w:tcBorders>
              <w:left w:val="single" w:sz="4" w:space="0" w:color="000000"/>
              <w:bottom w:val="single" w:sz="4" w:space="0" w:color="000000"/>
            </w:tcBorders>
          </w:tcPr>
          <w:p w14:paraId="7A50461A"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749E41F6"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76557792"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7D909F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6C5FE7D3" w14:textId="77777777" w:rsidR="001A7BE9" w:rsidRPr="00E808B0" w:rsidRDefault="001A7BE9">
            <w:pPr>
              <w:pStyle w:val="TableEntry"/>
              <w:rPr>
                <w:noProof w:val="0"/>
              </w:rPr>
            </w:pPr>
            <w:r w:rsidRPr="00E808B0">
              <w:rPr>
                <w:noProof w:val="0"/>
              </w:rPr>
              <w:t>00014</w:t>
            </w:r>
          </w:p>
        </w:tc>
        <w:tc>
          <w:tcPr>
            <w:tcW w:w="2430" w:type="dxa"/>
            <w:tcBorders>
              <w:left w:val="single" w:sz="4" w:space="0" w:color="000000"/>
              <w:bottom w:val="single" w:sz="4" w:space="0" w:color="000000"/>
              <w:right w:val="single" w:sz="4" w:space="0" w:color="000000"/>
            </w:tcBorders>
          </w:tcPr>
          <w:p w14:paraId="364D721A" w14:textId="77777777" w:rsidR="001A7BE9" w:rsidRPr="00E808B0" w:rsidRDefault="001A7BE9">
            <w:pPr>
              <w:pStyle w:val="TableEntry"/>
              <w:rPr>
                <w:noProof w:val="0"/>
              </w:rPr>
            </w:pPr>
            <w:r w:rsidRPr="00E808B0">
              <w:rPr>
                <w:noProof w:val="0"/>
              </w:rPr>
              <w:t>Continuation Pointer</w:t>
            </w:r>
          </w:p>
        </w:tc>
      </w:tr>
      <w:tr w:rsidR="001A7BE9" w:rsidRPr="00E808B0" w14:paraId="190B4581" w14:textId="77777777">
        <w:trPr>
          <w:jc w:val="center"/>
        </w:trPr>
        <w:tc>
          <w:tcPr>
            <w:tcW w:w="894" w:type="dxa"/>
            <w:tcBorders>
              <w:left w:val="single" w:sz="4" w:space="0" w:color="000000"/>
              <w:bottom w:val="single" w:sz="4" w:space="0" w:color="000000"/>
            </w:tcBorders>
          </w:tcPr>
          <w:p w14:paraId="4BB61939" w14:textId="77777777" w:rsidR="001A7BE9" w:rsidRPr="00E808B0" w:rsidRDefault="001A7BE9">
            <w:pPr>
              <w:pStyle w:val="TableEntry"/>
              <w:rPr>
                <w:noProof w:val="0"/>
              </w:rPr>
            </w:pPr>
            <w:r w:rsidRPr="00E808B0">
              <w:rPr>
                <w:noProof w:val="0"/>
              </w:rPr>
              <w:t>15</w:t>
            </w:r>
          </w:p>
        </w:tc>
        <w:tc>
          <w:tcPr>
            <w:tcW w:w="810" w:type="dxa"/>
            <w:tcBorders>
              <w:left w:val="single" w:sz="4" w:space="0" w:color="000000"/>
              <w:bottom w:val="single" w:sz="4" w:space="0" w:color="000000"/>
            </w:tcBorders>
          </w:tcPr>
          <w:p w14:paraId="23F28862" w14:textId="77777777" w:rsidR="001A7BE9" w:rsidRPr="00E808B0" w:rsidRDefault="001A7BE9">
            <w:pPr>
              <w:pStyle w:val="TableEntry"/>
              <w:rPr>
                <w:noProof w:val="0"/>
              </w:rPr>
            </w:pPr>
            <w:r w:rsidRPr="00E808B0">
              <w:rPr>
                <w:noProof w:val="0"/>
              </w:rPr>
              <w:t>2</w:t>
            </w:r>
          </w:p>
        </w:tc>
        <w:tc>
          <w:tcPr>
            <w:tcW w:w="900" w:type="dxa"/>
            <w:tcBorders>
              <w:left w:val="single" w:sz="4" w:space="0" w:color="000000"/>
              <w:bottom w:val="single" w:sz="4" w:space="0" w:color="000000"/>
            </w:tcBorders>
          </w:tcPr>
          <w:p w14:paraId="2A66E7ED"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48DC3E26"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449037B" w14:textId="77777777" w:rsidR="001A7BE9" w:rsidRPr="00E808B0" w:rsidRDefault="001A7BE9">
            <w:pPr>
              <w:pStyle w:val="TableEntry"/>
              <w:rPr>
                <w:noProof w:val="0"/>
              </w:rPr>
            </w:pPr>
            <w:r w:rsidRPr="00E808B0">
              <w:rPr>
                <w:noProof w:val="0"/>
              </w:rPr>
              <w:t>0155</w:t>
            </w:r>
          </w:p>
        </w:tc>
        <w:tc>
          <w:tcPr>
            <w:tcW w:w="900" w:type="dxa"/>
            <w:tcBorders>
              <w:left w:val="single" w:sz="4" w:space="0" w:color="000000"/>
              <w:bottom w:val="single" w:sz="4" w:space="0" w:color="000000"/>
            </w:tcBorders>
          </w:tcPr>
          <w:p w14:paraId="4017710E" w14:textId="77777777" w:rsidR="001A7BE9" w:rsidRPr="00E808B0" w:rsidRDefault="001A7BE9">
            <w:pPr>
              <w:pStyle w:val="TableEntry"/>
              <w:rPr>
                <w:noProof w:val="0"/>
              </w:rPr>
            </w:pPr>
            <w:r w:rsidRPr="00E808B0">
              <w:rPr>
                <w:noProof w:val="0"/>
              </w:rPr>
              <w:t>00015</w:t>
            </w:r>
          </w:p>
        </w:tc>
        <w:tc>
          <w:tcPr>
            <w:tcW w:w="2430" w:type="dxa"/>
            <w:tcBorders>
              <w:left w:val="single" w:sz="4" w:space="0" w:color="000000"/>
              <w:bottom w:val="single" w:sz="4" w:space="0" w:color="000000"/>
              <w:right w:val="single" w:sz="4" w:space="0" w:color="000000"/>
            </w:tcBorders>
          </w:tcPr>
          <w:p w14:paraId="5E590B16" w14:textId="77777777" w:rsidR="001A7BE9" w:rsidRPr="00E808B0" w:rsidRDefault="001A7BE9">
            <w:pPr>
              <w:pStyle w:val="TableEntry"/>
              <w:rPr>
                <w:noProof w:val="0"/>
              </w:rPr>
            </w:pPr>
            <w:r w:rsidRPr="00E808B0">
              <w:rPr>
                <w:noProof w:val="0"/>
              </w:rPr>
              <w:t>Accept Acknowledgment Type</w:t>
            </w:r>
          </w:p>
        </w:tc>
      </w:tr>
      <w:tr w:rsidR="001A7BE9" w:rsidRPr="00E808B0" w14:paraId="2FB15670" w14:textId="77777777">
        <w:trPr>
          <w:jc w:val="center"/>
        </w:trPr>
        <w:tc>
          <w:tcPr>
            <w:tcW w:w="894" w:type="dxa"/>
            <w:tcBorders>
              <w:left w:val="single" w:sz="4" w:space="0" w:color="000000"/>
              <w:bottom w:val="single" w:sz="4" w:space="0" w:color="000000"/>
            </w:tcBorders>
          </w:tcPr>
          <w:p w14:paraId="607618AA" w14:textId="77777777" w:rsidR="001A7BE9" w:rsidRPr="00E808B0" w:rsidRDefault="001A7BE9">
            <w:pPr>
              <w:pStyle w:val="TableEntry"/>
              <w:rPr>
                <w:noProof w:val="0"/>
              </w:rPr>
            </w:pPr>
            <w:r w:rsidRPr="00E808B0">
              <w:rPr>
                <w:noProof w:val="0"/>
              </w:rPr>
              <w:t>16</w:t>
            </w:r>
          </w:p>
        </w:tc>
        <w:tc>
          <w:tcPr>
            <w:tcW w:w="810" w:type="dxa"/>
            <w:tcBorders>
              <w:left w:val="single" w:sz="4" w:space="0" w:color="000000"/>
              <w:bottom w:val="single" w:sz="4" w:space="0" w:color="000000"/>
            </w:tcBorders>
          </w:tcPr>
          <w:p w14:paraId="2D9D1171" w14:textId="77777777" w:rsidR="001A7BE9" w:rsidRPr="00E808B0" w:rsidRDefault="001A7BE9">
            <w:pPr>
              <w:pStyle w:val="TableEntry"/>
              <w:rPr>
                <w:noProof w:val="0"/>
              </w:rPr>
            </w:pPr>
            <w:r w:rsidRPr="00E808B0">
              <w:rPr>
                <w:noProof w:val="0"/>
              </w:rPr>
              <w:t>2</w:t>
            </w:r>
          </w:p>
        </w:tc>
        <w:tc>
          <w:tcPr>
            <w:tcW w:w="900" w:type="dxa"/>
            <w:tcBorders>
              <w:left w:val="single" w:sz="4" w:space="0" w:color="000000"/>
              <w:bottom w:val="single" w:sz="4" w:space="0" w:color="000000"/>
            </w:tcBorders>
          </w:tcPr>
          <w:p w14:paraId="7DB2F42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554DE079"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27A96D7B" w14:textId="77777777" w:rsidR="001A7BE9" w:rsidRPr="00E808B0" w:rsidRDefault="001A7BE9">
            <w:pPr>
              <w:pStyle w:val="TableEntry"/>
              <w:rPr>
                <w:noProof w:val="0"/>
              </w:rPr>
            </w:pPr>
            <w:r w:rsidRPr="00E808B0">
              <w:rPr>
                <w:noProof w:val="0"/>
              </w:rPr>
              <w:t>0155</w:t>
            </w:r>
          </w:p>
        </w:tc>
        <w:tc>
          <w:tcPr>
            <w:tcW w:w="900" w:type="dxa"/>
            <w:tcBorders>
              <w:left w:val="single" w:sz="4" w:space="0" w:color="000000"/>
              <w:bottom w:val="single" w:sz="4" w:space="0" w:color="000000"/>
            </w:tcBorders>
          </w:tcPr>
          <w:p w14:paraId="29D9D443" w14:textId="77777777" w:rsidR="001A7BE9" w:rsidRPr="00E808B0" w:rsidRDefault="001A7BE9">
            <w:pPr>
              <w:pStyle w:val="TableEntry"/>
              <w:rPr>
                <w:noProof w:val="0"/>
              </w:rPr>
            </w:pPr>
            <w:r w:rsidRPr="00E808B0">
              <w:rPr>
                <w:noProof w:val="0"/>
              </w:rPr>
              <w:t>00016</w:t>
            </w:r>
          </w:p>
        </w:tc>
        <w:tc>
          <w:tcPr>
            <w:tcW w:w="2430" w:type="dxa"/>
            <w:tcBorders>
              <w:left w:val="single" w:sz="4" w:space="0" w:color="000000"/>
              <w:bottom w:val="single" w:sz="4" w:space="0" w:color="000000"/>
              <w:right w:val="single" w:sz="4" w:space="0" w:color="000000"/>
            </w:tcBorders>
          </w:tcPr>
          <w:p w14:paraId="24B0DA3F" w14:textId="77777777" w:rsidR="001A7BE9" w:rsidRPr="00E808B0" w:rsidRDefault="001A7BE9">
            <w:pPr>
              <w:pStyle w:val="TableEntry"/>
              <w:rPr>
                <w:noProof w:val="0"/>
              </w:rPr>
            </w:pPr>
            <w:r w:rsidRPr="00E808B0">
              <w:rPr>
                <w:noProof w:val="0"/>
              </w:rPr>
              <w:t>Application Acknowledgment Type</w:t>
            </w:r>
          </w:p>
        </w:tc>
      </w:tr>
      <w:tr w:rsidR="001A7BE9" w:rsidRPr="00E808B0" w14:paraId="6F2272B5" w14:textId="77777777">
        <w:trPr>
          <w:jc w:val="center"/>
        </w:trPr>
        <w:tc>
          <w:tcPr>
            <w:tcW w:w="894" w:type="dxa"/>
            <w:tcBorders>
              <w:left w:val="single" w:sz="4" w:space="0" w:color="000000"/>
              <w:bottom w:val="single" w:sz="4" w:space="0" w:color="000000"/>
            </w:tcBorders>
          </w:tcPr>
          <w:p w14:paraId="414DDF54" w14:textId="77777777" w:rsidR="001A7BE9" w:rsidRPr="00E808B0" w:rsidRDefault="001A7BE9">
            <w:pPr>
              <w:pStyle w:val="TableEntry"/>
              <w:rPr>
                <w:noProof w:val="0"/>
              </w:rPr>
            </w:pPr>
            <w:r w:rsidRPr="00E808B0">
              <w:rPr>
                <w:noProof w:val="0"/>
              </w:rPr>
              <w:t>17</w:t>
            </w:r>
          </w:p>
        </w:tc>
        <w:tc>
          <w:tcPr>
            <w:tcW w:w="810" w:type="dxa"/>
            <w:tcBorders>
              <w:left w:val="single" w:sz="4" w:space="0" w:color="000000"/>
              <w:bottom w:val="single" w:sz="4" w:space="0" w:color="000000"/>
            </w:tcBorders>
          </w:tcPr>
          <w:p w14:paraId="637D6EC8" w14:textId="77777777" w:rsidR="001A7BE9" w:rsidRPr="00E808B0" w:rsidRDefault="001A7BE9">
            <w:pPr>
              <w:pStyle w:val="TableEntry"/>
              <w:rPr>
                <w:noProof w:val="0"/>
              </w:rPr>
            </w:pPr>
            <w:r w:rsidRPr="00E808B0">
              <w:rPr>
                <w:noProof w:val="0"/>
              </w:rPr>
              <w:t>3</w:t>
            </w:r>
          </w:p>
        </w:tc>
        <w:tc>
          <w:tcPr>
            <w:tcW w:w="900" w:type="dxa"/>
            <w:tcBorders>
              <w:left w:val="single" w:sz="4" w:space="0" w:color="000000"/>
              <w:bottom w:val="single" w:sz="4" w:space="0" w:color="000000"/>
            </w:tcBorders>
          </w:tcPr>
          <w:p w14:paraId="5E0FE39E"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229C12FF"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58917802" w14:textId="77777777" w:rsidR="001A7BE9" w:rsidRPr="00E808B0" w:rsidRDefault="001A7BE9">
            <w:pPr>
              <w:pStyle w:val="TableEntry"/>
              <w:rPr>
                <w:noProof w:val="0"/>
              </w:rPr>
            </w:pPr>
            <w:r w:rsidRPr="00E808B0">
              <w:rPr>
                <w:noProof w:val="0"/>
              </w:rPr>
              <w:t>0399</w:t>
            </w:r>
          </w:p>
        </w:tc>
        <w:tc>
          <w:tcPr>
            <w:tcW w:w="900" w:type="dxa"/>
            <w:tcBorders>
              <w:left w:val="single" w:sz="4" w:space="0" w:color="000000"/>
              <w:bottom w:val="single" w:sz="4" w:space="0" w:color="000000"/>
            </w:tcBorders>
          </w:tcPr>
          <w:p w14:paraId="5FB5C77B" w14:textId="77777777" w:rsidR="001A7BE9" w:rsidRPr="00E808B0" w:rsidRDefault="001A7BE9">
            <w:pPr>
              <w:pStyle w:val="TableEntry"/>
              <w:rPr>
                <w:noProof w:val="0"/>
              </w:rPr>
            </w:pPr>
            <w:r w:rsidRPr="00E808B0">
              <w:rPr>
                <w:noProof w:val="0"/>
              </w:rPr>
              <w:t>00017</w:t>
            </w:r>
          </w:p>
        </w:tc>
        <w:tc>
          <w:tcPr>
            <w:tcW w:w="2430" w:type="dxa"/>
            <w:tcBorders>
              <w:left w:val="single" w:sz="4" w:space="0" w:color="000000"/>
              <w:bottom w:val="single" w:sz="4" w:space="0" w:color="000000"/>
              <w:right w:val="single" w:sz="4" w:space="0" w:color="000000"/>
            </w:tcBorders>
          </w:tcPr>
          <w:p w14:paraId="5BB2A2F5" w14:textId="77777777" w:rsidR="001A7BE9" w:rsidRPr="00E808B0" w:rsidRDefault="001A7BE9">
            <w:pPr>
              <w:pStyle w:val="TableEntry"/>
              <w:rPr>
                <w:noProof w:val="0"/>
              </w:rPr>
            </w:pPr>
            <w:r w:rsidRPr="00E808B0">
              <w:rPr>
                <w:noProof w:val="0"/>
              </w:rPr>
              <w:t>Country Code</w:t>
            </w:r>
          </w:p>
        </w:tc>
      </w:tr>
      <w:tr w:rsidR="001A7BE9" w:rsidRPr="00E808B0" w14:paraId="26698766" w14:textId="77777777">
        <w:trPr>
          <w:jc w:val="center"/>
        </w:trPr>
        <w:tc>
          <w:tcPr>
            <w:tcW w:w="894" w:type="dxa"/>
            <w:tcBorders>
              <w:left w:val="single" w:sz="4" w:space="0" w:color="000000"/>
              <w:bottom w:val="single" w:sz="4" w:space="0" w:color="000000"/>
            </w:tcBorders>
          </w:tcPr>
          <w:p w14:paraId="17978490" w14:textId="77777777" w:rsidR="001A7BE9" w:rsidRPr="00E808B0" w:rsidRDefault="001A7BE9">
            <w:pPr>
              <w:pStyle w:val="TableEntry"/>
              <w:rPr>
                <w:noProof w:val="0"/>
              </w:rPr>
            </w:pPr>
            <w:r w:rsidRPr="00E808B0">
              <w:rPr>
                <w:noProof w:val="0"/>
              </w:rPr>
              <w:t>18</w:t>
            </w:r>
          </w:p>
        </w:tc>
        <w:tc>
          <w:tcPr>
            <w:tcW w:w="810" w:type="dxa"/>
            <w:tcBorders>
              <w:left w:val="single" w:sz="4" w:space="0" w:color="000000"/>
              <w:bottom w:val="single" w:sz="4" w:space="0" w:color="000000"/>
            </w:tcBorders>
          </w:tcPr>
          <w:p w14:paraId="2AC55710" w14:textId="77777777" w:rsidR="001A7BE9" w:rsidRPr="00E808B0" w:rsidRDefault="001A7BE9">
            <w:pPr>
              <w:pStyle w:val="TableEntry"/>
              <w:rPr>
                <w:noProof w:val="0"/>
              </w:rPr>
            </w:pPr>
            <w:r w:rsidRPr="00E808B0">
              <w:rPr>
                <w:noProof w:val="0"/>
              </w:rPr>
              <w:t>16</w:t>
            </w:r>
          </w:p>
        </w:tc>
        <w:tc>
          <w:tcPr>
            <w:tcW w:w="900" w:type="dxa"/>
            <w:tcBorders>
              <w:left w:val="single" w:sz="4" w:space="0" w:color="000000"/>
              <w:bottom w:val="single" w:sz="4" w:space="0" w:color="000000"/>
            </w:tcBorders>
          </w:tcPr>
          <w:p w14:paraId="6FA9D6F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61A930AD" w14:textId="77777777" w:rsidR="001A7BE9" w:rsidRPr="00E808B0" w:rsidRDefault="001A7BE9">
            <w:pPr>
              <w:pStyle w:val="TableEntry"/>
              <w:rPr>
                <w:noProof w:val="0"/>
              </w:rPr>
            </w:pPr>
            <w:r w:rsidRPr="00E808B0">
              <w:rPr>
                <w:noProof w:val="0"/>
              </w:rPr>
              <w:t>C</w:t>
            </w:r>
          </w:p>
        </w:tc>
        <w:tc>
          <w:tcPr>
            <w:tcW w:w="1260" w:type="dxa"/>
            <w:tcBorders>
              <w:left w:val="single" w:sz="4" w:space="0" w:color="000000"/>
              <w:bottom w:val="single" w:sz="4" w:space="0" w:color="000000"/>
            </w:tcBorders>
          </w:tcPr>
          <w:p w14:paraId="32BD406E" w14:textId="77777777" w:rsidR="001A7BE9" w:rsidRPr="00E808B0" w:rsidRDefault="001A7BE9">
            <w:pPr>
              <w:pStyle w:val="TableEntry"/>
              <w:rPr>
                <w:noProof w:val="0"/>
              </w:rPr>
            </w:pPr>
            <w:r w:rsidRPr="00E808B0">
              <w:rPr>
                <w:noProof w:val="0"/>
              </w:rPr>
              <w:t>0211</w:t>
            </w:r>
          </w:p>
        </w:tc>
        <w:tc>
          <w:tcPr>
            <w:tcW w:w="900" w:type="dxa"/>
            <w:tcBorders>
              <w:left w:val="single" w:sz="4" w:space="0" w:color="000000"/>
              <w:bottom w:val="single" w:sz="4" w:space="0" w:color="000000"/>
            </w:tcBorders>
          </w:tcPr>
          <w:p w14:paraId="215D7ECD" w14:textId="77777777" w:rsidR="001A7BE9" w:rsidRPr="00E808B0" w:rsidRDefault="001A7BE9">
            <w:pPr>
              <w:pStyle w:val="TableEntry"/>
              <w:rPr>
                <w:noProof w:val="0"/>
              </w:rPr>
            </w:pPr>
            <w:r w:rsidRPr="00E808B0">
              <w:rPr>
                <w:noProof w:val="0"/>
              </w:rPr>
              <w:t>00692</w:t>
            </w:r>
          </w:p>
        </w:tc>
        <w:tc>
          <w:tcPr>
            <w:tcW w:w="2430" w:type="dxa"/>
            <w:tcBorders>
              <w:left w:val="single" w:sz="4" w:space="0" w:color="000000"/>
              <w:bottom w:val="single" w:sz="4" w:space="0" w:color="000000"/>
              <w:right w:val="single" w:sz="4" w:space="0" w:color="000000"/>
            </w:tcBorders>
          </w:tcPr>
          <w:p w14:paraId="1AD632DA" w14:textId="77777777" w:rsidR="001A7BE9" w:rsidRPr="00E808B0" w:rsidRDefault="001A7BE9">
            <w:pPr>
              <w:pStyle w:val="TableEntry"/>
              <w:rPr>
                <w:noProof w:val="0"/>
              </w:rPr>
            </w:pPr>
            <w:r w:rsidRPr="00E808B0">
              <w:rPr>
                <w:noProof w:val="0"/>
              </w:rPr>
              <w:t>Character Set</w:t>
            </w:r>
          </w:p>
        </w:tc>
      </w:tr>
      <w:tr w:rsidR="001A7BE9" w:rsidRPr="00E808B0" w14:paraId="5B5B9608" w14:textId="77777777">
        <w:trPr>
          <w:jc w:val="center"/>
        </w:trPr>
        <w:tc>
          <w:tcPr>
            <w:tcW w:w="894" w:type="dxa"/>
            <w:tcBorders>
              <w:left w:val="single" w:sz="4" w:space="0" w:color="000000"/>
              <w:bottom w:val="single" w:sz="4" w:space="0" w:color="000000"/>
            </w:tcBorders>
          </w:tcPr>
          <w:p w14:paraId="397C225B" w14:textId="77777777" w:rsidR="001A7BE9" w:rsidRPr="00E808B0" w:rsidRDefault="001A7BE9">
            <w:pPr>
              <w:pStyle w:val="TableEntry"/>
              <w:rPr>
                <w:noProof w:val="0"/>
              </w:rPr>
            </w:pPr>
            <w:r w:rsidRPr="00E808B0">
              <w:rPr>
                <w:noProof w:val="0"/>
              </w:rPr>
              <w:t>19</w:t>
            </w:r>
          </w:p>
        </w:tc>
        <w:tc>
          <w:tcPr>
            <w:tcW w:w="810" w:type="dxa"/>
            <w:tcBorders>
              <w:left w:val="single" w:sz="4" w:space="0" w:color="000000"/>
              <w:bottom w:val="single" w:sz="4" w:space="0" w:color="000000"/>
            </w:tcBorders>
          </w:tcPr>
          <w:p w14:paraId="6A3ECFC7" w14:textId="77777777" w:rsidR="001A7BE9" w:rsidRPr="00E808B0" w:rsidRDefault="001A7BE9">
            <w:pPr>
              <w:pStyle w:val="TableEntry"/>
              <w:rPr>
                <w:noProof w:val="0"/>
              </w:rPr>
            </w:pPr>
            <w:r w:rsidRPr="00E808B0">
              <w:rPr>
                <w:noProof w:val="0"/>
              </w:rPr>
              <w:t>250</w:t>
            </w:r>
          </w:p>
        </w:tc>
        <w:tc>
          <w:tcPr>
            <w:tcW w:w="900" w:type="dxa"/>
            <w:tcBorders>
              <w:left w:val="single" w:sz="4" w:space="0" w:color="000000"/>
              <w:bottom w:val="single" w:sz="4" w:space="0" w:color="000000"/>
            </w:tcBorders>
          </w:tcPr>
          <w:p w14:paraId="06B5F384" w14:textId="77777777" w:rsidR="001A7BE9" w:rsidRPr="00E808B0" w:rsidRDefault="001A7BE9">
            <w:pPr>
              <w:pStyle w:val="TableEntry"/>
              <w:rPr>
                <w:noProof w:val="0"/>
              </w:rPr>
            </w:pPr>
            <w:r w:rsidRPr="00E808B0">
              <w:rPr>
                <w:noProof w:val="0"/>
              </w:rPr>
              <w:t>CE</w:t>
            </w:r>
          </w:p>
        </w:tc>
        <w:tc>
          <w:tcPr>
            <w:tcW w:w="900" w:type="dxa"/>
            <w:tcBorders>
              <w:left w:val="single" w:sz="4" w:space="0" w:color="000000"/>
              <w:bottom w:val="single" w:sz="4" w:space="0" w:color="000000"/>
            </w:tcBorders>
          </w:tcPr>
          <w:p w14:paraId="0D4BC9DA"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2F8B5AD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0285E6B" w14:textId="77777777" w:rsidR="001A7BE9" w:rsidRPr="00E808B0" w:rsidRDefault="001A7BE9">
            <w:pPr>
              <w:pStyle w:val="TableEntry"/>
              <w:rPr>
                <w:noProof w:val="0"/>
              </w:rPr>
            </w:pPr>
            <w:r w:rsidRPr="00E808B0">
              <w:rPr>
                <w:noProof w:val="0"/>
              </w:rPr>
              <w:t>00693</w:t>
            </w:r>
          </w:p>
        </w:tc>
        <w:tc>
          <w:tcPr>
            <w:tcW w:w="2430" w:type="dxa"/>
            <w:tcBorders>
              <w:left w:val="single" w:sz="4" w:space="0" w:color="000000"/>
              <w:bottom w:val="single" w:sz="4" w:space="0" w:color="000000"/>
              <w:right w:val="single" w:sz="4" w:space="0" w:color="000000"/>
            </w:tcBorders>
          </w:tcPr>
          <w:p w14:paraId="77BAFBD2" w14:textId="77777777" w:rsidR="001A7BE9" w:rsidRPr="00E808B0" w:rsidRDefault="001A7BE9">
            <w:pPr>
              <w:pStyle w:val="TableEntry"/>
              <w:rPr>
                <w:noProof w:val="0"/>
              </w:rPr>
            </w:pPr>
            <w:r w:rsidRPr="00E808B0">
              <w:rPr>
                <w:noProof w:val="0"/>
              </w:rPr>
              <w:t xml:space="preserve">Principal Language </w:t>
            </w:r>
            <w:proofErr w:type="gramStart"/>
            <w:r w:rsidRPr="00E808B0">
              <w:rPr>
                <w:noProof w:val="0"/>
              </w:rPr>
              <w:t>Of</w:t>
            </w:r>
            <w:proofErr w:type="gramEnd"/>
            <w:r w:rsidRPr="00E808B0">
              <w:rPr>
                <w:noProof w:val="0"/>
              </w:rPr>
              <w:t xml:space="preserve"> Message</w:t>
            </w:r>
          </w:p>
        </w:tc>
      </w:tr>
      <w:tr w:rsidR="001A7BE9" w:rsidRPr="00E808B0" w14:paraId="1E619D9F" w14:textId="77777777">
        <w:trPr>
          <w:jc w:val="center"/>
        </w:trPr>
        <w:tc>
          <w:tcPr>
            <w:tcW w:w="894" w:type="dxa"/>
            <w:tcBorders>
              <w:left w:val="single" w:sz="4" w:space="0" w:color="000000"/>
              <w:bottom w:val="single" w:sz="4" w:space="0" w:color="000000"/>
            </w:tcBorders>
          </w:tcPr>
          <w:p w14:paraId="63979CBA" w14:textId="77777777" w:rsidR="001A7BE9" w:rsidRPr="00E808B0" w:rsidRDefault="001A7BE9">
            <w:pPr>
              <w:pStyle w:val="TableEntry"/>
              <w:rPr>
                <w:noProof w:val="0"/>
              </w:rPr>
            </w:pPr>
            <w:r w:rsidRPr="00E808B0">
              <w:rPr>
                <w:noProof w:val="0"/>
              </w:rPr>
              <w:t>20</w:t>
            </w:r>
          </w:p>
        </w:tc>
        <w:tc>
          <w:tcPr>
            <w:tcW w:w="810" w:type="dxa"/>
            <w:tcBorders>
              <w:left w:val="single" w:sz="4" w:space="0" w:color="000000"/>
              <w:bottom w:val="single" w:sz="4" w:space="0" w:color="000000"/>
            </w:tcBorders>
          </w:tcPr>
          <w:p w14:paraId="4A647405" w14:textId="77777777" w:rsidR="001A7BE9" w:rsidRPr="00E808B0" w:rsidRDefault="001A7BE9">
            <w:pPr>
              <w:pStyle w:val="TableEntry"/>
              <w:rPr>
                <w:noProof w:val="0"/>
              </w:rPr>
            </w:pPr>
            <w:r w:rsidRPr="00E808B0">
              <w:rPr>
                <w:noProof w:val="0"/>
              </w:rPr>
              <w:t>20</w:t>
            </w:r>
          </w:p>
        </w:tc>
        <w:tc>
          <w:tcPr>
            <w:tcW w:w="900" w:type="dxa"/>
            <w:tcBorders>
              <w:left w:val="single" w:sz="4" w:space="0" w:color="000000"/>
              <w:bottom w:val="single" w:sz="4" w:space="0" w:color="000000"/>
            </w:tcBorders>
          </w:tcPr>
          <w:p w14:paraId="0AC3C59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138059FF"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3E095631" w14:textId="77777777" w:rsidR="001A7BE9" w:rsidRPr="00E808B0" w:rsidRDefault="001A7BE9">
            <w:pPr>
              <w:pStyle w:val="TableEntry"/>
              <w:rPr>
                <w:noProof w:val="0"/>
              </w:rPr>
            </w:pPr>
            <w:r w:rsidRPr="00E808B0">
              <w:rPr>
                <w:noProof w:val="0"/>
              </w:rPr>
              <w:t>0356</w:t>
            </w:r>
          </w:p>
        </w:tc>
        <w:tc>
          <w:tcPr>
            <w:tcW w:w="900" w:type="dxa"/>
            <w:tcBorders>
              <w:left w:val="single" w:sz="4" w:space="0" w:color="000000"/>
              <w:bottom w:val="single" w:sz="4" w:space="0" w:color="000000"/>
            </w:tcBorders>
          </w:tcPr>
          <w:p w14:paraId="073C6561" w14:textId="77777777" w:rsidR="001A7BE9" w:rsidRPr="00E808B0" w:rsidRDefault="001A7BE9">
            <w:pPr>
              <w:pStyle w:val="TableEntry"/>
              <w:rPr>
                <w:noProof w:val="0"/>
              </w:rPr>
            </w:pPr>
            <w:r w:rsidRPr="00E808B0">
              <w:rPr>
                <w:noProof w:val="0"/>
              </w:rPr>
              <w:t>01317</w:t>
            </w:r>
          </w:p>
        </w:tc>
        <w:tc>
          <w:tcPr>
            <w:tcW w:w="2430" w:type="dxa"/>
            <w:tcBorders>
              <w:left w:val="single" w:sz="4" w:space="0" w:color="000000"/>
              <w:bottom w:val="single" w:sz="4" w:space="0" w:color="000000"/>
              <w:right w:val="single" w:sz="4" w:space="0" w:color="000000"/>
            </w:tcBorders>
          </w:tcPr>
          <w:p w14:paraId="3309E9F8" w14:textId="77777777" w:rsidR="001A7BE9" w:rsidRPr="00E808B0" w:rsidRDefault="001A7BE9">
            <w:pPr>
              <w:pStyle w:val="TableEntry"/>
              <w:rPr>
                <w:noProof w:val="0"/>
              </w:rPr>
            </w:pPr>
            <w:r w:rsidRPr="00E808B0">
              <w:rPr>
                <w:noProof w:val="0"/>
              </w:rPr>
              <w:t>Alternate Character Set Handling Scheme</w:t>
            </w:r>
          </w:p>
        </w:tc>
      </w:tr>
      <w:tr w:rsidR="001A7BE9" w:rsidRPr="00E808B0" w14:paraId="43EC0DA0" w14:textId="77777777">
        <w:trPr>
          <w:jc w:val="center"/>
        </w:trPr>
        <w:tc>
          <w:tcPr>
            <w:tcW w:w="894" w:type="dxa"/>
            <w:tcBorders>
              <w:left w:val="single" w:sz="4" w:space="0" w:color="000000"/>
              <w:bottom w:val="single" w:sz="4" w:space="0" w:color="000000"/>
            </w:tcBorders>
          </w:tcPr>
          <w:p w14:paraId="21E89E07" w14:textId="77777777" w:rsidR="001A7BE9" w:rsidRPr="00E808B0" w:rsidRDefault="001A7BE9">
            <w:pPr>
              <w:pStyle w:val="TableEntry"/>
              <w:rPr>
                <w:noProof w:val="0"/>
              </w:rPr>
            </w:pPr>
            <w:r w:rsidRPr="00E808B0">
              <w:rPr>
                <w:noProof w:val="0"/>
              </w:rPr>
              <w:t>21</w:t>
            </w:r>
          </w:p>
        </w:tc>
        <w:tc>
          <w:tcPr>
            <w:tcW w:w="810" w:type="dxa"/>
            <w:tcBorders>
              <w:left w:val="single" w:sz="4" w:space="0" w:color="000000"/>
              <w:bottom w:val="single" w:sz="4" w:space="0" w:color="000000"/>
            </w:tcBorders>
          </w:tcPr>
          <w:p w14:paraId="74032E08" w14:textId="77777777" w:rsidR="001A7BE9" w:rsidRPr="00E808B0" w:rsidRDefault="001A7BE9">
            <w:pPr>
              <w:pStyle w:val="TableEntry"/>
              <w:rPr>
                <w:noProof w:val="0"/>
              </w:rPr>
            </w:pPr>
            <w:r w:rsidRPr="00E808B0">
              <w:rPr>
                <w:noProof w:val="0"/>
              </w:rPr>
              <w:t>427</w:t>
            </w:r>
          </w:p>
        </w:tc>
        <w:tc>
          <w:tcPr>
            <w:tcW w:w="900" w:type="dxa"/>
            <w:tcBorders>
              <w:left w:val="single" w:sz="4" w:space="0" w:color="000000"/>
              <w:bottom w:val="single" w:sz="4" w:space="0" w:color="000000"/>
            </w:tcBorders>
          </w:tcPr>
          <w:p w14:paraId="3909F1A7" w14:textId="77777777" w:rsidR="001A7BE9" w:rsidRPr="00E808B0" w:rsidRDefault="001A7BE9">
            <w:pPr>
              <w:pStyle w:val="TableEntry"/>
              <w:rPr>
                <w:noProof w:val="0"/>
              </w:rPr>
            </w:pPr>
            <w:r w:rsidRPr="00E808B0">
              <w:rPr>
                <w:noProof w:val="0"/>
              </w:rPr>
              <w:t>EI</w:t>
            </w:r>
          </w:p>
        </w:tc>
        <w:tc>
          <w:tcPr>
            <w:tcW w:w="900" w:type="dxa"/>
            <w:tcBorders>
              <w:left w:val="single" w:sz="4" w:space="0" w:color="000000"/>
              <w:bottom w:val="single" w:sz="4" w:space="0" w:color="000000"/>
            </w:tcBorders>
          </w:tcPr>
          <w:p w14:paraId="4D885A2D"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02F84745" w14:textId="77777777" w:rsidR="001A7BE9" w:rsidRPr="00E808B0" w:rsidRDefault="001A7BE9">
            <w:pPr>
              <w:pStyle w:val="TableEntry"/>
              <w:rPr>
                <w:noProof w:val="0"/>
              </w:rPr>
            </w:pPr>
            <w:r w:rsidRPr="00E808B0">
              <w:rPr>
                <w:noProof w:val="0"/>
              </w:rPr>
              <w:t xml:space="preserve"> </w:t>
            </w:r>
          </w:p>
        </w:tc>
        <w:tc>
          <w:tcPr>
            <w:tcW w:w="900" w:type="dxa"/>
            <w:tcBorders>
              <w:left w:val="single" w:sz="4" w:space="0" w:color="000000"/>
              <w:bottom w:val="single" w:sz="4" w:space="0" w:color="000000"/>
            </w:tcBorders>
          </w:tcPr>
          <w:p w14:paraId="09D2CA28" w14:textId="77777777" w:rsidR="001A7BE9" w:rsidRPr="00E808B0" w:rsidRDefault="001A7BE9">
            <w:pPr>
              <w:pStyle w:val="TableEntry"/>
              <w:rPr>
                <w:noProof w:val="0"/>
              </w:rPr>
            </w:pPr>
            <w:r w:rsidRPr="00E808B0">
              <w:rPr>
                <w:noProof w:val="0"/>
              </w:rPr>
              <w:t>01598</w:t>
            </w:r>
          </w:p>
        </w:tc>
        <w:tc>
          <w:tcPr>
            <w:tcW w:w="2430" w:type="dxa"/>
            <w:tcBorders>
              <w:left w:val="single" w:sz="4" w:space="0" w:color="000000"/>
              <w:bottom w:val="single" w:sz="4" w:space="0" w:color="000000"/>
              <w:right w:val="single" w:sz="4" w:space="0" w:color="000000"/>
            </w:tcBorders>
          </w:tcPr>
          <w:p w14:paraId="76A21AD3" w14:textId="77777777" w:rsidR="001A7BE9" w:rsidRPr="00E808B0" w:rsidRDefault="001A7BE9">
            <w:pPr>
              <w:pStyle w:val="TableEntry"/>
              <w:rPr>
                <w:noProof w:val="0"/>
              </w:rPr>
            </w:pPr>
            <w:r w:rsidRPr="00E808B0">
              <w:rPr>
                <w:noProof w:val="0"/>
                <w:szCs w:val="18"/>
              </w:rPr>
              <w:t>Message Profile Identifier #</w:t>
            </w:r>
          </w:p>
        </w:tc>
      </w:tr>
    </w:tbl>
    <w:p w14:paraId="51D37CEE" w14:textId="77777777" w:rsidR="001A7BE9" w:rsidRPr="00E808B0" w:rsidRDefault="001A7BE9" w:rsidP="00F52C2B">
      <w:pPr>
        <w:jc w:val="right"/>
        <w:rPr>
          <w:i/>
          <w:iCs/>
        </w:rPr>
      </w:pPr>
      <w:r w:rsidRPr="00E808B0">
        <w:rPr>
          <w:i/>
          <w:iCs/>
        </w:rPr>
        <w:t>Adapted from the HL7 Standard, version 2.5 and version 2.3.1</w:t>
      </w:r>
    </w:p>
    <w:p w14:paraId="396C8D14" w14:textId="4B550409" w:rsidR="001A7BE9" w:rsidRPr="00E808B0" w:rsidRDefault="001A7BE9">
      <w:pPr>
        <w:pStyle w:val="Note"/>
      </w:pPr>
      <w:r w:rsidRPr="00E808B0">
        <w:t>Note: This element is only applicable in HL7 version 2.5 and later, and thus is only applicable for those transactions based on HL7 v2.5 and later.</w:t>
      </w:r>
    </w:p>
    <w:p w14:paraId="146D1135" w14:textId="77777777" w:rsidR="001A7BE9" w:rsidRPr="00E808B0" w:rsidRDefault="001A7BE9"/>
    <w:p w14:paraId="3739E909" w14:textId="77777777" w:rsidR="001A7BE9" w:rsidRPr="00E808B0" w:rsidRDefault="001A7BE9">
      <w:r w:rsidRPr="00E808B0">
        <w:t xml:space="preserve">The IHE IT Infrastructure Technical Framework requires that applications support HL7-recommended values for the fields </w:t>
      </w:r>
      <w:r w:rsidRPr="00E808B0">
        <w:rPr>
          <w:i/>
        </w:rPr>
        <w:t>MSH-1-Field Separator</w:t>
      </w:r>
      <w:r w:rsidRPr="00E808B0">
        <w:t xml:space="preserve"> and </w:t>
      </w:r>
      <w:r w:rsidRPr="00E808B0">
        <w:rPr>
          <w:i/>
        </w:rPr>
        <w:t>MSH-2-Encoding Characters</w:t>
      </w:r>
      <w:r w:rsidRPr="00E808B0">
        <w:t>.</w:t>
      </w:r>
    </w:p>
    <w:p w14:paraId="43ADBC63" w14:textId="77777777" w:rsidR="001A7BE9" w:rsidRPr="00E808B0" w:rsidRDefault="001A7BE9">
      <w:r w:rsidRPr="00E808B0">
        <w:t xml:space="preserve">Field </w:t>
      </w:r>
      <w:r w:rsidRPr="00E808B0">
        <w:rPr>
          <w:i/>
        </w:rPr>
        <w:t>MSH-18-Character Set</w:t>
      </w:r>
      <w:r w:rsidRPr="00E808B0">
        <w:t xml:space="preserve"> shall only be valued if the message utilizes character sets other than ISO IR-6, also known as ASCII.</w:t>
      </w:r>
    </w:p>
    <w:p w14:paraId="7B20EBB1" w14:textId="77777777" w:rsidR="001A7BE9" w:rsidRPr="00E808B0" w:rsidRDefault="001A7BE9">
      <w:r w:rsidRPr="00E808B0">
        <w:t xml:space="preserve">Implementations supporting sequence number protocol (and using the field </w:t>
      </w:r>
      <w:r w:rsidRPr="00E808B0">
        <w:rPr>
          <w:i/>
        </w:rPr>
        <w:t xml:space="preserve">MSH-13-Sequence Number) </w:t>
      </w:r>
      <w:r w:rsidRPr="00E808B0">
        <w:t>shall be configurable to allow them to perform transactions without such protocol.</w:t>
      </w:r>
    </w:p>
    <w:p w14:paraId="38FEDB50" w14:textId="77777777" w:rsidR="001A7BE9" w:rsidRPr="00E808B0" w:rsidRDefault="001A7BE9">
      <w:r w:rsidRPr="00E808B0">
        <w:t>In messages conforming to an IHE Transaction using HL7 v2.5 and later, it is recommended that field MSH-21-Message Profile Identifier contain one field repetition with a value representing the IHE transaction identifier, in the form “&lt;domain&gt;-&lt;transaction number&gt;^IHE” (e.g., “ITI-10^IHE”). Other field repetitions may be present with global (HL7-registered), vendor specific, and/or realm specific message profile IDs.</w:t>
      </w:r>
    </w:p>
    <w:p w14:paraId="24306933" w14:textId="7BE90A73" w:rsidR="001A7BE9" w:rsidRPr="00E808B0" w:rsidRDefault="001A7BE9" w:rsidP="008766B0">
      <w:pPr>
        <w:pStyle w:val="AppendixHeading3"/>
        <w:keepNext/>
        <w:rPr>
          <w:noProof w:val="0"/>
        </w:rPr>
      </w:pPr>
      <w:bookmarkStart w:id="121" w:name="_Toc214434065"/>
      <w:bookmarkStart w:id="122" w:name="_Toc301358462"/>
      <w:bookmarkStart w:id="123" w:name="_Toc518654870"/>
      <w:r w:rsidRPr="00E808B0">
        <w:rPr>
          <w:noProof w:val="0"/>
        </w:rPr>
        <w:lastRenderedPageBreak/>
        <w:t>C.2.3</w:t>
      </w:r>
      <w:r w:rsidRPr="00E808B0">
        <w:rPr>
          <w:noProof w:val="0"/>
        </w:rPr>
        <w:tab/>
        <w:t>Acknowledgment Modes</w:t>
      </w:r>
      <w:bookmarkEnd w:id="121"/>
      <w:bookmarkEnd w:id="122"/>
      <w:bookmarkEnd w:id="123"/>
    </w:p>
    <w:p w14:paraId="70409AE6" w14:textId="77777777" w:rsidR="001A7BE9" w:rsidRPr="00E808B0" w:rsidRDefault="001A7BE9">
      <w:r w:rsidRPr="00E808B0">
        <w:t>IHE supports both Acknowledgement Modes specified in HL7 standard v2.5 (see HL7 Standard, Section 2.9 “Message Processing Rules”): Original Acknowledgement Mode and Enhanced Acknowledgement Mode.</w:t>
      </w:r>
    </w:p>
    <w:p w14:paraId="79834D6E" w14:textId="77777777" w:rsidR="001A7BE9" w:rsidRPr="00E808B0" w:rsidRDefault="001A7BE9">
      <w:r w:rsidRPr="00E808B0">
        <w:t xml:space="preserve">An IHE transaction which uses HL7 messages will explicitly include the requirement for enhanced mode if used. If no such statement is specified, the transaction shall use only original mode. </w:t>
      </w:r>
    </w:p>
    <w:p w14:paraId="3D3E7A1C" w14:textId="77777777" w:rsidR="001A7BE9" w:rsidRPr="00E808B0" w:rsidRDefault="001A7BE9">
      <w:r w:rsidRPr="00E808B0">
        <w:t xml:space="preserve">This section specifies the common structure of the Application Level Acknowledgement Message in the Original Mode (called Application ACK Message for short), and the Commit Acknowledgement Message in the Enhanced Mode (called Commit ACK Message for short). </w:t>
      </w:r>
    </w:p>
    <w:p w14:paraId="32DEB982" w14:textId="03268AD4" w:rsidR="001A7BE9" w:rsidRPr="00E808B0" w:rsidRDefault="001A7BE9">
      <w:r w:rsidRPr="00E808B0">
        <w:t>The Application Level Acknowledgement Message in the Enhanced Mode contains the application-specific content, and shall be explicitly specified in the corresponding transaction which requires it. A transaction can, however, refer to the Application ACK Message specified in this section as its Application Level Acknowledgement Message in the enhanced mode if it is suitable.</w:t>
      </w:r>
    </w:p>
    <w:p w14:paraId="257F6CB2" w14:textId="77777777" w:rsidR="001A7BE9" w:rsidRPr="00E808B0" w:rsidRDefault="001A7BE9">
      <w:pPr>
        <w:pStyle w:val="TableTitle"/>
        <w:rPr>
          <w:noProof w:val="0"/>
        </w:rPr>
      </w:pPr>
      <w:r w:rsidRPr="00E808B0">
        <w:rPr>
          <w:noProof w:val="0"/>
        </w:rPr>
        <w:t>Table C.2.3-1: Common ACK static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1A7BE9" w:rsidRPr="00E808B0" w14:paraId="4484175C" w14:textId="77777777">
        <w:trPr>
          <w:cantSplit/>
          <w:jc w:val="center"/>
        </w:trPr>
        <w:tc>
          <w:tcPr>
            <w:tcW w:w="1951" w:type="dxa"/>
            <w:shd w:val="clear" w:color="auto" w:fill="D9D9D9"/>
          </w:tcPr>
          <w:p w14:paraId="2479B28C" w14:textId="77777777" w:rsidR="001A7BE9" w:rsidRPr="00E808B0" w:rsidRDefault="001A7BE9">
            <w:pPr>
              <w:pStyle w:val="TableEntryHeader"/>
            </w:pPr>
            <w:r w:rsidRPr="00E808B0">
              <w:t>Segment</w:t>
            </w:r>
          </w:p>
        </w:tc>
        <w:tc>
          <w:tcPr>
            <w:tcW w:w="3544" w:type="dxa"/>
            <w:shd w:val="clear" w:color="auto" w:fill="D9D9D9"/>
          </w:tcPr>
          <w:p w14:paraId="6BC35C14" w14:textId="77777777" w:rsidR="001A7BE9" w:rsidRPr="00E808B0" w:rsidRDefault="001A7BE9">
            <w:pPr>
              <w:pStyle w:val="TableEntryHeader"/>
            </w:pPr>
            <w:r w:rsidRPr="00E808B0">
              <w:t>Meaning</w:t>
            </w:r>
          </w:p>
        </w:tc>
        <w:tc>
          <w:tcPr>
            <w:tcW w:w="971" w:type="dxa"/>
            <w:shd w:val="clear" w:color="auto" w:fill="D9D9D9"/>
          </w:tcPr>
          <w:p w14:paraId="40B06673" w14:textId="77777777" w:rsidR="001A7BE9" w:rsidRPr="00E808B0" w:rsidRDefault="001A7BE9">
            <w:pPr>
              <w:pStyle w:val="TableEntryHeader"/>
            </w:pPr>
            <w:r w:rsidRPr="00E808B0">
              <w:t>Usage</w:t>
            </w:r>
          </w:p>
        </w:tc>
        <w:tc>
          <w:tcPr>
            <w:tcW w:w="872" w:type="dxa"/>
            <w:shd w:val="clear" w:color="auto" w:fill="D9D9D9"/>
          </w:tcPr>
          <w:p w14:paraId="4A5714EE" w14:textId="77777777" w:rsidR="001A7BE9" w:rsidRPr="00E808B0" w:rsidRDefault="001A7BE9">
            <w:pPr>
              <w:pStyle w:val="TableEntryHeader"/>
            </w:pPr>
            <w:r w:rsidRPr="00E808B0">
              <w:t>Card.</w:t>
            </w:r>
          </w:p>
        </w:tc>
        <w:tc>
          <w:tcPr>
            <w:tcW w:w="1701" w:type="dxa"/>
            <w:shd w:val="clear" w:color="auto" w:fill="D9D9D9"/>
          </w:tcPr>
          <w:p w14:paraId="09CACF6C" w14:textId="77777777" w:rsidR="001A7BE9" w:rsidRPr="00E808B0" w:rsidRDefault="001A7BE9">
            <w:pPr>
              <w:pStyle w:val="TableEntryHeader"/>
            </w:pPr>
            <w:r w:rsidRPr="00E808B0">
              <w:t>HL7 chapter</w:t>
            </w:r>
          </w:p>
        </w:tc>
      </w:tr>
      <w:tr w:rsidR="001A7BE9" w:rsidRPr="00E808B0" w14:paraId="11B38A6C" w14:textId="77777777">
        <w:trPr>
          <w:cantSplit/>
          <w:jc w:val="center"/>
        </w:trPr>
        <w:tc>
          <w:tcPr>
            <w:tcW w:w="1951" w:type="dxa"/>
          </w:tcPr>
          <w:p w14:paraId="1A80F5F2" w14:textId="77777777" w:rsidR="001A7BE9" w:rsidRPr="00E808B0" w:rsidRDefault="001A7BE9">
            <w:pPr>
              <w:pStyle w:val="TableEntry"/>
              <w:rPr>
                <w:noProof w:val="0"/>
              </w:rPr>
            </w:pPr>
            <w:r w:rsidRPr="00E808B0">
              <w:rPr>
                <w:noProof w:val="0"/>
              </w:rPr>
              <w:t>MSH</w:t>
            </w:r>
          </w:p>
        </w:tc>
        <w:tc>
          <w:tcPr>
            <w:tcW w:w="3544" w:type="dxa"/>
          </w:tcPr>
          <w:p w14:paraId="6068105D" w14:textId="77777777" w:rsidR="001A7BE9" w:rsidRPr="00E808B0" w:rsidRDefault="001A7BE9">
            <w:pPr>
              <w:pStyle w:val="TableEntry"/>
              <w:rPr>
                <w:noProof w:val="0"/>
              </w:rPr>
            </w:pPr>
            <w:r w:rsidRPr="00E808B0">
              <w:rPr>
                <w:noProof w:val="0"/>
              </w:rPr>
              <w:t>Message Header</w:t>
            </w:r>
          </w:p>
        </w:tc>
        <w:tc>
          <w:tcPr>
            <w:tcW w:w="971" w:type="dxa"/>
          </w:tcPr>
          <w:p w14:paraId="1348BC9E" w14:textId="77777777" w:rsidR="001A7BE9" w:rsidRPr="00E808B0" w:rsidRDefault="001A7BE9">
            <w:pPr>
              <w:pStyle w:val="TableEntry"/>
              <w:rPr>
                <w:noProof w:val="0"/>
              </w:rPr>
            </w:pPr>
            <w:r w:rsidRPr="00E808B0">
              <w:rPr>
                <w:noProof w:val="0"/>
              </w:rPr>
              <w:t>R</w:t>
            </w:r>
          </w:p>
        </w:tc>
        <w:tc>
          <w:tcPr>
            <w:tcW w:w="872" w:type="dxa"/>
          </w:tcPr>
          <w:p w14:paraId="6878C466"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1701" w:type="dxa"/>
          </w:tcPr>
          <w:p w14:paraId="7C13766F" w14:textId="77777777" w:rsidR="001A7BE9" w:rsidRPr="00E808B0" w:rsidRDefault="001A7BE9">
            <w:pPr>
              <w:pStyle w:val="TableEntry"/>
              <w:rPr>
                <w:noProof w:val="0"/>
              </w:rPr>
            </w:pPr>
            <w:r w:rsidRPr="00E808B0">
              <w:rPr>
                <w:noProof w:val="0"/>
              </w:rPr>
              <w:t>2</w:t>
            </w:r>
          </w:p>
        </w:tc>
      </w:tr>
      <w:tr w:rsidR="001A7BE9" w:rsidRPr="00E808B0" w14:paraId="58049CB9" w14:textId="77777777">
        <w:trPr>
          <w:cantSplit/>
          <w:jc w:val="center"/>
        </w:trPr>
        <w:tc>
          <w:tcPr>
            <w:tcW w:w="1951" w:type="dxa"/>
          </w:tcPr>
          <w:p w14:paraId="2FD1FBB8" w14:textId="77777777" w:rsidR="001A7BE9" w:rsidRPr="00E808B0" w:rsidRDefault="001A7BE9">
            <w:pPr>
              <w:pStyle w:val="TableEntry"/>
              <w:rPr>
                <w:noProof w:val="0"/>
              </w:rPr>
            </w:pPr>
            <w:r w:rsidRPr="00E808B0">
              <w:rPr>
                <w:noProof w:val="0"/>
              </w:rPr>
              <w:t>MSA</w:t>
            </w:r>
          </w:p>
        </w:tc>
        <w:tc>
          <w:tcPr>
            <w:tcW w:w="3544" w:type="dxa"/>
          </w:tcPr>
          <w:p w14:paraId="25B29B4F" w14:textId="77777777" w:rsidR="001A7BE9" w:rsidRPr="00E808B0" w:rsidRDefault="001A7BE9">
            <w:pPr>
              <w:pStyle w:val="TableEntry"/>
              <w:rPr>
                <w:noProof w:val="0"/>
              </w:rPr>
            </w:pPr>
            <w:r w:rsidRPr="00E808B0">
              <w:rPr>
                <w:noProof w:val="0"/>
              </w:rPr>
              <w:t>Message Acknowledgement</w:t>
            </w:r>
          </w:p>
        </w:tc>
        <w:tc>
          <w:tcPr>
            <w:tcW w:w="971" w:type="dxa"/>
          </w:tcPr>
          <w:p w14:paraId="4FFCFAE4" w14:textId="77777777" w:rsidR="001A7BE9" w:rsidRPr="00E808B0" w:rsidRDefault="001A7BE9">
            <w:pPr>
              <w:pStyle w:val="TableEntry"/>
              <w:rPr>
                <w:noProof w:val="0"/>
              </w:rPr>
            </w:pPr>
            <w:r w:rsidRPr="00E808B0">
              <w:rPr>
                <w:noProof w:val="0"/>
              </w:rPr>
              <w:t>R</w:t>
            </w:r>
          </w:p>
        </w:tc>
        <w:tc>
          <w:tcPr>
            <w:tcW w:w="872" w:type="dxa"/>
          </w:tcPr>
          <w:p w14:paraId="3731EAD3"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1701" w:type="dxa"/>
          </w:tcPr>
          <w:p w14:paraId="110A6D02" w14:textId="77777777" w:rsidR="001A7BE9" w:rsidRPr="00E808B0" w:rsidRDefault="001A7BE9">
            <w:pPr>
              <w:pStyle w:val="TableEntry"/>
              <w:rPr>
                <w:noProof w:val="0"/>
              </w:rPr>
            </w:pPr>
            <w:r w:rsidRPr="00E808B0">
              <w:rPr>
                <w:noProof w:val="0"/>
              </w:rPr>
              <w:t>2</w:t>
            </w:r>
          </w:p>
        </w:tc>
      </w:tr>
      <w:tr w:rsidR="001A7BE9" w:rsidRPr="00E808B0" w14:paraId="21994554" w14:textId="77777777">
        <w:trPr>
          <w:cantSplit/>
          <w:jc w:val="center"/>
        </w:trPr>
        <w:tc>
          <w:tcPr>
            <w:tcW w:w="1951" w:type="dxa"/>
          </w:tcPr>
          <w:p w14:paraId="43FD4B7C" w14:textId="77777777" w:rsidR="001A7BE9" w:rsidRPr="00E808B0" w:rsidRDefault="001A7BE9">
            <w:pPr>
              <w:pStyle w:val="TableEntry"/>
              <w:rPr>
                <w:noProof w:val="0"/>
              </w:rPr>
            </w:pPr>
            <w:r w:rsidRPr="00E808B0">
              <w:rPr>
                <w:noProof w:val="0"/>
              </w:rPr>
              <w:t>ERR</w:t>
            </w:r>
          </w:p>
        </w:tc>
        <w:tc>
          <w:tcPr>
            <w:tcW w:w="3544" w:type="dxa"/>
          </w:tcPr>
          <w:p w14:paraId="6745AB90" w14:textId="77777777" w:rsidR="001A7BE9" w:rsidRPr="00E808B0" w:rsidRDefault="001A7BE9">
            <w:pPr>
              <w:pStyle w:val="TableEntry"/>
              <w:rPr>
                <w:noProof w:val="0"/>
              </w:rPr>
            </w:pPr>
            <w:r w:rsidRPr="00E808B0">
              <w:rPr>
                <w:noProof w:val="0"/>
              </w:rPr>
              <w:t>Error</w:t>
            </w:r>
          </w:p>
        </w:tc>
        <w:tc>
          <w:tcPr>
            <w:tcW w:w="971" w:type="dxa"/>
          </w:tcPr>
          <w:p w14:paraId="76D39325" w14:textId="77777777" w:rsidR="001A7BE9" w:rsidRPr="00E808B0" w:rsidRDefault="001A7BE9">
            <w:pPr>
              <w:pStyle w:val="TableEntry"/>
              <w:rPr>
                <w:noProof w:val="0"/>
              </w:rPr>
            </w:pPr>
            <w:r w:rsidRPr="00E808B0">
              <w:rPr>
                <w:noProof w:val="0"/>
              </w:rPr>
              <w:t>C</w:t>
            </w:r>
          </w:p>
        </w:tc>
        <w:tc>
          <w:tcPr>
            <w:tcW w:w="872" w:type="dxa"/>
          </w:tcPr>
          <w:p w14:paraId="2DC0D87F"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w:t>
            </w:r>
          </w:p>
        </w:tc>
        <w:tc>
          <w:tcPr>
            <w:tcW w:w="1701" w:type="dxa"/>
          </w:tcPr>
          <w:p w14:paraId="5A3E42E6" w14:textId="77777777" w:rsidR="001A7BE9" w:rsidRPr="00E808B0" w:rsidRDefault="001A7BE9">
            <w:pPr>
              <w:pStyle w:val="TableEntry"/>
              <w:rPr>
                <w:noProof w:val="0"/>
              </w:rPr>
            </w:pPr>
            <w:r w:rsidRPr="00E808B0">
              <w:rPr>
                <w:noProof w:val="0"/>
              </w:rPr>
              <w:t>2</w:t>
            </w:r>
          </w:p>
        </w:tc>
      </w:tr>
    </w:tbl>
    <w:p w14:paraId="10055DD8" w14:textId="77777777" w:rsidR="001A7BE9" w:rsidRPr="00E808B0" w:rsidRDefault="001A7BE9" w:rsidP="00F52C2B"/>
    <w:p w14:paraId="38EDCF08" w14:textId="77777777" w:rsidR="001A7BE9" w:rsidRPr="00E808B0" w:rsidRDefault="001A7BE9">
      <w:r w:rsidRPr="00E808B0">
        <w:t>In the original mode, the ACK message conveys application errors (if any) detailed by the receiving application.</w:t>
      </w:r>
    </w:p>
    <w:p w14:paraId="162C3C27" w14:textId="77777777" w:rsidR="001A7BE9" w:rsidRPr="00E808B0" w:rsidRDefault="001A7BE9">
      <w:r w:rsidRPr="00E808B0">
        <w:t xml:space="preserve">The receiving application shall reject an incoming message, if it does not recognize either the message type (MSH-9.1) or the trigger event (MSH-9.2). </w:t>
      </w:r>
    </w:p>
    <w:p w14:paraId="3A0C5A44" w14:textId="77777777" w:rsidR="001A7BE9" w:rsidRPr="00E808B0" w:rsidRDefault="001A7BE9">
      <w:r w:rsidRPr="00E808B0">
        <w:t xml:space="preserve">In the Application ACK message, this is an application-rejection, and field MSA-1 of the acknowledgement shall contain the value </w:t>
      </w:r>
      <w:r w:rsidRPr="00E808B0">
        <w:rPr>
          <w:rStyle w:val="BodyTextChar1"/>
          <w:bCs/>
        </w:rPr>
        <w:t>AR</w:t>
      </w:r>
      <w:r w:rsidRPr="00E808B0">
        <w:t>.</w:t>
      </w:r>
    </w:p>
    <w:p w14:paraId="06EFC217" w14:textId="77777777" w:rsidR="001A7BE9" w:rsidRPr="00E808B0" w:rsidRDefault="001A7BE9">
      <w:r w:rsidRPr="00E808B0">
        <w:t>In the Commit ACK message, this is a commit-rejection, and Field MSA-1 of the acknowledgement shall contain the value CR.</w:t>
      </w:r>
    </w:p>
    <w:p w14:paraId="36F5A899" w14:textId="77777777" w:rsidR="001A7BE9" w:rsidRPr="00E808B0" w:rsidRDefault="001A7BE9">
      <w:r w:rsidRPr="00E808B0">
        <w:t>The components of Field ERR-2 of the acknowledgement shall be populated as follows.</w:t>
      </w:r>
    </w:p>
    <w:p w14:paraId="0951D0EC" w14:textId="77777777" w:rsidR="001A7BE9" w:rsidRPr="00E808B0" w:rsidRDefault="001A7BE9">
      <w:r w:rsidRPr="00E808B0">
        <w:tab/>
        <w:t>ERR-2.1:</w:t>
      </w:r>
      <w:r w:rsidRPr="00E808B0">
        <w:tab/>
      </w:r>
      <w:r w:rsidRPr="00E808B0">
        <w:rPr>
          <w:b/>
          <w:bCs/>
        </w:rPr>
        <w:t>MSH</w:t>
      </w:r>
    </w:p>
    <w:p w14:paraId="22C8B152" w14:textId="77777777" w:rsidR="001A7BE9" w:rsidRPr="00E808B0" w:rsidRDefault="001A7BE9">
      <w:r w:rsidRPr="00E808B0">
        <w:tab/>
        <w:t>ERR-2.2:</w:t>
      </w:r>
      <w:r w:rsidRPr="00E808B0">
        <w:tab/>
      </w:r>
      <w:r w:rsidRPr="00E808B0">
        <w:rPr>
          <w:b/>
          <w:bCs/>
        </w:rPr>
        <w:t>1</w:t>
      </w:r>
    </w:p>
    <w:p w14:paraId="08476A7D" w14:textId="77777777" w:rsidR="001A7BE9" w:rsidRPr="00E808B0" w:rsidRDefault="001A7BE9">
      <w:r w:rsidRPr="00E808B0">
        <w:tab/>
        <w:t>ERR-2.3:</w:t>
      </w:r>
      <w:r w:rsidRPr="00E808B0">
        <w:tab/>
      </w:r>
      <w:r w:rsidRPr="00E808B0">
        <w:rPr>
          <w:b/>
          <w:bCs/>
        </w:rPr>
        <w:t>9</w:t>
      </w:r>
    </w:p>
    <w:p w14:paraId="36CCECC4" w14:textId="77777777" w:rsidR="001A7BE9" w:rsidRPr="00E808B0" w:rsidRDefault="001A7BE9">
      <w:r w:rsidRPr="00E808B0">
        <w:tab/>
        <w:t>ERR-2.4:</w:t>
      </w:r>
      <w:r w:rsidRPr="00E808B0">
        <w:tab/>
      </w:r>
      <w:r w:rsidRPr="00E808B0">
        <w:rPr>
          <w:b/>
          <w:bCs/>
        </w:rPr>
        <w:t>1</w:t>
      </w:r>
    </w:p>
    <w:p w14:paraId="6EA3ED3F" w14:textId="77777777" w:rsidR="001A7BE9" w:rsidRPr="00E808B0" w:rsidRDefault="001A7BE9">
      <w:r w:rsidRPr="00E808B0">
        <w:tab/>
        <w:t>ERR-2.5:</w:t>
      </w:r>
      <w:r w:rsidRPr="00E808B0">
        <w:tab/>
      </w:r>
      <w:r w:rsidRPr="00E808B0">
        <w:rPr>
          <w:b/>
          <w:bCs/>
        </w:rPr>
        <w:t>1</w:t>
      </w:r>
      <w:r w:rsidRPr="00E808B0">
        <w:tab/>
        <w:t>if an unrecognized message type</w:t>
      </w:r>
    </w:p>
    <w:p w14:paraId="21D1861F" w14:textId="77777777" w:rsidR="001A7BE9" w:rsidRPr="00E808B0" w:rsidRDefault="001A7BE9">
      <w:r w:rsidRPr="00E808B0">
        <w:tab/>
      </w:r>
      <w:r w:rsidRPr="00E808B0">
        <w:tab/>
      </w:r>
      <w:r w:rsidRPr="00E808B0">
        <w:tab/>
      </w:r>
      <w:r w:rsidRPr="00E808B0">
        <w:rPr>
          <w:b/>
          <w:bCs/>
        </w:rPr>
        <w:t>2</w:t>
      </w:r>
      <w:r w:rsidRPr="00E808B0">
        <w:tab/>
        <w:t>if an unrecognized trigger event</w:t>
      </w:r>
    </w:p>
    <w:p w14:paraId="7E130D07" w14:textId="77777777" w:rsidR="001A7BE9" w:rsidRPr="00E808B0" w:rsidRDefault="001A7BE9">
      <w:r w:rsidRPr="00E808B0">
        <w:lastRenderedPageBreak/>
        <w:t>The components of Field ERR-3 of the acknowledgement shall be populated as follows.</w:t>
      </w:r>
    </w:p>
    <w:p w14:paraId="3BE7C778" w14:textId="77777777" w:rsidR="001A7BE9" w:rsidRPr="00E808B0" w:rsidRDefault="001A7BE9">
      <w:pPr>
        <w:ind w:firstLine="720"/>
      </w:pPr>
      <w:r w:rsidRPr="00E808B0">
        <w:t>ERR-3.1:</w:t>
      </w:r>
      <w:r w:rsidRPr="00E808B0">
        <w:tab/>
      </w:r>
      <w:r w:rsidRPr="00E808B0">
        <w:rPr>
          <w:b/>
          <w:bCs/>
        </w:rPr>
        <w:t>200</w:t>
      </w:r>
      <w:r w:rsidRPr="00E808B0">
        <w:tab/>
        <w:t>if an unrecognized message type</w:t>
      </w:r>
    </w:p>
    <w:p w14:paraId="45DC1F3C" w14:textId="77777777" w:rsidR="001A7BE9" w:rsidRPr="00E808B0" w:rsidRDefault="001A7BE9">
      <w:pPr>
        <w:ind w:left="1440" w:firstLine="720"/>
      </w:pPr>
      <w:r w:rsidRPr="00E808B0">
        <w:rPr>
          <w:b/>
          <w:bCs/>
        </w:rPr>
        <w:t>201</w:t>
      </w:r>
      <w:r w:rsidRPr="00E808B0">
        <w:tab/>
        <w:t>if an unrecognized trigger event</w:t>
      </w:r>
    </w:p>
    <w:p w14:paraId="28A71611" w14:textId="77777777" w:rsidR="001A7BE9" w:rsidRPr="00E808B0" w:rsidRDefault="001A7BE9">
      <w:pPr>
        <w:ind w:firstLine="720"/>
      </w:pPr>
      <w:r w:rsidRPr="00E808B0">
        <w:t>ERR-3.2:</w:t>
      </w:r>
      <w:r w:rsidRPr="00E808B0">
        <w:tab/>
      </w:r>
      <w:r w:rsidRPr="00E808B0">
        <w:rPr>
          <w:b/>
          <w:bCs/>
        </w:rPr>
        <w:t>Unsupported message type</w:t>
      </w:r>
      <w:r w:rsidRPr="00E808B0">
        <w:tab/>
        <w:t>or</w:t>
      </w:r>
    </w:p>
    <w:p w14:paraId="2D0658C7" w14:textId="77777777" w:rsidR="001A7BE9" w:rsidRPr="00E808B0" w:rsidRDefault="001A7BE9">
      <w:pPr>
        <w:ind w:firstLine="720"/>
      </w:pPr>
      <w:r w:rsidRPr="00E808B0">
        <w:tab/>
      </w:r>
      <w:r w:rsidRPr="00E808B0">
        <w:tab/>
      </w:r>
      <w:r w:rsidRPr="00E808B0">
        <w:rPr>
          <w:b/>
          <w:bCs/>
        </w:rPr>
        <w:t>Unsupported trigger event</w:t>
      </w:r>
      <w:r w:rsidRPr="00E808B0">
        <w:tab/>
        <w:t>as appropriate</w:t>
      </w:r>
    </w:p>
    <w:p w14:paraId="67889286" w14:textId="77777777" w:rsidR="001A7BE9" w:rsidRPr="00E808B0" w:rsidRDefault="001A7BE9">
      <w:pPr>
        <w:ind w:firstLine="720"/>
      </w:pPr>
      <w:r w:rsidRPr="00E808B0">
        <w:t>ERR-3.3:</w:t>
      </w:r>
      <w:r w:rsidRPr="00E808B0">
        <w:tab/>
      </w:r>
      <w:r w:rsidRPr="00E808B0">
        <w:rPr>
          <w:b/>
          <w:bCs/>
        </w:rPr>
        <w:t>HL70357</w:t>
      </w:r>
    </w:p>
    <w:p w14:paraId="7D69FC69" w14:textId="77777777" w:rsidR="001A7BE9" w:rsidRPr="00E808B0" w:rsidRDefault="001A7BE9">
      <w:r w:rsidRPr="00E808B0">
        <w:t>Details of field encoding of these segments are discussed in the following sections.</w:t>
      </w:r>
    </w:p>
    <w:p w14:paraId="66055143" w14:textId="78A8989D" w:rsidR="001A7BE9" w:rsidRPr="00E808B0" w:rsidRDefault="001A7BE9" w:rsidP="003067F6">
      <w:pPr>
        <w:pStyle w:val="AppendixHeading4"/>
        <w:rPr>
          <w:noProof w:val="0"/>
        </w:rPr>
      </w:pPr>
      <w:r w:rsidRPr="00E808B0">
        <w:rPr>
          <w:noProof w:val="0"/>
        </w:rPr>
        <w:t>C.2.3.1</w:t>
      </w:r>
      <w:r w:rsidRPr="00E808B0">
        <w:rPr>
          <w:noProof w:val="0"/>
        </w:rPr>
        <w:tab/>
        <w:t>MSA - Message Acknowledgement segment</w:t>
      </w:r>
    </w:p>
    <w:p w14:paraId="750B60C3" w14:textId="77777777" w:rsidR="001A7BE9" w:rsidRPr="00E808B0" w:rsidRDefault="001A7BE9">
      <w:r w:rsidRPr="00E808B0">
        <w:t>Standard Reference: HL7 Version 2.5, Chapter 2 (Section 2.15, “Message control”)</w:t>
      </w:r>
    </w:p>
    <w:p w14:paraId="272E4967" w14:textId="76F3C8AE" w:rsidR="001A7BE9" w:rsidRPr="00E808B0" w:rsidRDefault="001A7BE9">
      <w:r w:rsidRPr="00E808B0">
        <w:t xml:space="preserve">This segment contains information sent while acknowledging another message. </w:t>
      </w:r>
    </w:p>
    <w:p w14:paraId="35C2AB6B" w14:textId="77777777" w:rsidR="001A7BE9" w:rsidRPr="00E808B0" w:rsidRDefault="001A7BE9">
      <w:pPr>
        <w:pStyle w:val="TableTitle"/>
        <w:rPr>
          <w:noProof w:val="0"/>
        </w:rPr>
      </w:pPr>
      <w:r w:rsidRPr="00E808B0">
        <w:rPr>
          <w:noProof w:val="0"/>
        </w:rPr>
        <w:t xml:space="preserve">Table C.2.3.1-1: MSA - Message Acknowledgement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900"/>
        <w:gridCol w:w="900"/>
        <w:gridCol w:w="901"/>
        <w:gridCol w:w="972"/>
        <w:gridCol w:w="840"/>
        <w:gridCol w:w="891"/>
        <w:gridCol w:w="2700"/>
      </w:tblGrid>
      <w:tr w:rsidR="001A7BE9" w:rsidRPr="00E808B0" w14:paraId="3A18220A" w14:textId="77777777">
        <w:trPr>
          <w:jc w:val="center"/>
        </w:trPr>
        <w:tc>
          <w:tcPr>
            <w:tcW w:w="939" w:type="dxa"/>
            <w:shd w:val="clear" w:color="auto" w:fill="D9D9D9"/>
          </w:tcPr>
          <w:p w14:paraId="0836E7CA" w14:textId="77777777" w:rsidR="001A7BE9" w:rsidRPr="00E808B0" w:rsidRDefault="001A7BE9">
            <w:pPr>
              <w:pStyle w:val="TableEntryHeader"/>
            </w:pPr>
            <w:r w:rsidRPr="00E808B0">
              <w:t>SEQ</w:t>
            </w:r>
          </w:p>
        </w:tc>
        <w:tc>
          <w:tcPr>
            <w:tcW w:w="900" w:type="dxa"/>
            <w:shd w:val="clear" w:color="auto" w:fill="D9D9D9"/>
          </w:tcPr>
          <w:p w14:paraId="3D66E189" w14:textId="77777777" w:rsidR="001A7BE9" w:rsidRPr="00E808B0" w:rsidRDefault="001A7BE9">
            <w:pPr>
              <w:pStyle w:val="TableEntryHeader"/>
            </w:pPr>
            <w:r w:rsidRPr="00E808B0">
              <w:t>LEN</w:t>
            </w:r>
          </w:p>
        </w:tc>
        <w:tc>
          <w:tcPr>
            <w:tcW w:w="900" w:type="dxa"/>
            <w:shd w:val="clear" w:color="auto" w:fill="D9D9D9"/>
          </w:tcPr>
          <w:p w14:paraId="2EE7249B" w14:textId="77777777" w:rsidR="001A7BE9" w:rsidRPr="00E808B0" w:rsidRDefault="001A7BE9">
            <w:pPr>
              <w:pStyle w:val="TableEntryHeader"/>
            </w:pPr>
            <w:r w:rsidRPr="00E808B0">
              <w:t>DT</w:t>
            </w:r>
          </w:p>
        </w:tc>
        <w:tc>
          <w:tcPr>
            <w:tcW w:w="901" w:type="dxa"/>
            <w:shd w:val="clear" w:color="auto" w:fill="D9D9D9"/>
          </w:tcPr>
          <w:p w14:paraId="74740DFF" w14:textId="77777777" w:rsidR="001A7BE9" w:rsidRPr="00E808B0" w:rsidRDefault="001A7BE9">
            <w:pPr>
              <w:pStyle w:val="TableEntryHeader"/>
            </w:pPr>
            <w:r w:rsidRPr="00E808B0">
              <w:t>Usage</w:t>
            </w:r>
          </w:p>
        </w:tc>
        <w:tc>
          <w:tcPr>
            <w:tcW w:w="972" w:type="dxa"/>
            <w:shd w:val="clear" w:color="auto" w:fill="D9D9D9"/>
          </w:tcPr>
          <w:p w14:paraId="2349D89D" w14:textId="77777777" w:rsidR="001A7BE9" w:rsidRPr="00E808B0" w:rsidRDefault="001A7BE9">
            <w:pPr>
              <w:pStyle w:val="TableEntryHeader"/>
            </w:pPr>
            <w:r w:rsidRPr="00E808B0">
              <w:t>Card.</w:t>
            </w:r>
          </w:p>
        </w:tc>
        <w:tc>
          <w:tcPr>
            <w:tcW w:w="840" w:type="dxa"/>
            <w:shd w:val="clear" w:color="auto" w:fill="D9D9D9"/>
          </w:tcPr>
          <w:p w14:paraId="6307C4F1" w14:textId="77777777" w:rsidR="001A7BE9" w:rsidRPr="00E808B0" w:rsidRDefault="001A7BE9">
            <w:pPr>
              <w:pStyle w:val="TableEntryHeader"/>
            </w:pPr>
            <w:r w:rsidRPr="00E808B0">
              <w:t>TBL#</w:t>
            </w:r>
          </w:p>
        </w:tc>
        <w:tc>
          <w:tcPr>
            <w:tcW w:w="0" w:type="auto"/>
            <w:shd w:val="clear" w:color="auto" w:fill="D9D9D9"/>
          </w:tcPr>
          <w:p w14:paraId="3C1B3D73" w14:textId="77777777" w:rsidR="001A7BE9" w:rsidRPr="00E808B0" w:rsidRDefault="001A7BE9">
            <w:pPr>
              <w:pStyle w:val="TableEntryHeader"/>
            </w:pPr>
            <w:r w:rsidRPr="00E808B0">
              <w:t>ITEM#</w:t>
            </w:r>
          </w:p>
        </w:tc>
        <w:tc>
          <w:tcPr>
            <w:tcW w:w="0" w:type="auto"/>
            <w:shd w:val="clear" w:color="auto" w:fill="D9D9D9"/>
          </w:tcPr>
          <w:p w14:paraId="7C112DD4" w14:textId="77777777" w:rsidR="001A7BE9" w:rsidRPr="00E808B0" w:rsidRDefault="001A7BE9">
            <w:pPr>
              <w:pStyle w:val="TableEntryHeader"/>
            </w:pPr>
            <w:r w:rsidRPr="00E808B0">
              <w:t>Element name</w:t>
            </w:r>
          </w:p>
        </w:tc>
      </w:tr>
      <w:tr w:rsidR="001A7BE9" w:rsidRPr="00E808B0" w14:paraId="21C1DDDD" w14:textId="77777777">
        <w:trPr>
          <w:jc w:val="center"/>
        </w:trPr>
        <w:tc>
          <w:tcPr>
            <w:tcW w:w="939" w:type="dxa"/>
          </w:tcPr>
          <w:p w14:paraId="4ADEB592" w14:textId="77777777" w:rsidR="001A7BE9" w:rsidRPr="00E808B0" w:rsidRDefault="001A7BE9">
            <w:pPr>
              <w:pStyle w:val="TableEntry"/>
              <w:keepNext/>
              <w:rPr>
                <w:noProof w:val="0"/>
              </w:rPr>
            </w:pPr>
            <w:r w:rsidRPr="00E808B0">
              <w:rPr>
                <w:noProof w:val="0"/>
              </w:rPr>
              <w:t>1</w:t>
            </w:r>
          </w:p>
        </w:tc>
        <w:tc>
          <w:tcPr>
            <w:tcW w:w="900" w:type="dxa"/>
          </w:tcPr>
          <w:p w14:paraId="5CE87702" w14:textId="77777777" w:rsidR="001A7BE9" w:rsidRPr="00E808B0" w:rsidRDefault="001A7BE9">
            <w:pPr>
              <w:pStyle w:val="TableEntry"/>
              <w:keepNext/>
              <w:rPr>
                <w:noProof w:val="0"/>
              </w:rPr>
            </w:pPr>
            <w:r w:rsidRPr="00E808B0">
              <w:rPr>
                <w:noProof w:val="0"/>
              </w:rPr>
              <w:t>2</w:t>
            </w:r>
          </w:p>
        </w:tc>
        <w:tc>
          <w:tcPr>
            <w:tcW w:w="900" w:type="dxa"/>
          </w:tcPr>
          <w:p w14:paraId="5D2A60D1" w14:textId="77777777" w:rsidR="001A7BE9" w:rsidRPr="00E808B0" w:rsidRDefault="001A7BE9">
            <w:pPr>
              <w:pStyle w:val="TableEntry"/>
              <w:keepNext/>
              <w:rPr>
                <w:noProof w:val="0"/>
              </w:rPr>
            </w:pPr>
            <w:r w:rsidRPr="00E808B0">
              <w:rPr>
                <w:noProof w:val="0"/>
              </w:rPr>
              <w:t>ID</w:t>
            </w:r>
          </w:p>
        </w:tc>
        <w:tc>
          <w:tcPr>
            <w:tcW w:w="901" w:type="dxa"/>
          </w:tcPr>
          <w:p w14:paraId="3DD10AA4" w14:textId="77777777" w:rsidR="001A7BE9" w:rsidRPr="00E808B0" w:rsidRDefault="001A7BE9">
            <w:pPr>
              <w:pStyle w:val="TableEntry"/>
              <w:keepNext/>
              <w:rPr>
                <w:noProof w:val="0"/>
              </w:rPr>
            </w:pPr>
            <w:r w:rsidRPr="00E808B0">
              <w:rPr>
                <w:noProof w:val="0"/>
              </w:rPr>
              <w:t>R</w:t>
            </w:r>
          </w:p>
        </w:tc>
        <w:tc>
          <w:tcPr>
            <w:tcW w:w="972" w:type="dxa"/>
          </w:tcPr>
          <w:p w14:paraId="179211D1" w14:textId="77777777" w:rsidR="001A7BE9" w:rsidRPr="00E808B0" w:rsidRDefault="001A7BE9">
            <w:pPr>
              <w:pStyle w:val="TableEntry"/>
              <w:keepNext/>
              <w:rPr>
                <w:noProof w:val="0"/>
              </w:rPr>
            </w:pPr>
            <w:r w:rsidRPr="00E808B0">
              <w:rPr>
                <w:noProof w:val="0"/>
              </w:rPr>
              <w:t>[</w:t>
            </w:r>
            <w:proofErr w:type="gramStart"/>
            <w:r w:rsidRPr="00E808B0">
              <w:rPr>
                <w:noProof w:val="0"/>
              </w:rPr>
              <w:t>1..</w:t>
            </w:r>
            <w:proofErr w:type="gramEnd"/>
            <w:r w:rsidRPr="00E808B0">
              <w:rPr>
                <w:noProof w:val="0"/>
              </w:rPr>
              <w:t>1]</w:t>
            </w:r>
          </w:p>
        </w:tc>
        <w:tc>
          <w:tcPr>
            <w:tcW w:w="840" w:type="dxa"/>
          </w:tcPr>
          <w:p w14:paraId="59C24967" w14:textId="77777777" w:rsidR="001A7BE9" w:rsidRPr="00E808B0" w:rsidRDefault="001A7BE9">
            <w:pPr>
              <w:pStyle w:val="TableEntry"/>
              <w:keepNext/>
              <w:rPr>
                <w:noProof w:val="0"/>
              </w:rPr>
            </w:pPr>
            <w:r w:rsidRPr="00E808B0">
              <w:rPr>
                <w:noProof w:val="0"/>
              </w:rPr>
              <w:t>0008</w:t>
            </w:r>
          </w:p>
        </w:tc>
        <w:tc>
          <w:tcPr>
            <w:tcW w:w="0" w:type="auto"/>
          </w:tcPr>
          <w:p w14:paraId="0D86E364" w14:textId="77777777" w:rsidR="001A7BE9" w:rsidRPr="00E808B0" w:rsidRDefault="001A7BE9">
            <w:pPr>
              <w:pStyle w:val="TableEntry"/>
              <w:keepNext/>
              <w:rPr>
                <w:noProof w:val="0"/>
              </w:rPr>
            </w:pPr>
            <w:r w:rsidRPr="00E808B0">
              <w:rPr>
                <w:noProof w:val="0"/>
              </w:rPr>
              <w:t>00018</w:t>
            </w:r>
          </w:p>
        </w:tc>
        <w:tc>
          <w:tcPr>
            <w:tcW w:w="0" w:type="auto"/>
          </w:tcPr>
          <w:p w14:paraId="0ACE272F" w14:textId="77777777" w:rsidR="001A7BE9" w:rsidRPr="00E808B0" w:rsidRDefault="001A7BE9">
            <w:pPr>
              <w:pStyle w:val="TableEntry"/>
              <w:keepNext/>
              <w:rPr>
                <w:noProof w:val="0"/>
              </w:rPr>
            </w:pPr>
            <w:r w:rsidRPr="00E808B0">
              <w:rPr>
                <w:noProof w:val="0"/>
              </w:rPr>
              <w:t>Acknowledgement code</w:t>
            </w:r>
          </w:p>
        </w:tc>
      </w:tr>
      <w:tr w:rsidR="001A7BE9" w:rsidRPr="00E808B0" w14:paraId="789DE63F" w14:textId="77777777">
        <w:trPr>
          <w:jc w:val="center"/>
        </w:trPr>
        <w:tc>
          <w:tcPr>
            <w:tcW w:w="939" w:type="dxa"/>
          </w:tcPr>
          <w:p w14:paraId="25692C12" w14:textId="77777777" w:rsidR="001A7BE9" w:rsidRPr="00E808B0" w:rsidRDefault="001A7BE9">
            <w:pPr>
              <w:pStyle w:val="TableEntry"/>
              <w:keepNext/>
              <w:rPr>
                <w:noProof w:val="0"/>
              </w:rPr>
            </w:pPr>
            <w:r w:rsidRPr="00E808B0">
              <w:rPr>
                <w:noProof w:val="0"/>
              </w:rPr>
              <w:t>2</w:t>
            </w:r>
          </w:p>
        </w:tc>
        <w:tc>
          <w:tcPr>
            <w:tcW w:w="900" w:type="dxa"/>
          </w:tcPr>
          <w:p w14:paraId="4ECC7EA3" w14:textId="77777777" w:rsidR="001A7BE9" w:rsidRPr="00E808B0" w:rsidRDefault="001A7BE9">
            <w:pPr>
              <w:pStyle w:val="TableEntry"/>
              <w:keepNext/>
              <w:rPr>
                <w:noProof w:val="0"/>
              </w:rPr>
            </w:pPr>
            <w:r w:rsidRPr="00E808B0">
              <w:rPr>
                <w:noProof w:val="0"/>
              </w:rPr>
              <w:t>20</w:t>
            </w:r>
          </w:p>
        </w:tc>
        <w:tc>
          <w:tcPr>
            <w:tcW w:w="900" w:type="dxa"/>
          </w:tcPr>
          <w:p w14:paraId="162313BA" w14:textId="77777777" w:rsidR="001A7BE9" w:rsidRPr="00E808B0" w:rsidRDefault="001A7BE9">
            <w:pPr>
              <w:pStyle w:val="TableEntry"/>
              <w:keepNext/>
              <w:rPr>
                <w:noProof w:val="0"/>
              </w:rPr>
            </w:pPr>
            <w:r w:rsidRPr="00E808B0">
              <w:rPr>
                <w:noProof w:val="0"/>
              </w:rPr>
              <w:t>ST</w:t>
            </w:r>
          </w:p>
        </w:tc>
        <w:tc>
          <w:tcPr>
            <w:tcW w:w="901" w:type="dxa"/>
          </w:tcPr>
          <w:p w14:paraId="5AB8783F" w14:textId="77777777" w:rsidR="001A7BE9" w:rsidRPr="00E808B0" w:rsidRDefault="001A7BE9">
            <w:pPr>
              <w:pStyle w:val="TableEntry"/>
              <w:keepNext/>
              <w:rPr>
                <w:noProof w:val="0"/>
              </w:rPr>
            </w:pPr>
            <w:r w:rsidRPr="00E808B0">
              <w:rPr>
                <w:noProof w:val="0"/>
              </w:rPr>
              <w:t>R</w:t>
            </w:r>
          </w:p>
        </w:tc>
        <w:tc>
          <w:tcPr>
            <w:tcW w:w="972" w:type="dxa"/>
          </w:tcPr>
          <w:p w14:paraId="71E9F322" w14:textId="77777777" w:rsidR="001A7BE9" w:rsidRPr="00E808B0" w:rsidRDefault="001A7BE9">
            <w:pPr>
              <w:pStyle w:val="TableEntry"/>
              <w:keepNext/>
              <w:rPr>
                <w:noProof w:val="0"/>
              </w:rPr>
            </w:pPr>
            <w:r w:rsidRPr="00E808B0">
              <w:rPr>
                <w:noProof w:val="0"/>
              </w:rPr>
              <w:t>[</w:t>
            </w:r>
            <w:proofErr w:type="gramStart"/>
            <w:r w:rsidRPr="00E808B0">
              <w:rPr>
                <w:noProof w:val="0"/>
              </w:rPr>
              <w:t>1..</w:t>
            </w:r>
            <w:proofErr w:type="gramEnd"/>
            <w:r w:rsidRPr="00E808B0">
              <w:rPr>
                <w:noProof w:val="0"/>
              </w:rPr>
              <w:t>1]</w:t>
            </w:r>
          </w:p>
        </w:tc>
        <w:tc>
          <w:tcPr>
            <w:tcW w:w="840" w:type="dxa"/>
          </w:tcPr>
          <w:p w14:paraId="37214EEC" w14:textId="77777777" w:rsidR="001A7BE9" w:rsidRPr="00E808B0" w:rsidRDefault="001A7BE9">
            <w:pPr>
              <w:pStyle w:val="TableEntry"/>
              <w:keepNext/>
              <w:rPr>
                <w:noProof w:val="0"/>
              </w:rPr>
            </w:pPr>
          </w:p>
        </w:tc>
        <w:tc>
          <w:tcPr>
            <w:tcW w:w="0" w:type="auto"/>
          </w:tcPr>
          <w:p w14:paraId="13DD790C" w14:textId="77777777" w:rsidR="001A7BE9" w:rsidRPr="00E808B0" w:rsidRDefault="001A7BE9">
            <w:pPr>
              <w:pStyle w:val="TableEntry"/>
              <w:keepNext/>
              <w:rPr>
                <w:noProof w:val="0"/>
              </w:rPr>
            </w:pPr>
            <w:r w:rsidRPr="00E808B0">
              <w:rPr>
                <w:noProof w:val="0"/>
              </w:rPr>
              <w:t>00010</w:t>
            </w:r>
          </w:p>
        </w:tc>
        <w:tc>
          <w:tcPr>
            <w:tcW w:w="0" w:type="auto"/>
          </w:tcPr>
          <w:p w14:paraId="32797583" w14:textId="77777777" w:rsidR="001A7BE9" w:rsidRPr="00E808B0" w:rsidRDefault="001A7BE9">
            <w:pPr>
              <w:pStyle w:val="TableEntry"/>
              <w:keepNext/>
              <w:rPr>
                <w:noProof w:val="0"/>
              </w:rPr>
            </w:pPr>
            <w:r w:rsidRPr="00E808B0">
              <w:rPr>
                <w:noProof w:val="0"/>
              </w:rPr>
              <w:t>Message Control Id</w:t>
            </w:r>
          </w:p>
        </w:tc>
      </w:tr>
      <w:tr w:rsidR="001A7BE9" w:rsidRPr="00E808B0" w14:paraId="2A58D383" w14:textId="77777777">
        <w:trPr>
          <w:jc w:val="center"/>
        </w:trPr>
        <w:tc>
          <w:tcPr>
            <w:tcW w:w="939" w:type="dxa"/>
          </w:tcPr>
          <w:p w14:paraId="5C96FFE9" w14:textId="77777777" w:rsidR="001A7BE9" w:rsidRPr="00E808B0" w:rsidRDefault="001A7BE9">
            <w:pPr>
              <w:pStyle w:val="TableEntry"/>
              <w:keepNext/>
              <w:rPr>
                <w:noProof w:val="0"/>
              </w:rPr>
            </w:pPr>
            <w:r w:rsidRPr="00E808B0">
              <w:rPr>
                <w:noProof w:val="0"/>
              </w:rPr>
              <w:t>3</w:t>
            </w:r>
          </w:p>
        </w:tc>
        <w:tc>
          <w:tcPr>
            <w:tcW w:w="900" w:type="dxa"/>
          </w:tcPr>
          <w:p w14:paraId="27E485C2" w14:textId="77777777" w:rsidR="001A7BE9" w:rsidRPr="00E808B0" w:rsidRDefault="001A7BE9">
            <w:pPr>
              <w:pStyle w:val="TableEntry"/>
              <w:keepNext/>
              <w:rPr>
                <w:noProof w:val="0"/>
              </w:rPr>
            </w:pPr>
            <w:r w:rsidRPr="00E808B0">
              <w:rPr>
                <w:noProof w:val="0"/>
              </w:rPr>
              <w:t>80</w:t>
            </w:r>
          </w:p>
        </w:tc>
        <w:tc>
          <w:tcPr>
            <w:tcW w:w="900" w:type="dxa"/>
          </w:tcPr>
          <w:p w14:paraId="04EC1D7A" w14:textId="77777777" w:rsidR="001A7BE9" w:rsidRPr="00E808B0" w:rsidRDefault="001A7BE9">
            <w:pPr>
              <w:pStyle w:val="TableEntry"/>
              <w:keepNext/>
              <w:rPr>
                <w:noProof w:val="0"/>
              </w:rPr>
            </w:pPr>
            <w:r w:rsidRPr="00E808B0">
              <w:rPr>
                <w:noProof w:val="0"/>
              </w:rPr>
              <w:t>ST</w:t>
            </w:r>
          </w:p>
        </w:tc>
        <w:tc>
          <w:tcPr>
            <w:tcW w:w="901" w:type="dxa"/>
          </w:tcPr>
          <w:p w14:paraId="7133750F" w14:textId="77777777" w:rsidR="001A7BE9" w:rsidRPr="00E808B0" w:rsidRDefault="001A7BE9">
            <w:pPr>
              <w:pStyle w:val="TableEntry"/>
              <w:keepNext/>
              <w:rPr>
                <w:noProof w:val="0"/>
              </w:rPr>
            </w:pPr>
            <w:r w:rsidRPr="00E808B0">
              <w:rPr>
                <w:noProof w:val="0"/>
              </w:rPr>
              <w:t>X</w:t>
            </w:r>
          </w:p>
        </w:tc>
        <w:tc>
          <w:tcPr>
            <w:tcW w:w="972" w:type="dxa"/>
          </w:tcPr>
          <w:p w14:paraId="5E1EB2F0" w14:textId="77777777" w:rsidR="001A7BE9" w:rsidRPr="00E808B0" w:rsidRDefault="001A7BE9">
            <w:pPr>
              <w:pStyle w:val="TableEntry"/>
              <w:keepNext/>
              <w:rPr>
                <w:noProof w:val="0"/>
              </w:rPr>
            </w:pPr>
            <w:r w:rsidRPr="00E808B0">
              <w:rPr>
                <w:noProof w:val="0"/>
              </w:rPr>
              <w:t>[</w:t>
            </w:r>
            <w:proofErr w:type="gramStart"/>
            <w:r w:rsidRPr="00E808B0">
              <w:rPr>
                <w:noProof w:val="0"/>
              </w:rPr>
              <w:t>0..</w:t>
            </w:r>
            <w:proofErr w:type="gramEnd"/>
            <w:r w:rsidRPr="00E808B0">
              <w:rPr>
                <w:noProof w:val="0"/>
              </w:rPr>
              <w:t>0]</w:t>
            </w:r>
          </w:p>
        </w:tc>
        <w:tc>
          <w:tcPr>
            <w:tcW w:w="840" w:type="dxa"/>
          </w:tcPr>
          <w:p w14:paraId="5AC39001" w14:textId="77777777" w:rsidR="001A7BE9" w:rsidRPr="00E808B0" w:rsidRDefault="001A7BE9">
            <w:pPr>
              <w:pStyle w:val="TableEntry"/>
              <w:keepNext/>
              <w:rPr>
                <w:noProof w:val="0"/>
              </w:rPr>
            </w:pPr>
          </w:p>
        </w:tc>
        <w:tc>
          <w:tcPr>
            <w:tcW w:w="0" w:type="auto"/>
          </w:tcPr>
          <w:p w14:paraId="1B786902" w14:textId="77777777" w:rsidR="001A7BE9" w:rsidRPr="00E808B0" w:rsidRDefault="001A7BE9">
            <w:pPr>
              <w:pStyle w:val="TableEntry"/>
              <w:keepNext/>
              <w:rPr>
                <w:noProof w:val="0"/>
              </w:rPr>
            </w:pPr>
            <w:r w:rsidRPr="00E808B0">
              <w:rPr>
                <w:noProof w:val="0"/>
              </w:rPr>
              <w:t>00020</w:t>
            </w:r>
          </w:p>
        </w:tc>
        <w:tc>
          <w:tcPr>
            <w:tcW w:w="0" w:type="auto"/>
          </w:tcPr>
          <w:p w14:paraId="756121C1" w14:textId="77777777" w:rsidR="001A7BE9" w:rsidRPr="00E808B0" w:rsidRDefault="001A7BE9">
            <w:pPr>
              <w:pStyle w:val="TableEntry"/>
              <w:keepNext/>
              <w:rPr>
                <w:noProof w:val="0"/>
              </w:rPr>
            </w:pPr>
            <w:r w:rsidRPr="00E808B0">
              <w:rPr>
                <w:noProof w:val="0"/>
              </w:rPr>
              <w:t>Text Message</w:t>
            </w:r>
          </w:p>
        </w:tc>
      </w:tr>
      <w:tr w:rsidR="001A7BE9" w:rsidRPr="00E808B0" w14:paraId="6F71EAE1" w14:textId="77777777">
        <w:trPr>
          <w:jc w:val="center"/>
        </w:trPr>
        <w:tc>
          <w:tcPr>
            <w:tcW w:w="939" w:type="dxa"/>
          </w:tcPr>
          <w:p w14:paraId="2CB71FBC" w14:textId="77777777" w:rsidR="001A7BE9" w:rsidRPr="00E808B0" w:rsidRDefault="001A7BE9">
            <w:pPr>
              <w:pStyle w:val="TableEntry"/>
              <w:keepNext/>
              <w:rPr>
                <w:noProof w:val="0"/>
              </w:rPr>
            </w:pPr>
            <w:r w:rsidRPr="00E808B0">
              <w:rPr>
                <w:noProof w:val="0"/>
              </w:rPr>
              <w:t>4</w:t>
            </w:r>
          </w:p>
        </w:tc>
        <w:tc>
          <w:tcPr>
            <w:tcW w:w="900" w:type="dxa"/>
          </w:tcPr>
          <w:p w14:paraId="08492C4B" w14:textId="77777777" w:rsidR="001A7BE9" w:rsidRPr="00E808B0" w:rsidRDefault="001A7BE9">
            <w:pPr>
              <w:pStyle w:val="TableEntry"/>
              <w:keepNext/>
              <w:rPr>
                <w:noProof w:val="0"/>
              </w:rPr>
            </w:pPr>
            <w:r w:rsidRPr="00E808B0">
              <w:rPr>
                <w:noProof w:val="0"/>
              </w:rPr>
              <w:t>15</w:t>
            </w:r>
          </w:p>
        </w:tc>
        <w:tc>
          <w:tcPr>
            <w:tcW w:w="900" w:type="dxa"/>
          </w:tcPr>
          <w:p w14:paraId="7A34E72D" w14:textId="77777777" w:rsidR="001A7BE9" w:rsidRPr="00E808B0" w:rsidRDefault="001A7BE9">
            <w:pPr>
              <w:pStyle w:val="TableEntry"/>
              <w:keepNext/>
              <w:rPr>
                <w:noProof w:val="0"/>
              </w:rPr>
            </w:pPr>
            <w:r w:rsidRPr="00E808B0">
              <w:rPr>
                <w:noProof w:val="0"/>
              </w:rPr>
              <w:t>NM</w:t>
            </w:r>
          </w:p>
        </w:tc>
        <w:tc>
          <w:tcPr>
            <w:tcW w:w="901" w:type="dxa"/>
          </w:tcPr>
          <w:p w14:paraId="5A959073" w14:textId="77777777" w:rsidR="001A7BE9" w:rsidRPr="00E808B0" w:rsidRDefault="001A7BE9">
            <w:pPr>
              <w:pStyle w:val="TableEntry"/>
              <w:keepNext/>
              <w:rPr>
                <w:noProof w:val="0"/>
              </w:rPr>
            </w:pPr>
            <w:r w:rsidRPr="00E808B0">
              <w:rPr>
                <w:noProof w:val="0"/>
              </w:rPr>
              <w:t>O</w:t>
            </w:r>
          </w:p>
        </w:tc>
        <w:tc>
          <w:tcPr>
            <w:tcW w:w="972" w:type="dxa"/>
          </w:tcPr>
          <w:p w14:paraId="36D36338" w14:textId="77777777" w:rsidR="001A7BE9" w:rsidRPr="00E808B0" w:rsidRDefault="001A7BE9">
            <w:pPr>
              <w:pStyle w:val="TableEntry"/>
              <w:keepNext/>
              <w:rPr>
                <w:noProof w:val="0"/>
              </w:rPr>
            </w:pPr>
            <w:r w:rsidRPr="00E808B0">
              <w:rPr>
                <w:noProof w:val="0"/>
              </w:rPr>
              <w:t>[</w:t>
            </w:r>
            <w:proofErr w:type="gramStart"/>
            <w:r w:rsidRPr="00E808B0">
              <w:rPr>
                <w:noProof w:val="0"/>
              </w:rPr>
              <w:t>0..</w:t>
            </w:r>
            <w:proofErr w:type="gramEnd"/>
            <w:r w:rsidRPr="00E808B0">
              <w:rPr>
                <w:noProof w:val="0"/>
              </w:rPr>
              <w:t>1]</w:t>
            </w:r>
          </w:p>
        </w:tc>
        <w:tc>
          <w:tcPr>
            <w:tcW w:w="840" w:type="dxa"/>
          </w:tcPr>
          <w:p w14:paraId="66923435" w14:textId="77777777" w:rsidR="001A7BE9" w:rsidRPr="00E808B0" w:rsidRDefault="001A7BE9">
            <w:pPr>
              <w:pStyle w:val="TableEntry"/>
              <w:keepNext/>
              <w:rPr>
                <w:noProof w:val="0"/>
              </w:rPr>
            </w:pPr>
          </w:p>
        </w:tc>
        <w:tc>
          <w:tcPr>
            <w:tcW w:w="0" w:type="auto"/>
          </w:tcPr>
          <w:p w14:paraId="11E9BF6E" w14:textId="77777777" w:rsidR="001A7BE9" w:rsidRPr="00E808B0" w:rsidRDefault="001A7BE9">
            <w:pPr>
              <w:pStyle w:val="TableEntry"/>
              <w:keepNext/>
              <w:rPr>
                <w:noProof w:val="0"/>
              </w:rPr>
            </w:pPr>
            <w:r w:rsidRPr="00E808B0">
              <w:rPr>
                <w:noProof w:val="0"/>
              </w:rPr>
              <w:t>00021</w:t>
            </w:r>
          </w:p>
        </w:tc>
        <w:tc>
          <w:tcPr>
            <w:tcW w:w="0" w:type="auto"/>
          </w:tcPr>
          <w:p w14:paraId="4F61A132" w14:textId="77777777" w:rsidR="001A7BE9" w:rsidRPr="00E808B0" w:rsidRDefault="001A7BE9">
            <w:pPr>
              <w:pStyle w:val="TableEntry"/>
              <w:keepNext/>
              <w:rPr>
                <w:noProof w:val="0"/>
              </w:rPr>
            </w:pPr>
            <w:r w:rsidRPr="00E808B0">
              <w:rPr>
                <w:noProof w:val="0"/>
              </w:rPr>
              <w:t>Expected Sequence Number</w:t>
            </w:r>
          </w:p>
        </w:tc>
      </w:tr>
      <w:tr w:rsidR="001A7BE9" w:rsidRPr="00E808B0" w14:paraId="090C5623" w14:textId="77777777">
        <w:trPr>
          <w:jc w:val="center"/>
        </w:trPr>
        <w:tc>
          <w:tcPr>
            <w:tcW w:w="939" w:type="dxa"/>
          </w:tcPr>
          <w:p w14:paraId="004CB347" w14:textId="77777777" w:rsidR="001A7BE9" w:rsidRPr="00E808B0" w:rsidRDefault="001A7BE9">
            <w:pPr>
              <w:pStyle w:val="TableEntry"/>
              <w:keepNext/>
              <w:rPr>
                <w:noProof w:val="0"/>
              </w:rPr>
            </w:pPr>
            <w:r w:rsidRPr="00E808B0">
              <w:rPr>
                <w:noProof w:val="0"/>
              </w:rPr>
              <w:t>5</w:t>
            </w:r>
          </w:p>
        </w:tc>
        <w:tc>
          <w:tcPr>
            <w:tcW w:w="900" w:type="dxa"/>
          </w:tcPr>
          <w:p w14:paraId="19864FE3" w14:textId="77777777" w:rsidR="001A7BE9" w:rsidRPr="00E808B0" w:rsidRDefault="001A7BE9">
            <w:pPr>
              <w:pStyle w:val="TableEntry"/>
              <w:keepNext/>
              <w:rPr>
                <w:noProof w:val="0"/>
              </w:rPr>
            </w:pPr>
          </w:p>
        </w:tc>
        <w:tc>
          <w:tcPr>
            <w:tcW w:w="900" w:type="dxa"/>
          </w:tcPr>
          <w:p w14:paraId="50B36792" w14:textId="77777777" w:rsidR="001A7BE9" w:rsidRPr="00E808B0" w:rsidRDefault="001A7BE9">
            <w:pPr>
              <w:pStyle w:val="TableEntry"/>
              <w:keepNext/>
              <w:rPr>
                <w:noProof w:val="0"/>
              </w:rPr>
            </w:pPr>
          </w:p>
        </w:tc>
        <w:tc>
          <w:tcPr>
            <w:tcW w:w="901" w:type="dxa"/>
          </w:tcPr>
          <w:p w14:paraId="0D99256A" w14:textId="77777777" w:rsidR="001A7BE9" w:rsidRPr="00E808B0" w:rsidRDefault="001A7BE9">
            <w:pPr>
              <w:pStyle w:val="TableEntry"/>
              <w:keepNext/>
              <w:rPr>
                <w:noProof w:val="0"/>
              </w:rPr>
            </w:pPr>
            <w:r w:rsidRPr="00E808B0">
              <w:rPr>
                <w:noProof w:val="0"/>
              </w:rPr>
              <w:t>X</w:t>
            </w:r>
          </w:p>
        </w:tc>
        <w:tc>
          <w:tcPr>
            <w:tcW w:w="972" w:type="dxa"/>
          </w:tcPr>
          <w:p w14:paraId="473D033D" w14:textId="77777777" w:rsidR="001A7BE9" w:rsidRPr="00E808B0" w:rsidRDefault="001A7BE9">
            <w:pPr>
              <w:pStyle w:val="TableEntry"/>
              <w:keepNext/>
              <w:rPr>
                <w:noProof w:val="0"/>
              </w:rPr>
            </w:pPr>
            <w:r w:rsidRPr="00E808B0">
              <w:rPr>
                <w:noProof w:val="0"/>
              </w:rPr>
              <w:t>[</w:t>
            </w:r>
            <w:proofErr w:type="gramStart"/>
            <w:r w:rsidRPr="00E808B0">
              <w:rPr>
                <w:noProof w:val="0"/>
              </w:rPr>
              <w:t>0..</w:t>
            </w:r>
            <w:proofErr w:type="gramEnd"/>
            <w:r w:rsidRPr="00E808B0">
              <w:rPr>
                <w:noProof w:val="0"/>
              </w:rPr>
              <w:t>0]</w:t>
            </w:r>
          </w:p>
        </w:tc>
        <w:tc>
          <w:tcPr>
            <w:tcW w:w="840" w:type="dxa"/>
          </w:tcPr>
          <w:p w14:paraId="0AB209B0" w14:textId="77777777" w:rsidR="001A7BE9" w:rsidRPr="00E808B0" w:rsidRDefault="001A7BE9">
            <w:pPr>
              <w:pStyle w:val="TableEntry"/>
              <w:keepNext/>
              <w:rPr>
                <w:noProof w:val="0"/>
              </w:rPr>
            </w:pPr>
          </w:p>
        </w:tc>
        <w:tc>
          <w:tcPr>
            <w:tcW w:w="0" w:type="auto"/>
          </w:tcPr>
          <w:p w14:paraId="6B2A6633" w14:textId="77777777" w:rsidR="001A7BE9" w:rsidRPr="00E808B0" w:rsidRDefault="001A7BE9">
            <w:pPr>
              <w:pStyle w:val="TableEntry"/>
              <w:keepNext/>
              <w:rPr>
                <w:noProof w:val="0"/>
              </w:rPr>
            </w:pPr>
            <w:r w:rsidRPr="00E808B0">
              <w:rPr>
                <w:noProof w:val="0"/>
              </w:rPr>
              <w:t>00022</w:t>
            </w:r>
          </w:p>
        </w:tc>
        <w:tc>
          <w:tcPr>
            <w:tcW w:w="0" w:type="auto"/>
          </w:tcPr>
          <w:p w14:paraId="549F9462" w14:textId="77777777" w:rsidR="001A7BE9" w:rsidRPr="00E808B0" w:rsidRDefault="001A7BE9">
            <w:pPr>
              <w:pStyle w:val="TableEntry"/>
              <w:keepNext/>
              <w:rPr>
                <w:noProof w:val="0"/>
              </w:rPr>
            </w:pPr>
            <w:r w:rsidRPr="00E808B0">
              <w:rPr>
                <w:noProof w:val="0"/>
              </w:rPr>
              <w:t>Delayed Acknowledgment Type</w:t>
            </w:r>
          </w:p>
        </w:tc>
      </w:tr>
      <w:tr w:rsidR="001A7BE9" w:rsidRPr="00E808B0" w14:paraId="3EE78468" w14:textId="77777777">
        <w:trPr>
          <w:jc w:val="center"/>
        </w:trPr>
        <w:tc>
          <w:tcPr>
            <w:tcW w:w="939" w:type="dxa"/>
          </w:tcPr>
          <w:p w14:paraId="39512AB9" w14:textId="77777777" w:rsidR="001A7BE9" w:rsidRPr="00E808B0" w:rsidRDefault="001A7BE9">
            <w:pPr>
              <w:pStyle w:val="TableEntry"/>
              <w:keepNext/>
              <w:rPr>
                <w:noProof w:val="0"/>
              </w:rPr>
            </w:pPr>
            <w:r w:rsidRPr="00E808B0">
              <w:rPr>
                <w:noProof w:val="0"/>
              </w:rPr>
              <w:t>6</w:t>
            </w:r>
          </w:p>
        </w:tc>
        <w:tc>
          <w:tcPr>
            <w:tcW w:w="900" w:type="dxa"/>
          </w:tcPr>
          <w:p w14:paraId="79E0C2E9" w14:textId="77777777" w:rsidR="001A7BE9" w:rsidRPr="00E808B0" w:rsidRDefault="001A7BE9">
            <w:pPr>
              <w:pStyle w:val="TableEntry"/>
              <w:keepNext/>
              <w:rPr>
                <w:noProof w:val="0"/>
              </w:rPr>
            </w:pPr>
            <w:r w:rsidRPr="00E808B0">
              <w:rPr>
                <w:noProof w:val="0"/>
              </w:rPr>
              <w:t>250</w:t>
            </w:r>
          </w:p>
        </w:tc>
        <w:tc>
          <w:tcPr>
            <w:tcW w:w="900" w:type="dxa"/>
          </w:tcPr>
          <w:p w14:paraId="3EA25E54" w14:textId="77777777" w:rsidR="001A7BE9" w:rsidRPr="00E808B0" w:rsidRDefault="001A7BE9">
            <w:pPr>
              <w:pStyle w:val="TableEntry"/>
              <w:keepNext/>
              <w:rPr>
                <w:noProof w:val="0"/>
              </w:rPr>
            </w:pPr>
            <w:r w:rsidRPr="00E808B0">
              <w:rPr>
                <w:noProof w:val="0"/>
              </w:rPr>
              <w:t>CE</w:t>
            </w:r>
          </w:p>
        </w:tc>
        <w:tc>
          <w:tcPr>
            <w:tcW w:w="901" w:type="dxa"/>
          </w:tcPr>
          <w:p w14:paraId="760995C1" w14:textId="77777777" w:rsidR="001A7BE9" w:rsidRPr="00E808B0" w:rsidRDefault="001A7BE9">
            <w:pPr>
              <w:pStyle w:val="TableEntry"/>
              <w:keepNext/>
              <w:rPr>
                <w:noProof w:val="0"/>
              </w:rPr>
            </w:pPr>
            <w:r w:rsidRPr="00E808B0">
              <w:rPr>
                <w:noProof w:val="0"/>
              </w:rPr>
              <w:t>X</w:t>
            </w:r>
          </w:p>
        </w:tc>
        <w:tc>
          <w:tcPr>
            <w:tcW w:w="972" w:type="dxa"/>
          </w:tcPr>
          <w:p w14:paraId="68C2F3C3" w14:textId="77777777" w:rsidR="001A7BE9" w:rsidRPr="00E808B0" w:rsidRDefault="001A7BE9">
            <w:pPr>
              <w:pStyle w:val="TableEntry"/>
              <w:keepNext/>
              <w:rPr>
                <w:noProof w:val="0"/>
              </w:rPr>
            </w:pPr>
            <w:r w:rsidRPr="00E808B0">
              <w:rPr>
                <w:noProof w:val="0"/>
              </w:rPr>
              <w:t>[</w:t>
            </w:r>
            <w:proofErr w:type="gramStart"/>
            <w:r w:rsidRPr="00E808B0">
              <w:rPr>
                <w:noProof w:val="0"/>
              </w:rPr>
              <w:t>0..</w:t>
            </w:r>
            <w:proofErr w:type="gramEnd"/>
            <w:r w:rsidRPr="00E808B0">
              <w:rPr>
                <w:noProof w:val="0"/>
              </w:rPr>
              <w:t>0]</w:t>
            </w:r>
          </w:p>
        </w:tc>
        <w:tc>
          <w:tcPr>
            <w:tcW w:w="840" w:type="dxa"/>
          </w:tcPr>
          <w:p w14:paraId="1A0E7A5A" w14:textId="77777777" w:rsidR="001A7BE9" w:rsidRPr="00E808B0" w:rsidRDefault="001A7BE9">
            <w:pPr>
              <w:pStyle w:val="TableEntry"/>
              <w:keepNext/>
              <w:rPr>
                <w:noProof w:val="0"/>
              </w:rPr>
            </w:pPr>
            <w:r w:rsidRPr="00E808B0">
              <w:rPr>
                <w:noProof w:val="0"/>
              </w:rPr>
              <w:t>0357</w:t>
            </w:r>
          </w:p>
        </w:tc>
        <w:tc>
          <w:tcPr>
            <w:tcW w:w="0" w:type="auto"/>
          </w:tcPr>
          <w:p w14:paraId="3878817F" w14:textId="77777777" w:rsidR="001A7BE9" w:rsidRPr="00E808B0" w:rsidRDefault="001A7BE9">
            <w:pPr>
              <w:pStyle w:val="TableEntry"/>
              <w:keepNext/>
              <w:rPr>
                <w:noProof w:val="0"/>
              </w:rPr>
            </w:pPr>
            <w:r w:rsidRPr="00E808B0">
              <w:rPr>
                <w:noProof w:val="0"/>
              </w:rPr>
              <w:t>00023</w:t>
            </w:r>
          </w:p>
        </w:tc>
        <w:tc>
          <w:tcPr>
            <w:tcW w:w="0" w:type="auto"/>
          </w:tcPr>
          <w:p w14:paraId="020CC4D3" w14:textId="77777777" w:rsidR="001A7BE9" w:rsidRPr="00E808B0" w:rsidRDefault="001A7BE9">
            <w:pPr>
              <w:pStyle w:val="TableEntry"/>
              <w:keepNext/>
              <w:rPr>
                <w:noProof w:val="0"/>
              </w:rPr>
            </w:pPr>
            <w:r w:rsidRPr="00E808B0">
              <w:rPr>
                <w:noProof w:val="0"/>
              </w:rPr>
              <w:t>Error Condition</w:t>
            </w:r>
          </w:p>
        </w:tc>
      </w:tr>
    </w:tbl>
    <w:p w14:paraId="52CF54A3" w14:textId="77777777" w:rsidR="001A7BE9" w:rsidRPr="00E808B0" w:rsidRDefault="001A7BE9" w:rsidP="00F52C2B"/>
    <w:p w14:paraId="76EECD4C" w14:textId="77777777" w:rsidR="001A7BE9" w:rsidRPr="00E808B0" w:rsidRDefault="001A7BE9">
      <w:r w:rsidRPr="00E808B0">
        <w:rPr>
          <w:b/>
          <w:bCs/>
        </w:rPr>
        <w:t>MSA-1 Acknowledgment Code (ID)</w:t>
      </w:r>
      <w:r w:rsidRPr="00E808B0">
        <w:t>, required.</w:t>
      </w:r>
    </w:p>
    <w:p w14:paraId="4246E5E1" w14:textId="77777777" w:rsidR="001A7BE9" w:rsidRPr="00E808B0" w:rsidRDefault="001A7BE9" w:rsidP="00F52C2B">
      <w:r w:rsidRPr="00E808B0">
        <w:t xml:space="preserve">As is the case throughout IHE, original mode acknowledgement is in use. IHE ITI authorizes two value sets of the acknowledgement codes, both taken from </w:t>
      </w:r>
      <w:r w:rsidRPr="00E808B0">
        <w:rPr>
          <w:rStyle w:val="BodyTextChar1"/>
        </w:rPr>
        <w:t>HL7 Table 0008 - Acknowledgement code</w:t>
      </w:r>
      <w:r w:rsidRPr="00E808B0">
        <w:t xml:space="preserve"> for the Application and Commit ACK messages, respectively.</w:t>
      </w:r>
    </w:p>
    <w:p w14:paraId="34EDB996" w14:textId="77777777" w:rsidR="001A7BE9" w:rsidRPr="00E808B0" w:rsidRDefault="001A7BE9" w:rsidP="00F52C2B">
      <w:r w:rsidRPr="00E808B0">
        <w:t>In the original mode, the Application ACK message shall use one of the following three codes to populate Field MSA-1:</w:t>
      </w:r>
    </w:p>
    <w:p w14:paraId="1EF588F5" w14:textId="77777777" w:rsidR="001A7BE9" w:rsidRPr="00E808B0" w:rsidRDefault="001A7BE9">
      <w:pPr>
        <w:pStyle w:val="TableTitle"/>
        <w:rPr>
          <w:noProof w:val="0"/>
        </w:rPr>
      </w:pPr>
      <w:r w:rsidRPr="00E808B0">
        <w:rPr>
          <w:noProof w:val="0"/>
        </w:rPr>
        <w:t>Table C.2.3.1-2: HL7 Table 0008 - Acknowledgement codes in Application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E808B0" w14:paraId="5D066B3F" w14:textId="77777777">
        <w:trPr>
          <w:tblHeader/>
        </w:trPr>
        <w:tc>
          <w:tcPr>
            <w:tcW w:w="894" w:type="dxa"/>
            <w:shd w:val="clear" w:color="auto" w:fill="D9D9D9"/>
          </w:tcPr>
          <w:p w14:paraId="4C93F432" w14:textId="77777777" w:rsidR="001A7BE9" w:rsidRPr="00E808B0" w:rsidRDefault="001A7BE9">
            <w:pPr>
              <w:pStyle w:val="TableEntryHeader"/>
            </w:pPr>
            <w:r w:rsidRPr="00E808B0">
              <w:t>Value</w:t>
            </w:r>
          </w:p>
        </w:tc>
        <w:tc>
          <w:tcPr>
            <w:tcW w:w="1883" w:type="dxa"/>
            <w:shd w:val="clear" w:color="auto" w:fill="D9D9D9"/>
          </w:tcPr>
          <w:p w14:paraId="630C1028" w14:textId="77777777" w:rsidR="001A7BE9" w:rsidRPr="00E808B0" w:rsidRDefault="001A7BE9">
            <w:pPr>
              <w:pStyle w:val="TableEntryHeader"/>
            </w:pPr>
            <w:r w:rsidRPr="00E808B0">
              <w:t>Description</w:t>
            </w:r>
          </w:p>
        </w:tc>
        <w:tc>
          <w:tcPr>
            <w:tcW w:w="5630" w:type="dxa"/>
            <w:shd w:val="clear" w:color="auto" w:fill="D9D9D9"/>
          </w:tcPr>
          <w:p w14:paraId="60D4C13F" w14:textId="77777777" w:rsidR="001A7BE9" w:rsidRPr="00E808B0" w:rsidRDefault="001A7BE9">
            <w:pPr>
              <w:pStyle w:val="TableEntryHeader"/>
            </w:pPr>
            <w:r w:rsidRPr="00E808B0">
              <w:t>Comment</w:t>
            </w:r>
          </w:p>
        </w:tc>
      </w:tr>
      <w:tr w:rsidR="001A7BE9" w:rsidRPr="00E808B0" w14:paraId="22125DE5" w14:textId="77777777">
        <w:tc>
          <w:tcPr>
            <w:tcW w:w="894" w:type="dxa"/>
          </w:tcPr>
          <w:p w14:paraId="5A4D362A" w14:textId="77777777" w:rsidR="001A7BE9" w:rsidRPr="00E808B0" w:rsidRDefault="001A7BE9">
            <w:pPr>
              <w:pStyle w:val="TableEntry"/>
              <w:rPr>
                <w:noProof w:val="0"/>
              </w:rPr>
            </w:pPr>
            <w:r w:rsidRPr="00E808B0">
              <w:rPr>
                <w:noProof w:val="0"/>
              </w:rPr>
              <w:t>AA</w:t>
            </w:r>
          </w:p>
        </w:tc>
        <w:tc>
          <w:tcPr>
            <w:tcW w:w="1883" w:type="dxa"/>
          </w:tcPr>
          <w:p w14:paraId="5F23C0C6" w14:textId="77777777" w:rsidR="001A7BE9" w:rsidRPr="00E808B0" w:rsidRDefault="001A7BE9">
            <w:pPr>
              <w:pStyle w:val="TableEntry"/>
              <w:rPr>
                <w:noProof w:val="0"/>
              </w:rPr>
            </w:pPr>
            <w:r w:rsidRPr="00E808B0">
              <w:rPr>
                <w:noProof w:val="0"/>
              </w:rPr>
              <w:t xml:space="preserve">Original mode: Application Accept </w:t>
            </w:r>
          </w:p>
        </w:tc>
        <w:tc>
          <w:tcPr>
            <w:tcW w:w="5630" w:type="dxa"/>
          </w:tcPr>
          <w:p w14:paraId="79A74BC3" w14:textId="77777777" w:rsidR="001A7BE9" w:rsidRPr="00E808B0" w:rsidRDefault="001A7BE9">
            <w:pPr>
              <w:pStyle w:val="TableEntry"/>
              <w:rPr>
                <w:noProof w:val="0"/>
              </w:rPr>
            </w:pPr>
            <w:r w:rsidRPr="00E808B0">
              <w:rPr>
                <w:noProof w:val="0"/>
              </w:rPr>
              <w:t>The message has been accepted and integrated by the receiving application</w:t>
            </w:r>
          </w:p>
        </w:tc>
      </w:tr>
      <w:tr w:rsidR="001A7BE9" w:rsidRPr="00E808B0" w14:paraId="6BE7C14D" w14:textId="77777777">
        <w:tc>
          <w:tcPr>
            <w:tcW w:w="894" w:type="dxa"/>
          </w:tcPr>
          <w:p w14:paraId="35A8DCF4" w14:textId="77777777" w:rsidR="001A7BE9" w:rsidRPr="00E808B0" w:rsidRDefault="001A7BE9">
            <w:pPr>
              <w:pStyle w:val="TableEntry"/>
              <w:rPr>
                <w:noProof w:val="0"/>
              </w:rPr>
            </w:pPr>
            <w:r w:rsidRPr="00E808B0">
              <w:rPr>
                <w:noProof w:val="0"/>
              </w:rPr>
              <w:t>AE</w:t>
            </w:r>
          </w:p>
        </w:tc>
        <w:tc>
          <w:tcPr>
            <w:tcW w:w="1883" w:type="dxa"/>
          </w:tcPr>
          <w:p w14:paraId="2A31506A" w14:textId="77777777" w:rsidR="001A7BE9" w:rsidRPr="00E808B0" w:rsidRDefault="001A7BE9">
            <w:pPr>
              <w:pStyle w:val="TableEntry"/>
              <w:rPr>
                <w:noProof w:val="0"/>
              </w:rPr>
            </w:pPr>
            <w:r w:rsidRPr="00E808B0">
              <w:rPr>
                <w:noProof w:val="0"/>
              </w:rPr>
              <w:t xml:space="preserve">Original mode: Application Error </w:t>
            </w:r>
          </w:p>
        </w:tc>
        <w:tc>
          <w:tcPr>
            <w:tcW w:w="5630" w:type="dxa"/>
          </w:tcPr>
          <w:p w14:paraId="40E6A8D5" w14:textId="77777777" w:rsidR="001A7BE9" w:rsidRPr="00E808B0" w:rsidRDefault="001A7BE9">
            <w:pPr>
              <w:pStyle w:val="TableEntry"/>
              <w:rPr>
                <w:noProof w:val="0"/>
              </w:rPr>
            </w:pPr>
            <w:r w:rsidRPr="00E808B0">
              <w:rPr>
                <w:noProof w:val="0"/>
              </w:rPr>
              <w:t>The message contains errors. It SHALL not be sent again without correcting the error.</w:t>
            </w:r>
          </w:p>
        </w:tc>
      </w:tr>
      <w:tr w:rsidR="001A7BE9" w:rsidRPr="00E808B0" w14:paraId="4F8507A3" w14:textId="77777777">
        <w:tc>
          <w:tcPr>
            <w:tcW w:w="894" w:type="dxa"/>
          </w:tcPr>
          <w:p w14:paraId="34EFA394" w14:textId="77777777" w:rsidR="001A7BE9" w:rsidRPr="00E808B0" w:rsidRDefault="001A7BE9">
            <w:pPr>
              <w:pStyle w:val="TableEntry"/>
              <w:rPr>
                <w:noProof w:val="0"/>
              </w:rPr>
            </w:pPr>
            <w:r w:rsidRPr="00E808B0">
              <w:rPr>
                <w:noProof w:val="0"/>
              </w:rPr>
              <w:t>AR</w:t>
            </w:r>
          </w:p>
        </w:tc>
        <w:tc>
          <w:tcPr>
            <w:tcW w:w="1883" w:type="dxa"/>
          </w:tcPr>
          <w:p w14:paraId="6863414D" w14:textId="77777777" w:rsidR="001A7BE9" w:rsidRPr="00E808B0" w:rsidRDefault="001A7BE9">
            <w:pPr>
              <w:pStyle w:val="TableEntry"/>
              <w:rPr>
                <w:noProof w:val="0"/>
              </w:rPr>
            </w:pPr>
            <w:r w:rsidRPr="00E808B0">
              <w:rPr>
                <w:noProof w:val="0"/>
              </w:rPr>
              <w:t xml:space="preserve">Original mode: Application Reject </w:t>
            </w:r>
          </w:p>
        </w:tc>
        <w:tc>
          <w:tcPr>
            <w:tcW w:w="5630" w:type="dxa"/>
          </w:tcPr>
          <w:p w14:paraId="42CD0D53" w14:textId="77777777" w:rsidR="001A7BE9" w:rsidRPr="00E808B0" w:rsidRDefault="001A7BE9">
            <w:pPr>
              <w:pStyle w:val="TableEntry"/>
              <w:rPr>
                <w:noProof w:val="0"/>
              </w:rPr>
            </w:pPr>
            <w:r w:rsidRPr="00E808B0">
              <w:rPr>
                <w:noProof w:val="0"/>
              </w:rPr>
              <w:t>The message has been rejected by the receiving application. If the rejection is not related to an invalid value in the MSH segment, the sender may try again to send the message later.</w:t>
            </w:r>
          </w:p>
        </w:tc>
      </w:tr>
    </w:tbl>
    <w:p w14:paraId="3D82D3ED" w14:textId="77777777" w:rsidR="001A7BE9" w:rsidRPr="00E808B0" w:rsidRDefault="001A7BE9" w:rsidP="00F52C2B">
      <w:r w:rsidRPr="00E808B0">
        <w:t>In the enhanced mode, the Commit ACK message shall use one of the following three codes to populate Field MSA-1:</w:t>
      </w:r>
    </w:p>
    <w:p w14:paraId="79F22721" w14:textId="77777777" w:rsidR="001A7BE9" w:rsidRPr="00E808B0" w:rsidRDefault="001A7BE9" w:rsidP="00CC2407">
      <w:pPr>
        <w:pStyle w:val="TableTitle"/>
        <w:rPr>
          <w:noProof w:val="0"/>
        </w:rPr>
      </w:pPr>
      <w:r w:rsidRPr="00E808B0">
        <w:rPr>
          <w:noProof w:val="0"/>
        </w:rPr>
        <w:lastRenderedPageBreak/>
        <w:t>Table C.2.3.1-3: HL7 Table 0008 - Acknowledgement codes in Commit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E808B0" w14:paraId="34D8195E" w14:textId="77777777" w:rsidTr="003067F6">
        <w:trPr>
          <w:tblHeader/>
        </w:trPr>
        <w:tc>
          <w:tcPr>
            <w:tcW w:w="894" w:type="dxa"/>
            <w:shd w:val="clear" w:color="auto" w:fill="D9D9D9"/>
          </w:tcPr>
          <w:p w14:paraId="59D41AF1" w14:textId="77777777" w:rsidR="001A7BE9" w:rsidRPr="00E808B0" w:rsidRDefault="001A7BE9">
            <w:pPr>
              <w:pStyle w:val="TableEntryHeader"/>
            </w:pPr>
            <w:r w:rsidRPr="00E808B0">
              <w:t>Value</w:t>
            </w:r>
          </w:p>
        </w:tc>
        <w:tc>
          <w:tcPr>
            <w:tcW w:w="1883" w:type="dxa"/>
            <w:shd w:val="clear" w:color="auto" w:fill="D9D9D9"/>
          </w:tcPr>
          <w:p w14:paraId="391A766E" w14:textId="77777777" w:rsidR="001A7BE9" w:rsidRPr="00E808B0" w:rsidRDefault="001A7BE9">
            <w:pPr>
              <w:pStyle w:val="TableEntryHeader"/>
            </w:pPr>
            <w:r w:rsidRPr="00E808B0">
              <w:t>Description</w:t>
            </w:r>
          </w:p>
        </w:tc>
        <w:tc>
          <w:tcPr>
            <w:tcW w:w="5630" w:type="dxa"/>
            <w:shd w:val="clear" w:color="auto" w:fill="D9D9D9"/>
          </w:tcPr>
          <w:p w14:paraId="473E1C7F" w14:textId="77777777" w:rsidR="001A7BE9" w:rsidRPr="00E808B0" w:rsidRDefault="001A7BE9">
            <w:pPr>
              <w:pStyle w:val="TableEntryHeader"/>
            </w:pPr>
            <w:r w:rsidRPr="00E808B0">
              <w:t>Comment</w:t>
            </w:r>
          </w:p>
        </w:tc>
      </w:tr>
      <w:tr w:rsidR="001A7BE9" w:rsidRPr="00E808B0" w14:paraId="4E172DE3" w14:textId="77777777" w:rsidTr="003067F6">
        <w:tc>
          <w:tcPr>
            <w:tcW w:w="894" w:type="dxa"/>
          </w:tcPr>
          <w:p w14:paraId="6151EDD5" w14:textId="77777777" w:rsidR="001A7BE9" w:rsidRPr="00E808B0" w:rsidRDefault="001A7BE9">
            <w:pPr>
              <w:pStyle w:val="TableEntry"/>
              <w:rPr>
                <w:noProof w:val="0"/>
              </w:rPr>
            </w:pPr>
            <w:r w:rsidRPr="00E808B0">
              <w:rPr>
                <w:noProof w:val="0"/>
              </w:rPr>
              <w:t>CA</w:t>
            </w:r>
          </w:p>
        </w:tc>
        <w:tc>
          <w:tcPr>
            <w:tcW w:w="1883" w:type="dxa"/>
          </w:tcPr>
          <w:p w14:paraId="1F1DF78C" w14:textId="77777777" w:rsidR="001A7BE9" w:rsidRPr="00E808B0" w:rsidRDefault="001A7BE9">
            <w:pPr>
              <w:pStyle w:val="TableEntry"/>
              <w:rPr>
                <w:noProof w:val="0"/>
              </w:rPr>
            </w:pPr>
            <w:r w:rsidRPr="00E808B0">
              <w:rPr>
                <w:noProof w:val="0"/>
              </w:rPr>
              <w:t xml:space="preserve">Enhanced mode: Commit Accept </w:t>
            </w:r>
          </w:p>
        </w:tc>
        <w:tc>
          <w:tcPr>
            <w:tcW w:w="5630" w:type="dxa"/>
          </w:tcPr>
          <w:p w14:paraId="5BAE704D" w14:textId="77777777" w:rsidR="001A7BE9" w:rsidRPr="00E808B0" w:rsidRDefault="001A7BE9">
            <w:pPr>
              <w:pStyle w:val="TableEntry"/>
              <w:rPr>
                <w:noProof w:val="0"/>
              </w:rPr>
            </w:pPr>
            <w:r w:rsidRPr="00E808B0">
              <w:rPr>
                <w:noProof w:val="0"/>
              </w:rPr>
              <w:t>The message has been received and safe-kept in the receiving application for processing. No resend is required.</w:t>
            </w:r>
          </w:p>
        </w:tc>
      </w:tr>
      <w:tr w:rsidR="001A7BE9" w:rsidRPr="00E808B0" w14:paraId="0EC8EFED" w14:textId="77777777" w:rsidTr="003067F6">
        <w:tc>
          <w:tcPr>
            <w:tcW w:w="894" w:type="dxa"/>
          </w:tcPr>
          <w:p w14:paraId="6A48373A" w14:textId="77777777" w:rsidR="001A7BE9" w:rsidRPr="00E808B0" w:rsidRDefault="001A7BE9">
            <w:pPr>
              <w:pStyle w:val="TableEntry"/>
              <w:rPr>
                <w:noProof w:val="0"/>
              </w:rPr>
            </w:pPr>
            <w:r w:rsidRPr="00E808B0">
              <w:rPr>
                <w:noProof w:val="0"/>
              </w:rPr>
              <w:t>CE</w:t>
            </w:r>
          </w:p>
        </w:tc>
        <w:tc>
          <w:tcPr>
            <w:tcW w:w="1883" w:type="dxa"/>
          </w:tcPr>
          <w:p w14:paraId="6F7B9D22" w14:textId="77777777" w:rsidR="001A7BE9" w:rsidRPr="00E808B0" w:rsidRDefault="001A7BE9">
            <w:pPr>
              <w:pStyle w:val="TableEntry"/>
              <w:rPr>
                <w:noProof w:val="0"/>
              </w:rPr>
            </w:pPr>
            <w:r w:rsidRPr="00E808B0">
              <w:rPr>
                <w:noProof w:val="0"/>
              </w:rPr>
              <w:t xml:space="preserve">Enhanced mode: Commit Error </w:t>
            </w:r>
          </w:p>
        </w:tc>
        <w:tc>
          <w:tcPr>
            <w:tcW w:w="5630" w:type="dxa"/>
          </w:tcPr>
          <w:p w14:paraId="74482539" w14:textId="77777777" w:rsidR="001A7BE9" w:rsidRPr="00E808B0" w:rsidRDefault="001A7BE9">
            <w:pPr>
              <w:pStyle w:val="TableEntry"/>
              <w:rPr>
                <w:noProof w:val="0"/>
              </w:rPr>
            </w:pPr>
            <w:r w:rsidRPr="00E808B0">
              <w:rPr>
                <w:noProof w:val="0"/>
              </w:rPr>
              <w:t>The message contains errors. It SHALL not be sent again without correcting the error.</w:t>
            </w:r>
          </w:p>
        </w:tc>
      </w:tr>
      <w:tr w:rsidR="001A7BE9" w:rsidRPr="00E808B0" w14:paraId="382A6C16" w14:textId="77777777" w:rsidTr="003067F6">
        <w:tc>
          <w:tcPr>
            <w:tcW w:w="894" w:type="dxa"/>
          </w:tcPr>
          <w:p w14:paraId="4DA90015" w14:textId="77777777" w:rsidR="001A7BE9" w:rsidRPr="00E808B0" w:rsidRDefault="001A7BE9">
            <w:pPr>
              <w:pStyle w:val="TableEntry"/>
              <w:rPr>
                <w:noProof w:val="0"/>
              </w:rPr>
            </w:pPr>
            <w:r w:rsidRPr="00E808B0">
              <w:rPr>
                <w:noProof w:val="0"/>
              </w:rPr>
              <w:t>CR</w:t>
            </w:r>
          </w:p>
        </w:tc>
        <w:tc>
          <w:tcPr>
            <w:tcW w:w="1883" w:type="dxa"/>
          </w:tcPr>
          <w:p w14:paraId="67750D2D" w14:textId="77777777" w:rsidR="001A7BE9" w:rsidRPr="00E808B0" w:rsidRDefault="001A7BE9">
            <w:pPr>
              <w:pStyle w:val="TableEntry"/>
              <w:rPr>
                <w:noProof w:val="0"/>
              </w:rPr>
            </w:pPr>
            <w:r w:rsidRPr="00E808B0">
              <w:rPr>
                <w:noProof w:val="0"/>
              </w:rPr>
              <w:t xml:space="preserve">Enhanced mode: Commit Reject </w:t>
            </w:r>
          </w:p>
        </w:tc>
        <w:tc>
          <w:tcPr>
            <w:tcW w:w="5630" w:type="dxa"/>
          </w:tcPr>
          <w:p w14:paraId="1087789A" w14:textId="77777777" w:rsidR="001A7BE9" w:rsidRPr="00E808B0" w:rsidRDefault="001A7BE9">
            <w:pPr>
              <w:pStyle w:val="TableEntry"/>
              <w:rPr>
                <w:noProof w:val="0"/>
              </w:rPr>
            </w:pPr>
            <w:r w:rsidRPr="00E808B0">
              <w:rPr>
                <w:noProof w:val="0"/>
              </w:rPr>
              <w:t>The message has been rejected by the receiving application. If the rejection is not related to an invalid value in the MSH segment, the sender may try again to send the message later.</w:t>
            </w:r>
          </w:p>
        </w:tc>
      </w:tr>
    </w:tbl>
    <w:p w14:paraId="4E814E0D" w14:textId="77777777" w:rsidR="001A7BE9" w:rsidRPr="00E808B0" w:rsidRDefault="001A7BE9">
      <w:pPr>
        <w:rPr>
          <w:b/>
          <w:bCs/>
        </w:rPr>
      </w:pPr>
    </w:p>
    <w:p w14:paraId="519C1C31" w14:textId="77777777" w:rsidR="001A7BE9" w:rsidRPr="00E808B0" w:rsidRDefault="001A7BE9" w:rsidP="003067F6">
      <w:pPr>
        <w:pStyle w:val="BodyText"/>
      </w:pPr>
      <w:r w:rsidRPr="00E808B0">
        <w:rPr>
          <w:b/>
          <w:bCs/>
        </w:rPr>
        <w:t>MSA-2 Message Control ID (ST)</w:t>
      </w:r>
      <w:r w:rsidRPr="00E808B0">
        <w:t>, required.</w:t>
      </w:r>
    </w:p>
    <w:p w14:paraId="6CF26AFA" w14:textId="77777777" w:rsidR="001A7BE9" w:rsidRPr="00E808B0" w:rsidRDefault="001A7BE9" w:rsidP="003067F6">
      <w:pPr>
        <w:pStyle w:val="BodyText"/>
      </w:pPr>
      <w:r w:rsidRPr="00E808B0">
        <w:t>Definition: This field contains the message control ID from Field MSH-10-Message Control ID of the incoming message for which the acknowledgement is sent.</w:t>
      </w:r>
    </w:p>
    <w:p w14:paraId="2AFED73B" w14:textId="77777777" w:rsidR="001A7BE9" w:rsidRPr="00E808B0" w:rsidRDefault="001A7BE9" w:rsidP="003067F6">
      <w:pPr>
        <w:pStyle w:val="BodyText"/>
      </w:pPr>
      <w:r w:rsidRPr="00E808B0">
        <w:rPr>
          <w:b/>
          <w:bCs/>
        </w:rPr>
        <w:t>MSA-3 Text Message (ST)</w:t>
      </w:r>
      <w:r w:rsidRPr="00E808B0">
        <w:t>, not supported. See the ERR segment.</w:t>
      </w:r>
    </w:p>
    <w:p w14:paraId="0D93C72E" w14:textId="56D3843A" w:rsidR="001A7BE9" w:rsidRPr="00E808B0" w:rsidRDefault="001A7BE9" w:rsidP="003067F6">
      <w:pPr>
        <w:pStyle w:val="BodyText"/>
      </w:pPr>
      <w:r w:rsidRPr="00E808B0">
        <w:rPr>
          <w:b/>
          <w:bCs/>
        </w:rPr>
        <w:t>MSA-6 Error Condition (CE)</w:t>
      </w:r>
      <w:r w:rsidRPr="00E808B0">
        <w:t>, not supported. See the ERR segment.</w:t>
      </w:r>
      <w:r w:rsidR="00EB6C31" w:rsidRPr="00E808B0">
        <w:tab/>
      </w:r>
    </w:p>
    <w:p w14:paraId="794CF3E4" w14:textId="01669F8B" w:rsidR="001A7BE9" w:rsidRPr="00E808B0" w:rsidRDefault="001A7BE9" w:rsidP="003067F6">
      <w:pPr>
        <w:pStyle w:val="AppendixHeading4"/>
        <w:rPr>
          <w:noProof w:val="0"/>
        </w:rPr>
      </w:pPr>
      <w:r w:rsidRPr="00E808B0">
        <w:rPr>
          <w:noProof w:val="0"/>
        </w:rPr>
        <w:t>C.2.3.2</w:t>
      </w:r>
      <w:r w:rsidRPr="00E808B0">
        <w:rPr>
          <w:noProof w:val="0"/>
        </w:rPr>
        <w:tab/>
        <w:t>ERR - Error segment</w:t>
      </w:r>
    </w:p>
    <w:p w14:paraId="18357D46" w14:textId="77777777" w:rsidR="001A7BE9" w:rsidRPr="00E808B0" w:rsidRDefault="001A7BE9" w:rsidP="00F52C2B">
      <w:r w:rsidRPr="00E808B0">
        <w:t>Standard Reference: HL7 Version 2.5, Chapter 2 (Section 2.15, “Message control”)</w:t>
      </w:r>
    </w:p>
    <w:p w14:paraId="2637E8A1" w14:textId="5903535D" w:rsidR="001A7BE9" w:rsidRPr="00E808B0" w:rsidRDefault="001A7BE9" w:rsidP="00F52C2B">
      <w:r w:rsidRPr="00E808B0">
        <w:t>This segment is used to add error comments to acknowledgment messages.</w:t>
      </w:r>
    </w:p>
    <w:p w14:paraId="49E41E10" w14:textId="77777777" w:rsidR="001A7BE9" w:rsidRPr="00E808B0" w:rsidRDefault="001A7BE9">
      <w:pPr>
        <w:pStyle w:val="TableTitle"/>
        <w:rPr>
          <w:noProof w:val="0"/>
        </w:rPr>
      </w:pPr>
      <w:r w:rsidRPr="00E808B0">
        <w:rPr>
          <w:noProof w:val="0"/>
        </w:rPr>
        <w:t>Table C.2.3.2-1: ERR – Error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760"/>
        <w:gridCol w:w="760"/>
        <w:gridCol w:w="1039"/>
        <w:gridCol w:w="877"/>
        <w:gridCol w:w="896"/>
        <w:gridCol w:w="891"/>
        <w:gridCol w:w="2410"/>
      </w:tblGrid>
      <w:tr w:rsidR="001A7BE9" w:rsidRPr="00E808B0" w14:paraId="3DE447E0" w14:textId="77777777">
        <w:trPr>
          <w:tblHeader/>
          <w:jc w:val="center"/>
        </w:trPr>
        <w:tc>
          <w:tcPr>
            <w:tcW w:w="896" w:type="dxa"/>
            <w:shd w:val="clear" w:color="auto" w:fill="D9D9D9"/>
          </w:tcPr>
          <w:p w14:paraId="4F6220C8" w14:textId="77777777" w:rsidR="001A7BE9" w:rsidRPr="00E808B0" w:rsidRDefault="001A7BE9">
            <w:pPr>
              <w:pStyle w:val="TableEntryHeader"/>
            </w:pPr>
            <w:r w:rsidRPr="00E808B0">
              <w:t>SEQ</w:t>
            </w:r>
          </w:p>
        </w:tc>
        <w:tc>
          <w:tcPr>
            <w:tcW w:w="760" w:type="dxa"/>
            <w:shd w:val="clear" w:color="auto" w:fill="D9D9D9"/>
          </w:tcPr>
          <w:p w14:paraId="029071C0" w14:textId="77777777" w:rsidR="001A7BE9" w:rsidRPr="00E808B0" w:rsidRDefault="001A7BE9">
            <w:pPr>
              <w:pStyle w:val="TableEntryHeader"/>
            </w:pPr>
            <w:r w:rsidRPr="00E808B0">
              <w:t>LEN</w:t>
            </w:r>
          </w:p>
        </w:tc>
        <w:tc>
          <w:tcPr>
            <w:tcW w:w="760" w:type="dxa"/>
            <w:shd w:val="clear" w:color="auto" w:fill="D9D9D9"/>
          </w:tcPr>
          <w:p w14:paraId="7A688519" w14:textId="77777777" w:rsidR="001A7BE9" w:rsidRPr="00E808B0" w:rsidRDefault="001A7BE9">
            <w:pPr>
              <w:pStyle w:val="TableEntryHeader"/>
            </w:pPr>
            <w:r w:rsidRPr="00E808B0">
              <w:t>DT</w:t>
            </w:r>
          </w:p>
        </w:tc>
        <w:tc>
          <w:tcPr>
            <w:tcW w:w="1039" w:type="dxa"/>
            <w:shd w:val="clear" w:color="auto" w:fill="D9D9D9"/>
          </w:tcPr>
          <w:p w14:paraId="16C712B0" w14:textId="77777777" w:rsidR="001A7BE9" w:rsidRPr="00E808B0" w:rsidRDefault="001A7BE9">
            <w:pPr>
              <w:pStyle w:val="TableEntryHeader"/>
            </w:pPr>
            <w:r w:rsidRPr="00E808B0">
              <w:t>Usage</w:t>
            </w:r>
          </w:p>
        </w:tc>
        <w:tc>
          <w:tcPr>
            <w:tcW w:w="877" w:type="dxa"/>
            <w:shd w:val="clear" w:color="auto" w:fill="D9D9D9"/>
          </w:tcPr>
          <w:p w14:paraId="6E24A50E" w14:textId="77777777" w:rsidR="001A7BE9" w:rsidRPr="00E808B0" w:rsidRDefault="001A7BE9">
            <w:pPr>
              <w:pStyle w:val="TableEntryHeader"/>
            </w:pPr>
            <w:r w:rsidRPr="00E808B0">
              <w:t>Card.</w:t>
            </w:r>
          </w:p>
        </w:tc>
        <w:tc>
          <w:tcPr>
            <w:tcW w:w="896" w:type="dxa"/>
            <w:shd w:val="clear" w:color="auto" w:fill="D9D9D9"/>
          </w:tcPr>
          <w:p w14:paraId="0EDCEFFE" w14:textId="77777777" w:rsidR="001A7BE9" w:rsidRPr="00E808B0" w:rsidRDefault="001A7BE9">
            <w:pPr>
              <w:pStyle w:val="TableEntryHeader"/>
            </w:pPr>
            <w:r w:rsidRPr="00E808B0">
              <w:t>TBL#</w:t>
            </w:r>
          </w:p>
        </w:tc>
        <w:tc>
          <w:tcPr>
            <w:tcW w:w="0" w:type="auto"/>
            <w:shd w:val="clear" w:color="auto" w:fill="D9D9D9"/>
          </w:tcPr>
          <w:p w14:paraId="4CEF97F3" w14:textId="77777777" w:rsidR="001A7BE9" w:rsidRPr="00E808B0" w:rsidRDefault="001A7BE9">
            <w:pPr>
              <w:pStyle w:val="TableEntryHeader"/>
            </w:pPr>
            <w:r w:rsidRPr="00E808B0">
              <w:t>ITEM#</w:t>
            </w:r>
          </w:p>
        </w:tc>
        <w:tc>
          <w:tcPr>
            <w:tcW w:w="0" w:type="auto"/>
            <w:shd w:val="clear" w:color="auto" w:fill="D9D9D9"/>
          </w:tcPr>
          <w:p w14:paraId="1EA5135B" w14:textId="77777777" w:rsidR="001A7BE9" w:rsidRPr="00E808B0" w:rsidRDefault="001A7BE9">
            <w:pPr>
              <w:pStyle w:val="TableEntryHeader"/>
            </w:pPr>
            <w:r w:rsidRPr="00E808B0">
              <w:t>Element name</w:t>
            </w:r>
          </w:p>
        </w:tc>
      </w:tr>
      <w:tr w:rsidR="001A7BE9" w:rsidRPr="00E808B0" w14:paraId="4FB3F53D" w14:textId="77777777">
        <w:trPr>
          <w:jc w:val="center"/>
        </w:trPr>
        <w:tc>
          <w:tcPr>
            <w:tcW w:w="896" w:type="dxa"/>
          </w:tcPr>
          <w:p w14:paraId="79A63097" w14:textId="77777777" w:rsidR="001A7BE9" w:rsidRPr="00E808B0" w:rsidRDefault="001A7BE9">
            <w:pPr>
              <w:pStyle w:val="TableEntry"/>
              <w:rPr>
                <w:noProof w:val="0"/>
              </w:rPr>
            </w:pPr>
            <w:r w:rsidRPr="00E808B0">
              <w:rPr>
                <w:noProof w:val="0"/>
              </w:rPr>
              <w:t>1</w:t>
            </w:r>
          </w:p>
        </w:tc>
        <w:tc>
          <w:tcPr>
            <w:tcW w:w="760" w:type="dxa"/>
          </w:tcPr>
          <w:p w14:paraId="77A31759" w14:textId="77777777" w:rsidR="001A7BE9" w:rsidRPr="00E808B0" w:rsidRDefault="001A7BE9">
            <w:pPr>
              <w:pStyle w:val="TableEntry"/>
              <w:rPr>
                <w:noProof w:val="0"/>
              </w:rPr>
            </w:pPr>
            <w:r w:rsidRPr="00E808B0">
              <w:rPr>
                <w:noProof w:val="0"/>
              </w:rPr>
              <w:t>493</w:t>
            </w:r>
          </w:p>
        </w:tc>
        <w:tc>
          <w:tcPr>
            <w:tcW w:w="760" w:type="dxa"/>
          </w:tcPr>
          <w:p w14:paraId="46C3B355" w14:textId="77777777" w:rsidR="001A7BE9" w:rsidRPr="00E808B0" w:rsidRDefault="001A7BE9">
            <w:pPr>
              <w:pStyle w:val="TableEntry"/>
              <w:rPr>
                <w:noProof w:val="0"/>
              </w:rPr>
            </w:pPr>
            <w:r w:rsidRPr="00E808B0">
              <w:rPr>
                <w:noProof w:val="0"/>
              </w:rPr>
              <w:t>ELD</w:t>
            </w:r>
          </w:p>
        </w:tc>
        <w:tc>
          <w:tcPr>
            <w:tcW w:w="1039" w:type="dxa"/>
          </w:tcPr>
          <w:p w14:paraId="5CC3A369" w14:textId="77777777" w:rsidR="001A7BE9" w:rsidRPr="00E808B0" w:rsidRDefault="001A7BE9">
            <w:pPr>
              <w:pStyle w:val="TableEntry"/>
              <w:rPr>
                <w:noProof w:val="0"/>
              </w:rPr>
            </w:pPr>
            <w:r w:rsidRPr="00E808B0">
              <w:rPr>
                <w:noProof w:val="0"/>
              </w:rPr>
              <w:t>X</w:t>
            </w:r>
          </w:p>
        </w:tc>
        <w:tc>
          <w:tcPr>
            <w:tcW w:w="877" w:type="dxa"/>
          </w:tcPr>
          <w:p w14:paraId="5860E3B0"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0]</w:t>
            </w:r>
          </w:p>
        </w:tc>
        <w:tc>
          <w:tcPr>
            <w:tcW w:w="896" w:type="dxa"/>
          </w:tcPr>
          <w:p w14:paraId="180BAA09" w14:textId="77777777" w:rsidR="001A7BE9" w:rsidRPr="00E808B0" w:rsidRDefault="001A7BE9">
            <w:pPr>
              <w:pStyle w:val="TableEntry"/>
              <w:rPr>
                <w:noProof w:val="0"/>
              </w:rPr>
            </w:pPr>
          </w:p>
        </w:tc>
        <w:tc>
          <w:tcPr>
            <w:tcW w:w="0" w:type="auto"/>
          </w:tcPr>
          <w:p w14:paraId="1286DF9B" w14:textId="77777777" w:rsidR="001A7BE9" w:rsidRPr="00E808B0" w:rsidRDefault="001A7BE9">
            <w:pPr>
              <w:pStyle w:val="TableEntry"/>
              <w:rPr>
                <w:noProof w:val="0"/>
              </w:rPr>
            </w:pPr>
            <w:r w:rsidRPr="00E808B0">
              <w:rPr>
                <w:noProof w:val="0"/>
              </w:rPr>
              <w:t>00024</w:t>
            </w:r>
          </w:p>
        </w:tc>
        <w:tc>
          <w:tcPr>
            <w:tcW w:w="0" w:type="auto"/>
          </w:tcPr>
          <w:p w14:paraId="5B3D09F5" w14:textId="77777777" w:rsidR="001A7BE9" w:rsidRPr="00E808B0" w:rsidRDefault="001A7BE9">
            <w:pPr>
              <w:pStyle w:val="TableEntry"/>
              <w:rPr>
                <w:noProof w:val="0"/>
              </w:rPr>
            </w:pPr>
            <w:r w:rsidRPr="00E808B0">
              <w:rPr>
                <w:noProof w:val="0"/>
              </w:rPr>
              <w:t>Error Code and Location</w:t>
            </w:r>
          </w:p>
        </w:tc>
      </w:tr>
      <w:tr w:rsidR="001A7BE9" w:rsidRPr="00E808B0" w14:paraId="0353ED41" w14:textId="77777777">
        <w:trPr>
          <w:jc w:val="center"/>
        </w:trPr>
        <w:tc>
          <w:tcPr>
            <w:tcW w:w="896" w:type="dxa"/>
          </w:tcPr>
          <w:p w14:paraId="45D3FAF4" w14:textId="77777777" w:rsidR="001A7BE9" w:rsidRPr="00E808B0" w:rsidRDefault="001A7BE9">
            <w:pPr>
              <w:pStyle w:val="TableEntry"/>
              <w:rPr>
                <w:noProof w:val="0"/>
              </w:rPr>
            </w:pPr>
            <w:r w:rsidRPr="00E808B0">
              <w:rPr>
                <w:noProof w:val="0"/>
              </w:rPr>
              <w:t>2</w:t>
            </w:r>
          </w:p>
        </w:tc>
        <w:tc>
          <w:tcPr>
            <w:tcW w:w="760" w:type="dxa"/>
          </w:tcPr>
          <w:p w14:paraId="704F3BA7" w14:textId="77777777" w:rsidR="001A7BE9" w:rsidRPr="00E808B0" w:rsidRDefault="001A7BE9">
            <w:pPr>
              <w:pStyle w:val="TableEntry"/>
              <w:rPr>
                <w:noProof w:val="0"/>
              </w:rPr>
            </w:pPr>
            <w:r w:rsidRPr="00E808B0">
              <w:rPr>
                <w:noProof w:val="0"/>
              </w:rPr>
              <w:t>18</w:t>
            </w:r>
          </w:p>
        </w:tc>
        <w:tc>
          <w:tcPr>
            <w:tcW w:w="760" w:type="dxa"/>
          </w:tcPr>
          <w:p w14:paraId="2AB06DC8" w14:textId="77777777" w:rsidR="001A7BE9" w:rsidRPr="00E808B0" w:rsidRDefault="001A7BE9">
            <w:pPr>
              <w:pStyle w:val="TableEntry"/>
              <w:rPr>
                <w:noProof w:val="0"/>
              </w:rPr>
            </w:pPr>
            <w:r w:rsidRPr="00E808B0">
              <w:rPr>
                <w:noProof w:val="0"/>
              </w:rPr>
              <w:t>ERL</w:t>
            </w:r>
          </w:p>
        </w:tc>
        <w:tc>
          <w:tcPr>
            <w:tcW w:w="1039" w:type="dxa"/>
          </w:tcPr>
          <w:p w14:paraId="4D704BBA" w14:textId="77777777" w:rsidR="001A7BE9" w:rsidRPr="00E808B0" w:rsidRDefault="001A7BE9">
            <w:pPr>
              <w:pStyle w:val="TableEntry"/>
              <w:rPr>
                <w:noProof w:val="0"/>
              </w:rPr>
            </w:pPr>
            <w:r w:rsidRPr="00E808B0">
              <w:rPr>
                <w:noProof w:val="0"/>
              </w:rPr>
              <w:t>RE</w:t>
            </w:r>
          </w:p>
        </w:tc>
        <w:tc>
          <w:tcPr>
            <w:tcW w:w="877" w:type="dxa"/>
          </w:tcPr>
          <w:p w14:paraId="6815EFA4"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w:t>
            </w:r>
          </w:p>
        </w:tc>
        <w:tc>
          <w:tcPr>
            <w:tcW w:w="896" w:type="dxa"/>
          </w:tcPr>
          <w:p w14:paraId="2C9754F3" w14:textId="77777777" w:rsidR="001A7BE9" w:rsidRPr="00E808B0" w:rsidRDefault="001A7BE9">
            <w:pPr>
              <w:pStyle w:val="TableEntry"/>
              <w:rPr>
                <w:noProof w:val="0"/>
              </w:rPr>
            </w:pPr>
          </w:p>
        </w:tc>
        <w:tc>
          <w:tcPr>
            <w:tcW w:w="0" w:type="auto"/>
          </w:tcPr>
          <w:p w14:paraId="44A2B71C" w14:textId="77777777" w:rsidR="001A7BE9" w:rsidRPr="00E808B0" w:rsidRDefault="001A7BE9">
            <w:pPr>
              <w:pStyle w:val="TableEntry"/>
              <w:rPr>
                <w:noProof w:val="0"/>
              </w:rPr>
            </w:pPr>
            <w:r w:rsidRPr="00E808B0">
              <w:rPr>
                <w:noProof w:val="0"/>
              </w:rPr>
              <w:t>01812</w:t>
            </w:r>
          </w:p>
        </w:tc>
        <w:tc>
          <w:tcPr>
            <w:tcW w:w="0" w:type="auto"/>
          </w:tcPr>
          <w:p w14:paraId="315775EE" w14:textId="77777777" w:rsidR="001A7BE9" w:rsidRPr="00E808B0" w:rsidRDefault="001A7BE9">
            <w:pPr>
              <w:pStyle w:val="TableEntry"/>
              <w:rPr>
                <w:noProof w:val="0"/>
              </w:rPr>
            </w:pPr>
            <w:r w:rsidRPr="00E808B0">
              <w:rPr>
                <w:noProof w:val="0"/>
              </w:rPr>
              <w:t>Error Location</w:t>
            </w:r>
          </w:p>
        </w:tc>
      </w:tr>
      <w:tr w:rsidR="001A7BE9" w:rsidRPr="00E808B0" w14:paraId="2DA66DD4" w14:textId="77777777">
        <w:trPr>
          <w:jc w:val="center"/>
        </w:trPr>
        <w:tc>
          <w:tcPr>
            <w:tcW w:w="896" w:type="dxa"/>
          </w:tcPr>
          <w:p w14:paraId="45C17628" w14:textId="77777777" w:rsidR="001A7BE9" w:rsidRPr="00E808B0" w:rsidRDefault="001A7BE9">
            <w:pPr>
              <w:pStyle w:val="TableEntry"/>
              <w:rPr>
                <w:noProof w:val="0"/>
              </w:rPr>
            </w:pPr>
            <w:r w:rsidRPr="00E808B0">
              <w:rPr>
                <w:noProof w:val="0"/>
              </w:rPr>
              <w:t>3</w:t>
            </w:r>
          </w:p>
        </w:tc>
        <w:tc>
          <w:tcPr>
            <w:tcW w:w="760" w:type="dxa"/>
          </w:tcPr>
          <w:p w14:paraId="29DEC86F" w14:textId="77777777" w:rsidR="001A7BE9" w:rsidRPr="00E808B0" w:rsidRDefault="001A7BE9">
            <w:pPr>
              <w:pStyle w:val="TableEntry"/>
              <w:rPr>
                <w:noProof w:val="0"/>
              </w:rPr>
            </w:pPr>
            <w:r w:rsidRPr="00E808B0">
              <w:rPr>
                <w:noProof w:val="0"/>
              </w:rPr>
              <w:t>705</w:t>
            </w:r>
          </w:p>
        </w:tc>
        <w:tc>
          <w:tcPr>
            <w:tcW w:w="760" w:type="dxa"/>
          </w:tcPr>
          <w:p w14:paraId="62BC0404" w14:textId="77777777" w:rsidR="001A7BE9" w:rsidRPr="00E808B0" w:rsidRDefault="001A7BE9">
            <w:pPr>
              <w:pStyle w:val="TableEntry"/>
              <w:rPr>
                <w:noProof w:val="0"/>
              </w:rPr>
            </w:pPr>
            <w:r w:rsidRPr="00E808B0">
              <w:rPr>
                <w:noProof w:val="0"/>
              </w:rPr>
              <w:t>CWE</w:t>
            </w:r>
          </w:p>
        </w:tc>
        <w:tc>
          <w:tcPr>
            <w:tcW w:w="1039" w:type="dxa"/>
          </w:tcPr>
          <w:p w14:paraId="61F30869" w14:textId="77777777" w:rsidR="001A7BE9" w:rsidRPr="00E808B0" w:rsidRDefault="001A7BE9">
            <w:pPr>
              <w:pStyle w:val="TableEntry"/>
              <w:rPr>
                <w:noProof w:val="0"/>
              </w:rPr>
            </w:pPr>
            <w:r w:rsidRPr="00E808B0">
              <w:rPr>
                <w:noProof w:val="0"/>
              </w:rPr>
              <w:t>R</w:t>
            </w:r>
          </w:p>
        </w:tc>
        <w:tc>
          <w:tcPr>
            <w:tcW w:w="877" w:type="dxa"/>
          </w:tcPr>
          <w:p w14:paraId="439680C2"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896" w:type="dxa"/>
          </w:tcPr>
          <w:p w14:paraId="7FD6596E" w14:textId="77777777" w:rsidR="001A7BE9" w:rsidRPr="00E808B0" w:rsidRDefault="001A7BE9">
            <w:pPr>
              <w:pStyle w:val="TableEntry"/>
              <w:rPr>
                <w:noProof w:val="0"/>
              </w:rPr>
            </w:pPr>
            <w:r w:rsidRPr="00E808B0">
              <w:rPr>
                <w:noProof w:val="0"/>
              </w:rPr>
              <w:t>0357</w:t>
            </w:r>
          </w:p>
        </w:tc>
        <w:tc>
          <w:tcPr>
            <w:tcW w:w="0" w:type="auto"/>
          </w:tcPr>
          <w:p w14:paraId="5D31D1B0" w14:textId="77777777" w:rsidR="001A7BE9" w:rsidRPr="00E808B0" w:rsidRDefault="001A7BE9">
            <w:pPr>
              <w:pStyle w:val="TableEntry"/>
              <w:rPr>
                <w:noProof w:val="0"/>
              </w:rPr>
            </w:pPr>
            <w:r w:rsidRPr="00E808B0">
              <w:rPr>
                <w:noProof w:val="0"/>
              </w:rPr>
              <w:t>01813</w:t>
            </w:r>
          </w:p>
        </w:tc>
        <w:tc>
          <w:tcPr>
            <w:tcW w:w="0" w:type="auto"/>
          </w:tcPr>
          <w:p w14:paraId="5B46292C" w14:textId="77777777" w:rsidR="001A7BE9" w:rsidRPr="00E808B0" w:rsidRDefault="001A7BE9">
            <w:pPr>
              <w:pStyle w:val="TableEntry"/>
              <w:rPr>
                <w:noProof w:val="0"/>
              </w:rPr>
            </w:pPr>
            <w:r w:rsidRPr="00E808B0">
              <w:rPr>
                <w:noProof w:val="0"/>
              </w:rPr>
              <w:t>HL7 Error Code</w:t>
            </w:r>
          </w:p>
        </w:tc>
      </w:tr>
      <w:tr w:rsidR="001A7BE9" w:rsidRPr="00E808B0" w14:paraId="10CB37A8" w14:textId="77777777">
        <w:trPr>
          <w:jc w:val="center"/>
        </w:trPr>
        <w:tc>
          <w:tcPr>
            <w:tcW w:w="896" w:type="dxa"/>
          </w:tcPr>
          <w:p w14:paraId="64D0269F" w14:textId="77777777" w:rsidR="001A7BE9" w:rsidRPr="00E808B0" w:rsidRDefault="001A7BE9">
            <w:pPr>
              <w:pStyle w:val="TableEntry"/>
              <w:rPr>
                <w:noProof w:val="0"/>
              </w:rPr>
            </w:pPr>
            <w:r w:rsidRPr="00E808B0">
              <w:rPr>
                <w:noProof w:val="0"/>
              </w:rPr>
              <w:t>4</w:t>
            </w:r>
          </w:p>
        </w:tc>
        <w:tc>
          <w:tcPr>
            <w:tcW w:w="760" w:type="dxa"/>
          </w:tcPr>
          <w:p w14:paraId="20667BFA" w14:textId="77777777" w:rsidR="001A7BE9" w:rsidRPr="00E808B0" w:rsidRDefault="001A7BE9">
            <w:pPr>
              <w:pStyle w:val="TableEntry"/>
              <w:rPr>
                <w:noProof w:val="0"/>
              </w:rPr>
            </w:pPr>
            <w:r w:rsidRPr="00E808B0">
              <w:rPr>
                <w:noProof w:val="0"/>
              </w:rPr>
              <w:t>2</w:t>
            </w:r>
          </w:p>
        </w:tc>
        <w:tc>
          <w:tcPr>
            <w:tcW w:w="760" w:type="dxa"/>
          </w:tcPr>
          <w:p w14:paraId="16AEF3F9" w14:textId="77777777" w:rsidR="001A7BE9" w:rsidRPr="00E808B0" w:rsidRDefault="001A7BE9">
            <w:pPr>
              <w:pStyle w:val="TableEntry"/>
              <w:rPr>
                <w:noProof w:val="0"/>
              </w:rPr>
            </w:pPr>
            <w:r w:rsidRPr="00E808B0">
              <w:rPr>
                <w:noProof w:val="0"/>
              </w:rPr>
              <w:t>ID</w:t>
            </w:r>
          </w:p>
        </w:tc>
        <w:tc>
          <w:tcPr>
            <w:tcW w:w="1039" w:type="dxa"/>
          </w:tcPr>
          <w:p w14:paraId="50D25C3E" w14:textId="77777777" w:rsidR="001A7BE9" w:rsidRPr="00E808B0" w:rsidRDefault="001A7BE9">
            <w:pPr>
              <w:pStyle w:val="TableEntry"/>
              <w:rPr>
                <w:noProof w:val="0"/>
              </w:rPr>
            </w:pPr>
            <w:r w:rsidRPr="00E808B0">
              <w:rPr>
                <w:noProof w:val="0"/>
              </w:rPr>
              <w:t>R</w:t>
            </w:r>
          </w:p>
        </w:tc>
        <w:tc>
          <w:tcPr>
            <w:tcW w:w="877" w:type="dxa"/>
          </w:tcPr>
          <w:p w14:paraId="3129869F"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896" w:type="dxa"/>
          </w:tcPr>
          <w:p w14:paraId="211E6246" w14:textId="77777777" w:rsidR="001A7BE9" w:rsidRPr="00E808B0" w:rsidRDefault="001A7BE9">
            <w:pPr>
              <w:pStyle w:val="TableEntry"/>
              <w:rPr>
                <w:noProof w:val="0"/>
              </w:rPr>
            </w:pPr>
            <w:r w:rsidRPr="00E808B0">
              <w:rPr>
                <w:noProof w:val="0"/>
              </w:rPr>
              <w:t>0516</w:t>
            </w:r>
          </w:p>
        </w:tc>
        <w:tc>
          <w:tcPr>
            <w:tcW w:w="0" w:type="auto"/>
          </w:tcPr>
          <w:p w14:paraId="25ACC91C" w14:textId="77777777" w:rsidR="001A7BE9" w:rsidRPr="00E808B0" w:rsidRDefault="001A7BE9">
            <w:pPr>
              <w:pStyle w:val="TableEntry"/>
              <w:rPr>
                <w:noProof w:val="0"/>
              </w:rPr>
            </w:pPr>
            <w:r w:rsidRPr="00E808B0">
              <w:rPr>
                <w:noProof w:val="0"/>
              </w:rPr>
              <w:t>01814</w:t>
            </w:r>
          </w:p>
        </w:tc>
        <w:tc>
          <w:tcPr>
            <w:tcW w:w="0" w:type="auto"/>
          </w:tcPr>
          <w:p w14:paraId="70ABFB0E" w14:textId="77777777" w:rsidR="001A7BE9" w:rsidRPr="00E808B0" w:rsidRDefault="001A7BE9">
            <w:pPr>
              <w:pStyle w:val="TableEntry"/>
              <w:rPr>
                <w:noProof w:val="0"/>
              </w:rPr>
            </w:pPr>
            <w:r w:rsidRPr="00E808B0">
              <w:rPr>
                <w:noProof w:val="0"/>
              </w:rPr>
              <w:t>Severity</w:t>
            </w:r>
          </w:p>
        </w:tc>
      </w:tr>
      <w:tr w:rsidR="001A7BE9" w:rsidRPr="00E808B0" w14:paraId="1F2D2180" w14:textId="77777777">
        <w:trPr>
          <w:jc w:val="center"/>
        </w:trPr>
        <w:tc>
          <w:tcPr>
            <w:tcW w:w="896" w:type="dxa"/>
          </w:tcPr>
          <w:p w14:paraId="5F22ED57" w14:textId="77777777" w:rsidR="001A7BE9" w:rsidRPr="00E808B0" w:rsidRDefault="001A7BE9">
            <w:pPr>
              <w:pStyle w:val="TableEntry"/>
              <w:rPr>
                <w:noProof w:val="0"/>
              </w:rPr>
            </w:pPr>
            <w:r w:rsidRPr="00E808B0">
              <w:rPr>
                <w:noProof w:val="0"/>
              </w:rPr>
              <w:t>5</w:t>
            </w:r>
          </w:p>
        </w:tc>
        <w:tc>
          <w:tcPr>
            <w:tcW w:w="760" w:type="dxa"/>
          </w:tcPr>
          <w:p w14:paraId="59F7FD1E" w14:textId="77777777" w:rsidR="001A7BE9" w:rsidRPr="00E808B0" w:rsidRDefault="001A7BE9">
            <w:pPr>
              <w:pStyle w:val="TableEntry"/>
              <w:rPr>
                <w:noProof w:val="0"/>
              </w:rPr>
            </w:pPr>
            <w:r w:rsidRPr="00E808B0">
              <w:rPr>
                <w:noProof w:val="0"/>
              </w:rPr>
              <w:t xml:space="preserve">705 </w:t>
            </w:r>
          </w:p>
        </w:tc>
        <w:tc>
          <w:tcPr>
            <w:tcW w:w="760" w:type="dxa"/>
          </w:tcPr>
          <w:p w14:paraId="19B651ED" w14:textId="77777777" w:rsidR="001A7BE9" w:rsidRPr="00E808B0" w:rsidRDefault="001A7BE9">
            <w:pPr>
              <w:pStyle w:val="TableEntry"/>
              <w:rPr>
                <w:noProof w:val="0"/>
              </w:rPr>
            </w:pPr>
            <w:r w:rsidRPr="00E808B0">
              <w:rPr>
                <w:noProof w:val="0"/>
              </w:rPr>
              <w:t>CWE</w:t>
            </w:r>
          </w:p>
        </w:tc>
        <w:tc>
          <w:tcPr>
            <w:tcW w:w="1039" w:type="dxa"/>
          </w:tcPr>
          <w:p w14:paraId="0271A567" w14:textId="77777777" w:rsidR="001A7BE9" w:rsidRPr="00E808B0" w:rsidRDefault="001A7BE9">
            <w:pPr>
              <w:pStyle w:val="TableEntry"/>
              <w:rPr>
                <w:noProof w:val="0"/>
              </w:rPr>
            </w:pPr>
            <w:r w:rsidRPr="00E808B0">
              <w:rPr>
                <w:noProof w:val="0"/>
              </w:rPr>
              <w:t>O</w:t>
            </w:r>
          </w:p>
        </w:tc>
        <w:tc>
          <w:tcPr>
            <w:tcW w:w="877" w:type="dxa"/>
          </w:tcPr>
          <w:p w14:paraId="5CE30BA6"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896" w:type="dxa"/>
          </w:tcPr>
          <w:p w14:paraId="0D42D818" w14:textId="77777777" w:rsidR="001A7BE9" w:rsidRPr="00E808B0" w:rsidRDefault="001A7BE9">
            <w:pPr>
              <w:pStyle w:val="TableEntry"/>
              <w:rPr>
                <w:noProof w:val="0"/>
              </w:rPr>
            </w:pPr>
            <w:r w:rsidRPr="00E808B0">
              <w:rPr>
                <w:noProof w:val="0"/>
              </w:rPr>
              <w:t>0533</w:t>
            </w:r>
          </w:p>
        </w:tc>
        <w:tc>
          <w:tcPr>
            <w:tcW w:w="0" w:type="auto"/>
          </w:tcPr>
          <w:p w14:paraId="5868D3B4" w14:textId="77777777" w:rsidR="001A7BE9" w:rsidRPr="00E808B0" w:rsidRDefault="001A7BE9">
            <w:pPr>
              <w:pStyle w:val="TableEntry"/>
              <w:rPr>
                <w:noProof w:val="0"/>
              </w:rPr>
            </w:pPr>
            <w:r w:rsidRPr="00E808B0">
              <w:rPr>
                <w:noProof w:val="0"/>
              </w:rPr>
              <w:t>01815</w:t>
            </w:r>
          </w:p>
        </w:tc>
        <w:tc>
          <w:tcPr>
            <w:tcW w:w="0" w:type="auto"/>
          </w:tcPr>
          <w:p w14:paraId="488E8911" w14:textId="77777777" w:rsidR="001A7BE9" w:rsidRPr="00E808B0" w:rsidRDefault="001A7BE9">
            <w:pPr>
              <w:pStyle w:val="TableEntry"/>
              <w:rPr>
                <w:noProof w:val="0"/>
              </w:rPr>
            </w:pPr>
            <w:r w:rsidRPr="00E808B0">
              <w:rPr>
                <w:noProof w:val="0"/>
              </w:rPr>
              <w:t>Application Error Code</w:t>
            </w:r>
          </w:p>
        </w:tc>
      </w:tr>
      <w:tr w:rsidR="001A7BE9" w:rsidRPr="00E808B0" w14:paraId="6ED84540" w14:textId="77777777">
        <w:trPr>
          <w:jc w:val="center"/>
        </w:trPr>
        <w:tc>
          <w:tcPr>
            <w:tcW w:w="896" w:type="dxa"/>
          </w:tcPr>
          <w:p w14:paraId="216AFA8D" w14:textId="77777777" w:rsidR="001A7BE9" w:rsidRPr="00E808B0" w:rsidRDefault="001A7BE9">
            <w:pPr>
              <w:pStyle w:val="TableEntry"/>
              <w:rPr>
                <w:noProof w:val="0"/>
              </w:rPr>
            </w:pPr>
            <w:r w:rsidRPr="00E808B0">
              <w:rPr>
                <w:noProof w:val="0"/>
              </w:rPr>
              <w:t>6</w:t>
            </w:r>
          </w:p>
        </w:tc>
        <w:tc>
          <w:tcPr>
            <w:tcW w:w="760" w:type="dxa"/>
          </w:tcPr>
          <w:p w14:paraId="201ABEE7" w14:textId="77777777" w:rsidR="001A7BE9" w:rsidRPr="00E808B0" w:rsidRDefault="001A7BE9">
            <w:pPr>
              <w:pStyle w:val="TableEntry"/>
              <w:rPr>
                <w:noProof w:val="0"/>
              </w:rPr>
            </w:pPr>
            <w:r w:rsidRPr="00E808B0">
              <w:rPr>
                <w:noProof w:val="0"/>
              </w:rPr>
              <w:t>80</w:t>
            </w:r>
          </w:p>
        </w:tc>
        <w:tc>
          <w:tcPr>
            <w:tcW w:w="760" w:type="dxa"/>
          </w:tcPr>
          <w:p w14:paraId="3D1A68ED" w14:textId="77777777" w:rsidR="001A7BE9" w:rsidRPr="00E808B0" w:rsidRDefault="001A7BE9">
            <w:pPr>
              <w:pStyle w:val="TableEntry"/>
              <w:rPr>
                <w:noProof w:val="0"/>
              </w:rPr>
            </w:pPr>
            <w:r w:rsidRPr="00E808B0">
              <w:rPr>
                <w:noProof w:val="0"/>
              </w:rPr>
              <w:t>ST</w:t>
            </w:r>
          </w:p>
        </w:tc>
        <w:tc>
          <w:tcPr>
            <w:tcW w:w="1039" w:type="dxa"/>
          </w:tcPr>
          <w:p w14:paraId="3938311A" w14:textId="77777777" w:rsidR="001A7BE9" w:rsidRPr="00E808B0" w:rsidRDefault="001A7BE9">
            <w:pPr>
              <w:pStyle w:val="TableEntry"/>
              <w:rPr>
                <w:noProof w:val="0"/>
              </w:rPr>
            </w:pPr>
            <w:r w:rsidRPr="00E808B0">
              <w:rPr>
                <w:noProof w:val="0"/>
              </w:rPr>
              <w:t>O</w:t>
            </w:r>
          </w:p>
        </w:tc>
        <w:tc>
          <w:tcPr>
            <w:tcW w:w="877" w:type="dxa"/>
          </w:tcPr>
          <w:p w14:paraId="3BC08697"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10]</w:t>
            </w:r>
          </w:p>
        </w:tc>
        <w:tc>
          <w:tcPr>
            <w:tcW w:w="896" w:type="dxa"/>
          </w:tcPr>
          <w:p w14:paraId="63F82805" w14:textId="77777777" w:rsidR="001A7BE9" w:rsidRPr="00E808B0" w:rsidRDefault="001A7BE9">
            <w:pPr>
              <w:pStyle w:val="TableEntry"/>
              <w:rPr>
                <w:noProof w:val="0"/>
              </w:rPr>
            </w:pPr>
          </w:p>
        </w:tc>
        <w:tc>
          <w:tcPr>
            <w:tcW w:w="0" w:type="auto"/>
          </w:tcPr>
          <w:p w14:paraId="42242780" w14:textId="77777777" w:rsidR="001A7BE9" w:rsidRPr="00E808B0" w:rsidRDefault="001A7BE9">
            <w:pPr>
              <w:pStyle w:val="TableEntry"/>
              <w:rPr>
                <w:noProof w:val="0"/>
              </w:rPr>
            </w:pPr>
            <w:r w:rsidRPr="00E808B0">
              <w:rPr>
                <w:noProof w:val="0"/>
              </w:rPr>
              <w:t>01816</w:t>
            </w:r>
          </w:p>
        </w:tc>
        <w:tc>
          <w:tcPr>
            <w:tcW w:w="0" w:type="auto"/>
          </w:tcPr>
          <w:p w14:paraId="000C319F" w14:textId="77777777" w:rsidR="001A7BE9" w:rsidRPr="00E808B0" w:rsidRDefault="001A7BE9">
            <w:pPr>
              <w:pStyle w:val="TableEntry"/>
              <w:rPr>
                <w:noProof w:val="0"/>
              </w:rPr>
            </w:pPr>
            <w:r w:rsidRPr="00E808B0">
              <w:rPr>
                <w:noProof w:val="0"/>
              </w:rPr>
              <w:t>Application Error Parameter</w:t>
            </w:r>
          </w:p>
        </w:tc>
      </w:tr>
      <w:tr w:rsidR="001A7BE9" w:rsidRPr="00E808B0" w14:paraId="542A3C4A" w14:textId="77777777">
        <w:trPr>
          <w:jc w:val="center"/>
        </w:trPr>
        <w:tc>
          <w:tcPr>
            <w:tcW w:w="896" w:type="dxa"/>
          </w:tcPr>
          <w:p w14:paraId="79E593B2" w14:textId="77777777" w:rsidR="001A7BE9" w:rsidRPr="00E808B0" w:rsidRDefault="001A7BE9">
            <w:pPr>
              <w:pStyle w:val="TableEntry"/>
              <w:rPr>
                <w:noProof w:val="0"/>
              </w:rPr>
            </w:pPr>
            <w:r w:rsidRPr="00E808B0">
              <w:rPr>
                <w:noProof w:val="0"/>
              </w:rPr>
              <w:t>7</w:t>
            </w:r>
          </w:p>
        </w:tc>
        <w:tc>
          <w:tcPr>
            <w:tcW w:w="760" w:type="dxa"/>
          </w:tcPr>
          <w:p w14:paraId="77600D6B" w14:textId="77777777" w:rsidR="001A7BE9" w:rsidRPr="00E808B0" w:rsidRDefault="001A7BE9">
            <w:pPr>
              <w:pStyle w:val="TableEntry"/>
              <w:rPr>
                <w:noProof w:val="0"/>
              </w:rPr>
            </w:pPr>
            <w:r w:rsidRPr="00E808B0">
              <w:rPr>
                <w:noProof w:val="0"/>
              </w:rPr>
              <w:t>2048</w:t>
            </w:r>
          </w:p>
        </w:tc>
        <w:tc>
          <w:tcPr>
            <w:tcW w:w="760" w:type="dxa"/>
          </w:tcPr>
          <w:p w14:paraId="3AEFC885" w14:textId="77777777" w:rsidR="001A7BE9" w:rsidRPr="00E808B0" w:rsidRDefault="001A7BE9">
            <w:pPr>
              <w:pStyle w:val="TableEntry"/>
              <w:rPr>
                <w:noProof w:val="0"/>
              </w:rPr>
            </w:pPr>
            <w:r w:rsidRPr="00E808B0">
              <w:rPr>
                <w:noProof w:val="0"/>
              </w:rPr>
              <w:t>TX</w:t>
            </w:r>
          </w:p>
        </w:tc>
        <w:tc>
          <w:tcPr>
            <w:tcW w:w="1039" w:type="dxa"/>
          </w:tcPr>
          <w:p w14:paraId="1BEC5988" w14:textId="77777777" w:rsidR="001A7BE9" w:rsidRPr="00E808B0" w:rsidRDefault="001A7BE9">
            <w:pPr>
              <w:pStyle w:val="TableEntry"/>
              <w:rPr>
                <w:noProof w:val="0"/>
              </w:rPr>
            </w:pPr>
            <w:r w:rsidRPr="00E808B0">
              <w:rPr>
                <w:noProof w:val="0"/>
              </w:rPr>
              <w:t>O</w:t>
            </w:r>
          </w:p>
        </w:tc>
        <w:tc>
          <w:tcPr>
            <w:tcW w:w="877" w:type="dxa"/>
          </w:tcPr>
          <w:p w14:paraId="55336742"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896" w:type="dxa"/>
          </w:tcPr>
          <w:p w14:paraId="300D394D" w14:textId="77777777" w:rsidR="001A7BE9" w:rsidRPr="00E808B0" w:rsidRDefault="001A7BE9">
            <w:pPr>
              <w:pStyle w:val="TableEntry"/>
              <w:rPr>
                <w:noProof w:val="0"/>
              </w:rPr>
            </w:pPr>
          </w:p>
        </w:tc>
        <w:tc>
          <w:tcPr>
            <w:tcW w:w="0" w:type="auto"/>
          </w:tcPr>
          <w:p w14:paraId="065C0F26" w14:textId="77777777" w:rsidR="001A7BE9" w:rsidRPr="00E808B0" w:rsidRDefault="001A7BE9">
            <w:pPr>
              <w:pStyle w:val="TableEntry"/>
              <w:rPr>
                <w:noProof w:val="0"/>
              </w:rPr>
            </w:pPr>
            <w:r w:rsidRPr="00E808B0">
              <w:rPr>
                <w:noProof w:val="0"/>
              </w:rPr>
              <w:t>01817</w:t>
            </w:r>
          </w:p>
        </w:tc>
        <w:tc>
          <w:tcPr>
            <w:tcW w:w="0" w:type="auto"/>
          </w:tcPr>
          <w:p w14:paraId="14BDE5EC" w14:textId="77777777" w:rsidR="001A7BE9" w:rsidRPr="00E808B0" w:rsidRDefault="001A7BE9">
            <w:pPr>
              <w:pStyle w:val="TableEntry"/>
              <w:rPr>
                <w:noProof w:val="0"/>
              </w:rPr>
            </w:pPr>
            <w:r w:rsidRPr="00E808B0">
              <w:rPr>
                <w:noProof w:val="0"/>
              </w:rPr>
              <w:t>Diagnostic Information</w:t>
            </w:r>
          </w:p>
        </w:tc>
      </w:tr>
      <w:tr w:rsidR="001A7BE9" w:rsidRPr="00E808B0" w14:paraId="4A381FF2" w14:textId="77777777">
        <w:trPr>
          <w:jc w:val="center"/>
        </w:trPr>
        <w:tc>
          <w:tcPr>
            <w:tcW w:w="896" w:type="dxa"/>
          </w:tcPr>
          <w:p w14:paraId="7357CD81" w14:textId="77777777" w:rsidR="001A7BE9" w:rsidRPr="00E808B0" w:rsidRDefault="001A7BE9">
            <w:pPr>
              <w:pStyle w:val="TableEntry"/>
              <w:rPr>
                <w:noProof w:val="0"/>
              </w:rPr>
            </w:pPr>
            <w:r w:rsidRPr="00E808B0">
              <w:rPr>
                <w:noProof w:val="0"/>
              </w:rPr>
              <w:t>8</w:t>
            </w:r>
          </w:p>
        </w:tc>
        <w:tc>
          <w:tcPr>
            <w:tcW w:w="760" w:type="dxa"/>
          </w:tcPr>
          <w:p w14:paraId="0A73B9EA" w14:textId="77777777" w:rsidR="001A7BE9" w:rsidRPr="00E808B0" w:rsidRDefault="001A7BE9">
            <w:pPr>
              <w:pStyle w:val="TableEntry"/>
              <w:rPr>
                <w:noProof w:val="0"/>
              </w:rPr>
            </w:pPr>
            <w:r w:rsidRPr="00E808B0">
              <w:rPr>
                <w:noProof w:val="0"/>
              </w:rPr>
              <w:t>250</w:t>
            </w:r>
          </w:p>
        </w:tc>
        <w:tc>
          <w:tcPr>
            <w:tcW w:w="760" w:type="dxa"/>
          </w:tcPr>
          <w:p w14:paraId="14AFF6CA" w14:textId="77777777" w:rsidR="001A7BE9" w:rsidRPr="00E808B0" w:rsidRDefault="001A7BE9">
            <w:pPr>
              <w:pStyle w:val="TableEntry"/>
              <w:rPr>
                <w:noProof w:val="0"/>
              </w:rPr>
            </w:pPr>
            <w:r w:rsidRPr="00E808B0">
              <w:rPr>
                <w:noProof w:val="0"/>
              </w:rPr>
              <w:t>TX</w:t>
            </w:r>
          </w:p>
        </w:tc>
        <w:tc>
          <w:tcPr>
            <w:tcW w:w="1039" w:type="dxa"/>
          </w:tcPr>
          <w:p w14:paraId="3D9B6060" w14:textId="77777777" w:rsidR="001A7BE9" w:rsidRPr="00E808B0" w:rsidRDefault="001A7BE9">
            <w:pPr>
              <w:pStyle w:val="TableEntry"/>
              <w:rPr>
                <w:noProof w:val="0"/>
              </w:rPr>
            </w:pPr>
            <w:r w:rsidRPr="00E808B0">
              <w:rPr>
                <w:noProof w:val="0"/>
              </w:rPr>
              <w:t>O</w:t>
            </w:r>
          </w:p>
        </w:tc>
        <w:tc>
          <w:tcPr>
            <w:tcW w:w="877" w:type="dxa"/>
          </w:tcPr>
          <w:p w14:paraId="0CCD172C"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896" w:type="dxa"/>
          </w:tcPr>
          <w:p w14:paraId="32FEB3B9" w14:textId="77777777" w:rsidR="001A7BE9" w:rsidRPr="00E808B0" w:rsidRDefault="001A7BE9">
            <w:pPr>
              <w:pStyle w:val="TableEntry"/>
              <w:rPr>
                <w:noProof w:val="0"/>
              </w:rPr>
            </w:pPr>
          </w:p>
        </w:tc>
        <w:tc>
          <w:tcPr>
            <w:tcW w:w="0" w:type="auto"/>
          </w:tcPr>
          <w:p w14:paraId="704197A5" w14:textId="77777777" w:rsidR="001A7BE9" w:rsidRPr="00E808B0" w:rsidRDefault="001A7BE9">
            <w:pPr>
              <w:pStyle w:val="TableEntry"/>
              <w:rPr>
                <w:noProof w:val="0"/>
              </w:rPr>
            </w:pPr>
            <w:r w:rsidRPr="00E808B0">
              <w:rPr>
                <w:noProof w:val="0"/>
              </w:rPr>
              <w:t>01818</w:t>
            </w:r>
          </w:p>
        </w:tc>
        <w:tc>
          <w:tcPr>
            <w:tcW w:w="0" w:type="auto"/>
          </w:tcPr>
          <w:p w14:paraId="1F63942C" w14:textId="77777777" w:rsidR="001A7BE9" w:rsidRPr="00E808B0" w:rsidRDefault="001A7BE9">
            <w:pPr>
              <w:pStyle w:val="TableEntry"/>
              <w:rPr>
                <w:noProof w:val="0"/>
              </w:rPr>
            </w:pPr>
            <w:r w:rsidRPr="00E808B0">
              <w:rPr>
                <w:noProof w:val="0"/>
              </w:rPr>
              <w:t>User Message</w:t>
            </w:r>
          </w:p>
        </w:tc>
      </w:tr>
      <w:tr w:rsidR="001A7BE9" w:rsidRPr="00E808B0" w14:paraId="7C6813C5" w14:textId="77777777">
        <w:trPr>
          <w:jc w:val="center"/>
        </w:trPr>
        <w:tc>
          <w:tcPr>
            <w:tcW w:w="896" w:type="dxa"/>
          </w:tcPr>
          <w:p w14:paraId="662E5716" w14:textId="77777777" w:rsidR="001A7BE9" w:rsidRPr="00E808B0" w:rsidRDefault="001A7BE9">
            <w:pPr>
              <w:pStyle w:val="TableEntry"/>
              <w:rPr>
                <w:noProof w:val="0"/>
              </w:rPr>
            </w:pPr>
            <w:r w:rsidRPr="00E808B0">
              <w:rPr>
                <w:noProof w:val="0"/>
              </w:rPr>
              <w:t>9</w:t>
            </w:r>
          </w:p>
        </w:tc>
        <w:tc>
          <w:tcPr>
            <w:tcW w:w="760" w:type="dxa"/>
          </w:tcPr>
          <w:p w14:paraId="1ACFCE79" w14:textId="77777777" w:rsidR="001A7BE9" w:rsidRPr="00E808B0" w:rsidRDefault="001A7BE9">
            <w:pPr>
              <w:pStyle w:val="TableEntry"/>
              <w:rPr>
                <w:noProof w:val="0"/>
              </w:rPr>
            </w:pPr>
            <w:r w:rsidRPr="00E808B0">
              <w:rPr>
                <w:noProof w:val="0"/>
              </w:rPr>
              <w:t>20</w:t>
            </w:r>
          </w:p>
        </w:tc>
        <w:tc>
          <w:tcPr>
            <w:tcW w:w="760" w:type="dxa"/>
          </w:tcPr>
          <w:p w14:paraId="3130A584" w14:textId="77777777" w:rsidR="001A7BE9" w:rsidRPr="00E808B0" w:rsidRDefault="001A7BE9">
            <w:pPr>
              <w:pStyle w:val="TableEntry"/>
              <w:rPr>
                <w:noProof w:val="0"/>
              </w:rPr>
            </w:pPr>
            <w:r w:rsidRPr="00E808B0">
              <w:rPr>
                <w:noProof w:val="0"/>
              </w:rPr>
              <w:t>IS</w:t>
            </w:r>
          </w:p>
        </w:tc>
        <w:tc>
          <w:tcPr>
            <w:tcW w:w="1039" w:type="dxa"/>
          </w:tcPr>
          <w:p w14:paraId="324A7D37" w14:textId="77777777" w:rsidR="001A7BE9" w:rsidRPr="00E808B0" w:rsidRDefault="001A7BE9">
            <w:pPr>
              <w:pStyle w:val="TableEntry"/>
              <w:rPr>
                <w:noProof w:val="0"/>
              </w:rPr>
            </w:pPr>
            <w:r w:rsidRPr="00E808B0">
              <w:rPr>
                <w:noProof w:val="0"/>
              </w:rPr>
              <w:t>O</w:t>
            </w:r>
          </w:p>
        </w:tc>
        <w:tc>
          <w:tcPr>
            <w:tcW w:w="877" w:type="dxa"/>
          </w:tcPr>
          <w:p w14:paraId="6EB26CA9"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w:t>
            </w:r>
          </w:p>
        </w:tc>
        <w:tc>
          <w:tcPr>
            <w:tcW w:w="896" w:type="dxa"/>
          </w:tcPr>
          <w:p w14:paraId="4DFF8CC0" w14:textId="77777777" w:rsidR="001A7BE9" w:rsidRPr="00E808B0" w:rsidRDefault="001A7BE9">
            <w:pPr>
              <w:pStyle w:val="TableEntry"/>
              <w:rPr>
                <w:noProof w:val="0"/>
              </w:rPr>
            </w:pPr>
            <w:r w:rsidRPr="00E808B0">
              <w:rPr>
                <w:noProof w:val="0"/>
              </w:rPr>
              <w:t>0517</w:t>
            </w:r>
          </w:p>
        </w:tc>
        <w:tc>
          <w:tcPr>
            <w:tcW w:w="0" w:type="auto"/>
          </w:tcPr>
          <w:p w14:paraId="5FC7773E" w14:textId="77777777" w:rsidR="001A7BE9" w:rsidRPr="00E808B0" w:rsidRDefault="001A7BE9">
            <w:pPr>
              <w:pStyle w:val="TableEntry"/>
              <w:rPr>
                <w:noProof w:val="0"/>
              </w:rPr>
            </w:pPr>
            <w:r w:rsidRPr="00E808B0">
              <w:rPr>
                <w:noProof w:val="0"/>
              </w:rPr>
              <w:t>01819</w:t>
            </w:r>
          </w:p>
        </w:tc>
        <w:tc>
          <w:tcPr>
            <w:tcW w:w="0" w:type="auto"/>
          </w:tcPr>
          <w:p w14:paraId="02366908" w14:textId="77777777" w:rsidR="001A7BE9" w:rsidRPr="00E808B0" w:rsidRDefault="001A7BE9">
            <w:pPr>
              <w:pStyle w:val="TableEntry"/>
              <w:rPr>
                <w:noProof w:val="0"/>
              </w:rPr>
            </w:pPr>
            <w:r w:rsidRPr="00E808B0">
              <w:rPr>
                <w:noProof w:val="0"/>
              </w:rPr>
              <w:t>Inform Person Indicator</w:t>
            </w:r>
          </w:p>
        </w:tc>
      </w:tr>
      <w:tr w:rsidR="001A7BE9" w:rsidRPr="00E808B0" w14:paraId="1556BCBD" w14:textId="77777777">
        <w:trPr>
          <w:jc w:val="center"/>
        </w:trPr>
        <w:tc>
          <w:tcPr>
            <w:tcW w:w="896" w:type="dxa"/>
          </w:tcPr>
          <w:p w14:paraId="3FCB71CB" w14:textId="77777777" w:rsidR="001A7BE9" w:rsidRPr="00E808B0" w:rsidRDefault="001A7BE9">
            <w:pPr>
              <w:pStyle w:val="TableEntry"/>
              <w:rPr>
                <w:noProof w:val="0"/>
              </w:rPr>
            </w:pPr>
            <w:r w:rsidRPr="00E808B0">
              <w:rPr>
                <w:noProof w:val="0"/>
              </w:rPr>
              <w:t>10</w:t>
            </w:r>
          </w:p>
        </w:tc>
        <w:tc>
          <w:tcPr>
            <w:tcW w:w="760" w:type="dxa"/>
          </w:tcPr>
          <w:p w14:paraId="7AD941A6" w14:textId="77777777" w:rsidR="001A7BE9" w:rsidRPr="00E808B0" w:rsidRDefault="001A7BE9">
            <w:pPr>
              <w:pStyle w:val="TableEntry"/>
              <w:rPr>
                <w:noProof w:val="0"/>
              </w:rPr>
            </w:pPr>
            <w:r w:rsidRPr="00E808B0">
              <w:rPr>
                <w:noProof w:val="0"/>
              </w:rPr>
              <w:t xml:space="preserve">705 </w:t>
            </w:r>
          </w:p>
        </w:tc>
        <w:tc>
          <w:tcPr>
            <w:tcW w:w="760" w:type="dxa"/>
          </w:tcPr>
          <w:p w14:paraId="7BB87363" w14:textId="77777777" w:rsidR="001A7BE9" w:rsidRPr="00E808B0" w:rsidRDefault="001A7BE9">
            <w:pPr>
              <w:pStyle w:val="TableEntry"/>
              <w:rPr>
                <w:noProof w:val="0"/>
              </w:rPr>
            </w:pPr>
            <w:r w:rsidRPr="00E808B0">
              <w:rPr>
                <w:noProof w:val="0"/>
              </w:rPr>
              <w:t>CWE</w:t>
            </w:r>
          </w:p>
        </w:tc>
        <w:tc>
          <w:tcPr>
            <w:tcW w:w="1039" w:type="dxa"/>
          </w:tcPr>
          <w:p w14:paraId="6E2FA75B" w14:textId="77777777" w:rsidR="001A7BE9" w:rsidRPr="00E808B0" w:rsidRDefault="001A7BE9">
            <w:pPr>
              <w:pStyle w:val="TableEntry"/>
              <w:rPr>
                <w:noProof w:val="0"/>
              </w:rPr>
            </w:pPr>
            <w:r w:rsidRPr="00E808B0">
              <w:rPr>
                <w:noProof w:val="0"/>
              </w:rPr>
              <w:t>O</w:t>
            </w:r>
          </w:p>
        </w:tc>
        <w:tc>
          <w:tcPr>
            <w:tcW w:w="877" w:type="dxa"/>
          </w:tcPr>
          <w:p w14:paraId="35343AC8"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896" w:type="dxa"/>
          </w:tcPr>
          <w:p w14:paraId="2FBFD3B6" w14:textId="77777777" w:rsidR="001A7BE9" w:rsidRPr="00E808B0" w:rsidRDefault="001A7BE9">
            <w:pPr>
              <w:pStyle w:val="TableEntry"/>
              <w:rPr>
                <w:noProof w:val="0"/>
              </w:rPr>
            </w:pPr>
            <w:r w:rsidRPr="00E808B0">
              <w:rPr>
                <w:noProof w:val="0"/>
              </w:rPr>
              <w:t>0518</w:t>
            </w:r>
          </w:p>
        </w:tc>
        <w:tc>
          <w:tcPr>
            <w:tcW w:w="0" w:type="auto"/>
          </w:tcPr>
          <w:p w14:paraId="6D29CAC6" w14:textId="77777777" w:rsidR="001A7BE9" w:rsidRPr="00E808B0" w:rsidRDefault="001A7BE9">
            <w:pPr>
              <w:pStyle w:val="TableEntry"/>
              <w:rPr>
                <w:noProof w:val="0"/>
              </w:rPr>
            </w:pPr>
            <w:r w:rsidRPr="00E808B0">
              <w:rPr>
                <w:noProof w:val="0"/>
              </w:rPr>
              <w:t>01820</w:t>
            </w:r>
          </w:p>
        </w:tc>
        <w:tc>
          <w:tcPr>
            <w:tcW w:w="0" w:type="auto"/>
          </w:tcPr>
          <w:p w14:paraId="77551014" w14:textId="77777777" w:rsidR="001A7BE9" w:rsidRPr="00E808B0" w:rsidRDefault="001A7BE9">
            <w:pPr>
              <w:pStyle w:val="TableEntry"/>
              <w:rPr>
                <w:noProof w:val="0"/>
              </w:rPr>
            </w:pPr>
            <w:r w:rsidRPr="00E808B0">
              <w:rPr>
                <w:noProof w:val="0"/>
              </w:rPr>
              <w:t>Override Type</w:t>
            </w:r>
          </w:p>
        </w:tc>
      </w:tr>
      <w:tr w:rsidR="001A7BE9" w:rsidRPr="00E808B0" w14:paraId="77DC696A" w14:textId="77777777">
        <w:trPr>
          <w:jc w:val="center"/>
        </w:trPr>
        <w:tc>
          <w:tcPr>
            <w:tcW w:w="896" w:type="dxa"/>
          </w:tcPr>
          <w:p w14:paraId="3B9360AC" w14:textId="77777777" w:rsidR="001A7BE9" w:rsidRPr="00E808B0" w:rsidRDefault="001A7BE9">
            <w:pPr>
              <w:pStyle w:val="TableEntry"/>
              <w:rPr>
                <w:noProof w:val="0"/>
              </w:rPr>
            </w:pPr>
            <w:r w:rsidRPr="00E808B0">
              <w:rPr>
                <w:noProof w:val="0"/>
              </w:rPr>
              <w:t>11</w:t>
            </w:r>
          </w:p>
        </w:tc>
        <w:tc>
          <w:tcPr>
            <w:tcW w:w="760" w:type="dxa"/>
          </w:tcPr>
          <w:p w14:paraId="1FF0814D" w14:textId="77777777" w:rsidR="001A7BE9" w:rsidRPr="00E808B0" w:rsidRDefault="001A7BE9">
            <w:pPr>
              <w:pStyle w:val="TableEntry"/>
              <w:rPr>
                <w:noProof w:val="0"/>
              </w:rPr>
            </w:pPr>
            <w:r w:rsidRPr="00E808B0">
              <w:rPr>
                <w:noProof w:val="0"/>
              </w:rPr>
              <w:t xml:space="preserve">705 </w:t>
            </w:r>
          </w:p>
        </w:tc>
        <w:tc>
          <w:tcPr>
            <w:tcW w:w="760" w:type="dxa"/>
          </w:tcPr>
          <w:p w14:paraId="689D2024" w14:textId="77777777" w:rsidR="001A7BE9" w:rsidRPr="00E808B0" w:rsidRDefault="001A7BE9">
            <w:pPr>
              <w:pStyle w:val="TableEntry"/>
              <w:rPr>
                <w:noProof w:val="0"/>
              </w:rPr>
            </w:pPr>
            <w:r w:rsidRPr="00E808B0">
              <w:rPr>
                <w:noProof w:val="0"/>
              </w:rPr>
              <w:t>CWE</w:t>
            </w:r>
          </w:p>
        </w:tc>
        <w:tc>
          <w:tcPr>
            <w:tcW w:w="1039" w:type="dxa"/>
          </w:tcPr>
          <w:p w14:paraId="6EE6F59E" w14:textId="77777777" w:rsidR="001A7BE9" w:rsidRPr="00E808B0" w:rsidRDefault="001A7BE9">
            <w:pPr>
              <w:pStyle w:val="TableEntry"/>
              <w:rPr>
                <w:noProof w:val="0"/>
              </w:rPr>
            </w:pPr>
            <w:r w:rsidRPr="00E808B0">
              <w:rPr>
                <w:noProof w:val="0"/>
              </w:rPr>
              <w:t>O</w:t>
            </w:r>
          </w:p>
        </w:tc>
        <w:tc>
          <w:tcPr>
            <w:tcW w:w="877" w:type="dxa"/>
          </w:tcPr>
          <w:p w14:paraId="2D69A7DC"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w:t>
            </w:r>
          </w:p>
        </w:tc>
        <w:tc>
          <w:tcPr>
            <w:tcW w:w="896" w:type="dxa"/>
          </w:tcPr>
          <w:p w14:paraId="49596755" w14:textId="77777777" w:rsidR="001A7BE9" w:rsidRPr="00E808B0" w:rsidRDefault="001A7BE9">
            <w:pPr>
              <w:pStyle w:val="TableEntry"/>
              <w:rPr>
                <w:noProof w:val="0"/>
              </w:rPr>
            </w:pPr>
            <w:r w:rsidRPr="00E808B0">
              <w:rPr>
                <w:noProof w:val="0"/>
              </w:rPr>
              <w:t>0519</w:t>
            </w:r>
          </w:p>
        </w:tc>
        <w:tc>
          <w:tcPr>
            <w:tcW w:w="0" w:type="auto"/>
          </w:tcPr>
          <w:p w14:paraId="05DDFB81" w14:textId="77777777" w:rsidR="001A7BE9" w:rsidRPr="00E808B0" w:rsidRDefault="001A7BE9">
            <w:pPr>
              <w:pStyle w:val="TableEntry"/>
              <w:rPr>
                <w:noProof w:val="0"/>
              </w:rPr>
            </w:pPr>
            <w:r w:rsidRPr="00E808B0">
              <w:rPr>
                <w:noProof w:val="0"/>
              </w:rPr>
              <w:t>01821</w:t>
            </w:r>
          </w:p>
        </w:tc>
        <w:tc>
          <w:tcPr>
            <w:tcW w:w="0" w:type="auto"/>
          </w:tcPr>
          <w:p w14:paraId="30062C40" w14:textId="77777777" w:rsidR="001A7BE9" w:rsidRPr="00E808B0" w:rsidRDefault="001A7BE9">
            <w:pPr>
              <w:pStyle w:val="TableEntry"/>
              <w:rPr>
                <w:noProof w:val="0"/>
              </w:rPr>
            </w:pPr>
            <w:r w:rsidRPr="00E808B0">
              <w:rPr>
                <w:noProof w:val="0"/>
              </w:rPr>
              <w:t>Override Reason Code</w:t>
            </w:r>
          </w:p>
        </w:tc>
      </w:tr>
      <w:tr w:rsidR="001A7BE9" w:rsidRPr="00E808B0" w14:paraId="23BFCA89" w14:textId="77777777">
        <w:trPr>
          <w:jc w:val="center"/>
        </w:trPr>
        <w:tc>
          <w:tcPr>
            <w:tcW w:w="896" w:type="dxa"/>
          </w:tcPr>
          <w:p w14:paraId="5DC5035D" w14:textId="77777777" w:rsidR="001A7BE9" w:rsidRPr="00E808B0" w:rsidRDefault="001A7BE9">
            <w:pPr>
              <w:pStyle w:val="TableEntry"/>
              <w:rPr>
                <w:noProof w:val="0"/>
              </w:rPr>
            </w:pPr>
            <w:r w:rsidRPr="00E808B0">
              <w:rPr>
                <w:noProof w:val="0"/>
              </w:rPr>
              <w:t>12</w:t>
            </w:r>
          </w:p>
        </w:tc>
        <w:tc>
          <w:tcPr>
            <w:tcW w:w="760" w:type="dxa"/>
          </w:tcPr>
          <w:p w14:paraId="6A1EEA5D" w14:textId="77777777" w:rsidR="001A7BE9" w:rsidRPr="00E808B0" w:rsidRDefault="001A7BE9">
            <w:pPr>
              <w:pStyle w:val="TableEntry"/>
              <w:rPr>
                <w:noProof w:val="0"/>
              </w:rPr>
            </w:pPr>
            <w:r w:rsidRPr="00E808B0">
              <w:rPr>
                <w:noProof w:val="0"/>
              </w:rPr>
              <w:t>652</w:t>
            </w:r>
          </w:p>
        </w:tc>
        <w:tc>
          <w:tcPr>
            <w:tcW w:w="760" w:type="dxa"/>
          </w:tcPr>
          <w:p w14:paraId="3F11DAFC" w14:textId="77777777" w:rsidR="001A7BE9" w:rsidRPr="00E808B0" w:rsidRDefault="001A7BE9">
            <w:pPr>
              <w:pStyle w:val="TableEntry"/>
              <w:rPr>
                <w:noProof w:val="0"/>
              </w:rPr>
            </w:pPr>
            <w:r w:rsidRPr="00E808B0">
              <w:rPr>
                <w:noProof w:val="0"/>
              </w:rPr>
              <w:t>XTN</w:t>
            </w:r>
          </w:p>
        </w:tc>
        <w:tc>
          <w:tcPr>
            <w:tcW w:w="1039" w:type="dxa"/>
          </w:tcPr>
          <w:p w14:paraId="2B0AD049" w14:textId="77777777" w:rsidR="001A7BE9" w:rsidRPr="00E808B0" w:rsidRDefault="001A7BE9">
            <w:pPr>
              <w:pStyle w:val="TableEntry"/>
              <w:rPr>
                <w:noProof w:val="0"/>
              </w:rPr>
            </w:pPr>
            <w:r w:rsidRPr="00E808B0">
              <w:rPr>
                <w:noProof w:val="0"/>
              </w:rPr>
              <w:t>O</w:t>
            </w:r>
          </w:p>
        </w:tc>
        <w:tc>
          <w:tcPr>
            <w:tcW w:w="877" w:type="dxa"/>
          </w:tcPr>
          <w:p w14:paraId="58E55915"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w:t>
            </w:r>
          </w:p>
        </w:tc>
        <w:tc>
          <w:tcPr>
            <w:tcW w:w="896" w:type="dxa"/>
          </w:tcPr>
          <w:p w14:paraId="71976F4A" w14:textId="77777777" w:rsidR="001A7BE9" w:rsidRPr="00E808B0" w:rsidRDefault="001A7BE9">
            <w:pPr>
              <w:pStyle w:val="TableEntry"/>
              <w:rPr>
                <w:noProof w:val="0"/>
              </w:rPr>
            </w:pPr>
          </w:p>
        </w:tc>
        <w:tc>
          <w:tcPr>
            <w:tcW w:w="0" w:type="auto"/>
          </w:tcPr>
          <w:p w14:paraId="599562F7" w14:textId="77777777" w:rsidR="001A7BE9" w:rsidRPr="00E808B0" w:rsidRDefault="001A7BE9">
            <w:pPr>
              <w:pStyle w:val="TableEntry"/>
              <w:rPr>
                <w:noProof w:val="0"/>
              </w:rPr>
            </w:pPr>
            <w:r w:rsidRPr="00E808B0">
              <w:rPr>
                <w:noProof w:val="0"/>
              </w:rPr>
              <w:t>01822</w:t>
            </w:r>
          </w:p>
        </w:tc>
        <w:tc>
          <w:tcPr>
            <w:tcW w:w="0" w:type="auto"/>
          </w:tcPr>
          <w:p w14:paraId="53028BF3" w14:textId="77777777" w:rsidR="001A7BE9" w:rsidRPr="00E808B0" w:rsidRDefault="001A7BE9">
            <w:pPr>
              <w:pStyle w:val="TableEntry"/>
              <w:rPr>
                <w:noProof w:val="0"/>
              </w:rPr>
            </w:pPr>
            <w:r w:rsidRPr="00E808B0">
              <w:rPr>
                <w:noProof w:val="0"/>
              </w:rPr>
              <w:t>Help Desk Contact Point</w:t>
            </w:r>
          </w:p>
        </w:tc>
      </w:tr>
    </w:tbl>
    <w:p w14:paraId="0FC9BAC5" w14:textId="77777777" w:rsidR="001A7BE9" w:rsidRPr="00E808B0" w:rsidRDefault="001A7BE9">
      <w:pPr>
        <w:rPr>
          <w:b/>
          <w:bCs/>
        </w:rPr>
      </w:pPr>
    </w:p>
    <w:p w14:paraId="490ED89B" w14:textId="77777777" w:rsidR="001A7BE9" w:rsidRPr="00E808B0" w:rsidRDefault="001A7BE9">
      <w:r w:rsidRPr="00E808B0">
        <w:rPr>
          <w:b/>
          <w:bCs/>
        </w:rPr>
        <w:t>ERR-1</w:t>
      </w:r>
      <w:r w:rsidRPr="00E808B0">
        <w:t xml:space="preserve"> is deprecated in HL7 Version 2.5 (</w:t>
      </w:r>
      <w:r w:rsidRPr="00E808B0">
        <w:rPr>
          <w:iCs/>
        </w:rPr>
        <w:t>i.e.</w:t>
      </w:r>
      <w:r w:rsidRPr="00E808B0">
        <w:t>, retained for backward compatibility only) and therefore not supported by IHE.</w:t>
      </w:r>
    </w:p>
    <w:p w14:paraId="59987F42" w14:textId="77777777" w:rsidR="001A7BE9" w:rsidRPr="00E808B0" w:rsidRDefault="001A7BE9">
      <w:r w:rsidRPr="00E808B0">
        <w:rPr>
          <w:b/>
          <w:bCs/>
        </w:rPr>
        <w:t>ERR-2</w:t>
      </w:r>
      <w:r w:rsidRPr="00E808B0">
        <w:t xml:space="preserve"> is populated except when the error is not within an HL7 field, component or subcomponent. For example, if the receiver returns an acknowledgement containing </w:t>
      </w:r>
      <w:r w:rsidRPr="00E808B0">
        <w:rPr>
          <w:i/>
          <w:iCs/>
        </w:rPr>
        <w:t>MSA-2-</w:t>
      </w:r>
      <w:r w:rsidRPr="00E808B0">
        <w:rPr>
          <w:i/>
          <w:iCs/>
        </w:rPr>
        <w:lastRenderedPageBreak/>
        <w:t>acknowledgement code</w:t>
      </w:r>
      <w:r w:rsidRPr="00E808B0">
        <w:t xml:space="preserve"> value </w:t>
      </w:r>
      <w:r w:rsidRPr="00E808B0">
        <w:rPr>
          <w:b/>
          <w:bCs/>
        </w:rPr>
        <w:t>AR</w:t>
      </w:r>
      <w:r w:rsidRPr="00E808B0">
        <w:t xml:space="preserve"> or </w:t>
      </w:r>
      <w:r w:rsidRPr="00E808B0">
        <w:rPr>
          <w:b/>
          <w:bCs/>
        </w:rPr>
        <w:t xml:space="preserve">CR </w:t>
      </w:r>
      <w:r w:rsidRPr="00E808B0">
        <w:t>to indicate that the receiving application was unavailable, ERR-2 is not populated.</w:t>
      </w:r>
    </w:p>
    <w:p w14:paraId="051D7F85" w14:textId="6FA1F5A5" w:rsidR="001A7BE9" w:rsidRPr="00E808B0" w:rsidRDefault="001A7BE9">
      <w:r w:rsidRPr="00E808B0">
        <w:rPr>
          <w:b/>
          <w:bCs/>
        </w:rPr>
        <w:t>ERR-3 HL7 Error Code (CWE)</w:t>
      </w:r>
      <w:r w:rsidRPr="00E808B0">
        <w:t xml:space="preserve"> is required. It identifies the HL7 (communication) error code. Valid values are given by HL7 Table 0357:</w:t>
      </w:r>
    </w:p>
    <w:p w14:paraId="57B1C577" w14:textId="77777777" w:rsidR="001A7BE9" w:rsidRPr="00E808B0" w:rsidRDefault="001A7BE9">
      <w:pPr>
        <w:pStyle w:val="TableTitle"/>
        <w:rPr>
          <w:noProof w:val="0"/>
        </w:rPr>
      </w:pPr>
      <w:bookmarkStart w:id="124" w:name="HL70357"/>
      <w:r w:rsidRPr="00E808B0">
        <w:rPr>
          <w:noProof w:val="0"/>
        </w:rPr>
        <w:t>HL7 Table 0357: Message error condition codes</w:t>
      </w:r>
      <w:bookmarkEnd w:id="124"/>
      <w:r w:rsidRPr="00E808B0">
        <w:rPr>
          <w:noProof w:val="0"/>
        </w:rPr>
        <w:fldChar w:fldCharType="begin"/>
      </w:r>
      <w:r w:rsidRPr="00E808B0">
        <w:rPr>
          <w:noProof w:val="0"/>
        </w:rPr>
        <w:instrText>xe "HL7 Table 0357 - Message error condition codes"</w:instrText>
      </w:r>
      <w:r w:rsidRPr="00E808B0">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3"/>
        <w:gridCol w:w="2259"/>
        <w:gridCol w:w="5670"/>
      </w:tblGrid>
      <w:tr w:rsidR="001A7BE9" w:rsidRPr="00E808B0" w14:paraId="012B37C1" w14:textId="77777777">
        <w:trPr>
          <w:tblHeader/>
        </w:trPr>
        <w:tc>
          <w:tcPr>
            <w:tcW w:w="1143" w:type="dxa"/>
            <w:shd w:val="clear" w:color="auto" w:fill="D9D9D9"/>
          </w:tcPr>
          <w:p w14:paraId="59F15041" w14:textId="77777777" w:rsidR="001A7BE9" w:rsidRPr="00E808B0" w:rsidRDefault="001A7BE9">
            <w:pPr>
              <w:pStyle w:val="TableEntryHeader"/>
            </w:pPr>
            <w:r w:rsidRPr="00E808B0">
              <w:t>Value</w:t>
            </w:r>
          </w:p>
        </w:tc>
        <w:tc>
          <w:tcPr>
            <w:tcW w:w="2259" w:type="dxa"/>
            <w:shd w:val="clear" w:color="auto" w:fill="D9D9D9"/>
          </w:tcPr>
          <w:p w14:paraId="19A0A847" w14:textId="77777777" w:rsidR="001A7BE9" w:rsidRPr="00E808B0" w:rsidRDefault="001A7BE9">
            <w:pPr>
              <w:pStyle w:val="TableEntryHeader"/>
            </w:pPr>
            <w:r w:rsidRPr="00E808B0">
              <w:t>Description</w:t>
            </w:r>
          </w:p>
        </w:tc>
        <w:tc>
          <w:tcPr>
            <w:tcW w:w="5670" w:type="dxa"/>
            <w:shd w:val="clear" w:color="auto" w:fill="D9D9D9"/>
          </w:tcPr>
          <w:p w14:paraId="43647D64" w14:textId="77777777" w:rsidR="001A7BE9" w:rsidRPr="00E808B0" w:rsidRDefault="001A7BE9">
            <w:pPr>
              <w:pStyle w:val="TableEntryHeader"/>
            </w:pPr>
            <w:r w:rsidRPr="00E808B0">
              <w:t>Comment</w:t>
            </w:r>
          </w:p>
        </w:tc>
      </w:tr>
      <w:tr w:rsidR="001A7BE9" w:rsidRPr="00E808B0" w14:paraId="6F74905B" w14:textId="77777777">
        <w:tc>
          <w:tcPr>
            <w:tcW w:w="1143" w:type="dxa"/>
          </w:tcPr>
          <w:p w14:paraId="72069318" w14:textId="77777777" w:rsidR="001A7BE9" w:rsidRPr="00E808B0" w:rsidRDefault="001A7BE9">
            <w:pPr>
              <w:pStyle w:val="TableEntry"/>
              <w:rPr>
                <w:noProof w:val="0"/>
              </w:rPr>
            </w:pPr>
            <w:r w:rsidRPr="00E808B0">
              <w:rPr>
                <w:noProof w:val="0"/>
              </w:rPr>
              <w:t>0</w:t>
            </w:r>
          </w:p>
        </w:tc>
        <w:tc>
          <w:tcPr>
            <w:tcW w:w="2259" w:type="dxa"/>
          </w:tcPr>
          <w:p w14:paraId="0145F177" w14:textId="77777777" w:rsidR="001A7BE9" w:rsidRPr="00E808B0" w:rsidRDefault="001A7BE9">
            <w:pPr>
              <w:pStyle w:val="TableEntry"/>
              <w:rPr>
                <w:noProof w:val="0"/>
              </w:rPr>
            </w:pPr>
            <w:r w:rsidRPr="00E808B0">
              <w:rPr>
                <w:noProof w:val="0"/>
              </w:rPr>
              <w:t>Message accepted</w:t>
            </w:r>
          </w:p>
        </w:tc>
        <w:tc>
          <w:tcPr>
            <w:tcW w:w="5670" w:type="dxa"/>
          </w:tcPr>
          <w:p w14:paraId="734D16E7" w14:textId="77777777" w:rsidR="001A7BE9" w:rsidRPr="00E808B0" w:rsidRDefault="001A7BE9">
            <w:pPr>
              <w:pStyle w:val="TableEntry"/>
              <w:rPr>
                <w:noProof w:val="0"/>
              </w:rPr>
            </w:pPr>
            <w:r w:rsidRPr="00E808B0">
              <w:rPr>
                <w:noProof w:val="0"/>
              </w:rPr>
              <w:t>Success. Optional, as the AA conveys success. Used for systems that must always return a status code.</w:t>
            </w:r>
          </w:p>
        </w:tc>
      </w:tr>
      <w:tr w:rsidR="001A7BE9" w:rsidRPr="00E808B0" w14:paraId="5E42D130" w14:textId="77777777">
        <w:tc>
          <w:tcPr>
            <w:tcW w:w="1143" w:type="dxa"/>
          </w:tcPr>
          <w:p w14:paraId="65D2E2C6" w14:textId="77777777" w:rsidR="001A7BE9" w:rsidRPr="00E808B0" w:rsidRDefault="001A7BE9">
            <w:pPr>
              <w:pStyle w:val="TableEntry"/>
              <w:rPr>
                <w:noProof w:val="0"/>
              </w:rPr>
            </w:pPr>
            <w:r w:rsidRPr="00E808B0">
              <w:rPr>
                <w:noProof w:val="0"/>
              </w:rPr>
              <w:t>100</w:t>
            </w:r>
          </w:p>
        </w:tc>
        <w:tc>
          <w:tcPr>
            <w:tcW w:w="2259" w:type="dxa"/>
          </w:tcPr>
          <w:p w14:paraId="6652BF89" w14:textId="77777777" w:rsidR="001A7BE9" w:rsidRPr="00E808B0" w:rsidRDefault="001A7BE9">
            <w:pPr>
              <w:pStyle w:val="TableEntry"/>
              <w:rPr>
                <w:noProof w:val="0"/>
                <w:szCs w:val="16"/>
              </w:rPr>
            </w:pPr>
            <w:r w:rsidRPr="00E808B0">
              <w:rPr>
                <w:noProof w:val="0"/>
                <w:szCs w:val="16"/>
              </w:rPr>
              <w:t>Segment sequence error</w:t>
            </w:r>
          </w:p>
        </w:tc>
        <w:tc>
          <w:tcPr>
            <w:tcW w:w="5670" w:type="dxa"/>
          </w:tcPr>
          <w:p w14:paraId="0F8AE368" w14:textId="77777777" w:rsidR="001A7BE9" w:rsidRPr="00E808B0" w:rsidRDefault="001A7BE9">
            <w:pPr>
              <w:pStyle w:val="TableEntry"/>
              <w:rPr>
                <w:noProof w:val="0"/>
                <w:szCs w:val="16"/>
              </w:rPr>
            </w:pPr>
            <w:r w:rsidRPr="00E808B0">
              <w:rPr>
                <w:noProof w:val="0"/>
                <w:szCs w:val="16"/>
              </w:rPr>
              <w:t>Error: The message segments were not in the proper order, or required segments are missi</w:t>
            </w:r>
            <w:r w:rsidRPr="00E808B0">
              <w:rPr>
                <w:noProof w:val="0"/>
              </w:rPr>
              <w:t>ng.</w:t>
            </w:r>
          </w:p>
        </w:tc>
      </w:tr>
      <w:tr w:rsidR="001A7BE9" w:rsidRPr="00E808B0" w14:paraId="236BF3FA" w14:textId="77777777">
        <w:tc>
          <w:tcPr>
            <w:tcW w:w="1143" w:type="dxa"/>
          </w:tcPr>
          <w:p w14:paraId="4460186C" w14:textId="77777777" w:rsidR="001A7BE9" w:rsidRPr="00E808B0" w:rsidRDefault="001A7BE9">
            <w:pPr>
              <w:pStyle w:val="TableEntry"/>
              <w:rPr>
                <w:noProof w:val="0"/>
              </w:rPr>
            </w:pPr>
            <w:r w:rsidRPr="00E808B0">
              <w:rPr>
                <w:noProof w:val="0"/>
              </w:rPr>
              <w:t>101</w:t>
            </w:r>
          </w:p>
        </w:tc>
        <w:tc>
          <w:tcPr>
            <w:tcW w:w="2259" w:type="dxa"/>
          </w:tcPr>
          <w:p w14:paraId="3595B5FC" w14:textId="77777777" w:rsidR="001A7BE9" w:rsidRPr="00E808B0" w:rsidRDefault="001A7BE9">
            <w:pPr>
              <w:pStyle w:val="TableEntry"/>
              <w:rPr>
                <w:noProof w:val="0"/>
                <w:szCs w:val="16"/>
              </w:rPr>
            </w:pPr>
            <w:r w:rsidRPr="00E808B0">
              <w:rPr>
                <w:noProof w:val="0"/>
                <w:szCs w:val="16"/>
              </w:rPr>
              <w:t>Required field missing</w:t>
            </w:r>
          </w:p>
        </w:tc>
        <w:tc>
          <w:tcPr>
            <w:tcW w:w="5670" w:type="dxa"/>
          </w:tcPr>
          <w:p w14:paraId="4B735AB7" w14:textId="77777777" w:rsidR="001A7BE9" w:rsidRPr="00E808B0" w:rsidRDefault="001A7BE9">
            <w:pPr>
              <w:pStyle w:val="TableEntry"/>
              <w:rPr>
                <w:noProof w:val="0"/>
                <w:szCs w:val="16"/>
              </w:rPr>
            </w:pPr>
            <w:r w:rsidRPr="00E808B0">
              <w:rPr>
                <w:noProof w:val="0"/>
                <w:szCs w:val="16"/>
              </w:rPr>
              <w:t>Error: A required field is missing from a segment</w:t>
            </w:r>
          </w:p>
        </w:tc>
      </w:tr>
      <w:tr w:rsidR="001A7BE9" w:rsidRPr="00E808B0" w14:paraId="5F351C1C" w14:textId="77777777">
        <w:tc>
          <w:tcPr>
            <w:tcW w:w="1143" w:type="dxa"/>
          </w:tcPr>
          <w:p w14:paraId="7F7B7AF5" w14:textId="77777777" w:rsidR="001A7BE9" w:rsidRPr="00E808B0" w:rsidRDefault="001A7BE9">
            <w:pPr>
              <w:pStyle w:val="TableEntry"/>
              <w:rPr>
                <w:noProof w:val="0"/>
              </w:rPr>
            </w:pPr>
            <w:r w:rsidRPr="00E808B0">
              <w:rPr>
                <w:noProof w:val="0"/>
              </w:rPr>
              <w:t>102</w:t>
            </w:r>
          </w:p>
        </w:tc>
        <w:tc>
          <w:tcPr>
            <w:tcW w:w="2259" w:type="dxa"/>
          </w:tcPr>
          <w:p w14:paraId="3F291199" w14:textId="77777777" w:rsidR="001A7BE9" w:rsidRPr="00E808B0" w:rsidRDefault="001A7BE9">
            <w:pPr>
              <w:pStyle w:val="TableEntry"/>
              <w:rPr>
                <w:noProof w:val="0"/>
                <w:szCs w:val="16"/>
              </w:rPr>
            </w:pPr>
            <w:r w:rsidRPr="00E808B0">
              <w:rPr>
                <w:noProof w:val="0"/>
                <w:szCs w:val="16"/>
              </w:rPr>
              <w:t>Data type error</w:t>
            </w:r>
          </w:p>
        </w:tc>
        <w:tc>
          <w:tcPr>
            <w:tcW w:w="5670" w:type="dxa"/>
          </w:tcPr>
          <w:p w14:paraId="2594F985" w14:textId="77777777" w:rsidR="001A7BE9" w:rsidRPr="00E808B0" w:rsidRDefault="001A7BE9">
            <w:pPr>
              <w:pStyle w:val="TableEntry"/>
              <w:rPr>
                <w:noProof w:val="0"/>
                <w:szCs w:val="16"/>
              </w:rPr>
            </w:pPr>
            <w:r w:rsidRPr="00E808B0">
              <w:rPr>
                <w:noProof w:val="0"/>
                <w:szCs w:val="16"/>
              </w:rPr>
              <w:t>Error: The field contained data of the wrong data type, e.g., an NM field contained "FOO".</w:t>
            </w:r>
          </w:p>
        </w:tc>
      </w:tr>
      <w:tr w:rsidR="001A7BE9" w:rsidRPr="00E808B0" w14:paraId="545352A0" w14:textId="77777777">
        <w:tc>
          <w:tcPr>
            <w:tcW w:w="1143" w:type="dxa"/>
          </w:tcPr>
          <w:p w14:paraId="1384523D" w14:textId="77777777" w:rsidR="001A7BE9" w:rsidRPr="00E808B0" w:rsidRDefault="001A7BE9">
            <w:pPr>
              <w:pStyle w:val="TableEntry"/>
              <w:rPr>
                <w:noProof w:val="0"/>
              </w:rPr>
            </w:pPr>
            <w:r w:rsidRPr="00E808B0">
              <w:rPr>
                <w:noProof w:val="0"/>
              </w:rPr>
              <w:t>103</w:t>
            </w:r>
          </w:p>
        </w:tc>
        <w:tc>
          <w:tcPr>
            <w:tcW w:w="2259" w:type="dxa"/>
          </w:tcPr>
          <w:p w14:paraId="5653AF7F" w14:textId="77777777" w:rsidR="001A7BE9" w:rsidRPr="00E808B0" w:rsidRDefault="001A7BE9">
            <w:pPr>
              <w:pStyle w:val="TableEntry"/>
              <w:rPr>
                <w:noProof w:val="0"/>
                <w:szCs w:val="16"/>
              </w:rPr>
            </w:pPr>
            <w:r w:rsidRPr="00E808B0">
              <w:rPr>
                <w:noProof w:val="0"/>
                <w:szCs w:val="16"/>
              </w:rPr>
              <w:t>Table value not found</w:t>
            </w:r>
          </w:p>
        </w:tc>
        <w:tc>
          <w:tcPr>
            <w:tcW w:w="5670" w:type="dxa"/>
          </w:tcPr>
          <w:p w14:paraId="638083F6" w14:textId="77777777" w:rsidR="001A7BE9" w:rsidRPr="00E808B0" w:rsidRDefault="001A7BE9">
            <w:pPr>
              <w:pStyle w:val="TableEntry"/>
              <w:rPr>
                <w:noProof w:val="0"/>
                <w:szCs w:val="16"/>
              </w:rPr>
            </w:pPr>
            <w:r w:rsidRPr="00E808B0">
              <w:rPr>
                <w:noProof w:val="0"/>
                <w:szCs w:val="16"/>
              </w:rPr>
              <w:t>Error: A field of data type ID or IS</w:t>
            </w:r>
            <w:r w:rsidRPr="00E808B0">
              <w:rPr>
                <w:noProof w:val="0"/>
              </w:rPr>
              <w:t xml:space="preserve"> was compared against the corresponding table, and no match was found.</w:t>
            </w:r>
          </w:p>
        </w:tc>
      </w:tr>
      <w:tr w:rsidR="001A7BE9" w:rsidRPr="00E808B0" w14:paraId="5D001DBD" w14:textId="77777777">
        <w:tc>
          <w:tcPr>
            <w:tcW w:w="1143" w:type="dxa"/>
          </w:tcPr>
          <w:p w14:paraId="1B95B14C" w14:textId="77777777" w:rsidR="001A7BE9" w:rsidRPr="00E808B0" w:rsidRDefault="001A7BE9">
            <w:pPr>
              <w:pStyle w:val="TableEntry"/>
              <w:rPr>
                <w:noProof w:val="0"/>
              </w:rPr>
            </w:pPr>
            <w:r w:rsidRPr="00E808B0">
              <w:rPr>
                <w:noProof w:val="0"/>
              </w:rPr>
              <w:t>200</w:t>
            </w:r>
          </w:p>
        </w:tc>
        <w:tc>
          <w:tcPr>
            <w:tcW w:w="2259" w:type="dxa"/>
          </w:tcPr>
          <w:p w14:paraId="58BF7D09" w14:textId="77777777" w:rsidR="001A7BE9" w:rsidRPr="00E808B0" w:rsidRDefault="001A7BE9">
            <w:pPr>
              <w:pStyle w:val="TableEntry"/>
              <w:rPr>
                <w:noProof w:val="0"/>
                <w:szCs w:val="16"/>
              </w:rPr>
            </w:pPr>
            <w:r w:rsidRPr="00E808B0">
              <w:rPr>
                <w:noProof w:val="0"/>
                <w:szCs w:val="16"/>
              </w:rPr>
              <w:t>Unsupported message type</w:t>
            </w:r>
          </w:p>
        </w:tc>
        <w:tc>
          <w:tcPr>
            <w:tcW w:w="5670" w:type="dxa"/>
          </w:tcPr>
          <w:p w14:paraId="452CA699" w14:textId="77777777" w:rsidR="001A7BE9" w:rsidRPr="00E808B0" w:rsidRDefault="001A7BE9">
            <w:pPr>
              <w:pStyle w:val="TableEntry"/>
              <w:rPr>
                <w:noProof w:val="0"/>
                <w:szCs w:val="16"/>
              </w:rPr>
            </w:pPr>
            <w:r w:rsidRPr="00E808B0">
              <w:rPr>
                <w:noProof w:val="0"/>
                <w:szCs w:val="16"/>
              </w:rPr>
              <w:t>Rejection: The Message Type is not supported.</w:t>
            </w:r>
          </w:p>
        </w:tc>
      </w:tr>
      <w:tr w:rsidR="001A7BE9" w:rsidRPr="00E808B0" w14:paraId="7941A1D3" w14:textId="77777777">
        <w:tc>
          <w:tcPr>
            <w:tcW w:w="1143" w:type="dxa"/>
          </w:tcPr>
          <w:p w14:paraId="6881B38D" w14:textId="77777777" w:rsidR="001A7BE9" w:rsidRPr="00E808B0" w:rsidRDefault="001A7BE9">
            <w:pPr>
              <w:pStyle w:val="TableEntry"/>
              <w:rPr>
                <w:noProof w:val="0"/>
              </w:rPr>
            </w:pPr>
            <w:r w:rsidRPr="00E808B0">
              <w:rPr>
                <w:noProof w:val="0"/>
              </w:rPr>
              <w:t>201</w:t>
            </w:r>
          </w:p>
        </w:tc>
        <w:tc>
          <w:tcPr>
            <w:tcW w:w="2259" w:type="dxa"/>
          </w:tcPr>
          <w:p w14:paraId="52D20489" w14:textId="77777777" w:rsidR="001A7BE9" w:rsidRPr="00E808B0" w:rsidRDefault="001A7BE9">
            <w:pPr>
              <w:pStyle w:val="TableEntry"/>
              <w:rPr>
                <w:noProof w:val="0"/>
                <w:szCs w:val="16"/>
              </w:rPr>
            </w:pPr>
            <w:r w:rsidRPr="00E808B0">
              <w:rPr>
                <w:noProof w:val="0"/>
                <w:szCs w:val="16"/>
              </w:rPr>
              <w:t>Unsupported event code</w:t>
            </w:r>
          </w:p>
        </w:tc>
        <w:tc>
          <w:tcPr>
            <w:tcW w:w="5670" w:type="dxa"/>
          </w:tcPr>
          <w:p w14:paraId="5E04CD37" w14:textId="77777777" w:rsidR="001A7BE9" w:rsidRPr="00E808B0" w:rsidRDefault="001A7BE9">
            <w:pPr>
              <w:pStyle w:val="TableEntry"/>
              <w:rPr>
                <w:noProof w:val="0"/>
                <w:szCs w:val="16"/>
              </w:rPr>
            </w:pPr>
            <w:r w:rsidRPr="00E808B0">
              <w:rPr>
                <w:noProof w:val="0"/>
                <w:szCs w:val="16"/>
              </w:rPr>
              <w:t>Rejection: The Event Code is not supported.</w:t>
            </w:r>
          </w:p>
        </w:tc>
      </w:tr>
      <w:tr w:rsidR="001A7BE9" w:rsidRPr="00E808B0" w14:paraId="02456ACD" w14:textId="77777777">
        <w:tc>
          <w:tcPr>
            <w:tcW w:w="1143" w:type="dxa"/>
          </w:tcPr>
          <w:p w14:paraId="65EA1C9A" w14:textId="77777777" w:rsidR="001A7BE9" w:rsidRPr="00E808B0" w:rsidRDefault="001A7BE9">
            <w:pPr>
              <w:pStyle w:val="TableEntry"/>
              <w:rPr>
                <w:noProof w:val="0"/>
              </w:rPr>
            </w:pPr>
            <w:r w:rsidRPr="00E808B0">
              <w:rPr>
                <w:noProof w:val="0"/>
              </w:rPr>
              <w:t>202</w:t>
            </w:r>
          </w:p>
        </w:tc>
        <w:tc>
          <w:tcPr>
            <w:tcW w:w="2259" w:type="dxa"/>
          </w:tcPr>
          <w:p w14:paraId="61583103" w14:textId="77777777" w:rsidR="001A7BE9" w:rsidRPr="00E808B0" w:rsidRDefault="001A7BE9">
            <w:pPr>
              <w:pStyle w:val="TableEntry"/>
              <w:rPr>
                <w:noProof w:val="0"/>
                <w:szCs w:val="16"/>
              </w:rPr>
            </w:pPr>
            <w:r w:rsidRPr="00E808B0">
              <w:rPr>
                <w:noProof w:val="0"/>
                <w:szCs w:val="16"/>
              </w:rPr>
              <w:t>Unsupported processing id</w:t>
            </w:r>
          </w:p>
        </w:tc>
        <w:tc>
          <w:tcPr>
            <w:tcW w:w="5670" w:type="dxa"/>
          </w:tcPr>
          <w:p w14:paraId="0F5D1D9B" w14:textId="77777777" w:rsidR="001A7BE9" w:rsidRPr="00E808B0" w:rsidRDefault="001A7BE9">
            <w:pPr>
              <w:pStyle w:val="TableEntry"/>
              <w:rPr>
                <w:noProof w:val="0"/>
                <w:szCs w:val="16"/>
              </w:rPr>
            </w:pPr>
            <w:r w:rsidRPr="00E808B0">
              <w:rPr>
                <w:noProof w:val="0"/>
                <w:szCs w:val="16"/>
              </w:rPr>
              <w:t>Reject</w:t>
            </w:r>
            <w:r w:rsidRPr="00E808B0">
              <w:rPr>
                <w:noProof w:val="0"/>
              </w:rPr>
              <w:t>ion: The Processing ID is not supported.</w:t>
            </w:r>
          </w:p>
        </w:tc>
      </w:tr>
      <w:tr w:rsidR="001A7BE9" w:rsidRPr="00E808B0" w14:paraId="6261050D" w14:textId="77777777">
        <w:tc>
          <w:tcPr>
            <w:tcW w:w="1143" w:type="dxa"/>
          </w:tcPr>
          <w:p w14:paraId="3C1EE362" w14:textId="77777777" w:rsidR="001A7BE9" w:rsidRPr="00E808B0" w:rsidRDefault="001A7BE9">
            <w:pPr>
              <w:pStyle w:val="TableEntry"/>
              <w:rPr>
                <w:noProof w:val="0"/>
              </w:rPr>
            </w:pPr>
            <w:r w:rsidRPr="00E808B0">
              <w:rPr>
                <w:noProof w:val="0"/>
              </w:rPr>
              <w:t>203</w:t>
            </w:r>
          </w:p>
        </w:tc>
        <w:tc>
          <w:tcPr>
            <w:tcW w:w="2259" w:type="dxa"/>
          </w:tcPr>
          <w:p w14:paraId="08060731" w14:textId="77777777" w:rsidR="001A7BE9" w:rsidRPr="00E808B0" w:rsidRDefault="001A7BE9">
            <w:pPr>
              <w:pStyle w:val="TableEntry"/>
              <w:rPr>
                <w:noProof w:val="0"/>
                <w:szCs w:val="16"/>
              </w:rPr>
            </w:pPr>
            <w:r w:rsidRPr="00E808B0">
              <w:rPr>
                <w:noProof w:val="0"/>
                <w:szCs w:val="16"/>
              </w:rPr>
              <w:t>Unsupported version id</w:t>
            </w:r>
          </w:p>
        </w:tc>
        <w:tc>
          <w:tcPr>
            <w:tcW w:w="5670" w:type="dxa"/>
          </w:tcPr>
          <w:p w14:paraId="6A4E8C16" w14:textId="77777777" w:rsidR="001A7BE9" w:rsidRPr="00E808B0" w:rsidRDefault="001A7BE9">
            <w:pPr>
              <w:pStyle w:val="TableEntry"/>
              <w:rPr>
                <w:noProof w:val="0"/>
                <w:szCs w:val="16"/>
              </w:rPr>
            </w:pPr>
            <w:r w:rsidRPr="00E808B0">
              <w:rPr>
                <w:noProof w:val="0"/>
                <w:szCs w:val="16"/>
              </w:rPr>
              <w:t>Rejection: The Version ID is not supported.</w:t>
            </w:r>
          </w:p>
        </w:tc>
      </w:tr>
      <w:tr w:rsidR="001A7BE9" w:rsidRPr="00E808B0" w14:paraId="3367AD76" w14:textId="77777777">
        <w:tc>
          <w:tcPr>
            <w:tcW w:w="1143" w:type="dxa"/>
          </w:tcPr>
          <w:p w14:paraId="3F0BB47D" w14:textId="77777777" w:rsidR="001A7BE9" w:rsidRPr="00E808B0" w:rsidRDefault="001A7BE9">
            <w:pPr>
              <w:pStyle w:val="TableEntry"/>
              <w:rPr>
                <w:noProof w:val="0"/>
              </w:rPr>
            </w:pPr>
            <w:r w:rsidRPr="00E808B0">
              <w:rPr>
                <w:noProof w:val="0"/>
              </w:rPr>
              <w:t>204</w:t>
            </w:r>
          </w:p>
        </w:tc>
        <w:tc>
          <w:tcPr>
            <w:tcW w:w="2259" w:type="dxa"/>
          </w:tcPr>
          <w:p w14:paraId="3F180769" w14:textId="77777777" w:rsidR="001A7BE9" w:rsidRPr="00E808B0" w:rsidRDefault="001A7BE9">
            <w:pPr>
              <w:pStyle w:val="TableEntry"/>
              <w:rPr>
                <w:noProof w:val="0"/>
                <w:szCs w:val="16"/>
              </w:rPr>
            </w:pPr>
            <w:r w:rsidRPr="00E808B0">
              <w:rPr>
                <w:noProof w:val="0"/>
                <w:szCs w:val="16"/>
              </w:rPr>
              <w:t>Unknown key identifier</w:t>
            </w:r>
          </w:p>
        </w:tc>
        <w:tc>
          <w:tcPr>
            <w:tcW w:w="5670" w:type="dxa"/>
          </w:tcPr>
          <w:p w14:paraId="17E1257B" w14:textId="77777777" w:rsidR="001A7BE9" w:rsidRPr="00E808B0" w:rsidRDefault="001A7BE9">
            <w:pPr>
              <w:pStyle w:val="TableEntry"/>
              <w:rPr>
                <w:noProof w:val="0"/>
                <w:spacing w:val="-2"/>
              </w:rPr>
            </w:pPr>
            <w:r w:rsidRPr="00E808B0">
              <w:rPr>
                <w:noProof w:val="0"/>
                <w:szCs w:val="16"/>
              </w:rPr>
              <w:t xml:space="preserve">Rejection: The ID of the patient, order, etc., was not found. Used for transactions </w:t>
            </w:r>
            <w:r w:rsidRPr="00E808B0">
              <w:rPr>
                <w:iCs/>
                <w:noProof w:val="0"/>
              </w:rPr>
              <w:t>other than</w:t>
            </w:r>
            <w:r w:rsidRPr="00E808B0">
              <w:rPr>
                <w:noProof w:val="0"/>
                <w:szCs w:val="16"/>
              </w:rPr>
              <w:t xml:space="preserve"> additions, e.g., tra</w:t>
            </w:r>
            <w:r w:rsidRPr="00E808B0">
              <w:rPr>
                <w:noProof w:val="0"/>
              </w:rPr>
              <w:t>nsfer of a non-existent patient.</w:t>
            </w:r>
          </w:p>
        </w:tc>
      </w:tr>
      <w:tr w:rsidR="001A7BE9" w:rsidRPr="00E808B0" w14:paraId="2C403CC4" w14:textId="77777777">
        <w:tc>
          <w:tcPr>
            <w:tcW w:w="1143" w:type="dxa"/>
          </w:tcPr>
          <w:p w14:paraId="2B76502D" w14:textId="77777777" w:rsidR="001A7BE9" w:rsidRPr="00E808B0" w:rsidRDefault="001A7BE9">
            <w:pPr>
              <w:pStyle w:val="TableEntry"/>
              <w:rPr>
                <w:noProof w:val="0"/>
              </w:rPr>
            </w:pPr>
            <w:r w:rsidRPr="00E808B0">
              <w:rPr>
                <w:noProof w:val="0"/>
              </w:rPr>
              <w:t>205</w:t>
            </w:r>
          </w:p>
        </w:tc>
        <w:tc>
          <w:tcPr>
            <w:tcW w:w="2259" w:type="dxa"/>
          </w:tcPr>
          <w:p w14:paraId="74EE8CAF" w14:textId="77777777" w:rsidR="001A7BE9" w:rsidRPr="00E808B0" w:rsidRDefault="001A7BE9">
            <w:pPr>
              <w:pStyle w:val="TableEntry"/>
              <w:rPr>
                <w:noProof w:val="0"/>
                <w:szCs w:val="16"/>
              </w:rPr>
            </w:pPr>
            <w:r w:rsidRPr="00E808B0">
              <w:rPr>
                <w:noProof w:val="0"/>
                <w:szCs w:val="16"/>
              </w:rPr>
              <w:t>Duplicate key identifier</w:t>
            </w:r>
          </w:p>
        </w:tc>
        <w:tc>
          <w:tcPr>
            <w:tcW w:w="5670" w:type="dxa"/>
          </w:tcPr>
          <w:p w14:paraId="7E981A92" w14:textId="77777777" w:rsidR="001A7BE9" w:rsidRPr="00E808B0" w:rsidRDefault="001A7BE9">
            <w:pPr>
              <w:pStyle w:val="TableEntry"/>
              <w:rPr>
                <w:noProof w:val="0"/>
                <w:szCs w:val="16"/>
              </w:rPr>
            </w:pPr>
            <w:r w:rsidRPr="00E808B0">
              <w:rPr>
                <w:noProof w:val="0"/>
                <w:szCs w:val="16"/>
              </w:rPr>
              <w:t>Rejection: The ID of the patient, order, etc., already exists. Used in response to addition transactions (Admit, New Order, etc.).</w:t>
            </w:r>
          </w:p>
        </w:tc>
      </w:tr>
      <w:tr w:rsidR="001A7BE9" w:rsidRPr="00E808B0" w14:paraId="37E623D2" w14:textId="77777777">
        <w:tc>
          <w:tcPr>
            <w:tcW w:w="1143" w:type="dxa"/>
          </w:tcPr>
          <w:p w14:paraId="3767EA12" w14:textId="77777777" w:rsidR="001A7BE9" w:rsidRPr="00E808B0" w:rsidRDefault="001A7BE9">
            <w:pPr>
              <w:pStyle w:val="TableEntry"/>
              <w:rPr>
                <w:noProof w:val="0"/>
              </w:rPr>
            </w:pPr>
            <w:r w:rsidRPr="00E808B0">
              <w:rPr>
                <w:noProof w:val="0"/>
              </w:rPr>
              <w:t>206</w:t>
            </w:r>
          </w:p>
        </w:tc>
        <w:tc>
          <w:tcPr>
            <w:tcW w:w="2259" w:type="dxa"/>
          </w:tcPr>
          <w:p w14:paraId="288B773A" w14:textId="77777777" w:rsidR="001A7BE9" w:rsidRPr="00E808B0" w:rsidRDefault="001A7BE9">
            <w:pPr>
              <w:pStyle w:val="TableEntry"/>
              <w:rPr>
                <w:noProof w:val="0"/>
                <w:szCs w:val="16"/>
              </w:rPr>
            </w:pPr>
            <w:r w:rsidRPr="00E808B0">
              <w:rPr>
                <w:noProof w:val="0"/>
                <w:szCs w:val="16"/>
              </w:rPr>
              <w:t>Application record locked</w:t>
            </w:r>
          </w:p>
        </w:tc>
        <w:tc>
          <w:tcPr>
            <w:tcW w:w="5670" w:type="dxa"/>
          </w:tcPr>
          <w:p w14:paraId="0969B8E0" w14:textId="77777777" w:rsidR="001A7BE9" w:rsidRPr="00E808B0" w:rsidRDefault="001A7BE9" w:rsidP="00CC2407">
            <w:pPr>
              <w:pStyle w:val="TableEntry"/>
              <w:rPr>
                <w:noProof w:val="0"/>
                <w:szCs w:val="16"/>
              </w:rPr>
            </w:pPr>
            <w:r w:rsidRPr="00E808B0">
              <w:rPr>
                <w:noProof w:val="0"/>
                <w:szCs w:val="16"/>
              </w:rPr>
              <w:t>Rejection: The transaction coul</w:t>
            </w:r>
            <w:r w:rsidRPr="00E808B0">
              <w:rPr>
                <w:noProof w:val="0"/>
              </w:rPr>
              <w:t>d not be performed at the application storage level, e.g., database locked.</w:t>
            </w:r>
          </w:p>
        </w:tc>
      </w:tr>
      <w:tr w:rsidR="001A7BE9" w:rsidRPr="00E808B0" w14:paraId="397BD011" w14:textId="77777777">
        <w:tc>
          <w:tcPr>
            <w:tcW w:w="1143" w:type="dxa"/>
          </w:tcPr>
          <w:p w14:paraId="12F8FCD8" w14:textId="77777777" w:rsidR="001A7BE9" w:rsidRPr="00E808B0" w:rsidRDefault="001A7BE9">
            <w:pPr>
              <w:pStyle w:val="TableEntry"/>
              <w:rPr>
                <w:noProof w:val="0"/>
              </w:rPr>
            </w:pPr>
            <w:r w:rsidRPr="00E808B0">
              <w:rPr>
                <w:noProof w:val="0"/>
              </w:rPr>
              <w:t>207</w:t>
            </w:r>
          </w:p>
        </w:tc>
        <w:tc>
          <w:tcPr>
            <w:tcW w:w="2259" w:type="dxa"/>
          </w:tcPr>
          <w:p w14:paraId="75089DDE" w14:textId="77777777" w:rsidR="001A7BE9" w:rsidRPr="00E808B0" w:rsidRDefault="001A7BE9">
            <w:pPr>
              <w:pStyle w:val="TableEntry"/>
              <w:rPr>
                <w:noProof w:val="0"/>
                <w:szCs w:val="16"/>
              </w:rPr>
            </w:pPr>
            <w:r w:rsidRPr="00E808B0">
              <w:rPr>
                <w:noProof w:val="0"/>
                <w:szCs w:val="16"/>
              </w:rPr>
              <w:t>Application internal error</w:t>
            </w:r>
          </w:p>
        </w:tc>
        <w:tc>
          <w:tcPr>
            <w:tcW w:w="5670" w:type="dxa"/>
          </w:tcPr>
          <w:p w14:paraId="669D3EB7" w14:textId="77777777" w:rsidR="001A7BE9" w:rsidRPr="00E808B0" w:rsidRDefault="001A7BE9">
            <w:pPr>
              <w:pStyle w:val="TableEntry"/>
              <w:rPr>
                <w:noProof w:val="0"/>
                <w:szCs w:val="16"/>
              </w:rPr>
            </w:pPr>
            <w:r w:rsidRPr="00E808B0">
              <w:rPr>
                <w:noProof w:val="0"/>
                <w:szCs w:val="16"/>
              </w:rPr>
              <w:t>Rejection: A catchall for internal errors not explicitly covered by other codes.</w:t>
            </w:r>
          </w:p>
        </w:tc>
      </w:tr>
    </w:tbl>
    <w:p w14:paraId="5DE9F0FE" w14:textId="77777777" w:rsidR="001A7BE9" w:rsidRPr="00E808B0" w:rsidRDefault="001A7BE9">
      <w:pPr>
        <w:rPr>
          <w:b/>
          <w:bCs/>
        </w:rPr>
      </w:pPr>
    </w:p>
    <w:p w14:paraId="11B5F358" w14:textId="33599E99" w:rsidR="001A7BE9" w:rsidRPr="00E808B0" w:rsidRDefault="001A7BE9">
      <w:r w:rsidRPr="00E808B0">
        <w:rPr>
          <w:b/>
          <w:bCs/>
        </w:rPr>
        <w:t>ERR-4 Severity (ID)</w:t>
      </w:r>
      <w:r w:rsidRPr="00E808B0">
        <w:t xml:space="preserve"> is required. It identifies the severity of an application error. Valid values are given by HL7 Table 0516:</w:t>
      </w:r>
    </w:p>
    <w:p w14:paraId="0C452C3F" w14:textId="77777777" w:rsidR="001A7BE9" w:rsidRPr="00E808B0" w:rsidRDefault="001A7BE9">
      <w:pPr>
        <w:pStyle w:val="TableTitle"/>
        <w:rPr>
          <w:noProof w:val="0"/>
        </w:rPr>
      </w:pPr>
      <w:bookmarkStart w:id="125" w:name="HL70516"/>
      <w:r w:rsidRPr="00E808B0">
        <w:rPr>
          <w:noProof w:val="0"/>
        </w:rPr>
        <w:t>HL7 Table 0516: Error severity</w:t>
      </w:r>
      <w:bookmarkEnd w:id="125"/>
      <w:r w:rsidRPr="00E808B0">
        <w:rPr>
          <w:noProof w:val="0"/>
        </w:rPr>
        <w:fldChar w:fldCharType="begin"/>
      </w:r>
      <w:r w:rsidRPr="00E808B0">
        <w:rPr>
          <w:noProof w:val="0"/>
        </w:rPr>
        <w:instrText>xe "HL7 Table 0516 – Error severity"</w:instrText>
      </w:r>
      <w:r w:rsidRPr="00E808B0">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5"/>
        <w:gridCol w:w="1635"/>
        <w:gridCol w:w="5354"/>
      </w:tblGrid>
      <w:tr w:rsidR="001A7BE9" w:rsidRPr="00E808B0" w14:paraId="4F3404A0" w14:textId="77777777" w:rsidTr="00F52C2B">
        <w:trPr>
          <w:tblHeader/>
          <w:jc w:val="center"/>
        </w:trPr>
        <w:tc>
          <w:tcPr>
            <w:tcW w:w="1205" w:type="dxa"/>
            <w:shd w:val="clear" w:color="auto" w:fill="D9D9D9"/>
          </w:tcPr>
          <w:p w14:paraId="54BF25FB" w14:textId="77777777" w:rsidR="001A7BE9" w:rsidRPr="00E808B0" w:rsidRDefault="001A7BE9">
            <w:pPr>
              <w:pStyle w:val="TableEntryHeader"/>
            </w:pPr>
            <w:r w:rsidRPr="00E808B0">
              <w:t xml:space="preserve">Value </w:t>
            </w:r>
          </w:p>
        </w:tc>
        <w:tc>
          <w:tcPr>
            <w:tcW w:w="1635" w:type="dxa"/>
            <w:shd w:val="clear" w:color="auto" w:fill="D9D9D9"/>
          </w:tcPr>
          <w:p w14:paraId="4420F7C2" w14:textId="77777777" w:rsidR="001A7BE9" w:rsidRPr="00E808B0" w:rsidRDefault="001A7BE9">
            <w:pPr>
              <w:pStyle w:val="TableEntryHeader"/>
            </w:pPr>
            <w:r w:rsidRPr="00E808B0">
              <w:t>Description</w:t>
            </w:r>
          </w:p>
        </w:tc>
        <w:tc>
          <w:tcPr>
            <w:tcW w:w="5354" w:type="dxa"/>
            <w:shd w:val="clear" w:color="auto" w:fill="D9D9D9"/>
          </w:tcPr>
          <w:p w14:paraId="3FCDA4B2" w14:textId="77777777" w:rsidR="001A7BE9" w:rsidRPr="00E808B0" w:rsidRDefault="001A7BE9">
            <w:pPr>
              <w:pStyle w:val="TableEntryHeader"/>
            </w:pPr>
            <w:r w:rsidRPr="00E808B0">
              <w:t>Comment</w:t>
            </w:r>
          </w:p>
        </w:tc>
      </w:tr>
      <w:tr w:rsidR="001A7BE9" w:rsidRPr="00E808B0" w14:paraId="59B23145" w14:textId="77777777" w:rsidTr="00F52C2B">
        <w:trPr>
          <w:jc w:val="center"/>
        </w:trPr>
        <w:tc>
          <w:tcPr>
            <w:tcW w:w="1205" w:type="dxa"/>
          </w:tcPr>
          <w:p w14:paraId="19A23E4D" w14:textId="77777777" w:rsidR="001A7BE9" w:rsidRPr="00E808B0" w:rsidRDefault="001A7BE9">
            <w:pPr>
              <w:pStyle w:val="TableEntry"/>
              <w:rPr>
                <w:noProof w:val="0"/>
              </w:rPr>
            </w:pPr>
            <w:r w:rsidRPr="00E808B0">
              <w:rPr>
                <w:noProof w:val="0"/>
              </w:rPr>
              <w:t>W</w:t>
            </w:r>
          </w:p>
        </w:tc>
        <w:tc>
          <w:tcPr>
            <w:tcW w:w="1635" w:type="dxa"/>
          </w:tcPr>
          <w:p w14:paraId="003CD117" w14:textId="77777777" w:rsidR="001A7BE9" w:rsidRPr="00E808B0" w:rsidRDefault="001A7BE9">
            <w:pPr>
              <w:pStyle w:val="TableEntry"/>
              <w:rPr>
                <w:noProof w:val="0"/>
              </w:rPr>
            </w:pPr>
            <w:r w:rsidRPr="00E808B0">
              <w:rPr>
                <w:noProof w:val="0"/>
              </w:rPr>
              <w:t>Warning</w:t>
            </w:r>
          </w:p>
        </w:tc>
        <w:tc>
          <w:tcPr>
            <w:tcW w:w="5354" w:type="dxa"/>
          </w:tcPr>
          <w:p w14:paraId="382E0CEA" w14:textId="77777777" w:rsidR="001A7BE9" w:rsidRPr="00E808B0" w:rsidRDefault="001A7BE9">
            <w:pPr>
              <w:pStyle w:val="TableEntry"/>
              <w:rPr>
                <w:noProof w:val="0"/>
              </w:rPr>
            </w:pPr>
            <w:r w:rsidRPr="00E808B0">
              <w:rPr>
                <w:noProof w:val="0"/>
              </w:rPr>
              <w:t>Transaction successful, but there may be issues</w:t>
            </w:r>
          </w:p>
        </w:tc>
      </w:tr>
      <w:tr w:rsidR="001A7BE9" w:rsidRPr="00E808B0" w14:paraId="394B5185" w14:textId="77777777" w:rsidTr="00F52C2B">
        <w:trPr>
          <w:jc w:val="center"/>
        </w:trPr>
        <w:tc>
          <w:tcPr>
            <w:tcW w:w="1205" w:type="dxa"/>
          </w:tcPr>
          <w:p w14:paraId="2418F823" w14:textId="77777777" w:rsidR="001A7BE9" w:rsidRPr="00E808B0" w:rsidRDefault="001A7BE9">
            <w:pPr>
              <w:pStyle w:val="TableEntry"/>
              <w:rPr>
                <w:noProof w:val="0"/>
              </w:rPr>
            </w:pPr>
            <w:r w:rsidRPr="00E808B0">
              <w:rPr>
                <w:noProof w:val="0"/>
              </w:rPr>
              <w:t>I</w:t>
            </w:r>
          </w:p>
        </w:tc>
        <w:tc>
          <w:tcPr>
            <w:tcW w:w="1635" w:type="dxa"/>
          </w:tcPr>
          <w:p w14:paraId="6CF428E9" w14:textId="77777777" w:rsidR="001A7BE9" w:rsidRPr="00E808B0" w:rsidRDefault="001A7BE9">
            <w:pPr>
              <w:pStyle w:val="TableEntry"/>
              <w:rPr>
                <w:noProof w:val="0"/>
              </w:rPr>
            </w:pPr>
            <w:r w:rsidRPr="00E808B0">
              <w:rPr>
                <w:noProof w:val="0"/>
              </w:rPr>
              <w:t>Information</w:t>
            </w:r>
          </w:p>
        </w:tc>
        <w:tc>
          <w:tcPr>
            <w:tcW w:w="5354" w:type="dxa"/>
          </w:tcPr>
          <w:p w14:paraId="6DD25672" w14:textId="77777777" w:rsidR="001A7BE9" w:rsidRPr="00E808B0" w:rsidRDefault="001A7BE9" w:rsidP="00CC2407">
            <w:pPr>
              <w:pStyle w:val="TableEntry"/>
              <w:rPr>
                <w:noProof w:val="0"/>
              </w:rPr>
            </w:pPr>
            <w:r w:rsidRPr="00E808B0">
              <w:rPr>
                <w:noProof w:val="0"/>
              </w:rPr>
              <w:t xml:space="preserve">Transaction was successful but includes information, </w:t>
            </w:r>
            <w:r w:rsidRPr="00E808B0">
              <w:rPr>
                <w:iCs/>
                <w:noProof w:val="0"/>
              </w:rPr>
              <w:t>e.g.,</w:t>
            </w:r>
            <w:r w:rsidRPr="00E808B0">
              <w:rPr>
                <w:noProof w:val="0"/>
              </w:rPr>
              <w:t xml:space="preserve"> inform patient</w:t>
            </w:r>
          </w:p>
        </w:tc>
      </w:tr>
      <w:tr w:rsidR="001A7BE9" w:rsidRPr="00E808B0" w14:paraId="11ECE690" w14:textId="77777777" w:rsidTr="00F52C2B">
        <w:trPr>
          <w:jc w:val="center"/>
        </w:trPr>
        <w:tc>
          <w:tcPr>
            <w:tcW w:w="1205" w:type="dxa"/>
          </w:tcPr>
          <w:p w14:paraId="198329C5" w14:textId="77777777" w:rsidR="001A7BE9" w:rsidRPr="00E808B0" w:rsidRDefault="001A7BE9">
            <w:pPr>
              <w:pStyle w:val="TableEntry"/>
              <w:rPr>
                <w:noProof w:val="0"/>
              </w:rPr>
            </w:pPr>
            <w:r w:rsidRPr="00E808B0">
              <w:rPr>
                <w:noProof w:val="0"/>
              </w:rPr>
              <w:t>E</w:t>
            </w:r>
          </w:p>
        </w:tc>
        <w:tc>
          <w:tcPr>
            <w:tcW w:w="1635" w:type="dxa"/>
          </w:tcPr>
          <w:p w14:paraId="57E624DC" w14:textId="77777777" w:rsidR="001A7BE9" w:rsidRPr="00E808B0" w:rsidRDefault="001A7BE9">
            <w:pPr>
              <w:pStyle w:val="TableEntry"/>
              <w:rPr>
                <w:noProof w:val="0"/>
              </w:rPr>
            </w:pPr>
            <w:r w:rsidRPr="00E808B0">
              <w:rPr>
                <w:noProof w:val="0"/>
              </w:rPr>
              <w:t>Error</w:t>
            </w:r>
          </w:p>
        </w:tc>
        <w:tc>
          <w:tcPr>
            <w:tcW w:w="5354" w:type="dxa"/>
          </w:tcPr>
          <w:p w14:paraId="3320F1E6" w14:textId="77777777" w:rsidR="001A7BE9" w:rsidRPr="00E808B0" w:rsidRDefault="001A7BE9">
            <w:pPr>
              <w:pStyle w:val="TableEntry"/>
              <w:rPr>
                <w:noProof w:val="0"/>
              </w:rPr>
            </w:pPr>
            <w:r w:rsidRPr="00E808B0">
              <w:rPr>
                <w:noProof w:val="0"/>
              </w:rPr>
              <w:t>Transaction was unsuccessful</w:t>
            </w:r>
          </w:p>
        </w:tc>
      </w:tr>
    </w:tbl>
    <w:p w14:paraId="4855EC44" w14:textId="10261D8A" w:rsidR="001A7BE9" w:rsidRPr="00E808B0" w:rsidRDefault="001A7BE9" w:rsidP="003067F6">
      <w:pPr>
        <w:pStyle w:val="AppendixHeading3"/>
        <w:keepNext/>
        <w:rPr>
          <w:noProof w:val="0"/>
        </w:rPr>
      </w:pPr>
      <w:bookmarkStart w:id="126" w:name="_Toc214434066"/>
      <w:bookmarkStart w:id="127" w:name="_Toc301358463"/>
      <w:bookmarkStart w:id="128" w:name="_Toc518654871"/>
      <w:r w:rsidRPr="00E808B0">
        <w:rPr>
          <w:noProof w:val="0"/>
        </w:rPr>
        <w:t>C.2.4</w:t>
      </w:r>
      <w:r w:rsidRPr="00E808B0">
        <w:rPr>
          <w:noProof w:val="0"/>
        </w:rPr>
        <w:tab/>
        <w:t>Common Segment Definitions</w:t>
      </w:r>
      <w:bookmarkEnd w:id="126"/>
      <w:bookmarkEnd w:id="127"/>
      <w:bookmarkEnd w:id="128"/>
    </w:p>
    <w:p w14:paraId="2E49A1AD" w14:textId="2147F553" w:rsidR="001A7BE9" w:rsidRPr="00E808B0" w:rsidRDefault="001A7BE9">
      <w:r w:rsidRPr="00E808B0">
        <w:t>The following table specifies the contents of the EVN segment that is common to several HL7-based messages defined in ITI TF-2a and 2b.</w:t>
      </w:r>
    </w:p>
    <w:p w14:paraId="59CC3560" w14:textId="77777777" w:rsidR="001A7BE9" w:rsidRPr="00E808B0" w:rsidRDefault="001A7BE9">
      <w:pPr>
        <w:pStyle w:val="TableTitle"/>
        <w:rPr>
          <w:noProof w:val="0"/>
        </w:rPr>
      </w:pPr>
      <w:r w:rsidRPr="00E808B0">
        <w:rPr>
          <w:noProof w:val="0"/>
        </w:rPr>
        <w:lastRenderedPageBreak/>
        <w:t xml:space="preserve">Table C.2.4-1: IHE Profile - EVN segment </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1A7BE9" w:rsidRPr="00E808B0" w14:paraId="59C4CCC4" w14:textId="77777777">
        <w:trPr>
          <w:tblHeader/>
          <w:jc w:val="center"/>
        </w:trPr>
        <w:tc>
          <w:tcPr>
            <w:tcW w:w="864" w:type="dxa"/>
            <w:tcBorders>
              <w:top w:val="single" w:sz="4" w:space="0" w:color="000000"/>
              <w:left w:val="single" w:sz="4" w:space="0" w:color="000000"/>
              <w:bottom w:val="single" w:sz="4" w:space="0" w:color="000000"/>
            </w:tcBorders>
            <w:shd w:val="clear" w:color="auto" w:fill="D8D8D8"/>
          </w:tcPr>
          <w:p w14:paraId="0A288150" w14:textId="77777777" w:rsidR="001A7BE9" w:rsidRPr="00E808B0" w:rsidRDefault="001A7BE9">
            <w:pPr>
              <w:pStyle w:val="TableEntryHeader"/>
            </w:pPr>
            <w:r w:rsidRPr="00E808B0">
              <w:t>SEQ</w:t>
            </w:r>
          </w:p>
        </w:tc>
        <w:tc>
          <w:tcPr>
            <w:tcW w:w="864" w:type="dxa"/>
            <w:tcBorders>
              <w:top w:val="single" w:sz="4" w:space="0" w:color="000000"/>
              <w:left w:val="single" w:sz="4" w:space="0" w:color="000000"/>
              <w:bottom w:val="single" w:sz="4" w:space="0" w:color="000000"/>
            </w:tcBorders>
            <w:shd w:val="clear" w:color="auto" w:fill="D8D8D8"/>
          </w:tcPr>
          <w:p w14:paraId="4EF5A0F2" w14:textId="77777777" w:rsidR="001A7BE9" w:rsidRPr="00E808B0" w:rsidRDefault="001A7BE9">
            <w:pPr>
              <w:pStyle w:val="TableEntryHeader"/>
            </w:pPr>
            <w:r w:rsidRPr="00E808B0">
              <w:t>LEN</w:t>
            </w:r>
          </w:p>
        </w:tc>
        <w:tc>
          <w:tcPr>
            <w:tcW w:w="864" w:type="dxa"/>
            <w:tcBorders>
              <w:top w:val="single" w:sz="4" w:space="0" w:color="000000"/>
              <w:left w:val="single" w:sz="4" w:space="0" w:color="000000"/>
              <w:bottom w:val="single" w:sz="4" w:space="0" w:color="000000"/>
            </w:tcBorders>
            <w:shd w:val="clear" w:color="auto" w:fill="D8D8D8"/>
          </w:tcPr>
          <w:p w14:paraId="402C374F" w14:textId="77777777" w:rsidR="001A7BE9" w:rsidRPr="00E808B0" w:rsidRDefault="001A7BE9">
            <w:pPr>
              <w:pStyle w:val="TableEntryHeader"/>
            </w:pPr>
            <w:r w:rsidRPr="00E808B0">
              <w:t>DT</w:t>
            </w:r>
          </w:p>
        </w:tc>
        <w:tc>
          <w:tcPr>
            <w:tcW w:w="864" w:type="dxa"/>
            <w:tcBorders>
              <w:top w:val="single" w:sz="4" w:space="0" w:color="000000"/>
              <w:left w:val="single" w:sz="4" w:space="0" w:color="000000"/>
              <w:bottom w:val="single" w:sz="4" w:space="0" w:color="000000"/>
            </w:tcBorders>
            <w:shd w:val="clear" w:color="auto" w:fill="D8D8D8"/>
          </w:tcPr>
          <w:p w14:paraId="7B52B1E7" w14:textId="77777777" w:rsidR="001A7BE9" w:rsidRPr="00E808B0" w:rsidRDefault="001A7BE9">
            <w:pPr>
              <w:pStyle w:val="TableEntryHeader"/>
            </w:pPr>
            <w:r w:rsidRPr="00E808B0">
              <w:t>OPT</w:t>
            </w:r>
          </w:p>
        </w:tc>
        <w:tc>
          <w:tcPr>
            <w:tcW w:w="864" w:type="dxa"/>
            <w:tcBorders>
              <w:top w:val="single" w:sz="4" w:space="0" w:color="000000"/>
              <w:left w:val="single" w:sz="4" w:space="0" w:color="000000"/>
              <w:bottom w:val="single" w:sz="4" w:space="0" w:color="000000"/>
            </w:tcBorders>
            <w:shd w:val="clear" w:color="auto" w:fill="D8D8D8"/>
          </w:tcPr>
          <w:p w14:paraId="2E7FF3D0" w14:textId="77777777" w:rsidR="001A7BE9" w:rsidRPr="00E808B0" w:rsidRDefault="001A7BE9">
            <w:pPr>
              <w:pStyle w:val="TableEntryHeader"/>
            </w:pPr>
            <w:r w:rsidRPr="00E808B0">
              <w:t>TBL#</w:t>
            </w:r>
          </w:p>
        </w:tc>
        <w:tc>
          <w:tcPr>
            <w:tcW w:w="864" w:type="dxa"/>
            <w:tcBorders>
              <w:top w:val="single" w:sz="4" w:space="0" w:color="000000"/>
              <w:left w:val="single" w:sz="4" w:space="0" w:color="000000"/>
              <w:bottom w:val="single" w:sz="4" w:space="0" w:color="000000"/>
            </w:tcBorders>
            <w:shd w:val="clear" w:color="auto" w:fill="D8D8D8"/>
          </w:tcPr>
          <w:p w14:paraId="7DB94701" w14:textId="77777777" w:rsidR="001A7BE9" w:rsidRPr="00E808B0" w:rsidRDefault="001A7BE9">
            <w:pPr>
              <w:pStyle w:val="TableEntryHeader"/>
            </w:pPr>
            <w:r w:rsidRPr="00E808B0">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47E5E667" w14:textId="77777777" w:rsidR="001A7BE9" w:rsidRPr="00E808B0" w:rsidRDefault="001A7BE9">
            <w:pPr>
              <w:pStyle w:val="TableEntryHeader"/>
            </w:pPr>
            <w:r w:rsidRPr="00E808B0">
              <w:t>ELEMENT NAME</w:t>
            </w:r>
          </w:p>
        </w:tc>
      </w:tr>
      <w:tr w:rsidR="001A7BE9" w:rsidRPr="00E808B0" w14:paraId="42062BE3" w14:textId="77777777">
        <w:trPr>
          <w:jc w:val="center"/>
        </w:trPr>
        <w:tc>
          <w:tcPr>
            <w:tcW w:w="864" w:type="dxa"/>
            <w:tcBorders>
              <w:left w:val="single" w:sz="4" w:space="0" w:color="000000"/>
              <w:bottom w:val="single" w:sz="4" w:space="0" w:color="000000"/>
            </w:tcBorders>
          </w:tcPr>
          <w:p w14:paraId="6DF062C0" w14:textId="77777777" w:rsidR="001A7BE9" w:rsidRPr="00E808B0" w:rsidRDefault="001A7BE9">
            <w:pPr>
              <w:pStyle w:val="TableEntry"/>
              <w:snapToGrid w:val="0"/>
              <w:rPr>
                <w:noProof w:val="0"/>
              </w:rPr>
            </w:pPr>
            <w:r w:rsidRPr="00E808B0">
              <w:rPr>
                <w:noProof w:val="0"/>
              </w:rPr>
              <w:t>1</w:t>
            </w:r>
          </w:p>
        </w:tc>
        <w:tc>
          <w:tcPr>
            <w:tcW w:w="864" w:type="dxa"/>
            <w:tcBorders>
              <w:left w:val="single" w:sz="4" w:space="0" w:color="000000"/>
              <w:bottom w:val="single" w:sz="4" w:space="0" w:color="000000"/>
            </w:tcBorders>
          </w:tcPr>
          <w:p w14:paraId="3A096101"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14DB2394" w14:textId="77777777" w:rsidR="001A7BE9" w:rsidRPr="00E808B0" w:rsidRDefault="001A7BE9">
            <w:pPr>
              <w:pStyle w:val="TableEntry"/>
              <w:snapToGrid w:val="0"/>
              <w:rPr>
                <w:noProof w:val="0"/>
              </w:rPr>
            </w:pPr>
            <w:r w:rsidRPr="00E808B0">
              <w:rPr>
                <w:noProof w:val="0"/>
              </w:rPr>
              <w:t>ID</w:t>
            </w:r>
          </w:p>
        </w:tc>
        <w:tc>
          <w:tcPr>
            <w:tcW w:w="864" w:type="dxa"/>
            <w:tcBorders>
              <w:left w:val="single" w:sz="4" w:space="0" w:color="000000"/>
              <w:bottom w:val="single" w:sz="4" w:space="0" w:color="000000"/>
            </w:tcBorders>
          </w:tcPr>
          <w:p w14:paraId="35F0B1CB"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6DE18818" w14:textId="77777777" w:rsidR="001A7BE9" w:rsidRPr="00E808B0" w:rsidRDefault="001A7BE9">
            <w:pPr>
              <w:pStyle w:val="TableEntry"/>
              <w:snapToGrid w:val="0"/>
              <w:rPr>
                <w:noProof w:val="0"/>
              </w:rPr>
            </w:pPr>
            <w:r w:rsidRPr="00E808B0">
              <w:rPr>
                <w:noProof w:val="0"/>
              </w:rPr>
              <w:t>0003</w:t>
            </w:r>
          </w:p>
        </w:tc>
        <w:tc>
          <w:tcPr>
            <w:tcW w:w="864" w:type="dxa"/>
            <w:tcBorders>
              <w:left w:val="single" w:sz="4" w:space="0" w:color="000000"/>
              <w:bottom w:val="single" w:sz="4" w:space="0" w:color="000000"/>
            </w:tcBorders>
          </w:tcPr>
          <w:p w14:paraId="002EE846" w14:textId="77777777" w:rsidR="001A7BE9" w:rsidRPr="00E808B0" w:rsidRDefault="001A7BE9">
            <w:pPr>
              <w:pStyle w:val="TableEntry"/>
              <w:snapToGrid w:val="0"/>
              <w:rPr>
                <w:noProof w:val="0"/>
              </w:rPr>
            </w:pPr>
            <w:r w:rsidRPr="00E808B0">
              <w:rPr>
                <w:noProof w:val="0"/>
              </w:rPr>
              <w:t>00099</w:t>
            </w:r>
          </w:p>
        </w:tc>
        <w:tc>
          <w:tcPr>
            <w:tcW w:w="2950" w:type="dxa"/>
            <w:tcBorders>
              <w:left w:val="single" w:sz="4" w:space="0" w:color="000000"/>
              <w:bottom w:val="single" w:sz="4" w:space="0" w:color="000000"/>
              <w:right w:val="single" w:sz="4" w:space="0" w:color="000000"/>
            </w:tcBorders>
          </w:tcPr>
          <w:p w14:paraId="22917A1B" w14:textId="77777777" w:rsidR="001A7BE9" w:rsidRPr="00E808B0" w:rsidRDefault="001A7BE9">
            <w:pPr>
              <w:pStyle w:val="TableEntry"/>
              <w:snapToGrid w:val="0"/>
              <w:rPr>
                <w:noProof w:val="0"/>
              </w:rPr>
            </w:pPr>
            <w:r w:rsidRPr="00E808B0">
              <w:rPr>
                <w:noProof w:val="0"/>
              </w:rPr>
              <w:t>Event Type Code</w:t>
            </w:r>
          </w:p>
        </w:tc>
      </w:tr>
      <w:tr w:rsidR="001A7BE9" w:rsidRPr="00E808B0" w14:paraId="7348DD3A" w14:textId="77777777">
        <w:trPr>
          <w:jc w:val="center"/>
        </w:trPr>
        <w:tc>
          <w:tcPr>
            <w:tcW w:w="864" w:type="dxa"/>
            <w:tcBorders>
              <w:left w:val="single" w:sz="4" w:space="0" w:color="000000"/>
              <w:bottom w:val="single" w:sz="4" w:space="0" w:color="000000"/>
            </w:tcBorders>
          </w:tcPr>
          <w:p w14:paraId="01CE6FAC" w14:textId="77777777" w:rsidR="001A7BE9" w:rsidRPr="00E808B0" w:rsidRDefault="001A7BE9">
            <w:pPr>
              <w:pStyle w:val="TableEntry"/>
              <w:snapToGrid w:val="0"/>
              <w:rPr>
                <w:noProof w:val="0"/>
              </w:rPr>
            </w:pPr>
            <w:r w:rsidRPr="00E808B0">
              <w:rPr>
                <w:noProof w:val="0"/>
              </w:rPr>
              <w:t>2</w:t>
            </w:r>
          </w:p>
        </w:tc>
        <w:tc>
          <w:tcPr>
            <w:tcW w:w="864" w:type="dxa"/>
            <w:tcBorders>
              <w:left w:val="single" w:sz="4" w:space="0" w:color="000000"/>
              <w:bottom w:val="single" w:sz="4" w:space="0" w:color="000000"/>
            </w:tcBorders>
          </w:tcPr>
          <w:p w14:paraId="679EC28B"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509A3D04"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4823B039" w14:textId="77777777" w:rsidR="001A7BE9" w:rsidRPr="00E808B0" w:rsidRDefault="001A7BE9">
            <w:pPr>
              <w:pStyle w:val="TableEntry"/>
              <w:snapToGrid w:val="0"/>
              <w:rPr>
                <w:noProof w:val="0"/>
              </w:rPr>
            </w:pPr>
            <w:r w:rsidRPr="00E808B0">
              <w:rPr>
                <w:noProof w:val="0"/>
              </w:rPr>
              <w:t>R</w:t>
            </w:r>
          </w:p>
        </w:tc>
        <w:tc>
          <w:tcPr>
            <w:tcW w:w="864" w:type="dxa"/>
            <w:tcBorders>
              <w:left w:val="single" w:sz="4" w:space="0" w:color="000000"/>
              <w:bottom w:val="single" w:sz="4" w:space="0" w:color="000000"/>
            </w:tcBorders>
          </w:tcPr>
          <w:p w14:paraId="1C2C5885"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C4CA9AD" w14:textId="77777777" w:rsidR="001A7BE9" w:rsidRPr="00E808B0" w:rsidRDefault="001A7BE9">
            <w:pPr>
              <w:pStyle w:val="TableEntry"/>
              <w:snapToGrid w:val="0"/>
              <w:rPr>
                <w:noProof w:val="0"/>
              </w:rPr>
            </w:pPr>
            <w:r w:rsidRPr="00E808B0">
              <w:rPr>
                <w:noProof w:val="0"/>
              </w:rPr>
              <w:t>00100</w:t>
            </w:r>
          </w:p>
        </w:tc>
        <w:tc>
          <w:tcPr>
            <w:tcW w:w="2950" w:type="dxa"/>
            <w:tcBorders>
              <w:left w:val="single" w:sz="4" w:space="0" w:color="000000"/>
              <w:bottom w:val="single" w:sz="4" w:space="0" w:color="000000"/>
              <w:right w:val="single" w:sz="4" w:space="0" w:color="000000"/>
            </w:tcBorders>
          </w:tcPr>
          <w:p w14:paraId="54163700" w14:textId="77777777" w:rsidR="001A7BE9" w:rsidRPr="00E808B0" w:rsidRDefault="001A7BE9">
            <w:pPr>
              <w:pStyle w:val="TableEntry"/>
              <w:snapToGrid w:val="0"/>
              <w:rPr>
                <w:noProof w:val="0"/>
              </w:rPr>
            </w:pPr>
            <w:r w:rsidRPr="00E808B0">
              <w:rPr>
                <w:noProof w:val="0"/>
              </w:rPr>
              <w:t xml:space="preserve">Recorded Date/Time </w:t>
            </w:r>
          </w:p>
        </w:tc>
      </w:tr>
      <w:tr w:rsidR="001A7BE9" w:rsidRPr="00E808B0" w14:paraId="7A8DCB65" w14:textId="77777777">
        <w:trPr>
          <w:jc w:val="center"/>
        </w:trPr>
        <w:tc>
          <w:tcPr>
            <w:tcW w:w="864" w:type="dxa"/>
            <w:tcBorders>
              <w:left w:val="single" w:sz="4" w:space="0" w:color="000000"/>
              <w:bottom w:val="single" w:sz="4" w:space="0" w:color="000000"/>
            </w:tcBorders>
          </w:tcPr>
          <w:p w14:paraId="4D5BFF4B"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5D5DB896"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6F7F323F"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7DB7A055"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088ECA0E"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8EA2139" w14:textId="77777777" w:rsidR="001A7BE9" w:rsidRPr="00E808B0" w:rsidRDefault="001A7BE9">
            <w:pPr>
              <w:pStyle w:val="TableEntry"/>
              <w:snapToGrid w:val="0"/>
              <w:rPr>
                <w:noProof w:val="0"/>
              </w:rPr>
            </w:pPr>
            <w:r w:rsidRPr="00E808B0">
              <w:rPr>
                <w:noProof w:val="0"/>
              </w:rPr>
              <w:t>00101</w:t>
            </w:r>
          </w:p>
        </w:tc>
        <w:tc>
          <w:tcPr>
            <w:tcW w:w="2950" w:type="dxa"/>
            <w:tcBorders>
              <w:left w:val="single" w:sz="4" w:space="0" w:color="000000"/>
              <w:bottom w:val="single" w:sz="4" w:space="0" w:color="000000"/>
              <w:right w:val="single" w:sz="4" w:space="0" w:color="000000"/>
            </w:tcBorders>
          </w:tcPr>
          <w:p w14:paraId="79097300" w14:textId="77777777" w:rsidR="001A7BE9" w:rsidRPr="00E808B0" w:rsidRDefault="001A7BE9">
            <w:pPr>
              <w:pStyle w:val="TableEntry"/>
              <w:snapToGrid w:val="0"/>
              <w:rPr>
                <w:noProof w:val="0"/>
              </w:rPr>
            </w:pPr>
            <w:r w:rsidRPr="00E808B0">
              <w:rPr>
                <w:noProof w:val="0"/>
              </w:rPr>
              <w:t>Date/Time Planned Event</w:t>
            </w:r>
          </w:p>
        </w:tc>
      </w:tr>
      <w:tr w:rsidR="001A7BE9" w:rsidRPr="00E808B0" w14:paraId="32A22067" w14:textId="77777777">
        <w:trPr>
          <w:jc w:val="center"/>
        </w:trPr>
        <w:tc>
          <w:tcPr>
            <w:tcW w:w="864" w:type="dxa"/>
            <w:tcBorders>
              <w:left w:val="single" w:sz="4" w:space="0" w:color="000000"/>
              <w:bottom w:val="single" w:sz="4" w:space="0" w:color="000000"/>
            </w:tcBorders>
          </w:tcPr>
          <w:p w14:paraId="2CC0E066" w14:textId="77777777" w:rsidR="001A7BE9" w:rsidRPr="00E808B0" w:rsidRDefault="001A7BE9">
            <w:pPr>
              <w:pStyle w:val="TableEntry"/>
              <w:snapToGrid w:val="0"/>
              <w:rPr>
                <w:noProof w:val="0"/>
              </w:rPr>
            </w:pPr>
            <w:r w:rsidRPr="00E808B0">
              <w:rPr>
                <w:noProof w:val="0"/>
              </w:rPr>
              <w:t>4</w:t>
            </w:r>
          </w:p>
        </w:tc>
        <w:tc>
          <w:tcPr>
            <w:tcW w:w="864" w:type="dxa"/>
            <w:tcBorders>
              <w:left w:val="single" w:sz="4" w:space="0" w:color="000000"/>
              <w:bottom w:val="single" w:sz="4" w:space="0" w:color="000000"/>
            </w:tcBorders>
          </w:tcPr>
          <w:p w14:paraId="7E6D6285"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456994BB" w14:textId="77777777" w:rsidR="001A7BE9" w:rsidRPr="00E808B0" w:rsidRDefault="001A7BE9">
            <w:pPr>
              <w:pStyle w:val="TableEntry"/>
              <w:snapToGrid w:val="0"/>
              <w:rPr>
                <w:noProof w:val="0"/>
              </w:rPr>
            </w:pPr>
            <w:r w:rsidRPr="00E808B0">
              <w:rPr>
                <w:noProof w:val="0"/>
              </w:rPr>
              <w:t>IS</w:t>
            </w:r>
          </w:p>
        </w:tc>
        <w:tc>
          <w:tcPr>
            <w:tcW w:w="864" w:type="dxa"/>
            <w:tcBorders>
              <w:left w:val="single" w:sz="4" w:space="0" w:color="000000"/>
              <w:bottom w:val="single" w:sz="4" w:space="0" w:color="000000"/>
            </w:tcBorders>
          </w:tcPr>
          <w:p w14:paraId="7E7BB30E"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6A911A37" w14:textId="77777777" w:rsidR="001A7BE9" w:rsidRPr="00E808B0" w:rsidRDefault="001A7BE9">
            <w:pPr>
              <w:pStyle w:val="TableEntry"/>
              <w:snapToGrid w:val="0"/>
              <w:rPr>
                <w:noProof w:val="0"/>
              </w:rPr>
            </w:pPr>
            <w:r w:rsidRPr="00E808B0">
              <w:rPr>
                <w:noProof w:val="0"/>
              </w:rPr>
              <w:t>0062</w:t>
            </w:r>
          </w:p>
        </w:tc>
        <w:tc>
          <w:tcPr>
            <w:tcW w:w="864" w:type="dxa"/>
            <w:tcBorders>
              <w:left w:val="single" w:sz="4" w:space="0" w:color="000000"/>
              <w:bottom w:val="single" w:sz="4" w:space="0" w:color="000000"/>
            </w:tcBorders>
          </w:tcPr>
          <w:p w14:paraId="5BA7B32E" w14:textId="77777777" w:rsidR="001A7BE9" w:rsidRPr="00E808B0" w:rsidRDefault="001A7BE9">
            <w:pPr>
              <w:pStyle w:val="TableEntry"/>
              <w:snapToGrid w:val="0"/>
              <w:rPr>
                <w:noProof w:val="0"/>
              </w:rPr>
            </w:pPr>
            <w:r w:rsidRPr="00E808B0">
              <w:rPr>
                <w:noProof w:val="0"/>
              </w:rPr>
              <w:t>00102</w:t>
            </w:r>
          </w:p>
        </w:tc>
        <w:tc>
          <w:tcPr>
            <w:tcW w:w="2950" w:type="dxa"/>
            <w:tcBorders>
              <w:left w:val="single" w:sz="4" w:space="0" w:color="000000"/>
              <w:bottom w:val="single" w:sz="4" w:space="0" w:color="000000"/>
              <w:right w:val="single" w:sz="4" w:space="0" w:color="000000"/>
            </w:tcBorders>
          </w:tcPr>
          <w:p w14:paraId="4B91C793" w14:textId="77777777" w:rsidR="001A7BE9" w:rsidRPr="00E808B0" w:rsidRDefault="001A7BE9">
            <w:pPr>
              <w:pStyle w:val="TableEntry"/>
              <w:snapToGrid w:val="0"/>
              <w:rPr>
                <w:noProof w:val="0"/>
              </w:rPr>
            </w:pPr>
            <w:r w:rsidRPr="00E808B0">
              <w:rPr>
                <w:noProof w:val="0"/>
              </w:rPr>
              <w:t>Event Reason Code</w:t>
            </w:r>
          </w:p>
        </w:tc>
      </w:tr>
      <w:tr w:rsidR="001A7BE9" w:rsidRPr="00E808B0" w14:paraId="02D9A1F9" w14:textId="77777777">
        <w:trPr>
          <w:jc w:val="center"/>
        </w:trPr>
        <w:tc>
          <w:tcPr>
            <w:tcW w:w="864" w:type="dxa"/>
            <w:tcBorders>
              <w:left w:val="single" w:sz="4" w:space="0" w:color="000000"/>
              <w:bottom w:val="single" w:sz="4" w:space="0" w:color="000000"/>
            </w:tcBorders>
          </w:tcPr>
          <w:p w14:paraId="10C1ECA2" w14:textId="77777777" w:rsidR="001A7BE9" w:rsidRPr="00E808B0" w:rsidRDefault="001A7BE9">
            <w:pPr>
              <w:pStyle w:val="TableEntry"/>
              <w:snapToGrid w:val="0"/>
              <w:rPr>
                <w:noProof w:val="0"/>
              </w:rPr>
            </w:pPr>
            <w:r w:rsidRPr="00E808B0">
              <w:rPr>
                <w:noProof w:val="0"/>
              </w:rPr>
              <w:t>5</w:t>
            </w:r>
          </w:p>
        </w:tc>
        <w:tc>
          <w:tcPr>
            <w:tcW w:w="864" w:type="dxa"/>
            <w:tcBorders>
              <w:left w:val="single" w:sz="4" w:space="0" w:color="000000"/>
              <w:bottom w:val="single" w:sz="4" w:space="0" w:color="000000"/>
            </w:tcBorders>
          </w:tcPr>
          <w:p w14:paraId="7A9FB4D3" w14:textId="77777777" w:rsidR="001A7BE9" w:rsidRPr="00E808B0" w:rsidRDefault="001A7BE9">
            <w:pPr>
              <w:pStyle w:val="TableEntry"/>
              <w:snapToGrid w:val="0"/>
              <w:rPr>
                <w:noProof w:val="0"/>
              </w:rPr>
            </w:pPr>
            <w:r w:rsidRPr="00E808B0">
              <w:rPr>
                <w:noProof w:val="0"/>
              </w:rPr>
              <w:t>60</w:t>
            </w:r>
          </w:p>
        </w:tc>
        <w:tc>
          <w:tcPr>
            <w:tcW w:w="864" w:type="dxa"/>
            <w:tcBorders>
              <w:left w:val="single" w:sz="4" w:space="0" w:color="000000"/>
              <w:bottom w:val="single" w:sz="4" w:space="0" w:color="000000"/>
            </w:tcBorders>
          </w:tcPr>
          <w:p w14:paraId="5BE908C6" w14:textId="77777777" w:rsidR="001A7BE9" w:rsidRPr="00E808B0" w:rsidRDefault="001A7BE9">
            <w:pPr>
              <w:pStyle w:val="TableEntry"/>
              <w:snapToGrid w:val="0"/>
              <w:rPr>
                <w:noProof w:val="0"/>
              </w:rPr>
            </w:pPr>
            <w:r w:rsidRPr="00E808B0">
              <w:rPr>
                <w:noProof w:val="0"/>
              </w:rPr>
              <w:t>XCN</w:t>
            </w:r>
          </w:p>
        </w:tc>
        <w:tc>
          <w:tcPr>
            <w:tcW w:w="864" w:type="dxa"/>
            <w:tcBorders>
              <w:left w:val="single" w:sz="4" w:space="0" w:color="000000"/>
              <w:bottom w:val="single" w:sz="4" w:space="0" w:color="000000"/>
            </w:tcBorders>
          </w:tcPr>
          <w:p w14:paraId="1602732B"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7708E6EC" w14:textId="77777777" w:rsidR="001A7BE9" w:rsidRPr="00E808B0" w:rsidRDefault="001A7BE9">
            <w:pPr>
              <w:pStyle w:val="TableEntry"/>
              <w:snapToGrid w:val="0"/>
              <w:rPr>
                <w:noProof w:val="0"/>
              </w:rPr>
            </w:pPr>
            <w:r w:rsidRPr="00E808B0">
              <w:rPr>
                <w:noProof w:val="0"/>
              </w:rPr>
              <w:t>0188</w:t>
            </w:r>
          </w:p>
        </w:tc>
        <w:tc>
          <w:tcPr>
            <w:tcW w:w="864" w:type="dxa"/>
            <w:tcBorders>
              <w:left w:val="single" w:sz="4" w:space="0" w:color="000000"/>
              <w:bottom w:val="single" w:sz="4" w:space="0" w:color="000000"/>
            </w:tcBorders>
          </w:tcPr>
          <w:p w14:paraId="2B8FF5AE" w14:textId="77777777" w:rsidR="001A7BE9" w:rsidRPr="00E808B0" w:rsidRDefault="001A7BE9">
            <w:pPr>
              <w:pStyle w:val="TableEntry"/>
              <w:snapToGrid w:val="0"/>
              <w:rPr>
                <w:noProof w:val="0"/>
              </w:rPr>
            </w:pPr>
            <w:r w:rsidRPr="00E808B0">
              <w:rPr>
                <w:noProof w:val="0"/>
              </w:rPr>
              <w:t>00103</w:t>
            </w:r>
          </w:p>
        </w:tc>
        <w:tc>
          <w:tcPr>
            <w:tcW w:w="2950" w:type="dxa"/>
            <w:tcBorders>
              <w:left w:val="single" w:sz="4" w:space="0" w:color="000000"/>
              <w:bottom w:val="single" w:sz="4" w:space="0" w:color="000000"/>
              <w:right w:val="single" w:sz="4" w:space="0" w:color="000000"/>
            </w:tcBorders>
          </w:tcPr>
          <w:p w14:paraId="4CD0D71F" w14:textId="77777777" w:rsidR="001A7BE9" w:rsidRPr="00E808B0" w:rsidRDefault="001A7BE9">
            <w:pPr>
              <w:pStyle w:val="TableEntry"/>
              <w:snapToGrid w:val="0"/>
              <w:rPr>
                <w:noProof w:val="0"/>
              </w:rPr>
            </w:pPr>
            <w:r w:rsidRPr="00E808B0">
              <w:rPr>
                <w:noProof w:val="0"/>
              </w:rPr>
              <w:t>Operator ID</w:t>
            </w:r>
          </w:p>
        </w:tc>
      </w:tr>
      <w:tr w:rsidR="001A7BE9" w:rsidRPr="00E808B0" w14:paraId="1D4AF032" w14:textId="77777777">
        <w:trPr>
          <w:jc w:val="center"/>
        </w:trPr>
        <w:tc>
          <w:tcPr>
            <w:tcW w:w="864" w:type="dxa"/>
            <w:tcBorders>
              <w:left w:val="single" w:sz="4" w:space="0" w:color="000000"/>
              <w:bottom w:val="single" w:sz="4" w:space="0" w:color="000000"/>
            </w:tcBorders>
          </w:tcPr>
          <w:p w14:paraId="72277B89" w14:textId="77777777" w:rsidR="001A7BE9" w:rsidRPr="00E808B0" w:rsidRDefault="001A7BE9">
            <w:pPr>
              <w:pStyle w:val="TableEntry"/>
              <w:snapToGrid w:val="0"/>
              <w:rPr>
                <w:noProof w:val="0"/>
              </w:rPr>
            </w:pPr>
            <w:r w:rsidRPr="00E808B0">
              <w:rPr>
                <w:noProof w:val="0"/>
              </w:rPr>
              <w:t>6</w:t>
            </w:r>
          </w:p>
        </w:tc>
        <w:tc>
          <w:tcPr>
            <w:tcW w:w="864" w:type="dxa"/>
            <w:tcBorders>
              <w:left w:val="single" w:sz="4" w:space="0" w:color="000000"/>
              <w:bottom w:val="single" w:sz="4" w:space="0" w:color="000000"/>
            </w:tcBorders>
          </w:tcPr>
          <w:p w14:paraId="6FBB2BCF"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7A8C8A79"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7CA941E8" w14:textId="77777777" w:rsidR="001A7BE9" w:rsidRPr="00E808B0" w:rsidRDefault="001A7BE9">
            <w:pPr>
              <w:pStyle w:val="TableEntry"/>
              <w:snapToGrid w:val="0"/>
              <w:rPr>
                <w:noProof w:val="0"/>
              </w:rPr>
            </w:pPr>
            <w:r w:rsidRPr="00E808B0">
              <w:rPr>
                <w:noProof w:val="0"/>
              </w:rPr>
              <w:t>R2</w:t>
            </w:r>
          </w:p>
        </w:tc>
        <w:tc>
          <w:tcPr>
            <w:tcW w:w="864" w:type="dxa"/>
            <w:tcBorders>
              <w:left w:val="single" w:sz="4" w:space="0" w:color="000000"/>
              <w:bottom w:val="single" w:sz="4" w:space="0" w:color="000000"/>
            </w:tcBorders>
          </w:tcPr>
          <w:p w14:paraId="04526E86"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966CD4A" w14:textId="77777777" w:rsidR="001A7BE9" w:rsidRPr="00E808B0" w:rsidRDefault="001A7BE9">
            <w:pPr>
              <w:pStyle w:val="TableEntry"/>
              <w:snapToGrid w:val="0"/>
              <w:rPr>
                <w:noProof w:val="0"/>
              </w:rPr>
            </w:pPr>
            <w:r w:rsidRPr="00E808B0">
              <w:rPr>
                <w:noProof w:val="0"/>
              </w:rPr>
              <w:t>01278</w:t>
            </w:r>
          </w:p>
        </w:tc>
        <w:tc>
          <w:tcPr>
            <w:tcW w:w="2950" w:type="dxa"/>
            <w:tcBorders>
              <w:left w:val="single" w:sz="4" w:space="0" w:color="000000"/>
              <w:bottom w:val="single" w:sz="4" w:space="0" w:color="000000"/>
              <w:right w:val="single" w:sz="4" w:space="0" w:color="000000"/>
            </w:tcBorders>
          </w:tcPr>
          <w:p w14:paraId="27DE7C15" w14:textId="77777777" w:rsidR="001A7BE9" w:rsidRPr="00E808B0" w:rsidRDefault="001A7BE9">
            <w:pPr>
              <w:pStyle w:val="TableEntry"/>
              <w:snapToGrid w:val="0"/>
              <w:rPr>
                <w:noProof w:val="0"/>
              </w:rPr>
            </w:pPr>
            <w:r w:rsidRPr="00E808B0">
              <w:rPr>
                <w:noProof w:val="0"/>
              </w:rPr>
              <w:t>Event Occurred</w:t>
            </w:r>
          </w:p>
        </w:tc>
      </w:tr>
      <w:tr w:rsidR="001A7BE9" w:rsidRPr="00E808B0" w14:paraId="0FD7CCB0" w14:textId="77777777">
        <w:trPr>
          <w:jc w:val="center"/>
        </w:trPr>
        <w:tc>
          <w:tcPr>
            <w:tcW w:w="864" w:type="dxa"/>
            <w:tcBorders>
              <w:left w:val="single" w:sz="4" w:space="0" w:color="000000"/>
              <w:bottom w:val="single" w:sz="4" w:space="0" w:color="000000"/>
            </w:tcBorders>
          </w:tcPr>
          <w:p w14:paraId="5EED7B57" w14:textId="77777777" w:rsidR="001A7BE9" w:rsidRPr="00E808B0" w:rsidRDefault="001A7BE9">
            <w:pPr>
              <w:pStyle w:val="TableEntry"/>
              <w:snapToGrid w:val="0"/>
              <w:rPr>
                <w:noProof w:val="0"/>
              </w:rPr>
            </w:pPr>
            <w:r w:rsidRPr="00E808B0">
              <w:rPr>
                <w:noProof w:val="0"/>
              </w:rPr>
              <w:t>7</w:t>
            </w:r>
          </w:p>
        </w:tc>
        <w:tc>
          <w:tcPr>
            <w:tcW w:w="864" w:type="dxa"/>
            <w:tcBorders>
              <w:left w:val="single" w:sz="4" w:space="0" w:color="000000"/>
              <w:bottom w:val="single" w:sz="4" w:space="0" w:color="000000"/>
            </w:tcBorders>
          </w:tcPr>
          <w:p w14:paraId="57A195E4" w14:textId="77777777" w:rsidR="001A7BE9" w:rsidRPr="00E808B0" w:rsidRDefault="001A7BE9">
            <w:pPr>
              <w:pStyle w:val="TableEntry"/>
              <w:snapToGrid w:val="0"/>
              <w:rPr>
                <w:noProof w:val="0"/>
              </w:rPr>
            </w:pPr>
            <w:r w:rsidRPr="00E808B0">
              <w:rPr>
                <w:noProof w:val="0"/>
              </w:rPr>
              <w:t>180</w:t>
            </w:r>
          </w:p>
        </w:tc>
        <w:tc>
          <w:tcPr>
            <w:tcW w:w="864" w:type="dxa"/>
            <w:tcBorders>
              <w:left w:val="single" w:sz="4" w:space="0" w:color="000000"/>
              <w:bottom w:val="single" w:sz="4" w:space="0" w:color="000000"/>
            </w:tcBorders>
          </w:tcPr>
          <w:p w14:paraId="6D002B22" w14:textId="77777777" w:rsidR="001A7BE9" w:rsidRPr="00E808B0" w:rsidRDefault="001A7BE9">
            <w:pPr>
              <w:pStyle w:val="TableEntry"/>
              <w:snapToGrid w:val="0"/>
              <w:rPr>
                <w:noProof w:val="0"/>
              </w:rPr>
            </w:pPr>
            <w:r w:rsidRPr="00E808B0">
              <w:rPr>
                <w:noProof w:val="0"/>
              </w:rPr>
              <w:t>HD</w:t>
            </w:r>
          </w:p>
        </w:tc>
        <w:tc>
          <w:tcPr>
            <w:tcW w:w="864" w:type="dxa"/>
            <w:tcBorders>
              <w:left w:val="single" w:sz="4" w:space="0" w:color="000000"/>
              <w:bottom w:val="single" w:sz="4" w:space="0" w:color="000000"/>
            </w:tcBorders>
          </w:tcPr>
          <w:p w14:paraId="76047C02" w14:textId="1090FBB4" w:rsidR="008053AE" w:rsidRDefault="001A7BE9">
            <w:pPr>
              <w:pStyle w:val="TableEntry"/>
              <w:snapToGrid w:val="0"/>
              <w:rPr>
                <w:noProof w:val="0"/>
              </w:rPr>
            </w:pPr>
            <w:r w:rsidRPr="00E808B0">
              <w:rPr>
                <w:noProof w:val="0"/>
              </w:rPr>
              <w:t>O</w:t>
            </w:r>
            <w:r w:rsidR="00B90271" w:rsidRPr="00E808B0">
              <w:rPr>
                <w:noProof w:val="0"/>
              </w:rPr>
              <w:t xml:space="preserve"> </w:t>
            </w:r>
          </w:p>
          <w:p w14:paraId="3A83B95A" w14:textId="2A6E5D53" w:rsidR="001A7BE9" w:rsidRPr="00E808B0" w:rsidRDefault="00B90271">
            <w:pPr>
              <w:pStyle w:val="TableEntry"/>
              <w:snapToGrid w:val="0"/>
              <w:rPr>
                <w:noProof w:val="0"/>
              </w:rPr>
            </w:pPr>
            <w:r w:rsidRPr="00E808B0">
              <w:rPr>
                <w:noProof w:val="0"/>
              </w:rPr>
              <w:t>(Note 1)</w:t>
            </w:r>
          </w:p>
        </w:tc>
        <w:tc>
          <w:tcPr>
            <w:tcW w:w="864" w:type="dxa"/>
            <w:tcBorders>
              <w:left w:val="single" w:sz="4" w:space="0" w:color="000000"/>
              <w:bottom w:val="single" w:sz="4" w:space="0" w:color="000000"/>
            </w:tcBorders>
          </w:tcPr>
          <w:p w14:paraId="6A6A913A"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15524E9E" w14:textId="77777777" w:rsidR="001A7BE9" w:rsidRPr="00E808B0" w:rsidRDefault="001A7BE9">
            <w:pPr>
              <w:pStyle w:val="TableEntry"/>
              <w:snapToGrid w:val="0"/>
              <w:rPr>
                <w:noProof w:val="0"/>
              </w:rPr>
            </w:pPr>
            <w:r w:rsidRPr="00E808B0">
              <w:rPr>
                <w:noProof w:val="0"/>
              </w:rPr>
              <w:t>01534</w:t>
            </w:r>
          </w:p>
        </w:tc>
        <w:tc>
          <w:tcPr>
            <w:tcW w:w="2950" w:type="dxa"/>
            <w:tcBorders>
              <w:left w:val="single" w:sz="4" w:space="0" w:color="000000"/>
              <w:bottom w:val="single" w:sz="4" w:space="0" w:color="000000"/>
              <w:right w:val="single" w:sz="4" w:space="0" w:color="000000"/>
            </w:tcBorders>
          </w:tcPr>
          <w:p w14:paraId="119EB022" w14:textId="77777777" w:rsidR="001A7BE9" w:rsidRPr="00E808B0" w:rsidRDefault="001A7BE9">
            <w:pPr>
              <w:pStyle w:val="TableEntry"/>
              <w:snapToGrid w:val="0"/>
              <w:rPr>
                <w:noProof w:val="0"/>
              </w:rPr>
            </w:pPr>
            <w:r w:rsidRPr="00E808B0">
              <w:rPr>
                <w:noProof w:val="0"/>
              </w:rPr>
              <w:t>Event Facility #</w:t>
            </w:r>
          </w:p>
        </w:tc>
      </w:tr>
    </w:tbl>
    <w:p w14:paraId="64D44896" w14:textId="2516625F" w:rsidR="001A7BE9" w:rsidRPr="00E808B0" w:rsidRDefault="001A7BE9" w:rsidP="00F52C2B">
      <w:pPr>
        <w:jc w:val="right"/>
        <w:rPr>
          <w:i/>
          <w:iCs/>
        </w:rPr>
      </w:pPr>
      <w:r w:rsidRPr="00E808B0">
        <w:rPr>
          <w:i/>
          <w:iCs/>
        </w:rPr>
        <w:t>Adapted from the HL7 Standard, version 2.5 and version 2.3.1</w:t>
      </w:r>
    </w:p>
    <w:p w14:paraId="3EF19BBA" w14:textId="330787A4" w:rsidR="001A7BE9" w:rsidRPr="00E808B0" w:rsidRDefault="001A7BE9">
      <w:pPr>
        <w:pStyle w:val="Note"/>
      </w:pPr>
      <w:r w:rsidRPr="00E808B0">
        <w:t>Note</w:t>
      </w:r>
      <w:r w:rsidR="00B90271" w:rsidRPr="00E808B0">
        <w:t xml:space="preserve"> 1</w:t>
      </w:r>
      <w:r w:rsidRPr="00E808B0">
        <w:t>: This element is only applicable in HL7 version 2.5 and thus is only applicable for those transactions based on HL7 v2.5</w:t>
      </w:r>
    </w:p>
    <w:p w14:paraId="55F0045D" w14:textId="77777777" w:rsidR="001A7BE9" w:rsidRPr="00E808B0" w:rsidRDefault="001A7BE9">
      <w:r w:rsidRPr="00E808B0">
        <w:t xml:space="preserve">Field </w:t>
      </w:r>
      <w:r w:rsidRPr="00E808B0">
        <w:rPr>
          <w:i/>
        </w:rPr>
        <w:t>EVN-1-Event Type Code</w:t>
      </w:r>
      <w:r w:rsidRPr="00E808B0">
        <w:t xml:space="preserve"> is optional; however, if present, its value shall be equal to the second component of the field </w:t>
      </w:r>
      <w:r w:rsidRPr="00E808B0">
        <w:rPr>
          <w:i/>
        </w:rPr>
        <w:t>MSH-9-Message Type</w:t>
      </w:r>
      <w:r w:rsidRPr="00E808B0">
        <w:t>.</w:t>
      </w:r>
    </w:p>
    <w:p w14:paraId="73E43CCC" w14:textId="609B41D9" w:rsidR="001A7BE9" w:rsidRPr="00E808B0" w:rsidRDefault="001A7BE9">
      <w:pPr>
        <w:pStyle w:val="AppendixHeading3"/>
        <w:rPr>
          <w:noProof w:val="0"/>
        </w:rPr>
      </w:pPr>
      <w:bookmarkStart w:id="129" w:name="_Toc214434067"/>
      <w:bookmarkStart w:id="130" w:name="_Toc301358464"/>
      <w:bookmarkStart w:id="131" w:name="_Toc518654872"/>
      <w:r w:rsidRPr="00E808B0">
        <w:rPr>
          <w:noProof w:val="0"/>
        </w:rPr>
        <w:t>C.2.5</w:t>
      </w:r>
      <w:r w:rsidRPr="00E808B0">
        <w:rPr>
          <w:noProof w:val="0"/>
        </w:rPr>
        <w:tab/>
        <w:t>Message granularity</w:t>
      </w:r>
      <w:bookmarkEnd w:id="129"/>
      <w:bookmarkEnd w:id="130"/>
      <w:bookmarkEnd w:id="131"/>
    </w:p>
    <w:p w14:paraId="15FD5639" w14:textId="77777777" w:rsidR="001A7BE9" w:rsidRPr="00E808B0" w:rsidRDefault="001A7BE9">
      <w:r w:rsidRPr="00E808B0">
        <w:t>The sending application shall send as many messages as there are events recorded. For instance, if at the same time there is a change both to the patient’s location (from emergency room to GI surgery ward) and to the patient’s attending doctor (from Dr. Eric Emergency to Dr. John Appendectomy), the sending application will transmit two movements using HL7 messages ADT^A02 (transfer) and ADT^A54 (change attending doctor). Both events will have the same effective date/time (EVN-6 – Event Occurred). If the Historic Movement Option is in use, each of these movements will have a unique identifier.</w:t>
      </w:r>
    </w:p>
    <w:p w14:paraId="32E182C7" w14:textId="77777777" w:rsidR="001A7BE9" w:rsidRPr="00E808B0" w:rsidRDefault="001A7BE9">
      <w:r w:rsidRPr="00E808B0">
        <w:t>The exceptions to this fine granularity are:</w:t>
      </w:r>
    </w:p>
    <w:p w14:paraId="1062DD5E" w14:textId="77777777" w:rsidR="001A7BE9" w:rsidRPr="00E808B0" w:rsidRDefault="001A7BE9" w:rsidP="007033A9">
      <w:pPr>
        <w:pStyle w:val="ListBullet2"/>
        <w:numPr>
          <w:ilvl w:val="0"/>
          <w:numId w:val="29"/>
        </w:numPr>
      </w:pPr>
      <w:r w:rsidRPr="00E808B0">
        <w:t>The Admit Inpatient (A01) and Register Outpatient (A04) events can also assign a location and an attending doctor to the patient, known when the event is recorded.</w:t>
      </w:r>
    </w:p>
    <w:p w14:paraId="3BD32728" w14:textId="77777777" w:rsidR="001A7BE9" w:rsidRPr="00E808B0" w:rsidRDefault="001A7BE9" w:rsidP="007033A9">
      <w:pPr>
        <w:pStyle w:val="ListBullet2"/>
        <w:numPr>
          <w:ilvl w:val="0"/>
          <w:numId w:val="29"/>
        </w:numPr>
      </w:pPr>
      <w:r w:rsidRPr="00E808B0">
        <w:t>A change of patient class (A06 or A07) also assigns at the same time a new location to the patient.</w:t>
      </w:r>
    </w:p>
    <w:p w14:paraId="2E91F25D" w14:textId="77777777" w:rsidR="001A7BE9" w:rsidRPr="00E808B0" w:rsidRDefault="001A7BE9" w:rsidP="007033A9">
      <w:pPr>
        <w:pStyle w:val="ListBullet2"/>
        <w:numPr>
          <w:ilvl w:val="0"/>
          <w:numId w:val="29"/>
        </w:numPr>
      </w:pPr>
      <w:r w:rsidRPr="00E808B0">
        <w:t>The Cancel Discharge/End Visit event also includes at the same time the patient location after the cancellation has been processed.</w:t>
      </w:r>
    </w:p>
    <w:p w14:paraId="300BA28B" w14:textId="61CC4A26" w:rsidR="001A7BE9" w:rsidRPr="00E808B0" w:rsidRDefault="001A7BE9">
      <w:pPr>
        <w:pStyle w:val="AppendixHeading3"/>
        <w:rPr>
          <w:noProof w:val="0"/>
        </w:rPr>
      </w:pPr>
      <w:bookmarkStart w:id="132" w:name="_Toc214434068"/>
      <w:bookmarkStart w:id="133" w:name="_Toc301358465"/>
      <w:bookmarkStart w:id="134" w:name="_Toc518654873"/>
      <w:r w:rsidRPr="00E808B0">
        <w:rPr>
          <w:noProof w:val="0"/>
        </w:rPr>
        <w:t>C.2.6</w:t>
      </w:r>
      <w:r w:rsidRPr="00E808B0">
        <w:rPr>
          <w:noProof w:val="0"/>
        </w:rPr>
        <w:tab/>
        <w:t>HL7 empty field convention</w:t>
      </w:r>
      <w:bookmarkEnd w:id="132"/>
      <w:bookmarkEnd w:id="133"/>
      <w:bookmarkEnd w:id="134"/>
    </w:p>
    <w:p w14:paraId="49677048" w14:textId="77777777" w:rsidR="001A7BE9" w:rsidRPr="00E808B0" w:rsidRDefault="001A7BE9">
      <w:r w:rsidRPr="00E808B0">
        <w:t>According to the HL7 standard, if the value of a field is not present, the receiver shall not change corresponding data in its database. However, if the sender defines the field value to be the explicit NULL value (i.e., two double quotes ""), it shall cause removal of any values for that field in the receiver's database. This convention is fully applied by IHE profiles based on HL7 v2.x messages.</w:t>
      </w:r>
    </w:p>
    <w:p w14:paraId="07A54F80" w14:textId="77777777" w:rsidR="001A7BE9" w:rsidRPr="00E808B0" w:rsidRDefault="001A7BE9" w:rsidP="008766B0">
      <w:pPr>
        <w:pStyle w:val="AppendixHeading1"/>
        <w:rPr>
          <w:noProof w:val="0"/>
        </w:rPr>
      </w:pPr>
      <w:r w:rsidRPr="00E808B0">
        <w:rPr>
          <w:noProof w:val="0"/>
        </w:rPr>
        <w:br w:type="page"/>
      </w:r>
      <w:bookmarkStart w:id="135" w:name="_Toc173916590"/>
      <w:bookmarkStart w:id="136" w:name="_Toc210805597"/>
      <w:bookmarkStart w:id="137" w:name="_Toc214434069"/>
      <w:bookmarkStart w:id="138" w:name="_Toc214436984"/>
      <w:bookmarkStart w:id="139" w:name="_Toc214437427"/>
      <w:bookmarkStart w:id="140" w:name="_Toc214437743"/>
      <w:bookmarkStart w:id="141" w:name="_Toc214457219"/>
      <w:bookmarkStart w:id="142" w:name="_Toc214461332"/>
      <w:bookmarkStart w:id="143" w:name="_Toc214462953"/>
      <w:bookmarkStart w:id="144" w:name="_Toc301358466"/>
      <w:bookmarkStart w:id="145" w:name="_Toc518654874"/>
      <w:r w:rsidRPr="00E808B0">
        <w:rPr>
          <w:noProof w:val="0"/>
        </w:rPr>
        <w:lastRenderedPageBreak/>
        <w:t>Appendix D:</w:t>
      </w:r>
      <w:r w:rsidRPr="00E808B0">
        <w:rPr>
          <w:noProof w:val="0"/>
        </w:rPr>
        <w:tab/>
        <w:t>Cross-Profile Interactions of PIX and PSA</w:t>
      </w:r>
      <w:bookmarkEnd w:id="135"/>
      <w:bookmarkEnd w:id="136"/>
      <w:bookmarkEnd w:id="137"/>
      <w:bookmarkEnd w:id="138"/>
      <w:bookmarkEnd w:id="139"/>
      <w:bookmarkEnd w:id="140"/>
      <w:bookmarkEnd w:id="141"/>
      <w:bookmarkEnd w:id="142"/>
      <w:bookmarkEnd w:id="143"/>
      <w:bookmarkEnd w:id="144"/>
      <w:bookmarkEnd w:id="145"/>
    </w:p>
    <w:p w14:paraId="6BE78430" w14:textId="338C257E" w:rsidR="001A7BE9" w:rsidRPr="00E808B0" w:rsidRDefault="001A7BE9">
      <w:r w:rsidRPr="00E808B0">
        <w:t>When the Context Manager in a Patient Synchronized Application Integration Profile is grouped with a Patient Identifier Cross-reference Consumer in a Patient Identifier Cross-referencing Integration Profile, patient identifiers must be accessible to both actors in a consistent manner. This Appendix provides the necessary mapping rules.</w:t>
      </w:r>
    </w:p>
    <w:p w14:paraId="2BC72976" w14:textId="22872D84" w:rsidR="001A7BE9" w:rsidRPr="00E808B0" w:rsidRDefault="001A7BE9">
      <w:r w:rsidRPr="00E808B0">
        <w:t xml:space="preserve">The Patient Identifier Cross-Referencing (PIX) Integration Profile defines a general-purpose mapping of a Patient ID within a Patient Identification Domain to aliases in other Patient Identification Domains. This mapping is intended to be used across all IHE systems that require patient identification in transactions crossing Patient Identification Domains. The PIX Integration Profile relies on HL7 V2 </w:t>
      </w:r>
      <w:r w:rsidR="001475ED" w:rsidRPr="00E808B0">
        <w:t>t</w:t>
      </w:r>
      <w:r w:rsidRPr="00E808B0">
        <w:t>ransactions.</w:t>
      </w:r>
    </w:p>
    <w:p w14:paraId="128E6FCF" w14:textId="77777777" w:rsidR="001A7BE9" w:rsidRPr="00E808B0" w:rsidRDefault="001A7BE9">
      <w:r w:rsidRPr="00E808B0">
        <w:t>The Patient Synchronized Application Integration Profile relies on HL7 CCOW which, confronted with a similar need, has defined a Patient Mapping API within its architecture. The HTTP Technology mapping for the CCOW Patient Mapping Agent API supports its operation over a network interface, thus creating an alternative to HL7 V2 messages.</w:t>
      </w:r>
    </w:p>
    <w:p w14:paraId="7D6406CD" w14:textId="76B58F2B" w:rsidR="001A7BE9" w:rsidRPr="00E808B0" w:rsidRDefault="001A7BE9" w:rsidP="003067F6">
      <w:pPr>
        <w:pStyle w:val="BodyText"/>
      </w:pPr>
      <w:r w:rsidRPr="00E808B0">
        <w:t xml:space="preserve">As IHE strives to avoid the inclusion in its integration profiles of incompatible but functionally equivalent variants, it has decided to use HL7 V2 ADT messages for the Patient Identifier Cross-referencing Integration Profiles. In consequence, the combined use of the Patient Synchronized (CCOW based) Integration Profile and of the Patient Identifier Cross-referencing Integration profiles requires that the IHE Context Manager use the services of the PIX Integration Profile. To do so, the Patient Identifier Cross-reference Consumer in communication with the Patient Identifier Cross-reference Manager operates as a substitute for the CCOW Patient Mapping Agent. This is shown in Figure D-1 below as a dashed oval surrounding the Patient Cross-reference Manager and the Patient Identifier Cross-reference Consumer Actors. As a </w:t>
      </w:r>
      <w:proofErr w:type="gramStart"/>
      <w:r w:rsidRPr="00E808B0">
        <w:t>result</w:t>
      </w:r>
      <w:proofErr w:type="gramEnd"/>
      <w:r w:rsidRPr="00E808B0">
        <w:t xml:space="preserve"> it is likely that a context management solution would bundle a PMA proxy application that would implement the PIX Query in support of the Patient Identifier Cross-reference Consumer.</w:t>
      </w:r>
    </w:p>
    <w:p w14:paraId="413E866D" w14:textId="77777777" w:rsidR="006440CA" w:rsidRPr="00E808B0" w:rsidRDefault="006440CA" w:rsidP="003067F6">
      <w:pPr>
        <w:pStyle w:val="BodyText"/>
      </w:pPr>
    </w:p>
    <w:bookmarkStart w:id="146" w:name="_MON_1592395703"/>
    <w:bookmarkEnd w:id="146"/>
    <w:p w14:paraId="765C5B26" w14:textId="6DCFF56E" w:rsidR="006440CA" w:rsidRPr="00E808B0" w:rsidRDefault="007559DA" w:rsidP="003067F6">
      <w:pPr>
        <w:pStyle w:val="BodyText"/>
      </w:pPr>
      <w:r w:rsidRPr="00E808B0">
        <w:rPr>
          <w:noProof/>
        </w:rPr>
        <w:object w:dxaOrig="9960" w:dyaOrig="3270" w14:anchorId="23E77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97.2pt;height:165.75pt;mso-width-percent:0;mso-height-percent:0;mso-width-percent:0;mso-height-percent:0" o:ole="" filled="t">
            <v:fill color2="black"/>
            <v:imagedata r:id="rId11" o:title=""/>
          </v:shape>
          <o:OLEObject Type="Embed" ProgID="Word.Picture.8" ShapeID="_x0000_i1030" DrawAspect="Content" ObjectID="_1646556379" r:id="rId12"/>
        </w:object>
      </w:r>
    </w:p>
    <w:p w14:paraId="0165E5EE" w14:textId="5E07645C" w:rsidR="001A7BE9" w:rsidRPr="00E808B0" w:rsidRDefault="001A7BE9">
      <w:pPr>
        <w:pStyle w:val="FigureTitle"/>
        <w:rPr>
          <w:noProof w:val="0"/>
        </w:rPr>
      </w:pPr>
      <w:r w:rsidRPr="00E808B0">
        <w:rPr>
          <w:noProof w:val="0"/>
        </w:rPr>
        <w:t>Figure D-1: Actor Grouping Diagram</w:t>
      </w:r>
    </w:p>
    <w:p w14:paraId="3D328DE3" w14:textId="77777777" w:rsidR="001A7BE9" w:rsidRPr="00E808B0" w:rsidRDefault="001A7BE9">
      <w:r w:rsidRPr="00E808B0">
        <w:lastRenderedPageBreak/>
        <w:t>This Appendix provides the definition of the mapping of the CCOW Patient Mapping Agent API methods onto the PIX Query Transaction (HL7 V2 QBP^Q23/RSP^K23) as defined by the PIX Integration Profile.</w:t>
      </w:r>
    </w:p>
    <w:p w14:paraId="0344384F" w14:textId="5CA210BC" w:rsidR="001A7BE9" w:rsidRPr="00E808B0" w:rsidRDefault="001A7BE9">
      <w:r w:rsidRPr="00E808B0">
        <w:t xml:space="preserve">Figure D-1 shows the definition of the Patient Mapping Methods parameters as implemented in Web technology. Most of these Arguments relate to the normal operations of the Patient Mapping Agent methods that pose no mapping challenge except for the </w:t>
      </w:r>
      <w:proofErr w:type="spellStart"/>
      <w:r w:rsidRPr="00E808B0">
        <w:t>ItemNames</w:t>
      </w:r>
      <w:proofErr w:type="spellEnd"/>
      <w:r w:rsidRPr="00E808B0">
        <w:t xml:space="preserve"> and </w:t>
      </w:r>
      <w:proofErr w:type="spellStart"/>
      <w:r w:rsidRPr="00E808B0">
        <w:t>ItemValues</w:t>
      </w:r>
      <w:proofErr w:type="spellEnd"/>
      <w:r w:rsidRPr="00E808B0">
        <w:t xml:space="preserve"> which pose some constraints. The first constraint comes from the translation of Patient Identity Domains for both query and response from and to a CCOW defined name / value pair. The second one comes from the fact that CCOW participant applications can set more than one identifier in context the ability to detect when these identifiers represent the identities of more than one patient. IHE has taken steps to mitigate these issues by further restricting how the IHE Context Participant implements the methods. Each of these constraints is addressed in sections below.</w:t>
      </w:r>
    </w:p>
    <w:p w14:paraId="6B30EFA9" w14:textId="77777777" w:rsidR="001A7BE9" w:rsidRPr="00E808B0" w:rsidRDefault="001A7BE9">
      <w:pPr>
        <w:pStyle w:val="TableTitle"/>
        <w:rPr>
          <w:noProof w:val="0"/>
        </w:rPr>
      </w:pPr>
      <w:r w:rsidRPr="00E808B0">
        <w:rPr>
          <w:noProof w:val="0"/>
        </w:rPr>
        <w:t xml:space="preserve">Table D-1: </w:t>
      </w:r>
      <w:proofErr w:type="spellStart"/>
      <w:r w:rsidRPr="00E808B0">
        <w:rPr>
          <w:noProof w:val="0"/>
        </w:rPr>
        <w:t>ContextChangesPending</w:t>
      </w:r>
      <w:proofErr w:type="spellEnd"/>
    </w:p>
    <w:tbl>
      <w:tblPr>
        <w:tblW w:w="0" w:type="auto"/>
        <w:jc w:val="center"/>
        <w:tblLayout w:type="fixed"/>
        <w:tblLook w:val="0000" w:firstRow="0" w:lastRow="0" w:firstColumn="0" w:lastColumn="0" w:noHBand="0" w:noVBand="0"/>
      </w:tblPr>
      <w:tblGrid>
        <w:gridCol w:w="1728"/>
        <w:gridCol w:w="1080"/>
        <w:gridCol w:w="6198"/>
      </w:tblGrid>
      <w:tr w:rsidR="001A7BE9" w:rsidRPr="00E808B0" w14:paraId="4046E69A" w14:textId="77777777">
        <w:trPr>
          <w:cantSplit/>
          <w:tblHeader/>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D9D9D9"/>
          </w:tcPr>
          <w:p w14:paraId="4F6712BE" w14:textId="77777777" w:rsidR="001A7BE9" w:rsidRPr="00E808B0" w:rsidRDefault="001A7BE9">
            <w:pPr>
              <w:pStyle w:val="TableEntryHeader"/>
            </w:pPr>
            <w:r w:rsidRPr="00E808B0">
              <w:t>HTTP Request Message</w:t>
            </w:r>
          </w:p>
        </w:tc>
      </w:tr>
      <w:tr w:rsidR="001A7BE9" w:rsidRPr="00E808B0" w14:paraId="3CDBC7F7" w14:textId="77777777">
        <w:trPr>
          <w:tblHeader/>
          <w:jc w:val="center"/>
        </w:trPr>
        <w:tc>
          <w:tcPr>
            <w:tcW w:w="1728" w:type="dxa"/>
            <w:tcBorders>
              <w:left w:val="single" w:sz="8" w:space="0" w:color="000000"/>
              <w:bottom w:val="single" w:sz="4" w:space="0" w:color="000000"/>
            </w:tcBorders>
            <w:shd w:val="clear" w:color="auto" w:fill="E6E6E6"/>
          </w:tcPr>
          <w:p w14:paraId="7B098B24" w14:textId="77777777" w:rsidR="001A7BE9" w:rsidRPr="00E808B0" w:rsidRDefault="001A7BE9">
            <w:pPr>
              <w:pStyle w:val="TableEntryHeader"/>
            </w:pPr>
            <w:r w:rsidRPr="00E808B0">
              <w:t>Argument Name</w:t>
            </w:r>
          </w:p>
        </w:tc>
        <w:tc>
          <w:tcPr>
            <w:tcW w:w="1080" w:type="dxa"/>
            <w:tcBorders>
              <w:left w:val="single" w:sz="4" w:space="0" w:color="000000"/>
              <w:bottom w:val="single" w:sz="4" w:space="0" w:color="000000"/>
            </w:tcBorders>
            <w:shd w:val="clear" w:color="auto" w:fill="E6E6E6"/>
          </w:tcPr>
          <w:p w14:paraId="382BE52E" w14:textId="77777777" w:rsidR="001A7BE9" w:rsidRPr="00E808B0" w:rsidRDefault="001A7BE9">
            <w:pPr>
              <w:pStyle w:val="TableEntryHeader"/>
            </w:pPr>
            <w:r w:rsidRPr="00E808B0">
              <w:t>Data Type</w:t>
            </w:r>
          </w:p>
        </w:tc>
        <w:tc>
          <w:tcPr>
            <w:tcW w:w="6198" w:type="dxa"/>
            <w:tcBorders>
              <w:left w:val="single" w:sz="4" w:space="0" w:color="000000"/>
              <w:bottom w:val="single" w:sz="4" w:space="0" w:color="000000"/>
              <w:right w:val="single" w:sz="8" w:space="0" w:color="000000"/>
            </w:tcBorders>
            <w:shd w:val="clear" w:color="auto" w:fill="E6E6E6"/>
          </w:tcPr>
          <w:p w14:paraId="0703EE5B" w14:textId="77777777" w:rsidR="001A7BE9" w:rsidRPr="00E808B0" w:rsidRDefault="001A7BE9">
            <w:pPr>
              <w:pStyle w:val="TableEntryHeader"/>
            </w:pPr>
            <w:r w:rsidRPr="00E808B0">
              <w:t>Comment</w:t>
            </w:r>
          </w:p>
        </w:tc>
      </w:tr>
      <w:tr w:rsidR="001A7BE9" w:rsidRPr="00E808B0" w14:paraId="585E1809" w14:textId="77777777">
        <w:trPr>
          <w:tblHeader/>
          <w:jc w:val="center"/>
        </w:trPr>
        <w:tc>
          <w:tcPr>
            <w:tcW w:w="1728" w:type="dxa"/>
            <w:tcBorders>
              <w:left w:val="single" w:sz="8" w:space="0" w:color="000000"/>
              <w:bottom w:val="single" w:sz="4" w:space="0" w:color="000000"/>
            </w:tcBorders>
          </w:tcPr>
          <w:p w14:paraId="56931D54" w14:textId="77777777" w:rsidR="001A7BE9" w:rsidRPr="00E808B0" w:rsidRDefault="001A7BE9">
            <w:pPr>
              <w:pStyle w:val="TableEntry"/>
              <w:snapToGrid w:val="0"/>
              <w:rPr>
                <w:noProof w:val="0"/>
              </w:rPr>
            </w:pPr>
            <w:r w:rsidRPr="00E808B0">
              <w:rPr>
                <w:noProof w:val="0"/>
              </w:rPr>
              <w:t>Interface</w:t>
            </w:r>
          </w:p>
        </w:tc>
        <w:tc>
          <w:tcPr>
            <w:tcW w:w="1080" w:type="dxa"/>
            <w:tcBorders>
              <w:left w:val="single" w:sz="4" w:space="0" w:color="000000"/>
              <w:bottom w:val="single" w:sz="4" w:space="0" w:color="000000"/>
            </w:tcBorders>
          </w:tcPr>
          <w:p w14:paraId="64D90E1C"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75FF25E7" w14:textId="77777777" w:rsidR="001A7BE9" w:rsidRPr="00E808B0" w:rsidRDefault="001A7BE9">
            <w:pPr>
              <w:pStyle w:val="TableEntry"/>
              <w:snapToGrid w:val="0"/>
              <w:rPr>
                <w:noProof w:val="0"/>
              </w:rPr>
            </w:pPr>
            <w:r w:rsidRPr="00E808B0">
              <w:rPr>
                <w:noProof w:val="0"/>
              </w:rPr>
              <w:t>“</w:t>
            </w:r>
            <w:proofErr w:type="spellStart"/>
            <w:r w:rsidRPr="00E808B0">
              <w:rPr>
                <w:noProof w:val="0"/>
              </w:rPr>
              <w:t>ContextAgent</w:t>
            </w:r>
            <w:proofErr w:type="spellEnd"/>
            <w:r w:rsidRPr="00E808B0">
              <w:rPr>
                <w:noProof w:val="0"/>
              </w:rPr>
              <w:t>”</w:t>
            </w:r>
          </w:p>
        </w:tc>
      </w:tr>
      <w:tr w:rsidR="001A7BE9" w:rsidRPr="00E808B0" w14:paraId="13F0DD53" w14:textId="77777777">
        <w:trPr>
          <w:jc w:val="center"/>
        </w:trPr>
        <w:tc>
          <w:tcPr>
            <w:tcW w:w="1728" w:type="dxa"/>
            <w:tcBorders>
              <w:left w:val="single" w:sz="8" w:space="0" w:color="000000"/>
              <w:bottom w:val="single" w:sz="4" w:space="0" w:color="000000"/>
            </w:tcBorders>
          </w:tcPr>
          <w:p w14:paraId="2CCCFAB2" w14:textId="77777777" w:rsidR="001A7BE9" w:rsidRPr="00E808B0" w:rsidRDefault="001A7BE9">
            <w:pPr>
              <w:pStyle w:val="TableEntry"/>
              <w:snapToGrid w:val="0"/>
              <w:rPr>
                <w:noProof w:val="0"/>
              </w:rPr>
            </w:pPr>
            <w:r w:rsidRPr="00E808B0">
              <w:rPr>
                <w:noProof w:val="0"/>
              </w:rPr>
              <w:t>Method</w:t>
            </w:r>
          </w:p>
        </w:tc>
        <w:tc>
          <w:tcPr>
            <w:tcW w:w="1080" w:type="dxa"/>
            <w:tcBorders>
              <w:left w:val="single" w:sz="4" w:space="0" w:color="000000"/>
              <w:bottom w:val="single" w:sz="4" w:space="0" w:color="000000"/>
            </w:tcBorders>
          </w:tcPr>
          <w:p w14:paraId="4EBA47F2"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5B66DB1D" w14:textId="77777777" w:rsidR="001A7BE9" w:rsidRPr="00E808B0" w:rsidRDefault="001A7BE9">
            <w:pPr>
              <w:pStyle w:val="TableEntry"/>
              <w:snapToGrid w:val="0"/>
              <w:rPr>
                <w:noProof w:val="0"/>
              </w:rPr>
            </w:pPr>
            <w:r w:rsidRPr="00E808B0">
              <w:rPr>
                <w:noProof w:val="0"/>
              </w:rPr>
              <w:t>“</w:t>
            </w:r>
            <w:proofErr w:type="spellStart"/>
            <w:r w:rsidRPr="00E808B0">
              <w:rPr>
                <w:noProof w:val="0"/>
              </w:rPr>
              <w:t>ContextChangesPending</w:t>
            </w:r>
            <w:proofErr w:type="spellEnd"/>
            <w:r w:rsidRPr="00E808B0">
              <w:rPr>
                <w:noProof w:val="0"/>
              </w:rPr>
              <w:t>”</w:t>
            </w:r>
          </w:p>
        </w:tc>
      </w:tr>
      <w:tr w:rsidR="001A7BE9" w:rsidRPr="00E808B0" w14:paraId="4A099AB5" w14:textId="77777777">
        <w:trPr>
          <w:jc w:val="center"/>
        </w:trPr>
        <w:tc>
          <w:tcPr>
            <w:tcW w:w="1728" w:type="dxa"/>
            <w:tcBorders>
              <w:left w:val="single" w:sz="8" w:space="0" w:color="000000"/>
              <w:bottom w:val="single" w:sz="4" w:space="0" w:color="000000"/>
            </w:tcBorders>
          </w:tcPr>
          <w:p w14:paraId="1A678150" w14:textId="77777777" w:rsidR="001A7BE9" w:rsidRPr="00E808B0" w:rsidRDefault="001A7BE9">
            <w:pPr>
              <w:pStyle w:val="TableEntry"/>
              <w:snapToGrid w:val="0"/>
              <w:rPr>
                <w:noProof w:val="0"/>
              </w:rPr>
            </w:pPr>
            <w:proofErr w:type="spellStart"/>
            <w:r w:rsidRPr="00E808B0">
              <w:rPr>
                <w:noProof w:val="0"/>
              </w:rPr>
              <w:t>agentCoupon</w:t>
            </w:r>
            <w:proofErr w:type="spellEnd"/>
          </w:p>
        </w:tc>
        <w:tc>
          <w:tcPr>
            <w:tcW w:w="1080" w:type="dxa"/>
            <w:tcBorders>
              <w:left w:val="single" w:sz="4" w:space="0" w:color="000000"/>
              <w:bottom w:val="single" w:sz="4" w:space="0" w:color="000000"/>
            </w:tcBorders>
          </w:tcPr>
          <w:p w14:paraId="0FD88A78"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0144DE1C" w14:textId="77777777" w:rsidR="001A7BE9" w:rsidRPr="00E808B0" w:rsidRDefault="001A7BE9">
            <w:pPr>
              <w:pStyle w:val="TableEntry"/>
              <w:snapToGrid w:val="0"/>
              <w:rPr>
                <w:noProof w:val="0"/>
              </w:rPr>
            </w:pPr>
            <w:r w:rsidRPr="00E808B0">
              <w:rPr>
                <w:noProof w:val="0"/>
              </w:rPr>
              <w:t>“-1”</w:t>
            </w:r>
          </w:p>
        </w:tc>
      </w:tr>
      <w:tr w:rsidR="001A7BE9" w:rsidRPr="00E808B0" w14:paraId="5D705D88" w14:textId="77777777">
        <w:trPr>
          <w:jc w:val="center"/>
        </w:trPr>
        <w:tc>
          <w:tcPr>
            <w:tcW w:w="1728" w:type="dxa"/>
            <w:tcBorders>
              <w:left w:val="single" w:sz="8" w:space="0" w:color="000000"/>
              <w:bottom w:val="single" w:sz="4" w:space="0" w:color="000000"/>
            </w:tcBorders>
          </w:tcPr>
          <w:p w14:paraId="6D80F6FB" w14:textId="77777777" w:rsidR="001A7BE9" w:rsidRPr="00E808B0" w:rsidRDefault="001A7BE9">
            <w:pPr>
              <w:pStyle w:val="TableEntry"/>
              <w:snapToGrid w:val="0"/>
              <w:rPr>
                <w:noProof w:val="0"/>
              </w:rPr>
            </w:pPr>
            <w:proofErr w:type="spellStart"/>
            <w:r w:rsidRPr="00E808B0">
              <w:rPr>
                <w:noProof w:val="0"/>
              </w:rPr>
              <w:t>contextManager</w:t>
            </w:r>
            <w:proofErr w:type="spellEnd"/>
          </w:p>
        </w:tc>
        <w:tc>
          <w:tcPr>
            <w:tcW w:w="1080" w:type="dxa"/>
            <w:tcBorders>
              <w:left w:val="single" w:sz="4" w:space="0" w:color="000000"/>
              <w:bottom w:val="single" w:sz="4" w:space="0" w:color="000000"/>
            </w:tcBorders>
          </w:tcPr>
          <w:p w14:paraId="078FEFB3"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7EB6AE3" w14:textId="77777777" w:rsidR="001A7BE9" w:rsidRPr="00E808B0" w:rsidRDefault="001A7BE9">
            <w:pPr>
              <w:pStyle w:val="TableEntry"/>
              <w:snapToGrid w:val="0"/>
              <w:rPr>
                <w:noProof w:val="0"/>
              </w:rPr>
            </w:pPr>
            <w:r w:rsidRPr="00E808B0">
              <w:rPr>
                <w:noProof w:val="0"/>
              </w:rPr>
              <w:t>URL for the Context Manager that is requesting the patient id cross-reference</w:t>
            </w:r>
          </w:p>
        </w:tc>
      </w:tr>
      <w:tr w:rsidR="001A7BE9" w:rsidRPr="00E808B0" w14:paraId="2B532FBA" w14:textId="77777777">
        <w:trPr>
          <w:jc w:val="center"/>
        </w:trPr>
        <w:tc>
          <w:tcPr>
            <w:tcW w:w="1728" w:type="dxa"/>
            <w:tcBorders>
              <w:left w:val="single" w:sz="8" w:space="0" w:color="000000"/>
              <w:bottom w:val="single" w:sz="4" w:space="0" w:color="000000"/>
            </w:tcBorders>
          </w:tcPr>
          <w:p w14:paraId="3AC106CB" w14:textId="77777777" w:rsidR="001A7BE9" w:rsidRPr="00E808B0" w:rsidRDefault="001A7BE9">
            <w:pPr>
              <w:pStyle w:val="TableEntry"/>
              <w:snapToGrid w:val="0"/>
              <w:rPr>
                <w:noProof w:val="0"/>
              </w:rPr>
            </w:pPr>
            <w:proofErr w:type="spellStart"/>
            <w:r w:rsidRPr="00E808B0">
              <w:rPr>
                <w:noProof w:val="0"/>
              </w:rPr>
              <w:t>itemNames</w:t>
            </w:r>
            <w:proofErr w:type="spellEnd"/>
          </w:p>
        </w:tc>
        <w:tc>
          <w:tcPr>
            <w:tcW w:w="1080" w:type="dxa"/>
            <w:tcBorders>
              <w:left w:val="single" w:sz="4" w:space="0" w:color="000000"/>
              <w:bottom w:val="single" w:sz="4" w:space="0" w:color="000000"/>
            </w:tcBorders>
          </w:tcPr>
          <w:p w14:paraId="1A2E722A" w14:textId="77777777" w:rsidR="001A7BE9" w:rsidRPr="00E808B0" w:rsidRDefault="001A7BE9">
            <w:pPr>
              <w:pStyle w:val="TableEntry"/>
              <w:snapToGrid w:val="0"/>
              <w:rPr>
                <w:noProof w:val="0"/>
              </w:rPr>
            </w:pPr>
            <w:proofErr w:type="gramStart"/>
            <w:r w:rsidRPr="00E808B0">
              <w:rPr>
                <w:noProof w:val="0"/>
              </w:rPr>
              <w:t>string[</w:t>
            </w:r>
            <w:proofErr w:type="gramEnd"/>
            <w:r w:rsidRPr="00E808B0">
              <w:rPr>
                <w:noProof w:val="0"/>
              </w:rPr>
              <w:t>]</w:t>
            </w:r>
          </w:p>
        </w:tc>
        <w:tc>
          <w:tcPr>
            <w:tcW w:w="6198" w:type="dxa"/>
            <w:tcBorders>
              <w:left w:val="single" w:sz="4" w:space="0" w:color="000000"/>
              <w:bottom w:val="single" w:sz="4" w:space="0" w:color="000000"/>
              <w:right w:val="single" w:sz="8" w:space="0" w:color="000000"/>
            </w:tcBorders>
          </w:tcPr>
          <w:p w14:paraId="02DE75A0" w14:textId="77777777" w:rsidR="001A7BE9" w:rsidRPr="00E808B0" w:rsidRDefault="001A7BE9">
            <w:pPr>
              <w:pStyle w:val="TableEntry"/>
              <w:snapToGrid w:val="0"/>
              <w:rPr>
                <w:noProof w:val="0"/>
              </w:rPr>
            </w:pPr>
            <w:r w:rsidRPr="00E808B0">
              <w:rPr>
                <w:noProof w:val="0"/>
              </w:rPr>
              <w:t xml:space="preserve">One or more item names (e.g., </w:t>
            </w:r>
            <w:proofErr w:type="spellStart"/>
            <w:proofErr w:type="gramStart"/>
            <w:r w:rsidRPr="00E808B0">
              <w:rPr>
                <w:noProof w:val="0"/>
              </w:rPr>
              <w:t>Patient.Id.IdList</w:t>
            </w:r>
            <w:proofErr w:type="spellEnd"/>
            <w:proofErr w:type="gramEnd"/>
            <w:r w:rsidRPr="00E808B0">
              <w:rPr>
                <w:noProof w:val="0"/>
              </w:rPr>
              <w:t>)</w:t>
            </w:r>
          </w:p>
        </w:tc>
      </w:tr>
      <w:tr w:rsidR="001A7BE9" w:rsidRPr="00E808B0" w14:paraId="291AEB65" w14:textId="77777777">
        <w:trPr>
          <w:jc w:val="center"/>
        </w:trPr>
        <w:tc>
          <w:tcPr>
            <w:tcW w:w="1728" w:type="dxa"/>
            <w:tcBorders>
              <w:left w:val="single" w:sz="8" w:space="0" w:color="000000"/>
              <w:bottom w:val="single" w:sz="4" w:space="0" w:color="000000"/>
            </w:tcBorders>
          </w:tcPr>
          <w:p w14:paraId="315AB9AE" w14:textId="77777777" w:rsidR="001A7BE9" w:rsidRPr="00E808B0" w:rsidRDefault="001A7BE9">
            <w:pPr>
              <w:pStyle w:val="TableEntry"/>
              <w:snapToGrid w:val="0"/>
              <w:rPr>
                <w:noProof w:val="0"/>
              </w:rPr>
            </w:pPr>
            <w:proofErr w:type="spellStart"/>
            <w:r w:rsidRPr="00E808B0">
              <w:rPr>
                <w:noProof w:val="0"/>
              </w:rPr>
              <w:t>itemValues</w:t>
            </w:r>
            <w:proofErr w:type="spellEnd"/>
          </w:p>
        </w:tc>
        <w:tc>
          <w:tcPr>
            <w:tcW w:w="1080" w:type="dxa"/>
            <w:tcBorders>
              <w:left w:val="single" w:sz="4" w:space="0" w:color="000000"/>
              <w:bottom w:val="single" w:sz="4" w:space="0" w:color="000000"/>
            </w:tcBorders>
          </w:tcPr>
          <w:p w14:paraId="00922128" w14:textId="77777777" w:rsidR="001A7BE9" w:rsidRPr="00E808B0" w:rsidRDefault="001A7BE9">
            <w:pPr>
              <w:pStyle w:val="TableEntry"/>
              <w:snapToGrid w:val="0"/>
              <w:rPr>
                <w:noProof w:val="0"/>
              </w:rPr>
            </w:pPr>
            <w:proofErr w:type="gramStart"/>
            <w:r w:rsidRPr="00E808B0">
              <w:rPr>
                <w:noProof w:val="0"/>
              </w:rPr>
              <w:t>string[</w:t>
            </w:r>
            <w:proofErr w:type="gramEnd"/>
            <w:r w:rsidRPr="00E808B0">
              <w:rPr>
                <w:noProof w:val="0"/>
              </w:rPr>
              <w:t>]</w:t>
            </w:r>
          </w:p>
        </w:tc>
        <w:tc>
          <w:tcPr>
            <w:tcW w:w="6198" w:type="dxa"/>
            <w:tcBorders>
              <w:left w:val="single" w:sz="4" w:space="0" w:color="000000"/>
              <w:bottom w:val="single" w:sz="4" w:space="0" w:color="000000"/>
              <w:right w:val="single" w:sz="8" w:space="0" w:color="000000"/>
            </w:tcBorders>
          </w:tcPr>
          <w:p w14:paraId="010E9FF3" w14:textId="77777777" w:rsidR="001A7BE9" w:rsidRPr="00E808B0" w:rsidRDefault="001A7BE9">
            <w:pPr>
              <w:pStyle w:val="TableEntry"/>
              <w:snapToGrid w:val="0"/>
              <w:rPr>
                <w:noProof w:val="0"/>
              </w:rPr>
            </w:pPr>
            <w:r w:rsidRPr="00E808B0">
              <w:rPr>
                <w:noProof w:val="0"/>
              </w:rPr>
              <w:t>The patient identifiers corresponding to the domains identified in item names</w:t>
            </w:r>
          </w:p>
        </w:tc>
      </w:tr>
      <w:tr w:rsidR="001A7BE9" w:rsidRPr="00E808B0" w14:paraId="395C045A" w14:textId="77777777">
        <w:trPr>
          <w:jc w:val="center"/>
        </w:trPr>
        <w:tc>
          <w:tcPr>
            <w:tcW w:w="1728" w:type="dxa"/>
            <w:tcBorders>
              <w:left w:val="single" w:sz="8" w:space="0" w:color="000000"/>
              <w:bottom w:val="single" w:sz="4" w:space="0" w:color="000000"/>
            </w:tcBorders>
          </w:tcPr>
          <w:p w14:paraId="08C556EC" w14:textId="77777777" w:rsidR="001A7BE9" w:rsidRPr="00E808B0" w:rsidRDefault="001A7BE9">
            <w:pPr>
              <w:pStyle w:val="TableEntry"/>
              <w:snapToGrid w:val="0"/>
              <w:rPr>
                <w:noProof w:val="0"/>
              </w:rPr>
            </w:pPr>
            <w:proofErr w:type="spellStart"/>
            <w:r w:rsidRPr="00E808B0">
              <w:rPr>
                <w:noProof w:val="0"/>
              </w:rPr>
              <w:t>contextCoupon</w:t>
            </w:r>
            <w:proofErr w:type="spellEnd"/>
          </w:p>
        </w:tc>
        <w:tc>
          <w:tcPr>
            <w:tcW w:w="1080" w:type="dxa"/>
            <w:tcBorders>
              <w:left w:val="single" w:sz="4" w:space="0" w:color="000000"/>
              <w:bottom w:val="single" w:sz="4" w:space="0" w:color="000000"/>
            </w:tcBorders>
          </w:tcPr>
          <w:p w14:paraId="15A46308"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5E77EA15" w14:textId="77777777" w:rsidR="001A7BE9" w:rsidRPr="00E808B0" w:rsidRDefault="001A7BE9">
            <w:pPr>
              <w:pStyle w:val="TableEntry"/>
              <w:snapToGrid w:val="0"/>
              <w:rPr>
                <w:noProof w:val="0"/>
              </w:rPr>
            </w:pPr>
            <w:r w:rsidRPr="00E808B0">
              <w:rPr>
                <w:noProof w:val="0"/>
              </w:rPr>
              <w:t>Context Coupon value for pending context change transaction</w:t>
            </w:r>
          </w:p>
        </w:tc>
      </w:tr>
      <w:tr w:rsidR="001A7BE9" w:rsidRPr="00E808B0" w14:paraId="61930545" w14:textId="77777777">
        <w:trPr>
          <w:jc w:val="center"/>
        </w:trPr>
        <w:tc>
          <w:tcPr>
            <w:tcW w:w="1728" w:type="dxa"/>
            <w:tcBorders>
              <w:left w:val="single" w:sz="8" w:space="0" w:color="000000"/>
              <w:bottom w:val="single" w:sz="4" w:space="0" w:color="000000"/>
            </w:tcBorders>
          </w:tcPr>
          <w:p w14:paraId="1A1FD540" w14:textId="77777777" w:rsidR="001A7BE9" w:rsidRPr="00E808B0" w:rsidRDefault="001A7BE9">
            <w:pPr>
              <w:pStyle w:val="TableEntry"/>
              <w:snapToGrid w:val="0"/>
              <w:rPr>
                <w:noProof w:val="0"/>
              </w:rPr>
            </w:pPr>
            <w:proofErr w:type="spellStart"/>
            <w:r w:rsidRPr="00E808B0">
              <w:rPr>
                <w:noProof w:val="0"/>
              </w:rPr>
              <w:t>managerSignature</w:t>
            </w:r>
            <w:proofErr w:type="spellEnd"/>
          </w:p>
        </w:tc>
        <w:tc>
          <w:tcPr>
            <w:tcW w:w="1080" w:type="dxa"/>
            <w:tcBorders>
              <w:left w:val="single" w:sz="4" w:space="0" w:color="000000"/>
              <w:bottom w:val="single" w:sz="4" w:space="0" w:color="000000"/>
            </w:tcBorders>
          </w:tcPr>
          <w:p w14:paraId="5244C8F2"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3DDDDCE" w14:textId="77777777" w:rsidR="001A7BE9" w:rsidRPr="00E808B0" w:rsidRDefault="001A7BE9">
            <w:pPr>
              <w:pStyle w:val="TableEntry"/>
              <w:snapToGrid w:val="0"/>
              <w:rPr>
                <w:noProof w:val="0"/>
              </w:rPr>
            </w:pPr>
            <w:r w:rsidRPr="00E808B0">
              <w:rPr>
                <w:noProof w:val="0"/>
              </w:rPr>
              <w:t>Not required</w:t>
            </w:r>
          </w:p>
        </w:tc>
      </w:tr>
      <w:tr w:rsidR="001A7BE9" w:rsidRPr="00E808B0" w14:paraId="48C47175" w14:textId="77777777">
        <w:trPr>
          <w:cantSplit/>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E6E6E6"/>
          </w:tcPr>
          <w:p w14:paraId="603E154F" w14:textId="77777777" w:rsidR="001A7BE9" w:rsidRPr="00E808B0" w:rsidRDefault="001A7BE9">
            <w:pPr>
              <w:pStyle w:val="TableEntryHeader"/>
            </w:pPr>
            <w:r w:rsidRPr="00E808B0">
              <w:t xml:space="preserve">HTTP Reply Message </w:t>
            </w:r>
          </w:p>
        </w:tc>
      </w:tr>
      <w:tr w:rsidR="001A7BE9" w:rsidRPr="00E808B0" w14:paraId="734FC9B3" w14:textId="77777777">
        <w:trPr>
          <w:jc w:val="center"/>
        </w:trPr>
        <w:tc>
          <w:tcPr>
            <w:tcW w:w="1728" w:type="dxa"/>
            <w:tcBorders>
              <w:left w:val="single" w:sz="8" w:space="0" w:color="000000"/>
              <w:bottom w:val="single" w:sz="4" w:space="0" w:color="000000"/>
            </w:tcBorders>
          </w:tcPr>
          <w:p w14:paraId="334175B7" w14:textId="77777777" w:rsidR="001A7BE9" w:rsidRPr="00E808B0" w:rsidRDefault="001A7BE9">
            <w:pPr>
              <w:pStyle w:val="TableEntry"/>
              <w:snapToGrid w:val="0"/>
              <w:rPr>
                <w:noProof w:val="0"/>
              </w:rPr>
            </w:pPr>
            <w:proofErr w:type="spellStart"/>
            <w:r w:rsidRPr="00E808B0">
              <w:rPr>
                <w:noProof w:val="0"/>
              </w:rPr>
              <w:t>agentCoupon</w:t>
            </w:r>
            <w:proofErr w:type="spellEnd"/>
          </w:p>
        </w:tc>
        <w:tc>
          <w:tcPr>
            <w:tcW w:w="1080" w:type="dxa"/>
            <w:tcBorders>
              <w:left w:val="single" w:sz="4" w:space="0" w:color="000000"/>
              <w:bottom w:val="single" w:sz="4" w:space="0" w:color="000000"/>
            </w:tcBorders>
          </w:tcPr>
          <w:p w14:paraId="714DA9A5"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4B7219AC" w14:textId="77777777" w:rsidR="001A7BE9" w:rsidRPr="00E808B0" w:rsidRDefault="001A7BE9">
            <w:pPr>
              <w:pStyle w:val="TableEntry"/>
              <w:snapToGrid w:val="0"/>
              <w:rPr>
                <w:noProof w:val="0"/>
              </w:rPr>
            </w:pPr>
            <w:r w:rsidRPr="00E808B0">
              <w:rPr>
                <w:noProof w:val="0"/>
              </w:rPr>
              <w:t>“-1”</w:t>
            </w:r>
          </w:p>
        </w:tc>
      </w:tr>
      <w:tr w:rsidR="001A7BE9" w:rsidRPr="00E808B0" w14:paraId="59AD649B" w14:textId="77777777">
        <w:trPr>
          <w:jc w:val="center"/>
        </w:trPr>
        <w:tc>
          <w:tcPr>
            <w:tcW w:w="1728" w:type="dxa"/>
            <w:tcBorders>
              <w:left w:val="single" w:sz="8" w:space="0" w:color="000000"/>
              <w:bottom w:val="single" w:sz="4" w:space="0" w:color="000000"/>
            </w:tcBorders>
          </w:tcPr>
          <w:p w14:paraId="56F9DFA6" w14:textId="77777777" w:rsidR="001A7BE9" w:rsidRPr="00E808B0" w:rsidRDefault="001A7BE9">
            <w:pPr>
              <w:pStyle w:val="TableEntry"/>
              <w:snapToGrid w:val="0"/>
              <w:rPr>
                <w:noProof w:val="0"/>
              </w:rPr>
            </w:pPr>
            <w:proofErr w:type="spellStart"/>
            <w:r w:rsidRPr="00E808B0">
              <w:rPr>
                <w:noProof w:val="0"/>
              </w:rPr>
              <w:t>itemNames</w:t>
            </w:r>
            <w:proofErr w:type="spellEnd"/>
          </w:p>
        </w:tc>
        <w:tc>
          <w:tcPr>
            <w:tcW w:w="1080" w:type="dxa"/>
            <w:tcBorders>
              <w:left w:val="single" w:sz="4" w:space="0" w:color="000000"/>
              <w:bottom w:val="single" w:sz="4" w:space="0" w:color="000000"/>
            </w:tcBorders>
          </w:tcPr>
          <w:p w14:paraId="4B05B474" w14:textId="77777777" w:rsidR="001A7BE9" w:rsidRPr="00E808B0" w:rsidRDefault="001A7BE9">
            <w:pPr>
              <w:pStyle w:val="TableEntry"/>
              <w:snapToGrid w:val="0"/>
              <w:rPr>
                <w:noProof w:val="0"/>
              </w:rPr>
            </w:pPr>
            <w:proofErr w:type="gramStart"/>
            <w:r w:rsidRPr="00E808B0">
              <w:rPr>
                <w:noProof w:val="0"/>
              </w:rPr>
              <w:t>string[</w:t>
            </w:r>
            <w:proofErr w:type="gramEnd"/>
            <w:r w:rsidRPr="00E808B0">
              <w:rPr>
                <w:noProof w:val="0"/>
              </w:rPr>
              <w:t>]</w:t>
            </w:r>
          </w:p>
        </w:tc>
        <w:tc>
          <w:tcPr>
            <w:tcW w:w="6198" w:type="dxa"/>
            <w:tcBorders>
              <w:left w:val="single" w:sz="4" w:space="0" w:color="000000"/>
              <w:bottom w:val="single" w:sz="4" w:space="0" w:color="000000"/>
              <w:right w:val="single" w:sz="8" w:space="0" w:color="000000"/>
            </w:tcBorders>
          </w:tcPr>
          <w:p w14:paraId="34E8951E" w14:textId="77777777" w:rsidR="001A7BE9" w:rsidRPr="00E808B0" w:rsidRDefault="001A7BE9">
            <w:pPr>
              <w:pStyle w:val="TableEntry"/>
              <w:snapToGrid w:val="0"/>
              <w:rPr>
                <w:noProof w:val="0"/>
              </w:rPr>
            </w:pPr>
            <w:r w:rsidRPr="00E808B0">
              <w:rPr>
                <w:noProof w:val="0"/>
              </w:rPr>
              <w:t>See below for valid item names for patient subject</w:t>
            </w:r>
          </w:p>
        </w:tc>
      </w:tr>
      <w:tr w:rsidR="001A7BE9" w:rsidRPr="00E808B0" w14:paraId="23E55ED1" w14:textId="77777777">
        <w:trPr>
          <w:jc w:val="center"/>
        </w:trPr>
        <w:tc>
          <w:tcPr>
            <w:tcW w:w="1728" w:type="dxa"/>
            <w:tcBorders>
              <w:left w:val="single" w:sz="8" w:space="0" w:color="000000"/>
              <w:bottom w:val="single" w:sz="4" w:space="0" w:color="000000"/>
            </w:tcBorders>
          </w:tcPr>
          <w:p w14:paraId="6BF97DCD" w14:textId="77777777" w:rsidR="001A7BE9" w:rsidRPr="00E808B0" w:rsidRDefault="001A7BE9">
            <w:pPr>
              <w:pStyle w:val="TableEntry"/>
              <w:snapToGrid w:val="0"/>
              <w:rPr>
                <w:noProof w:val="0"/>
              </w:rPr>
            </w:pPr>
            <w:proofErr w:type="spellStart"/>
            <w:r w:rsidRPr="00E808B0">
              <w:rPr>
                <w:noProof w:val="0"/>
              </w:rPr>
              <w:t>itemValues</w:t>
            </w:r>
            <w:proofErr w:type="spellEnd"/>
          </w:p>
        </w:tc>
        <w:tc>
          <w:tcPr>
            <w:tcW w:w="1080" w:type="dxa"/>
            <w:tcBorders>
              <w:left w:val="single" w:sz="4" w:space="0" w:color="000000"/>
              <w:bottom w:val="single" w:sz="4" w:space="0" w:color="000000"/>
            </w:tcBorders>
          </w:tcPr>
          <w:p w14:paraId="5D5C061A" w14:textId="77777777" w:rsidR="001A7BE9" w:rsidRPr="00E808B0" w:rsidRDefault="001A7BE9">
            <w:pPr>
              <w:pStyle w:val="TableEntry"/>
              <w:snapToGrid w:val="0"/>
              <w:rPr>
                <w:noProof w:val="0"/>
              </w:rPr>
            </w:pPr>
            <w:proofErr w:type="gramStart"/>
            <w:r w:rsidRPr="00E808B0">
              <w:rPr>
                <w:noProof w:val="0"/>
              </w:rPr>
              <w:t>string[</w:t>
            </w:r>
            <w:proofErr w:type="gramEnd"/>
            <w:r w:rsidRPr="00E808B0">
              <w:rPr>
                <w:noProof w:val="0"/>
              </w:rPr>
              <w:t>]</w:t>
            </w:r>
          </w:p>
        </w:tc>
        <w:tc>
          <w:tcPr>
            <w:tcW w:w="6198" w:type="dxa"/>
            <w:tcBorders>
              <w:left w:val="single" w:sz="4" w:space="0" w:color="000000"/>
              <w:bottom w:val="single" w:sz="4" w:space="0" w:color="000000"/>
              <w:right w:val="single" w:sz="8" w:space="0" w:color="000000"/>
            </w:tcBorders>
          </w:tcPr>
          <w:p w14:paraId="2E62EB30" w14:textId="77777777" w:rsidR="001A7BE9" w:rsidRPr="00E808B0" w:rsidRDefault="001A7BE9">
            <w:pPr>
              <w:pStyle w:val="TableEntry"/>
              <w:snapToGrid w:val="0"/>
              <w:rPr>
                <w:noProof w:val="0"/>
              </w:rPr>
            </w:pPr>
            <w:r w:rsidRPr="00E808B0">
              <w:rPr>
                <w:noProof w:val="0"/>
              </w:rPr>
              <w:t>See below for any constraints on item values</w:t>
            </w:r>
          </w:p>
        </w:tc>
      </w:tr>
      <w:tr w:rsidR="001A7BE9" w:rsidRPr="00E808B0" w14:paraId="5AA1EC34" w14:textId="77777777">
        <w:trPr>
          <w:jc w:val="center"/>
        </w:trPr>
        <w:tc>
          <w:tcPr>
            <w:tcW w:w="1728" w:type="dxa"/>
            <w:tcBorders>
              <w:left w:val="single" w:sz="8" w:space="0" w:color="000000"/>
              <w:bottom w:val="single" w:sz="4" w:space="0" w:color="000000"/>
            </w:tcBorders>
          </w:tcPr>
          <w:p w14:paraId="31732B41" w14:textId="77777777" w:rsidR="001A7BE9" w:rsidRPr="00E808B0" w:rsidRDefault="001A7BE9">
            <w:pPr>
              <w:pStyle w:val="TableEntry"/>
              <w:snapToGrid w:val="0"/>
              <w:rPr>
                <w:noProof w:val="0"/>
              </w:rPr>
            </w:pPr>
            <w:proofErr w:type="spellStart"/>
            <w:r w:rsidRPr="00E808B0">
              <w:rPr>
                <w:noProof w:val="0"/>
              </w:rPr>
              <w:t>contextCoupon</w:t>
            </w:r>
            <w:proofErr w:type="spellEnd"/>
          </w:p>
        </w:tc>
        <w:tc>
          <w:tcPr>
            <w:tcW w:w="1080" w:type="dxa"/>
            <w:tcBorders>
              <w:left w:val="single" w:sz="4" w:space="0" w:color="000000"/>
              <w:bottom w:val="single" w:sz="4" w:space="0" w:color="000000"/>
            </w:tcBorders>
          </w:tcPr>
          <w:p w14:paraId="2A4F205A"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3898D7F7" w14:textId="77777777" w:rsidR="001A7BE9" w:rsidRPr="00E808B0" w:rsidRDefault="001A7BE9">
            <w:pPr>
              <w:pStyle w:val="TableEntry"/>
              <w:snapToGrid w:val="0"/>
              <w:rPr>
                <w:noProof w:val="0"/>
              </w:rPr>
            </w:pPr>
            <w:r w:rsidRPr="00E808B0">
              <w:rPr>
                <w:noProof w:val="0"/>
              </w:rPr>
              <w:t>Return the value provided in request</w:t>
            </w:r>
          </w:p>
        </w:tc>
      </w:tr>
      <w:tr w:rsidR="001A7BE9" w:rsidRPr="00E808B0" w14:paraId="0F282C03" w14:textId="77777777">
        <w:trPr>
          <w:jc w:val="center"/>
        </w:trPr>
        <w:tc>
          <w:tcPr>
            <w:tcW w:w="1728" w:type="dxa"/>
            <w:tcBorders>
              <w:left w:val="single" w:sz="8" w:space="0" w:color="000000"/>
              <w:bottom w:val="single" w:sz="4" w:space="0" w:color="000000"/>
            </w:tcBorders>
          </w:tcPr>
          <w:p w14:paraId="10EF800E" w14:textId="77777777" w:rsidR="001A7BE9" w:rsidRPr="00E808B0" w:rsidRDefault="001A7BE9">
            <w:pPr>
              <w:pStyle w:val="TableEntry"/>
              <w:snapToGrid w:val="0"/>
              <w:rPr>
                <w:noProof w:val="0"/>
              </w:rPr>
            </w:pPr>
            <w:proofErr w:type="spellStart"/>
            <w:r w:rsidRPr="00E808B0">
              <w:rPr>
                <w:noProof w:val="0"/>
              </w:rPr>
              <w:t>agentSignature</w:t>
            </w:r>
            <w:proofErr w:type="spellEnd"/>
          </w:p>
        </w:tc>
        <w:tc>
          <w:tcPr>
            <w:tcW w:w="1080" w:type="dxa"/>
            <w:tcBorders>
              <w:left w:val="single" w:sz="4" w:space="0" w:color="000000"/>
              <w:bottom w:val="single" w:sz="4" w:space="0" w:color="000000"/>
            </w:tcBorders>
          </w:tcPr>
          <w:p w14:paraId="4F10418C"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DAF74FF" w14:textId="77777777" w:rsidR="001A7BE9" w:rsidRPr="00E808B0" w:rsidRDefault="001A7BE9">
            <w:pPr>
              <w:pStyle w:val="TableEntry"/>
              <w:snapToGrid w:val="0"/>
              <w:rPr>
                <w:noProof w:val="0"/>
              </w:rPr>
            </w:pPr>
            <w:r w:rsidRPr="00E808B0">
              <w:rPr>
                <w:noProof w:val="0"/>
              </w:rPr>
              <w:t>Not required</w:t>
            </w:r>
          </w:p>
        </w:tc>
      </w:tr>
      <w:tr w:rsidR="001A7BE9" w:rsidRPr="00E808B0" w14:paraId="7C852B99" w14:textId="77777777">
        <w:trPr>
          <w:jc w:val="center"/>
        </w:trPr>
        <w:tc>
          <w:tcPr>
            <w:tcW w:w="1728" w:type="dxa"/>
            <w:tcBorders>
              <w:left w:val="single" w:sz="8" w:space="0" w:color="000000"/>
              <w:bottom w:val="single" w:sz="4" w:space="0" w:color="000000"/>
            </w:tcBorders>
          </w:tcPr>
          <w:p w14:paraId="132D2C9C" w14:textId="77777777" w:rsidR="001A7BE9" w:rsidRPr="00E808B0" w:rsidRDefault="001A7BE9">
            <w:pPr>
              <w:pStyle w:val="TableEntry"/>
              <w:snapToGrid w:val="0"/>
              <w:rPr>
                <w:noProof w:val="0"/>
              </w:rPr>
            </w:pPr>
            <w:r w:rsidRPr="00E808B0">
              <w:rPr>
                <w:noProof w:val="0"/>
              </w:rPr>
              <w:t>Decision</w:t>
            </w:r>
          </w:p>
        </w:tc>
        <w:tc>
          <w:tcPr>
            <w:tcW w:w="1080" w:type="dxa"/>
            <w:tcBorders>
              <w:left w:val="single" w:sz="4" w:space="0" w:color="000000"/>
              <w:bottom w:val="single" w:sz="4" w:space="0" w:color="000000"/>
            </w:tcBorders>
          </w:tcPr>
          <w:p w14:paraId="47151505"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0ED42B13" w14:textId="77777777" w:rsidR="001A7BE9" w:rsidRPr="00E808B0" w:rsidRDefault="001A7BE9">
            <w:pPr>
              <w:pStyle w:val="TableEntry"/>
              <w:snapToGrid w:val="0"/>
              <w:rPr>
                <w:noProof w:val="0"/>
              </w:rPr>
            </w:pPr>
            <w:r w:rsidRPr="00E808B0">
              <w:rPr>
                <w:noProof w:val="0"/>
              </w:rPr>
              <w:t>“valid” or “invalid”</w:t>
            </w:r>
          </w:p>
        </w:tc>
      </w:tr>
      <w:tr w:rsidR="001A7BE9" w:rsidRPr="00E808B0" w14:paraId="1449AFE4" w14:textId="77777777">
        <w:trPr>
          <w:jc w:val="center"/>
        </w:trPr>
        <w:tc>
          <w:tcPr>
            <w:tcW w:w="1728" w:type="dxa"/>
            <w:tcBorders>
              <w:left w:val="single" w:sz="8" w:space="0" w:color="000000"/>
              <w:bottom w:val="single" w:sz="8" w:space="0" w:color="000000"/>
            </w:tcBorders>
          </w:tcPr>
          <w:p w14:paraId="1BE69986" w14:textId="77777777" w:rsidR="001A7BE9" w:rsidRPr="00E808B0" w:rsidRDefault="001A7BE9">
            <w:pPr>
              <w:pStyle w:val="TableEntry"/>
              <w:snapToGrid w:val="0"/>
              <w:rPr>
                <w:noProof w:val="0"/>
              </w:rPr>
            </w:pPr>
            <w:r w:rsidRPr="00E808B0">
              <w:rPr>
                <w:noProof w:val="0"/>
              </w:rPr>
              <w:t>Reason</w:t>
            </w:r>
          </w:p>
        </w:tc>
        <w:tc>
          <w:tcPr>
            <w:tcW w:w="1080" w:type="dxa"/>
            <w:tcBorders>
              <w:left w:val="single" w:sz="4" w:space="0" w:color="000000"/>
              <w:bottom w:val="single" w:sz="8" w:space="0" w:color="000000"/>
            </w:tcBorders>
          </w:tcPr>
          <w:p w14:paraId="789C76C7"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8" w:space="0" w:color="000000"/>
              <w:right w:val="single" w:sz="8" w:space="0" w:color="000000"/>
            </w:tcBorders>
          </w:tcPr>
          <w:p w14:paraId="2585ACFA" w14:textId="77777777" w:rsidR="001A7BE9" w:rsidRPr="00E808B0" w:rsidRDefault="001A7BE9">
            <w:pPr>
              <w:pStyle w:val="TableEntry"/>
              <w:snapToGrid w:val="0"/>
              <w:rPr>
                <w:noProof w:val="0"/>
              </w:rPr>
            </w:pPr>
            <w:r w:rsidRPr="00E808B0">
              <w:rPr>
                <w:noProof w:val="0"/>
              </w:rPr>
              <w:t>Reason text if mapping is invalid</w:t>
            </w:r>
          </w:p>
        </w:tc>
      </w:tr>
    </w:tbl>
    <w:p w14:paraId="69ED72BA" w14:textId="77777777" w:rsidR="001A7BE9" w:rsidRPr="00E808B0" w:rsidRDefault="001A7BE9" w:rsidP="00F52C2B">
      <w:pPr>
        <w:jc w:val="right"/>
        <w:rPr>
          <w:i/>
          <w:iCs/>
        </w:rPr>
      </w:pPr>
      <w:r w:rsidRPr="00E808B0">
        <w:rPr>
          <w:i/>
          <w:iCs/>
        </w:rPr>
        <w:t>Adapted from the HL7 Context Management “CCOW” Standard, version 1.4</w:t>
      </w:r>
    </w:p>
    <w:p w14:paraId="55572C8D" w14:textId="77777777" w:rsidR="001A7BE9" w:rsidRPr="00E808B0" w:rsidRDefault="001A7BE9" w:rsidP="00F52C2B"/>
    <w:p w14:paraId="0C54F50B" w14:textId="5068EB0A" w:rsidR="001A7BE9" w:rsidRPr="00E808B0" w:rsidRDefault="001A7BE9" w:rsidP="00F52C2B">
      <w:pPr>
        <w:pStyle w:val="AppendixHeading2"/>
        <w:keepNext/>
        <w:tabs>
          <w:tab w:val="left" w:pos="900"/>
        </w:tabs>
        <w:rPr>
          <w:noProof w:val="0"/>
        </w:rPr>
      </w:pPr>
      <w:bookmarkStart w:id="147" w:name="_Toc214434070"/>
      <w:bookmarkStart w:id="148" w:name="_Toc214436985"/>
      <w:bookmarkStart w:id="149" w:name="_Toc214437428"/>
      <w:bookmarkStart w:id="150" w:name="_Toc214437744"/>
      <w:bookmarkStart w:id="151" w:name="_Toc214457220"/>
      <w:bookmarkStart w:id="152" w:name="_Toc214461333"/>
      <w:bookmarkStart w:id="153" w:name="_Toc214462954"/>
      <w:bookmarkStart w:id="154" w:name="_Toc301358467"/>
      <w:bookmarkStart w:id="155" w:name="_Toc518654875"/>
      <w:r w:rsidRPr="00E808B0">
        <w:rPr>
          <w:noProof w:val="0"/>
        </w:rPr>
        <w:t>D.1</w:t>
      </w:r>
      <w:r w:rsidRPr="00E808B0">
        <w:rPr>
          <w:noProof w:val="0"/>
        </w:rPr>
        <w:tab/>
        <w:t>Namespace Translation from PIX Query to CCOW</w:t>
      </w:r>
      <w:bookmarkEnd w:id="147"/>
      <w:bookmarkEnd w:id="148"/>
      <w:bookmarkEnd w:id="149"/>
      <w:bookmarkEnd w:id="150"/>
      <w:bookmarkEnd w:id="151"/>
      <w:bookmarkEnd w:id="152"/>
      <w:bookmarkEnd w:id="153"/>
      <w:bookmarkEnd w:id="154"/>
      <w:bookmarkEnd w:id="155"/>
    </w:p>
    <w:p w14:paraId="324955FA" w14:textId="77777777" w:rsidR="001A7BE9" w:rsidRPr="00E808B0" w:rsidRDefault="001A7BE9">
      <w:r w:rsidRPr="00E808B0">
        <w:t xml:space="preserve">The CCOW standard defines multiple identifier items that may be set into the context by an instigating participant application. The current list of valid identifier names </w:t>
      </w:r>
      <w:proofErr w:type="gramStart"/>
      <w:r w:rsidRPr="00E808B0">
        <w:t>are</w:t>
      </w:r>
      <w:proofErr w:type="gramEnd"/>
      <w:r w:rsidRPr="00E808B0">
        <w:t xml:space="preserve"> listed in Table D-2.</w:t>
      </w:r>
    </w:p>
    <w:p w14:paraId="42742D63" w14:textId="77777777" w:rsidR="001A7BE9" w:rsidRPr="00E808B0" w:rsidRDefault="001A7BE9">
      <w:pPr>
        <w:pStyle w:val="TableTitle"/>
        <w:rPr>
          <w:noProof w:val="0"/>
        </w:rPr>
      </w:pPr>
      <w:r w:rsidRPr="00E808B0">
        <w:rPr>
          <w:noProof w:val="0"/>
        </w:rPr>
        <w:lastRenderedPageBreak/>
        <w:t>Table D-2: Patient Subject Identifiers</w:t>
      </w:r>
    </w:p>
    <w:tbl>
      <w:tblPr>
        <w:tblW w:w="0" w:type="auto"/>
        <w:jc w:val="center"/>
        <w:tblLayout w:type="fixed"/>
        <w:tblLook w:val="0000" w:firstRow="0" w:lastRow="0" w:firstColumn="0" w:lastColumn="0" w:noHBand="0" w:noVBand="0"/>
      </w:tblPr>
      <w:tblGrid>
        <w:gridCol w:w="2630"/>
        <w:gridCol w:w="1543"/>
        <w:gridCol w:w="884"/>
        <w:gridCol w:w="3274"/>
        <w:gridCol w:w="1395"/>
      </w:tblGrid>
      <w:tr w:rsidR="001A7BE9" w:rsidRPr="00E808B0" w14:paraId="22B368F3" w14:textId="77777777">
        <w:trPr>
          <w:tblHeader/>
          <w:jc w:val="center"/>
        </w:trPr>
        <w:tc>
          <w:tcPr>
            <w:tcW w:w="2630" w:type="dxa"/>
            <w:tcBorders>
              <w:top w:val="single" w:sz="8" w:space="0" w:color="000000"/>
              <w:left w:val="single" w:sz="8" w:space="0" w:color="000000"/>
              <w:bottom w:val="single" w:sz="4" w:space="0" w:color="000000"/>
            </w:tcBorders>
            <w:shd w:val="clear" w:color="auto" w:fill="D9D9D9"/>
          </w:tcPr>
          <w:p w14:paraId="7DFE196F" w14:textId="77777777" w:rsidR="001A7BE9" w:rsidRPr="00E808B0" w:rsidRDefault="001A7BE9">
            <w:pPr>
              <w:pStyle w:val="TableEntryHeader"/>
            </w:pPr>
            <w:r w:rsidRPr="00E808B0">
              <w:t>Patient Subject Identifier Item Name</w:t>
            </w:r>
          </w:p>
        </w:tc>
        <w:tc>
          <w:tcPr>
            <w:tcW w:w="1543" w:type="dxa"/>
            <w:tcBorders>
              <w:top w:val="single" w:sz="8" w:space="0" w:color="000000"/>
              <w:left w:val="single" w:sz="4" w:space="0" w:color="000000"/>
              <w:bottom w:val="single" w:sz="4" w:space="0" w:color="000000"/>
            </w:tcBorders>
            <w:shd w:val="clear" w:color="auto" w:fill="D9D9D9"/>
          </w:tcPr>
          <w:p w14:paraId="1822BBCD" w14:textId="642D63FC" w:rsidR="001A7BE9" w:rsidRPr="00E808B0" w:rsidRDefault="001A7BE9">
            <w:pPr>
              <w:pStyle w:val="TableEntryHeader"/>
            </w:pPr>
            <w:r w:rsidRPr="00E808B0">
              <w:t>HL7 Meaning</w:t>
            </w:r>
          </w:p>
        </w:tc>
        <w:tc>
          <w:tcPr>
            <w:tcW w:w="884" w:type="dxa"/>
            <w:tcBorders>
              <w:top w:val="single" w:sz="8" w:space="0" w:color="000000"/>
              <w:left w:val="single" w:sz="4" w:space="0" w:color="000000"/>
              <w:bottom w:val="single" w:sz="4" w:space="0" w:color="000000"/>
            </w:tcBorders>
            <w:shd w:val="clear" w:color="auto" w:fill="D9D9D9"/>
          </w:tcPr>
          <w:p w14:paraId="078B6059" w14:textId="77777777" w:rsidR="001A7BE9" w:rsidRPr="00E808B0" w:rsidRDefault="001A7BE9">
            <w:pPr>
              <w:pStyle w:val="TableEntryHeader"/>
            </w:pPr>
            <w:r w:rsidRPr="00E808B0">
              <w:t>HL7 Data Type</w:t>
            </w:r>
          </w:p>
        </w:tc>
        <w:tc>
          <w:tcPr>
            <w:tcW w:w="3274" w:type="dxa"/>
            <w:tcBorders>
              <w:top w:val="single" w:sz="8" w:space="0" w:color="000000"/>
              <w:left w:val="single" w:sz="4" w:space="0" w:color="000000"/>
              <w:bottom w:val="single" w:sz="4" w:space="0" w:color="000000"/>
            </w:tcBorders>
            <w:shd w:val="clear" w:color="auto" w:fill="D9D9D9"/>
          </w:tcPr>
          <w:p w14:paraId="08FBE4A4" w14:textId="77777777" w:rsidR="001A7BE9" w:rsidRPr="00E808B0" w:rsidRDefault="001A7BE9">
            <w:pPr>
              <w:pStyle w:val="TableEntryHeader"/>
            </w:pPr>
            <w:r w:rsidRPr="00E808B0">
              <w:t>HL7 Semantic Constraints on Values</w:t>
            </w:r>
          </w:p>
        </w:tc>
        <w:tc>
          <w:tcPr>
            <w:tcW w:w="1395" w:type="dxa"/>
            <w:tcBorders>
              <w:top w:val="single" w:sz="8" w:space="0" w:color="000000"/>
              <w:left w:val="single" w:sz="4" w:space="0" w:color="000000"/>
              <w:bottom w:val="single" w:sz="4" w:space="0" w:color="000000"/>
              <w:right w:val="single" w:sz="8" w:space="0" w:color="000000"/>
            </w:tcBorders>
            <w:shd w:val="clear" w:color="auto" w:fill="D9D9D9"/>
          </w:tcPr>
          <w:p w14:paraId="427F24CB" w14:textId="77777777" w:rsidR="001A7BE9" w:rsidRPr="00E808B0" w:rsidRDefault="001A7BE9">
            <w:pPr>
              <w:pStyle w:val="TableEntryHeader"/>
            </w:pPr>
            <w:r w:rsidRPr="00E808B0">
              <w:t>Case Sensitive</w:t>
            </w:r>
          </w:p>
        </w:tc>
      </w:tr>
      <w:tr w:rsidR="001A7BE9" w:rsidRPr="00E808B0" w14:paraId="6AAC87A1" w14:textId="77777777">
        <w:trPr>
          <w:jc w:val="center"/>
        </w:trPr>
        <w:tc>
          <w:tcPr>
            <w:tcW w:w="2630" w:type="dxa"/>
            <w:tcBorders>
              <w:left w:val="single" w:sz="8" w:space="0" w:color="000000"/>
              <w:bottom w:val="single" w:sz="4" w:space="0" w:color="000000"/>
            </w:tcBorders>
          </w:tcPr>
          <w:p w14:paraId="57CDE6A7" w14:textId="77777777" w:rsidR="001A7BE9" w:rsidRPr="00E808B0" w:rsidRDefault="001A7BE9">
            <w:pPr>
              <w:pStyle w:val="TableEntry"/>
              <w:snapToGrid w:val="0"/>
              <w:rPr>
                <w:i/>
                <w:iCs/>
                <w:noProof w:val="0"/>
              </w:rPr>
            </w:pPr>
            <w:proofErr w:type="spellStart"/>
            <w:r w:rsidRPr="00E808B0">
              <w:rPr>
                <w:noProof w:val="0"/>
              </w:rPr>
              <w:t>Patient.Id.MRN</w:t>
            </w:r>
            <w:r w:rsidRPr="00E808B0">
              <w:rPr>
                <w:i/>
                <w:iCs/>
                <w:noProof w:val="0"/>
              </w:rPr>
              <w:t>.Suffix</w:t>
            </w:r>
            <w:proofErr w:type="spellEnd"/>
          </w:p>
        </w:tc>
        <w:tc>
          <w:tcPr>
            <w:tcW w:w="1543" w:type="dxa"/>
            <w:tcBorders>
              <w:left w:val="single" w:sz="4" w:space="0" w:color="000000"/>
              <w:bottom w:val="single" w:sz="4" w:space="0" w:color="000000"/>
            </w:tcBorders>
          </w:tcPr>
          <w:p w14:paraId="11166D3D" w14:textId="77777777" w:rsidR="001A7BE9" w:rsidRPr="00E808B0" w:rsidRDefault="001A7BE9">
            <w:pPr>
              <w:pStyle w:val="TableEntry"/>
              <w:snapToGrid w:val="0"/>
              <w:rPr>
                <w:noProof w:val="0"/>
              </w:rPr>
            </w:pPr>
            <w:r w:rsidRPr="00E808B0">
              <w:rPr>
                <w:noProof w:val="0"/>
              </w:rPr>
              <w:t>Patient medical record number, per PID-2</w:t>
            </w:r>
          </w:p>
        </w:tc>
        <w:tc>
          <w:tcPr>
            <w:tcW w:w="884" w:type="dxa"/>
            <w:tcBorders>
              <w:left w:val="single" w:sz="4" w:space="0" w:color="000000"/>
              <w:bottom w:val="single" w:sz="4" w:space="0" w:color="000000"/>
            </w:tcBorders>
          </w:tcPr>
          <w:p w14:paraId="24696519"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7A5842CD"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MR</w:t>
            </w:r>
          </w:p>
        </w:tc>
        <w:tc>
          <w:tcPr>
            <w:tcW w:w="1395" w:type="dxa"/>
            <w:tcBorders>
              <w:left w:val="single" w:sz="4" w:space="0" w:color="000000"/>
              <w:bottom w:val="single" w:sz="4" w:space="0" w:color="000000"/>
              <w:right w:val="single" w:sz="8" w:space="0" w:color="000000"/>
            </w:tcBorders>
          </w:tcPr>
          <w:p w14:paraId="2707A0B2" w14:textId="77777777" w:rsidR="001A7BE9" w:rsidRPr="00E808B0" w:rsidRDefault="001A7BE9">
            <w:pPr>
              <w:pStyle w:val="TableEntry"/>
              <w:snapToGrid w:val="0"/>
              <w:rPr>
                <w:noProof w:val="0"/>
              </w:rPr>
            </w:pPr>
            <w:r w:rsidRPr="00E808B0">
              <w:rPr>
                <w:noProof w:val="0"/>
              </w:rPr>
              <w:t>No</w:t>
            </w:r>
          </w:p>
        </w:tc>
      </w:tr>
      <w:tr w:rsidR="001A7BE9" w:rsidRPr="00E808B0" w14:paraId="18E42B6A" w14:textId="77777777">
        <w:trPr>
          <w:jc w:val="center"/>
        </w:trPr>
        <w:tc>
          <w:tcPr>
            <w:tcW w:w="2630" w:type="dxa"/>
            <w:tcBorders>
              <w:left w:val="single" w:sz="8" w:space="0" w:color="000000"/>
              <w:bottom w:val="single" w:sz="4" w:space="0" w:color="000000"/>
            </w:tcBorders>
          </w:tcPr>
          <w:p w14:paraId="77DC29D0" w14:textId="77777777" w:rsidR="001A7BE9" w:rsidRPr="00E808B0" w:rsidRDefault="001A7BE9">
            <w:pPr>
              <w:pStyle w:val="TableEntry"/>
              <w:snapToGrid w:val="0"/>
              <w:rPr>
                <w:noProof w:val="0"/>
              </w:rPr>
            </w:pPr>
            <w:proofErr w:type="spellStart"/>
            <w:r w:rsidRPr="00E808B0">
              <w:rPr>
                <w:noProof w:val="0"/>
              </w:rPr>
              <w:t>Patient.Id.MPI</w:t>
            </w:r>
            <w:proofErr w:type="spellEnd"/>
          </w:p>
        </w:tc>
        <w:tc>
          <w:tcPr>
            <w:tcW w:w="1543" w:type="dxa"/>
            <w:tcBorders>
              <w:left w:val="single" w:sz="4" w:space="0" w:color="000000"/>
              <w:bottom w:val="single" w:sz="4" w:space="0" w:color="000000"/>
            </w:tcBorders>
          </w:tcPr>
          <w:p w14:paraId="543D1A34" w14:textId="77777777" w:rsidR="001A7BE9" w:rsidRPr="00E808B0" w:rsidRDefault="001A7BE9">
            <w:pPr>
              <w:pStyle w:val="TableEntry"/>
              <w:snapToGrid w:val="0"/>
              <w:rPr>
                <w:noProof w:val="0"/>
              </w:rPr>
            </w:pPr>
            <w:r w:rsidRPr="00E808B0">
              <w:rPr>
                <w:noProof w:val="0"/>
              </w:rPr>
              <w:t>Patient identifier in the “Master Patient Index”, per PID-2</w:t>
            </w:r>
          </w:p>
        </w:tc>
        <w:tc>
          <w:tcPr>
            <w:tcW w:w="884" w:type="dxa"/>
            <w:tcBorders>
              <w:left w:val="single" w:sz="4" w:space="0" w:color="000000"/>
              <w:bottom w:val="single" w:sz="4" w:space="0" w:color="000000"/>
            </w:tcBorders>
          </w:tcPr>
          <w:p w14:paraId="472330A8"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2C0E68DC"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PT or PI (as agreed upon by context sharing systems) and Assigning Authority represents the MPI system</w:t>
            </w:r>
          </w:p>
        </w:tc>
        <w:tc>
          <w:tcPr>
            <w:tcW w:w="1395" w:type="dxa"/>
            <w:tcBorders>
              <w:left w:val="single" w:sz="4" w:space="0" w:color="000000"/>
              <w:bottom w:val="single" w:sz="4" w:space="0" w:color="000000"/>
              <w:right w:val="single" w:sz="8" w:space="0" w:color="000000"/>
            </w:tcBorders>
          </w:tcPr>
          <w:p w14:paraId="3FD992DE" w14:textId="77777777" w:rsidR="001A7BE9" w:rsidRPr="00E808B0" w:rsidRDefault="001A7BE9">
            <w:pPr>
              <w:pStyle w:val="TableEntry"/>
              <w:snapToGrid w:val="0"/>
              <w:rPr>
                <w:noProof w:val="0"/>
              </w:rPr>
            </w:pPr>
            <w:r w:rsidRPr="00E808B0">
              <w:rPr>
                <w:noProof w:val="0"/>
              </w:rPr>
              <w:t>No</w:t>
            </w:r>
          </w:p>
        </w:tc>
      </w:tr>
      <w:tr w:rsidR="001A7BE9" w:rsidRPr="00E808B0" w14:paraId="601AD27A" w14:textId="77777777">
        <w:trPr>
          <w:jc w:val="center"/>
        </w:trPr>
        <w:tc>
          <w:tcPr>
            <w:tcW w:w="2630" w:type="dxa"/>
            <w:tcBorders>
              <w:left w:val="single" w:sz="8" w:space="0" w:color="000000"/>
              <w:bottom w:val="single" w:sz="4" w:space="0" w:color="000000"/>
            </w:tcBorders>
          </w:tcPr>
          <w:p w14:paraId="0462300B" w14:textId="77777777" w:rsidR="001A7BE9" w:rsidRPr="00E808B0" w:rsidRDefault="001A7BE9">
            <w:pPr>
              <w:pStyle w:val="TableEntry"/>
              <w:snapToGrid w:val="0"/>
              <w:rPr>
                <w:noProof w:val="0"/>
              </w:rPr>
            </w:pPr>
            <w:proofErr w:type="spellStart"/>
            <w:proofErr w:type="gramStart"/>
            <w:r w:rsidRPr="00E808B0">
              <w:rPr>
                <w:noProof w:val="0"/>
              </w:rPr>
              <w:t>Patient.Id.NationalIdNumber</w:t>
            </w:r>
            <w:proofErr w:type="spellEnd"/>
            <w:proofErr w:type="gramEnd"/>
          </w:p>
        </w:tc>
        <w:tc>
          <w:tcPr>
            <w:tcW w:w="1543" w:type="dxa"/>
            <w:tcBorders>
              <w:left w:val="single" w:sz="4" w:space="0" w:color="000000"/>
              <w:bottom w:val="single" w:sz="4" w:space="0" w:color="000000"/>
            </w:tcBorders>
          </w:tcPr>
          <w:p w14:paraId="45D9C1C1" w14:textId="77777777" w:rsidR="001A7BE9" w:rsidRPr="00E808B0" w:rsidRDefault="001A7BE9">
            <w:pPr>
              <w:pStyle w:val="TableEntry"/>
              <w:snapToGrid w:val="0"/>
              <w:rPr>
                <w:noProof w:val="0"/>
              </w:rPr>
            </w:pPr>
            <w:r w:rsidRPr="00E808B0">
              <w:rPr>
                <w:noProof w:val="0"/>
              </w:rPr>
              <w:t>Patient national identifier number, per PID-2</w:t>
            </w:r>
          </w:p>
        </w:tc>
        <w:tc>
          <w:tcPr>
            <w:tcW w:w="884" w:type="dxa"/>
            <w:tcBorders>
              <w:left w:val="single" w:sz="4" w:space="0" w:color="000000"/>
              <w:bottom w:val="single" w:sz="4" w:space="0" w:color="000000"/>
            </w:tcBorders>
          </w:tcPr>
          <w:p w14:paraId="4DEAE5F3"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47847724"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PT and Assigning Authority represents agreed upon National Authority</w:t>
            </w:r>
          </w:p>
        </w:tc>
        <w:tc>
          <w:tcPr>
            <w:tcW w:w="1395" w:type="dxa"/>
            <w:tcBorders>
              <w:left w:val="single" w:sz="4" w:space="0" w:color="000000"/>
              <w:bottom w:val="single" w:sz="4" w:space="0" w:color="000000"/>
              <w:right w:val="single" w:sz="8" w:space="0" w:color="000000"/>
            </w:tcBorders>
          </w:tcPr>
          <w:p w14:paraId="3FDB6E14" w14:textId="77777777" w:rsidR="001A7BE9" w:rsidRPr="00E808B0" w:rsidRDefault="001A7BE9">
            <w:pPr>
              <w:pStyle w:val="TableEntry"/>
              <w:snapToGrid w:val="0"/>
              <w:rPr>
                <w:noProof w:val="0"/>
              </w:rPr>
            </w:pPr>
            <w:r w:rsidRPr="00E808B0">
              <w:rPr>
                <w:noProof w:val="0"/>
              </w:rPr>
              <w:t>No</w:t>
            </w:r>
          </w:p>
        </w:tc>
      </w:tr>
      <w:tr w:rsidR="001A7BE9" w:rsidRPr="00E808B0" w14:paraId="18042372" w14:textId="77777777">
        <w:trPr>
          <w:jc w:val="center"/>
        </w:trPr>
        <w:tc>
          <w:tcPr>
            <w:tcW w:w="2630" w:type="dxa"/>
            <w:tcBorders>
              <w:left w:val="single" w:sz="8" w:space="0" w:color="000000"/>
              <w:bottom w:val="single" w:sz="4" w:space="0" w:color="000000"/>
            </w:tcBorders>
          </w:tcPr>
          <w:p w14:paraId="00096AAA" w14:textId="77777777" w:rsidR="001A7BE9" w:rsidRPr="00E808B0" w:rsidRDefault="001A7BE9">
            <w:pPr>
              <w:pStyle w:val="TableEntry"/>
              <w:snapToGrid w:val="0"/>
              <w:rPr>
                <w:noProof w:val="0"/>
              </w:rPr>
            </w:pPr>
            <w:proofErr w:type="spellStart"/>
            <w:proofErr w:type="gramStart"/>
            <w:r w:rsidRPr="00E808B0">
              <w:rPr>
                <w:noProof w:val="0"/>
              </w:rPr>
              <w:t>Patient.Id.IdList</w:t>
            </w:r>
            <w:proofErr w:type="spellEnd"/>
            <w:proofErr w:type="gramEnd"/>
          </w:p>
        </w:tc>
        <w:tc>
          <w:tcPr>
            <w:tcW w:w="1543" w:type="dxa"/>
            <w:tcBorders>
              <w:left w:val="single" w:sz="4" w:space="0" w:color="000000"/>
              <w:bottom w:val="single" w:sz="4" w:space="0" w:color="000000"/>
            </w:tcBorders>
          </w:tcPr>
          <w:p w14:paraId="044DB528" w14:textId="77777777" w:rsidR="001A7BE9" w:rsidRPr="00E808B0" w:rsidRDefault="001A7BE9">
            <w:pPr>
              <w:pStyle w:val="TableEntry"/>
              <w:snapToGrid w:val="0"/>
              <w:rPr>
                <w:noProof w:val="0"/>
              </w:rPr>
            </w:pPr>
            <w:r w:rsidRPr="00E808B0">
              <w:rPr>
                <w:noProof w:val="0"/>
              </w:rPr>
              <w:t>A list of patient identifiers for a patient, per PID-3</w:t>
            </w:r>
          </w:p>
        </w:tc>
        <w:tc>
          <w:tcPr>
            <w:tcW w:w="884" w:type="dxa"/>
            <w:tcBorders>
              <w:left w:val="single" w:sz="4" w:space="0" w:color="000000"/>
              <w:bottom w:val="single" w:sz="4" w:space="0" w:color="000000"/>
            </w:tcBorders>
          </w:tcPr>
          <w:p w14:paraId="342B7841" w14:textId="77777777" w:rsidR="001A7BE9" w:rsidRPr="00E808B0" w:rsidRDefault="001A7BE9">
            <w:pPr>
              <w:pStyle w:val="TableEntry"/>
              <w:snapToGrid w:val="0"/>
              <w:rPr>
                <w:noProof w:val="0"/>
              </w:rPr>
            </w:pPr>
            <w:r w:rsidRPr="00E808B0">
              <w:rPr>
                <w:noProof w:val="0"/>
              </w:rPr>
              <w:t>CX</w:t>
            </w:r>
          </w:p>
        </w:tc>
        <w:tc>
          <w:tcPr>
            <w:tcW w:w="3274" w:type="dxa"/>
            <w:tcBorders>
              <w:left w:val="single" w:sz="4" w:space="0" w:color="000000"/>
              <w:bottom w:val="single" w:sz="4" w:space="0" w:color="000000"/>
            </w:tcBorders>
          </w:tcPr>
          <w:p w14:paraId="02B12A01" w14:textId="77777777" w:rsidR="001A7BE9" w:rsidRPr="00E808B0" w:rsidRDefault="001A7BE9">
            <w:pPr>
              <w:pStyle w:val="TableEntry"/>
              <w:snapToGrid w:val="0"/>
              <w:rPr>
                <w:noProof w:val="0"/>
              </w:rPr>
            </w:pPr>
            <w:r w:rsidRPr="00E808B0">
              <w:rPr>
                <w:noProof w:val="0"/>
              </w:rPr>
              <w:t>May be a repeating set of CX item values (per Section 1.7 of the HL7 Context Management “CCOW” Standard: Subject Data Definitions document), each of which contains an identifier that denotes the same patient</w:t>
            </w:r>
          </w:p>
        </w:tc>
        <w:tc>
          <w:tcPr>
            <w:tcW w:w="1395" w:type="dxa"/>
            <w:tcBorders>
              <w:left w:val="single" w:sz="4" w:space="0" w:color="000000"/>
              <w:bottom w:val="single" w:sz="4" w:space="0" w:color="000000"/>
              <w:right w:val="single" w:sz="8" w:space="0" w:color="000000"/>
            </w:tcBorders>
          </w:tcPr>
          <w:p w14:paraId="61A52833" w14:textId="77777777" w:rsidR="001A7BE9" w:rsidRPr="00E808B0" w:rsidRDefault="001A7BE9">
            <w:pPr>
              <w:pStyle w:val="TableEntry"/>
              <w:snapToGrid w:val="0"/>
              <w:rPr>
                <w:noProof w:val="0"/>
              </w:rPr>
            </w:pPr>
            <w:r w:rsidRPr="00E808B0">
              <w:rPr>
                <w:noProof w:val="0"/>
              </w:rPr>
              <w:t>No</w:t>
            </w:r>
          </w:p>
        </w:tc>
      </w:tr>
    </w:tbl>
    <w:p w14:paraId="71D07AA4" w14:textId="77777777" w:rsidR="001A7BE9" w:rsidRPr="00E808B0" w:rsidRDefault="001A7BE9" w:rsidP="00F52C2B">
      <w:pPr>
        <w:jc w:val="right"/>
        <w:rPr>
          <w:i/>
          <w:iCs/>
        </w:rPr>
      </w:pPr>
      <w:r w:rsidRPr="00E808B0">
        <w:rPr>
          <w:i/>
          <w:iCs/>
        </w:rPr>
        <w:t>Adapted from the HL7 Context Management “CCOW” Standard, version 1.4</w:t>
      </w:r>
    </w:p>
    <w:p w14:paraId="65FDE88D" w14:textId="77777777" w:rsidR="001A7BE9" w:rsidRPr="00E808B0" w:rsidRDefault="001A7BE9" w:rsidP="00F52C2B"/>
    <w:p w14:paraId="58CF568B" w14:textId="3C61ACD0" w:rsidR="001A7BE9" w:rsidRPr="00E808B0" w:rsidRDefault="001A7BE9">
      <w:r w:rsidRPr="00E808B0">
        <w:t xml:space="preserve">IHE has specified in the Context Change Transaction as documented in ITI TF-2a that the Context Participant shall use the </w:t>
      </w:r>
      <w:proofErr w:type="spellStart"/>
      <w:proofErr w:type="gramStart"/>
      <w:r w:rsidRPr="00E808B0">
        <w:t>Patient.Id.IdList</w:t>
      </w:r>
      <w:proofErr w:type="spellEnd"/>
      <w:proofErr w:type="gramEnd"/>
      <w:r w:rsidRPr="00E808B0">
        <w:t xml:space="preserve"> item. The intent is to eliminate translation as the </w:t>
      </w:r>
      <w:proofErr w:type="spellStart"/>
      <w:proofErr w:type="gramStart"/>
      <w:r w:rsidRPr="00E808B0">
        <w:t>Patient.Id.IdList</w:t>
      </w:r>
      <w:proofErr w:type="spellEnd"/>
      <w:proofErr w:type="gramEnd"/>
      <w:r w:rsidRPr="00E808B0">
        <w:t xml:space="preserve"> value maps directly to PIX Query Transaction QPD-3.</w:t>
      </w:r>
    </w:p>
    <w:p w14:paraId="2537ECDD" w14:textId="77777777" w:rsidR="001A7BE9" w:rsidRPr="00E808B0" w:rsidRDefault="001A7BE9">
      <w:r w:rsidRPr="00E808B0">
        <w:t xml:space="preserve">Applications using in their identifier items </w:t>
      </w:r>
      <w:proofErr w:type="spellStart"/>
      <w:r w:rsidRPr="00E808B0">
        <w:t>Patient.Id.MRN.Suffix</w:t>
      </w:r>
      <w:proofErr w:type="spellEnd"/>
      <w:r w:rsidRPr="00E808B0">
        <w:t xml:space="preserve"> will need to migrate to the </w:t>
      </w:r>
      <w:proofErr w:type="spellStart"/>
      <w:proofErr w:type="gramStart"/>
      <w:r w:rsidRPr="00E808B0">
        <w:t>Patient.Id.IdList</w:t>
      </w:r>
      <w:proofErr w:type="spellEnd"/>
      <w:proofErr w:type="gramEnd"/>
      <w:r w:rsidRPr="00E808B0">
        <w:t xml:space="preserve"> item as expected by the HL7 CCOW standard.</w:t>
      </w:r>
    </w:p>
    <w:p w14:paraId="6D869002" w14:textId="0A2F817B" w:rsidR="001A7BE9" w:rsidRPr="00E808B0" w:rsidRDefault="001A7BE9">
      <w:pPr>
        <w:pStyle w:val="AppendixHeading2"/>
        <w:tabs>
          <w:tab w:val="left" w:pos="900"/>
        </w:tabs>
        <w:rPr>
          <w:noProof w:val="0"/>
        </w:rPr>
      </w:pPr>
      <w:bookmarkStart w:id="156" w:name="_Toc214434071"/>
      <w:bookmarkStart w:id="157" w:name="_Toc214436986"/>
      <w:bookmarkStart w:id="158" w:name="_Toc214437429"/>
      <w:bookmarkStart w:id="159" w:name="_Toc214437745"/>
      <w:bookmarkStart w:id="160" w:name="_Toc214457221"/>
      <w:bookmarkStart w:id="161" w:name="_Toc214461334"/>
      <w:bookmarkStart w:id="162" w:name="_Toc214462955"/>
      <w:bookmarkStart w:id="163" w:name="_Toc301358468"/>
      <w:bookmarkStart w:id="164" w:name="_Toc518654876"/>
      <w:r w:rsidRPr="00E808B0">
        <w:rPr>
          <w:noProof w:val="0"/>
        </w:rPr>
        <w:t>D.2</w:t>
      </w:r>
      <w:r w:rsidRPr="00E808B0">
        <w:rPr>
          <w:noProof w:val="0"/>
        </w:rPr>
        <w:tab/>
        <w:t>Processing Multiple Identifiers</w:t>
      </w:r>
      <w:bookmarkEnd w:id="156"/>
      <w:bookmarkEnd w:id="157"/>
      <w:bookmarkEnd w:id="158"/>
      <w:bookmarkEnd w:id="159"/>
      <w:bookmarkEnd w:id="160"/>
      <w:bookmarkEnd w:id="161"/>
      <w:bookmarkEnd w:id="162"/>
      <w:bookmarkEnd w:id="163"/>
      <w:bookmarkEnd w:id="164"/>
    </w:p>
    <w:p w14:paraId="5E4F7FA1" w14:textId="77777777" w:rsidR="001A7BE9" w:rsidRPr="00E808B0" w:rsidRDefault="001A7BE9" w:rsidP="008766B0">
      <w:r w:rsidRPr="00E808B0">
        <w:t>CCOW participant applications are permitted to populate as many patient identifiers as they have available to them. This means that when a user selects a patient in one of these applications the context is populated with multiple identifiers for the selected patient. When the CCOW Patient Mapping Agent (PMA) accepts multiple patient identifiers as input, the PMA has the responsibility of invalidating patient mapping and causing the context change transaction to be cancelled if it determines that the multiple identifiers supplied as part of the transaction identify more than one patient.</w:t>
      </w:r>
    </w:p>
    <w:p w14:paraId="2AE03AB3" w14:textId="77777777" w:rsidR="001A7BE9" w:rsidRPr="00E808B0" w:rsidRDefault="001A7BE9" w:rsidP="008766B0">
      <w:r w:rsidRPr="00E808B0">
        <w:t xml:space="preserve">The QPD segment as defined in the IHE PIX Query Transaction specifies a single identifier uniquely identifying one patient within a given Patient Identification Domain. In the case where multiple identifiers are populated, the context manager may have to process the response to the initial PIX Query Transaction to evaluate if the other identifiers in context are included. If so, no further processing is required. Otherwise, an additional PIX Query will need to be issued and the results processed. Should a non-null result be returned, indicating the identifier uniquely </w:t>
      </w:r>
      <w:r w:rsidRPr="00E808B0">
        <w:lastRenderedPageBreak/>
        <w:t>identifies a different patient for the given domain, the context manager shall assume “invalid” in the decision field and “multiple patients identified” in the reason field.</w:t>
      </w:r>
    </w:p>
    <w:p w14:paraId="7738BE7D" w14:textId="7CB565F0" w:rsidR="001A7BE9" w:rsidRPr="00E808B0" w:rsidRDefault="001A7BE9" w:rsidP="003067F6">
      <w:pPr>
        <w:pStyle w:val="BodyText"/>
      </w:pPr>
      <w:r w:rsidRPr="00E808B0">
        <w:t>In order to mitigate this condition, IHE specifies that all context participants supporting the Patient Synchronized Applications Profile shall only set one identifier for the patient when a Patient Identifier Cross-referencing</w:t>
      </w:r>
      <w:r w:rsidR="006B3BC3" w:rsidRPr="00E808B0">
        <w:t xml:space="preserve"> </w:t>
      </w:r>
      <w:r w:rsidRPr="00E808B0">
        <w:t>Profile is used by the context manager. This means that the context participant for those applications that manage multiple patient identifiers will need to be configurable as to which identifier item is passed in the Change Context Transaction.</w:t>
      </w:r>
    </w:p>
    <w:p w14:paraId="56F0BCF7" w14:textId="52426846" w:rsidR="001A7BE9" w:rsidRPr="00E808B0" w:rsidRDefault="001A7BE9" w:rsidP="00DF427D">
      <w:pPr>
        <w:pStyle w:val="AppendixHeading1"/>
        <w:rPr>
          <w:noProof w:val="0"/>
        </w:rPr>
      </w:pPr>
      <w:r w:rsidRPr="00E808B0">
        <w:rPr>
          <w:noProof w:val="0"/>
        </w:rPr>
        <w:br w:type="page"/>
      </w:r>
      <w:bookmarkStart w:id="165" w:name="_Toc301358469"/>
      <w:bookmarkStart w:id="166" w:name="_Toc518654877"/>
      <w:r w:rsidRPr="00E808B0">
        <w:rPr>
          <w:noProof w:val="0"/>
        </w:rPr>
        <w:lastRenderedPageBreak/>
        <w:t>Appendix E:</w:t>
      </w:r>
      <w:r w:rsidRPr="00E808B0">
        <w:rPr>
          <w:noProof w:val="0"/>
        </w:rPr>
        <w:tab/>
      </w:r>
      <w:r w:rsidR="009B1D59" w:rsidRPr="00E808B0">
        <w:rPr>
          <w:noProof w:val="0"/>
        </w:rPr>
        <w:t xml:space="preserve">Patient Identifiers </w:t>
      </w:r>
      <w:r w:rsidR="00B90271" w:rsidRPr="00E808B0">
        <w:rPr>
          <w:noProof w:val="0"/>
        </w:rPr>
        <w:t>in HL7-based IHE Profiles</w:t>
      </w:r>
      <w:bookmarkEnd w:id="165"/>
      <w:bookmarkEnd w:id="166"/>
    </w:p>
    <w:p w14:paraId="6C8E3DCC" w14:textId="77777777" w:rsidR="001A7BE9" w:rsidRPr="00E808B0" w:rsidRDefault="001A7BE9">
      <w:r w:rsidRPr="00E808B0">
        <w:t xml:space="preserve">The Health Level Seven Standard (HL7) uses data type CX to express various identifiers, including the Patient ID in the third field of the PID segment. We discuss here how IHE IT Infrastructure expects the CX data type to be populated in the </w:t>
      </w:r>
      <w:r w:rsidRPr="00E808B0">
        <w:rPr>
          <w:i/>
          <w:iCs/>
        </w:rPr>
        <w:t>PID-3-Patient Identifier List</w:t>
      </w:r>
      <w:r w:rsidRPr="00E808B0">
        <w:t xml:space="preserve"> fields of messages that it defines.</w:t>
      </w:r>
    </w:p>
    <w:p w14:paraId="27E5B4CB" w14:textId="77777777" w:rsidR="001A7BE9" w:rsidRPr="00E808B0" w:rsidRDefault="001A7BE9">
      <w:r w:rsidRPr="00E808B0">
        <w:t xml:space="preserve">Requirements for populating the elements of </w:t>
      </w:r>
      <w:r w:rsidRPr="00E808B0">
        <w:rPr>
          <w:i/>
          <w:iCs/>
        </w:rPr>
        <w:t>PID-3-Patient Identifier List</w:t>
      </w:r>
      <w:r w:rsidRPr="00E808B0">
        <w:t xml:space="preserve"> vary slightly, depending on what actor is originating the transaction in which the PID segment is sent. If the Patient Identifier Cross-reference Manager is the source of the PID segment, the requirements (specifically, with respect to populating the Assigning Authority subcomponents) are more rigorous than otherwise.</w:t>
      </w:r>
    </w:p>
    <w:p w14:paraId="1B40B234" w14:textId="1D81F30B" w:rsidR="001A7BE9" w:rsidRPr="00E808B0" w:rsidRDefault="001A7BE9">
      <w:r w:rsidRPr="00E808B0">
        <w:rPr>
          <w:i/>
          <w:iCs/>
        </w:rPr>
        <w:t>PID-3-Patient Identifier List</w:t>
      </w:r>
      <w:r w:rsidRPr="00E808B0">
        <w:t xml:space="preserve"> permits multiple occurrences of the CX data type. Data type CX contains 8 components as shown below. This structure allows expression of the value and context for each identifier that the system knows.</w:t>
      </w:r>
    </w:p>
    <w:p w14:paraId="1C012286" w14:textId="77777777" w:rsidR="001A7BE9" w:rsidRPr="00E808B0" w:rsidRDefault="001A7BE9">
      <w:pPr>
        <w:pStyle w:val="TableTitle"/>
        <w:rPr>
          <w:noProof w:val="0"/>
        </w:rPr>
      </w:pPr>
      <w:r w:rsidRPr="00E808B0">
        <w:rPr>
          <w:noProof w:val="0"/>
        </w:rPr>
        <w:t>Table E-1: Components of HL7 Data Type CX</w:t>
      </w:r>
    </w:p>
    <w:tbl>
      <w:tblPr>
        <w:tblW w:w="0" w:type="auto"/>
        <w:jc w:val="center"/>
        <w:tblLayout w:type="fixed"/>
        <w:tblLook w:val="0000" w:firstRow="0" w:lastRow="0" w:firstColumn="0" w:lastColumn="0" w:noHBand="0" w:noVBand="0"/>
      </w:tblPr>
      <w:tblGrid>
        <w:gridCol w:w="805"/>
        <w:gridCol w:w="716"/>
        <w:gridCol w:w="627"/>
        <w:gridCol w:w="705"/>
        <w:gridCol w:w="721"/>
        <w:gridCol w:w="4089"/>
      </w:tblGrid>
      <w:tr w:rsidR="001A7BE9" w:rsidRPr="00E808B0" w14:paraId="42E75A23"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29639E8" w14:textId="77777777" w:rsidR="001A7BE9" w:rsidRPr="00E808B0" w:rsidRDefault="001A7BE9">
            <w:pPr>
              <w:pStyle w:val="TableEntryHeader"/>
            </w:pPr>
            <w:proofErr w:type="spellStart"/>
            <w:r w:rsidRPr="00E808B0">
              <w:t>Cmp</w:t>
            </w:r>
            <w:proofErr w:type="spellEnd"/>
          </w:p>
        </w:tc>
        <w:tc>
          <w:tcPr>
            <w:tcW w:w="716" w:type="dxa"/>
            <w:tcBorders>
              <w:top w:val="single" w:sz="4" w:space="0" w:color="000000"/>
              <w:left w:val="single" w:sz="4" w:space="0" w:color="000000"/>
              <w:bottom w:val="single" w:sz="4" w:space="0" w:color="000000"/>
            </w:tcBorders>
            <w:shd w:val="clear" w:color="auto" w:fill="D9D9D9"/>
          </w:tcPr>
          <w:p w14:paraId="08386136" w14:textId="77777777" w:rsidR="001A7BE9" w:rsidRPr="00E808B0" w:rsidRDefault="001A7BE9">
            <w:pPr>
              <w:pStyle w:val="TableEntryHeader"/>
            </w:pPr>
            <w:r w:rsidRPr="00E808B0">
              <w:t>Len</w:t>
            </w:r>
          </w:p>
        </w:tc>
        <w:tc>
          <w:tcPr>
            <w:tcW w:w="627" w:type="dxa"/>
            <w:tcBorders>
              <w:top w:val="single" w:sz="4" w:space="0" w:color="000000"/>
              <w:left w:val="single" w:sz="4" w:space="0" w:color="000000"/>
              <w:bottom w:val="single" w:sz="4" w:space="0" w:color="000000"/>
            </w:tcBorders>
            <w:shd w:val="clear" w:color="auto" w:fill="D9D9D9"/>
          </w:tcPr>
          <w:p w14:paraId="75F605B1" w14:textId="77777777" w:rsidR="001A7BE9" w:rsidRPr="00E808B0" w:rsidRDefault="001A7BE9">
            <w:pPr>
              <w:pStyle w:val="TableEntryHeader"/>
            </w:pPr>
            <w:r w:rsidRPr="00E808B0">
              <w:t>DT</w:t>
            </w:r>
          </w:p>
        </w:tc>
        <w:tc>
          <w:tcPr>
            <w:tcW w:w="705" w:type="dxa"/>
            <w:tcBorders>
              <w:top w:val="single" w:sz="4" w:space="0" w:color="000000"/>
              <w:left w:val="single" w:sz="4" w:space="0" w:color="000000"/>
              <w:bottom w:val="single" w:sz="4" w:space="0" w:color="000000"/>
            </w:tcBorders>
            <w:shd w:val="clear" w:color="auto" w:fill="D9D9D9"/>
          </w:tcPr>
          <w:p w14:paraId="7A455687" w14:textId="77777777" w:rsidR="001A7BE9" w:rsidRPr="00E808B0" w:rsidRDefault="001A7BE9">
            <w:pPr>
              <w:pStyle w:val="TableEntryHeader"/>
            </w:pPr>
            <w:proofErr w:type="spellStart"/>
            <w:r w:rsidRPr="00E808B0">
              <w:t>Opt</w:t>
            </w:r>
            <w:proofErr w:type="spellEnd"/>
          </w:p>
        </w:tc>
        <w:tc>
          <w:tcPr>
            <w:tcW w:w="721" w:type="dxa"/>
            <w:tcBorders>
              <w:top w:val="single" w:sz="4" w:space="0" w:color="000000"/>
              <w:left w:val="single" w:sz="4" w:space="0" w:color="000000"/>
              <w:bottom w:val="single" w:sz="4" w:space="0" w:color="000000"/>
            </w:tcBorders>
            <w:shd w:val="clear" w:color="auto" w:fill="D9D9D9"/>
          </w:tcPr>
          <w:p w14:paraId="5115635E" w14:textId="77777777" w:rsidR="001A7BE9" w:rsidRPr="00E808B0" w:rsidRDefault="001A7BE9">
            <w:pPr>
              <w:pStyle w:val="TableEntryHeader"/>
            </w:pPr>
            <w:proofErr w:type="spellStart"/>
            <w:r w:rsidRPr="00E808B0">
              <w:t>Tbl</w:t>
            </w:r>
            <w:proofErr w:type="spellEnd"/>
          </w:p>
        </w:tc>
        <w:tc>
          <w:tcPr>
            <w:tcW w:w="4089" w:type="dxa"/>
            <w:tcBorders>
              <w:top w:val="single" w:sz="4" w:space="0" w:color="000000"/>
              <w:left w:val="single" w:sz="4" w:space="0" w:color="000000"/>
              <w:bottom w:val="single" w:sz="4" w:space="0" w:color="000000"/>
              <w:right w:val="single" w:sz="4" w:space="0" w:color="000000"/>
            </w:tcBorders>
            <w:shd w:val="clear" w:color="auto" w:fill="D9D9D9"/>
          </w:tcPr>
          <w:p w14:paraId="3C91DD66" w14:textId="77777777" w:rsidR="001A7BE9" w:rsidRPr="00E808B0" w:rsidRDefault="001A7BE9">
            <w:pPr>
              <w:pStyle w:val="TableEntryHeader"/>
            </w:pPr>
            <w:r w:rsidRPr="00E808B0">
              <w:t>Name</w:t>
            </w:r>
          </w:p>
        </w:tc>
      </w:tr>
      <w:tr w:rsidR="001A7BE9" w:rsidRPr="00E808B0" w14:paraId="63349B6A" w14:textId="77777777">
        <w:trPr>
          <w:jc w:val="center"/>
        </w:trPr>
        <w:tc>
          <w:tcPr>
            <w:tcW w:w="805" w:type="dxa"/>
            <w:tcBorders>
              <w:left w:val="single" w:sz="4" w:space="0" w:color="000000"/>
              <w:bottom w:val="single" w:sz="4" w:space="0" w:color="000000"/>
            </w:tcBorders>
          </w:tcPr>
          <w:p w14:paraId="4079C084"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19DB4C97" w14:textId="77777777" w:rsidR="001A7BE9" w:rsidRPr="00E808B0" w:rsidRDefault="001A7BE9">
            <w:pPr>
              <w:pStyle w:val="TableEntry"/>
              <w:snapToGrid w:val="0"/>
              <w:rPr>
                <w:noProof w:val="0"/>
              </w:rPr>
            </w:pPr>
            <w:r w:rsidRPr="00E808B0">
              <w:rPr>
                <w:noProof w:val="0"/>
              </w:rPr>
              <w:t>15</w:t>
            </w:r>
          </w:p>
        </w:tc>
        <w:tc>
          <w:tcPr>
            <w:tcW w:w="627" w:type="dxa"/>
            <w:tcBorders>
              <w:left w:val="single" w:sz="4" w:space="0" w:color="000000"/>
              <w:bottom w:val="single" w:sz="4" w:space="0" w:color="000000"/>
            </w:tcBorders>
          </w:tcPr>
          <w:p w14:paraId="0D15FF05"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1FE52535"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34D1132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3D9BD00" w14:textId="77777777" w:rsidR="001A7BE9" w:rsidRPr="00E808B0" w:rsidRDefault="001A7BE9">
            <w:pPr>
              <w:pStyle w:val="TableEntry"/>
              <w:snapToGrid w:val="0"/>
              <w:rPr>
                <w:noProof w:val="0"/>
              </w:rPr>
            </w:pPr>
            <w:r w:rsidRPr="00E808B0">
              <w:rPr>
                <w:noProof w:val="0"/>
              </w:rPr>
              <w:t>ID</w:t>
            </w:r>
          </w:p>
        </w:tc>
      </w:tr>
      <w:tr w:rsidR="001A7BE9" w:rsidRPr="00E808B0" w14:paraId="3ED5A857" w14:textId="77777777">
        <w:trPr>
          <w:jc w:val="center"/>
        </w:trPr>
        <w:tc>
          <w:tcPr>
            <w:tcW w:w="805" w:type="dxa"/>
            <w:tcBorders>
              <w:left w:val="single" w:sz="4" w:space="0" w:color="000000"/>
              <w:bottom w:val="single" w:sz="4" w:space="0" w:color="000000"/>
            </w:tcBorders>
          </w:tcPr>
          <w:p w14:paraId="743B195B"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1A48AED3"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71678461"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2B4E7221"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B7D1D3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9D8021C" w14:textId="77777777" w:rsidR="001A7BE9" w:rsidRPr="00E808B0" w:rsidRDefault="001A7BE9">
            <w:pPr>
              <w:pStyle w:val="TableEntry"/>
              <w:snapToGrid w:val="0"/>
              <w:rPr>
                <w:noProof w:val="0"/>
              </w:rPr>
            </w:pPr>
            <w:r w:rsidRPr="00E808B0">
              <w:rPr>
                <w:noProof w:val="0"/>
              </w:rPr>
              <w:t>Check digit</w:t>
            </w:r>
          </w:p>
        </w:tc>
      </w:tr>
      <w:tr w:rsidR="001A7BE9" w:rsidRPr="00E808B0" w14:paraId="59D4DB1A" w14:textId="77777777">
        <w:trPr>
          <w:jc w:val="center"/>
        </w:trPr>
        <w:tc>
          <w:tcPr>
            <w:tcW w:w="805" w:type="dxa"/>
            <w:tcBorders>
              <w:left w:val="single" w:sz="4" w:space="0" w:color="000000"/>
              <w:bottom w:val="single" w:sz="4" w:space="0" w:color="000000"/>
            </w:tcBorders>
          </w:tcPr>
          <w:p w14:paraId="25A7E5FA"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352E6F87"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5179615D"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8990607"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6188FAD4" w14:textId="77777777" w:rsidR="001A7BE9" w:rsidRPr="00E808B0" w:rsidRDefault="001A7BE9">
            <w:pPr>
              <w:pStyle w:val="TableEntry"/>
              <w:snapToGrid w:val="0"/>
              <w:rPr>
                <w:noProof w:val="0"/>
              </w:rPr>
            </w:pPr>
            <w:r w:rsidRPr="00E808B0">
              <w:rPr>
                <w:noProof w:val="0"/>
              </w:rPr>
              <w:t>0061</w:t>
            </w:r>
          </w:p>
        </w:tc>
        <w:tc>
          <w:tcPr>
            <w:tcW w:w="4089" w:type="dxa"/>
            <w:tcBorders>
              <w:left w:val="single" w:sz="4" w:space="0" w:color="000000"/>
              <w:bottom w:val="single" w:sz="4" w:space="0" w:color="000000"/>
              <w:right w:val="single" w:sz="4" w:space="0" w:color="000000"/>
            </w:tcBorders>
          </w:tcPr>
          <w:p w14:paraId="5F0B915F" w14:textId="77777777" w:rsidR="001A7BE9" w:rsidRPr="00E808B0" w:rsidRDefault="001A7BE9">
            <w:pPr>
              <w:pStyle w:val="TableEntry"/>
              <w:snapToGrid w:val="0"/>
              <w:rPr>
                <w:noProof w:val="0"/>
              </w:rPr>
            </w:pPr>
            <w:r w:rsidRPr="00E808B0">
              <w:rPr>
                <w:noProof w:val="0"/>
              </w:rPr>
              <w:t>Code identifying the check digit scheme employed</w:t>
            </w:r>
          </w:p>
        </w:tc>
      </w:tr>
      <w:tr w:rsidR="001A7BE9" w:rsidRPr="00E808B0" w14:paraId="09500891" w14:textId="77777777">
        <w:trPr>
          <w:jc w:val="center"/>
        </w:trPr>
        <w:tc>
          <w:tcPr>
            <w:tcW w:w="805" w:type="dxa"/>
            <w:tcBorders>
              <w:left w:val="single" w:sz="4" w:space="0" w:color="000000"/>
              <w:bottom w:val="single" w:sz="4" w:space="0" w:color="000000"/>
            </w:tcBorders>
          </w:tcPr>
          <w:p w14:paraId="55E65C5F" w14:textId="77777777" w:rsidR="001A7BE9" w:rsidRPr="00E808B0" w:rsidRDefault="001A7BE9">
            <w:pPr>
              <w:pStyle w:val="TableEntry"/>
              <w:snapToGrid w:val="0"/>
              <w:rPr>
                <w:noProof w:val="0"/>
              </w:rPr>
            </w:pPr>
            <w:r w:rsidRPr="00E808B0">
              <w:rPr>
                <w:noProof w:val="0"/>
              </w:rPr>
              <w:t>4</w:t>
            </w:r>
          </w:p>
        </w:tc>
        <w:tc>
          <w:tcPr>
            <w:tcW w:w="716" w:type="dxa"/>
            <w:tcBorders>
              <w:left w:val="single" w:sz="4" w:space="0" w:color="000000"/>
              <w:bottom w:val="single" w:sz="4" w:space="0" w:color="000000"/>
            </w:tcBorders>
          </w:tcPr>
          <w:p w14:paraId="01727FE2" w14:textId="77777777" w:rsidR="001A7BE9" w:rsidRPr="00E808B0" w:rsidRDefault="001A7BE9">
            <w:pPr>
              <w:pStyle w:val="TableEntry"/>
              <w:snapToGrid w:val="0"/>
              <w:rPr>
                <w:noProof w:val="0"/>
              </w:rPr>
            </w:pPr>
            <w:r w:rsidRPr="00E808B0">
              <w:rPr>
                <w:noProof w:val="0"/>
              </w:rPr>
              <w:t>227</w:t>
            </w:r>
          </w:p>
        </w:tc>
        <w:tc>
          <w:tcPr>
            <w:tcW w:w="627" w:type="dxa"/>
            <w:tcBorders>
              <w:left w:val="single" w:sz="4" w:space="0" w:color="000000"/>
              <w:bottom w:val="single" w:sz="4" w:space="0" w:color="000000"/>
            </w:tcBorders>
          </w:tcPr>
          <w:p w14:paraId="20A0ACA3"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F0BB12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0E97CC2C"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7080692E" w14:textId="77777777" w:rsidR="001A7BE9" w:rsidRPr="00E808B0" w:rsidRDefault="001A7BE9">
            <w:pPr>
              <w:pStyle w:val="TableEntry"/>
              <w:snapToGrid w:val="0"/>
              <w:rPr>
                <w:noProof w:val="0"/>
              </w:rPr>
            </w:pPr>
            <w:r w:rsidRPr="00E808B0">
              <w:rPr>
                <w:noProof w:val="0"/>
              </w:rPr>
              <w:t>Assigning authority</w:t>
            </w:r>
          </w:p>
        </w:tc>
      </w:tr>
      <w:tr w:rsidR="001A7BE9" w:rsidRPr="00E808B0" w14:paraId="76D71B57" w14:textId="77777777">
        <w:trPr>
          <w:jc w:val="center"/>
        </w:trPr>
        <w:tc>
          <w:tcPr>
            <w:tcW w:w="805" w:type="dxa"/>
            <w:tcBorders>
              <w:left w:val="single" w:sz="4" w:space="0" w:color="000000"/>
              <w:bottom w:val="single" w:sz="4" w:space="0" w:color="000000"/>
            </w:tcBorders>
          </w:tcPr>
          <w:p w14:paraId="5E656A15" w14:textId="77777777" w:rsidR="001A7BE9" w:rsidRPr="00E808B0" w:rsidRDefault="001A7BE9">
            <w:pPr>
              <w:pStyle w:val="TableEntry"/>
              <w:snapToGrid w:val="0"/>
              <w:rPr>
                <w:noProof w:val="0"/>
              </w:rPr>
            </w:pPr>
            <w:r w:rsidRPr="00E808B0">
              <w:rPr>
                <w:noProof w:val="0"/>
              </w:rPr>
              <w:t>5</w:t>
            </w:r>
          </w:p>
        </w:tc>
        <w:tc>
          <w:tcPr>
            <w:tcW w:w="716" w:type="dxa"/>
            <w:tcBorders>
              <w:left w:val="single" w:sz="4" w:space="0" w:color="000000"/>
              <w:bottom w:val="single" w:sz="4" w:space="0" w:color="000000"/>
            </w:tcBorders>
          </w:tcPr>
          <w:p w14:paraId="73A3857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3430369"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1CE6B86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A3BFD8F" w14:textId="77777777" w:rsidR="001A7BE9" w:rsidRPr="00E808B0" w:rsidRDefault="001A7BE9">
            <w:pPr>
              <w:pStyle w:val="TableEntry"/>
              <w:snapToGrid w:val="0"/>
              <w:rPr>
                <w:noProof w:val="0"/>
              </w:rPr>
            </w:pPr>
            <w:r w:rsidRPr="00E808B0">
              <w:rPr>
                <w:noProof w:val="0"/>
              </w:rPr>
              <w:t>0203</w:t>
            </w:r>
          </w:p>
        </w:tc>
        <w:tc>
          <w:tcPr>
            <w:tcW w:w="4089" w:type="dxa"/>
            <w:tcBorders>
              <w:left w:val="single" w:sz="4" w:space="0" w:color="000000"/>
              <w:bottom w:val="single" w:sz="4" w:space="0" w:color="000000"/>
              <w:right w:val="single" w:sz="4" w:space="0" w:color="000000"/>
            </w:tcBorders>
          </w:tcPr>
          <w:p w14:paraId="4A7B4A1D" w14:textId="77777777" w:rsidR="001A7BE9" w:rsidRPr="00E808B0" w:rsidRDefault="001A7BE9">
            <w:pPr>
              <w:pStyle w:val="TableEntry"/>
              <w:snapToGrid w:val="0"/>
              <w:rPr>
                <w:noProof w:val="0"/>
              </w:rPr>
            </w:pPr>
            <w:r w:rsidRPr="00E808B0">
              <w:rPr>
                <w:noProof w:val="0"/>
              </w:rPr>
              <w:t>Identifier type code</w:t>
            </w:r>
          </w:p>
        </w:tc>
      </w:tr>
      <w:tr w:rsidR="001A7BE9" w:rsidRPr="00E808B0" w14:paraId="15F68E0A" w14:textId="77777777">
        <w:trPr>
          <w:jc w:val="center"/>
        </w:trPr>
        <w:tc>
          <w:tcPr>
            <w:tcW w:w="805" w:type="dxa"/>
            <w:tcBorders>
              <w:left w:val="single" w:sz="4" w:space="0" w:color="000000"/>
              <w:bottom w:val="single" w:sz="4" w:space="0" w:color="000000"/>
            </w:tcBorders>
          </w:tcPr>
          <w:p w14:paraId="3540CC85" w14:textId="77777777" w:rsidR="001A7BE9" w:rsidRPr="00E808B0" w:rsidRDefault="001A7BE9">
            <w:pPr>
              <w:pStyle w:val="TableEntry"/>
              <w:snapToGrid w:val="0"/>
              <w:rPr>
                <w:noProof w:val="0"/>
              </w:rPr>
            </w:pPr>
            <w:r w:rsidRPr="00E808B0">
              <w:rPr>
                <w:noProof w:val="0"/>
              </w:rPr>
              <w:t>6</w:t>
            </w:r>
          </w:p>
        </w:tc>
        <w:tc>
          <w:tcPr>
            <w:tcW w:w="716" w:type="dxa"/>
            <w:tcBorders>
              <w:left w:val="single" w:sz="4" w:space="0" w:color="000000"/>
              <w:bottom w:val="single" w:sz="4" w:space="0" w:color="000000"/>
            </w:tcBorders>
          </w:tcPr>
          <w:p w14:paraId="11F2E429"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E27A434"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1D33848"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F22F061"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A6CAB5A" w14:textId="77777777" w:rsidR="001A7BE9" w:rsidRPr="00E808B0" w:rsidRDefault="001A7BE9">
            <w:pPr>
              <w:pStyle w:val="TableEntry"/>
              <w:snapToGrid w:val="0"/>
              <w:rPr>
                <w:noProof w:val="0"/>
              </w:rPr>
            </w:pPr>
            <w:r w:rsidRPr="00E808B0">
              <w:rPr>
                <w:noProof w:val="0"/>
              </w:rPr>
              <w:t>Assigning facility</w:t>
            </w:r>
          </w:p>
        </w:tc>
      </w:tr>
      <w:tr w:rsidR="001A7BE9" w:rsidRPr="00E808B0" w14:paraId="4BF5DA5F" w14:textId="77777777">
        <w:trPr>
          <w:jc w:val="center"/>
        </w:trPr>
        <w:tc>
          <w:tcPr>
            <w:tcW w:w="805" w:type="dxa"/>
            <w:tcBorders>
              <w:left w:val="single" w:sz="4" w:space="0" w:color="000000"/>
              <w:bottom w:val="single" w:sz="4" w:space="0" w:color="000000"/>
            </w:tcBorders>
          </w:tcPr>
          <w:p w14:paraId="2EB3D027" w14:textId="77777777" w:rsidR="001A7BE9" w:rsidRPr="00E808B0" w:rsidRDefault="001A7BE9">
            <w:pPr>
              <w:pStyle w:val="TableEntry"/>
              <w:snapToGrid w:val="0"/>
              <w:rPr>
                <w:noProof w:val="0"/>
              </w:rPr>
            </w:pPr>
            <w:r w:rsidRPr="00E808B0">
              <w:rPr>
                <w:noProof w:val="0"/>
              </w:rPr>
              <w:t>7</w:t>
            </w:r>
          </w:p>
        </w:tc>
        <w:tc>
          <w:tcPr>
            <w:tcW w:w="716" w:type="dxa"/>
            <w:tcBorders>
              <w:left w:val="single" w:sz="4" w:space="0" w:color="000000"/>
              <w:bottom w:val="single" w:sz="4" w:space="0" w:color="000000"/>
            </w:tcBorders>
          </w:tcPr>
          <w:p w14:paraId="43453CB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52360194"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7CE77C34"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794D73E"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4124536" w14:textId="77777777" w:rsidR="001A7BE9" w:rsidRPr="00E808B0" w:rsidRDefault="001A7BE9">
            <w:pPr>
              <w:pStyle w:val="TableEntry"/>
              <w:snapToGrid w:val="0"/>
              <w:rPr>
                <w:noProof w:val="0"/>
              </w:rPr>
            </w:pPr>
            <w:r w:rsidRPr="00E808B0">
              <w:rPr>
                <w:noProof w:val="0"/>
              </w:rPr>
              <w:t>Effective date</w:t>
            </w:r>
          </w:p>
        </w:tc>
      </w:tr>
      <w:tr w:rsidR="001A7BE9" w:rsidRPr="00E808B0" w14:paraId="199E1A4C" w14:textId="77777777">
        <w:trPr>
          <w:jc w:val="center"/>
        </w:trPr>
        <w:tc>
          <w:tcPr>
            <w:tcW w:w="805" w:type="dxa"/>
            <w:tcBorders>
              <w:left w:val="single" w:sz="4" w:space="0" w:color="000000"/>
              <w:bottom w:val="single" w:sz="4" w:space="0" w:color="000000"/>
            </w:tcBorders>
          </w:tcPr>
          <w:p w14:paraId="31C7395E" w14:textId="77777777" w:rsidR="001A7BE9" w:rsidRPr="00E808B0" w:rsidRDefault="001A7BE9">
            <w:pPr>
              <w:pStyle w:val="TableEntry"/>
              <w:snapToGrid w:val="0"/>
              <w:rPr>
                <w:noProof w:val="0"/>
              </w:rPr>
            </w:pPr>
            <w:r w:rsidRPr="00E808B0">
              <w:rPr>
                <w:noProof w:val="0"/>
              </w:rPr>
              <w:t>8</w:t>
            </w:r>
          </w:p>
        </w:tc>
        <w:tc>
          <w:tcPr>
            <w:tcW w:w="716" w:type="dxa"/>
            <w:tcBorders>
              <w:left w:val="single" w:sz="4" w:space="0" w:color="000000"/>
              <w:bottom w:val="single" w:sz="4" w:space="0" w:color="000000"/>
            </w:tcBorders>
          </w:tcPr>
          <w:p w14:paraId="42F0903C"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1DA1368"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46274CC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6CBA545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4343C309" w14:textId="77777777" w:rsidR="001A7BE9" w:rsidRPr="00E808B0" w:rsidRDefault="001A7BE9">
            <w:pPr>
              <w:pStyle w:val="TableEntry"/>
              <w:snapToGrid w:val="0"/>
              <w:rPr>
                <w:noProof w:val="0"/>
              </w:rPr>
            </w:pPr>
            <w:r w:rsidRPr="00E808B0">
              <w:rPr>
                <w:noProof w:val="0"/>
              </w:rPr>
              <w:t>Expiration date</w:t>
            </w:r>
          </w:p>
        </w:tc>
      </w:tr>
    </w:tbl>
    <w:p w14:paraId="616389E8" w14:textId="77777777" w:rsidR="001A7BE9" w:rsidRPr="00E808B0" w:rsidRDefault="001A7BE9">
      <w:pPr>
        <w:jc w:val="right"/>
        <w:rPr>
          <w:i/>
          <w:iCs/>
        </w:rPr>
      </w:pPr>
      <w:r w:rsidRPr="00E808B0">
        <w:rPr>
          <w:i/>
          <w:iCs/>
        </w:rPr>
        <w:t>Adapted from the HL7 Standard, Version 2.5</w:t>
      </w:r>
    </w:p>
    <w:p w14:paraId="42AE813E" w14:textId="1C5592B0" w:rsidR="001A7BE9" w:rsidRPr="00E808B0" w:rsidRDefault="001A7BE9">
      <w:r w:rsidRPr="00E808B0">
        <w:t xml:space="preserve">Each occurrence of </w:t>
      </w:r>
      <w:r w:rsidRPr="00E808B0">
        <w:rPr>
          <w:i/>
          <w:iCs/>
        </w:rPr>
        <w:t>PID-3-Patient Identifier List</w:t>
      </w:r>
      <w:r w:rsidRPr="00E808B0">
        <w:t xml:space="preserve"> contains, at a minimum, an identifier value in Component 1 and an assigning authority in Component 4. The assigning authority unambiguously provides the context for the identifier. It is also common practice to provide an identifier type code in Component 5, but this is not required by IHE in the context of the PIX transactions </w:t>
      </w:r>
      <w:r w:rsidR="003A4EB8" w:rsidRPr="00E808B0">
        <w:t>[</w:t>
      </w:r>
      <w:r w:rsidRPr="00E808B0">
        <w:t>ITI-8</w:t>
      </w:r>
      <w:r w:rsidR="003A4EB8" w:rsidRPr="00E808B0">
        <w:t>]</w:t>
      </w:r>
      <w:r w:rsidRPr="00E808B0">
        <w:t xml:space="preserve">, </w:t>
      </w:r>
      <w:r w:rsidR="003A4EB8" w:rsidRPr="00E808B0">
        <w:t>[</w:t>
      </w:r>
      <w:r w:rsidRPr="00E808B0">
        <w:t>ITI-9</w:t>
      </w:r>
      <w:r w:rsidR="003A4EB8" w:rsidRPr="00E808B0">
        <w:t>]</w:t>
      </w:r>
      <w:r w:rsidRPr="00E808B0">
        <w:t xml:space="preserve">, and </w:t>
      </w:r>
      <w:r w:rsidR="003A4EB8" w:rsidRPr="00E808B0">
        <w:t>[</w:t>
      </w:r>
      <w:r w:rsidRPr="00E808B0">
        <w:t>ITI-10</w:t>
      </w:r>
      <w:r w:rsidR="003A4EB8" w:rsidRPr="00E808B0">
        <w:t>]</w:t>
      </w:r>
      <w:r w:rsidRPr="00E808B0">
        <w:t>. Other components are optional and will not be discussed here; implementers may refer to HL7 Version 2.5 for more information.</w:t>
      </w:r>
    </w:p>
    <w:p w14:paraId="3BA0F9F2" w14:textId="77777777" w:rsidR="001A7BE9" w:rsidRPr="00E808B0" w:rsidRDefault="001A7BE9">
      <w:r w:rsidRPr="00E808B0">
        <w:t xml:space="preserve">Component 1 of Data Type CX, </w:t>
      </w:r>
      <w:r w:rsidRPr="00E808B0">
        <w:rPr>
          <w:b/>
          <w:bCs/>
        </w:rPr>
        <w:t>ID</w:t>
      </w:r>
      <w:r w:rsidRPr="00E808B0">
        <w:t>, is of data type ST. This data type allows a free text value of up to 15 characters.</w:t>
      </w:r>
      <w:r w:rsidRPr="00E808B0">
        <w:rPr>
          <w:rStyle w:val="FootnoteReference"/>
        </w:rPr>
        <w:footnoteReference w:id="4"/>
      </w:r>
    </w:p>
    <w:p w14:paraId="29A18B43" w14:textId="77777777" w:rsidR="001A7BE9" w:rsidRPr="00E808B0" w:rsidRDefault="001A7BE9">
      <w:r w:rsidRPr="00E808B0">
        <w:lastRenderedPageBreak/>
        <w:t xml:space="preserve">Component 4 of Data Type CX, </w:t>
      </w:r>
      <w:r w:rsidRPr="00E808B0">
        <w:rPr>
          <w:b/>
          <w:bCs/>
        </w:rPr>
        <w:t>Assigning Authority</w:t>
      </w:r>
      <w:r w:rsidRPr="00E808B0">
        <w:t>, is of data type HD. This data type contains 3 components that, when implemented at the component level, become subcomponents of Component 4. The requirements for the subcomponents of Component 4 vary by actor.</w:t>
      </w:r>
    </w:p>
    <w:p w14:paraId="356854B8" w14:textId="1D55B05C" w:rsidR="001A7BE9" w:rsidRPr="00E808B0" w:rsidRDefault="001A7BE9">
      <w:pPr>
        <w:pStyle w:val="AppendixHeading2"/>
        <w:tabs>
          <w:tab w:val="left" w:pos="900"/>
        </w:tabs>
        <w:rPr>
          <w:noProof w:val="0"/>
        </w:rPr>
      </w:pPr>
      <w:bookmarkStart w:id="167" w:name="_Toc214434073"/>
      <w:bookmarkStart w:id="168" w:name="_Toc214436988"/>
      <w:bookmarkStart w:id="169" w:name="_Toc214437431"/>
      <w:bookmarkStart w:id="170" w:name="_Toc214437747"/>
      <w:bookmarkStart w:id="171" w:name="_Toc214457223"/>
      <w:bookmarkStart w:id="172" w:name="_Toc214461336"/>
      <w:bookmarkStart w:id="173" w:name="_Toc214462957"/>
      <w:bookmarkStart w:id="174" w:name="_Toc301358470"/>
      <w:bookmarkStart w:id="175" w:name="_Toc518654878"/>
      <w:r w:rsidRPr="00E808B0">
        <w:rPr>
          <w:noProof w:val="0"/>
        </w:rPr>
        <w:t>E.1</w:t>
      </w:r>
      <w:r w:rsidRPr="00E808B0">
        <w:rPr>
          <w:noProof w:val="0"/>
        </w:rPr>
        <w:tab/>
        <w:t>Patient Identifier Cross-reference Manager Actor Requirements</w:t>
      </w:r>
      <w:bookmarkEnd w:id="167"/>
      <w:bookmarkEnd w:id="168"/>
      <w:bookmarkEnd w:id="169"/>
      <w:bookmarkEnd w:id="170"/>
      <w:bookmarkEnd w:id="171"/>
      <w:bookmarkEnd w:id="172"/>
      <w:bookmarkEnd w:id="173"/>
      <w:bookmarkEnd w:id="174"/>
      <w:bookmarkEnd w:id="175"/>
    </w:p>
    <w:p w14:paraId="7E86E657" w14:textId="63AB68E3" w:rsidR="001A7BE9" w:rsidRPr="00E808B0" w:rsidRDefault="001A7BE9">
      <w:r w:rsidRPr="00E808B0">
        <w:t xml:space="preserve">The Patient Identifier Cross-reference Manager is expected to have access to complete internal and external identifier information for the Assigning Authority of the patient identifier. To facilitate interoperability, it is required that the Patient Identifier Cross-reference Manager populate </w:t>
      </w:r>
      <w:r w:rsidRPr="00E808B0">
        <w:rPr>
          <w:u w:val="single"/>
        </w:rPr>
        <w:t>all</w:t>
      </w:r>
      <w:r w:rsidRPr="00E808B0">
        <w:t xml:space="preserve"> subcomponents of the Assigning Authority component. The usage of these subcomponents will be explained in the examples below.</w:t>
      </w:r>
    </w:p>
    <w:p w14:paraId="5914A45D" w14:textId="41E3C4CD" w:rsidR="001A7BE9" w:rsidRPr="00E808B0" w:rsidRDefault="001A7BE9">
      <w:r w:rsidRPr="00E808B0">
        <w:t xml:space="preserve">This requirement applies to the response portion of </w:t>
      </w:r>
      <w:r w:rsidR="00DA015B" w:rsidRPr="00E808B0">
        <w:t>the</w:t>
      </w:r>
      <w:r w:rsidRPr="00E808B0">
        <w:t xml:space="preserve"> PIX Query</w:t>
      </w:r>
      <w:r w:rsidR="00DA015B" w:rsidRPr="00E808B0">
        <w:t xml:space="preserve"> [ITI-9] </w:t>
      </w:r>
      <w:r w:rsidRPr="00E808B0">
        <w:t>and PIX Update Notification</w:t>
      </w:r>
      <w:r w:rsidR="00DA015B" w:rsidRPr="00E808B0">
        <w:t xml:space="preserve"> [ITI-10] transactions</w:t>
      </w:r>
      <w:r w:rsidRPr="00E808B0">
        <w:t>.</w:t>
      </w:r>
    </w:p>
    <w:p w14:paraId="07F26B0A" w14:textId="77777777" w:rsidR="001A7BE9" w:rsidRPr="00E808B0" w:rsidRDefault="001A7BE9">
      <w:pPr>
        <w:pStyle w:val="TableTitle"/>
        <w:rPr>
          <w:noProof w:val="0"/>
        </w:rPr>
      </w:pPr>
      <w:r w:rsidRPr="00E808B0">
        <w:rPr>
          <w:noProof w:val="0"/>
        </w:rPr>
        <w:t>Table E-2: Usage of HL7 Data Type CX by the PIX Manager Actor</w:t>
      </w:r>
    </w:p>
    <w:tbl>
      <w:tblPr>
        <w:tblW w:w="0" w:type="auto"/>
        <w:jc w:val="center"/>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E808B0" w14:paraId="679D04E6"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A011DA5" w14:textId="77777777" w:rsidR="001A7BE9" w:rsidRPr="00E808B0" w:rsidRDefault="001A7BE9">
            <w:pPr>
              <w:pStyle w:val="TableEntryHeader"/>
            </w:pPr>
            <w:proofErr w:type="spellStart"/>
            <w:r w:rsidRPr="00E808B0">
              <w:t>Cmp</w:t>
            </w:r>
            <w:proofErr w:type="spellEnd"/>
          </w:p>
        </w:tc>
        <w:tc>
          <w:tcPr>
            <w:tcW w:w="727" w:type="dxa"/>
            <w:tcBorders>
              <w:top w:val="single" w:sz="4" w:space="0" w:color="000000"/>
              <w:left w:val="single" w:sz="4" w:space="0" w:color="000000"/>
              <w:bottom w:val="single" w:sz="4" w:space="0" w:color="000000"/>
            </w:tcBorders>
            <w:shd w:val="clear" w:color="auto" w:fill="D9D9D9"/>
          </w:tcPr>
          <w:p w14:paraId="17DB39EE" w14:textId="77777777" w:rsidR="001A7BE9" w:rsidRPr="00E808B0" w:rsidRDefault="001A7BE9">
            <w:pPr>
              <w:pStyle w:val="TableEntryHeader"/>
            </w:pPr>
            <w:proofErr w:type="spellStart"/>
            <w:r w:rsidRPr="00E808B0">
              <w:t>Sbc</w:t>
            </w:r>
            <w:proofErr w:type="spellEnd"/>
          </w:p>
        </w:tc>
        <w:tc>
          <w:tcPr>
            <w:tcW w:w="716" w:type="dxa"/>
            <w:tcBorders>
              <w:top w:val="single" w:sz="4" w:space="0" w:color="000000"/>
              <w:left w:val="single" w:sz="4" w:space="0" w:color="000000"/>
              <w:bottom w:val="single" w:sz="4" w:space="0" w:color="000000"/>
            </w:tcBorders>
            <w:shd w:val="clear" w:color="auto" w:fill="D9D9D9"/>
          </w:tcPr>
          <w:p w14:paraId="504A2405" w14:textId="77777777" w:rsidR="001A7BE9" w:rsidRPr="00E808B0" w:rsidRDefault="001A7BE9">
            <w:pPr>
              <w:pStyle w:val="TableEntryHeader"/>
            </w:pPr>
            <w:r w:rsidRPr="00E808B0">
              <w:t>Len</w:t>
            </w:r>
          </w:p>
        </w:tc>
        <w:tc>
          <w:tcPr>
            <w:tcW w:w="627" w:type="dxa"/>
            <w:tcBorders>
              <w:top w:val="single" w:sz="4" w:space="0" w:color="000000"/>
              <w:left w:val="single" w:sz="4" w:space="0" w:color="000000"/>
              <w:bottom w:val="single" w:sz="4" w:space="0" w:color="000000"/>
            </w:tcBorders>
            <w:shd w:val="clear" w:color="auto" w:fill="D9D9D9"/>
          </w:tcPr>
          <w:p w14:paraId="4754B55F" w14:textId="77777777" w:rsidR="001A7BE9" w:rsidRPr="00E808B0" w:rsidRDefault="001A7BE9">
            <w:pPr>
              <w:pStyle w:val="TableEntryHeader"/>
            </w:pPr>
            <w:r w:rsidRPr="00E808B0">
              <w:t>DT</w:t>
            </w:r>
          </w:p>
        </w:tc>
        <w:tc>
          <w:tcPr>
            <w:tcW w:w="705" w:type="dxa"/>
            <w:tcBorders>
              <w:top w:val="single" w:sz="4" w:space="0" w:color="000000"/>
              <w:left w:val="single" w:sz="4" w:space="0" w:color="000000"/>
              <w:bottom w:val="single" w:sz="4" w:space="0" w:color="000000"/>
            </w:tcBorders>
            <w:shd w:val="clear" w:color="auto" w:fill="D9D9D9"/>
          </w:tcPr>
          <w:p w14:paraId="17BEEA63" w14:textId="77777777" w:rsidR="001A7BE9" w:rsidRPr="00E808B0" w:rsidRDefault="001A7BE9">
            <w:pPr>
              <w:pStyle w:val="TableEntryHeader"/>
            </w:pPr>
            <w:proofErr w:type="spellStart"/>
            <w:r w:rsidRPr="00E808B0">
              <w:t>Opt</w:t>
            </w:r>
            <w:proofErr w:type="spellEnd"/>
          </w:p>
        </w:tc>
        <w:tc>
          <w:tcPr>
            <w:tcW w:w="721" w:type="dxa"/>
            <w:tcBorders>
              <w:top w:val="single" w:sz="4" w:space="0" w:color="000000"/>
              <w:left w:val="single" w:sz="4" w:space="0" w:color="000000"/>
              <w:bottom w:val="single" w:sz="4" w:space="0" w:color="000000"/>
            </w:tcBorders>
            <w:shd w:val="clear" w:color="auto" w:fill="D9D9D9"/>
          </w:tcPr>
          <w:p w14:paraId="12328886" w14:textId="77777777" w:rsidR="001A7BE9" w:rsidRPr="00E808B0" w:rsidRDefault="001A7BE9">
            <w:pPr>
              <w:pStyle w:val="TableEntryHeader"/>
            </w:pPr>
            <w:proofErr w:type="spellStart"/>
            <w:r w:rsidRPr="00E808B0">
              <w:t>Tbl</w:t>
            </w:r>
            <w:proofErr w:type="spellEnd"/>
          </w:p>
        </w:tc>
        <w:tc>
          <w:tcPr>
            <w:tcW w:w="2160" w:type="dxa"/>
            <w:tcBorders>
              <w:top w:val="single" w:sz="4" w:space="0" w:color="000000"/>
              <w:left w:val="single" w:sz="4" w:space="0" w:color="000000"/>
              <w:bottom w:val="single" w:sz="4" w:space="0" w:color="000000"/>
            </w:tcBorders>
            <w:shd w:val="clear" w:color="auto" w:fill="D9D9D9"/>
          </w:tcPr>
          <w:p w14:paraId="37AC24C4" w14:textId="77777777" w:rsidR="001A7BE9" w:rsidRPr="00E808B0" w:rsidRDefault="001A7BE9">
            <w:pPr>
              <w:pStyle w:val="TableEntryHeader"/>
            </w:pPr>
            <w:r w:rsidRPr="00E808B0">
              <w:t>Name</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14:paraId="620B53DC" w14:textId="77777777" w:rsidR="001A7BE9" w:rsidRPr="00E808B0" w:rsidRDefault="001A7BE9">
            <w:pPr>
              <w:pStyle w:val="TableEntryHeader"/>
            </w:pPr>
            <w:r w:rsidRPr="00E808B0">
              <w:t>Conditionality predicate</w:t>
            </w:r>
          </w:p>
        </w:tc>
      </w:tr>
      <w:tr w:rsidR="001A7BE9" w:rsidRPr="00E808B0" w14:paraId="467662CC" w14:textId="77777777">
        <w:trPr>
          <w:jc w:val="center"/>
        </w:trPr>
        <w:tc>
          <w:tcPr>
            <w:tcW w:w="805" w:type="dxa"/>
            <w:tcBorders>
              <w:left w:val="single" w:sz="4" w:space="0" w:color="000000"/>
              <w:bottom w:val="single" w:sz="4" w:space="0" w:color="000000"/>
            </w:tcBorders>
          </w:tcPr>
          <w:p w14:paraId="0DD1CD90" w14:textId="77777777" w:rsidR="001A7BE9" w:rsidRPr="00E808B0" w:rsidRDefault="001A7BE9">
            <w:pPr>
              <w:pStyle w:val="TableEntry"/>
              <w:snapToGrid w:val="0"/>
              <w:rPr>
                <w:noProof w:val="0"/>
              </w:rPr>
            </w:pPr>
            <w:r w:rsidRPr="00E808B0">
              <w:rPr>
                <w:noProof w:val="0"/>
              </w:rPr>
              <w:t>1</w:t>
            </w:r>
          </w:p>
        </w:tc>
        <w:tc>
          <w:tcPr>
            <w:tcW w:w="727" w:type="dxa"/>
            <w:tcBorders>
              <w:left w:val="single" w:sz="4" w:space="0" w:color="000000"/>
              <w:bottom w:val="single" w:sz="4" w:space="0" w:color="000000"/>
            </w:tcBorders>
          </w:tcPr>
          <w:p w14:paraId="44C7D744"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419A3042" w14:textId="77777777" w:rsidR="001A7BE9" w:rsidRPr="00E808B0" w:rsidRDefault="001A7BE9">
            <w:pPr>
              <w:pStyle w:val="TableEntry"/>
              <w:snapToGrid w:val="0"/>
              <w:rPr>
                <w:noProof w:val="0"/>
              </w:rPr>
            </w:pPr>
            <w:r w:rsidRPr="00E808B0">
              <w:rPr>
                <w:noProof w:val="0"/>
              </w:rPr>
              <w:t>15</w:t>
            </w:r>
          </w:p>
        </w:tc>
        <w:tc>
          <w:tcPr>
            <w:tcW w:w="627" w:type="dxa"/>
            <w:tcBorders>
              <w:left w:val="single" w:sz="4" w:space="0" w:color="000000"/>
              <w:bottom w:val="single" w:sz="4" w:space="0" w:color="000000"/>
            </w:tcBorders>
          </w:tcPr>
          <w:p w14:paraId="533A24AC"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789DCC5F"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58B65C4F"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67003004" w14:textId="77777777" w:rsidR="001A7BE9" w:rsidRPr="00E808B0" w:rsidRDefault="001A7BE9">
            <w:pPr>
              <w:pStyle w:val="TableEntry"/>
              <w:snapToGrid w:val="0"/>
              <w:rPr>
                <w:noProof w:val="0"/>
              </w:rPr>
            </w:pPr>
            <w:r w:rsidRPr="00E808B0">
              <w:rPr>
                <w:noProof w:val="0"/>
              </w:rPr>
              <w:t>ID</w:t>
            </w:r>
          </w:p>
        </w:tc>
        <w:tc>
          <w:tcPr>
            <w:tcW w:w="3185" w:type="dxa"/>
            <w:tcBorders>
              <w:left w:val="single" w:sz="4" w:space="0" w:color="000000"/>
              <w:bottom w:val="single" w:sz="4" w:space="0" w:color="000000"/>
              <w:right w:val="single" w:sz="4" w:space="0" w:color="000000"/>
            </w:tcBorders>
          </w:tcPr>
          <w:p w14:paraId="0D3F0A2F" w14:textId="77777777" w:rsidR="001A7BE9" w:rsidRPr="00E808B0" w:rsidRDefault="001A7BE9">
            <w:pPr>
              <w:pStyle w:val="TableEntry"/>
              <w:snapToGrid w:val="0"/>
              <w:rPr>
                <w:noProof w:val="0"/>
              </w:rPr>
            </w:pPr>
          </w:p>
        </w:tc>
      </w:tr>
      <w:tr w:rsidR="001A7BE9" w:rsidRPr="00E808B0" w14:paraId="761691AC" w14:textId="77777777">
        <w:trPr>
          <w:jc w:val="center"/>
        </w:trPr>
        <w:tc>
          <w:tcPr>
            <w:tcW w:w="805" w:type="dxa"/>
            <w:tcBorders>
              <w:left w:val="single" w:sz="4" w:space="0" w:color="000000"/>
              <w:bottom w:val="single" w:sz="4" w:space="0" w:color="000000"/>
            </w:tcBorders>
          </w:tcPr>
          <w:p w14:paraId="46B90F04" w14:textId="77777777" w:rsidR="001A7BE9" w:rsidRPr="00E808B0" w:rsidRDefault="001A7BE9">
            <w:pPr>
              <w:pStyle w:val="TableEntry"/>
              <w:snapToGrid w:val="0"/>
              <w:rPr>
                <w:noProof w:val="0"/>
              </w:rPr>
            </w:pPr>
            <w:r w:rsidRPr="00E808B0">
              <w:rPr>
                <w:noProof w:val="0"/>
              </w:rPr>
              <w:t>2</w:t>
            </w:r>
          </w:p>
        </w:tc>
        <w:tc>
          <w:tcPr>
            <w:tcW w:w="727" w:type="dxa"/>
            <w:tcBorders>
              <w:left w:val="single" w:sz="4" w:space="0" w:color="000000"/>
              <w:bottom w:val="single" w:sz="4" w:space="0" w:color="000000"/>
            </w:tcBorders>
          </w:tcPr>
          <w:p w14:paraId="4481DD4D"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4513AC7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ECB19E2"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70ACBABB"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D848AA6"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0C7DFBD" w14:textId="77777777" w:rsidR="001A7BE9" w:rsidRPr="00E808B0" w:rsidRDefault="001A7BE9">
            <w:pPr>
              <w:pStyle w:val="TableEntry"/>
              <w:snapToGrid w:val="0"/>
              <w:rPr>
                <w:noProof w:val="0"/>
              </w:rPr>
            </w:pPr>
            <w:r w:rsidRPr="00E808B0">
              <w:rPr>
                <w:noProof w:val="0"/>
              </w:rPr>
              <w:t>Check digit</w:t>
            </w:r>
          </w:p>
        </w:tc>
        <w:tc>
          <w:tcPr>
            <w:tcW w:w="3185" w:type="dxa"/>
            <w:tcBorders>
              <w:left w:val="single" w:sz="4" w:space="0" w:color="000000"/>
              <w:bottom w:val="single" w:sz="4" w:space="0" w:color="000000"/>
              <w:right w:val="single" w:sz="4" w:space="0" w:color="000000"/>
            </w:tcBorders>
          </w:tcPr>
          <w:p w14:paraId="1EDF42E8" w14:textId="77777777" w:rsidR="001A7BE9" w:rsidRPr="00E808B0" w:rsidRDefault="001A7BE9">
            <w:pPr>
              <w:pStyle w:val="TableEntry"/>
              <w:snapToGrid w:val="0"/>
              <w:rPr>
                <w:noProof w:val="0"/>
              </w:rPr>
            </w:pPr>
          </w:p>
        </w:tc>
      </w:tr>
      <w:tr w:rsidR="001A7BE9" w:rsidRPr="00E808B0" w14:paraId="3D3D12AB" w14:textId="77777777">
        <w:trPr>
          <w:jc w:val="center"/>
        </w:trPr>
        <w:tc>
          <w:tcPr>
            <w:tcW w:w="805" w:type="dxa"/>
            <w:tcBorders>
              <w:left w:val="single" w:sz="4" w:space="0" w:color="000000"/>
              <w:bottom w:val="single" w:sz="4" w:space="0" w:color="000000"/>
            </w:tcBorders>
          </w:tcPr>
          <w:p w14:paraId="5ADF7A0E" w14:textId="77777777" w:rsidR="001A7BE9" w:rsidRPr="00E808B0" w:rsidRDefault="001A7BE9">
            <w:pPr>
              <w:pStyle w:val="TableEntry"/>
              <w:snapToGrid w:val="0"/>
              <w:rPr>
                <w:noProof w:val="0"/>
              </w:rPr>
            </w:pPr>
            <w:r w:rsidRPr="00E808B0">
              <w:rPr>
                <w:noProof w:val="0"/>
              </w:rPr>
              <w:t>3</w:t>
            </w:r>
          </w:p>
        </w:tc>
        <w:tc>
          <w:tcPr>
            <w:tcW w:w="727" w:type="dxa"/>
            <w:tcBorders>
              <w:left w:val="single" w:sz="4" w:space="0" w:color="000000"/>
              <w:bottom w:val="single" w:sz="4" w:space="0" w:color="000000"/>
            </w:tcBorders>
          </w:tcPr>
          <w:p w14:paraId="4A5A4D9E"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05607AC6"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1529F45"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9B513C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2C385FD" w14:textId="77777777" w:rsidR="001A7BE9" w:rsidRPr="00E808B0" w:rsidRDefault="001A7BE9">
            <w:pPr>
              <w:pStyle w:val="TableEntry"/>
              <w:snapToGrid w:val="0"/>
              <w:rPr>
                <w:noProof w:val="0"/>
              </w:rPr>
            </w:pPr>
            <w:r w:rsidRPr="00E808B0">
              <w:rPr>
                <w:noProof w:val="0"/>
              </w:rPr>
              <w:t>0061</w:t>
            </w:r>
          </w:p>
        </w:tc>
        <w:tc>
          <w:tcPr>
            <w:tcW w:w="2160" w:type="dxa"/>
            <w:tcBorders>
              <w:left w:val="single" w:sz="4" w:space="0" w:color="000000"/>
              <w:bottom w:val="single" w:sz="4" w:space="0" w:color="000000"/>
            </w:tcBorders>
          </w:tcPr>
          <w:p w14:paraId="51F82190" w14:textId="77777777" w:rsidR="001A7BE9" w:rsidRPr="00E808B0" w:rsidRDefault="001A7BE9">
            <w:pPr>
              <w:pStyle w:val="TableEntry"/>
              <w:snapToGrid w:val="0"/>
              <w:rPr>
                <w:noProof w:val="0"/>
              </w:rPr>
            </w:pPr>
            <w:r w:rsidRPr="00E808B0">
              <w:rPr>
                <w:noProof w:val="0"/>
              </w:rPr>
              <w:t>Code identifying the check digit scheme employed</w:t>
            </w:r>
          </w:p>
        </w:tc>
        <w:tc>
          <w:tcPr>
            <w:tcW w:w="3185" w:type="dxa"/>
            <w:tcBorders>
              <w:left w:val="single" w:sz="4" w:space="0" w:color="000000"/>
              <w:bottom w:val="single" w:sz="4" w:space="0" w:color="000000"/>
              <w:right w:val="single" w:sz="4" w:space="0" w:color="000000"/>
            </w:tcBorders>
          </w:tcPr>
          <w:p w14:paraId="372C6575" w14:textId="77777777" w:rsidR="001A7BE9" w:rsidRPr="00E808B0" w:rsidRDefault="001A7BE9">
            <w:pPr>
              <w:pStyle w:val="TableEntry"/>
              <w:snapToGrid w:val="0"/>
              <w:rPr>
                <w:noProof w:val="0"/>
              </w:rPr>
            </w:pPr>
          </w:p>
        </w:tc>
      </w:tr>
      <w:tr w:rsidR="001A7BE9" w:rsidRPr="00E808B0" w14:paraId="047AD65F" w14:textId="77777777">
        <w:trPr>
          <w:jc w:val="center"/>
        </w:trPr>
        <w:tc>
          <w:tcPr>
            <w:tcW w:w="805" w:type="dxa"/>
            <w:tcBorders>
              <w:left w:val="single" w:sz="4" w:space="0" w:color="000000"/>
              <w:bottom w:val="single" w:sz="4" w:space="0" w:color="000000"/>
            </w:tcBorders>
          </w:tcPr>
          <w:p w14:paraId="6B0209CD"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483EFBF4"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33548A7F" w14:textId="77777777" w:rsidR="001A7BE9" w:rsidRPr="00E808B0" w:rsidRDefault="001A7BE9">
            <w:pPr>
              <w:pStyle w:val="TableEntry"/>
              <w:snapToGrid w:val="0"/>
              <w:rPr>
                <w:noProof w:val="0"/>
              </w:rPr>
            </w:pPr>
            <w:r w:rsidRPr="00E808B0">
              <w:rPr>
                <w:noProof w:val="0"/>
              </w:rPr>
              <w:t>227</w:t>
            </w:r>
          </w:p>
        </w:tc>
        <w:tc>
          <w:tcPr>
            <w:tcW w:w="627" w:type="dxa"/>
            <w:tcBorders>
              <w:left w:val="single" w:sz="4" w:space="0" w:color="000000"/>
              <w:bottom w:val="single" w:sz="4" w:space="0" w:color="000000"/>
            </w:tcBorders>
          </w:tcPr>
          <w:p w14:paraId="4D51EF38"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5B532350"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1F7EAA74"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95DD751" w14:textId="77777777" w:rsidR="001A7BE9" w:rsidRPr="00E808B0" w:rsidRDefault="001A7BE9">
            <w:pPr>
              <w:pStyle w:val="TableEntry"/>
              <w:snapToGrid w:val="0"/>
              <w:rPr>
                <w:noProof w:val="0"/>
              </w:rPr>
            </w:pPr>
            <w:r w:rsidRPr="00E808B0">
              <w:rPr>
                <w:noProof w:val="0"/>
              </w:rPr>
              <w:t>Assigning authority</w:t>
            </w:r>
          </w:p>
        </w:tc>
        <w:tc>
          <w:tcPr>
            <w:tcW w:w="3185" w:type="dxa"/>
            <w:tcBorders>
              <w:left w:val="single" w:sz="4" w:space="0" w:color="000000"/>
              <w:bottom w:val="single" w:sz="4" w:space="0" w:color="000000"/>
              <w:right w:val="single" w:sz="4" w:space="0" w:color="000000"/>
            </w:tcBorders>
          </w:tcPr>
          <w:p w14:paraId="001A1A98" w14:textId="77777777" w:rsidR="001A7BE9" w:rsidRPr="00E808B0" w:rsidRDefault="001A7BE9">
            <w:pPr>
              <w:pStyle w:val="TableEntry"/>
              <w:snapToGrid w:val="0"/>
              <w:rPr>
                <w:noProof w:val="0"/>
              </w:rPr>
            </w:pPr>
            <w:r w:rsidRPr="00E808B0">
              <w:rPr>
                <w:noProof w:val="0"/>
              </w:rPr>
              <w:t>Subcomponent 1 must refer to the same entity as Subcomponents 2 and 3.</w:t>
            </w:r>
          </w:p>
        </w:tc>
      </w:tr>
      <w:tr w:rsidR="001A7BE9" w:rsidRPr="00E808B0" w14:paraId="1B7F66CD" w14:textId="77777777">
        <w:trPr>
          <w:jc w:val="center"/>
        </w:trPr>
        <w:tc>
          <w:tcPr>
            <w:tcW w:w="805" w:type="dxa"/>
            <w:tcBorders>
              <w:left w:val="single" w:sz="4" w:space="0" w:color="000000"/>
              <w:bottom w:val="single" w:sz="4" w:space="0" w:color="000000"/>
            </w:tcBorders>
          </w:tcPr>
          <w:p w14:paraId="777EA0E0"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4FEE9996"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0F86EBE2" w14:textId="77777777" w:rsidR="001A7BE9" w:rsidRPr="00E808B0" w:rsidRDefault="001A7BE9">
            <w:pPr>
              <w:pStyle w:val="TableEntry"/>
              <w:snapToGrid w:val="0"/>
              <w:rPr>
                <w:noProof w:val="0"/>
              </w:rPr>
            </w:pPr>
            <w:r w:rsidRPr="00E808B0">
              <w:rPr>
                <w:noProof w:val="0"/>
              </w:rPr>
              <w:t>20</w:t>
            </w:r>
          </w:p>
        </w:tc>
        <w:tc>
          <w:tcPr>
            <w:tcW w:w="627" w:type="dxa"/>
            <w:tcBorders>
              <w:left w:val="single" w:sz="4" w:space="0" w:color="000000"/>
              <w:bottom w:val="single" w:sz="4" w:space="0" w:color="000000"/>
            </w:tcBorders>
          </w:tcPr>
          <w:p w14:paraId="4613EF27" w14:textId="77777777" w:rsidR="001A7BE9" w:rsidRPr="00E808B0" w:rsidRDefault="001A7BE9">
            <w:pPr>
              <w:pStyle w:val="TableEntry"/>
              <w:snapToGrid w:val="0"/>
              <w:rPr>
                <w:noProof w:val="0"/>
              </w:rPr>
            </w:pPr>
            <w:r w:rsidRPr="00E808B0">
              <w:rPr>
                <w:noProof w:val="0"/>
              </w:rPr>
              <w:t>IS</w:t>
            </w:r>
          </w:p>
        </w:tc>
        <w:tc>
          <w:tcPr>
            <w:tcW w:w="705" w:type="dxa"/>
            <w:tcBorders>
              <w:left w:val="single" w:sz="4" w:space="0" w:color="000000"/>
              <w:bottom w:val="single" w:sz="4" w:space="0" w:color="000000"/>
            </w:tcBorders>
          </w:tcPr>
          <w:p w14:paraId="05CA91E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474BD927" w14:textId="77777777" w:rsidR="001A7BE9" w:rsidRPr="00E808B0" w:rsidRDefault="001A7BE9">
            <w:pPr>
              <w:pStyle w:val="TableEntry"/>
              <w:snapToGrid w:val="0"/>
              <w:rPr>
                <w:noProof w:val="0"/>
              </w:rPr>
            </w:pPr>
            <w:r w:rsidRPr="00E808B0">
              <w:rPr>
                <w:noProof w:val="0"/>
              </w:rPr>
              <w:t>0363</w:t>
            </w:r>
          </w:p>
        </w:tc>
        <w:tc>
          <w:tcPr>
            <w:tcW w:w="2160" w:type="dxa"/>
            <w:tcBorders>
              <w:left w:val="single" w:sz="4" w:space="0" w:color="000000"/>
              <w:bottom w:val="single" w:sz="4" w:space="0" w:color="000000"/>
            </w:tcBorders>
          </w:tcPr>
          <w:p w14:paraId="43D69AA3" w14:textId="77777777" w:rsidR="001A7BE9" w:rsidRPr="00E808B0" w:rsidRDefault="001A7BE9">
            <w:pPr>
              <w:pStyle w:val="TableEntry"/>
              <w:snapToGrid w:val="0"/>
              <w:rPr>
                <w:noProof w:val="0"/>
              </w:rPr>
            </w:pPr>
            <w:r w:rsidRPr="00E808B0">
              <w:rPr>
                <w:noProof w:val="0"/>
              </w:rPr>
              <w:t>Namespace ID</w:t>
            </w:r>
          </w:p>
        </w:tc>
        <w:tc>
          <w:tcPr>
            <w:tcW w:w="3185" w:type="dxa"/>
            <w:tcBorders>
              <w:left w:val="single" w:sz="4" w:space="0" w:color="000000"/>
              <w:bottom w:val="single" w:sz="4" w:space="0" w:color="000000"/>
              <w:right w:val="single" w:sz="4" w:space="0" w:color="000000"/>
            </w:tcBorders>
          </w:tcPr>
          <w:p w14:paraId="1AF74785" w14:textId="77777777" w:rsidR="001A7BE9" w:rsidRPr="00E808B0" w:rsidRDefault="001A7BE9">
            <w:pPr>
              <w:pStyle w:val="TableEntry"/>
              <w:snapToGrid w:val="0"/>
              <w:rPr>
                <w:noProof w:val="0"/>
              </w:rPr>
            </w:pPr>
          </w:p>
        </w:tc>
      </w:tr>
      <w:tr w:rsidR="001A7BE9" w:rsidRPr="00E808B0" w14:paraId="2EE30BCD" w14:textId="77777777">
        <w:trPr>
          <w:jc w:val="center"/>
        </w:trPr>
        <w:tc>
          <w:tcPr>
            <w:tcW w:w="805" w:type="dxa"/>
            <w:tcBorders>
              <w:left w:val="single" w:sz="4" w:space="0" w:color="000000"/>
              <w:bottom w:val="single" w:sz="4" w:space="0" w:color="000000"/>
            </w:tcBorders>
          </w:tcPr>
          <w:p w14:paraId="019783C5"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2CA6C002"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1420E359" w14:textId="77777777" w:rsidR="001A7BE9" w:rsidRPr="00E808B0" w:rsidRDefault="001A7BE9">
            <w:pPr>
              <w:pStyle w:val="TableEntry"/>
              <w:snapToGrid w:val="0"/>
              <w:rPr>
                <w:noProof w:val="0"/>
              </w:rPr>
            </w:pPr>
            <w:r w:rsidRPr="00E808B0">
              <w:rPr>
                <w:noProof w:val="0"/>
              </w:rPr>
              <w:t>199</w:t>
            </w:r>
          </w:p>
        </w:tc>
        <w:tc>
          <w:tcPr>
            <w:tcW w:w="627" w:type="dxa"/>
            <w:tcBorders>
              <w:left w:val="single" w:sz="4" w:space="0" w:color="000000"/>
              <w:bottom w:val="single" w:sz="4" w:space="0" w:color="000000"/>
            </w:tcBorders>
          </w:tcPr>
          <w:p w14:paraId="4CBE8B69"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44F71492"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55DD09E4"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1BD15C67" w14:textId="77777777" w:rsidR="001A7BE9" w:rsidRPr="00E808B0" w:rsidRDefault="001A7BE9">
            <w:pPr>
              <w:pStyle w:val="TableEntry"/>
              <w:snapToGrid w:val="0"/>
              <w:rPr>
                <w:noProof w:val="0"/>
              </w:rPr>
            </w:pPr>
            <w:r w:rsidRPr="00E808B0">
              <w:rPr>
                <w:noProof w:val="0"/>
              </w:rPr>
              <w:t>Universal ID</w:t>
            </w:r>
          </w:p>
        </w:tc>
        <w:tc>
          <w:tcPr>
            <w:tcW w:w="3185" w:type="dxa"/>
            <w:tcBorders>
              <w:left w:val="single" w:sz="4" w:space="0" w:color="000000"/>
              <w:bottom w:val="single" w:sz="4" w:space="0" w:color="000000"/>
              <w:right w:val="single" w:sz="4" w:space="0" w:color="000000"/>
            </w:tcBorders>
          </w:tcPr>
          <w:p w14:paraId="49D29676" w14:textId="77777777" w:rsidR="001A7BE9" w:rsidRPr="00E808B0" w:rsidRDefault="001A7BE9">
            <w:pPr>
              <w:pStyle w:val="TableEntry"/>
              <w:snapToGrid w:val="0"/>
              <w:rPr>
                <w:noProof w:val="0"/>
              </w:rPr>
            </w:pPr>
          </w:p>
        </w:tc>
      </w:tr>
      <w:tr w:rsidR="001A7BE9" w:rsidRPr="00E808B0" w14:paraId="7542AF73" w14:textId="77777777">
        <w:trPr>
          <w:jc w:val="center"/>
        </w:trPr>
        <w:tc>
          <w:tcPr>
            <w:tcW w:w="805" w:type="dxa"/>
            <w:tcBorders>
              <w:left w:val="single" w:sz="4" w:space="0" w:color="000000"/>
              <w:bottom w:val="single" w:sz="4" w:space="0" w:color="000000"/>
            </w:tcBorders>
          </w:tcPr>
          <w:p w14:paraId="574896A1"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16C7928E"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014E12ED" w14:textId="77777777" w:rsidR="001A7BE9" w:rsidRPr="00E808B0" w:rsidRDefault="001A7BE9">
            <w:pPr>
              <w:pStyle w:val="TableEntry"/>
              <w:snapToGrid w:val="0"/>
              <w:rPr>
                <w:noProof w:val="0"/>
              </w:rPr>
            </w:pPr>
            <w:r w:rsidRPr="00E808B0">
              <w:rPr>
                <w:noProof w:val="0"/>
              </w:rPr>
              <w:t>6</w:t>
            </w:r>
          </w:p>
        </w:tc>
        <w:tc>
          <w:tcPr>
            <w:tcW w:w="627" w:type="dxa"/>
            <w:tcBorders>
              <w:left w:val="single" w:sz="4" w:space="0" w:color="000000"/>
              <w:bottom w:val="single" w:sz="4" w:space="0" w:color="000000"/>
            </w:tcBorders>
          </w:tcPr>
          <w:p w14:paraId="2B38D090"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DA5DC3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1EFDD5EE" w14:textId="77777777" w:rsidR="001A7BE9" w:rsidRPr="00E808B0" w:rsidRDefault="001A7BE9">
            <w:pPr>
              <w:pStyle w:val="TableEntry"/>
              <w:snapToGrid w:val="0"/>
              <w:rPr>
                <w:noProof w:val="0"/>
              </w:rPr>
            </w:pPr>
            <w:r w:rsidRPr="00E808B0">
              <w:rPr>
                <w:noProof w:val="0"/>
              </w:rPr>
              <w:t>0301</w:t>
            </w:r>
          </w:p>
        </w:tc>
        <w:tc>
          <w:tcPr>
            <w:tcW w:w="2160" w:type="dxa"/>
            <w:tcBorders>
              <w:left w:val="single" w:sz="4" w:space="0" w:color="000000"/>
              <w:bottom w:val="single" w:sz="4" w:space="0" w:color="000000"/>
            </w:tcBorders>
          </w:tcPr>
          <w:p w14:paraId="0B04C037" w14:textId="77777777" w:rsidR="001A7BE9" w:rsidRPr="00E808B0" w:rsidRDefault="001A7BE9">
            <w:pPr>
              <w:pStyle w:val="TableEntry"/>
              <w:snapToGrid w:val="0"/>
              <w:rPr>
                <w:noProof w:val="0"/>
              </w:rPr>
            </w:pPr>
            <w:r w:rsidRPr="00E808B0">
              <w:rPr>
                <w:noProof w:val="0"/>
              </w:rPr>
              <w:t>Universal ID type</w:t>
            </w:r>
          </w:p>
        </w:tc>
        <w:tc>
          <w:tcPr>
            <w:tcW w:w="3185" w:type="dxa"/>
            <w:tcBorders>
              <w:left w:val="single" w:sz="4" w:space="0" w:color="000000"/>
              <w:bottom w:val="single" w:sz="4" w:space="0" w:color="000000"/>
              <w:right w:val="single" w:sz="4" w:space="0" w:color="000000"/>
            </w:tcBorders>
          </w:tcPr>
          <w:p w14:paraId="504EACA9" w14:textId="77777777" w:rsidR="001A7BE9" w:rsidRPr="00E808B0" w:rsidRDefault="001A7BE9">
            <w:pPr>
              <w:pStyle w:val="TableEntry"/>
              <w:snapToGrid w:val="0"/>
              <w:rPr>
                <w:noProof w:val="0"/>
              </w:rPr>
            </w:pPr>
          </w:p>
        </w:tc>
      </w:tr>
      <w:tr w:rsidR="001A7BE9" w:rsidRPr="00E808B0" w14:paraId="7E0D8F5A" w14:textId="77777777">
        <w:trPr>
          <w:jc w:val="center"/>
        </w:trPr>
        <w:tc>
          <w:tcPr>
            <w:tcW w:w="805" w:type="dxa"/>
            <w:tcBorders>
              <w:left w:val="single" w:sz="4" w:space="0" w:color="000000"/>
              <w:bottom w:val="single" w:sz="4" w:space="0" w:color="000000"/>
            </w:tcBorders>
          </w:tcPr>
          <w:p w14:paraId="1A51C9BD" w14:textId="77777777" w:rsidR="001A7BE9" w:rsidRPr="00E808B0" w:rsidRDefault="001A7BE9">
            <w:pPr>
              <w:pStyle w:val="TableEntry"/>
              <w:snapToGrid w:val="0"/>
              <w:rPr>
                <w:noProof w:val="0"/>
              </w:rPr>
            </w:pPr>
            <w:r w:rsidRPr="00E808B0">
              <w:rPr>
                <w:noProof w:val="0"/>
              </w:rPr>
              <w:t>5</w:t>
            </w:r>
          </w:p>
        </w:tc>
        <w:tc>
          <w:tcPr>
            <w:tcW w:w="727" w:type="dxa"/>
            <w:tcBorders>
              <w:left w:val="single" w:sz="4" w:space="0" w:color="000000"/>
              <w:bottom w:val="single" w:sz="4" w:space="0" w:color="000000"/>
            </w:tcBorders>
          </w:tcPr>
          <w:p w14:paraId="4EB50DFC"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12E64A7A"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7C3DA34"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1F96B2F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35D734B" w14:textId="77777777" w:rsidR="001A7BE9" w:rsidRPr="00E808B0" w:rsidRDefault="001A7BE9">
            <w:pPr>
              <w:pStyle w:val="TableEntry"/>
              <w:snapToGrid w:val="0"/>
              <w:rPr>
                <w:noProof w:val="0"/>
              </w:rPr>
            </w:pPr>
            <w:r w:rsidRPr="00E808B0">
              <w:rPr>
                <w:noProof w:val="0"/>
              </w:rPr>
              <w:t>0203</w:t>
            </w:r>
          </w:p>
        </w:tc>
        <w:tc>
          <w:tcPr>
            <w:tcW w:w="2160" w:type="dxa"/>
            <w:tcBorders>
              <w:left w:val="single" w:sz="4" w:space="0" w:color="000000"/>
              <w:bottom w:val="single" w:sz="4" w:space="0" w:color="000000"/>
            </w:tcBorders>
          </w:tcPr>
          <w:p w14:paraId="631CE6DA" w14:textId="77777777" w:rsidR="001A7BE9" w:rsidRPr="00E808B0" w:rsidRDefault="001A7BE9">
            <w:pPr>
              <w:pStyle w:val="TableEntry"/>
              <w:snapToGrid w:val="0"/>
              <w:rPr>
                <w:noProof w:val="0"/>
              </w:rPr>
            </w:pPr>
            <w:r w:rsidRPr="00E808B0">
              <w:rPr>
                <w:noProof w:val="0"/>
              </w:rPr>
              <w:t>Identifier type code</w:t>
            </w:r>
          </w:p>
        </w:tc>
        <w:tc>
          <w:tcPr>
            <w:tcW w:w="3185" w:type="dxa"/>
            <w:tcBorders>
              <w:left w:val="single" w:sz="4" w:space="0" w:color="000000"/>
              <w:bottom w:val="single" w:sz="4" w:space="0" w:color="000000"/>
              <w:right w:val="single" w:sz="4" w:space="0" w:color="000000"/>
            </w:tcBorders>
          </w:tcPr>
          <w:p w14:paraId="66D11488" w14:textId="77777777" w:rsidR="001A7BE9" w:rsidRPr="00E808B0" w:rsidRDefault="001A7BE9">
            <w:pPr>
              <w:pStyle w:val="TableEntry"/>
              <w:snapToGrid w:val="0"/>
              <w:rPr>
                <w:noProof w:val="0"/>
              </w:rPr>
            </w:pPr>
          </w:p>
        </w:tc>
      </w:tr>
      <w:tr w:rsidR="001A7BE9" w:rsidRPr="00E808B0" w14:paraId="1B811CF2" w14:textId="77777777">
        <w:trPr>
          <w:jc w:val="center"/>
        </w:trPr>
        <w:tc>
          <w:tcPr>
            <w:tcW w:w="805" w:type="dxa"/>
            <w:tcBorders>
              <w:left w:val="single" w:sz="4" w:space="0" w:color="000000"/>
              <w:bottom w:val="single" w:sz="4" w:space="0" w:color="000000"/>
            </w:tcBorders>
          </w:tcPr>
          <w:p w14:paraId="694169C0"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0D82E6E9"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71E12B4B"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646D45B"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64D877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753BDD9"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2A6F5D6" w14:textId="77777777" w:rsidR="001A7BE9" w:rsidRPr="00E808B0" w:rsidRDefault="001A7BE9">
            <w:pPr>
              <w:pStyle w:val="TableEntry"/>
              <w:snapToGrid w:val="0"/>
              <w:rPr>
                <w:noProof w:val="0"/>
              </w:rPr>
            </w:pPr>
            <w:r w:rsidRPr="00E808B0">
              <w:rPr>
                <w:noProof w:val="0"/>
              </w:rPr>
              <w:t>Assigning facility</w:t>
            </w:r>
          </w:p>
        </w:tc>
        <w:tc>
          <w:tcPr>
            <w:tcW w:w="3185" w:type="dxa"/>
            <w:tcBorders>
              <w:left w:val="single" w:sz="4" w:space="0" w:color="000000"/>
              <w:bottom w:val="single" w:sz="4" w:space="0" w:color="000000"/>
              <w:right w:val="single" w:sz="4" w:space="0" w:color="000000"/>
            </w:tcBorders>
          </w:tcPr>
          <w:p w14:paraId="6A3201EF"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6E50D9B3" w14:textId="77777777">
        <w:trPr>
          <w:jc w:val="center"/>
        </w:trPr>
        <w:tc>
          <w:tcPr>
            <w:tcW w:w="805" w:type="dxa"/>
            <w:tcBorders>
              <w:left w:val="single" w:sz="4" w:space="0" w:color="000000"/>
              <w:bottom w:val="single" w:sz="4" w:space="0" w:color="000000"/>
            </w:tcBorders>
          </w:tcPr>
          <w:p w14:paraId="434031B4"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10BF8C4D"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1F762B82"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36FE349" w14:textId="77777777" w:rsidR="001A7BE9" w:rsidRPr="00E808B0" w:rsidRDefault="001A7BE9">
            <w:pPr>
              <w:pStyle w:val="TableEntry"/>
              <w:snapToGrid w:val="0"/>
              <w:rPr>
                <w:noProof w:val="0"/>
              </w:rPr>
            </w:pPr>
            <w:r w:rsidRPr="00E808B0">
              <w:rPr>
                <w:noProof w:val="0"/>
              </w:rPr>
              <w:t>IS</w:t>
            </w:r>
          </w:p>
        </w:tc>
        <w:tc>
          <w:tcPr>
            <w:tcW w:w="705" w:type="dxa"/>
            <w:tcBorders>
              <w:left w:val="single" w:sz="4" w:space="0" w:color="000000"/>
              <w:bottom w:val="single" w:sz="4" w:space="0" w:color="000000"/>
            </w:tcBorders>
          </w:tcPr>
          <w:p w14:paraId="466F1ED1"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FFE13B7" w14:textId="77777777" w:rsidR="001A7BE9" w:rsidRPr="00E808B0" w:rsidRDefault="001A7BE9">
            <w:pPr>
              <w:pStyle w:val="TableEntry"/>
              <w:snapToGrid w:val="0"/>
              <w:rPr>
                <w:noProof w:val="0"/>
              </w:rPr>
            </w:pPr>
            <w:r w:rsidRPr="00E808B0">
              <w:rPr>
                <w:noProof w:val="0"/>
              </w:rPr>
              <w:t>0300</w:t>
            </w:r>
          </w:p>
        </w:tc>
        <w:tc>
          <w:tcPr>
            <w:tcW w:w="2160" w:type="dxa"/>
            <w:tcBorders>
              <w:left w:val="single" w:sz="4" w:space="0" w:color="000000"/>
              <w:bottom w:val="single" w:sz="4" w:space="0" w:color="000000"/>
            </w:tcBorders>
          </w:tcPr>
          <w:p w14:paraId="41471A83" w14:textId="77777777" w:rsidR="001A7BE9" w:rsidRPr="00E808B0" w:rsidRDefault="001A7BE9">
            <w:pPr>
              <w:pStyle w:val="TableEntry"/>
              <w:snapToGrid w:val="0"/>
              <w:rPr>
                <w:noProof w:val="0"/>
              </w:rPr>
            </w:pPr>
            <w:r w:rsidRPr="00E808B0">
              <w:rPr>
                <w:noProof w:val="0"/>
              </w:rPr>
              <w:t>Namespace ID</w:t>
            </w:r>
          </w:p>
        </w:tc>
        <w:tc>
          <w:tcPr>
            <w:tcW w:w="3185" w:type="dxa"/>
            <w:tcBorders>
              <w:left w:val="single" w:sz="4" w:space="0" w:color="000000"/>
              <w:bottom w:val="single" w:sz="4" w:space="0" w:color="000000"/>
              <w:right w:val="single" w:sz="4" w:space="0" w:color="000000"/>
            </w:tcBorders>
          </w:tcPr>
          <w:p w14:paraId="5FD0F4EC" w14:textId="77777777" w:rsidR="001A7BE9" w:rsidRPr="00E808B0" w:rsidRDefault="001A7BE9">
            <w:pPr>
              <w:pStyle w:val="TableEntry"/>
              <w:snapToGrid w:val="0"/>
              <w:rPr>
                <w:noProof w:val="0"/>
              </w:rPr>
            </w:pPr>
          </w:p>
        </w:tc>
      </w:tr>
      <w:tr w:rsidR="001A7BE9" w:rsidRPr="00E808B0" w14:paraId="3122887E" w14:textId="77777777">
        <w:trPr>
          <w:jc w:val="center"/>
        </w:trPr>
        <w:tc>
          <w:tcPr>
            <w:tcW w:w="805" w:type="dxa"/>
            <w:tcBorders>
              <w:left w:val="single" w:sz="4" w:space="0" w:color="000000"/>
              <w:bottom w:val="single" w:sz="4" w:space="0" w:color="000000"/>
            </w:tcBorders>
          </w:tcPr>
          <w:p w14:paraId="2EBC8B4F"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1239231A"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35046846"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05211861"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61B0F7A2" w14:textId="77777777" w:rsidR="001A7BE9" w:rsidRPr="00E808B0" w:rsidRDefault="001A7BE9">
            <w:pPr>
              <w:pStyle w:val="TableEntry"/>
              <w:snapToGrid w:val="0"/>
              <w:rPr>
                <w:noProof w:val="0"/>
              </w:rPr>
            </w:pPr>
            <w:r w:rsidRPr="00E808B0">
              <w:rPr>
                <w:noProof w:val="0"/>
              </w:rPr>
              <w:t>C</w:t>
            </w:r>
          </w:p>
        </w:tc>
        <w:tc>
          <w:tcPr>
            <w:tcW w:w="721" w:type="dxa"/>
            <w:tcBorders>
              <w:left w:val="single" w:sz="4" w:space="0" w:color="000000"/>
              <w:bottom w:val="single" w:sz="4" w:space="0" w:color="000000"/>
            </w:tcBorders>
          </w:tcPr>
          <w:p w14:paraId="5D18FD1B"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22B2ED4C" w14:textId="77777777" w:rsidR="001A7BE9" w:rsidRPr="00E808B0" w:rsidRDefault="001A7BE9">
            <w:pPr>
              <w:pStyle w:val="TableEntry"/>
              <w:snapToGrid w:val="0"/>
              <w:rPr>
                <w:noProof w:val="0"/>
              </w:rPr>
            </w:pPr>
            <w:r w:rsidRPr="00E808B0">
              <w:rPr>
                <w:noProof w:val="0"/>
              </w:rPr>
              <w:t>Universal ID</w:t>
            </w:r>
          </w:p>
        </w:tc>
        <w:tc>
          <w:tcPr>
            <w:tcW w:w="3185" w:type="dxa"/>
            <w:tcBorders>
              <w:left w:val="single" w:sz="4" w:space="0" w:color="000000"/>
              <w:bottom w:val="single" w:sz="4" w:space="0" w:color="000000"/>
              <w:right w:val="single" w:sz="4" w:space="0" w:color="000000"/>
            </w:tcBorders>
          </w:tcPr>
          <w:p w14:paraId="45463315" w14:textId="77777777" w:rsidR="001A7BE9" w:rsidRPr="00E808B0" w:rsidRDefault="001A7BE9">
            <w:pPr>
              <w:pStyle w:val="TableEntry"/>
              <w:snapToGrid w:val="0"/>
              <w:rPr>
                <w:noProof w:val="0"/>
              </w:rPr>
            </w:pPr>
            <w:r w:rsidRPr="00E808B0">
              <w:rPr>
                <w:noProof w:val="0"/>
              </w:rPr>
              <w:t>Populated if, and only if, Subcomponent 3 is populated.</w:t>
            </w:r>
          </w:p>
        </w:tc>
      </w:tr>
      <w:tr w:rsidR="001A7BE9" w:rsidRPr="00E808B0" w14:paraId="4D2AADFA" w14:textId="77777777">
        <w:trPr>
          <w:jc w:val="center"/>
        </w:trPr>
        <w:tc>
          <w:tcPr>
            <w:tcW w:w="805" w:type="dxa"/>
            <w:tcBorders>
              <w:left w:val="single" w:sz="4" w:space="0" w:color="000000"/>
              <w:bottom w:val="single" w:sz="4" w:space="0" w:color="000000"/>
            </w:tcBorders>
          </w:tcPr>
          <w:p w14:paraId="14DB17C7"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342BE424"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12DC116C"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F9515A2"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56BA093" w14:textId="77777777" w:rsidR="001A7BE9" w:rsidRPr="00E808B0" w:rsidRDefault="001A7BE9">
            <w:pPr>
              <w:pStyle w:val="TableEntry"/>
              <w:snapToGrid w:val="0"/>
              <w:rPr>
                <w:noProof w:val="0"/>
              </w:rPr>
            </w:pPr>
            <w:r w:rsidRPr="00E808B0">
              <w:rPr>
                <w:noProof w:val="0"/>
              </w:rPr>
              <w:t>C</w:t>
            </w:r>
          </w:p>
        </w:tc>
        <w:tc>
          <w:tcPr>
            <w:tcW w:w="721" w:type="dxa"/>
            <w:tcBorders>
              <w:left w:val="single" w:sz="4" w:space="0" w:color="000000"/>
              <w:bottom w:val="single" w:sz="4" w:space="0" w:color="000000"/>
            </w:tcBorders>
          </w:tcPr>
          <w:p w14:paraId="7CFBEE22" w14:textId="77777777" w:rsidR="001A7BE9" w:rsidRPr="00E808B0" w:rsidRDefault="001A7BE9">
            <w:pPr>
              <w:pStyle w:val="TableEntry"/>
              <w:snapToGrid w:val="0"/>
              <w:rPr>
                <w:noProof w:val="0"/>
              </w:rPr>
            </w:pPr>
            <w:r w:rsidRPr="00E808B0">
              <w:rPr>
                <w:noProof w:val="0"/>
              </w:rPr>
              <w:t>0301</w:t>
            </w:r>
          </w:p>
        </w:tc>
        <w:tc>
          <w:tcPr>
            <w:tcW w:w="2160" w:type="dxa"/>
            <w:tcBorders>
              <w:left w:val="single" w:sz="4" w:space="0" w:color="000000"/>
              <w:bottom w:val="single" w:sz="4" w:space="0" w:color="000000"/>
            </w:tcBorders>
          </w:tcPr>
          <w:p w14:paraId="67EB7A2C" w14:textId="77777777" w:rsidR="001A7BE9" w:rsidRPr="00E808B0" w:rsidRDefault="001A7BE9">
            <w:pPr>
              <w:pStyle w:val="TableEntry"/>
              <w:snapToGrid w:val="0"/>
              <w:rPr>
                <w:noProof w:val="0"/>
              </w:rPr>
            </w:pPr>
            <w:r w:rsidRPr="00E808B0">
              <w:rPr>
                <w:noProof w:val="0"/>
              </w:rPr>
              <w:t>Universal ID type</w:t>
            </w:r>
          </w:p>
        </w:tc>
        <w:tc>
          <w:tcPr>
            <w:tcW w:w="3185" w:type="dxa"/>
            <w:tcBorders>
              <w:left w:val="single" w:sz="4" w:space="0" w:color="000000"/>
              <w:bottom w:val="single" w:sz="4" w:space="0" w:color="000000"/>
              <w:right w:val="single" w:sz="4" w:space="0" w:color="000000"/>
            </w:tcBorders>
          </w:tcPr>
          <w:p w14:paraId="4FBAD282" w14:textId="77777777" w:rsidR="001A7BE9" w:rsidRPr="00E808B0" w:rsidRDefault="001A7BE9">
            <w:pPr>
              <w:pStyle w:val="TableEntry"/>
              <w:snapToGrid w:val="0"/>
              <w:rPr>
                <w:noProof w:val="0"/>
              </w:rPr>
            </w:pPr>
            <w:r w:rsidRPr="00E808B0">
              <w:rPr>
                <w:noProof w:val="0"/>
              </w:rPr>
              <w:t>Populated if, and only if, Subcomponent 2 is populated</w:t>
            </w:r>
          </w:p>
        </w:tc>
      </w:tr>
      <w:tr w:rsidR="001A7BE9" w:rsidRPr="00E808B0" w14:paraId="79035ADC" w14:textId="77777777">
        <w:trPr>
          <w:jc w:val="center"/>
        </w:trPr>
        <w:tc>
          <w:tcPr>
            <w:tcW w:w="805" w:type="dxa"/>
            <w:tcBorders>
              <w:left w:val="single" w:sz="4" w:space="0" w:color="000000"/>
              <w:bottom w:val="single" w:sz="4" w:space="0" w:color="000000"/>
            </w:tcBorders>
          </w:tcPr>
          <w:p w14:paraId="7961271C" w14:textId="77777777" w:rsidR="001A7BE9" w:rsidRPr="00E808B0" w:rsidRDefault="001A7BE9">
            <w:pPr>
              <w:pStyle w:val="TableEntry"/>
              <w:snapToGrid w:val="0"/>
              <w:rPr>
                <w:noProof w:val="0"/>
              </w:rPr>
            </w:pPr>
            <w:r w:rsidRPr="00E808B0">
              <w:rPr>
                <w:noProof w:val="0"/>
              </w:rPr>
              <w:t>7</w:t>
            </w:r>
          </w:p>
        </w:tc>
        <w:tc>
          <w:tcPr>
            <w:tcW w:w="727" w:type="dxa"/>
            <w:tcBorders>
              <w:left w:val="single" w:sz="4" w:space="0" w:color="000000"/>
              <w:bottom w:val="single" w:sz="4" w:space="0" w:color="000000"/>
            </w:tcBorders>
          </w:tcPr>
          <w:p w14:paraId="1F264E77"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1B9CF749"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FC76D01"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50ADB62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3330BFB8"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7037C45E" w14:textId="77777777" w:rsidR="001A7BE9" w:rsidRPr="00E808B0" w:rsidRDefault="001A7BE9">
            <w:pPr>
              <w:pStyle w:val="TableEntry"/>
              <w:snapToGrid w:val="0"/>
              <w:rPr>
                <w:noProof w:val="0"/>
              </w:rPr>
            </w:pPr>
            <w:r w:rsidRPr="00E808B0">
              <w:rPr>
                <w:noProof w:val="0"/>
              </w:rPr>
              <w:t>Effective date</w:t>
            </w:r>
          </w:p>
        </w:tc>
        <w:tc>
          <w:tcPr>
            <w:tcW w:w="3185" w:type="dxa"/>
            <w:tcBorders>
              <w:left w:val="single" w:sz="4" w:space="0" w:color="000000"/>
              <w:bottom w:val="single" w:sz="4" w:space="0" w:color="000000"/>
              <w:right w:val="single" w:sz="4" w:space="0" w:color="000000"/>
            </w:tcBorders>
          </w:tcPr>
          <w:p w14:paraId="267531C7" w14:textId="77777777" w:rsidR="001A7BE9" w:rsidRPr="00E808B0" w:rsidRDefault="001A7BE9">
            <w:pPr>
              <w:pStyle w:val="TableEntry"/>
              <w:snapToGrid w:val="0"/>
              <w:rPr>
                <w:noProof w:val="0"/>
              </w:rPr>
            </w:pPr>
          </w:p>
        </w:tc>
      </w:tr>
      <w:tr w:rsidR="001A7BE9" w:rsidRPr="00E808B0" w14:paraId="04BFF0E1" w14:textId="77777777">
        <w:trPr>
          <w:jc w:val="center"/>
        </w:trPr>
        <w:tc>
          <w:tcPr>
            <w:tcW w:w="805" w:type="dxa"/>
            <w:tcBorders>
              <w:left w:val="single" w:sz="4" w:space="0" w:color="000000"/>
              <w:bottom w:val="single" w:sz="4" w:space="0" w:color="000000"/>
            </w:tcBorders>
          </w:tcPr>
          <w:p w14:paraId="10C19346" w14:textId="77777777" w:rsidR="001A7BE9" w:rsidRPr="00E808B0" w:rsidRDefault="001A7BE9">
            <w:pPr>
              <w:pStyle w:val="TableEntry"/>
              <w:snapToGrid w:val="0"/>
              <w:rPr>
                <w:noProof w:val="0"/>
              </w:rPr>
            </w:pPr>
            <w:r w:rsidRPr="00E808B0">
              <w:rPr>
                <w:noProof w:val="0"/>
              </w:rPr>
              <w:t>8</w:t>
            </w:r>
          </w:p>
        </w:tc>
        <w:tc>
          <w:tcPr>
            <w:tcW w:w="727" w:type="dxa"/>
            <w:tcBorders>
              <w:left w:val="single" w:sz="4" w:space="0" w:color="000000"/>
              <w:bottom w:val="single" w:sz="4" w:space="0" w:color="000000"/>
            </w:tcBorders>
          </w:tcPr>
          <w:p w14:paraId="6D3BA6E3"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247E5717"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DDFD451"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2EE0DB6D"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034EC0B0"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7F42DC7A" w14:textId="77777777" w:rsidR="001A7BE9" w:rsidRPr="00E808B0" w:rsidRDefault="001A7BE9">
            <w:pPr>
              <w:pStyle w:val="TableEntry"/>
              <w:snapToGrid w:val="0"/>
              <w:rPr>
                <w:noProof w:val="0"/>
              </w:rPr>
            </w:pPr>
            <w:r w:rsidRPr="00E808B0">
              <w:rPr>
                <w:noProof w:val="0"/>
              </w:rPr>
              <w:t>Expiration date</w:t>
            </w:r>
          </w:p>
        </w:tc>
        <w:tc>
          <w:tcPr>
            <w:tcW w:w="3185" w:type="dxa"/>
            <w:tcBorders>
              <w:left w:val="single" w:sz="4" w:space="0" w:color="000000"/>
              <w:bottom w:val="single" w:sz="4" w:space="0" w:color="000000"/>
              <w:right w:val="single" w:sz="4" w:space="0" w:color="000000"/>
            </w:tcBorders>
          </w:tcPr>
          <w:p w14:paraId="43112B89" w14:textId="77777777" w:rsidR="001A7BE9" w:rsidRPr="00E808B0" w:rsidRDefault="001A7BE9">
            <w:pPr>
              <w:pStyle w:val="TableEntry"/>
              <w:snapToGrid w:val="0"/>
              <w:rPr>
                <w:noProof w:val="0"/>
              </w:rPr>
            </w:pPr>
          </w:p>
        </w:tc>
      </w:tr>
    </w:tbl>
    <w:p w14:paraId="52888D80" w14:textId="77777777" w:rsidR="001A7BE9" w:rsidRPr="00E808B0" w:rsidRDefault="001A7BE9"/>
    <w:p w14:paraId="5BA95651" w14:textId="5A01BB5F" w:rsidR="001A7BE9" w:rsidRPr="00E808B0" w:rsidRDefault="001A7BE9">
      <w:r w:rsidRPr="00E808B0">
        <w:t>IHE specifies that the Patient Identifier Cross-reference Manager must populate all 3 subcomponents of Component 4. The following rules apply:</w:t>
      </w:r>
    </w:p>
    <w:p w14:paraId="0A615412" w14:textId="77777777" w:rsidR="001A7BE9" w:rsidRPr="00E808B0" w:rsidRDefault="001A7BE9">
      <w:r w:rsidRPr="00E808B0">
        <w:t xml:space="preserve">Subcomponent 1 of Component 4, </w:t>
      </w:r>
      <w:r w:rsidRPr="00E808B0">
        <w:rPr>
          <w:b/>
          <w:bCs/>
        </w:rPr>
        <w:t>Namespace ID</w:t>
      </w:r>
      <w:r w:rsidRPr="00E808B0">
        <w:t xml:space="preserve">, is of data type IS. HL7 specifies that when valued in the Patient ID field, the value in this subcomponent be a code taken from user-defined Table 0363, </w:t>
      </w:r>
      <w:r w:rsidRPr="00E808B0">
        <w:rPr>
          <w:i/>
          <w:iCs/>
        </w:rPr>
        <w:t>Assigning Authority</w:t>
      </w:r>
      <w:r w:rsidRPr="00E808B0">
        <w:t xml:space="preserve">. Version 2.5 of HL7 provides suggested values for assigning </w:t>
      </w:r>
      <w:r w:rsidRPr="00E808B0">
        <w:lastRenderedPageBreak/>
        <w:t xml:space="preserve">authorities in various local jurisdictions, such as </w:t>
      </w:r>
      <w:r w:rsidRPr="00E808B0">
        <w:rPr>
          <w:b/>
          <w:bCs/>
        </w:rPr>
        <w:t>USSSA</w:t>
      </w:r>
      <w:r w:rsidRPr="00E808B0">
        <w:t xml:space="preserve"> for U.S. Social Security Administration. Sites may add values to this table, but for interoperability must ensure that added values (and meanings) are agreed upon by all communicating systems.</w:t>
      </w:r>
    </w:p>
    <w:p w14:paraId="52E2E691" w14:textId="77777777" w:rsidR="001A7BE9" w:rsidRPr="00E808B0" w:rsidRDefault="001A7BE9">
      <w:r w:rsidRPr="00E808B0">
        <w:t xml:space="preserve">Subcomponent 2 of Component 4, </w:t>
      </w:r>
      <w:r w:rsidRPr="00E808B0">
        <w:rPr>
          <w:b/>
          <w:bCs/>
        </w:rPr>
        <w:t>Universal ID</w:t>
      </w:r>
      <w:r w:rsidRPr="00E808B0">
        <w:t xml:space="preserve">, is of data type ST. This subcomponent contains a value from either a known external domain or a specified internal domain. The domain is given in Subcomponent 3. </w:t>
      </w:r>
    </w:p>
    <w:p w14:paraId="65B43312" w14:textId="77777777" w:rsidR="001A7BE9" w:rsidRPr="00E808B0" w:rsidRDefault="001A7BE9">
      <w:r w:rsidRPr="00E808B0">
        <w:t xml:space="preserve">Subcomponent 3, </w:t>
      </w:r>
      <w:r w:rsidRPr="00E808B0">
        <w:rPr>
          <w:b/>
          <w:bCs/>
        </w:rPr>
        <w:t>Universal ID Type</w:t>
      </w:r>
      <w:r w:rsidRPr="00E808B0">
        <w:t xml:space="preserve">, is of data type ID. This subcomponent contains a code taken from HL7 Table 0301, </w:t>
      </w:r>
      <w:r w:rsidRPr="00E808B0">
        <w:rPr>
          <w:i/>
          <w:iCs/>
        </w:rPr>
        <w:t>Universal ID Type</w:t>
      </w:r>
      <w:r w:rsidRPr="00E808B0">
        <w:t xml:space="preserve">. Table 0301 contains values for various known external identifier domains such as </w:t>
      </w:r>
      <w:r w:rsidRPr="00E808B0">
        <w:rPr>
          <w:b/>
          <w:bCs/>
        </w:rPr>
        <w:t>DNS</w:t>
      </w:r>
      <w:r w:rsidRPr="00E808B0">
        <w:t xml:space="preserve"> (Internet dotted name) and </w:t>
      </w:r>
      <w:r w:rsidRPr="00E808B0">
        <w:rPr>
          <w:b/>
          <w:bCs/>
        </w:rPr>
        <w:t>ISO</w:t>
      </w:r>
      <w:r w:rsidRPr="00E808B0">
        <w:t xml:space="preserve"> (International Standards Organization Object Identifier, or OID), as well as the values </w:t>
      </w:r>
      <w:r w:rsidRPr="00E808B0">
        <w:rPr>
          <w:b/>
          <w:bCs/>
        </w:rPr>
        <w:t xml:space="preserve">L, M, </w:t>
      </w:r>
      <w:r w:rsidRPr="00E808B0">
        <w:t xml:space="preserve">and </w:t>
      </w:r>
      <w:r w:rsidRPr="00E808B0">
        <w:rPr>
          <w:b/>
          <w:bCs/>
        </w:rPr>
        <w:t>N</w:t>
      </w:r>
      <w:r w:rsidRPr="00E808B0">
        <w:t xml:space="preserve"> to permit the use of internal identifier domains.</w:t>
      </w:r>
    </w:p>
    <w:p w14:paraId="4D18370B" w14:textId="77777777" w:rsidR="001A7BE9" w:rsidRPr="00E808B0" w:rsidRDefault="001A7BE9">
      <w:r w:rsidRPr="00E808B0">
        <w:t>Subcomponent 1 must refer to the same entity as Subcomponents 2 and 3.</w:t>
      </w:r>
    </w:p>
    <w:p w14:paraId="3504845A" w14:textId="0F7E0F9F" w:rsidR="001A7BE9" w:rsidRPr="00E808B0" w:rsidRDefault="001A7BE9">
      <w:pPr>
        <w:pStyle w:val="AppendixHeading3"/>
        <w:rPr>
          <w:noProof w:val="0"/>
        </w:rPr>
      </w:pPr>
      <w:bookmarkStart w:id="176" w:name="_Toc214434074"/>
      <w:bookmarkStart w:id="177" w:name="_Toc214436989"/>
      <w:bookmarkStart w:id="178" w:name="_Toc214437432"/>
      <w:bookmarkStart w:id="179" w:name="_Toc214437748"/>
      <w:bookmarkStart w:id="180" w:name="_Toc214457224"/>
      <w:bookmarkStart w:id="181" w:name="_Toc214461337"/>
      <w:bookmarkStart w:id="182" w:name="_Toc214462958"/>
      <w:bookmarkStart w:id="183" w:name="_Toc301358471"/>
      <w:bookmarkStart w:id="184" w:name="_Toc518654879"/>
      <w:r w:rsidRPr="00E808B0">
        <w:rPr>
          <w:noProof w:val="0"/>
        </w:rPr>
        <w:t>E.1.1</w:t>
      </w:r>
      <w:r w:rsidRPr="00E808B0">
        <w:rPr>
          <w:noProof w:val="0"/>
        </w:rPr>
        <w:tab/>
        <w:t>Other actor requirements</w:t>
      </w:r>
      <w:bookmarkEnd w:id="176"/>
      <w:bookmarkEnd w:id="177"/>
      <w:bookmarkEnd w:id="178"/>
      <w:bookmarkEnd w:id="179"/>
      <w:bookmarkEnd w:id="180"/>
      <w:bookmarkEnd w:id="181"/>
      <w:bookmarkEnd w:id="182"/>
      <w:bookmarkEnd w:id="183"/>
      <w:bookmarkEnd w:id="184"/>
    </w:p>
    <w:p w14:paraId="095644FE" w14:textId="0EEE2EAB" w:rsidR="001A7BE9" w:rsidRPr="00E808B0" w:rsidRDefault="001A7BE9">
      <w:r w:rsidRPr="00E808B0">
        <w:t xml:space="preserve">The PID segment may also appear in messages generated by other IHE </w:t>
      </w:r>
      <w:r w:rsidR="004A59C1">
        <w:t>a</w:t>
      </w:r>
      <w:r w:rsidRPr="00E808B0">
        <w:t>ctors, including the Patient ID Cross-reference Consumer and the Information Source. These actors must also populate the Assigning Authority.</w:t>
      </w:r>
    </w:p>
    <w:p w14:paraId="4DA18503" w14:textId="77777777" w:rsidR="001A7BE9" w:rsidRPr="00E808B0" w:rsidRDefault="001A7BE9">
      <w:r w:rsidRPr="00E808B0">
        <w:t xml:space="preserve">However, IHE specifies that they need not populate all three subcomponents of Assigning Authority. They must populate either Namespace ID (an entry from a user-defined table), or Universal ID and Universal ID Type (allowing the use of an externally defined identifier scheme). </w:t>
      </w:r>
    </w:p>
    <w:p w14:paraId="55F38945" w14:textId="05BBF551" w:rsidR="001A7BE9" w:rsidRPr="00E808B0" w:rsidRDefault="001A7BE9">
      <w:r w:rsidRPr="00E808B0">
        <w:t xml:space="preserve">This requirement applies to </w:t>
      </w:r>
      <w:r w:rsidR="00D536E0" w:rsidRPr="00E808B0">
        <w:t xml:space="preserve">the </w:t>
      </w:r>
      <w:r w:rsidRPr="00E808B0">
        <w:t>Patient Identity Feed</w:t>
      </w:r>
      <w:r w:rsidR="00D536E0" w:rsidRPr="00E808B0">
        <w:t xml:space="preserve"> [ITI-8] transaction</w:t>
      </w:r>
      <w:r w:rsidRPr="00E808B0">
        <w:t xml:space="preserve"> and to the query portion of PIX Query</w:t>
      </w:r>
      <w:r w:rsidR="00D536E0" w:rsidRPr="00E808B0">
        <w:t xml:space="preserve"> [ITI-9]</w:t>
      </w:r>
      <w:r w:rsidRPr="00E808B0">
        <w:t xml:space="preserve">. This requirement does not apply to the response portion of </w:t>
      </w:r>
      <w:r w:rsidR="00D536E0" w:rsidRPr="00E808B0">
        <w:t>[</w:t>
      </w:r>
      <w:r w:rsidRPr="00E808B0">
        <w:t>ITI-9</w:t>
      </w:r>
      <w:r w:rsidR="00D536E0" w:rsidRPr="00E808B0">
        <w:t>]</w:t>
      </w:r>
      <w:r w:rsidRPr="00E808B0">
        <w:t xml:space="preserve"> </w:t>
      </w:r>
      <w:r w:rsidR="00D536E0" w:rsidRPr="00E808B0">
        <w:t xml:space="preserve">nor </w:t>
      </w:r>
      <w:r w:rsidRPr="00E808B0">
        <w:t xml:space="preserve">to </w:t>
      </w:r>
      <w:r w:rsidR="00D536E0" w:rsidRPr="00E808B0">
        <w:t>PIX Update Notification [ITI-10]</w:t>
      </w:r>
      <w:r w:rsidRPr="00E808B0">
        <w:t>.</w:t>
      </w:r>
    </w:p>
    <w:p w14:paraId="7AE6063D" w14:textId="77777777" w:rsidR="001A7BE9" w:rsidRPr="00E808B0" w:rsidRDefault="001A7BE9">
      <w:pPr>
        <w:pStyle w:val="TableTitle"/>
        <w:rPr>
          <w:noProof w:val="0"/>
        </w:rPr>
      </w:pPr>
      <w:r w:rsidRPr="00E808B0">
        <w:rPr>
          <w:noProof w:val="0"/>
        </w:rPr>
        <w:t>Table E-3: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E808B0" w14:paraId="5D726CBF" w14:textId="77777777" w:rsidTr="003067F6">
        <w:trPr>
          <w:cantSplit/>
          <w:tblHeader/>
          <w:jc w:val="center"/>
        </w:trPr>
        <w:tc>
          <w:tcPr>
            <w:tcW w:w="805" w:type="dxa"/>
            <w:shd w:val="clear" w:color="auto" w:fill="D9D9D9"/>
          </w:tcPr>
          <w:p w14:paraId="658A3AC2" w14:textId="77777777" w:rsidR="001A7BE9" w:rsidRPr="00E808B0" w:rsidRDefault="001A7BE9">
            <w:pPr>
              <w:pStyle w:val="TableEntryHeader"/>
            </w:pPr>
            <w:proofErr w:type="spellStart"/>
            <w:r w:rsidRPr="00E808B0">
              <w:t>Cmp</w:t>
            </w:r>
            <w:proofErr w:type="spellEnd"/>
          </w:p>
        </w:tc>
        <w:tc>
          <w:tcPr>
            <w:tcW w:w="727" w:type="dxa"/>
            <w:shd w:val="clear" w:color="auto" w:fill="D9D9D9"/>
          </w:tcPr>
          <w:p w14:paraId="02FD1433" w14:textId="77777777" w:rsidR="001A7BE9" w:rsidRPr="00E808B0" w:rsidRDefault="001A7BE9">
            <w:pPr>
              <w:pStyle w:val="TableEntryHeader"/>
            </w:pPr>
            <w:proofErr w:type="spellStart"/>
            <w:r w:rsidRPr="00E808B0">
              <w:t>Sbc</w:t>
            </w:r>
            <w:proofErr w:type="spellEnd"/>
          </w:p>
        </w:tc>
        <w:tc>
          <w:tcPr>
            <w:tcW w:w="716" w:type="dxa"/>
            <w:shd w:val="clear" w:color="auto" w:fill="D9D9D9"/>
          </w:tcPr>
          <w:p w14:paraId="41FC9556" w14:textId="77777777" w:rsidR="001A7BE9" w:rsidRPr="00E808B0" w:rsidRDefault="001A7BE9">
            <w:pPr>
              <w:pStyle w:val="TableEntryHeader"/>
            </w:pPr>
            <w:r w:rsidRPr="00E808B0">
              <w:t>Len</w:t>
            </w:r>
          </w:p>
        </w:tc>
        <w:tc>
          <w:tcPr>
            <w:tcW w:w="627" w:type="dxa"/>
            <w:shd w:val="clear" w:color="auto" w:fill="D9D9D9"/>
          </w:tcPr>
          <w:p w14:paraId="11F9CF8D" w14:textId="77777777" w:rsidR="001A7BE9" w:rsidRPr="00E808B0" w:rsidRDefault="001A7BE9">
            <w:pPr>
              <w:pStyle w:val="TableEntryHeader"/>
            </w:pPr>
            <w:r w:rsidRPr="00E808B0">
              <w:t>DT</w:t>
            </w:r>
          </w:p>
        </w:tc>
        <w:tc>
          <w:tcPr>
            <w:tcW w:w="705" w:type="dxa"/>
            <w:shd w:val="clear" w:color="auto" w:fill="D9D9D9"/>
          </w:tcPr>
          <w:p w14:paraId="379C0D65" w14:textId="77777777" w:rsidR="001A7BE9" w:rsidRPr="00E808B0" w:rsidRDefault="001A7BE9">
            <w:pPr>
              <w:pStyle w:val="TableEntryHeader"/>
            </w:pPr>
            <w:proofErr w:type="spellStart"/>
            <w:r w:rsidRPr="00E808B0">
              <w:t>Opt</w:t>
            </w:r>
            <w:proofErr w:type="spellEnd"/>
          </w:p>
        </w:tc>
        <w:tc>
          <w:tcPr>
            <w:tcW w:w="721" w:type="dxa"/>
            <w:shd w:val="clear" w:color="auto" w:fill="D9D9D9"/>
          </w:tcPr>
          <w:p w14:paraId="78BAA5DE" w14:textId="77777777" w:rsidR="001A7BE9" w:rsidRPr="00E808B0" w:rsidRDefault="001A7BE9">
            <w:pPr>
              <w:pStyle w:val="TableEntryHeader"/>
            </w:pPr>
            <w:proofErr w:type="spellStart"/>
            <w:r w:rsidRPr="00E808B0">
              <w:t>Tbl</w:t>
            </w:r>
            <w:proofErr w:type="spellEnd"/>
          </w:p>
        </w:tc>
        <w:tc>
          <w:tcPr>
            <w:tcW w:w="2160" w:type="dxa"/>
            <w:shd w:val="clear" w:color="auto" w:fill="D9D9D9"/>
          </w:tcPr>
          <w:p w14:paraId="2B7A2F1C" w14:textId="77777777" w:rsidR="001A7BE9" w:rsidRPr="00E808B0" w:rsidRDefault="001A7BE9">
            <w:pPr>
              <w:pStyle w:val="TableEntryHeader"/>
            </w:pPr>
            <w:r w:rsidRPr="00E808B0">
              <w:t>Name</w:t>
            </w:r>
          </w:p>
        </w:tc>
        <w:tc>
          <w:tcPr>
            <w:tcW w:w="3185" w:type="dxa"/>
            <w:shd w:val="clear" w:color="auto" w:fill="D9D9D9"/>
          </w:tcPr>
          <w:p w14:paraId="096E0996" w14:textId="77777777" w:rsidR="001A7BE9" w:rsidRPr="00E808B0" w:rsidRDefault="001A7BE9">
            <w:pPr>
              <w:pStyle w:val="TableEntryHeader"/>
            </w:pPr>
            <w:r w:rsidRPr="00E808B0">
              <w:t>Conditionality predicate</w:t>
            </w:r>
          </w:p>
        </w:tc>
      </w:tr>
      <w:tr w:rsidR="001A7BE9" w:rsidRPr="00E808B0" w14:paraId="08F4BC84" w14:textId="77777777" w:rsidTr="003067F6">
        <w:trPr>
          <w:cantSplit/>
          <w:jc w:val="center"/>
        </w:trPr>
        <w:tc>
          <w:tcPr>
            <w:tcW w:w="805" w:type="dxa"/>
          </w:tcPr>
          <w:p w14:paraId="09C2D081" w14:textId="77777777" w:rsidR="001A7BE9" w:rsidRPr="00E808B0" w:rsidRDefault="001A7BE9">
            <w:pPr>
              <w:pStyle w:val="TableEntry"/>
              <w:snapToGrid w:val="0"/>
              <w:rPr>
                <w:noProof w:val="0"/>
              </w:rPr>
            </w:pPr>
            <w:r w:rsidRPr="00E808B0">
              <w:rPr>
                <w:noProof w:val="0"/>
              </w:rPr>
              <w:t>1</w:t>
            </w:r>
          </w:p>
        </w:tc>
        <w:tc>
          <w:tcPr>
            <w:tcW w:w="727" w:type="dxa"/>
          </w:tcPr>
          <w:p w14:paraId="11C594AC" w14:textId="77777777" w:rsidR="001A7BE9" w:rsidRPr="00E808B0" w:rsidRDefault="001A7BE9">
            <w:pPr>
              <w:pStyle w:val="TableEntry"/>
              <w:snapToGrid w:val="0"/>
              <w:rPr>
                <w:noProof w:val="0"/>
              </w:rPr>
            </w:pPr>
          </w:p>
        </w:tc>
        <w:tc>
          <w:tcPr>
            <w:tcW w:w="716" w:type="dxa"/>
          </w:tcPr>
          <w:p w14:paraId="63E5399D" w14:textId="77777777" w:rsidR="001A7BE9" w:rsidRPr="00E808B0" w:rsidRDefault="001A7BE9">
            <w:pPr>
              <w:pStyle w:val="TableEntry"/>
              <w:snapToGrid w:val="0"/>
              <w:rPr>
                <w:noProof w:val="0"/>
              </w:rPr>
            </w:pPr>
            <w:r w:rsidRPr="00E808B0">
              <w:rPr>
                <w:noProof w:val="0"/>
              </w:rPr>
              <w:t>15</w:t>
            </w:r>
          </w:p>
        </w:tc>
        <w:tc>
          <w:tcPr>
            <w:tcW w:w="627" w:type="dxa"/>
          </w:tcPr>
          <w:p w14:paraId="6BE01F8A" w14:textId="77777777" w:rsidR="001A7BE9" w:rsidRPr="00E808B0" w:rsidRDefault="001A7BE9">
            <w:pPr>
              <w:pStyle w:val="TableEntry"/>
              <w:snapToGrid w:val="0"/>
              <w:rPr>
                <w:noProof w:val="0"/>
              </w:rPr>
            </w:pPr>
            <w:r w:rsidRPr="00E808B0">
              <w:rPr>
                <w:noProof w:val="0"/>
              </w:rPr>
              <w:t>ST</w:t>
            </w:r>
          </w:p>
        </w:tc>
        <w:tc>
          <w:tcPr>
            <w:tcW w:w="705" w:type="dxa"/>
          </w:tcPr>
          <w:p w14:paraId="1026D35E" w14:textId="77777777" w:rsidR="001A7BE9" w:rsidRPr="00E808B0" w:rsidRDefault="001A7BE9">
            <w:pPr>
              <w:pStyle w:val="TableEntry"/>
              <w:snapToGrid w:val="0"/>
              <w:rPr>
                <w:noProof w:val="0"/>
              </w:rPr>
            </w:pPr>
            <w:r w:rsidRPr="00E808B0">
              <w:rPr>
                <w:noProof w:val="0"/>
              </w:rPr>
              <w:t>R</w:t>
            </w:r>
          </w:p>
        </w:tc>
        <w:tc>
          <w:tcPr>
            <w:tcW w:w="721" w:type="dxa"/>
          </w:tcPr>
          <w:p w14:paraId="3C8775B8" w14:textId="77777777" w:rsidR="001A7BE9" w:rsidRPr="00E808B0" w:rsidRDefault="001A7BE9">
            <w:pPr>
              <w:pStyle w:val="TableEntry"/>
              <w:snapToGrid w:val="0"/>
              <w:rPr>
                <w:noProof w:val="0"/>
              </w:rPr>
            </w:pPr>
          </w:p>
        </w:tc>
        <w:tc>
          <w:tcPr>
            <w:tcW w:w="2160" w:type="dxa"/>
          </w:tcPr>
          <w:p w14:paraId="33BBF301" w14:textId="77777777" w:rsidR="001A7BE9" w:rsidRPr="00E808B0" w:rsidRDefault="001A7BE9">
            <w:pPr>
              <w:pStyle w:val="TableEntry"/>
              <w:snapToGrid w:val="0"/>
              <w:rPr>
                <w:noProof w:val="0"/>
              </w:rPr>
            </w:pPr>
            <w:r w:rsidRPr="00E808B0">
              <w:rPr>
                <w:noProof w:val="0"/>
              </w:rPr>
              <w:t>ID</w:t>
            </w:r>
          </w:p>
        </w:tc>
        <w:tc>
          <w:tcPr>
            <w:tcW w:w="3185" w:type="dxa"/>
          </w:tcPr>
          <w:p w14:paraId="4C663B10" w14:textId="77777777" w:rsidR="001A7BE9" w:rsidRPr="00E808B0" w:rsidRDefault="001A7BE9">
            <w:pPr>
              <w:pStyle w:val="TableEntry"/>
              <w:snapToGrid w:val="0"/>
              <w:rPr>
                <w:noProof w:val="0"/>
              </w:rPr>
            </w:pPr>
          </w:p>
        </w:tc>
      </w:tr>
      <w:tr w:rsidR="001A7BE9" w:rsidRPr="00E808B0" w14:paraId="6FDAD85F" w14:textId="77777777" w:rsidTr="003067F6">
        <w:trPr>
          <w:cantSplit/>
          <w:jc w:val="center"/>
        </w:trPr>
        <w:tc>
          <w:tcPr>
            <w:tcW w:w="805" w:type="dxa"/>
          </w:tcPr>
          <w:p w14:paraId="2FF0D66A" w14:textId="77777777" w:rsidR="001A7BE9" w:rsidRPr="00E808B0" w:rsidRDefault="001A7BE9">
            <w:pPr>
              <w:pStyle w:val="TableEntry"/>
              <w:snapToGrid w:val="0"/>
              <w:rPr>
                <w:noProof w:val="0"/>
              </w:rPr>
            </w:pPr>
            <w:r w:rsidRPr="00E808B0">
              <w:rPr>
                <w:noProof w:val="0"/>
              </w:rPr>
              <w:t>2</w:t>
            </w:r>
          </w:p>
        </w:tc>
        <w:tc>
          <w:tcPr>
            <w:tcW w:w="727" w:type="dxa"/>
          </w:tcPr>
          <w:p w14:paraId="455E7EC5" w14:textId="77777777" w:rsidR="001A7BE9" w:rsidRPr="00E808B0" w:rsidRDefault="001A7BE9">
            <w:pPr>
              <w:pStyle w:val="TableEntry"/>
              <w:snapToGrid w:val="0"/>
              <w:rPr>
                <w:noProof w:val="0"/>
              </w:rPr>
            </w:pPr>
          </w:p>
        </w:tc>
        <w:tc>
          <w:tcPr>
            <w:tcW w:w="716" w:type="dxa"/>
          </w:tcPr>
          <w:p w14:paraId="5532125F" w14:textId="77777777" w:rsidR="001A7BE9" w:rsidRPr="00E808B0" w:rsidRDefault="001A7BE9">
            <w:pPr>
              <w:pStyle w:val="TableEntry"/>
              <w:snapToGrid w:val="0"/>
              <w:rPr>
                <w:noProof w:val="0"/>
              </w:rPr>
            </w:pPr>
          </w:p>
        </w:tc>
        <w:tc>
          <w:tcPr>
            <w:tcW w:w="627" w:type="dxa"/>
          </w:tcPr>
          <w:p w14:paraId="7CF7B94C" w14:textId="77777777" w:rsidR="001A7BE9" w:rsidRPr="00E808B0" w:rsidRDefault="001A7BE9">
            <w:pPr>
              <w:pStyle w:val="TableEntry"/>
              <w:snapToGrid w:val="0"/>
              <w:rPr>
                <w:noProof w:val="0"/>
              </w:rPr>
            </w:pPr>
            <w:r w:rsidRPr="00E808B0">
              <w:rPr>
                <w:noProof w:val="0"/>
              </w:rPr>
              <w:t>ST</w:t>
            </w:r>
          </w:p>
        </w:tc>
        <w:tc>
          <w:tcPr>
            <w:tcW w:w="705" w:type="dxa"/>
          </w:tcPr>
          <w:p w14:paraId="468CA34D" w14:textId="77777777" w:rsidR="001A7BE9" w:rsidRPr="00E808B0" w:rsidRDefault="001A7BE9">
            <w:pPr>
              <w:pStyle w:val="TableEntry"/>
              <w:snapToGrid w:val="0"/>
              <w:rPr>
                <w:noProof w:val="0"/>
              </w:rPr>
            </w:pPr>
            <w:r w:rsidRPr="00E808B0">
              <w:rPr>
                <w:noProof w:val="0"/>
              </w:rPr>
              <w:t>O</w:t>
            </w:r>
          </w:p>
        </w:tc>
        <w:tc>
          <w:tcPr>
            <w:tcW w:w="721" w:type="dxa"/>
          </w:tcPr>
          <w:p w14:paraId="1C61A335" w14:textId="77777777" w:rsidR="001A7BE9" w:rsidRPr="00E808B0" w:rsidRDefault="001A7BE9">
            <w:pPr>
              <w:pStyle w:val="TableEntry"/>
              <w:snapToGrid w:val="0"/>
              <w:rPr>
                <w:noProof w:val="0"/>
              </w:rPr>
            </w:pPr>
          </w:p>
        </w:tc>
        <w:tc>
          <w:tcPr>
            <w:tcW w:w="2160" w:type="dxa"/>
          </w:tcPr>
          <w:p w14:paraId="68BEE0BF" w14:textId="77777777" w:rsidR="001A7BE9" w:rsidRPr="00E808B0" w:rsidRDefault="001A7BE9">
            <w:pPr>
              <w:pStyle w:val="TableEntry"/>
              <w:snapToGrid w:val="0"/>
              <w:rPr>
                <w:noProof w:val="0"/>
              </w:rPr>
            </w:pPr>
            <w:r w:rsidRPr="00E808B0">
              <w:rPr>
                <w:noProof w:val="0"/>
              </w:rPr>
              <w:t>Check digit</w:t>
            </w:r>
          </w:p>
        </w:tc>
        <w:tc>
          <w:tcPr>
            <w:tcW w:w="3185" w:type="dxa"/>
          </w:tcPr>
          <w:p w14:paraId="7DC0FDF0" w14:textId="77777777" w:rsidR="001A7BE9" w:rsidRPr="00E808B0" w:rsidRDefault="001A7BE9">
            <w:pPr>
              <w:pStyle w:val="TableEntry"/>
              <w:snapToGrid w:val="0"/>
              <w:rPr>
                <w:noProof w:val="0"/>
              </w:rPr>
            </w:pPr>
          </w:p>
        </w:tc>
      </w:tr>
      <w:tr w:rsidR="001A7BE9" w:rsidRPr="00E808B0" w14:paraId="42B67B8F" w14:textId="77777777" w:rsidTr="003067F6">
        <w:trPr>
          <w:cantSplit/>
          <w:jc w:val="center"/>
        </w:trPr>
        <w:tc>
          <w:tcPr>
            <w:tcW w:w="805" w:type="dxa"/>
          </w:tcPr>
          <w:p w14:paraId="39AB9BD7" w14:textId="77777777" w:rsidR="001A7BE9" w:rsidRPr="00E808B0" w:rsidRDefault="001A7BE9">
            <w:pPr>
              <w:pStyle w:val="TableEntry"/>
              <w:snapToGrid w:val="0"/>
              <w:rPr>
                <w:noProof w:val="0"/>
              </w:rPr>
            </w:pPr>
            <w:r w:rsidRPr="00E808B0">
              <w:rPr>
                <w:noProof w:val="0"/>
              </w:rPr>
              <w:t>3</w:t>
            </w:r>
          </w:p>
        </w:tc>
        <w:tc>
          <w:tcPr>
            <w:tcW w:w="727" w:type="dxa"/>
          </w:tcPr>
          <w:p w14:paraId="07864D2B" w14:textId="77777777" w:rsidR="001A7BE9" w:rsidRPr="00E808B0" w:rsidRDefault="001A7BE9">
            <w:pPr>
              <w:pStyle w:val="TableEntry"/>
              <w:snapToGrid w:val="0"/>
              <w:rPr>
                <w:noProof w:val="0"/>
              </w:rPr>
            </w:pPr>
          </w:p>
        </w:tc>
        <w:tc>
          <w:tcPr>
            <w:tcW w:w="716" w:type="dxa"/>
          </w:tcPr>
          <w:p w14:paraId="464B17BA" w14:textId="77777777" w:rsidR="001A7BE9" w:rsidRPr="00E808B0" w:rsidRDefault="001A7BE9">
            <w:pPr>
              <w:pStyle w:val="TableEntry"/>
              <w:snapToGrid w:val="0"/>
              <w:rPr>
                <w:noProof w:val="0"/>
              </w:rPr>
            </w:pPr>
          </w:p>
        </w:tc>
        <w:tc>
          <w:tcPr>
            <w:tcW w:w="627" w:type="dxa"/>
          </w:tcPr>
          <w:p w14:paraId="49DA21BF" w14:textId="77777777" w:rsidR="001A7BE9" w:rsidRPr="00E808B0" w:rsidRDefault="001A7BE9">
            <w:pPr>
              <w:pStyle w:val="TableEntry"/>
              <w:snapToGrid w:val="0"/>
              <w:rPr>
                <w:noProof w:val="0"/>
              </w:rPr>
            </w:pPr>
            <w:r w:rsidRPr="00E808B0">
              <w:rPr>
                <w:noProof w:val="0"/>
              </w:rPr>
              <w:t>ID</w:t>
            </w:r>
          </w:p>
        </w:tc>
        <w:tc>
          <w:tcPr>
            <w:tcW w:w="705" w:type="dxa"/>
          </w:tcPr>
          <w:p w14:paraId="504D7ACC" w14:textId="77777777" w:rsidR="001A7BE9" w:rsidRPr="00E808B0" w:rsidRDefault="001A7BE9">
            <w:pPr>
              <w:pStyle w:val="TableEntry"/>
              <w:snapToGrid w:val="0"/>
              <w:rPr>
                <w:noProof w:val="0"/>
              </w:rPr>
            </w:pPr>
            <w:r w:rsidRPr="00E808B0">
              <w:rPr>
                <w:noProof w:val="0"/>
              </w:rPr>
              <w:t>O</w:t>
            </w:r>
          </w:p>
        </w:tc>
        <w:tc>
          <w:tcPr>
            <w:tcW w:w="721" w:type="dxa"/>
          </w:tcPr>
          <w:p w14:paraId="476CB8DA" w14:textId="77777777" w:rsidR="001A7BE9" w:rsidRPr="00E808B0" w:rsidRDefault="001A7BE9">
            <w:pPr>
              <w:pStyle w:val="TableEntry"/>
              <w:snapToGrid w:val="0"/>
              <w:rPr>
                <w:noProof w:val="0"/>
              </w:rPr>
            </w:pPr>
            <w:r w:rsidRPr="00E808B0">
              <w:rPr>
                <w:noProof w:val="0"/>
              </w:rPr>
              <w:t>0061</w:t>
            </w:r>
          </w:p>
        </w:tc>
        <w:tc>
          <w:tcPr>
            <w:tcW w:w="2160" w:type="dxa"/>
          </w:tcPr>
          <w:p w14:paraId="30FC6DBF" w14:textId="77777777" w:rsidR="001A7BE9" w:rsidRPr="00E808B0" w:rsidRDefault="001A7BE9">
            <w:pPr>
              <w:pStyle w:val="TableEntry"/>
              <w:snapToGrid w:val="0"/>
              <w:rPr>
                <w:noProof w:val="0"/>
              </w:rPr>
            </w:pPr>
            <w:r w:rsidRPr="00E808B0">
              <w:rPr>
                <w:noProof w:val="0"/>
              </w:rPr>
              <w:t>Code identifying the check digit scheme employed</w:t>
            </w:r>
          </w:p>
        </w:tc>
        <w:tc>
          <w:tcPr>
            <w:tcW w:w="3185" w:type="dxa"/>
          </w:tcPr>
          <w:p w14:paraId="5F0AF71A" w14:textId="77777777" w:rsidR="001A7BE9" w:rsidRPr="00E808B0" w:rsidRDefault="001A7BE9">
            <w:pPr>
              <w:pStyle w:val="TableEntry"/>
              <w:snapToGrid w:val="0"/>
              <w:rPr>
                <w:noProof w:val="0"/>
              </w:rPr>
            </w:pPr>
          </w:p>
        </w:tc>
      </w:tr>
      <w:tr w:rsidR="001A7BE9" w:rsidRPr="00E808B0" w14:paraId="61252382" w14:textId="77777777" w:rsidTr="003067F6">
        <w:trPr>
          <w:cantSplit/>
          <w:jc w:val="center"/>
        </w:trPr>
        <w:tc>
          <w:tcPr>
            <w:tcW w:w="805" w:type="dxa"/>
          </w:tcPr>
          <w:p w14:paraId="6DAEF1FE" w14:textId="77777777" w:rsidR="001A7BE9" w:rsidRPr="00E808B0" w:rsidRDefault="001A7BE9">
            <w:pPr>
              <w:pStyle w:val="TableEntry"/>
              <w:snapToGrid w:val="0"/>
              <w:rPr>
                <w:noProof w:val="0"/>
              </w:rPr>
            </w:pPr>
            <w:r w:rsidRPr="00E808B0">
              <w:rPr>
                <w:noProof w:val="0"/>
              </w:rPr>
              <w:t>4</w:t>
            </w:r>
          </w:p>
        </w:tc>
        <w:tc>
          <w:tcPr>
            <w:tcW w:w="727" w:type="dxa"/>
          </w:tcPr>
          <w:p w14:paraId="6B867D54" w14:textId="77777777" w:rsidR="001A7BE9" w:rsidRPr="00E808B0" w:rsidRDefault="001A7BE9">
            <w:pPr>
              <w:pStyle w:val="TableEntry"/>
              <w:snapToGrid w:val="0"/>
              <w:rPr>
                <w:noProof w:val="0"/>
              </w:rPr>
            </w:pPr>
          </w:p>
        </w:tc>
        <w:tc>
          <w:tcPr>
            <w:tcW w:w="716" w:type="dxa"/>
          </w:tcPr>
          <w:p w14:paraId="2182FAA0" w14:textId="77777777" w:rsidR="001A7BE9" w:rsidRPr="00E808B0" w:rsidRDefault="001A7BE9">
            <w:pPr>
              <w:pStyle w:val="TableEntry"/>
              <w:snapToGrid w:val="0"/>
              <w:rPr>
                <w:noProof w:val="0"/>
              </w:rPr>
            </w:pPr>
            <w:r w:rsidRPr="00E808B0">
              <w:rPr>
                <w:noProof w:val="0"/>
              </w:rPr>
              <w:t>227</w:t>
            </w:r>
          </w:p>
        </w:tc>
        <w:tc>
          <w:tcPr>
            <w:tcW w:w="627" w:type="dxa"/>
          </w:tcPr>
          <w:p w14:paraId="38D59063" w14:textId="77777777" w:rsidR="001A7BE9" w:rsidRPr="00E808B0" w:rsidRDefault="001A7BE9">
            <w:pPr>
              <w:pStyle w:val="TableEntry"/>
              <w:snapToGrid w:val="0"/>
              <w:rPr>
                <w:noProof w:val="0"/>
              </w:rPr>
            </w:pPr>
            <w:r w:rsidRPr="00E808B0">
              <w:rPr>
                <w:noProof w:val="0"/>
              </w:rPr>
              <w:t>HD</w:t>
            </w:r>
          </w:p>
        </w:tc>
        <w:tc>
          <w:tcPr>
            <w:tcW w:w="705" w:type="dxa"/>
          </w:tcPr>
          <w:p w14:paraId="7410EBA5" w14:textId="77777777" w:rsidR="001A7BE9" w:rsidRPr="00E808B0" w:rsidRDefault="001A7BE9">
            <w:pPr>
              <w:pStyle w:val="TableEntry"/>
              <w:snapToGrid w:val="0"/>
              <w:rPr>
                <w:noProof w:val="0"/>
              </w:rPr>
            </w:pPr>
            <w:r w:rsidRPr="00E808B0">
              <w:rPr>
                <w:noProof w:val="0"/>
              </w:rPr>
              <w:t>R</w:t>
            </w:r>
          </w:p>
        </w:tc>
        <w:tc>
          <w:tcPr>
            <w:tcW w:w="721" w:type="dxa"/>
          </w:tcPr>
          <w:p w14:paraId="482D164C" w14:textId="77777777" w:rsidR="001A7BE9" w:rsidRPr="00E808B0" w:rsidRDefault="001A7BE9">
            <w:pPr>
              <w:pStyle w:val="TableEntry"/>
              <w:snapToGrid w:val="0"/>
              <w:rPr>
                <w:noProof w:val="0"/>
              </w:rPr>
            </w:pPr>
          </w:p>
        </w:tc>
        <w:tc>
          <w:tcPr>
            <w:tcW w:w="2160" w:type="dxa"/>
          </w:tcPr>
          <w:p w14:paraId="04BD371B" w14:textId="77777777" w:rsidR="001A7BE9" w:rsidRPr="00E808B0" w:rsidRDefault="001A7BE9">
            <w:pPr>
              <w:pStyle w:val="TableEntry"/>
              <w:snapToGrid w:val="0"/>
              <w:rPr>
                <w:noProof w:val="0"/>
              </w:rPr>
            </w:pPr>
            <w:r w:rsidRPr="00E808B0">
              <w:rPr>
                <w:noProof w:val="0"/>
              </w:rPr>
              <w:t>Assigning authority</w:t>
            </w:r>
          </w:p>
        </w:tc>
        <w:tc>
          <w:tcPr>
            <w:tcW w:w="3185" w:type="dxa"/>
          </w:tcPr>
          <w:p w14:paraId="69F7C3F3"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0AEAAEF1" w14:textId="77777777" w:rsidTr="003067F6">
        <w:trPr>
          <w:cantSplit/>
          <w:jc w:val="center"/>
        </w:trPr>
        <w:tc>
          <w:tcPr>
            <w:tcW w:w="805" w:type="dxa"/>
          </w:tcPr>
          <w:p w14:paraId="68D01115" w14:textId="77777777" w:rsidR="001A7BE9" w:rsidRPr="00E808B0" w:rsidRDefault="001A7BE9">
            <w:pPr>
              <w:pStyle w:val="TableEntry"/>
              <w:snapToGrid w:val="0"/>
              <w:rPr>
                <w:noProof w:val="0"/>
              </w:rPr>
            </w:pPr>
            <w:r w:rsidRPr="00E808B0">
              <w:rPr>
                <w:noProof w:val="0"/>
              </w:rPr>
              <w:t>4</w:t>
            </w:r>
          </w:p>
        </w:tc>
        <w:tc>
          <w:tcPr>
            <w:tcW w:w="727" w:type="dxa"/>
          </w:tcPr>
          <w:p w14:paraId="112C5130" w14:textId="77777777" w:rsidR="001A7BE9" w:rsidRPr="00E808B0" w:rsidRDefault="001A7BE9">
            <w:pPr>
              <w:pStyle w:val="TableEntry"/>
              <w:snapToGrid w:val="0"/>
              <w:rPr>
                <w:noProof w:val="0"/>
              </w:rPr>
            </w:pPr>
            <w:r w:rsidRPr="00E808B0">
              <w:rPr>
                <w:noProof w:val="0"/>
              </w:rPr>
              <w:t>1</w:t>
            </w:r>
          </w:p>
        </w:tc>
        <w:tc>
          <w:tcPr>
            <w:tcW w:w="716" w:type="dxa"/>
          </w:tcPr>
          <w:p w14:paraId="6C3349E5" w14:textId="77777777" w:rsidR="001A7BE9" w:rsidRPr="00E808B0" w:rsidRDefault="001A7BE9">
            <w:pPr>
              <w:pStyle w:val="TableEntry"/>
              <w:snapToGrid w:val="0"/>
              <w:rPr>
                <w:noProof w:val="0"/>
              </w:rPr>
            </w:pPr>
            <w:r w:rsidRPr="00E808B0">
              <w:rPr>
                <w:noProof w:val="0"/>
              </w:rPr>
              <w:t>20</w:t>
            </w:r>
          </w:p>
        </w:tc>
        <w:tc>
          <w:tcPr>
            <w:tcW w:w="627" w:type="dxa"/>
          </w:tcPr>
          <w:p w14:paraId="06A6BD85" w14:textId="77777777" w:rsidR="001A7BE9" w:rsidRPr="00E808B0" w:rsidRDefault="001A7BE9">
            <w:pPr>
              <w:pStyle w:val="TableEntry"/>
              <w:snapToGrid w:val="0"/>
              <w:rPr>
                <w:noProof w:val="0"/>
              </w:rPr>
            </w:pPr>
            <w:r w:rsidRPr="00E808B0">
              <w:rPr>
                <w:noProof w:val="0"/>
              </w:rPr>
              <w:t>IS</w:t>
            </w:r>
          </w:p>
        </w:tc>
        <w:tc>
          <w:tcPr>
            <w:tcW w:w="705" w:type="dxa"/>
          </w:tcPr>
          <w:p w14:paraId="45C15D60" w14:textId="77777777" w:rsidR="001A7BE9" w:rsidRPr="00E808B0" w:rsidRDefault="001A7BE9">
            <w:pPr>
              <w:pStyle w:val="TableEntry"/>
              <w:snapToGrid w:val="0"/>
              <w:rPr>
                <w:noProof w:val="0"/>
              </w:rPr>
            </w:pPr>
            <w:r w:rsidRPr="00E808B0">
              <w:rPr>
                <w:noProof w:val="0"/>
              </w:rPr>
              <w:t>C</w:t>
            </w:r>
          </w:p>
        </w:tc>
        <w:tc>
          <w:tcPr>
            <w:tcW w:w="721" w:type="dxa"/>
          </w:tcPr>
          <w:p w14:paraId="2627FF59" w14:textId="77777777" w:rsidR="001A7BE9" w:rsidRPr="00E808B0" w:rsidRDefault="001A7BE9">
            <w:pPr>
              <w:pStyle w:val="TableEntry"/>
              <w:snapToGrid w:val="0"/>
              <w:rPr>
                <w:noProof w:val="0"/>
              </w:rPr>
            </w:pPr>
            <w:r w:rsidRPr="00E808B0">
              <w:rPr>
                <w:noProof w:val="0"/>
              </w:rPr>
              <w:t>0363</w:t>
            </w:r>
          </w:p>
        </w:tc>
        <w:tc>
          <w:tcPr>
            <w:tcW w:w="2160" w:type="dxa"/>
          </w:tcPr>
          <w:p w14:paraId="677BBA25" w14:textId="77777777" w:rsidR="001A7BE9" w:rsidRPr="00E808B0" w:rsidRDefault="001A7BE9">
            <w:pPr>
              <w:pStyle w:val="TableEntry"/>
              <w:snapToGrid w:val="0"/>
              <w:rPr>
                <w:noProof w:val="0"/>
              </w:rPr>
            </w:pPr>
            <w:r w:rsidRPr="00E808B0">
              <w:rPr>
                <w:noProof w:val="0"/>
              </w:rPr>
              <w:t>Namespace ID</w:t>
            </w:r>
          </w:p>
        </w:tc>
        <w:tc>
          <w:tcPr>
            <w:tcW w:w="3185" w:type="dxa"/>
          </w:tcPr>
          <w:p w14:paraId="10A0FBDB" w14:textId="77777777" w:rsidR="001A7BE9" w:rsidRPr="00E808B0" w:rsidRDefault="001A7BE9">
            <w:pPr>
              <w:pStyle w:val="TableEntry"/>
              <w:snapToGrid w:val="0"/>
              <w:rPr>
                <w:noProof w:val="0"/>
              </w:rPr>
            </w:pPr>
            <w:r w:rsidRPr="00E808B0">
              <w:rPr>
                <w:noProof w:val="0"/>
              </w:rPr>
              <w:t>Must be populated if Subcomponents 2 and 3 are not populated.</w:t>
            </w:r>
          </w:p>
        </w:tc>
      </w:tr>
      <w:tr w:rsidR="001A7BE9" w:rsidRPr="00E808B0" w14:paraId="0A80091D" w14:textId="77777777" w:rsidTr="003067F6">
        <w:trPr>
          <w:cantSplit/>
          <w:jc w:val="center"/>
        </w:trPr>
        <w:tc>
          <w:tcPr>
            <w:tcW w:w="805" w:type="dxa"/>
          </w:tcPr>
          <w:p w14:paraId="684617BC" w14:textId="77777777" w:rsidR="001A7BE9" w:rsidRPr="00E808B0" w:rsidRDefault="001A7BE9">
            <w:pPr>
              <w:pStyle w:val="TableEntry"/>
              <w:snapToGrid w:val="0"/>
              <w:rPr>
                <w:noProof w:val="0"/>
              </w:rPr>
            </w:pPr>
            <w:r w:rsidRPr="00E808B0">
              <w:rPr>
                <w:noProof w:val="0"/>
              </w:rPr>
              <w:t>4</w:t>
            </w:r>
          </w:p>
        </w:tc>
        <w:tc>
          <w:tcPr>
            <w:tcW w:w="727" w:type="dxa"/>
          </w:tcPr>
          <w:p w14:paraId="64096C60" w14:textId="77777777" w:rsidR="001A7BE9" w:rsidRPr="00E808B0" w:rsidRDefault="001A7BE9">
            <w:pPr>
              <w:pStyle w:val="TableEntry"/>
              <w:snapToGrid w:val="0"/>
              <w:rPr>
                <w:noProof w:val="0"/>
              </w:rPr>
            </w:pPr>
            <w:r w:rsidRPr="00E808B0">
              <w:rPr>
                <w:noProof w:val="0"/>
              </w:rPr>
              <w:t>2</w:t>
            </w:r>
          </w:p>
        </w:tc>
        <w:tc>
          <w:tcPr>
            <w:tcW w:w="716" w:type="dxa"/>
          </w:tcPr>
          <w:p w14:paraId="588F79FD" w14:textId="77777777" w:rsidR="001A7BE9" w:rsidRPr="00E808B0" w:rsidRDefault="001A7BE9">
            <w:pPr>
              <w:pStyle w:val="TableEntry"/>
              <w:snapToGrid w:val="0"/>
              <w:rPr>
                <w:noProof w:val="0"/>
              </w:rPr>
            </w:pPr>
            <w:r w:rsidRPr="00E808B0">
              <w:rPr>
                <w:noProof w:val="0"/>
              </w:rPr>
              <w:t>199</w:t>
            </w:r>
          </w:p>
        </w:tc>
        <w:tc>
          <w:tcPr>
            <w:tcW w:w="627" w:type="dxa"/>
          </w:tcPr>
          <w:p w14:paraId="1347B3F5" w14:textId="77777777" w:rsidR="001A7BE9" w:rsidRPr="00E808B0" w:rsidRDefault="001A7BE9">
            <w:pPr>
              <w:pStyle w:val="TableEntry"/>
              <w:snapToGrid w:val="0"/>
              <w:rPr>
                <w:noProof w:val="0"/>
              </w:rPr>
            </w:pPr>
            <w:r w:rsidRPr="00E808B0">
              <w:rPr>
                <w:noProof w:val="0"/>
              </w:rPr>
              <w:t>ST</w:t>
            </w:r>
          </w:p>
        </w:tc>
        <w:tc>
          <w:tcPr>
            <w:tcW w:w="705" w:type="dxa"/>
          </w:tcPr>
          <w:p w14:paraId="40CF77B3" w14:textId="77777777" w:rsidR="001A7BE9" w:rsidRPr="00E808B0" w:rsidRDefault="001A7BE9">
            <w:pPr>
              <w:pStyle w:val="TableEntry"/>
              <w:snapToGrid w:val="0"/>
              <w:rPr>
                <w:noProof w:val="0"/>
              </w:rPr>
            </w:pPr>
            <w:r w:rsidRPr="00E808B0">
              <w:rPr>
                <w:noProof w:val="0"/>
              </w:rPr>
              <w:t>C</w:t>
            </w:r>
          </w:p>
        </w:tc>
        <w:tc>
          <w:tcPr>
            <w:tcW w:w="721" w:type="dxa"/>
          </w:tcPr>
          <w:p w14:paraId="722FE29E" w14:textId="77777777" w:rsidR="001A7BE9" w:rsidRPr="00E808B0" w:rsidRDefault="001A7BE9">
            <w:pPr>
              <w:pStyle w:val="TableEntry"/>
              <w:snapToGrid w:val="0"/>
              <w:rPr>
                <w:noProof w:val="0"/>
              </w:rPr>
            </w:pPr>
          </w:p>
        </w:tc>
        <w:tc>
          <w:tcPr>
            <w:tcW w:w="2160" w:type="dxa"/>
          </w:tcPr>
          <w:p w14:paraId="3215CA60" w14:textId="77777777" w:rsidR="001A7BE9" w:rsidRPr="00E808B0" w:rsidRDefault="001A7BE9">
            <w:pPr>
              <w:pStyle w:val="TableEntry"/>
              <w:snapToGrid w:val="0"/>
              <w:rPr>
                <w:noProof w:val="0"/>
              </w:rPr>
            </w:pPr>
            <w:r w:rsidRPr="00E808B0">
              <w:rPr>
                <w:noProof w:val="0"/>
              </w:rPr>
              <w:t>Universal ID</w:t>
            </w:r>
          </w:p>
        </w:tc>
        <w:tc>
          <w:tcPr>
            <w:tcW w:w="3185" w:type="dxa"/>
          </w:tcPr>
          <w:p w14:paraId="09018BD6" w14:textId="77777777" w:rsidR="001A7BE9" w:rsidRPr="00E808B0" w:rsidRDefault="001A7BE9">
            <w:pPr>
              <w:pStyle w:val="TableEntry"/>
              <w:snapToGrid w:val="0"/>
              <w:rPr>
                <w:noProof w:val="0"/>
              </w:rPr>
            </w:pPr>
            <w:r w:rsidRPr="00E808B0">
              <w:rPr>
                <w:noProof w:val="0"/>
              </w:rPr>
              <w:t>Must be populated if Subcomponent 1 is not populated.</w:t>
            </w:r>
          </w:p>
          <w:p w14:paraId="1B5E44BF" w14:textId="77777777" w:rsidR="001A7BE9" w:rsidRPr="00E808B0" w:rsidRDefault="001A7BE9">
            <w:pPr>
              <w:pStyle w:val="TableEntry"/>
              <w:rPr>
                <w:noProof w:val="0"/>
              </w:rPr>
            </w:pPr>
            <w:r w:rsidRPr="00E808B0">
              <w:rPr>
                <w:noProof w:val="0"/>
              </w:rPr>
              <w:t>Populated if, and only if, Subcomponent 3 is populated.</w:t>
            </w:r>
          </w:p>
        </w:tc>
      </w:tr>
      <w:tr w:rsidR="001A7BE9" w:rsidRPr="00E808B0" w14:paraId="6D11D804" w14:textId="77777777" w:rsidTr="003067F6">
        <w:trPr>
          <w:cantSplit/>
          <w:jc w:val="center"/>
        </w:trPr>
        <w:tc>
          <w:tcPr>
            <w:tcW w:w="805" w:type="dxa"/>
          </w:tcPr>
          <w:p w14:paraId="6CEA5A13" w14:textId="77777777" w:rsidR="001A7BE9" w:rsidRPr="00E808B0" w:rsidRDefault="001A7BE9">
            <w:pPr>
              <w:pStyle w:val="TableEntry"/>
              <w:snapToGrid w:val="0"/>
              <w:rPr>
                <w:noProof w:val="0"/>
              </w:rPr>
            </w:pPr>
            <w:r w:rsidRPr="00E808B0">
              <w:rPr>
                <w:noProof w:val="0"/>
              </w:rPr>
              <w:lastRenderedPageBreak/>
              <w:t>4</w:t>
            </w:r>
          </w:p>
        </w:tc>
        <w:tc>
          <w:tcPr>
            <w:tcW w:w="727" w:type="dxa"/>
          </w:tcPr>
          <w:p w14:paraId="758E821C" w14:textId="77777777" w:rsidR="001A7BE9" w:rsidRPr="00E808B0" w:rsidRDefault="001A7BE9">
            <w:pPr>
              <w:pStyle w:val="TableEntry"/>
              <w:snapToGrid w:val="0"/>
              <w:rPr>
                <w:noProof w:val="0"/>
              </w:rPr>
            </w:pPr>
            <w:r w:rsidRPr="00E808B0">
              <w:rPr>
                <w:noProof w:val="0"/>
              </w:rPr>
              <w:t>3</w:t>
            </w:r>
          </w:p>
        </w:tc>
        <w:tc>
          <w:tcPr>
            <w:tcW w:w="716" w:type="dxa"/>
          </w:tcPr>
          <w:p w14:paraId="77226C12" w14:textId="77777777" w:rsidR="001A7BE9" w:rsidRPr="00E808B0" w:rsidRDefault="001A7BE9">
            <w:pPr>
              <w:pStyle w:val="TableEntry"/>
              <w:snapToGrid w:val="0"/>
              <w:rPr>
                <w:noProof w:val="0"/>
              </w:rPr>
            </w:pPr>
            <w:r w:rsidRPr="00E808B0">
              <w:rPr>
                <w:noProof w:val="0"/>
              </w:rPr>
              <w:t>6</w:t>
            </w:r>
          </w:p>
        </w:tc>
        <w:tc>
          <w:tcPr>
            <w:tcW w:w="627" w:type="dxa"/>
          </w:tcPr>
          <w:p w14:paraId="7E98F123" w14:textId="77777777" w:rsidR="001A7BE9" w:rsidRPr="00E808B0" w:rsidRDefault="001A7BE9">
            <w:pPr>
              <w:pStyle w:val="TableEntry"/>
              <w:snapToGrid w:val="0"/>
              <w:rPr>
                <w:noProof w:val="0"/>
              </w:rPr>
            </w:pPr>
            <w:r w:rsidRPr="00E808B0">
              <w:rPr>
                <w:noProof w:val="0"/>
              </w:rPr>
              <w:t>ID</w:t>
            </w:r>
          </w:p>
        </w:tc>
        <w:tc>
          <w:tcPr>
            <w:tcW w:w="705" w:type="dxa"/>
          </w:tcPr>
          <w:p w14:paraId="4C67BCA2" w14:textId="77777777" w:rsidR="001A7BE9" w:rsidRPr="00E808B0" w:rsidRDefault="001A7BE9">
            <w:pPr>
              <w:pStyle w:val="TableEntry"/>
              <w:snapToGrid w:val="0"/>
              <w:rPr>
                <w:noProof w:val="0"/>
              </w:rPr>
            </w:pPr>
            <w:r w:rsidRPr="00E808B0">
              <w:rPr>
                <w:noProof w:val="0"/>
              </w:rPr>
              <w:t>C</w:t>
            </w:r>
          </w:p>
        </w:tc>
        <w:tc>
          <w:tcPr>
            <w:tcW w:w="721" w:type="dxa"/>
          </w:tcPr>
          <w:p w14:paraId="42BC6280" w14:textId="77777777" w:rsidR="001A7BE9" w:rsidRPr="00E808B0" w:rsidRDefault="001A7BE9">
            <w:pPr>
              <w:pStyle w:val="TableEntry"/>
              <w:snapToGrid w:val="0"/>
              <w:rPr>
                <w:noProof w:val="0"/>
              </w:rPr>
            </w:pPr>
            <w:r w:rsidRPr="00E808B0">
              <w:rPr>
                <w:noProof w:val="0"/>
              </w:rPr>
              <w:t>0301</w:t>
            </w:r>
          </w:p>
        </w:tc>
        <w:tc>
          <w:tcPr>
            <w:tcW w:w="2160" w:type="dxa"/>
          </w:tcPr>
          <w:p w14:paraId="501BA58F" w14:textId="77777777" w:rsidR="001A7BE9" w:rsidRPr="00E808B0" w:rsidRDefault="001A7BE9">
            <w:pPr>
              <w:pStyle w:val="TableEntry"/>
              <w:snapToGrid w:val="0"/>
              <w:rPr>
                <w:noProof w:val="0"/>
              </w:rPr>
            </w:pPr>
            <w:r w:rsidRPr="00E808B0">
              <w:rPr>
                <w:noProof w:val="0"/>
              </w:rPr>
              <w:t>Universal ID type</w:t>
            </w:r>
          </w:p>
        </w:tc>
        <w:tc>
          <w:tcPr>
            <w:tcW w:w="3185" w:type="dxa"/>
          </w:tcPr>
          <w:p w14:paraId="4FAB4FB7" w14:textId="77777777" w:rsidR="001A7BE9" w:rsidRPr="00E808B0" w:rsidRDefault="001A7BE9">
            <w:pPr>
              <w:pStyle w:val="TableEntry"/>
              <w:snapToGrid w:val="0"/>
              <w:rPr>
                <w:noProof w:val="0"/>
              </w:rPr>
            </w:pPr>
            <w:r w:rsidRPr="00E808B0">
              <w:rPr>
                <w:noProof w:val="0"/>
              </w:rPr>
              <w:t>Must be populated if Subcomponent 1 is not populated.</w:t>
            </w:r>
          </w:p>
          <w:p w14:paraId="7A1E077A" w14:textId="77777777" w:rsidR="001A7BE9" w:rsidRPr="00E808B0" w:rsidRDefault="001A7BE9">
            <w:pPr>
              <w:pStyle w:val="TableEntry"/>
              <w:rPr>
                <w:noProof w:val="0"/>
              </w:rPr>
            </w:pPr>
            <w:r w:rsidRPr="00E808B0">
              <w:rPr>
                <w:noProof w:val="0"/>
              </w:rPr>
              <w:t>Populated if, and only if, Subcomponent 2 is populated.</w:t>
            </w:r>
          </w:p>
        </w:tc>
      </w:tr>
      <w:tr w:rsidR="001A7BE9" w:rsidRPr="00E808B0" w14:paraId="619CAC59" w14:textId="77777777" w:rsidTr="003067F6">
        <w:trPr>
          <w:cantSplit/>
          <w:jc w:val="center"/>
        </w:trPr>
        <w:tc>
          <w:tcPr>
            <w:tcW w:w="805" w:type="dxa"/>
          </w:tcPr>
          <w:p w14:paraId="609905AA" w14:textId="77777777" w:rsidR="001A7BE9" w:rsidRPr="00E808B0" w:rsidRDefault="001A7BE9">
            <w:pPr>
              <w:pStyle w:val="TableEntry"/>
              <w:snapToGrid w:val="0"/>
              <w:rPr>
                <w:noProof w:val="0"/>
              </w:rPr>
            </w:pPr>
            <w:r w:rsidRPr="00E808B0">
              <w:rPr>
                <w:noProof w:val="0"/>
              </w:rPr>
              <w:t>5</w:t>
            </w:r>
          </w:p>
        </w:tc>
        <w:tc>
          <w:tcPr>
            <w:tcW w:w="727" w:type="dxa"/>
          </w:tcPr>
          <w:p w14:paraId="697B4078" w14:textId="77777777" w:rsidR="001A7BE9" w:rsidRPr="00E808B0" w:rsidRDefault="001A7BE9">
            <w:pPr>
              <w:pStyle w:val="TableEntry"/>
              <w:snapToGrid w:val="0"/>
              <w:rPr>
                <w:noProof w:val="0"/>
              </w:rPr>
            </w:pPr>
          </w:p>
        </w:tc>
        <w:tc>
          <w:tcPr>
            <w:tcW w:w="716" w:type="dxa"/>
          </w:tcPr>
          <w:p w14:paraId="38652325" w14:textId="77777777" w:rsidR="001A7BE9" w:rsidRPr="00E808B0" w:rsidRDefault="001A7BE9">
            <w:pPr>
              <w:pStyle w:val="TableEntry"/>
              <w:snapToGrid w:val="0"/>
              <w:rPr>
                <w:noProof w:val="0"/>
              </w:rPr>
            </w:pPr>
          </w:p>
        </w:tc>
        <w:tc>
          <w:tcPr>
            <w:tcW w:w="627" w:type="dxa"/>
          </w:tcPr>
          <w:p w14:paraId="1B021D55" w14:textId="77777777" w:rsidR="001A7BE9" w:rsidRPr="00E808B0" w:rsidRDefault="001A7BE9">
            <w:pPr>
              <w:pStyle w:val="TableEntry"/>
              <w:snapToGrid w:val="0"/>
              <w:rPr>
                <w:noProof w:val="0"/>
              </w:rPr>
            </w:pPr>
            <w:r w:rsidRPr="00E808B0">
              <w:rPr>
                <w:noProof w:val="0"/>
              </w:rPr>
              <w:t>ID</w:t>
            </w:r>
          </w:p>
        </w:tc>
        <w:tc>
          <w:tcPr>
            <w:tcW w:w="705" w:type="dxa"/>
          </w:tcPr>
          <w:p w14:paraId="3B2C0605" w14:textId="77777777" w:rsidR="001A7BE9" w:rsidRPr="00E808B0" w:rsidRDefault="001A7BE9">
            <w:pPr>
              <w:pStyle w:val="TableEntry"/>
              <w:snapToGrid w:val="0"/>
              <w:rPr>
                <w:noProof w:val="0"/>
              </w:rPr>
            </w:pPr>
            <w:r w:rsidRPr="00E808B0">
              <w:rPr>
                <w:noProof w:val="0"/>
              </w:rPr>
              <w:t>O</w:t>
            </w:r>
          </w:p>
        </w:tc>
        <w:tc>
          <w:tcPr>
            <w:tcW w:w="721" w:type="dxa"/>
          </w:tcPr>
          <w:p w14:paraId="22EFB3E0" w14:textId="77777777" w:rsidR="001A7BE9" w:rsidRPr="00E808B0" w:rsidRDefault="001A7BE9">
            <w:pPr>
              <w:pStyle w:val="TableEntry"/>
              <w:snapToGrid w:val="0"/>
              <w:rPr>
                <w:noProof w:val="0"/>
              </w:rPr>
            </w:pPr>
            <w:r w:rsidRPr="00E808B0">
              <w:rPr>
                <w:noProof w:val="0"/>
              </w:rPr>
              <w:t>0203</w:t>
            </w:r>
          </w:p>
        </w:tc>
        <w:tc>
          <w:tcPr>
            <w:tcW w:w="2160" w:type="dxa"/>
          </w:tcPr>
          <w:p w14:paraId="60D46BD8" w14:textId="77777777" w:rsidR="001A7BE9" w:rsidRPr="00E808B0" w:rsidRDefault="001A7BE9">
            <w:pPr>
              <w:pStyle w:val="TableEntry"/>
              <w:snapToGrid w:val="0"/>
              <w:rPr>
                <w:noProof w:val="0"/>
              </w:rPr>
            </w:pPr>
            <w:r w:rsidRPr="00E808B0">
              <w:rPr>
                <w:noProof w:val="0"/>
              </w:rPr>
              <w:t>Identifier type code</w:t>
            </w:r>
          </w:p>
        </w:tc>
        <w:tc>
          <w:tcPr>
            <w:tcW w:w="3185" w:type="dxa"/>
          </w:tcPr>
          <w:p w14:paraId="503A24A5" w14:textId="77777777" w:rsidR="001A7BE9" w:rsidRPr="00E808B0" w:rsidRDefault="001A7BE9">
            <w:pPr>
              <w:pStyle w:val="TableEntry"/>
              <w:snapToGrid w:val="0"/>
              <w:rPr>
                <w:noProof w:val="0"/>
              </w:rPr>
            </w:pPr>
          </w:p>
        </w:tc>
      </w:tr>
      <w:tr w:rsidR="001A7BE9" w:rsidRPr="00E808B0" w14:paraId="4298FD3D" w14:textId="77777777" w:rsidTr="003067F6">
        <w:trPr>
          <w:cantSplit/>
          <w:jc w:val="center"/>
        </w:trPr>
        <w:tc>
          <w:tcPr>
            <w:tcW w:w="805" w:type="dxa"/>
          </w:tcPr>
          <w:p w14:paraId="528CCD70" w14:textId="77777777" w:rsidR="001A7BE9" w:rsidRPr="00E808B0" w:rsidRDefault="001A7BE9">
            <w:pPr>
              <w:pStyle w:val="TableEntry"/>
              <w:snapToGrid w:val="0"/>
              <w:rPr>
                <w:noProof w:val="0"/>
              </w:rPr>
            </w:pPr>
            <w:r w:rsidRPr="00E808B0">
              <w:rPr>
                <w:noProof w:val="0"/>
              </w:rPr>
              <w:t>6</w:t>
            </w:r>
          </w:p>
        </w:tc>
        <w:tc>
          <w:tcPr>
            <w:tcW w:w="727" w:type="dxa"/>
          </w:tcPr>
          <w:p w14:paraId="7EB22C3B" w14:textId="77777777" w:rsidR="001A7BE9" w:rsidRPr="00E808B0" w:rsidRDefault="001A7BE9">
            <w:pPr>
              <w:pStyle w:val="TableEntry"/>
              <w:snapToGrid w:val="0"/>
              <w:rPr>
                <w:noProof w:val="0"/>
              </w:rPr>
            </w:pPr>
          </w:p>
        </w:tc>
        <w:tc>
          <w:tcPr>
            <w:tcW w:w="716" w:type="dxa"/>
          </w:tcPr>
          <w:p w14:paraId="1457DEE1" w14:textId="77777777" w:rsidR="001A7BE9" w:rsidRPr="00E808B0" w:rsidRDefault="001A7BE9">
            <w:pPr>
              <w:pStyle w:val="TableEntry"/>
              <w:snapToGrid w:val="0"/>
              <w:rPr>
                <w:noProof w:val="0"/>
              </w:rPr>
            </w:pPr>
          </w:p>
        </w:tc>
        <w:tc>
          <w:tcPr>
            <w:tcW w:w="627" w:type="dxa"/>
          </w:tcPr>
          <w:p w14:paraId="0A0E1291" w14:textId="77777777" w:rsidR="001A7BE9" w:rsidRPr="00E808B0" w:rsidRDefault="001A7BE9">
            <w:pPr>
              <w:pStyle w:val="TableEntry"/>
              <w:snapToGrid w:val="0"/>
              <w:rPr>
                <w:noProof w:val="0"/>
              </w:rPr>
            </w:pPr>
            <w:r w:rsidRPr="00E808B0">
              <w:rPr>
                <w:noProof w:val="0"/>
              </w:rPr>
              <w:t>HD</w:t>
            </w:r>
          </w:p>
        </w:tc>
        <w:tc>
          <w:tcPr>
            <w:tcW w:w="705" w:type="dxa"/>
          </w:tcPr>
          <w:p w14:paraId="58EAFA53" w14:textId="77777777" w:rsidR="001A7BE9" w:rsidRPr="00E808B0" w:rsidRDefault="001A7BE9">
            <w:pPr>
              <w:pStyle w:val="TableEntry"/>
              <w:snapToGrid w:val="0"/>
              <w:rPr>
                <w:noProof w:val="0"/>
              </w:rPr>
            </w:pPr>
            <w:r w:rsidRPr="00E808B0">
              <w:rPr>
                <w:noProof w:val="0"/>
              </w:rPr>
              <w:t>O</w:t>
            </w:r>
          </w:p>
        </w:tc>
        <w:tc>
          <w:tcPr>
            <w:tcW w:w="721" w:type="dxa"/>
          </w:tcPr>
          <w:p w14:paraId="49921E17" w14:textId="77777777" w:rsidR="001A7BE9" w:rsidRPr="00E808B0" w:rsidRDefault="001A7BE9">
            <w:pPr>
              <w:pStyle w:val="TableEntry"/>
              <w:snapToGrid w:val="0"/>
              <w:rPr>
                <w:noProof w:val="0"/>
              </w:rPr>
            </w:pPr>
          </w:p>
        </w:tc>
        <w:tc>
          <w:tcPr>
            <w:tcW w:w="2160" w:type="dxa"/>
          </w:tcPr>
          <w:p w14:paraId="05992D54" w14:textId="77777777" w:rsidR="001A7BE9" w:rsidRPr="00E808B0" w:rsidRDefault="001A7BE9">
            <w:pPr>
              <w:pStyle w:val="TableEntry"/>
              <w:snapToGrid w:val="0"/>
              <w:rPr>
                <w:noProof w:val="0"/>
              </w:rPr>
            </w:pPr>
            <w:r w:rsidRPr="00E808B0">
              <w:rPr>
                <w:noProof w:val="0"/>
              </w:rPr>
              <w:t>Assigning facility</w:t>
            </w:r>
          </w:p>
        </w:tc>
        <w:tc>
          <w:tcPr>
            <w:tcW w:w="3185" w:type="dxa"/>
          </w:tcPr>
          <w:p w14:paraId="606CA23E"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31FAD89A" w14:textId="77777777" w:rsidTr="003067F6">
        <w:trPr>
          <w:cantSplit/>
          <w:jc w:val="center"/>
        </w:trPr>
        <w:tc>
          <w:tcPr>
            <w:tcW w:w="805" w:type="dxa"/>
          </w:tcPr>
          <w:p w14:paraId="0237E967" w14:textId="77777777" w:rsidR="001A7BE9" w:rsidRPr="00E808B0" w:rsidRDefault="001A7BE9">
            <w:pPr>
              <w:pStyle w:val="TableEntry"/>
              <w:snapToGrid w:val="0"/>
              <w:rPr>
                <w:noProof w:val="0"/>
              </w:rPr>
            </w:pPr>
            <w:r w:rsidRPr="00E808B0">
              <w:rPr>
                <w:noProof w:val="0"/>
              </w:rPr>
              <w:t>6</w:t>
            </w:r>
          </w:p>
        </w:tc>
        <w:tc>
          <w:tcPr>
            <w:tcW w:w="727" w:type="dxa"/>
          </w:tcPr>
          <w:p w14:paraId="3601B889" w14:textId="77777777" w:rsidR="001A7BE9" w:rsidRPr="00E808B0" w:rsidRDefault="001A7BE9">
            <w:pPr>
              <w:pStyle w:val="TableEntry"/>
              <w:snapToGrid w:val="0"/>
              <w:rPr>
                <w:noProof w:val="0"/>
              </w:rPr>
            </w:pPr>
            <w:r w:rsidRPr="00E808B0">
              <w:rPr>
                <w:noProof w:val="0"/>
              </w:rPr>
              <w:t>1</w:t>
            </w:r>
          </w:p>
        </w:tc>
        <w:tc>
          <w:tcPr>
            <w:tcW w:w="716" w:type="dxa"/>
          </w:tcPr>
          <w:p w14:paraId="7B112860" w14:textId="77777777" w:rsidR="001A7BE9" w:rsidRPr="00E808B0" w:rsidRDefault="001A7BE9">
            <w:pPr>
              <w:pStyle w:val="TableEntry"/>
              <w:snapToGrid w:val="0"/>
              <w:rPr>
                <w:noProof w:val="0"/>
              </w:rPr>
            </w:pPr>
          </w:p>
        </w:tc>
        <w:tc>
          <w:tcPr>
            <w:tcW w:w="627" w:type="dxa"/>
          </w:tcPr>
          <w:p w14:paraId="5C46DC17" w14:textId="77777777" w:rsidR="001A7BE9" w:rsidRPr="00E808B0" w:rsidRDefault="001A7BE9">
            <w:pPr>
              <w:pStyle w:val="TableEntry"/>
              <w:snapToGrid w:val="0"/>
              <w:rPr>
                <w:noProof w:val="0"/>
              </w:rPr>
            </w:pPr>
            <w:r w:rsidRPr="00E808B0">
              <w:rPr>
                <w:noProof w:val="0"/>
              </w:rPr>
              <w:t>IS</w:t>
            </w:r>
          </w:p>
        </w:tc>
        <w:tc>
          <w:tcPr>
            <w:tcW w:w="705" w:type="dxa"/>
          </w:tcPr>
          <w:p w14:paraId="257649E1" w14:textId="77777777" w:rsidR="001A7BE9" w:rsidRPr="00E808B0" w:rsidRDefault="001A7BE9">
            <w:pPr>
              <w:pStyle w:val="TableEntry"/>
              <w:snapToGrid w:val="0"/>
              <w:rPr>
                <w:noProof w:val="0"/>
              </w:rPr>
            </w:pPr>
            <w:r w:rsidRPr="00E808B0">
              <w:rPr>
                <w:noProof w:val="0"/>
              </w:rPr>
              <w:t>O</w:t>
            </w:r>
          </w:p>
        </w:tc>
        <w:tc>
          <w:tcPr>
            <w:tcW w:w="721" w:type="dxa"/>
          </w:tcPr>
          <w:p w14:paraId="45FD0951" w14:textId="77777777" w:rsidR="001A7BE9" w:rsidRPr="00E808B0" w:rsidRDefault="001A7BE9">
            <w:pPr>
              <w:pStyle w:val="TableEntry"/>
              <w:snapToGrid w:val="0"/>
              <w:rPr>
                <w:noProof w:val="0"/>
              </w:rPr>
            </w:pPr>
            <w:r w:rsidRPr="00E808B0">
              <w:rPr>
                <w:noProof w:val="0"/>
              </w:rPr>
              <w:t>0300</w:t>
            </w:r>
          </w:p>
        </w:tc>
        <w:tc>
          <w:tcPr>
            <w:tcW w:w="2160" w:type="dxa"/>
          </w:tcPr>
          <w:p w14:paraId="175B3455" w14:textId="77777777" w:rsidR="001A7BE9" w:rsidRPr="00E808B0" w:rsidRDefault="001A7BE9">
            <w:pPr>
              <w:pStyle w:val="TableEntry"/>
              <w:snapToGrid w:val="0"/>
              <w:rPr>
                <w:noProof w:val="0"/>
              </w:rPr>
            </w:pPr>
            <w:r w:rsidRPr="00E808B0">
              <w:rPr>
                <w:noProof w:val="0"/>
              </w:rPr>
              <w:t>Namespace ID</w:t>
            </w:r>
          </w:p>
        </w:tc>
        <w:tc>
          <w:tcPr>
            <w:tcW w:w="3185" w:type="dxa"/>
          </w:tcPr>
          <w:p w14:paraId="20F3546F" w14:textId="77777777" w:rsidR="001A7BE9" w:rsidRPr="00E808B0" w:rsidRDefault="001A7BE9">
            <w:pPr>
              <w:pStyle w:val="TableEntry"/>
              <w:snapToGrid w:val="0"/>
              <w:rPr>
                <w:noProof w:val="0"/>
              </w:rPr>
            </w:pPr>
          </w:p>
        </w:tc>
      </w:tr>
      <w:tr w:rsidR="001A7BE9" w:rsidRPr="00E808B0" w14:paraId="1ED35E53" w14:textId="77777777" w:rsidTr="003067F6">
        <w:trPr>
          <w:cantSplit/>
          <w:jc w:val="center"/>
        </w:trPr>
        <w:tc>
          <w:tcPr>
            <w:tcW w:w="805" w:type="dxa"/>
          </w:tcPr>
          <w:p w14:paraId="7F546136" w14:textId="77777777" w:rsidR="001A7BE9" w:rsidRPr="00E808B0" w:rsidRDefault="001A7BE9">
            <w:pPr>
              <w:pStyle w:val="TableEntry"/>
              <w:snapToGrid w:val="0"/>
              <w:rPr>
                <w:noProof w:val="0"/>
              </w:rPr>
            </w:pPr>
            <w:r w:rsidRPr="00E808B0">
              <w:rPr>
                <w:noProof w:val="0"/>
              </w:rPr>
              <w:t>6</w:t>
            </w:r>
          </w:p>
        </w:tc>
        <w:tc>
          <w:tcPr>
            <w:tcW w:w="727" w:type="dxa"/>
          </w:tcPr>
          <w:p w14:paraId="63224994" w14:textId="77777777" w:rsidR="001A7BE9" w:rsidRPr="00E808B0" w:rsidRDefault="001A7BE9">
            <w:pPr>
              <w:pStyle w:val="TableEntry"/>
              <w:snapToGrid w:val="0"/>
              <w:rPr>
                <w:noProof w:val="0"/>
              </w:rPr>
            </w:pPr>
            <w:r w:rsidRPr="00E808B0">
              <w:rPr>
                <w:noProof w:val="0"/>
              </w:rPr>
              <w:t>2</w:t>
            </w:r>
          </w:p>
        </w:tc>
        <w:tc>
          <w:tcPr>
            <w:tcW w:w="716" w:type="dxa"/>
          </w:tcPr>
          <w:p w14:paraId="356DA170" w14:textId="77777777" w:rsidR="001A7BE9" w:rsidRPr="00E808B0" w:rsidRDefault="001A7BE9">
            <w:pPr>
              <w:pStyle w:val="TableEntry"/>
              <w:snapToGrid w:val="0"/>
              <w:rPr>
                <w:noProof w:val="0"/>
              </w:rPr>
            </w:pPr>
          </w:p>
        </w:tc>
        <w:tc>
          <w:tcPr>
            <w:tcW w:w="627" w:type="dxa"/>
          </w:tcPr>
          <w:p w14:paraId="49D70407" w14:textId="77777777" w:rsidR="001A7BE9" w:rsidRPr="00E808B0" w:rsidRDefault="001A7BE9">
            <w:pPr>
              <w:pStyle w:val="TableEntry"/>
              <w:snapToGrid w:val="0"/>
              <w:rPr>
                <w:noProof w:val="0"/>
              </w:rPr>
            </w:pPr>
            <w:r w:rsidRPr="00E808B0">
              <w:rPr>
                <w:noProof w:val="0"/>
              </w:rPr>
              <w:t>ST</w:t>
            </w:r>
          </w:p>
        </w:tc>
        <w:tc>
          <w:tcPr>
            <w:tcW w:w="705" w:type="dxa"/>
          </w:tcPr>
          <w:p w14:paraId="58C25F2D" w14:textId="77777777" w:rsidR="001A7BE9" w:rsidRPr="00E808B0" w:rsidRDefault="001A7BE9">
            <w:pPr>
              <w:pStyle w:val="TableEntry"/>
              <w:snapToGrid w:val="0"/>
              <w:rPr>
                <w:noProof w:val="0"/>
              </w:rPr>
            </w:pPr>
            <w:r w:rsidRPr="00E808B0">
              <w:rPr>
                <w:noProof w:val="0"/>
              </w:rPr>
              <w:t>C</w:t>
            </w:r>
          </w:p>
        </w:tc>
        <w:tc>
          <w:tcPr>
            <w:tcW w:w="721" w:type="dxa"/>
          </w:tcPr>
          <w:p w14:paraId="33CA2AFF" w14:textId="77777777" w:rsidR="001A7BE9" w:rsidRPr="00E808B0" w:rsidRDefault="001A7BE9">
            <w:pPr>
              <w:pStyle w:val="TableEntry"/>
              <w:snapToGrid w:val="0"/>
              <w:rPr>
                <w:noProof w:val="0"/>
              </w:rPr>
            </w:pPr>
          </w:p>
        </w:tc>
        <w:tc>
          <w:tcPr>
            <w:tcW w:w="2160" w:type="dxa"/>
          </w:tcPr>
          <w:p w14:paraId="6DE056D2" w14:textId="77777777" w:rsidR="001A7BE9" w:rsidRPr="00E808B0" w:rsidRDefault="001A7BE9">
            <w:pPr>
              <w:pStyle w:val="TableEntry"/>
              <w:snapToGrid w:val="0"/>
              <w:rPr>
                <w:noProof w:val="0"/>
              </w:rPr>
            </w:pPr>
            <w:r w:rsidRPr="00E808B0">
              <w:rPr>
                <w:noProof w:val="0"/>
              </w:rPr>
              <w:t>Universal ID</w:t>
            </w:r>
          </w:p>
        </w:tc>
        <w:tc>
          <w:tcPr>
            <w:tcW w:w="3185" w:type="dxa"/>
          </w:tcPr>
          <w:p w14:paraId="526F9C7E" w14:textId="77777777" w:rsidR="001A7BE9" w:rsidRPr="00E808B0" w:rsidRDefault="001A7BE9">
            <w:pPr>
              <w:pStyle w:val="TableEntry"/>
              <w:snapToGrid w:val="0"/>
              <w:rPr>
                <w:noProof w:val="0"/>
              </w:rPr>
            </w:pPr>
            <w:r w:rsidRPr="00E808B0">
              <w:rPr>
                <w:noProof w:val="0"/>
              </w:rPr>
              <w:t>Populated if, and only if, Subcomponent 3 is populated.</w:t>
            </w:r>
          </w:p>
        </w:tc>
      </w:tr>
      <w:tr w:rsidR="001A7BE9" w:rsidRPr="00E808B0" w14:paraId="00E51964" w14:textId="77777777" w:rsidTr="003067F6">
        <w:trPr>
          <w:cantSplit/>
          <w:jc w:val="center"/>
        </w:trPr>
        <w:tc>
          <w:tcPr>
            <w:tcW w:w="805" w:type="dxa"/>
          </w:tcPr>
          <w:p w14:paraId="2DD653BF" w14:textId="77777777" w:rsidR="001A7BE9" w:rsidRPr="00E808B0" w:rsidRDefault="001A7BE9">
            <w:pPr>
              <w:pStyle w:val="TableEntry"/>
              <w:snapToGrid w:val="0"/>
              <w:rPr>
                <w:noProof w:val="0"/>
              </w:rPr>
            </w:pPr>
            <w:r w:rsidRPr="00E808B0">
              <w:rPr>
                <w:noProof w:val="0"/>
              </w:rPr>
              <w:t>6</w:t>
            </w:r>
          </w:p>
        </w:tc>
        <w:tc>
          <w:tcPr>
            <w:tcW w:w="727" w:type="dxa"/>
          </w:tcPr>
          <w:p w14:paraId="125785B4" w14:textId="77777777" w:rsidR="001A7BE9" w:rsidRPr="00E808B0" w:rsidRDefault="001A7BE9">
            <w:pPr>
              <w:pStyle w:val="TableEntry"/>
              <w:snapToGrid w:val="0"/>
              <w:rPr>
                <w:noProof w:val="0"/>
              </w:rPr>
            </w:pPr>
            <w:r w:rsidRPr="00E808B0">
              <w:rPr>
                <w:noProof w:val="0"/>
              </w:rPr>
              <w:t>3</w:t>
            </w:r>
          </w:p>
        </w:tc>
        <w:tc>
          <w:tcPr>
            <w:tcW w:w="716" w:type="dxa"/>
          </w:tcPr>
          <w:p w14:paraId="42B11086" w14:textId="77777777" w:rsidR="001A7BE9" w:rsidRPr="00E808B0" w:rsidRDefault="001A7BE9">
            <w:pPr>
              <w:pStyle w:val="TableEntry"/>
              <w:snapToGrid w:val="0"/>
              <w:rPr>
                <w:noProof w:val="0"/>
              </w:rPr>
            </w:pPr>
          </w:p>
        </w:tc>
        <w:tc>
          <w:tcPr>
            <w:tcW w:w="627" w:type="dxa"/>
          </w:tcPr>
          <w:p w14:paraId="1DD3BF1F" w14:textId="77777777" w:rsidR="001A7BE9" w:rsidRPr="00E808B0" w:rsidRDefault="001A7BE9">
            <w:pPr>
              <w:pStyle w:val="TableEntry"/>
              <w:snapToGrid w:val="0"/>
              <w:rPr>
                <w:noProof w:val="0"/>
              </w:rPr>
            </w:pPr>
            <w:r w:rsidRPr="00E808B0">
              <w:rPr>
                <w:noProof w:val="0"/>
              </w:rPr>
              <w:t>ID</w:t>
            </w:r>
          </w:p>
        </w:tc>
        <w:tc>
          <w:tcPr>
            <w:tcW w:w="705" w:type="dxa"/>
          </w:tcPr>
          <w:p w14:paraId="5F57C4F4" w14:textId="77777777" w:rsidR="001A7BE9" w:rsidRPr="00E808B0" w:rsidRDefault="001A7BE9">
            <w:pPr>
              <w:pStyle w:val="TableEntry"/>
              <w:snapToGrid w:val="0"/>
              <w:rPr>
                <w:noProof w:val="0"/>
              </w:rPr>
            </w:pPr>
            <w:r w:rsidRPr="00E808B0">
              <w:rPr>
                <w:noProof w:val="0"/>
              </w:rPr>
              <w:t>C</w:t>
            </w:r>
          </w:p>
        </w:tc>
        <w:tc>
          <w:tcPr>
            <w:tcW w:w="721" w:type="dxa"/>
          </w:tcPr>
          <w:p w14:paraId="452BA36D" w14:textId="77777777" w:rsidR="001A7BE9" w:rsidRPr="00E808B0" w:rsidRDefault="001A7BE9">
            <w:pPr>
              <w:pStyle w:val="TableEntry"/>
              <w:snapToGrid w:val="0"/>
              <w:rPr>
                <w:noProof w:val="0"/>
              </w:rPr>
            </w:pPr>
            <w:r w:rsidRPr="00E808B0">
              <w:rPr>
                <w:noProof w:val="0"/>
              </w:rPr>
              <w:t>0301</w:t>
            </w:r>
          </w:p>
        </w:tc>
        <w:tc>
          <w:tcPr>
            <w:tcW w:w="2160" w:type="dxa"/>
          </w:tcPr>
          <w:p w14:paraId="36295DD2" w14:textId="77777777" w:rsidR="001A7BE9" w:rsidRPr="00E808B0" w:rsidRDefault="001A7BE9">
            <w:pPr>
              <w:pStyle w:val="TableEntry"/>
              <w:snapToGrid w:val="0"/>
              <w:rPr>
                <w:noProof w:val="0"/>
              </w:rPr>
            </w:pPr>
            <w:r w:rsidRPr="00E808B0">
              <w:rPr>
                <w:noProof w:val="0"/>
              </w:rPr>
              <w:t>Universal ID type</w:t>
            </w:r>
          </w:p>
        </w:tc>
        <w:tc>
          <w:tcPr>
            <w:tcW w:w="3185" w:type="dxa"/>
          </w:tcPr>
          <w:p w14:paraId="6C01173B" w14:textId="77777777" w:rsidR="001A7BE9" w:rsidRPr="00E808B0" w:rsidRDefault="001A7BE9">
            <w:pPr>
              <w:pStyle w:val="TableEntry"/>
              <w:snapToGrid w:val="0"/>
              <w:rPr>
                <w:noProof w:val="0"/>
              </w:rPr>
            </w:pPr>
            <w:r w:rsidRPr="00E808B0">
              <w:rPr>
                <w:noProof w:val="0"/>
              </w:rPr>
              <w:t>Populated if, and only if, Subcomponent 2 is populated.</w:t>
            </w:r>
          </w:p>
        </w:tc>
      </w:tr>
      <w:tr w:rsidR="001A7BE9" w:rsidRPr="00E808B0" w14:paraId="2D370D70" w14:textId="77777777" w:rsidTr="003067F6">
        <w:trPr>
          <w:cantSplit/>
          <w:jc w:val="center"/>
        </w:trPr>
        <w:tc>
          <w:tcPr>
            <w:tcW w:w="805" w:type="dxa"/>
          </w:tcPr>
          <w:p w14:paraId="700BB49E" w14:textId="77777777" w:rsidR="001A7BE9" w:rsidRPr="00E808B0" w:rsidRDefault="001A7BE9">
            <w:pPr>
              <w:pStyle w:val="TableEntry"/>
              <w:snapToGrid w:val="0"/>
              <w:rPr>
                <w:noProof w:val="0"/>
              </w:rPr>
            </w:pPr>
            <w:r w:rsidRPr="00E808B0">
              <w:rPr>
                <w:noProof w:val="0"/>
              </w:rPr>
              <w:t>7</w:t>
            </w:r>
          </w:p>
        </w:tc>
        <w:tc>
          <w:tcPr>
            <w:tcW w:w="727" w:type="dxa"/>
          </w:tcPr>
          <w:p w14:paraId="0C1D0072" w14:textId="77777777" w:rsidR="001A7BE9" w:rsidRPr="00E808B0" w:rsidRDefault="001A7BE9">
            <w:pPr>
              <w:pStyle w:val="TableEntry"/>
              <w:snapToGrid w:val="0"/>
              <w:rPr>
                <w:noProof w:val="0"/>
              </w:rPr>
            </w:pPr>
          </w:p>
        </w:tc>
        <w:tc>
          <w:tcPr>
            <w:tcW w:w="716" w:type="dxa"/>
          </w:tcPr>
          <w:p w14:paraId="4FA6DBC5" w14:textId="77777777" w:rsidR="001A7BE9" w:rsidRPr="00E808B0" w:rsidRDefault="001A7BE9">
            <w:pPr>
              <w:pStyle w:val="TableEntry"/>
              <w:snapToGrid w:val="0"/>
              <w:rPr>
                <w:noProof w:val="0"/>
              </w:rPr>
            </w:pPr>
          </w:p>
        </w:tc>
        <w:tc>
          <w:tcPr>
            <w:tcW w:w="627" w:type="dxa"/>
          </w:tcPr>
          <w:p w14:paraId="4F4A03E9" w14:textId="77777777" w:rsidR="001A7BE9" w:rsidRPr="00E808B0" w:rsidRDefault="001A7BE9">
            <w:pPr>
              <w:pStyle w:val="TableEntry"/>
              <w:snapToGrid w:val="0"/>
              <w:rPr>
                <w:noProof w:val="0"/>
              </w:rPr>
            </w:pPr>
            <w:r w:rsidRPr="00E808B0">
              <w:rPr>
                <w:noProof w:val="0"/>
              </w:rPr>
              <w:t>DT</w:t>
            </w:r>
          </w:p>
        </w:tc>
        <w:tc>
          <w:tcPr>
            <w:tcW w:w="705" w:type="dxa"/>
          </w:tcPr>
          <w:p w14:paraId="6584D856" w14:textId="77777777" w:rsidR="001A7BE9" w:rsidRPr="00E808B0" w:rsidRDefault="001A7BE9">
            <w:pPr>
              <w:pStyle w:val="TableEntry"/>
              <w:snapToGrid w:val="0"/>
              <w:rPr>
                <w:noProof w:val="0"/>
              </w:rPr>
            </w:pPr>
            <w:r w:rsidRPr="00E808B0">
              <w:rPr>
                <w:noProof w:val="0"/>
              </w:rPr>
              <w:t>O</w:t>
            </w:r>
          </w:p>
        </w:tc>
        <w:tc>
          <w:tcPr>
            <w:tcW w:w="721" w:type="dxa"/>
          </w:tcPr>
          <w:p w14:paraId="346C3B27" w14:textId="77777777" w:rsidR="001A7BE9" w:rsidRPr="00E808B0" w:rsidRDefault="001A7BE9">
            <w:pPr>
              <w:pStyle w:val="TableEntry"/>
              <w:snapToGrid w:val="0"/>
              <w:rPr>
                <w:noProof w:val="0"/>
              </w:rPr>
            </w:pPr>
          </w:p>
        </w:tc>
        <w:tc>
          <w:tcPr>
            <w:tcW w:w="2160" w:type="dxa"/>
          </w:tcPr>
          <w:p w14:paraId="37260DD4" w14:textId="77777777" w:rsidR="001A7BE9" w:rsidRPr="00E808B0" w:rsidRDefault="001A7BE9">
            <w:pPr>
              <w:pStyle w:val="TableEntry"/>
              <w:snapToGrid w:val="0"/>
              <w:rPr>
                <w:noProof w:val="0"/>
              </w:rPr>
            </w:pPr>
            <w:r w:rsidRPr="00E808B0">
              <w:rPr>
                <w:noProof w:val="0"/>
              </w:rPr>
              <w:t>Effective date</w:t>
            </w:r>
          </w:p>
        </w:tc>
        <w:tc>
          <w:tcPr>
            <w:tcW w:w="3185" w:type="dxa"/>
          </w:tcPr>
          <w:p w14:paraId="49ED3C81" w14:textId="77777777" w:rsidR="001A7BE9" w:rsidRPr="00E808B0" w:rsidRDefault="001A7BE9">
            <w:pPr>
              <w:pStyle w:val="TableEntry"/>
              <w:snapToGrid w:val="0"/>
              <w:rPr>
                <w:noProof w:val="0"/>
              </w:rPr>
            </w:pPr>
          </w:p>
        </w:tc>
      </w:tr>
      <w:tr w:rsidR="001A7BE9" w:rsidRPr="00E808B0" w14:paraId="52D424F0" w14:textId="77777777" w:rsidTr="003067F6">
        <w:trPr>
          <w:cantSplit/>
          <w:jc w:val="center"/>
        </w:trPr>
        <w:tc>
          <w:tcPr>
            <w:tcW w:w="805" w:type="dxa"/>
          </w:tcPr>
          <w:p w14:paraId="340B3CBB" w14:textId="77777777" w:rsidR="001A7BE9" w:rsidRPr="00E808B0" w:rsidRDefault="001A7BE9">
            <w:pPr>
              <w:pStyle w:val="TableEntry"/>
              <w:snapToGrid w:val="0"/>
              <w:rPr>
                <w:noProof w:val="0"/>
              </w:rPr>
            </w:pPr>
            <w:r w:rsidRPr="00E808B0">
              <w:rPr>
                <w:noProof w:val="0"/>
              </w:rPr>
              <w:t>8</w:t>
            </w:r>
          </w:p>
        </w:tc>
        <w:tc>
          <w:tcPr>
            <w:tcW w:w="727" w:type="dxa"/>
          </w:tcPr>
          <w:p w14:paraId="2E25B0DF" w14:textId="77777777" w:rsidR="001A7BE9" w:rsidRPr="00E808B0" w:rsidRDefault="001A7BE9">
            <w:pPr>
              <w:pStyle w:val="TableEntry"/>
              <w:snapToGrid w:val="0"/>
              <w:rPr>
                <w:noProof w:val="0"/>
              </w:rPr>
            </w:pPr>
          </w:p>
        </w:tc>
        <w:tc>
          <w:tcPr>
            <w:tcW w:w="716" w:type="dxa"/>
          </w:tcPr>
          <w:p w14:paraId="76FF13CE" w14:textId="77777777" w:rsidR="001A7BE9" w:rsidRPr="00E808B0" w:rsidRDefault="001A7BE9">
            <w:pPr>
              <w:pStyle w:val="TableEntry"/>
              <w:snapToGrid w:val="0"/>
              <w:rPr>
                <w:noProof w:val="0"/>
              </w:rPr>
            </w:pPr>
          </w:p>
        </w:tc>
        <w:tc>
          <w:tcPr>
            <w:tcW w:w="627" w:type="dxa"/>
          </w:tcPr>
          <w:p w14:paraId="32A7B9E7" w14:textId="77777777" w:rsidR="001A7BE9" w:rsidRPr="00E808B0" w:rsidRDefault="001A7BE9">
            <w:pPr>
              <w:pStyle w:val="TableEntry"/>
              <w:snapToGrid w:val="0"/>
              <w:rPr>
                <w:noProof w:val="0"/>
              </w:rPr>
            </w:pPr>
            <w:r w:rsidRPr="00E808B0">
              <w:rPr>
                <w:noProof w:val="0"/>
              </w:rPr>
              <w:t>DT</w:t>
            </w:r>
          </w:p>
        </w:tc>
        <w:tc>
          <w:tcPr>
            <w:tcW w:w="705" w:type="dxa"/>
          </w:tcPr>
          <w:p w14:paraId="67939454" w14:textId="77777777" w:rsidR="001A7BE9" w:rsidRPr="00E808B0" w:rsidRDefault="001A7BE9">
            <w:pPr>
              <w:pStyle w:val="TableEntry"/>
              <w:snapToGrid w:val="0"/>
              <w:rPr>
                <w:noProof w:val="0"/>
              </w:rPr>
            </w:pPr>
            <w:r w:rsidRPr="00E808B0">
              <w:rPr>
                <w:noProof w:val="0"/>
              </w:rPr>
              <w:t>O</w:t>
            </w:r>
          </w:p>
        </w:tc>
        <w:tc>
          <w:tcPr>
            <w:tcW w:w="721" w:type="dxa"/>
          </w:tcPr>
          <w:p w14:paraId="23AE4A50" w14:textId="77777777" w:rsidR="001A7BE9" w:rsidRPr="00E808B0" w:rsidRDefault="001A7BE9">
            <w:pPr>
              <w:pStyle w:val="TableEntry"/>
              <w:snapToGrid w:val="0"/>
              <w:rPr>
                <w:noProof w:val="0"/>
              </w:rPr>
            </w:pPr>
          </w:p>
        </w:tc>
        <w:tc>
          <w:tcPr>
            <w:tcW w:w="2160" w:type="dxa"/>
          </w:tcPr>
          <w:p w14:paraId="706592D6" w14:textId="77777777" w:rsidR="001A7BE9" w:rsidRPr="00E808B0" w:rsidRDefault="001A7BE9">
            <w:pPr>
              <w:pStyle w:val="TableEntry"/>
              <w:snapToGrid w:val="0"/>
              <w:rPr>
                <w:noProof w:val="0"/>
              </w:rPr>
            </w:pPr>
            <w:r w:rsidRPr="00E808B0">
              <w:rPr>
                <w:noProof w:val="0"/>
              </w:rPr>
              <w:t>Expiration date</w:t>
            </w:r>
          </w:p>
        </w:tc>
        <w:tc>
          <w:tcPr>
            <w:tcW w:w="3185" w:type="dxa"/>
          </w:tcPr>
          <w:p w14:paraId="03BF094B" w14:textId="77777777" w:rsidR="001A7BE9" w:rsidRPr="00E808B0" w:rsidRDefault="001A7BE9">
            <w:pPr>
              <w:pStyle w:val="TableEntry"/>
              <w:snapToGrid w:val="0"/>
              <w:rPr>
                <w:noProof w:val="0"/>
              </w:rPr>
            </w:pPr>
          </w:p>
        </w:tc>
      </w:tr>
    </w:tbl>
    <w:p w14:paraId="2F99E8D9" w14:textId="77777777" w:rsidR="001A7BE9" w:rsidRPr="00E808B0" w:rsidRDefault="001A7BE9"/>
    <w:p w14:paraId="3E86A89F" w14:textId="32118EBB" w:rsidR="001A7BE9" w:rsidRPr="00E808B0" w:rsidRDefault="001A7BE9">
      <w:r w:rsidRPr="00E808B0">
        <w:t>The definitions of the subcomponents of Component 4 are as given above for the Patient Identifier Cross-reference Manager. If all three subcomponents are defined, Subcomponent 1 must refer to the same entity as Subcomponents 2 and 3.</w:t>
      </w:r>
    </w:p>
    <w:p w14:paraId="4EFFA2CB" w14:textId="669D5FBE" w:rsidR="001A7BE9" w:rsidRPr="00E808B0" w:rsidRDefault="001A7BE9">
      <w:pPr>
        <w:pStyle w:val="AppendixHeading3"/>
        <w:rPr>
          <w:noProof w:val="0"/>
        </w:rPr>
      </w:pPr>
      <w:bookmarkStart w:id="185" w:name="_Toc214434075"/>
      <w:bookmarkStart w:id="186" w:name="_Toc214436990"/>
      <w:bookmarkStart w:id="187" w:name="_Toc214437433"/>
      <w:bookmarkStart w:id="188" w:name="_Toc214437749"/>
      <w:bookmarkStart w:id="189" w:name="_Toc214457225"/>
      <w:bookmarkStart w:id="190" w:name="_Toc214461338"/>
      <w:bookmarkStart w:id="191" w:name="_Toc214462959"/>
      <w:bookmarkStart w:id="192" w:name="_Toc301358472"/>
      <w:bookmarkStart w:id="193" w:name="_Toc518654880"/>
      <w:r w:rsidRPr="00E808B0">
        <w:rPr>
          <w:noProof w:val="0"/>
        </w:rPr>
        <w:t>E.1.2</w:t>
      </w:r>
      <w:r w:rsidRPr="00E808B0">
        <w:rPr>
          <w:noProof w:val="0"/>
        </w:rPr>
        <w:tab/>
        <w:t>Examples of use</w:t>
      </w:r>
      <w:bookmarkEnd w:id="185"/>
      <w:bookmarkEnd w:id="186"/>
      <w:bookmarkEnd w:id="187"/>
      <w:bookmarkEnd w:id="188"/>
      <w:bookmarkEnd w:id="189"/>
      <w:bookmarkEnd w:id="190"/>
      <w:bookmarkEnd w:id="191"/>
      <w:bookmarkEnd w:id="192"/>
      <w:bookmarkEnd w:id="193"/>
    </w:p>
    <w:p w14:paraId="40152714" w14:textId="77777777" w:rsidR="001A7BE9" w:rsidRPr="00E808B0" w:rsidRDefault="001A7BE9">
      <w:r w:rsidRPr="00E808B0">
        <w:t xml:space="preserve">Metropolitan Medical Center treats a patient, Jane Smith, for whom 3 identifiers are known. (For this example, assume that the HL7 V2 default delimiters are in use: </w:t>
      </w:r>
      <w:r w:rsidRPr="00E808B0">
        <w:rPr>
          <w:rFonts w:ascii="Lucida Console" w:hAnsi="Lucida Console"/>
          <w:b/>
          <w:bCs/>
        </w:rPr>
        <w:t>|</w:t>
      </w:r>
      <w:r w:rsidRPr="00E808B0">
        <w:t xml:space="preserve"> for field separator, </w:t>
      </w:r>
      <w:r w:rsidRPr="00E808B0">
        <w:rPr>
          <w:rFonts w:ascii="Lucida Console" w:hAnsi="Lucida Console"/>
          <w:b/>
          <w:bCs/>
        </w:rPr>
        <w:t>^</w:t>
      </w:r>
      <w:r w:rsidRPr="00E808B0">
        <w:t xml:space="preserve"> for component separator, </w:t>
      </w:r>
      <w:r w:rsidRPr="00E808B0">
        <w:rPr>
          <w:rFonts w:ascii="Lucida Console" w:hAnsi="Lucida Console"/>
          <w:b/>
          <w:bCs/>
        </w:rPr>
        <w:t>~</w:t>
      </w:r>
      <w:r w:rsidRPr="00E808B0">
        <w:t xml:space="preserve"> for repetition separator and </w:t>
      </w:r>
      <w:r w:rsidRPr="00E808B0">
        <w:rPr>
          <w:rFonts w:ascii="Lucida Console" w:hAnsi="Lucida Console"/>
          <w:b/>
          <w:bCs/>
        </w:rPr>
        <w:t>&amp;</w:t>
      </w:r>
      <w:r w:rsidRPr="00E808B0">
        <w:t xml:space="preserve"> for subcomponent separator.)</w:t>
      </w:r>
    </w:p>
    <w:p w14:paraId="0689023C" w14:textId="01BA24E5" w:rsidR="001A7BE9" w:rsidRPr="00E808B0" w:rsidRDefault="001A7BE9">
      <w:pPr>
        <w:pStyle w:val="AppendixHeading3"/>
        <w:rPr>
          <w:noProof w:val="0"/>
        </w:rPr>
      </w:pPr>
      <w:bookmarkStart w:id="194" w:name="_Toc214434076"/>
      <w:bookmarkStart w:id="195" w:name="_Toc214436991"/>
      <w:bookmarkStart w:id="196" w:name="_Toc214437434"/>
      <w:bookmarkStart w:id="197" w:name="_Toc214437750"/>
      <w:bookmarkStart w:id="198" w:name="_Toc214457226"/>
      <w:bookmarkStart w:id="199" w:name="_Toc214461339"/>
      <w:bookmarkStart w:id="200" w:name="_Toc214462960"/>
      <w:bookmarkStart w:id="201" w:name="_Toc301358473"/>
      <w:bookmarkStart w:id="202" w:name="_Toc518654881"/>
      <w:r w:rsidRPr="00E808B0">
        <w:rPr>
          <w:noProof w:val="0"/>
        </w:rPr>
        <w:t>E.1.3</w:t>
      </w:r>
      <w:r w:rsidRPr="00E808B0">
        <w:rPr>
          <w:noProof w:val="0"/>
        </w:rPr>
        <w:tab/>
        <w:t>Data sent by source systems</w:t>
      </w:r>
      <w:bookmarkEnd w:id="194"/>
      <w:bookmarkEnd w:id="195"/>
      <w:bookmarkEnd w:id="196"/>
      <w:bookmarkEnd w:id="197"/>
      <w:bookmarkEnd w:id="198"/>
      <w:bookmarkEnd w:id="199"/>
      <w:bookmarkEnd w:id="200"/>
      <w:bookmarkEnd w:id="201"/>
      <w:bookmarkEnd w:id="202"/>
    </w:p>
    <w:p w14:paraId="512774B6" w14:textId="2D101C60" w:rsidR="001A7BE9" w:rsidRPr="00E808B0" w:rsidRDefault="001A7BE9">
      <w:r w:rsidRPr="00E808B0">
        <w:t xml:space="preserve">The source systems provide data to the Patient Identifier Cross-reference Manager. These data are sent either in a Patient Identity Feed [ITI-8] </w:t>
      </w:r>
      <w:r w:rsidR="00D536E0" w:rsidRPr="00E808B0">
        <w:t xml:space="preserve">transaction </w:t>
      </w:r>
      <w:r w:rsidRPr="00E808B0">
        <w:t>or in response to a PIX Query</w:t>
      </w:r>
      <w:r w:rsidR="00D536E0" w:rsidRPr="00E808B0">
        <w:t xml:space="preserve"> [ITI-9]</w:t>
      </w:r>
      <w:r w:rsidRPr="00E808B0">
        <w:t>.</w:t>
      </w:r>
    </w:p>
    <w:p w14:paraId="71B55DCE" w14:textId="77777777" w:rsidR="001A7BE9" w:rsidRPr="00E808B0" w:rsidRDefault="001A7BE9" w:rsidP="003067F6">
      <w:pPr>
        <w:pStyle w:val="BodyText"/>
      </w:pPr>
      <w:r w:rsidRPr="00E808B0">
        <w:t xml:space="preserve">Patient Smith’s Social Security number is </w:t>
      </w:r>
      <w:r w:rsidRPr="00E808B0">
        <w:rPr>
          <w:b/>
          <w:bCs/>
        </w:rPr>
        <w:t>999-99-4452</w:t>
      </w:r>
      <w:r w:rsidRPr="00E808B0">
        <w:t xml:space="preserve">. This number is assigned by the U.S. Social Security Administration. </w:t>
      </w:r>
    </w:p>
    <w:p w14:paraId="55DC930F" w14:textId="77777777" w:rsidR="001A7BE9" w:rsidRPr="00E808B0" w:rsidRDefault="001A7BE9">
      <w:pPr>
        <w:ind w:left="1080"/>
      </w:pPr>
      <w:r w:rsidRPr="00E808B0">
        <w:t xml:space="preserve">The ADT system sends the Social Security number at registration, in an occurrence of </w:t>
      </w:r>
      <w:r w:rsidRPr="00E808B0">
        <w:rPr>
          <w:i/>
          <w:iCs/>
        </w:rPr>
        <w:t>PID-3-Patient Identifier List</w:t>
      </w:r>
      <w:r w:rsidRPr="00E808B0">
        <w:t xml:space="preserve"> that looks like this:</w:t>
      </w:r>
    </w:p>
    <w:p w14:paraId="0A027D98" w14:textId="77777777" w:rsidR="001A7BE9" w:rsidRPr="00E808B0" w:rsidRDefault="001A7BE9" w:rsidP="00C81D39">
      <w:pPr>
        <w:ind w:left="1440"/>
        <w:rPr>
          <w:rFonts w:ascii="Courier New" w:hAnsi="Courier New"/>
          <w:b/>
          <w:bCs/>
        </w:rPr>
      </w:pPr>
      <w:r w:rsidRPr="00E808B0">
        <w:rPr>
          <w:rFonts w:ascii="Courier New" w:hAnsi="Courier New"/>
          <w:b/>
          <w:bCs/>
        </w:rPr>
        <w:t>999-99-4452^^^USSSA</w:t>
      </w:r>
    </w:p>
    <w:p w14:paraId="1C98ED36" w14:textId="77777777" w:rsidR="001A7BE9" w:rsidRPr="00E808B0" w:rsidRDefault="001A7BE9">
      <w:pPr>
        <w:ind w:left="1080"/>
      </w:pPr>
      <w:r w:rsidRPr="00E808B0">
        <w:t>Note that only Subcomponent 1 of Assigning Authority is assigned here, while Subcomponents 2 and 3 are left empty.</w:t>
      </w:r>
    </w:p>
    <w:p w14:paraId="31D104EA" w14:textId="77777777" w:rsidR="001A7BE9" w:rsidRPr="00E808B0" w:rsidRDefault="001A7BE9" w:rsidP="003067F6">
      <w:pPr>
        <w:pStyle w:val="BodyText"/>
      </w:pPr>
      <w:r w:rsidRPr="00E808B0">
        <w:t xml:space="preserve">Patient Smith’s medical record number is </w:t>
      </w:r>
      <w:r w:rsidRPr="00E808B0">
        <w:rPr>
          <w:b/>
        </w:rPr>
        <w:t>9990-99497</w:t>
      </w:r>
      <w:r w:rsidRPr="00E808B0">
        <w:t xml:space="preserve">. This number is assigned by Metropolitan Medical Center, for which no external identifier is known. Metropolitan Medical Center incorporates the Namespace ID </w:t>
      </w:r>
      <w:r w:rsidRPr="00E808B0">
        <w:rPr>
          <w:b/>
        </w:rPr>
        <w:t>99MMC</w:t>
      </w:r>
      <w:r w:rsidRPr="00E808B0">
        <w:t xml:space="preserve"> for the medical record numbers it assigns.</w:t>
      </w:r>
    </w:p>
    <w:p w14:paraId="3AB645BF" w14:textId="77777777" w:rsidR="001A7BE9" w:rsidRPr="00E808B0" w:rsidRDefault="001A7BE9">
      <w:pPr>
        <w:ind w:left="1080"/>
      </w:pPr>
      <w:r w:rsidRPr="00E808B0">
        <w:lastRenderedPageBreak/>
        <w:t xml:space="preserve">The ADT system sends the medical record number at registration, in an occurrence of </w:t>
      </w:r>
      <w:r w:rsidRPr="00E808B0">
        <w:rPr>
          <w:i/>
          <w:iCs/>
        </w:rPr>
        <w:t>PID-3-Patient Identifier List</w:t>
      </w:r>
      <w:r w:rsidRPr="00E808B0">
        <w:t xml:space="preserve"> that looks like this:</w:t>
      </w:r>
    </w:p>
    <w:p w14:paraId="7D9E87D3" w14:textId="77777777" w:rsidR="001A7BE9" w:rsidRPr="00E808B0" w:rsidRDefault="001A7BE9" w:rsidP="00C81D39">
      <w:pPr>
        <w:ind w:left="1440"/>
        <w:rPr>
          <w:rFonts w:ascii="Courier New" w:hAnsi="Courier New"/>
          <w:b/>
          <w:bCs/>
        </w:rPr>
      </w:pPr>
      <w:r w:rsidRPr="00E808B0">
        <w:rPr>
          <w:rFonts w:ascii="Courier New" w:hAnsi="Courier New"/>
          <w:b/>
          <w:bCs/>
        </w:rPr>
        <w:t>999099497^^^99MMC</w:t>
      </w:r>
    </w:p>
    <w:p w14:paraId="45CDA8E1" w14:textId="77777777" w:rsidR="001A7BE9" w:rsidRPr="00E808B0" w:rsidRDefault="001A7BE9">
      <w:pPr>
        <w:ind w:left="1080"/>
      </w:pPr>
      <w:r w:rsidRPr="00E808B0">
        <w:t>Note again that only Subcomponent 1 of Assigning Authority is assigned here.</w:t>
      </w:r>
    </w:p>
    <w:p w14:paraId="7DD4AA0F" w14:textId="77777777" w:rsidR="001A7BE9" w:rsidRPr="00E808B0" w:rsidRDefault="001A7BE9" w:rsidP="003067F6">
      <w:pPr>
        <w:pStyle w:val="BodyText"/>
      </w:pPr>
      <w:r w:rsidRPr="00E808B0">
        <w:t xml:space="preserve">Patient Smith’s medical insurance number is </w:t>
      </w:r>
      <w:r w:rsidRPr="00E808B0">
        <w:rPr>
          <w:b/>
        </w:rPr>
        <w:t>99998410</w:t>
      </w:r>
      <w:r w:rsidRPr="00E808B0">
        <w:t xml:space="preserve">. This number is assigned by MLH Life &amp; Casualty Company, whose Internet domain name is </w:t>
      </w:r>
      <w:r w:rsidRPr="00E808B0">
        <w:rPr>
          <w:b/>
        </w:rPr>
        <w:t>www.mlhlifecasualty.com</w:t>
      </w:r>
      <w:r w:rsidRPr="00E808B0">
        <w:t>.</w:t>
      </w:r>
      <w:r w:rsidRPr="00E808B0">
        <w:rPr>
          <w:rStyle w:val="FootnoteReference"/>
        </w:rPr>
        <w:footnoteReference w:id="5"/>
      </w:r>
    </w:p>
    <w:p w14:paraId="628CF7FC" w14:textId="77777777" w:rsidR="001A7BE9" w:rsidRPr="00E808B0" w:rsidRDefault="001A7BE9">
      <w:pPr>
        <w:ind w:left="1080"/>
      </w:pPr>
      <w:r w:rsidRPr="00E808B0">
        <w:t xml:space="preserve">The billing system sends the medical insurance number in an occurrence of </w:t>
      </w:r>
      <w:r w:rsidRPr="00E808B0">
        <w:rPr>
          <w:i/>
          <w:iCs/>
        </w:rPr>
        <w:t>PID-3-Patient Identifier List</w:t>
      </w:r>
      <w:r w:rsidRPr="00E808B0">
        <w:t xml:space="preserve"> that looks like this:</w:t>
      </w:r>
    </w:p>
    <w:p w14:paraId="5512662C"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99998410^^^&amp;www.mlhlife.com&amp;DNS</w:t>
      </w:r>
    </w:p>
    <w:p w14:paraId="3DE687D7" w14:textId="77777777" w:rsidR="001A7BE9" w:rsidRPr="00E808B0" w:rsidRDefault="001A7BE9">
      <w:pPr>
        <w:ind w:left="1080"/>
      </w:pPr>
      <w:r w:rsidRPr="00E808B0">
        <w:t>Note that only Subcomponents 2 and 3 of Assigning Authority are assigned here. Also note the value</w:t>
      </w:r>
      <w:r w:rsidRPr="00E808B0">
        <w:rPr>
          <w:b/>
          <w:bCs/>
        </w:rPr>
        <w:t xml:space="preserve"> DNS </w:t>
      </w:r>
      <w:r w:rsidRPr="00E808B0">
        <w:t>in the third subcomponent of Component 4 to indicate an Internet domain name.</w:t>
      </w:r>
    </w:p>
    <w:p w14:paraId="4FF6257C" w14:textId="564DC1F8" w:rsidR="001A7BE9" w:rsidRPr="00E808B0" w:rsidRDefault="001A7BE9">
      <w:pPr>
        <w:pStyle w:val="AppendixHeading3"/>
        <w:rPr>
          <w:noProof w:val="0"/>
        </w:rPr>
      </w:pPr>
      <w:bookmarkStart w:id="203" w:name="_Toc214434077"/>
      <w:bookmarkStart w:id="204" w:name="_Toc214436992"/>
      <w:bookmarkStart w:id="205" w:name="_Toc214437435"/>
      <w:bookmarkStart w:id="206" w:name="_Toc214437751"/>
      <w:bookmarkStart w:id="207" w:name="_Toc214457227"/>
      <w:bookmarkStart w:id="208" w:name="_Toc214461340"/>
      <w:bookmarkStart w:id="209" w:name="_Toc214462961"/>
      <w:bookmarkStart w:id="210" w:name="_Toc301358474"/>
      <w:bookmarkStart w:id="211" w:name="_Toc518654882"/>
      <w:r w:rsidRPr="00E808B0">
        <w:rPr>
          <w:noProof w:val="0"/>
        </w:rPr>
        <w:t>E.1.4</w:t>
      </w:r>
      <w:r w:rsidRPr="00E808B0">
        <w:rPr>
          <w:noProof w:val="0"/>
        </w:rPr>
        <w:tab/>
        <w:t>Data sent by the Patient Identifier Cross-reference Manager</w:t>
      </w:r>
      <w:bookmarkEnd w:id="203"/>
      <w:bookmarkEnd w:id="204"/>
      <w:bookmarkEnd w:id="205"/>
      <w:bookmarkEnd w:id="206"/>
      <w:bookmarkEnd w:id="207"/>
      <w:bookmarkEnd w:id="208"/>
      <w:bookmarkEnd w:id="209"/>
      <w:bookmarkEnd w:id="210"/>
      <w:bookmarkEnd w:id="211"/>
    </w:p>
    <w:p w14:paraId="3108F2D8" w14:textId="77777777" w:rsidR="001A7BE9" w:rsidRPr="00E808B0" w:rsidRDefault="001A7BE9">
      <w:r w:rsidRPr="00E808B0">
        <w:t xml:space="preserve">The Patient Identifier Cross-reference Manager implements HL7 Table 0363, </w:t>
      </w:r>
      <w:r w:rsidRPr="00E808B0">
        <w:rPr>
          <w:i/>
          <w:iCs/>
        </w:rPr>
        <w:t>Assigning Authority</w:t>
      </w:r>
      <w:r w:rsidRPr="00E808B0">
        <w:t xml:space="preserve">, by incorporating the values in HL7 Version 2.5 as well as the values </w:t>
      </w:r>
      <w:r w:rsidRPr="00E808B0">
        <w:rPr>
          <w:b/>
          <w:bCs/>
        </w:rPr>
        <w:t>99MMC</w:t>
      </w:r>
      <w:r w:rsidRPr="00E808B0">
        <w:t xml:space="preserve"> for Metropolitan Medical Center and</w:t>
      </w:r>
      <w:r w:rsidRPr="00E808B0">
        <w:rPr>
          <w:b/>
          <w:bCs/>
        </w:rPr>
        <w:t xml:space="preserve"> 99MLHLIFE</w:t>
      </w:r>
      <w:r w:rsidRPr="00E808B0">
        <w:t xml:space="preserve"> for MLH Life &amp; Casualty.</w:t>
      </w:r>
      <w:r w:rsidRPr="00E808B0">
        <w:rPr>
          <w:rStyle w:val="FootnoteReference"/>
        </w:rPr>
        <w:footnoteReference w:id="6"/>
      </w:r>
      <w:r w:rsidRPr="00E808B0">
        <w:rPr>
          <w:rStyle w:val="FootnoteReference"/>
        </w:rPr>
        <w:t xml:space="preserve"> </w:t>
      </w:r>
      <w:r w:rsidRPr="00E808B0">
        <w:t xml:space="preserve"> It also includes a known ISO Object Identifier for the Social Security Administration, </w:t>
      </w:r>
      <w:r w:rsidRPr="00E808B0">
        <w:rPr>
          <w:b/>
          <w:bCs/>
        </w:rPr>
        <w:t>1.2.</w:t>
      </w:r>
      <w:proofErr w:type="gramStart"/>
      <w:r w:rsidRPr="00E808B0">
        <w:rPr>
          <w:b/>
          <w:bCs/>
        </w:rPr>
        <w:t>mm.nnnnn</w:t>
      </w:r>
      <w:proofErr w:type="gramEnd"/>
      <w:r w:rsidRPr="00E808B0">
        <w:rPr>
          <w:b/>
          <w:bCs/>
        </w:rPr>
        <w:t>.555.6666</w:t>
      </w:r>
      <w:r w:rsidRPr="00E808B0">
        <w:t>.</w:t>
      </w:r>
      <w:r w:rsidRPr="00E808B0">
        <w:rPr>
          <w:rStyle w:val="FootnoteReference"/>
        </w:rPr>
        <w:footnoteReference w:id="7"/>
      </w:r>
    </w:p>
    <w:p w14:paraId="3F59186B" w14:textId="77777777" w:rsidR="001A7BE9" w:rsidRPr="00E808B0" w:rsidRDefault="001A7BE9">
      <w:r w:rsidRPr="00E808B0">
        <w:t xml:space="preserve">To send the identifiers in </w:t>
      </w:r>
      <w:r w:rsidRPr="00E808B0">
        <w:rPr>
          <w:i/>
          <w:iCs/>
        </w:rPr>
        <w:t>PID-3-Patient Identifier List</w:t>
      </w:r>
      <w:r w:rsidRPr="00E808B0">
        <w:t xml:space="preserve">, the Patient Identifier Cross-reference Manager builds and concatenates them as follows. </w:t>
      </w:r>
    </w:p>
    <w:p w14:paraId="580A9371" w14:textId="77777777" w:rsidR="001A7BE9" w:rsidRPr="00E808B0" w:rsidRDefault="001A7BE9"/>
    <w:p w14:paraId="28C73656" w14:textId="77777777" w:rsidR="001A7BE9" w:rsidRPr="00E808B0" w:rsidRDefault="001A7BE9" w:rsidP="003067F6">
      <w:pPr>
        <w:pStyle w:val="BodyText"/>
      </w:pPr>
      <w:r w:rsidRPr="00E808B0">
        <w:t xml:space="preserve">In the first occurrence, the Social Security number is sent in the first component, as well as the known internal and external values for SSN assigning authority in the fourth component. Note the value </w:t>
      </w:r>
      <w:r w:rsidRPr="00E808B0">
        <w:rPr>
          <w:b/>
          <w:bCs/>
        </w:rPr>
        <w:t xml:space="preserve">ISO </w:t>
      </w:r>
      <w:r w:rsidRPr="00E808B0">
        <w:t>in the third subcomponent of Component 4 to indicate an ISO Object Identifier.</w:t>
      </w:r>
    </w:p>
    <w:p w14:paraId="7D7C4460"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999-99-4452^^^USSSA&amp;1.2.mm.nnnnn.555.6666&amp;ISO</w:t>
      </w:r>
    </w:p>
    <w:p w14:paraId="23580D7D" w14:textId="77777777" w:rsidR="001A7BE9" w:rsidRPr="00E808B0" w:rsidRDefault="001A7BE9" w:rsidP="003067F6">
      <w:pPr>
        <w:pStyle w:val="BodyText"/>
      </w:pPr>
    </w:p>
    <w:p w14:paraId="040A3C92" w14:textId="77777777" w:rsidR="001A7BE9" w:rsidRPr="00E808B0" w:rsidRDefault="001A7BE9" w:rsidP="003067F6">
      <w:pPr>
        <w:pStyle w:val="BodyText"/>
      </w:pPr>
      <w:r w:rsidRPr="00E808B0">
        <w:t>In the second occurrence, the medical insurance number is sent in the first component, as well as the known internal and external values for insurance number assigning authority in the fourth component.</w:t>
      </w:r>
    </w:p>
    <w:p w14:paraId="16879EEE" w14:textId="5E1D6BC9" w:rsidR="001A7BE9" w:rsidRPr="00E808B0" w:rsidRDefault="001A7BE9" w:rsidP="00125F6C">
      <w:pPr>
        <w:ind w:left="1440"/>
      </w:pPr>
      <w:r w:rsidRPr="00E808B0">
        <w:rPr>
          <w:rFonts w:ascii="Courier New" w:hAnsi="Courier New" w:cs="Courier New"/>
          <w:b/>
          <w:bCs/>
        </w:rPr>
        <w:t>99998410^^^99MLHLIFE&amp;www.mlhlife.com&amp;DNS</w:t>
      </w:r>
    </w:p>
    <w:p w14:paraId="6BE8D2FF" w14:textId="77777777" w:rsidR="001A7BE9" w:rsidRPr="00E808B0" w:rsidRDefault="001A7BE9" w:rsidP="003067F6">
      <w:pPr>
        <w:pStyle w:val="BodyText"/>
      </w:pPr>
      <w:r w:rsidRPr="00E808B0">
        <w:lastRenderedPageBreak/>
        <w:t xml:space="preserve">In the third occurrence, the medical record number is sent in the first component, as well as the known internal and external values for MRN assigning authority in the fourth component. Note that no external value is known for MRN assigning authority, so the HIS repeats the internal value as an external value and uses the value </w:t>
      </w:r>
      <w:r w:rsidRPr="00E808B0">
        <w:rPr>
          <w:b/>
          <w:bCs/>
        </w:rPr>
        <w:t>L</w:t>
      </w:r>
      <w:r w:rsidRPr="00E808B0">
        <w:t xml:space="preserve"> in the third subcomponent of Component 4 to indicate a locally assigned value.</w:t>
      </w:r>
    </w:p>
    <w:p w14:paraId="5DF365DD"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999099497^^^99MMC&amp;99MMC&amp;L</w:t>
      </w:r>
    </w:p>
    <w:p w14:paraId="5D97B868" w14:textId="2E426905" w:rsidR="001A7BE9" w:rsidRPr="00E808B0" w:rsidRDefault="001A7BE9">
      <w:r w:rsidRPr="00E808B0">
        <w:t>In sending all values in a PIX Update Notification</w:t>
      </w:r>
      <w:r w:rsidR="00BB50EC" w:rsidRPr="00E808B0">
        <w:t xml:space="preserve"> [ITI-10]</w:t>
      </w:r>
      <w:r w:rsidRPr="00E808B0">
        <w:t xml:space="preserve"> transaction, the Patient Identifier Cross-reference Manager concatenates the three </w:t>
      </w:r>
      <w:r w:rsidRPr="00E808B0">
        <w:rPr>
          <w:i/>
          <w:iCs/>
        </w:rPr>
        <w:t>PID-3-Patient Identifier List</w:t>
      </w:r>
      <w:r w:rsidRPr="00E808B0">
        <w:t xml:space="preserve"> values using the repetition separator:</w:t>
      </w:r>
    </w:p>
    <w:p w14:paraId="208A67EB" w14:textId="77777777" w:rsidR="001A7BE9" w:rsidRPr="00E808B0" w:rsidRDefault="001A7BE9">
      <w:pPr>
        <w:ind w:left="1080" w:hanging="360"/>
        <w:rPr>
          <w:rFonts w:ascii="Courier New" w:hAnsi="Courier New" w:cs="Courier New"/>
          <w:b/>
          <w:bCs/>
        </w:rPr>
      </w:pPr>
      <w:r w:rsidRPr="00E808B0">
        <w:rPr>
          <w:rFonts w:ascii="Courier New" w:hAnsi="Courier New" w:cs="Courier New"/>
          <w:b/>
          <w:bCs/>
        </w:rPr>
        <w:t>|999994452^^^USSSA&amp;1.2.mm.nnnnn.555.6666&amp;ISO~99998410^^^99ABCLIFE&amp;www.abclife.com&amp;DNS~999099497^^^99MMC&amp;99MMC&amp;|</w:t>
      </w:r>
    </w:p>
    <w:p w14:paraId="2C747297" w14:textId="15711D4F" w:rsidR="001A7BE9" w:rsidRPr="00E808B0" w:rsidRDefault="001A7BE9">
      <w:pPr>
        <w:pStyle w:val="AppendixHeading2"/>
        <w:rPr>
          <w:noProof w:val="0"/>
        </w:rPr>
      </w:pPr>
      <w:bookmarkStart w:id="212" w:name="_Toc169692794"/>
      <w:bookmarkStart w:id="213" w:name="_Toc174274310"/>
      <w:bookmarkStart w:id="214" w:name="_Toc269052470"/>
      <w:bookmarkStart w:id="215" w:name="_Toc301358475"/>
      <w:bookmarkStart w:id="216" w:name="_Toc518654883"/>
      <w:r w:rsidRPr="00E808B0">
        <w:rPr>
          <w:noProof w:val="0"/>
        </w:rPr>
        <w:t>E.2</w:t>
      </w:r>
      <w:r w:rsidRPr="00E808B0">
        <w:rPr>
          <w:noProof w:val="0"/>
        </w:rPr>
        <w:tab/>
        <w:t>HL7 V3 II Data Type</w:t>
      </w:r>
      <w:bookmarkEnd w:id="212"/>
      <w:bookmarkEnd w:id="213"/>
      <w:bookmarkEnd w:id="214"/>
      <w:bookmarkEnd w:id="215"/>
      <w:bookmarkEnd w:id="216"/>
    </w:p>
    <w:p w14:paraId="0A5CE11A" w14:textId="77777777" w:rsidR="001A7BE9" w:rsidRPr="00E808B0" w:rsidRDefault="001A7BE9">
      <w:r w:rsidRPr="00E808B0">
        <w:t xml:space="preserve">The Health Level Seven Standard Version 3 (HL7 V3) uses data type II to express an identifier that uniquely identifies a thing or object (see HL7 Version 3 Standard Data Types), including medical record number or other patient identifiers. We discuss here how IHE IT Infrastructure profiles the use of II data type to express patient identifiers in HL7 V3 messages and HL7 V3 CDA Document Templates defined or referenced in this Technical Framework. In the following text of this section, all requirements for the II data type are specified solely in the context of patient identifier expression. </w:t>
      </w:r>
    </w:p>
    <w:p w14:paraId="2834588C" w14:textId="77777777" w:rsidR="001A7BE9" w:rsidRPr="00E808B0" w:rsidRDefault="001A7BE9">
      <w:r w:rsidRPr="00E808B0">
        <w:t xml:space="preserve">Since IHE adds additional constraints to the II data type, requirements for populating its elements vary slightly, depending on what actor is originating a transaction (or create a CDA document), in which Patient ID is expressed. If the Patient Identifier Cross-reference Manager is the source of the Patient ID in a message, the requirements (specifically, with respect to populating the </w:t>
      </w:r>
      <w:proofErr w:type="spellStart"/>
      <w:r w:rsidRPr="00E808B0">
        <w:t>assigningAuthorityName</w:t>
      </w:r>
      <w:proofErr w:type="spellEnd"/>
      <w:r w:rsidRPr="00E808B0">
        <w:t xml:space="preserve"> elements) are more rigorous than otherwise.</w:t>
      </w:r>
    </w:p>
    <w:p w14:paraId="7B35ABE0" w14:textId="13658045" w:rsidR="001A7BE9" w:rsidRPr="00E808B0" w:rsidRDefault="001A7BE9">
      <w:r w:rsidRPr="00E808B0">
        <w:t>The IHE IT Infrastructure Technical Framework adds constraints to the II data type for Patient ID expression in HL7 V3 messages or CDA documents, in order to maintain compatibility with the explicit relationship between a Patient ID Domain (assigning authority) and a Patient ID issued in the Domain present in the HL7 V2 CX data type. In HL7 V2 messages defined in the IHE IT Infrastructure Technical Framework, Patient ID is expressed in the form of an identifier value (CX.ID) issued in a domain (</w:t>
      </w:r>
      <w:proofErr w:type="spellStart"/>
      <w:proofErr w:type="gramStart"/>
      <w:r w:rsidRPr="00E808B0">
        <w:t>CX.AssigningAuthority</w:t>
      </w:r>
      <w:proofErr w:type="spellEnd"/>
      <w:proofErr w:type="gramEnd"/>
      <w:r w:rsidRPr="00E808B0">
        <w:t xml:space="preserve">) (see </w:t>
      </w:r>
      <w:r w:rsidR="00DA015B" w:rsidRPr="00E808B0">
        <w:t>Section</w:t>
      </w:r>
      <w:r w:rsidRPr="00E808B0">
        <w:t xml:space="preserve"> E.1). Even though HL7 V3 provides additional mechanisms for an explicit expression of the key concept of Patient ID Domain (via scoping organizations), the constraints added to the II data type in this section enable a seamless interoperability among HL7 V2 messages, HL7 V3 messages, as well as CDA documents, which may participate in the same IT Infrastructure Profile.</w:t>
      </w:r>
    </w:p>
    <w:p w14:paraId="550FB958" w14:textId="77777777" w:rsidR="001A7BE9" w:rsidRPr="00E808B0" w:rsidRDefault="001A7BE9">
      <w:r w:rsidRPr="00E808B0">
        <w:t>At the same time, it is also important to represent the RIM-based association between assigning authority and patient identifiers, which is expected by systems using the rich semantics of the RIM. In order to achieve that IHE imposes several constraints regarding patient IDs on the HL7 V3 models used in IHE transactions:</w:t>
      </w:r>
    </w:p>
    <w:p w14:paraId="5746404E" w14:textId="77777777" w:rsidR="001A7BE9" w:rsidRPr="00E808B0" w:rsidRDefault="001A7BE9" w:rsidP="003067F6">
      <w:pPr>
        <w:pStyle w:val="ListNumber2"/>
        <w:numPr>
          <w:ilvl w:val="0"/>
          <w:numId w:val="54"/>
        </w:numPr>
      </w:pPr>
      <w:r w:rsidRPr="00E808B0">
        <w:t>Identifiers for the patient are class attributes of a specific role, and never of the Person class of the patient.</w:t>
      </w:r>
    </w:p>
    <w:p w14:paraId="3D1DDA49" w14:textId="77777777" w:rsidR="001A7BE9" w:rsidRPr="00E808B0" w:rsidRDefault="001A7BE9" w:rsidP="003067F6">
      <w:pPr>
        <w:pStyle w:val="ListNumber2"/>
        <w:numPr>
          <w:ilvl w:val="0"/>
          <w:numId w:val="54"/>
        </w:numPr>
      </w:pPr>
      <w:r w:rsidRPr="00E808B0">
        <w:lastRenderedPageBreak/>
        <w:t>When the Patient role is scoped by a Provider organization, only patient IDs assigned by the provider organization are allowed in the Patient class, the root element of the patient IDs shall match the root element of the provider organization ID, and the provider organization ID shall have no extension element.</w:t>
      </w:r>
    </w:p>
    <w:p w14:paraId="3D4BF637" w14:textId="77777777" w:rsidR="001A7BE9" w:rsidRPr="00E808B0" w:rsidRDefault="001A7BE9" w:rsidP="003067F6">
      <w:pPr>
        <w:pStyle w:val="ListNumber2"/>
        <w:numPr>
          <w:ilvl w:val="0"/>
          <w:numId w:val="54"/>
        </w:numPr>
      </w:pPr>
      <w:r w:rsidRPr="00E808B0">
        <w:t>When any other role associated with the Person class of the patient is scoped by an organization, the root element of the role IDs shall match the root element of the scoping organization ID, and the scoping organization ID shall have no extension element.</w:t>
      </w:r>
    </w:p>
    <w:p w14:paraId="263171B3" w14:textId="77777777" w:rsidR="001A7BE9" w:rsidRPr="00E808B0" w:rsidRDefault="001A7BE9" w:rsidP="003067F6">
      <w:pPr>
        <w:pStyle w:val="ListNumber2"/>
        <w:numPr>
          <w:ilvl w:val="0"/>
          <w:numId w:val="54"/>
        </w:numPr>
      </w:pPr>
      <w:r w:rsidRPr="00E808B0">
        <w:t>A receiver of an HL7 v3 message shall consider the IDs in all roles associated with the Person class of the patient as valid patient IDs.</w:t>
      </w:r>
    </w:p>
    <w:p w14:paraId="51E3B213" w14:textId="77777777" w:rsidR="001A7BE9" w:rsidRPr="00E808B0" w:rsidRDefault="001A7BE9" w:rsidP="003067F6">
      <w:pPr>
        <w:pStyle w:val="ListNumber2"/>
        <w:numPr>
          <w:ilvl w:val="0"/>
          <w:numId w:val="54"/>
        </w:numPr>
      </w:pPr>
      <w:r w:rsidRPr="00E808B0">
        <w:t>A receiver of an HL7 v3 message shall not be required to maintain the various roles associated with the Person class of the patient, as long as, when becoming a sender, it can appropriately send all relevant patient IDs according to the requirements of a particular transaction.</w:t>
      </w:r>
    </w:p>
    <w:p w14:paraId="273358C6" w14:textId="2ECD104F" w:rsidR="001A7BE9" w:rsidRPr="00E808B0" w:rsidRDefault="001A7BE9">
      <w:pPr>
        <w:pStyle w:val="AppendixHeading3"/>
        <w:rPr>
          <w:bCs/>
          <w:noProof w:val="0"/>
        </w:rPr>
      </w:pPr>
      <w:bookmarkStart w:id="217" w:name="_Toc111558291"/>
      <w:bookmarkStart w:id="218" w:name="_Toc169692795"/>
      <w:bookmarkStart w:id="219" w:name="_Toc174274311"/>
      <w:bookmarkStart w:id="220" w:name="_Toc269052471"/>
      <w:bookmarkStart w:id="221" w:name="_Toc301358476"/>
      <w:bookmarkStart w:id="222" w:name="_Toc518654884"/>
      <w:r w:rsidRPr="00E808B0">
        <w:rPr>
          <w:bCs/>
          <w:noProof w:val="0"/>
        </w:rPr>
        <w:t>E.2.1</w:t>
      </w:r>
      <w:r w:rsidRPr="00E808B0">
        <w:rPr>
          <w:bCs/>
          <w:noProof w:val="0"/>
        </w:rPr>
        <w:tab/>
        <w:t>Patient Identifier Cross-reference Manager requirements</w:t>
      </w:r>
      <w:bookmarkEnd w:id="217"/>
      <w:bookmarkEnd w:id="218"/>
      <w:bookmarkEnd w:id="219"/>
      <w:bookmarkEnd w:id="220"/>
      <w:bookmarkEnd w:id="221"/>
      <w:bookmarkEnd w:id="222"/>
    </w:p>
    <w:p w14:paraId="1BCEB7DA" w14:textId="4A05AF17" w:rsidR="001A7BE9" w:rsidRPr="00E808B0" w:rsidRDefault="001A7BE9">
      <w:r w:rsidRPr="00E808B0">
        <w:t>The Patient Identifier Cross-reference Manager is expected to have access to complete information for a Patient ID value and its issuing Patient ID Domain (assigning authority). To facilitate interoperability, it is required that the Patient Identifier Cross-reference Manager provide all this information in an instance of II the data type to express Patient ID. Table E-2.1-1 specifies the requirements of the II data type to the Patient Identifier Cross-reference Manager.</w:t>
      </w:r>
    </w:p>
    <w:p w14:paraId="646FE090" w14:textId="77777777" w:rsidR="001A7BE9" w:rsidRPr="00E808B0" w:rsidRDefault="001A7BE9">
      <w:pPr>
        <w:pStyle w:val="TableTitle"/>
        <w:rPr>
          <w:noProof w:val="0"/>
        </w:rPr>
      </w:pPr>
      <w:r w:rsidRPr="00E808B0">
        <w:rPr>
          <w:noProof w:val="0"/>
        </w:rPr>
        <w:t xml:space="preserve">Table E.2.1-1: Usage of HL7 V3 II Data Type by the PIX Manager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E808B0" w14:paraId="206AD4A2" w14:textId="77777777">
        <w:trPr>
          <w:cantSplit/>
          <w:tblHeader/>
          <w:jc w:val="center"/>
        </w:trPr>
        <w:tc>
          <w:tcPr>
            <w:tcW w:w="2170" w:type="dxa"/>
            <w:shd w:val="clear" w:color="auto" w:fill="D9D9D9"/>
          </w:tcPr>
          <w:p w14:paraId="3306E142" w14:textId="77777777" w:rsidR="001A7BE9" w:rsidRPr="00E808B0" w:rsidRDefault="001A7BE9">
            <w:pPr>
              <w:pStyle w:val="TableEntryHeader"/>
            </w:pPr>
            <w:r w:rsidRPr="00E808B0">
              <w:t>Name</w:t>
            </w:r>
          </w:p>
        </w:tc>
        <w:tc>
          <w:tcPr>
            <w:tcW w:w="827" w:type="dxa"/>
            <w:shd w:val="clear" w:color="auto" w:fill="D9D9D9"/>
          </w:tcPr>
          <w:p w14:paraId="29FC7EDD" w14:textId="77777777" w:rsidR="001A7BE9" w:rsidRPr="00E808B0" w:rsidRDefault="001A7BE9">
            <w:pPr>
              <w:pStyle w:val="TableEntryHeader"/>
            </w:pPr>
            <w:r w:rsidRPr="00E808B0">
              <w:t>Type</w:t>
            </w:r>
          </w:p>
        </w:tc>
        <w:tc>
          <w:tcPr>
            <w:tcW w:w="616" w:type="dxa"/>
            <w:shd w:val="clear" w:color="auto" w:fill="D9D9D9"/>
          </w:tcPr>
          <w:p w14:paraId="569BAE9D" w14:textId="77777777" w:rsidR="001A7BE9" w:rsidRPr="00E808B0" w:rsidRDefault="001A7BE9">
            <w:pPr>
              <w:pStyle w:val="TableEntryHeader"/>
            </w:pPr>
            <w:proofErr w:type="spellStart"/>
            <w:r w:rsidRPr="00E808B0">
              <w:t>Opt</w:t>
            </w:r>
            <w:proofErr w:type="spellEnd"/>
          </w:p>
        </w:tc>
        <w:tc>
          <w:tcPr>
            <w:tcW w:w="4011" w:type="dxa"/>
            <w:shd w:val="clear" w:color="auto" w:fill="D9D9D9"/>
          </w:tcPr>
          <w:p w14:paraId="2D869E12" w14:textId="77777777" w:rsidR="001A7BE9" w:rsidRPr="00E808B0" w:rsidRDefault="001A7BE9">
            <w:pPr>
              <w:pStyle w:val="TableEntryHeader"/>
            </w:pPr>
            <w:r w:rsidRPr="00E808B0">
              <w:t>Name</w:t>
            </w:r>
          </w:p>
        </w:tc>
      </w:tr>
      <w:tr w:rsidR="001A7BE9" w:rsidRPr="00E808B0" w14:paraId="02B8B2D3" w14:textId="77777777">
        <w:trPr>
          <w:jc w:val="center"/>
        </w:trPr>
        <w:tc>
          <w:tcPr>
            <w:tcW w:w="2170" w:type="dxa"/>
          </w:tcPr>
          <w:p w14:paraId="3D6C1841" w14:textId="77777777" w:rsidR="001A7BE9" w:rsidRPr="00E808B0" w:rsidRDefault="001A7BE9">
            <w:pPr>
              <w:pStyle w:val="TableEntry"/>
              <w:rPr>
                <w:noProof w:val="0"/>
              </w:rPr>
            </w:pPr>
            <w:r w:rsidRPr="00E808B0">
              <w:rPr>
                <w:noProof w:val="0"/>
              </w:rPr>
              <w:t>Root</w:t>
            </w:r>
          </w:p>
        </w:tc>
        <w:tc>
          <w:tcPr>
            <w:tcW w:w="827" w:type="dxa"/>
          </w:tcPr>
          <w:p w14:paraId="76EB4170" w14:textId="77777777" w:rsidR="001A7BE9" w:rsidRPr="00E808B0" w:rsidRDefault="001A7BE9">
            <w:pPr>
              <w:pStyle w:val="TableEntry"/>
              <w:rPr>
                <w:noProof w:val="0"/>
              </w:rPr>
            </w:pPr>
            <w:r w:rsidRPr="00E808B0">
              <w:rPr>
                <w:noProof w:val="0"/>
              </w:rPr>
              <w:t>OID</w:t>
            </w:r>
          </w:p>
        </w:tc>
        <w:tc>
          <w:tcPr>
            <w:tcW w:w="616" w:type="dxa"/>
          </w:tcPr>
          <w:p w14:paraId="3A3A5EFF" w14:textId="77777777" w:rsidR="001A7BE9" w:rsidRPr="00E808B0" w:rsidRDefault="001A7BE9">
            <w:pPr>
              <w:pStyle w:val="TableEntry"/>
              <w:rPr>
                <w:noProof w:val="0"/>
              </w:rPr>
            </w:pPr>
            <w:r w:rsidRPr="00E808B0">
              <w:rPr>
                <w:noProof w:val="0"/>
              </w:rPr>
              <w:t>R</w:t>
            </w:r>
          </w:p>
        </w:tc>
        <w:tc>
          <w:tcPr>
            <w:tcW w:w="4011" w:type="dxa"/>
          </w:tcPr>
          <w:p w14:paraId="6C5B3978" w14:textId="77777777" w:rsidR="001A7BE9" w:rsidRPr="00E808B0" w:rsidRDefault="001A7BE9">
            <w:pPr>
              <w:pStyle w:val="TableEntry"/>
              <w:rPr>
                <w:noProof w:val="0"/>
                <w:szCs w:val="18"/>
              </w:rPr>
            </w:pPr>
            <w:r w:rsidRPr="00E808B0">
              <w:rPr>
                <w:noProof w:val="0"/>
                <w:szCs w:val="18"/>
              </w:rPr>
              <w:t>An ISO OID of the Patient ID Domain (assigning authority) that guarantees the global uniqueness of the patient identifier.</w:t>
            </w:r>
          </w:p>
        </w:tc>
      </w:tr>
      <w:tr w:rsidR="001A7BE9" w:rsidRPr="00E808B0" w14:paraId="626C3AEA" w14:textId="77777777">
        <w:trPr>
          <w:jc w:val="center"/>
        </w:trPr>
        <w:tc>
          <w:tcPr>
            <w:tcW w:w="2170" w:type="dxa"/>
          </w:tcPr>
          <w:p w14:paraId="02B0F071" w14:textId="77777777" w:rsidR="001A7BE9" w:rsidRPr="00E808B0" w:rsidRDefault="001A7BE9">
            <w:pPr>
              <w:pStyle w:val="TableEntry"/>
              <w:rPr>
                <w:noProof w:val="0"/>
              </w:rPr>
            </w:pPr>
            <w:r w:rsidRPr="00E808B0">
              <w:rPr>
                <w:noProof w:val="0"/>
              </w:rPr>
              <w:t>Extension</w:t>
            </w:r>
          </w:p>
        </w:tc>
        <w:tc>
          <w:tcPr>
            <w:tcW w:w="827" w:type="dxa"/>
          </w:tcPr>
          <w:p w14:paraId="5904E3D6" w14:textId="77777777" w:rsidR="001A7BE9" w:rsidRPr="00E808B0" w:rsidRDefault="001A7BE9">
            <w:pPr>
              <w:pStyle w:val="TableEntry"/>
              <w:rPr>
                <w:noProof w:val="0"/>
              </w:rPr>
            </w:pPr>
            <w:r w:rsidRPr="00E808B0">
              <w:rPr>
                <w:noProof w:val="0"/>
              </w:rPr>
              <w:t>ST</w:t>
            </w:r>
          </w:p>
        </w:tc>
        <w:tc>
          <w:tcPr>
            <w:tcW w:w="616" w:type="dxa"/>
          </w:tcPr>
          <w:p w14:paraId="2BA56FD7" w14:textId="77777777" w:rsidR="001A7BE9" w:rsidRPr="00E808B0" w:rsidRDefault="001A7BE9">
            <w:pPr>
              <w:pStyle w:val="TableEntry"/>
              <w:rPr>
                <w:noProof w:val="0"/>
              </w:rPr>
            </w:pPr>
            <w:r w:rsidRPr="00E808B0">
              <w:rPr>
                <w:noProof w:val="0"/>
              </w:rPr>
              <w:t>R+</w:t>
            </w:r>
          </w:p>
        </w:tc>
        <w:tc>
          <w:tcPr>
            <w:tcW w:w="4011" w:type="dxa"/>
          </w:tcPr>
          <w:p w14:paraId="04C05AE8" w14:textId="77777777" w:rsidR="001A7BE9" w:rsidRPr="00E808B0" w:rsidRDefault="001A7BE9">
            <w:pPr>
              <w:pStyle w:val="TableEntry"/>
              <w:rPr>
                <w:noProof w:val="0"/>
                <w:szCs w:val="18"/>
              </w:rPr>
            </w:pPr>
            <w:r w:rsidRPr="00E808B0">
              <w:rPr>
                <w:noProof w:val="0"/>
                <w:szCs w:val="18"/>
              </w:rPr>
              <w:t>A character string as a unique identifier within the scope of the Patient ID Domain (assigning authority) represented by the identifier root.</w:t>
            </w:r>
          </w:p>
        </w:tc>
      </w:tr>
      <w:tr w:rsidR="001A7BE9" w:rsidRPr="00E808B0" w14:paraId="2E0BC2F7" w14:textId="77777777">
        <w:trPr>
          <w:jc w:val="center"/>
        </w:trPr>
        <w:tc>
          <w:tcPr>
            <w:tcW w:w="2170" w:type="dxa"/>
          </w:tcPr>
          <w:p w14:paraId="6D1D0B88" w14:textId="77777777" w:rsidR="001A7BE9" w:rsidRPr="00E808B0" w:rsidRDefault="001A7BE9">
            <w:pPr>
              <w:pStyle w:val="TableEntry"/>
              <w:rPr>
                <w:noProof w:val="0"/>
              </w:rPr>
            </w:pPr>
            <w:proofErr w:type="spellStart"/>
            <w:r w:rsidRPr="00E808B0">
              <w:rPr>
                <w:noProof w:val="0"/>
              </w:rPr>
              <w:t>assigningAuthorityName</w:t>
            </w:r>
            <w:proofErr w:type="spellEnd"/>
          </w:p>
        </w:tc>
        <w:tc>
          <w:tcPr>
            <w:tcW w:w="827" w:type="dxa"/>
          </w:tcPr>
          <w:p w14:paraId="0E504929" w14:textId="77777777" w:rsidR="001A7BE9" w:rsidRPr="00E808B0" w:rsidRDefault="001A7BE9">
            <w:pPr>
              <w:pStyle w:val="TableEntry"/>
              <w:rPr>
                <w:noProof w:val="0"/>
              </w:rPr>
            </w:pPr>
            <w:r w:rsidRPr="00E808B0">
              <w:rPr>
                <w:noProof w:val="0"/>
              </w:rPr>
              <w:t>ST</w:t>
            </w:r>
          </w:p>
        </w:tc>
        <w:tc>
          <w:tcPr>
            <w:tcW w:w="616" w:type="dxa"/>
          </w:tcPr>
          <w:p w14:paraId="39135AF9" w14:textId="77777777" w:rsidR="001A7BE9" w:rsidRPr="00E808B0" w:rsidRDefault="001A7BE9">
            <w:pPr>
              <w:pStyle w:val="TableEntry"/>
              <w:rPr>
                <w:noProof w:val="0"/>
              </w:rPr>
            </w:pPr>
            <w:r w:rsidRPr="00E808B0">
              <w:rPr>
                <w:noProof w:val="0"/>
              </w:rPr>
              <w:t>R+</w:t>
            </w:r>
          </w:p>
        </w:tc>
        <w:tc>
          <w:tcPr>
            <w:tcW w:w="4011" w:type="dxa"/>
          </w:tcPr>
          <w:p w14:paraId="3695DB53" w14:textId="77777777" w:rsidR="001A7BE9" w:rsidRPr="00E808B0" w:rsidRDefault="001A7BE9">
            <w:pPr>
              <w:pStyle w:val="TableEntry"/>
              <w:rPr>
                <w:noProof w:val="0"/>
                <w:szCs w:val="18"/>
              </w:rPr>
            </w:pPr>
            <w:r w:rsidRPr="00E808B0">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E808B0" w14:paraId="06E7497B" w14:textId="77777777">
        <w:trPr>
          <w:jc w:val="center"/>
        </w:trPr>
        <w:tc>
          <w:tcPr>
            <w:tcW w:w="2170" w:type="dxa"/>
          </w:tcPr>
          <w:p w14:paraId="14433FF8" w14:textId="77777777" w:rsidR="001A7BE9" w:rsidRPr="00E808B0" w:rsidRDefault="001A7BE9">
            <w:pPr>
              <w:pStyle w:val="TableEntry"/>
              <w:rPr>
                <w:noProof w:val="0"/>
              </w:rPr>
            </w:pPr>
            <w:r w:rsidRPr="00E808B0">
              <w:rPr>
                <w:noProof w:val="0"/>
              </w:rPr>
              <w:t>Displayable</w:t>
            </w:r>
          </w:p>
        </w:tc>
        <w:tc>
          <w:tcPr>
            <w:tcW w:w="827" w:type="dxa"/>
          </w:tcPr>
          <w:p w14:paraId="72F9D672" w14:textId="77777777" w:rsidR="001A7BE9" w:rsidRPr="00E808B0" w:rsidRDefault="001A7BE9">
            <w:pPr>
              <w:pStyle w:val="TableEntry"/>
              <w:rPr>
                <w:noProof w:val="0"/>
              </w:rPr>
            </w:pPr>
            <w:r w:rsidRPr="00E808B0">
              <w:rPr>
                <w:noProof w:val="0"/>
              </w:rPr>
              <w:t>BL</w:t>
            </w:r>
          </w:p>
        </w:tc>
        <w:tc>
          <w:tcPr>
            <w:tcW w:w="616" w:type="dxa"/>
          </w:tcPr>
          <w:p w14:paraId="75A4CCF2" w14:textId="77777777" w:rsidR="001A7BE9" w:rsidRPr="00E808B0" w:rsidRDefault="001A7BE9">
            <w:pPr>
              <w:pStyle w:val="TableEntry"/>
              <w:rPr>
                <w:noProof w:val="0"/>
              </w:rPr>
            </w:pPr>
            <w:r w:rsidRPr="00E808B0">
              <w:rPr>
                <w:noProof w:val="0"/>
              </w:rPr>
              <w:t>O</w:t>
            </w:r>
          </w:p>
        </w:tc>
        <w:tc>
          <w:tcPr>
            <w:tcW w:w="4011" w:type="dxa"/>
          </w:tcPr>
          <w:p w14:paraId="4E5751BB" w14:textId="77777777" w:rsidR="001A7BE9" w:rsidRPr="00E808B0" w:rsidRDefault="001A7BE9">
            <w:pPr>
              <w:pStyle w:val="TableEntry"/>
              <w:rPr>
                <w:noProof w:val="0"/>
                <w:szCs w:val="18"/>
              </w:rPr>
            </w:pPr>
            <w:r w:rsidRPr="00E808B0">
              <w:rPr>
                <w:noProof w:val="0"/>
                <w:szCs w:val="18"/>
              </w:rPr>
              <w:t>Specifies if the identifier is intended for human display and data entry (displayable = true) as opposed to pure machine interoperation (displayable = false).</w:t>
            </w:r>
          </w:p>
        </w:tc>
      </w:tr>
    </w:tbl>
    <w:p w14:paraId="71FA9F4A" w14:textId="77777777" w:rsidR="001A7BE9" w:rsidRPr="00E808B0" w:rsidRDefault="001A7BE9"/>
    <w:p w14:paraId="36BDCF26" w14:textId="77777777" w:rsidR="001A7BE9" w:rsidRPr="00E808B0" w:rsidRDefault="001A7BE9">
      <w:r w:rsidRPr="00E808B0">
        <w:t xml:space="preserve">IHE specifies that the Patient Identifier Cross-reference Manager must populate both elements root and extension for Patient ID Domain and Patient ID value, respectively, and element root must be an ISO OID. If the same patient identifier is populated in a HL7 V2 message, element </w:t>
      </w:r>
      <w:r w:rsidRPr="00E808B0">
        <w:lastRenderedPageBreak/>
        <w:t>root and extension shall correspond to CX.4.2 and CX.1, respectively, and CX.4.3 shall be ISO (see Section E.1).</w:t>
      </w:r>
    </w:p>
    <w:p w14:paraId="2AC0A29F" w14:textId="77777777" w:rsidR="001A7BE9" w:rsidRPr="00E808B0" w:rsidRDefault="001A7BE9">
      <w:r w:rsidRPr="00E808B0">
        <w:t xml:space="preserve">In addition, IHE requires that the Patient Identifier Cross-reference Manager populates element </w:t>
      </w:r>
      <w:proofErr w:type="spellStart"/>
      <w:r w:rsidRPr="00E808B0">
        <w:t>assigningAuthorityName</w:t>
      </w:r>
      <w:proofErr w:type="spellEnd"/>
      <w:r w:rsidRPr="00E808B0">
        <w:t xml:space="preserve">. Though there is no additional requirement for the data type of this element than a text string in a HL7 V3 message or CDA document, it shall be the same value as populated in CX.4.1, if the actor participates in transactions of both HL7 V3 and HL7 V2 messages. In this case, element </w:t>
      </w:r>
      <w:proofErr w:type="spellStart"/>
      <w:r w:rsidRPr="00E808B0">
        <w:t>assigningAuthorityName</w:t>
      </w:r>
      <w:proofErr w:type="spellEnd"/>
      <w:r w:rsidRPr="00E808B0">
        <w:t xml:space="preserve"> shall contain a value of HL7 V2 data type IS, a code taken from user-defined Table 0363, </w:t>
      </w:r>
      <w:r w:rsidRPr="00E808B0">
        <w:rPr>
          <w:rStyle w:val="BodyTextChar1"/>
        </w:rPr>
        <w:t>Assigning Authority</w:t>
      </w:r>
      <w:r w:rsidRPr="00E808B0">
        <w:rPr>
          <w:iCs/>
        </w:rPr>
        <w:t xml:space="preserve">, see </w:t>
      </w:r>
      <w:r w:rsidRPr="00E808B0">
        <w:t xml:space="preserve">Section </w:t>
      </w:r>
      <w:r w:rsidRPr="00E808B0">
        <w:rPr>
          <w:iCs/>
        </w:rPr>
        <w:t>E.1</w:t>
      </w:r>
      <w:r w:rsidRPr="00E808B0">
        <w:t xml:space="preserve">. </w:t>
      </w:r>
    </w:p>
    <w:p w14:paraId="3B2B81FB" w14:textId="571AE005" w:rsidR="001A7BE9" w:rsidRPr="00E808B0" w:rsidRDefault="001A7BE9">
      <w:pPr>
        <w:pStyle w:val="AppendixHeading3"/>
        <w:rPr>
          <w:bCs/>
          <w:noProof w:val="0"/>
        </w:rPr>
      </w:pPr>
      <w:bookmarkStart w:id="223" w:name="_Toc111558292"/>
      <w:bookmarkStart w:id="224" w:name="_Toc169692796"/>
      <w:bookmarkStart w:id="225" w:name="_Toc174274312"/>
      <w:bookmarkStart w:id="226" w:name="_Toc269052472"/>
      <w:bookmarkStart w:id="227" w:name="_Toc301358477"/>
      <w:bookmarkStart w:id="228" w:name="_Toc518654885"/>
      <w:r w:rsidRPr="00E808B0">
        <w:rPr>
          <w:bCs/>
          <w:noProof w:val="0"/>
        </w:rPr>
        <w:t>E.2.2</w:t>
      </w:r>
      <w:r w:rsidRPr="00E808B0">
        <w:rPr>
          <w:bCs/>
          <w:noProof w:val="0"/>
        </w:rPr>
        <w:tab/>
        <w:t>Other actor requirements</w:t>
      </w:r>
      <w:bookmarkEnd w:id="223"/>
      <w:bookmarkEnd w:id="224"/>
      <w:bookmarkEnd w:id="225"/>
      <w:bookmarkEnd w:id="226"/>
      <w:bookmarkEnd w:id="227"/>
      <w:bookmarkEnd w:id="228"/>
    </w:p>
    <w:p w14:paraId="4D63B0FD" w14:textId="37F6A3F2" w:rsidR="001A7BE9" w:rsidRPr="00E808B0" w:rsidRDefault="001A7BE9">
      <w:r w:rsidRPr="00E808B0">
        <w:t xml:space="preserve">The patient identifier information may also appear in HL7 V3 messages or CDA documents generated by other IHE </w:t>
      </w:r>
      <w:r w:rsidR="004A59C1">
        <w:t>a</w:t>
      </w:r>
      <w:r w:rsidRPr="00E808B0">
        <w:t>ctors, including the Patient I</w:t>
      </w:r>
      <w:r w:rsidR="006B3BC3" w:rsidRPr="00E808B0">
        <w:t>dentifier</w:t>
      </w:r>
      <w:r w:rsidRPr="00E808B0">
        <w:t xml:space="preserve"> Cross-reference Consumer, the Patient Information Source, XDS Document Source. Table E.2.2-1 specifies requirements for these actors when populating a value of the II data type to express a patient identifier. </w:t>
      </w:r>
    </w:p>
    <w:p w14:paraId="0489B268" w14:textId="77777777" w:rsidR="001A7BE9" w:rsidRPr="00E808B0" w:rsidRDefault="001A7BE9">
      <w:pPr>
        <w:pStyle w:val="TableTitle"/>
        <w:rPr>
          <w:noProof w:val="0"/>
        </w:rPr>
      </w:pPr>
      <w:r w:rsidRPr="00E808B0">
        <w:rPr>
          <w:noProof w:val="0"/>
        </w:rPr>
        <w:t>Table E.2.2-1: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E808B0" w14:paraId="0627A984" w14:textId="77777777" w:rsidTr="00F52C2B">
        <w:trPr>
          <w:cantSplit/>
          <w:tblHeader/>
          <w:jc w:val="center"/>
        </w:trPr>
        <w:tc>
          <w:tcPr>
            <w:tcW w:w="2170" w:type="dxa"/>
            <w:shd w:val="clear" w:color="auto" w:fill="D9D9D9"/>
          </w:tcPr>
          <w:p w14:paraId="318DE0C0" w14:textId="77777777" w:rsidR="001A7BE9" w:rsidRPr="00E808B0" w:rsidRDefault="001A7BE9">
            <w:pPr>
              <w:pStyle w:val="TableEntryHeader"/>
            </w:pPr>
            <w:r w:rsidRPr="00E808B0">
              <w:t>Name</w:t>
            </w:r>
          </w:p>
        </w:tc>
        <w:tc>
          <w:tcPr>
            <w:tcW w:w="827" w:type="dxa"/>
            <w:shd w:val="clear" w:color="auto" w:fill="D9D9D9"/>
          </w:tcPr>
          <w:p w14:paraId="2AF3FC98" w14:textId="77777777" w:rsidR="001A7BE9" w:rsidRPr="00E808B0" w:rsidRDefault="001A7BE9">
            <w:pPr>
              <w:pStyle w:val="TableEntryHeader"/>
            </w:pPr>
            <w:r w:rsidRPr="00E808B0">
              <w:t>Type</w:t>
            </w:r>
          </w:p>
        </w:tc>
        <w:tc>
          <w:tcPr>
            <w:tcW w:w="616" w:type="dxa"/>
            <w:shd w:val="clear" w:color="auto" w:fill="D9D9D9"/>
          </w:tcPr>
          <w:p w14:paraId="6D2E1AB3" w14:textId="77777777" w:rsidR="001A7BE9" w:rsidRPr="00E808B0" w:rsidRDefault="001A7BE9">
            <w:pPr>
              <w:pStyle w:val="TableEntryHeader"/>
            </w:pPr>
            <w:proofErr w:type="spellStart"/>
            <w:r w:rsidRPr="00E808B0">
              <w:t>Opt</w:t>
            </w:r>
            <w:proofErr w:type="spellEnd"/>
          </w:p>
        </w:tc>
        <w:tc>
          <w:tcPr>
            <w:tcW w:w="4011" w:type="dxa"/>
            <w:shd w:val="clear" w:color="auto" w:fill="D9D9D9"/>
          </w:tcPr>
          <w:p w14:paraId="1CC329CF" w14:textId="77777777" w:rsidR="001A7BE9" w:rsidRPr="00E808B0" w:rsidRDefault="001A7BE9">
            <w:pPr>
              <w:pStyle w:val="TableEntryHeader"/>
            </w:pPr>
            <w:r w:rsidRPr="00E808B0">
              <w:t>Name</w:t>
            </w:r>
          </w:p>
        </w:tc>
      </w:tr>
      <w:tr w:rsidR="001A7BE9" w:rsidRPr="00E808B0" w14:paraId="6F8D0520" w14:textId="77777777" w:rsidTr="00F52C2B">
        <w:trPr>
          <w:cantSplit/>
          <w:jc w:val="center"/>
        </w:trPr>
        <w:tc>
          <w:tcPr>
            <w:tcW w:w="2170" w:type="dxa"/>
          </w:tcPr>
          <w:p w14:paraId="3A9EF316" w14:textId="77777777" w:rsidR="001A7BE9" w:rsidRPr="00E808B0" w:rsidRDefault="001A7BE9">
            <w:pPr>
              <w:pStyle w:val="TableEntry"/>
              <w:rPr>
                <w:noProof w:val="0"/>
              </w:rPr>
            </w:pPr>
            <w:r w:rsidRPr="00E808B0">
              <w:rPr>
                <w:noProof w:val="0"/>
              </w:rPr>
              <w:t>Root</w:t>
            </w:r>
          </w:p>
        </w:tc>
        <w:tc>
          <w:tcPr>
            <w:tcW w:w="827" w:type="dxa"/>
          </w:tcPr>
          <w:p w14:paraId="7EE06D6D" w14:textId="77777777" w:rsidR="001A7BE9" w:rsidRPr="00E808B0" w:rsidRDefault="001A7BE9">
            <w:pPr>
              <w:pStyle w:val="TableEntry"/>
              <w:rPr>
                <w:noProof w:val="0"/>
              </w:rPr>
            </w:pPr>
            <w:r w:rsidRPr="00E808B0">
              <w:rPr>
                <w:noProof w:val="0"/>
              </w:rPr>
              <w:t>OID</w:t>
            </w:r>
          </w:p>
        </w:tc>
        <w:tc>
          <w:tcPr>
            <w:tcW w:w="616" w:type="dxa"/>
          </w:tcPr>
          <w:p w14:paraId="02D2F805" w14:textId="77777777" w:rsidR="001A7BE9" w:rsidRPr="00E808B0" w:rsidRDefault="001A7BE9">
            <w:pPr>
              <w:pStyle w:val="TableEntry"/>
              <w:rPr>
                <w:noProof w:val="0"/>
              </w:rPr>
            </w:pPr>
            <w:r w:rsidRPr="00E808B0">
              <w:rPr>
                <w:noProof w:val="0"/>
              </w:rPr>
              <w:t>R</w:t>
            </w:r>
          </w:p>
        </w:tc>
        <w:tc>
          <w:tcPr>
            <w:tcW w:w="4011" w:type="dxa"/>
          </w:tcPr>
          <w:p w14:paraId="72819062" w14:textId="77777777" w:rsidR="001A7BE9" w:rsidRPr="00E808B0" w:rsidRDefault="001A7BE9">
            <w:pPr>
              <w:pStyle w:val="TableEntry"/>
              <w:rPr>
                <w:noProof w:val="0"/>
                <w:szCs w:val="18"/>
              </w:rPr>
            </w:pPr>
            <w:r w:rsidRPr="00E808B0">
              <w:rPr>
                <w:noProof w:val="0"/>
                <w:szCs w:val="18"/>
              </w:rPr>
              <w:t>An ISO OID of the Patient ID Domain (assigning authority) that guarantees the global uniqueness of the patient identifier.</w:t>
            </w:r>
          </w:p>
        </w:tc>
      </w:tr>
      <w:tr w:rsidR="001A7BE9" w:rsidRPr="00E808B0" w14:paraId="6BF00AED" w14:textId="77777777" w:rsidTr="00F52C2B">
        <w:trPr>
          <w:cantSplit/>
          <w:jc w:val="center"/>
        </w:trPr>
        <w:tc>
          <w:tcPr>
            <w:tcW w:w="2170" w:type="dxa"/>
          </w:tcPr>
          <w:p w14:paraId="100A8168" w14:textId="77777777" w:rsidR="001A7BE9" w:rsidRPr="00E808B0" w:rsidRDefault="001A7BE9">
            <w:pPr>
              <w:pStyle w:val="TableEntry"/>
              <w:rPr>
                <w:noProof w:val="0"/>
              </w:rPr>
            </w:pPr>
            <w:r w:rsidRPr="00E808B0">
              <w:rPr>
                <w:noProof w:val="0"/>
              </w:rPr>
              <w:t>Extension</w:t>
            </w:r>
          </w:p>
        </w:tc>
        <w:tc>
          <w:tcPr>
            <w:tcW w:w="827" w:type="dxa"/>
          </w:tcPr>
          <w:p w14:paraId="7E133218" w14:textId="77777777" w:rsidR="001A7BE9" w:rsidRPr="00E808B0" w:rsidRDefault="001A7BE9">
            <w:pPr>
              <w:pStyle w:val="TableEntry"/>
              <w:rPr>
                <w:noProof w:val="0"/>
              </w:rPr>
            </w:pPr>
            <w:r w:rsidRPr="00E808B0">
              <w:rPr>
                <w:noProof w:val="0"/>
              </w:rPr>
              <w:t>ST</w:t>
            </w:r>
          </w:p>
        </w:tc>
        <w:tc>
          <w:tcPr>
            <w:tcW w:w="616" w:type="dxa"/>
          </w:tcPr>
          <w:p w14:paraId="4175AF37" w14:textId="77777777" w:rsidR="001A7BE9" w:rsidRPr="00E808B0" w:rsidRDefault="001A7BE9">
            <w:pPr>
              <w:pStyle w:val="TableEntry"/>
              <w:rPr>
                <w:noProof w:val="0"/>
              </w:rPr>
            </w:pPr>
            <w:r w:rsidRPr="00E808B0">
              <w:rPr>
                <w:noProof w:val="0"/>
              </w:rPr>
              <w:t>R+</w:t>
            </w:r>
          </w:p>
        </w:tc>
        <w:tc>
          <w:tcPr>
            <w:tcW w:w="4011" w:type="dxa"/>
          </w:tcPr>
          <w:p w14:paraId="5ACFAB6B" w14:textId="77777777" w:rsidR="001A7BE9" w:rsidRPr="00E808B0" w:rsidRDefault="001A7BE9">
            <w:pPr>
              <w:pStyle w:val="TableEntry"/>
              <w:rPr>
                <w:noProof w:val="0"/>
                <w:szCs w:val="18"/>
              </w:rPr>
            </w:pPr>
            <w:r w:rsidRPr="00E808B0">
              <w:rPr>
                <w:noProof w:val="0"/>
                <w:szCs w:val="18"/>
              </w:rPr>
              <w:t>A character string as a unique identifier within the scope of the Patient ID Domain (assigning authority) represented by the identifier root.</w:t>
            </w:r>
          </w:p>
        </w:tc>
      </w:tr>
      <w:tr w:rsidR="001A7BE9" w:rsidRPr="00E808B0" w14:paraId="26381216" w14:textId="77777777" w:rsidTr="00F52C2B">
        <w:trPr>
          <w:cantSplit/>
          <w:jc w:val="center"/>
        </w:trPr>
        <w:tc>
          <w:tcPr>
            <w:tcW w:w="2170" w:type="dxa"/>
          </w:tcPr>
          <w:p w14:paraId="72E004E1" w14:textId="77777777" w:rsidR="001A7BE9" w:rsidRPr="00E808B0" w:rsidRDefault="001A7BE9">
            <w:pPr>
              <w:pStyle w:val="TableEntry"/>
              <w:rPr>
                <w:noProof w:val="0"/>
              </w:rPr>
            </w:pPr>
            <w:proofErr w:type="spellStart"/>
            <w:r w:rsidRPr="00E808B0">
              <w:rPr>
                <w:noProof w:val="0"/>
              </w:rPr>
              <w:t>assigningAuthorityName</w:t>
            </w:r>
            <w:proofErr w:type="spellEnd"/>
          </w:p>
        </w:tc>
        <w:tc>
          <w:tcPr>
            <w:tcW w:w="827" w:type="dxa"/>
          </w:tcPr>
          <w:p w14:paraId="17282367" w14:textId="77777777" w:rsidR="001A7BE9" w:rsidRPr="00E808B0" w:rsidRDefault="001A7BE9">
            <w:pPr>
              <w:pStyle w:val="TableEntry"/>
              <w:rPr>
                <w:noProof w:val="0"/>
              </w:rPr>
            </w:pPr>
            <w:r w:rsidRPr="00E808B0">
              <w:rPr>
                <w:noProof w:val="0"/>
              </w:rPr>
              <w:t>ST</w:t>
            </w:r>
          </w:p>
        </w:tc>
        <w:tc>
          <w:tcPr>
            <w:tcW w:w="616" w:type="dxa"/>
          </w:tcPr>
          <w:p w14:paraId="79E2DD0A" w14:textId="77777777" w:rsidR="001A7BE9" w:rsidRPr="00E808B0" w:rsidRDefault="001A7BE9">
            <w:pPr>
              <w:pStyle w:val="TableEntry"/>
              <w:rPr>
                <w:noProof w:val="0"/>
              </w:rPr>
            </w:pPr>
            <w:r w:rsidRPr="00E808B0">
              <w:rPr>
                <w:noProof w:val="0"/>
              </w:rPr>
              <w:t>O</w:t>
            </w:r>
          </w:p>
        </w:tc>
        <w:tc>
          <w:tcPr>
            <w:tcW w:w="4011" w:type="dxa"/>
          </w:tcPr>
          <w:p w14:paraId="0F46B26F" w14:textId="77777777" w:rsidR="001A7BE9" w:rsidRPr="00E808B0" w:rsidRDefault="001A7BE9">
            <w:pPr>
              <w:pStyle w:val="TableEntry"/>
              <w:rPr>
                <w:noProof w:val="0"/>
                <w:szCs w:val="18"/>
              </w:rPr>
            </w:pPr>
            <w:r w:rsidRPr="00E808B0">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E808B0" w14:paraId="4ADC1709" w14:textId="77777777" w:rsidTr="00F52C2B">
        <w:trPr>
          <w:cantSplit/>
          <w:jc w:val="center"/>
        </w:trPr>
        <w:tc>
          <w:tcPr>
            <w:tcW w:w="2170" w:type="dxa"/>
          </w:tcPr>
          <w:p w14:paraId="501A8D97" w14:textId="77777777" w:rsidR="001A7BE9" w:rsidRPr="00E808B0" w:rsidRDefault="001A7BE9">
            <w:pPr>
              <w:pStyle w:val="TableEntry"/>
              <w:rPr>
                <w:noProof w:val="0"/>
              </w:rPr>
            </w:pPr>
            <w:r w:rsidRPr="00E808B0">
              <w:rPr>
                <w:noProof w:val="0"/>
              </w:rPr>
              <w:t>Displayable</w:t>
            </w:r>
          </w:p>
        </w:tc>
        <w:tc>
          <w:tcPr>
            <w:tcW w:w="827" w:type="dxa"/>
          </w:tcPr>
          <w:p w14:paraId="25B6AB28" w14:textId="77777777" w:rsidR="001A7BE9" w:rsidRPr="00E808B0" w:rsidRDefault="001A7BE9">
            <w:pPr>
              <w:pStyle w:val="TableEntry"/>
              <w:rPr>
                <w:noProof w:val="0"/>
              </w:rPr>
            </w:pPr>
            <w:r w:rsidRPr="00E808B0">
              <w:rPr>
                <w:noProof w:val="0"/>
              </w:rPr>
              <w:t>BL</w:t>
            </w:r>
          </w:p>
        </w:tc>
        <w:tc>
          <w:tcPr>
            <w:tcW w:w="616" w:type="dxa"/>
          </w:tcPr>
          <w:p w14:paraId="6BD0D414" w14:textId="77777777" w:rsidR="001A7BE9" w:rsidRPr="00E808B0" w:rsidRDefault="001A7BE9">
            <w:pPr>
              <w:pStyle w:val="TableEntry"/>
              <w:rPr>
                <w:noProof w:val="0"/>
              </w:rPr>
            </w:pPr>
            <w:r w:rsidRPr="00E808B0">
              <w:rPr>
                <w:noProof w:val="0"/>
              </w:rPr>
              <w:t>O</w:t>
            </w:r>
          </w:p>
        </w:tc>
        <w:tc>
          <w:tcPr>
            <w:tcW w:w="4011" w:type="dxa"/>
          </w:tcPr>
          <w:p w14:paraId="4564E619" w14:textId="77777777" w:rsidR="001A7BE9" w:rsidRPr="00E808B0" w:rsidRDefault="001A7BE9">
            <w:pPr>
              <w:pStyle w:val="TableEntry"/>
              <w:rPr>
                <w:noProof w:val="0"/>
                <w:szCs w:val="18"/>
              </w:rPr>
            </w:pPr>
            <w:r w:rsidRPr="00E808B0">
              <w:rPr>
                <w:noProof w:val="0"/>
                <w:szCs w:val="18"/>
              </w:rPr>
              <w:t>Specifies if the identifier is intended for human display and data entry (displayable = true) as opposed to pure machine interoperation (displayable = false).</w:t>
            </w:r>
          </w:p>
        </w:tc>
      </w:tr>
    </w:tbl>
    <w:p w14:paraId="786C98D2" w14:textId="77777777" w:rsidR="001A7BE9" w:rsidRPr="00E808B0" w:rsidRDefault="001A7BE9"/>
    <w:p w14:paraId="792FA759" w14:textId="1F37C41E" w:rsidR="001A7BE9" w:rsidRPr="00E808B0" w:rsidRDefault="001A7BE9">
      <w:r w:rsidRPr="00E808B0">
        <w:t xml:space="preserve">These actors are not required to provide a value for element </w:t>
      </w:r>
      <w:proofErr w:type="spellStart"/>
      <w:r w:rsidRPr="00E808B0">
        <w:t>assigningAuthorityName</w:t>
      </w:r>
      <w:proofErr w:type="spellEnd"/>
      <w:r w:rsidRPr="00E808B0">
        <w:t>. However, if they choose to provide a value of this element and generate both HL7 V2 messages and HL7 V3 messages or CDA documents, the same requirement for the Patient Identifier Cross-reference Manager applies</w:t>
      </w:r>
      <w:r w:rsidR="00DA015B" w:rsidRPr="00E808B0">
        <w:t xml:space="preserve"> (see Section E.2.1)</w:t>
      </w:r>
      <w:r w:rsidRPr="00E808B0">
        <w:t>.</w:t>
      </w:r>
    </w:p>
    <w:p w14:paraId="3433F34D" w14:textId="141EE749" w:rsidR="001A7BE9" w:rsidRPr="00E808B0" w:rsidRDefault="001A7BE9">
      <w:pPr>
        <w:pStyle w:val="AppendixHeading3"/>
        <w:rPr>
          <w:bCs/>
          <w:noProof w:val="0"/>
        </w:rPr>
      </w:pPr>
      <w:bookmarkStart w:id="229" w:name="_Toc111558293"/>
      <w:bookmarkStart w:id="230" w:name="_Toc169692797"/>
      <w:bookmarkStart w:id="231" w:name="_Toc174274313"/>
      <w:bookmarkStart w:id="232" w:name="_Toc269052473"/>
      <w:bookmarkStart w:id="233" w:name="_Toc301358478"/>
      <w:bookmarkStart w:id="234" w:name="_Toc518654886"/>
      <w:r w:rsidRPr="00E808B0">
        <w:rPr>
          <w:bCs/>
          <w:noProof w:val="0"/>
        </w:rPr>
        <w:t>E.2.3</w:t>
      </w:r>
      <w:r w:rsidRPr="00E808B0">
        <w:rPr>
          <w:bCs/>
          <w:noProof w:val="0"/>
        </w:rPr>
        <w:tab/>
        <w:t>Examples of use</w:t>
      </w:r>
      <w:bookmarkEnd w:id="229"/>
      <w:bookmarkEnd w:id="230"/>
      <w:bookmarkEnd w:id="231"/>
      <w:bookmarkEnd w:id="232"/>
      <w:bookmarkEnd w:id="233"/>
      <w:bookmarkEnd w:id="234"/>
    </w:p>
    <w:p w14:paraId="48098F17" w14:textId="77777777" w:rsidR="001A7BE9" w:rsidRPr="00E808B0" w:rsidRDefault="001A7BE9">
      <w:r w:rsidRPr="00E808B0">
        <w:t>The similar case of Metropolitan Medical Center in Section E.1.2 is used to provide HL7 V3 II data type for patient identifier expression in this section. Since element root of the II data type is always required and must be an ISO OID, the example case is adopted (compared to Section E.1.2).</w:t>
      </w:r>
    </w:p>
    <w:p w14:paraId="31C32F16" w14:textId="1FB8B2F0" w:rsidR="001A7BE9" w:rsidRPr="00E808B0" w:rsidRDefault="001A7BE9" w:rsidP="003067F6">
      <w:pPr>
        <w:pStyle w:val="AppendixHeading4"/>
        <w:rPr>
          <w:noProof w:val="0"/>
        </w:rPr>
      </w:pPr>
      <w:bookmarkStart w:id="235" w:name="_Toc111558294"/>
      <w:bookmarkStart w:id="236" w:name="_Toc169692798"/>
      <w:bookmarkStart w:id="237" w:name="_Toc174274314"/>
      <w:bookmarkStart w:id="238" w:name="_Toc269052474"/>
      <w:bookmarkStart w:id="239" w:name="_Toc301358479"/>
      <w:r w:rsidRPr="00E808B0">
        <w:rPr>
          <w:noProof w:val="0"/>
        </w:rPr>
        <w:lastRenderedPageBreak/>
        <w:t>E.2.3.1</w:t>
      </w:r>
      <w:r w:rsidRPr="00E808B0">
        <w:rPr>
          <w:noProof w:val="0"/>
        </w:rPr>
        <w:tab/>
        <w:t>Data sent by source systems</w:t>
      </w:r>
      <w:bookmarkEnd w:id="235"/>
      <w:bookmarkEnd w:id="236"/>
      <w:bookmarkEnd w:id="237"/>
      <w:bookmarkEnd w:id="238"/>
      <w:bookmarkEnd w:id="239"/>
    </w:p>
    <w:p w14:paraId="27F22EA5" w14:textId="04645501" w:rsidR="001A7BE9" w:rsidRPr="00E808B0" w:rsidRDefault="001A7BE9">
      <w:r w:rsidRPr="00E808B0">
        <w:t xml:space="preserve">The source systems provide data to the Patient Identifier Cross-reference Manager. These data are sent in a Patient Identity Feed HL7 V3 </w:t>
      </w:r>
      <w:r w:rsidR="006B3BC3" w:rsidRPr="00E808B0">
        <w:t xml:space="preserve">[ITI-44] </w:t>
      </w:r>
      <w:r w:rsidRPr="00E808B0">
        <w:t>transaction.</w:t>
      </w:r>
    </w:p>
    <w:p w14:paraId="10F426A4" w14:textId="77777777" w:rsidR="001A7BE9" w:rsidRPr="00E808B0" w:rsidRDefault="001A7BE9" w:rsidP="007033A9">
      <w:pPr>
        <w:pStyle w:val="ListBullet2"/>
        <w:numPr>
          <w:ilvl w:val="0"/>
          <w:numId w:val="29"/>
        </w:numPr>
      </w:pPr>
      <w:r w:rsidRPr="00E808B0">
        <w:t xml:space="preserve">Patient Smith’s Social Security number is </w:t>
      </w:r>
      <w:r w:rsidRPr="00E808B0">
        <w:rPr>
          <w:bCs/>
        </w:rPr>
        <w:t>999-99-4452</w:t>
      </w:r>
      <w:r w:rsidRPr="00E808B0">
        <w:t xml:space="preserve">. This number is assigned by the U.S. Social Security Administration, which uses a known ISO Object Identifier for issuing the Social Security Numbers, </w:t>
      </w:r>
      <w:r w:rsidRPr="00E808B0">
        <w:rPr>
          <w:bCs/>
        </w:rPr>
        <w:t>2.16.840.1.113883.4.1</w:t>
      </w:r>
      <w:r w:rsidRPr="00E808B0">
        <w:t>.</w:t>
      </w:r>
      <w:r w:rsidRPr="00E808B0">
        <w:rPr>
          <w:rStyle w:val="FootnoteReference"/>
        </w:rPr>
        <w:footnoteReference w:id="8"/>
      </w:r>
    </w:p>
    <w:p w14:paraId="017B2BFC" w14:textId="4901B276" w:rsidR="001A7BE9" w:rsidRPr="00E808B0" w:rsidRDefault="001A7BE9" w:rsidP="007033A9">
      <w:pPr>
        <w:pStyle w:val="ListBullet2"/>
        <w:numPr>
          <w:ilvl w:val="0"/>
          <w:numId w:val="29"/>
        </w:numPr>
      </w:pPr>
      <w:r w:rsidRPr="00E808B0">
        <w:t xml:space="preserve">Patient Smith’s medical record number is </w:t>
      </w:r>
      <w:r w:rsidRPr="00E808B0">
        <w:rPr>
          <w:bCs/>
        </w:rPr>
        <w:t>9990-99497</w:t>
      </w:r>
      <w:r w:rsidRPr="00E808B0">
        <w:t>. This number is assigned by Metropolitan Medical Center. The ISO OID of its medical record number domain is 1.2.</w:t>
      </w:r>
      <w:proofErr w:type="gramStart"/>
      <w:r w:rsidRPr="00E808B0">
        <w:t>xx.yyyyy</w:t>
      </w:r>
      <w:proofErr w:type="gramEnd"/>
      <w:r w:rsidRPr="00E808B0">
        <w:t>.123.4567</w:t>
      </w:r>
      <w:r w:rsidR="00BF7D6B" w:rsidRPr="00E808B0">
        <w:t>.</w:t>
      </w:r>
      <w:r w:rsidR="00DC6579" w:rsidRPr="00E808B0">
        <w:rPr>
          <w:rStyle w:val="FootnoteReference"/>
        </w:rPr>
        <w:footnoteReference w:id="9"/>
      </w:r>
    </w:p>
    <w:p w14:paraId="6D53242E" w14:textId="61282FDB" w:rsidR="001A7BE9" w:rsidRPr="00E808B0" w:rsidRDefault="001A7BE9" w:rsidP="007033A9">
      <w:pPr>
        <w:pStyle w:val="ListBullet2"/>
        <w:numPr>
          <w:ilvl w:val="0"/>
          <w:numId w:val="29"/>
        </w:numPr>
      </w:pPr>
      <w:r w:rsidRPr="00E808B0">
        <w:t xml:space="preserve">Patient Smith’s medical insurance number is </w:t>
      </w:r>
      <w:r w:rsidRPr="00E808B0">
        <w:rPr>
          <w:bCs/>
        </w:rPr>
        <w:t>99998410</w:t>
      </w:r>
      <w:r w:rsidRPr="00E808B0">
        <w:t>. This number is assigned by MLH Life &amp; Casualty Company, whose ISO OID for issuing insurance numbers is 1.2.xxx.yyyyy.987.6543</w:t>
      </w:r>
      <w:r w:rsidR="00BF7D6B" w:rsidRPr="00E808B0">
        <w:t>.</w:t>
      </w:r>
      <w:r w:rsidR="00DC6579" w:rsidRPr="00E808B0">
        <w:rPr>
          <w:rStyle w:val="FootnoteReference"/>
        </w:rPr>
        <w:footnoteReference w:id="10"/>
      </w:r>
    </w:p>
    <w:p w14:paraId="79C97E88" w14:textId="396B67B9" w:rsidR="001A7BE9" w:rsidRPr="00E808B0" w:rsidRDefault="001A7BE9">
      <w:r w:rsidRPr="00E808B0">
        <w:t>The source system will include the patient identifier information of the II data type in a HL7 V3 message generated for the Patient Identity Feed transaction or Patient Identity Cross-Reference or Patient Demographics Query Request as shown in the following:</w:t>
      </w:r>
    </w:p>
    <w:p w14:paraId="42081BFF" w14:textId="77777777" w:rsidR="001A7BE9" w:rsidRPr="00E808B0" w:rsidRDefault="001A7BE9"/>
    <w:p w14:paraId="4C26D164" w14:textId="5B54F011" w:rsidR="001A7BE9" w:rsidRPr="00E808B0"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w:t>
      </w:r>
      <w:proofErr w:type="spellStart"/>
      <w:r w:rsidRPr="00E808B0">
        <w:rPr>
          <w:rFonts w:ascii="Courier New" w:hAnsi="Courier New"/>
          <w:sz w:val="20"/>
        </w:rPr>
        <w:t>identifiedPerson</w:t>
      </w:r>
      <w:proofErr w:type="spellEnd"/>
      <w:r w:rsidRPr="00E808B0">
        <w:rPr>
          <w:rFonts w:ascii="Courier New" w:hAnsi="Courier New"/>
          <w:sz w:val="20"/>
        </w:rPr>
        <w:t xml:space="preserve">&gt;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&lt;</w:t>
      </w:r>
      <w:proofErr w:type="gramStart"/>
      <w:r w:rsidRPr="00E808B0">
        <w:rPr>
          <w:rFonts w:ascii="Courier New" w:hAnsi="Courier New"/>
          <w:sz w:val="20"/>
        </w:rPr>
        <w:t>id  root</w:t>
      </w:r>
      <w:proofErr w:type="gramEnd"/>
      <w:r w:rsidRPr="00E808B0">
        <w:rPr>
          <w:rFonts w:ascii="Courier New" w:hAnsi="Courier New"/>
          <w:sz w:val="20"/>
        </w:rPr>
        <w:t xml:space="preserve">="2.16.840.1.113883.4.1"  extension="999-99-4452"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root="1.2.xx.yyyyyy.123.4567"  extension="9990-99497"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root="1.2.xx.yyyyy.987.6543"  extension="99998410"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w:t>
      </w:r>
    </w:p>
    <w:p w14:paraId="083BB54F" w14:textId="648A9FA4" w:rsidR="001A7BE9" w:rsidRPr="00E808B0" w:rsidRDefault="00411097"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r>
      <w:r w:rsidR="001A7BE9" w:rsidRPr="00E808B0">
        <w:rPr>
          <w:rFonts w:ascii="Courier New" w:hAnsi="Courier New"/>
          <w:sz w:val="20"/>
        </w:rPr>
        <w:t>:</w:t>
      </w:r>
    </w:p>
    <w:p w14:paraId="75A75237" w14:textId="72B8010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w:t>
      </w:r>
      <w:proofErr w:type="spellStart"/>
      <w:r w:rsidRPr="00E808B0">
        <w:rPr>
          <w:rFonts w:ascii="Courier New" w:hAnsi="Courier New"/>
          <w:sz w:val="20"/>
        </w:rPr>
        <w:t>identifiedPerson</w:t>
      </w:r>
      <w:proofErr w:type="spellEnd"/>
      <w:r w:rsidRPr="00E808B0">
        <w:rPr>
          <w:rFonts w:ascii="Courier New" w:hAnsi="Courier New"/>
          <w:sz w:val="20"/>
        </w:rPr>
        <w:t>&gt;</w:t>
      </w:r>
    </w:p>
    <w:p w14:paraId="2F0A02DD" w14:textId="77777777" w:rsidR="001A7BE9" w:rsidRPr="00E808B0" w:rsidRDefault="001A7BE9" w:rsidP="00F52C2B">
      <w:bookmarkStart w:id="240" w:name="_Toc111558295"/>
      <w:bookmarkStart w:id="241" w:name="_Toc169692799"/>
      <w:bookmarkStart w:id="242" w:name="_Toc174274315"/>
      <w:bookmarkStart w:id="243" w:name="_Toc269052475"/>
      <w:bookmarkStart w:id="244" w:name="_Toc301358480"/>
    </w:p>
    <w:p w14:paraId="2E1CADEE" w14:textId="180C56CB" w:rsidR="001A7BE9" w:rsidRPr="00E808B0" w:rsidRDefault="001A7BE9" w:rsidP="003067F6">
      <w:pPr>
        <w:pStyle w:val="AppendixHeading4"/>
        <w:rPr>
          <w:noProof w:val="0"/>
        </w:rPr>
      </w:pPr>
      <w:r w:rsidRPr="00E808B0">
        <w:rPr>
          <w:noProof w:val="0"/>
        </w:rPr>
        <w:t>E.2.3.2</w:t>
      </w:r>
      <w:r w:rsidRPr="00E808B0">
        <w:rPr>
          <w:noProof w:val="0"/>
        </w:rPr>
        <w:tab/>
        <w:t>Data sent by the Patient Identifier Cross-reference Manager</w:t>
      </w:r>
      <w:bookmarkEnd w:id="240"/>
      <w:bookmarkEnd w:id="241"/>
      <w:bookmarkEnd w:id="242"/>
      <w:bookmarkEnd w:id="243"/>
      <w:bookmarkEnd w:id="244"/>
    </w:p>
    <w:p w14:paraId="1D494E8B" w14:textId="77777777" w:rsidR="001A7BE9" w:rsidRPr="00E808B0" w:rsidRDefault="001A7BE9">
      <w:r w:rsidRPr="00E808B0">
        <w:t xml:space="preserve">The Patient Identifier Cross-reference Manager implements HL7 V2 Table 0363, </w:t>
      </w:r>
      <w:r w:rsidRPr="00E808B0">
        <w:rPr>
          <w:rStyle w:val="BodyTextChar1"/>
        </w:rPr>
        <w:t>Assigning Authority</w:t>
      </w:r>
      <w:r w:rsidRPr="00E808B0">
        <w:t>, which includes the names of identifier domains (assigning authorities) used in the example of Section E.2.3.1:</w:t>
      </w:r>
    </w:p>
    <w:p w14:paraId="2056DE20" w14:textId="77777777" w:rsidR="001A7BE9" w:rsidRPr="00E808B0" w:rsidRDefault="001A7BE9" w:rsidP="007033A9">
      <w:pPr>
        <w:pStyle w:val="ListBullet2"/>
        <w:numPr>
          <w:ilvl w:val="0"/>
          <w:numId w:val="29"/>
        </w:numPr>
      </w:pPr>
      <w:r w:rsidRPr="00E808B0">
        <w:t>US Social Security Administration: USSSA</w:t>
      </w:r>
    </w:p>
    <w:p w14:paraId="3F942ADF" w14:textId="77777777" w:rsidR="001A7BE9" w:rsidRPr="00E808B0" w:rsidRDefault="001A7BE9" w:rsidP="007033A9">
      <w:pPr>
        <w:pStyle w:val="ListBullet2"/>
        <w:numPr>
          <w:ilvl w:val="0"/>
          <w:numId w:val="29"/>
        </w:numPr>
      </w:pPr>
      <w:r w:rsidRPr="00E808B0">
        <w:t>Medical record number domain of Metropolitan Medical Center: 99MMC</w:t>
      </w:r>
    </w:p>
    <w:p w14:paraId="323D7E29" w14:textId="77777777" w:rsidR="001A7BE9" w:rsidRPr="00E808B0" w:rsidRDefault="001A7BE9" w:rsidP="007033A9">
      <w:pPr>
        <w:pStyle w:val="ListBullet2"/>
        <w:numPr>
          <w:ilvl w:val="0"/>
          <w:numId w:val="29"/>
        </w:numPr>
      </w:pPr>
      <w:r w:rsidRPr="00E808B0">
        <w:t>Insurance number domain of MLH Life &amp; Casualty Company: 99MLHLIFE</w:t>
      </w:r>
    </w:p>
    <w:p w14:paraId="7C1DB9DE" w14:textId="77777777" w:rsidR="001A7BE9" w:rsidRPr="00E808B0" w:rsidRDefault="001A7BE9">
      <w:r w:rsidRPr="00E808B0">
        <w:t>To send the patient identifiers, the Patient Identifier Cross-reference Manager builds a HL7 V3 message as follows:</w:t>
      </w:r>
    </w:p>
    <w:p w14:paraId="0FFC0F75" w14:textId="77777777" w:rsidR="00787B21" w:rsidRPr="00E808B0" w:rsidRDefault="00787B21"/>
    <w:p w14:paraId="3A583ECC" w14:textId="77777777" w:rsidR="00787B21" w:rsidRPr="00E808B0" w:rsidRDefault="00787B21"/>
    <w:p w14:paraId="0F503F6F" w14:textId="77777777" w:rsidR="00787B21" w:rsidRPr="00E808B0" w:rsidRDefault="00787B21"/>
    <w:p w14:paraId="64696603" w14:textId="77777777" w:rsidR="006440CA" w:rsidRPr="00E808B0" w:rsidRDefault="006440CA"/>
    <w:p w14:paraId="41D4D66A" w14:textId="2C7A2AA2" w:rsidR="001A7BE9" w:rsidRPr="00E808B0"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w:t>
      </w:r>
      <w:proofErr w:type="spellStart"/>
      <w:r w:rsidRPr="00E808B0">
        <w:rPr>
          <w:rFonts w:ascii="Courier New" w:hAnsi="Courier New"/>
          <w:sz w:val="20"/>
        </w:rPr>
        <w:t>identifiedPerson</w:t>
      </w:r>
      <w:proofErr w:type="spellEnd"/>
      <w:r w:rsidRPr="00E808B0">
        <w:rPr>
          <w:rFonts w:ascii="Courier New" w:hAnsi="Courier New"/>
          <w:sz w:val="20"/>
        </w:rPr>
        <w:t xml:space="preserve">&gt;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&lt;id  root="2.16.840.1.113883.4.1"  extension="999-99-4452"</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proofErr w:type="spellStart"/>
      <w:r w:rsidRPr="00E808B0">
        <w:rPr>
          <w:rFonts w:ascii="Courier New" w:hAnsi="Courier New"/>
          <w:sz w:val="20"/>
        </w:rPr>
        <w:t>assigningAuthorityName</w:t>
      </w:r>
      <w:proofErr w:type="spellEnd"/>
      <w:r w:rsidRPr="00E808B0">
        <w:rPr>
          <w:rFonts w:ascii="Courier New" w:hAnsi="Courier New"/>
          <w:sz w:val="20"/>
        </w:rPr>
        <w:t xml:space="preserve">=”USSSA”/&gt;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root="1.2.xx.yyyyyy.123.4567"  extension="9990-99497" </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proofErr w:type="spellStart"/>
      <w:r w:rsidRPr="00E808B0">
        <w:rPr>
          <w:rFonts w:ascii="Courier New" w:hAnsi="Courier New"/>
          <w:sz w:val="20"/>
        </w:rPr>
        <w:t>assigningAuthorityName</w:t>
      </w:r>
      <w:proofErr w:type="spellEnd"/>
      <w:r w:rsidRPr="00E808B0">
        <w:rPr>
          <w:rFonts w:ascii="Courier New" w:hAnsi="Courier New"/>
          <w:sz w:val="20"/>
        </w:rPr>
        <w:t xml:space="preserve">=”99MMC”/&gt;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root="1.2.xx.yyyyy.987.6543"  extension="99998410" </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proofErr w:type="spellStart"/>
      <w:r w:rsidRPr="00E808B0">
        <w:rPr>
          <w:rFonts w:ascii="Courier New" w:hAnsi="Courier New"/>
          <w:sz w:val="20"/>
        </w:rPr>
        <w:t>assigningAuthorityName</w:t>
      </w:r>
      <w:proofErr w:type="spellEnd"/>
      <w:r w:rsidRPr="00E808B0">
        <w:rPr>
          <w:rFonts w:ascii="Courier New" w:hAnsi="Courier New"/>
          <w:sz w:val="20"/>
        </w:rPr>
        <w:t xml:space="preserve">=”99MLHLIFE”/&gt; </w:t>
      </w:r>
      <w:r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r w:rsidRPr="00E808B0">
        <w:rPr>
          <w:rFonts w:ascii="Courier New" w:hAnsi="Courier New"/>
          <w:sz w:val="20"/>
        </w:rPr>
        <w:t>:</w:t>
      </w:r>
    </w:p>
    <w:p w14:paraId="1D3265BE" w14:textId="65C265D6" w:rsidR="001A7BE9" w:rsidRPr="00E808B0" w:rsidRDefault="00411097"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r>
      <w:r w:rsidRPr="00E808B0">
        <w:rPr>
          <w:rFonts w:ascii="Courier New" w:hAnsi="Courier New"/>
          <w:sz w:val="20"/>
        </w:rPr>
        <w:tab/>
      </w:r>
      <w:r w:rsidR="001A7BE9" w:rsidRPr="00E808B0">
        <w:rPr>
          <w:rFonts w:ascii="Courier New" w:hAnsi="Courier New"/>
          <w:sz w:val="20"/>
        </w:rPr>
        <w:t>:</w:t>
      </w:r>
    </w:p>
    <w:p w14:paraId="3175FD92" w14:textId="6CED1640" w:rsidR="001A7BE9" w:rsidRPr="00E808B0"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w:t>
      </w:r>
      <w:proofErr w:type="spellStart"/>
      <w:r w:rsidRPr="00E808B0">
        <w:rPr>
          <w:rFonts w:ascii="Courier New" w:hAnsi="Courier New"/>
          <w:sz w:val="20"/>
        </w:rPr>
        <w:t>identifiedPerson</w:t>
      </w:r>
      <w:proofErr w:type="spellEnd"/>
      <w:r w:rsidRPr="00E808B0">
        <w:rPr>
          <w:rFonts w:ascii="Courier New" w:hAnsi="Courier New"/>
          <w:sz w:val="20"/>
        </w:rPr>
        <w:t xml:space="preserve">&gt; </w:t>
      </w:r>
    </w:p>
    <w:p w14:paraId="168D91D3" w14:textId="77777777" w:rsidR="001A7BE9" w:rsidRPr="00E808B0" w:rsidRDefault="001A7BE9" w:rsidP="008766B0">
      <w:pPr>
        <w:pStyle w:val="AppendixHeading1"/>
        <w:rPr>
          <w:noProof w:val="0"/>
        </w:rPr>
      </w:pPr>
      <w:r w:rsidRPr="00E808B0">
        <w:rPr>
          <w:noProof w:val="0"/>
        </w:rPr>
        <w:br w:type="page"/>
      </w:r>
      <w:bookmarkStart w:id="245" w:name="_Toc173916592"/>
      <w:bookmarkStart w:id="246" w:name="_Toc175637301"/>
      <w:bookmarkStart w:id="247" w:name="_Toc210805599"/>
      <w:bookmarkStart w:id="248" w:name="_Toc214434078"/>
      <w:bookmarkStart w:id="249" w:name="_Toc214436993"/>
      <w:bookmarkStart w:id="250" w:name="_Toc214437436"/>
      <w:bookmarkStart w:id="251" w:name="_Toc214437752"/>
      <w:bookmarkStart w:id="252" w:name="_Toc214457228"/>
      <w:bookmarkStart w:id="253" w:name="_Toc214461341"/>
      <w:bookmarkStart w:id="254" w:name="_Toc214462962"/>
      <w:bookmarkStart w:id="255" w:name="_Toc301358481"/>
      <w:bookmarkStart w:id="256" w:name="_Toc518654887"/>
      <w:r w:rsidRPr="00E808B0">
        <w:rPr>
          <w:noProof w:val="0"/>
        </w:rPr>
        <w:lastRenderedPageBreak/>
        <w:t>Appendix F:</w:t>
      </w:r>
      <w:r w:rsidRPr="00E808B0">
        <w:rPr>
          <w:noProof w:val="0"/>
        </w:rPr>
        <w:tab/>
      </w:r>
      <w:bookmarkEnd w:id="245"/>
      <w:bookmarkEnd w:id="246"/>
      <w:bookmarkEnd w:id="247"/>
      <w:bookmarkEnd w:id="248"/>
      <w:bookmarkEnd w:id="249"/>
      <w:bookmarkEnd w:id="250"/>
      <w:bookmarkEnd w:id="251"/>
      <w:bookmarkEnd w:id="252"/>
      <w:bookmarkEnd w:id="253"/>
      <w:bookmarkEnd w:id="254"/>
      <w:bookmarkEnd w:id="255"/>
      <w:r w:rsidRPr="00E808B0">
        <w:rPr>
          <w:noProof w:val="0"/>
        </w:rPr>
        <w:t>Character String Comparisons</w:t>
      </w:r>
      <w:bookmarkEnd w:id="256"/>
    </w:p>
    <w:p w14:paraId="501FFF94" w14:textId="77777777" w:rsidR="001A7BE9" w:rsidRPr="00E808B0" w:rsidRDefault="001A7BE9" w:rsidP="003B7FE0">
      <w:r w:rsidRPr="00E808B0">
        <w:rPr>
          <w:rStyle w:val="BodyTextChar1"/>
          <w:rFonts w:eastAsia="StarSymbol"/>
        </w:rPr>
        <w:t>All metadata character string comparisons shall be done in conformance with the rules of the Unicode standard (http://www.unicode.org/versions/latest/) using the normalized form C defined in Unicode Technical Report 15</w:t>
      </w:r>
      <w:r w:rsidRPr="00E808B0">
        <w:t xml:space="preserve"> (</w:t>
      </w:r>
      <w:hyperlink r:id="rId13" w:history="1">
        <w:r w:rsidRPr="00E808B0">
          <w:rPr>
            <w:color w:val="0000FF"/>
            <w:u w:val="single"/>
          </w:rPr>
          <w:t>http://unicode.org/reports/tr15</w:t>
        </w:r>
      </w:hyperlink>
      <w:r w:rsidRPr="00E808B0">
        <w:t>).</w:t>
      </w:r>
    </w:p>
    <w:p w14:paraId="769CA5E2" w14:textId="77777777" w:rsidR="001A7BE9" w:rsidRPr="00E808B0" w:rsidRDefault="001A7BE9" w:rsidP="003B7FE0">
      <w:r w:rsidRPr="00E808B0">
        <w:t>All XML ID comparisons and OID comparisons shall be compared in a case sensitive way.</w:t>
      </w:r>
    </w:p>
    <w:p w14:paraId="7294B620" w14:textId="77777777" w:rsidR="001A7BE9" w:rsidRPr="00E808B0" w:rsidRDefault="001A7BE9" w:rsidP="003B7FE0">
      <w:pPr>
        <w:pStyle w:val="Note"/>
      </w:pPr>
      <w:r w:rsidRPr="00E808B0">
        <w:t xml:space="preserve">Note: </w:t>
      </w:r>
      <w:r w:rsidRPr="00E808B0">
        <w:tab/>
        <w:t>Latin alphabet case-sensitive NFC matching corresponds to byte string matching. The primary impact of this is for non-Latin alphabets. They need to be converted into normalized form before comparison. The TR 15 approach is consistent with the working documents of W3C, although W3C has not yet issued a balloted recommendation that Unicode normalized form C be used. See http://www.w3.org/TR/WD-charreq, http://www.w3.org/International/charlint/, and the current W3C draft (http://www.w3.org/TR/charmod-norm).</w:t>
      </w:r>
    </w:p>
    <w:p w14:paraId="4E1BE089" w14:textId="243C874B" w:rsidR="001A7BE9" w:rsidRPr="00E808B0" w:rsidRDefault="001A7BE9" w:rsidP="008766B0">
      <w:pPr>
        <w:pStyle w:val="AppendixHeading1"/>
        <w:rPr>
          <w:noProof w:val="0"/>
        </w:rPr>
      </w:pPr>
      <w:r w:rsidRPr="00E808B0">
        <w:rPr>
          <w:noProof w:val="0"/>
        </w:rPr>
        <w:br w:type="page"/>
      </w:r>
      <w:bookmarkStart w:id="257" w:name="_Toc210805600"/>
      <w:bookmarkStart w:id="258" w:name="_Toc214434079"/>
      <w:bookmarkStart w:id="259" w:name="_Toc214436994"/>
      <w:bookmarkStart w:id="260" w:name="_Toc214437437"/>
      <w:bookmarkStart w:id="261" w:name="_Toc214437753"/>
      <w:bookmarkStart w:id="262" w:name="_Toc214457229"/>
      <w:bookmarkStart w:id="263" w:name="_Toc214461342"/>
      <w:bookmarkStart w:id="264" w:name="_Toc214462963"/>
      <w:bookmarkStart w:id="265" w:name="_Toc301358482"/>
      <w:bookmarkStart w:id="266" w:name="_Toc518654888"/>
      <w:r w:rsidRPr="00E808B0">
        <w:rPr>
          <w:noProof w:val="0"/>
        </w:rPr>
        <w:lastRenderedPageBreak/>
        <w:t>Appendix G:</w:t>
      </w:r>
      <w:r w:rsidRPr="00E808B0">
        <w:rPr>
          <w:noProof w:val="0"/>
        </w:rPr>
        <w:tab/>
      </w:r>
      <w:bookmarkStart w:id="267" w:name="_Toc173916593"/>
      <w:r w:rsidR="00F241DD" w:rsidRPr="00E808B0">
        <w:rPr>
          <w:noProof w:val="0"/>
        </w:rPr>
        <w:t>Intentionally Left Blank</w:t>
      </w:r>
      <w:bookmarkEnd w:id="257"/>
      <w:bookmarkEnd w:id="258"/>
      <w:bookmarkEnd w:id="259"/>
      <w:bookmarkEnd w:id="260"/>
      <w:bookmarkEnd w:id="261"/>
      <w:bookmarkEnd w:id="262"/>
      <w:bookmarkEnd w:id="263"/>
      <w:bookmarkEnd w:id="264"/>
      <w:bookmarkEnd w:id="265"/>
      <w:bookmarkEnd w:id="266"/>
      <w:bookmarkEnd w:id="267"/>
    </w:p>
    <w:p w14:paraId="2A71FD7D" w14:textId="449B26BA" w:rsidR="001A7BE9" w:rsidRPr="00E808B0" w:rsidRDefault="001A7BE9" w:rsidP="008766B0">
      <w:pPr>
        <w:pStyle w:val="AppendixHeading1"/>
        <w:rPr>
          <w:noProof w:val="0"/>
        </w:rPr>
      </w:pPr>
      <w:bookmarkStart w:id="268" w:name="_Toc173916594"/>
      <w:bookmarkStart w:id="269" w:name="_Toc210805601"/>
      <w:bookmarkStart w:id="270" w:name="_Toc214434080"/>
      <w:bookmarkStart w:id="271" w:name="_Toc214436995"/>
      <w:bookmarkStart w:id="272" w:name="_Toc214437438"/>
      <w:bookmarkStart w:id="273" w:name="_Toc214437754"/>
      <w:bookmarkStart w:id="274" w:name="_Toc214457230"/>
      <w:bookmarkStart w:id="275" w:name="_Toc214461343"/>
      <w:bookmarkStart w:id="276" w:name="_Toc214462964"/>
      <w:bookmarkStart w:id="277" w:name="_Toc301358483"/>
      <w:bookmarkStart w:id="278" w:name="_Toc518654889"/>
      <w:r w:rsidRPr="00E808B0">
        <w:rPr>
          <w:noProof w:val="0"/>
        </w:rPr>
        <w:t>Appendix H:</w:t>
      </w:r>
      <w:r w:rsidRPr="00E808B0">
        <w:rPr>
          <w:noProof w:val="0"/>
        </w:rPr>
        <w:tab/>
        <w:t>Intentionally Left Blank</w:t>
      </w:r>
      <w:bookmarkEnd w:id="268"/>
      <w:bookmarkEnd w:id="269"/>
      <w:bookmarkEnd w:id="270"/>
      <w:bookmarkEnd w:id="271"/>
      <w:bookmarkEnd w:id="272"/>
      <w:bookmarkEnd w:id="273"/>
      <w:bookmarkEnd w:id="274"/>
      <w:bookmarkEnd w:id="275"/>
      <w:bookmarkEnd w:id="276"/>
      <w:bookmarkEnd w:id="277"/>
      <w:bookmarkEnd w:id="278"/>
    </w:p>
    <w:p w14:paraId="72167F4C" w14:textId="77956196" w:rsidR="001A7BE9" w:rsidRPr="00E808B0" w:rsidRDefault="001A7BE9" w:rsidP="008766B0">
      <w:pPr>
        <w:pStyle w:val="AppendixHeading1"/>
        <w:rPr>
          <w:noProof w:val="0"/>
        </w:rPr>
      </w:pPr>
      <w:bookmarkStart w:id="279" w:name="_Toc173916595"/>
      <w:bookmarkStart w:id="280" w:name="_Toc210805602"/>
      <w:bookmarkStart w:id="281" w:name="_Toc214434084"/>
      <w:bookmarkStart w:id="282" w:name="_Toc214436999"/>
      <w:bookmarkStart w:id="283" w:name="_Toc214437442"/>
      <w:bookmarkStart w:id="284" w:name="_Toc214437758"/>
      <w:bookmarkStart w:id="285" w:name="_Toc214457234"/>
      <w:bookmarkStart w:id="286" w:name="_Toc214461347"/>
      <w:bookmarkStart w:id="287" w:name="_Toc214462968"/>
      <w:bookmarkStart w:id="288" w:name="_Toc301358484"/>
      <w:bookmarkStart w:id="289" w:name="_Toc518654890"/>
      <w:r w:rsidRPr="00E808B0">
        <w:rPr>
          <w:noProof w:val="0"/>
        </w:rPr>
        <w:t>Appendix I:</w:t>
      </w:r>
      <w:r w:rsidRPr="00E808B0">
        <w:rPr>
          <w:noProof w:val="0"/>
        </w:rPr>
        <w:tab/>
        <w:t>Intentionally Left Blank</w:t>
      </w:r>
      <w:bookmarkEnd w:id="279"/>
      <w:bookmarkEnd w:id="280"/>
      <w:bookmarkEnd w:id="281"/>
      <w:bookmarkEnd w:id="282"/>
      <w:bookmarkEnd w:id="283"/>
      <w:bookmarkEnd w:id="284"/>
      <w:bookmarkEnd w:id="285"/>
      <w:bookmarkEnd w:id="286"/>
      <w:bookmarkEnd w:id="287"/>
      <w:bookmarkEnd w:id="288"/>
      <w:bookmarkEnd w:id="289"/>
    </w:p>
    <w:p w14:paraId="7E4CB797" w14:textId="6FF5547C" w:rsidR="001A7BE9" w:rsidRPr="00E808B0" w:rsidRDefault="001A7BE9" w:rsidP="008766B0">
      <w:pPr>
        <w:pStyle w:val="AppendixHeading1"/>
        <w:rPr>
          <w:noProof w:val="0"/>
        </w:rPr>
      </w:pPr>
      <w:bookmarkStart w:id="290" w:name="_Toc173916596"/>
      <w:bookmarkStart w:id="291" w:name="_Toc210805603"/>
      <w:bookmarkStart w:id="292" w:name="_Toc214434085"/>
      <w:bookmarkStart w:id="293" w:name="_Toc214437000"/>
      <w:bookmarkStart w:id="294" w:name="_Toc214437443"/>
      <w:bookmarkStart w:id="295" w:name="_Toc214437759"/>
      <w:bookmarkStart w:id="296" w:name="_Toc214457235"/>
      <w:bookmarkStart w:id="297" w:name="_Toc214461348"/>
      <w:bookmarkStart w:id="298" w:name="_Toc214462969"/>
      <w:bookmarkStart w:id="299" w:name="_Toc301358485"/>
      <w:bookmarkStart w:id="300" w:name="_Toc518654891"/>
      <w:r w:rsidRPr="00E808B0">
        <w:rPr>
          <w:noProof w:val="0"/>
        </w:rPr>
        <w:t>Appendix J:</w:t>
      </w:r>
      <w:r w:rsidRPr="00E808B0">
        <w:rPr>
          <w:noProof w:val="0"/>
        </w:rPr>
        <w:tab/>
        <w:t>Intentionally Left Blank</w:t>
      </w:r>
      <w:bookmarkEnd w:id="290"/>
      <w:bookmarkEnd w:id="291"/>
      <w:bookmarkEnd w:id="292"/>
      <w:bookmarkEnd w:id="293"/>
      <w:bookmarkEnd w:id="294"/>
      <w:bookmarkEnd w:id="295"/>
      <w:bookmarkEnd w:id="296"/>
      <w:bookmarkEnd w:id="297"/>
      <w:bookmarkEnd w:id="298"/>
      <w:bookmarkEnd w:id="299"/>
      <w:bookmarkEnd w:id="300"/>
    </w:p>
    <w:p w14:paraId="602C15B0" w14:textId="77777777" w:rsidR="001A7BE9" w:rsidRPr="00E808B0" w:rsidRDefault="001A7BE9" w:rsidP="00B413C3">
      <w:pPr>
        <w:rPr>
          <w:rFonts w:eastAsia="MS Mincho"/>
        </w:rPr>
      </w:pPr>
    </w:p>
    <w:p w14:paraId="1648E844" w14:textId="77777777" w:rsidR="001A7BE9" w:rsidRPr="00E808B0" w:rsidRDefault="001A7BE9" w:rsidP="008766B0">
      <w:pPr>
        <w:pStyle w:val="AppendixHeading1"/>
        <w:rPr>
          <w:noProof w:val="0"/>
        </w:rPr>
      </w:pPr>
      <w:r w:rsidRPr="00E808B0">
        <w:rPr>
          <w:noProof w:val="0"/>
        </w:rPr>
        <w:br w:type="page"/>
      </w:r>
      <w:bookmarkStart w:id="301" w:name="_Toc173916597"/>
      <w:bookmarkStart w:id="302" w:name="_Toc210805604"/>
      <w:bookmarkStart w:id="303" w:name="_Toc214434086"/>
      <w:bookmarkStart w:id="304" w:name="_Toc214437001"/>
      <w:bookmarkStart w:id="305" w:name="_Toc214437444"/>
      <w:bookmarkStart w:id="306" w:name="_Toc214437760"/>
      <w:bookmarkStart w:id="307" w:name="_Toc214457236"/>
      <w:bookmarkStart w:id="308" w:name="_Toc214461349"/>
      <w:bookmarkStart w:id="309" w:name="_Toc214462970"/>
      <w:bookmarkStart w:id="310" w:name="_Toc301358486"/>
      <w:bookmarkStart w:id="311" w:name="_Toc518654892"/>
      <w:r w:rsidRPr="00E808B0">
        <w:rPr>
          <w:noProof w:val="0"/>
        </w:rPr>
        <w:lastRenderedPageBreak/>
        <w:t>Appendix K:</w:t>
      </w:r>
      <w:r w:rsidRPr="00E808B0">
        <w:rPr>
          <w:noProof w:val="0"/>
        </w:rPr>
        <w:tab/>
        <w:t>XDS Security Environment</w:t>
      </w:r>
      <w:bookmarkEnd w:id="301"/>
      <w:bookmarkEnd w:id="302"/>
      <w:bookmarkEnd w:id="303"/>
      <w:bookmarkEnd w:id="304"/>
      <w:bookmarkEnd w:id="305"/>
      <w:bookmarkEnd w:id="306"/>
      <w:bookmarkEnd w:id="307"/>
      <w:bookmarkEnd w:id="308"/>
      <w:bookmarkEnd w:id="309"/>
      <w:bookmarkEnd w:id="310"/>
      <w:bookmarkEnd w:id="311"/>
    </w:p>
    <w:p w14:paraId="06033EB1" w14:textId="29BCE0DA" w:rsidR="001A7BE9" w:rsidRPr="00E808B0" w:rsidRDefault="001A7BE9">
      <w:r w:rsidRPr="00E808B0">
        <w:t xml:space="preserve">This Appendix expands on the summary provided in the XDS </w:t>
      </w:r>
      <w:r w:rsidR="004F3008" w:rsidRPr="00E808B0">
        <w:t>Profile</w:t>
      </w:r>
      <w:r w:rsidRPr="00E808B0">
        <w:t xml:space="preserve"> (ITI TF-1: 10.8).</w:t>
      </w:r>
    </w:p>
    <w:p w14:paraId="4588B270" w14:textId="77777777" w:rsidR="001A7BE9" w:rsidRPr="00E808B0" w:rsidRDefault="001A7BE9">
      <w:r w:rsidRPr="00E808B0">
        <w:t>The XDS operations assume that a suitable security and privacy environment has been established. Almost all of the relevant threats will be managed by agreements, policies, and technologies that are external to the XDS transactions. The few that affect the XDS transactions will be managed by generic security mechanisms that are not unique to XDS. The threats and security objectives that must be addressed are described in Sections K.1 and K.2 below. Only a few of these have issues that are unique to the XDS application.</w:t>
      </w:r>
    </w:p>
    <w:p w14:paraId="28325DFD" w14:textId="77777777" w:rsidR="001A7BE9" w:rsidRPr="00E808B0" w:rsidRDefault="001A7BE9">
      <w:r w:rsidRPr="00E808B0">
        <w:t>Section K.3 discusses these few threats and objectives in terms of the agreements and policies that need to be established to create a suitable environment for XDS. Establishing these agreements often involves business agreement discussions that are part of establishing the XDS Affinity Domain. These agreements are necessary because the exchange of documents implies agreeing to the delegation of responsibility for maintaining the security of these documents and for providing the necessary audit and record keeping facilities.</w:t>
      </w:r>
    </w:p>
    <w:p w14:paraId="2F4C6A95" w14:textId="022670FA" w:rsidR="001A7BE9" w:rsidRPr="00E808B0" w:rsidRDefault="001A7BE9">
      <w:pPr>
        <w:pStyle w:val="AppendixHeading2"/>
        <w:tabs>
          <w:tab w:val="left" w:pos="900"/>
        </w:tabs>
        <w:rPr>
          <w:noProof w:val="0"/>
        </w:rPr>
      </w:pPr>
      <w:bookmarkStart w:id="312" w:name="_Toc214434087"/>
      <w:bookmarkStart w:id="313" w:name="_Toc214437002"/>
      <w:bookmarkStart w:id="314" w:name="_Toc214437445"/>
      <w:bookmarkStart w:id="315" w:name="_Toc214437761"/>
      <w:bookmarkStart w:id="316" w:name="_Toc214457237"/>
      <w:bookmarkStart w:id="317" w:name="_Toc214461350"/>
      <w:bookmarkStart w:id="318" w:name="_Toc214462971"/>
      <w:bookmarkStart w:id="319" w:name="_Toc301358487"/>
      <w:bookmarkStart w:id="320" w:name="_Toc518654893"/>
      <w:r w:rsidRPr="00E808B0">
        <w:rPr>
          <w:noProof w:val="0"/>
        </w:rPr>
        <w:t>K.1</w:t>
      </w:r>
      <w:r w:rsidRPr="00E808B0">
        <w:rPr>
          <w:noProof w:val="0"/>
        </w:rPr>
        <w:tab/>
        <w:t>Security Environment</w:t>
      </w:r>
      <w:bookmarkEnd w:id="312"/>
      <w:bookmarkEnd w:id="313"/>
      <w:bookmarkEnd w:id="314"/>
      <w:bookmarkEnd w:id="315"/>
      <w:bookmarkEnd w:id="316"/>
      <w:bookmarkEnd w:id="317"/>
      <w:bookmarkEnd w:id="318"/>
      <w:bookmarkEnd w:id="319"/>
      <w:bookmarkEnd w:id="320"/>
    </w:p>
    <w:p w14:paraId="21A1AE66" w14:textId="0C6E5906" w:rsidR="001A7BE9" w:rsidRPr="00E808B0" w:rsidRDefault="001A7BE9">
      <w:pPr>
        <w:pStyle w:val="AppendixHeading3"/>
        <w:rPr>
          <w:noProof w:val="0"/>
        </w:rPr>
      </w:pPr>
      <w:bookmarkStart w:id="321" w:name="_Toc214434088"/>
      <w:bookmarkStart w:id="322" w:name="_Toc301358488"/>
      <w:bookmarkStart w:id="323" w:name="_Toc518654894"/>
      <w:r w:rsidRPr="00E808B0">
        <w:rPr>
          <w:noProof w:val="0"/>
        </w:rPr>
        <w:t>K.1.1</w:t>
      </w:r>
      <w:r w:rsidRPr="00E808B0">
        <w:rPr>
          <w:noProof w:val="0"/>
        </w:rPr>
        <w:tab/>
        <w:t>Threats</w:t>
      </w:r>
      <w:bookmarkEnd w:id="321"/>
      <w:bookmarkEnd w:id="322"/>
      <w:bookmarkEnd w:id="323"/>
    </w:p>
    <w:p w14:paraId="52AC317B" w14:textId="77777777" w:rsidR="001A7BE9" w:rsidRPr="00E808B0" w:rsidRDefault="001A7BE9">
      <w:r w:rsidRPr="00E808B0">
        <w:t>Specific threats to the overall XDS system are listed below. These threats are identified using the Common Criteria nomenclature defined by ISO 17799. Most of these are mitigated by policies, procedures, and technologies that are not unique to XDS and do not require any special XDS considerations. Many of these mitigations do require that the parties within the XDS Affinity Domain have agreement on details of how they will work together.</w:t>
      </w:r>
    </w:p>
    <w:p w14:paraId="32F31EE4" w14:textId="0743BC96" w:rsidR="001A7BE9" w:rsidRPr="00E808B0" w:rsidRDefault="001A7BE9" w:rsidP="003067F6">
      <w:pPr>
        <w:pStyle w:val="ListNumber2"/>
        <w:numPr>
          <w:ilvl w:val="0"/>
          <w:numId w:val="0"/>
        </w:numPr>
        <w:ind w:left="360"/>
      </w:pPr>
      <w:proofErr w:type="gramStart"/>
      <w:r w:rsidRPr="00E808B0">
        <w:rPr>
          <w:b/>
          <w:bCs/>
        </w:rPr>
        <w:t>T.ADMIN</w:t>
      </w:r>
      <w:proofErr w:type="gramEnd"/>
      <w:r w:rsidRPr="00E808B0">
        <w:rPr>
          <w:b/>
          <w:bCs/>
        </w:rPr>
        <w:t>_ERROR</w:t>
      </w:r>
      <w:r w:rsidR="00D73DAC" w:rsidRPr="00E808B0">
        <w:t xml:space="preserve"> </w:t>
      </w:r>
      <w:r w:rsidRPr="00E808B0">
        <w:t>Improper administration may result in defeat of specific security features.</w:t>
      </w:r>
    </w:p>
    <w:p w14:paraId="33F4D730" w14:textId="4CA66B82" w:rsidR="001A7BE9" w:rsidRPr="00E808B0" w:rsidRDefault="001A7BE9" w:rsidP="003067F6">
      <w:pPr>
        <w:pStyle w:val="ListNumber2"/>
        <w:numPr>
          <w:ilvl w:val="0"/>
          <w:numId w:val="0"/>
        </w:numPr>
        <w:ind w:left="360"/>
      </w:pPr>
      <w:proofErr w:type="gramStart"/>
      <w:r w:rsidRPr="00E808B0">
        <w:rPr>
          <w:b/>
          <w:bCs/>
        </w:rPr>
        <w:t>T.ADMIN</w:t>
      </w:r>
      <w:proofErr w:type="gramEnd"/>
      <w:r w:rsidRPr="00E808B0">
        <w:rPr>
          <w:b/>
          <w:bCs/>
        </w:rPr>
        <w:t>_ROGUE</w:t>
      </w:r>
      <w:r w:rsidR="00D73DAC" w:rsidRPr="00E808B0">
        <w:t xml:space="preserve"> </w:t>
      </w:r>
      <w:r w:rsidRPr="00E808B0">
        <w:t>Authorized administrator’s intentions may become malicious resulting in TSF data to be compromised.</w:t>
      </w:r>
    </w:p>
    <w:p w14:paraId="52F0156B" w14:textId="277729BA" w:rsidR="001A7BE9" w:rsidRPr="00E808B0" w:rsidRDefault="001A7BE9" w:rsidP="003067F6">
      <w:pPr>
        <w:pStyle w:val="ListNumber2"/>
        <w:numPr>
          <w:ilvl w:val="0"/>
          <w:numId w:val="0"/>
        </w:numPr>
        <w:ind w:left="360"/>
      </w:pPr>
      <w:proofErr w:type="gramStart"/>
      <w:r w:rsidRPr="00E808B0">
        <w:rPr>
          <w:b/>
          <w:bCs/>
        </w:rPr>
        <w:t>T.AUDIT</w:t>
      </w:r>
      <w:proofErr w:type="gramEnd"/>
      <w:r w:rsidRPr="00E808B0">
        <w:rPr>
          <w:b/>
          <w:bCs/>
        </w:rPr>
        <w:t>_CORRUPT</w:t>
      </w:r>
      <w:r w:rsidR="00D73DAC" w:rsidRPr="00E808B0">
        <w:t xml:space="preserve"> </w:t>
      </w:r>
      <w:r w:rsidRPr="00E808B0">
        <w:t>A malicious process or user may cause audit records to be lost or modified, or prevent future records from being recorded by taking actions to exhaust audit storage capacity, thus masking an attacker’s actions.</w:t>
      </w:r>
    </w:p>
    <w:p w14:paraId="5F728090" w14:textId="218893B2" w:rsidR="001A7BE9" w:rsidRPr="00E808B0" w:rsidRDefault="001A7BE9" w:rsidP="003067F6">
      <w:pPr>
        <w:pStyle w:val="ListNumber2"/>
        <w:numPr>
          <w:ilvl w:val="0"/>
          <w:numId w:val="0"/>
        </w:numPr>
        <w:ind w:left="360"/>
      </w:pPr>
      <w:r w:rsidRPr="00E808B0">
        <w:rPr>
          <w:b/>
          <w:bCs/>
        </w:rPr>
        <w:t>T.CONFIG_CORRUPT</w:t>
      </w:r>
      <w:r w:rsidR="00D73DAC" w:rsidRPr="00E808B0">
        <w:t xml:space="preserve"> </w:t>
      </w:r>
      <w:r w:rsidRPr="00E808B0">
        <w:t>A malicious process or user may cause configuration data or other trusted data to be lost or modified.</w:t>
      </w:r>
    </w:p>
    <w:p w14:paraId="46BAF438" w14:textId="0F96E650" w:rsidR="001A7BE9" w:rsidRPr="00E808B0" w:rsidRDefault="001A7BE9" w:rsidP="003067F6">
      <w:pPr>
        <w:pStyle w:val="ListNumber2"/>
        <w:numPr>
          <w:ilvl w:val="0"/>
          <w:numId w:val="0"/>
        </w:numPr>
        <w:ind w:left="360"/>
      </w:pPr>
      <w:proofErr w:type="gramStart"/>
      <w:r w:rsidRPr="00E808B0">
        <w:rPr>
          <w:b/>
          <w:bCs/>
        </w:rPr>
        <w:t>T.DISASTER</w:t>
      </w:r>
      <w:proofErr w:type="gramEnd"/>
      <w:r w:rsidR="00D73DAC" w:rsidRPr="00E808B0">
        <w:t xml:space="preserve"> </w:t>
      </w:r>
      <w:r w:rsidRPr="00E808B0">
        <w:t>System or network may failure due to disaster (e.g., fire, earthquake).</w:t>
      </w:r>
    </w:p>
    <w:p w14:paraId="0D37F55E" w14:textId="2B0E4BF4" w:rsidR="001A7BE9" w:rsidRPr="00E808B0" w:rsidRDefault="001A7BE9" w:rsidP="003067F6">
      <w:pPr>
        <w:pStyle w:val="ListNumber2"/>
        <w:numPr>
          <w:ilvl w:val="0"/>
          <w:numId w:val="0"/>
        </w:numPr>
        <w:ind w:left="360"/>
      </w:pPr>
      <w:r w:rsidRPr="00E808B0">
        <w:rPr>
          <w:b/>
          <w:bCs/>
        </w:rPr>
        <w:t>T.DOS</w:t>
      </w:r>
      <w:r w:rsidR="00D73DAC" w:rsidRPr="00E808B0">
        <w:t xml:space="preserve"> </w:t>
      </w:r>
      <w:r w:rsidRPr="00E808B0">
        <w:t>A malicious process or user may block others from system resources via a resource exhaustion denial of service attack.</w:t>
      </w:r>
    </w:p>
    <w:p w14:paraId="36CCD5A4" w14:textId="1E6193A8" w:rsidR="001A7BE9" w:rsidRPr="00E808B0" w:rsidRDefault="001A7BE9" w:rsidP="003067F6">
      <w:pPr>
        <w:pStyle w:val="ListNumber2"/>
        <w:numPr>
          <w:ilvl w:val="0"/>
          <w:numId w:val="0"/>
        </w:numPr>
        <w:ind w:left="360"/>
      </w:pPr>
      <w:proofErr w:type="gramStart"/>
      <w:r w:rsidRPr="00E808B0">
        <w:rPr>
          <w:b/>
          <w:bCs/>
        </w:rPr>
        <w:t>T.EAVESDROP</w:t>
      </w:r>
      <w:proofErr w:type="gramEnd"/>
      <w:r w:rsidR="00D73DAC" w:rsidRPr="00E808B0">
        <w:t xml:space="preserve"> A</w:t>
      </w:r>
      <w:r w:rsidRPr="00E808B0">
        <w:t xml:space="preserve"> malicious process or user may intercept transmitted data inside or outside of the enclave. Some of the XDS environments are not concerned with eavesdrop exposure. They may employ external protective mechanisms such as physical network security or VPNs to protect against eavesdropping. </w:t>
      </w:r>
    </w:p>
    <w:p w14:paraId="6B2CBAC9" w14:textId="206A5898" w:rsidR="001A7BE9" w:rsidRPr="00E808B0" w:rsidRDefault="001A7BE9" w:rsidP="003067F6">
      <w:pPr>
        <w:pStyle w:val="ListNumber2"/>
        <w:numPr>
          <w:ilvl w:val="0"/>
          <w:numId w:val="0"/>
        </w:numPr>
        <w:ind w:left="360"/>
      </w:pPr>
      <w:proofErr w:type="gramStart"/>
      <w:r w:rsidRPr="00E808B0">
        <w:rPr>
          <w:b/>
          <w:bCs/>
        </w:rPr>
        <w:lastRenderedPageBreak/>
        <w:t>T.HARDWARE</w:t>
      </w:r>
      <w:proofErr w:type="gramEnd"/>
      <w:r w:rsidR="00D73DAC" w:rsidRPr="00E808B0">
        <w:t xml:space="preserve"> </w:t>
      </w:r>
      <w:r w:rsidRPr="00E808B0">
        <w:t>Hardware may malfunction.</w:t>
      </w:r>
    </w:p>
    <w:p w14:paraId="2E06926D" w14:textId="2AD57A6A" w:rsidR="001A7BE9" w:rsidRPr="00E808B0" w:rsidRDefault="001A7BE9" w:rsidP="003067F6">
      <w:pPr>
        <w:pStyle w:val="ListNumber2"/>
        <w:numPr>
          <w:ilvl w:val="0"/>
          <w:numId w:val="0"/>
        </w:numPr>
        <w:ind w:left="360"/>
      </w:pPr>
      <w:proofErr w:type="gramStart"/>
      <w:r w:rsidRPr="00E808B0">
        <w:rPr>
          <w:b/>
          <w:bCs/>
        </w:rPr>
        <w:t>T.IMPROPER</w:t>
      </w:r>
      <w:proofErr w:type="gramEnd"/>
      <w:r w:rsidRPr="00E808B0">
        <w:rPr>
          <w:b/>
          <w:bCs/>
        </w:rPr>
        <w:t>_INSTALLATION</w:t>
      </w:r>
      <w:r w:rsidR="00D73DAC" w:rsidRPr="00E808B0">
        <w:t xml:space="preserve"> </w:t>
      </w:r>
      <w:r w:rsidRPr="00E808B0">
        <w:t>XDS components may be delivered, installed, or configured in a manner that undermines security.</w:t>
      </w:r>
    </w:p>
    <w:p w14:paraId="4D2C3E88" w14:textId="5AC5FB04" w:rsidR="001A7BE9" w:rsidRPr="00E808B0" w:rsidRDefault="001A7BE9" w:rsidP="003067F6">
      <w:pPr>
        <w:pStyle w:val="ListNumber2"/>
        <w:numPr>
          <w:ilvl w:val="0"/>
          <w:numId w:val="0"/>
        </w:numPr>
        <w:ind w:left="360"/>
      </w:pPr>
      <w:proofErr w:type="gramStart"/>
      <w:r w:rsidRPr="00E808B0">
        <w:rPr>
          <w:b/>
          <w:bCs/>
        </w:rPr>
        <w:t>T.INSECURE</w:t>
      </w:r>
      <w:proofErr w:type="gramEnd"/>
      <w:r w:rsidRPr="00E808B0">
        <w:rPr>
          <w:b/>
          <w:bCs/>
        </w:rPr>
        <w:t>_START</w:t>
      </w:r>
      <w:r w:rsidR="00D73DAC" w:rsidRPr="00E808B0">
        <w:t xml:space="preserve"> </w:t>
      </w:r>
      <w:r w:rsidRPr="00E808B0">
        <w:t>Reboot may result in insecure state of the operating system.</w:t>
      </w:r>
    </w:p>
    <w:p w14:paraId="3567C691" w14:textId="783B9F5E" w:rsidR="001A7BE9" w:rsidRPr="00E808B0" w:rsidRDefault="001A7BE9" w:rsidP="003067F6">
      <w:pPr>
        <w:pStyle w:val="ListNumber2"/>
        <w:numPr>
          <w:ilvl w:val="0"/>
          <w:numId w:val="0"/>
        </w:numPr>
        <w:ind w:left="360"/>
      </w:pPr>
      <w:proofErr w:type="gramStart"/>
      <w:r w:rsidRPr="00E808B0">
        <w:rPr>
          <w:b/>
          <w:bCs/>
        </w:rPr>
        <w:t>T.INTRUSION</w:t>
      </w:r>
      <w:proofErr w:type="gramEnd"/>
      <w:r w:rsidR="00D73DAC" w:rsidRPr="00E808B0">
        <w:t xml:space="preserve"> M</w:t>
      </w:r>
      <w:r w:rsidRPr="00E808B0">
        <w:t>alicious software (e.g., virus) may be introduced into the system.</w:t>
      </w:r>
    </w:p>
    <w:p w14:paraId="69397660" w14:textId="225DCDF7" w:rsidR="001A7BE9" w:rsidRPr="00E808B0" w:rsidRDefault="001A7BE9" w:rsidP="003067F6">
      <w:pPr>
        <w:pStyle w:val="ListNumber2"/>
        <w:numPr>
          <w:ilvl w:val="0"/>
          <w:numId w:val="0"/>
        </w:numPr>
        <w:ind w:left="360"/>
      </w:pPr>
      <w:proofErr w:type="gramStart"/>
      <w:r w:rsidRPr="00E808B0">
        <w:rPr>
          <w:b/>
          <w:bCs/>
        </w:rPr>
        <w:t>T.MASQUERADE</w:t>
      </w:r>
      <w:proofErr w:type="gramEnd"/>
      <w:r w:rsidR="00D73DAC" w:rsidRPr="00E808B0">
        <w:t xml:space="preserve"> </w:t>
      </w:r>
      <w:r w:rsidRPr="00E808B0">
        <w:t>A malicious process or user on one machine on the network may masquerade as an entity on another machine on the same network.</w:t>
      </w:r>
    </w:p>
    <w:p w14:paraId="5C7F2893" w14:textId="0D55A708" w:rsidR="001A7BE9" w:rsidRPr="00E808B0" w:rsidRDefault="001A7BE9" w:rsidP="003067F6">
      <w:pPr>
        <w:pStyle w:val="ListNumber2"/>
        <w:numPr>
          <w:ilvl w:val="0"/>
          <w:numId w:val="0"/>
        </w:numPr>
        <w:ind w:left="360"/>
      </w:pPr>
      <w:proofErr w:type="gramStart"/>
      <w:r w:rsidRPr="00E808B0">
        <w:rPr>
          <w:b/>
          <w:bCs/>
        </w:rPr>
        <w:t>T.OBJECTS</w:t>
      </w:r>
      <w:proofErr w:type="gramEnd"/>
      <w:r w:rsidRPr="00E808B0">
        <w:rPr>
          <w:b/>
          <w:bCs/>
        </w:rPr>
        <w:t>_NOT_CLEAN</w:t>
      </w:r>
      <w:r w:rsidR="00D73DAC" w:rsidRPr="00E808B0">
        <w:t xml:space="preserve"> </w:t>
      </w:r>
      <w:r w:rsidRPr="00E808B0">
        <w:t>Systems may not adequately remove the data from objects between usage by different users, thereby releasing information to a user unauthorized for the data. This also includes swapping hard disk with PHI during service and repair.</w:t>
      </w:r>
    </w:p>
    <w:p w14:paraId="1544783B" w14:textId="29F5956E" w:rsidR="001A7BE9" w:rsidRPr="00E808B0" w:rsidRDefault="001A7BE9" w:rsidP="003067F6">
      <w:pPr>
        <w:pStyle w:val="ListNumber2"/>
        <w:numPr>
          <w:ilvl w:val="0"/>
          <w:numId w:val="0"/>
        </w:numPr>
        <w:ind w:left="360"/>
      </w:pPr>
      <w:proofErr w:type="gramStart"/>
      <w:r w:rsidRPr="00E808B0">
        <w:rPr>
          <w:b/>
          <w:bCs/>
        </w:rPr>
        <w:t>T.POOR</w:t>
      </w:r>
      <w:proofErr w:type="gramEnd"/>
      <w:r w:rsidRPr="00E808B0">
        <w:rPr>
          <w:b/>
          <w:bCs/>
        </w:rPr>
        <w:t>_DESIGN</w:t>
      </w:r>
      <w:r w:rsidR="00D73DAC" w:rsidRPr="00E808B0">
        <w:t xml:space="preserve"> </w:t>
      </w:r>
      <w:r w:rsidRPr="00E808B0">
        <w:t>Unintentional or intentional errors in requirement specification, design or development of the TOE components may occur.</w:t>
      </w:r>
    </w:p>
    <w:p w14:paraId="7EC52754" w14:textId="4D72674A" w:rsidR="001A7BE9" w:rsidRPr="00E808B0" w:rsidRDefault="001A7BE9" w:rsidP="003067F6">
      <w:pPr>
        <w:pStyle w:val="ListNumber2"/>
        <w:numPr>
          <w:ilvl w:val="0"/>
          <w:numId w:val="0"/>
        </w:numPr>
        <w:ind w:left="360"/>
      </w:pPr>
      <w:proofErr w:type="gramStart"/>
      <w:r w:rsidRPr="00E808B0">
        <w:rPr>
          <w:b/>
          <w:bCs/>
        </w:rPr>
        <w:t>T.POOR</w:t>
      </w:r>
      <w:proofErr w:type="gramEnd"/>
      <w:r w:rsidRPr="00E808B0">
        <w:rPr>
          <w:b/>
          <w:bCs/>
        </w:rPr>
        <w:t>_IMPLEMENTATION</w:t>
      </w:r>
      <w:r w:rsidR="00D73DAC" w:rsidRPr="00E808B0">
        <w:t xml:space="preserve"> </w:t>
      </w:r>
      <w:r w:rsidRPr="00E808B0">
        <w:t>Unintentional or intentional errors in implementing the design of the XDS environment may occur.</w:t>
      </w:r>
    </w:p>
    <w:p w14:paraId="6C82AEAF" w14:textId="1F6C8D77" w:rsidR="001A7BE9" w:rsidRPr="00E808B0" w:rsidRDefault="001A7BE9" w:rsidP="003067F6">
      <w:pPr>
        <w:pStyle w:val="ListNumber2"/>
        <w:numPr>
          <w:ilvl w:val="0"/>
          <w:numId w:val="0"/>
        </w:numPr>
        <w:ind w:left="360"/>
      </w:pPr>
      <w:proofErr w:type="gramStart"/>
      <w:r w:rsidRPr="00E808B0">
        <w:rPr>
          <w:b/>
          <w:bCs/>
        </w:rPr>
        <w:t>T.POOR</w:t>
      </w:r>
      <w:proofErr w:type="gramEnd"/>
      <w:r w:rsidRPr="00E808B0">
        <w:rPr>
          <w:b/>
          <w:bCs/>
        </w:rPr>
        <w:t>_TEST</w:t>
      </w:r>
      <w:r w:rsidR="00D73DAC" w:rsidRPr="00E808B0">
        <w:t xml:space="preserve"> </w:t>
      </w:r>
      <w:r w:rsidRPr="00E808B0">
        <w:t>Incorrect system behavior may result from inability to demonstrate that all functions and interactions within the XDS operation are correct.</w:t>
      </w:r>
    </w:p>
    <w:p w14:paraId="6C746270" w14:textId="227BDBA2" w:rsidR="001A7BE9" w:rsidRPr="00E808B0" w:rsidRDefault="001A7BE9" w:rsidP="003067F6">
      <w:pPr>
        <w:pStyle w:val="ListNumber2"/>
        <w:numPr>
          <w:ilvl w:val="0"/>
          <w:numId w:val="0"/>
        </w:numPr>
        <w:ind w:left="360"/>
      </w:pPr>
      <w:proofErr w:type="gramStart"/>
      <w:r w:rsidRPr="00E808B0">
        <w:rPr>
          <w:b/>
          <w:bCs/>
        </w:rPr>
        <w:t>T.REPLAY</w:t>
      </w:r>
      <w:proofErr w:type="gramEnd"/>
      <w:r w:rsidR="00D73DAC" w:rsidRPr="00E808B0">
        <w:t xml:space="preserve"> </w:t>
      </w:r>
      <w:r w:rsidRPr="00E808B0">
        <w:t>A malicious process or user may gain access by replaying authentication (or other) information.</w:t>
      </w:r>
    </w:p>
    <w:p w14:paraId="47F14E0F" w14:textId="04A5A1AF" w:rsidR="001A7BE9" w:rsidRPr="00E808B0" w:rsidRDefault="001A7BE9" w:rsidP="003067F6">
      <w:pPr>
        <w:pStyle w:val="ListNumber2"/>
        <w:numPr>
          <w:ilvl w:val="0"/>
          <w:numId w:val="0"/>
        </w:numPr>
        <w:ind w:left="360"/>
      </w:pPr>
      <w:proofErr w:type="gramStart"/>
      <w:r w:rsidRPr="00E808B0">
        <w:rPr>
          <w:b/>
          <w:bCs/>
        </w:rPr>
        <w:t>T.SPOOFING</w:t>
      </w:r>
      <w:proofErr w:type="gramEnd"/>
      <w:r w:rsidR="00D73DAC" w:rsidRPr="00E808B0">
        <w:t xml:space="preserve"> </w:t>
      </w:r>
      <w:r w:rsidRPr="00E808B0">
        <w:t>A hostile entity may masquerade itself as part of the XDS Affinity Domain and communicate with authorized users who incorrectly believe they are communicating with authorized members.</w:t>
      </w:r>
    </w:p>
    <w:p w14:paraId="0F4C7A88" w14:textId="61386328" w:rsidR="001A7BE9" w:rsidRPr="00E808B0" w:rsidRDefault="001A7BE9" w:rsidP="003067F6">
      <w:pPr>
        <w:pStyle w:val="ListNumber2"/>
        <w:numPr>
          <w:ilvl w:val="0"/>
          <w:numId w:val="0"/>
        </w:numPr>
        <w:ind w:left="360"/>
      </w:pPr>
      <w:proofErr w:type="gramStart"/>
      <w:r w:rsidRPr="00E808B0">
        <w:rPr>
          <w:b/>
          <w:bCs/>
        </w:rPr>
        <w:t>T.SYSACC</w:t>
      </w:r>
      <w:proofErr w:type="gramEnd"/>
      <w:r w:rsidR="00D73DAC" w:rsidRPr="00E808B0">
        <w:t xml:space="preserve"> </w:t>
      </w:r>
      <w:r w:rsidRPr="00E808B0">
        <w:t>A malicious process or user may gain unauthorized access to the administrator account, or that of other trusted personnel.</w:t>
      </w:r>
    </w:p>
    <w:p w14:paraId="04056829" w14:textId="4B40D24B" w:rsidR="001A7BE9" w:rsidRPr="00E808B0" w:rsidRDefault="001A7BE9" w:rsidP="003067F6">
      <w:pPr>
        <w:pStyle w:val="ListNumber2"/>
        <w:numPr>
          <w:ilvl w:val="0"/>
          <w:numId w:val="0"/>
        </w:numPr>
        <w:ind w:left="360"/>
      </w:pPr>
      <w:proofErr w:type="gramStart"/>
      <w:r w:rsidRPr="00E808B0">
        <w:rPr>
          <w:b/>
          <w:bCs/>
        </w:rPr>
        <w:t>T.UNATTENDED</w:t>
      </w:r>
      <w:proofErr w:type="gramEnd"/>
      <w:r w:rsidRPr="00E808B0">
        <w:rPr>
          <w:b/>
          <w:bCs/>
        </w:rPr>
        <w:t>_SESSION</w:t>
      </w:r>
      <w:r w:rsidR="00D73DAC" w:rsidRPr="00E808B0">
        <w:t xml:space="preserve"> </w:t>
      </w:r>
      <w:r w:rsidRPr="00E808B0">
        <w:t>A malicious process or user may gain unauthorized access to an unattended session.</w:t>
      </w:r>
    </w:p>
    <w:p w14:paraId="5E799B93" w14:textId="10D05C25" w:rsidR="001A7BE9" w:rsidRPr="00E808B0" w:rsidRDefault="001A7BE9" w:rsidP="003067F6">
      <w:pPr>
        <w:pStyle w:val="ListNumber2"/>
        <w:numPr>
          <w:ilvl w:val="0"/>
          <w:numId w:val="0"/>
        </w:numPr>
        <w:ind w:left="360"/>
      </w:pPr>
      <w:proofErr w:type="gramStart"/>
      <w:r w:rsidRPr="00E808B0">
        <w:rPr>
          <w:b/>
          <w:bCs/>
        </w:rPr>
        <w:t>T.UNAUTH</w:t>
      </w:r>
      <w:proofErr w:type="gramEnd"/>
      <w:r w:rsidRPr="00E808B0">
        <w:rPr>
          <w:b/>
          <w:bCs/>
        </w:rPr>
        <w:t>_ACCESS</w:t>
      </w:r>
      <w:r w:rsidR="00D73DAC" w:rsidRPr="00E808B0">
        <w:t xml:space="preserve"> </w:t>
      </w:r>
      <w:r w:rsidRPr="00E808B0">
        <w:t>Unauthorized access to data by a user may occur. This includes access via direct user interaction with the device, access via network transactions, and access via removable electronic and printed media.</w:t>
      </w:r>
    </w:p>
    <w:p w14:paraId="7A523675" w14:textId="246BA334" w:rsidR="001A7BE9" w:rsidRPr="00E808B0" w:rsidRDefault="001A7BE9" w:rsidP="003067F6">
      <w:pPr>
        <w:pStyle w:val="ListNumber2"/>
        <w:numPr>
          <w:ilvl w:val="0"/>
          <w:numId w:val="0"/>
        </w:numPr>
        <w:ind w:left="360"/>
      </w:pPr>
      <w:proofErr w:type="gramStart"/>
      <w:r w:rsidRPr="00E808B0">
        <w:rPr>
          <w:b/>
          <w:bCs/>
        </w:rPr>
        <w:t>T.UNAUTH</w:t>
      </w:r>
      <w:proofErr w:type="gramEnd"/>
      <w:r w:rsidRPr="00E808B0">
        <w:rPr>
          <w:b/>
          <w:bCs/>
        </w:rPr>
        <w:t>_MODIFICATION</w:t>
      </w:r>
      <w:r w:rsidR="00D73DAC" w:rsidRPr="00E808B0">
        <w:t xml:space="preserve"> </w:t>
      </w:r>
      <w:r w:rsidRPr="00E808B0">
        <w:t>Unauthorized modification or use of XDS attributes and resources may occur.</w:t>
      </w:r>
    </w:p>
    <w:p w14:paraId="3F002176" w14:textId="5060B85D" w:rsidR="001A7BE9" w:rsidRPr="00E808B0" w:rsidRDefault="001A7BE9" w:rsidP="003067F6">
      <w:pPr>
        <w:pStyle w:val="ListNumber2"/>
        <w:numPr>
          <w:ilvl w:val="0"/>
          <w:numId w:val="0"/>
        </w:numPr>
        <w:ind w:left="360"/>
      </w:pPr>
      <w:proofErr w:type="gramStart"/>
      <w:r w:rsidRPr="00E808B0">
        <w:rPr>
          <w:b/>
          <w:bCs/>
        </w:rPr>
        <w:t>T.UNDETECTED</w:t>
      </w:r>
      <w:proofErr w:type="gramEnd"/>
      <w:r w:rsidRPr="00E808B0">
        <w:rPr>
          <w:b/>
          <w:bCs/>
        </w:rPr>
        <w:t>_ACTIONS</w:t>
      </w:r>
      <w:r w:rsidR="00D73DAC" w:rsidRPr="00E808B0">
        <w:t xml:space="preserve"> </w:t>
      </w:r>
      <w:r w:rsidRPr="00E808B0">
        <w:t>Failure of the XDS components to detect and record unauthorized actions may occur.</w:t>
      </w:r>
    </w:p>
    <w:p w14:paraId="0310888F" w14:textId="39CBE54E" w:rsidR="001A7BE9" w:rsidRPr="00E808B0" w:rsidRDefault="001A7BE9" w:rsidP="003067F6">
      <w:pPr>
        <w:pStyle w:val="ListNumber2"/>
        <w:numPr>
          <w:ilvl w:val="0"/>
          <w:numId w:val="0"/>
        </w:numPr>
        <w:ind w:left="360"/>
      </w:pPr>
      <w:proofErr w:type="gramStart"/>
      <w:r w:rsidRPr="00E808B0">
        <w:rPr>
          <w:b/>
          <w:bCs/>
        </w:rPr>
        <w:t>T.UNIDENTIFIED</w:t>
      </w:r>
      <w:proofErr w:type="gramEnd"/>
      <w:r w:rsidRPr="00E808B0">
        <w:rPr>
          <w:b/>
          <w:bCs/>
        </w:rPr>
        <w:t>_ACTIONS</w:t>
      </w:r>
      <w:r w:rsidR="00D73DAC" w:rsidRPr="00E808B0">
        <w:t xml:space="preserve"> </w:t>
      </w:r>
      <w:r w:rsidRPr="00E808B0">
        <w:t>Failure of the administrator to identify and act upon unauthorized actions may occur.</w:t>
      </w:r>
    </w:p>
    <w:p w14:paraId="2C537D83" w14:textId="5E28BE8C" w:rsidR="001A7BE9" w:rsidRPr="00E808B0" w:rsidRDefault="001A7BE9" w:rsidP="003067F6">
      <w:pPr>
        <w:pStyle w:val="ListNumber2"/>
        <w:numPr>
          <w:ilvl w:val="0"/>
          <w:numId w:val="0"/>
        </w:numPr>
        <w:ind w:left="360"/>
      </w:pPr>
      <w:proofErr w:type="gramStart"/>
      <w:r w:rsidRPr="00E808B0">
        <w:rPr>
          <w:b/>
          <w:bCs/>
        </w:rPr>
        <w:t>T.UNKNOWN</w:t>
      </w:r>
      <w:proofErr w:type="gramEnd"/>
      <w:r w:rsidRPr="00E808B0">
        <w:rPr>
          <w:b/>
          <w:bCs/>
        </w:rPr>
        <w:t>_STATE</w:t>
      </w:r>
      <w:r w:rsidR="00D73DAC" w:rsidRPr="00E808B0">
        <w:t xml:space="preserve"> </w:t>
      </w:r>
      <w:r w:rsidRPr="00E808B0">
        <w:t>Upon failure of XDS components, the security of the XDS environment may be unknown.</w:t>
      </w:r>
    </w:p>
    <w:p w14:paraId="1A02E0D6" w14:textId="5C22D933" w:rsidR="001A7BE9" w:rsidRPr="00E808B0" w:rsidRDefault="001A7BE9" w:rsidP="003067F6">
      <w:pPr>
        <w:pStyle w:val="ListNumber2"/>
        <w:numPr>
          <w:ilvl w:val="0"/>
          <w:numId w:val="0"/>
        </w:numPr>
        <w:ind w:left="360"/>
      </w:pPr>
      <w:r w:rsidRPr="00E808B0">
        <w:rPr>
          <w:b/>
          <w:bCs/>
        </w:rPr>
        <w:t>T.USER_CORRUPT</w:t>
      </w:r>
      <w:r w:rsidR="00D73DAC" w:rsidRPr="00E808B0">
        <w:t xml:space="preserve"> </w:t>
      </w:r>
      <w:r w:rsidRPr="00E808B0">
        <w:t>User data may be lost or tampered with by other users.</w:t>
      </w:r>
    </w:p>
    <w:p w14:paraId="7B783ED7" w14:textId="3FF35949" w:rsidR="001A7BE9" w:rsidRPr="00E808B0" w:rsidRDefault="001A7BE9" w:rsidP="00F52C2B">
      <w:pPr>
        <w:pStyle w:val="AppendixHeading3"/>
        <w:keepNext/>
        <w:rPr>
          <w:noProof w:val="0"/>
        </w:rPr>
      </w:pPr>
      <w:bookmarkStart w:id="324" w:name="_Toc214434089"/>
      <w:bookmarkStart w:id="325" w:name="_Toc301358489"/>
      <w:bookmarkStart w:id="326" w:name="_Toc518654895"/>
      <w:r w:rsidRPr="00E808B0">
        <w:rPr>
          <w:noProof w:val="0"/>
        </w:rPr>
        <w:lastRenderedPageBreak/>
        <w:t>K.1.2</w:t>
      </w:r>
      <w:r w:rsidRPr="00E808B0">
        <w:rPr>
          <w:noProof w:val="0"/>
        </w:rPr>
        <w:tab/>
        <w:t>Security and Privacy Policy</w:t>
      </w:r>
      <w:bookmarkEnd w:id="324"/>
      <w:bookmarkEnd w:id="325"/>
      <w:bookmarkEnd w:id="326"/>
    </w:p>
    <w:p w14:paraId="4F0FBAC9" w14:textId="77777777" w:rsidR="001A7BE9" w:rsidRPr="00E808B0" w:rsidRDefault="001A7BE9">
      <w:r w:rsidRPr="00E808B0">
        <w:t>There are a wide variety of security and privacy regulations established by law and regulation. These are interpreted and extended to create individual enterprise policies. This equipment will be installed into a variety of enterprises that are subject to a variety of laws and regulations. The XDS environment will provide support for the common aspects of these enterprise policies. The policy statements whose enforcement must be provided by the XDS security mechanisms are:</w:t>
      </w:r>
    </w:p>
    <w:p w14:paraId="297D9473" w14:textId="519E5CDB" w:rsidR="001A7BE9" w:rsidRPr="00E808B0" w:rsidRDefault="001A7BE9" w:rsidP="003067F6">
      <w:pPr>
        <w:pStyle w:val="ListNumber2"/>
        <w:numPr>
          <w:ilvl w:val="0"/>
          <w:numId w:val="0"/>
        </w:numPr>
        <w:ind w:left="360"/>
      </w:pPr>
      <w:proofErr w:type="gramStart"/>
      <w:r w:rsidRPr="00E808B0">
        <w:rPr>
          <w:b/>
          <w:bCs/>
        </w:rPr>
        <w:t>P.ACCOUNT</w:t>
      </w:r>
      <w:proofErr w:type="gramEnd"/>
      <w:r w:rsidR="00D73DAC" w:rsidRPr="00E808B0">
        <w:t xml:space="preserve"> </w:t>
      </w:r>
      <w:r w:rsidRPr="00E808B0">
        <w:t>The users of the system shall be held accountable for their actions within the system.</w:t>
      </w:r>
    </w:p>
    <w:p w14:paraId="51B4DB0A" w14:textId="10B448DB" w:rsidR="001A7BE9" w:rsidRPr="00E808B0" w:rsidRDefault="001A7BE9" w:rsidP="003067F6">
      <w:pPr>
        <w:pStyle w:val="ListNumber2"/>
        <w:numPr>
          <w:ilvl w:val="0"/>
          <w:numId w:val="0"/>
        </w:numPr>
        <w:ind w:left="360"/>
      </w:pPr>
      <w:proofErr w:type="gramStart"/>
      <w:r w:rsidRPr="00E808B0">
        <w:rPr>
          <w:b/>
          <w:bCs/>
        </w:rPr>
        <w:t>P.AUTHORIZATION</w:t>
      </w:r>
      <w:proofErr w:type="gramEnd"/>
      <w:r w:rsidR="00D73DAC" w:rsidRPr="00E808B0">
        <w:t xml:space="preserve"> </w:t>
      </w:r>
      <w:r w:rsidRPr="00E808B0">
        <w:t xml:space="preserve">The system must limit the extent of each user’s abilities in accordance with the TSPP. (See </w:t>
      </w:r>
      <w:proofErr w:type="gramStart"/>
      <w:r w:rsidRPr="00E808B0">
        <w:t>P.PATIENT</w:t>
      </w:r>
      <w:proofErr w:type="gramEnd"/>
      <w:r w:rsidRPr="00E808B0">
        <w:t>_CARE</w:t>
      </w:r>
      <w:r w:rsidR="00223FD3">
        <w:t>.</w:t>
      </w:r>
      <w:r w:rsidRPr="00E808B0">
        <w:t>)</w:t>
      </w:r>
    </w:p>
    <w:p w14:paraId="2243F19D" w14:textId="0E0715E3" w:rsidR="001A7BE9" w:rsidRPr="00E808B0" w:rsidRDefault="001A7BE9" w:rsidP="003067F6">
      <w:pPr>
        <w:pStyle w:val="ListNumber2"/>
        <w:numPr>
          <w:ilvl w:val="0"/>
          <w:numId w:val="0"/>
        </w:numPr>
        <w:ind w:left="360"/>
      </w:pPr>
      <w:proofErr w:type="gramStart"/>
      <w:r w:rsidRPr="00E808B0">
        <w:rPr>
          <w:b/>
          <w:bCs/>
        </w:rPr>
        <w:t>P.AUTHORIZED</w:t>
      </w:r>
      <w:proofErr w:type="gramEnd"/>
      <w:r w:rsidRPr="00E808B0">
        <w:rPr>
          <w:b/>
          <w:bCs/>
        </w:rPr>
        <w:t>_USERS</w:t>
      </w:r>
      <w:r w:rsidR="00D73DAC" w:rsidRPr="00E808B0">
        <w:t xml:space="preserve"> </w:t>
      </w:r>
      <w:r w:rsidRPr="00E808B0">
        <w:t xml:space="preserve">Only those users who have been authorized to access the information within the system may access the system. (See </w:t>
      </w:r>
      <w:proofErr w:type="gramStart"/>
      <w:r w:rsidRPr="00E808B0">
        <w:t>P.PATIENT</w:t>
      </w:r>
      <w:proofErr w:type="gramEnd"/>
      <w:r w:rsidRPr="00E808B0">
        <w:t>_CARE</w:t>
      </w:r>
      <w:r w:rsidR="00223FD3">
        <w:t>.</w:t>
      </w:r>
      <w:r w:rsidRPr="00E808B0">
        <w:t>)</w:t>
      </w:r>
    </w:p>
    <w:p w14:paraId="2398EBDA" w14:textId="7312E9A9" w:rsidR="001A7BE9" w:rsidRPr="00E808B0" w:rsidRDefault="001A7BE9" w:rsidP="003067F6">
      <w:pPr>
        <w:pStyle w:val="ListNumber2"/>
        <w:numPr>
          <w:ilvl w:val="0"/>
          <w:numId w:val="0"/>
        </w:numPr>
        <w:ind w:left="360"/>
      </w:pPr>
      <w:proofErr w:type="gramStart"/>
      <w:r w:rsidRPr="00E808B0">
        <w:rPr>
          <w:b/>
          <w:bCs/>
        </w:rPr>
        <w:t>P.CRYPTOGRAPHY</w:t>
      </w:r>
      <w:proofErr w:type="gramEnd"/>
      <w:r w:rsidR="00D73DAC" w:rsidRPr="00E808B0">
        <w:t xml:space="preserve"> </w:t>
      </w:r>
      <w:r w:rsidRPr="00E808B0">
        <w:t xml:space="preserve">The system shall use standard approved cryptography (methods and implementations) for key management (i.e., generation, access, distribution, destruction, handling, and storage of keys) and cryptographic services (i.e., encryption, decryption, signature, hashing, key exchange, and random number generation services). </w:t>
      </w:r>
    </w:p>
    <w:p w14:paraId="3C9CDF8A" w14:textId="379AF4DA" w:rsidR="001A7BE9" w:rsidRPr="00E808B0" w:rsidRDefault="001A7BE9" w:rsidP="003067F6">
      <w:pPr>
        <w:pStyle w:val="ListNumber2"/>
        <w:numPr>
          <w:ilvl w:val="0"/>
          <w:numId w:val="0"/>
        </w:numPr>
        <w:ind w:left="360"/>
      </w:pPr>
      <w:proofErr w:type="gramStart"/>
      <w:r w:rsidRPr="00E808B0">
        <w:rPr>
          <w:b/>
          <w:bCs/>
        </w:rPr>
        <w:t>P.DECLARATIVE</w:t>
      </w:r>
      <w:proofErr w:type="gramEnd"/>
      <w:r w:rsidRPr="00E808B0">
        <w:rPr>
          <w:b/>
          <w:bCs/>
        </w:rPr>
        <w:t>_SECURITY</w:t>
      </w:r>
      <w:r w:rsidR="00D73DAC" w:rsidRPr="00E808B0">
        <w:t xml:space="preserve"> </w:t>
      </w:r>
      <w:r w:rsidRPr="00E808B0">
        <w:t>The system shall allow the administrator to define security related rules. Examples include defining access control policies and password expiration restriction.</w:t>
      </w:r>
    </w:p>
    <w:p w14:paraId="693886B3" w14:textId="4EB01DCB" w:rsidR="001A7BE9" w:rsidRPr="00E808B0" w:rsidRDefault="001A7BE9" w:rsidP="003067F6">
      <w:pPr>
        <w:pStyle w:val="ListNumber2"/>
        <w:numPr>
          <w:ilvl w:val="0"/>
          <w:numId w:val="0"/>
        </w:numPr>
        <w:ind w:left="360"/>
      </w:pPr>
      <w:r w:rsidRPr="00E808B0">
        <w:rPr>
          <w:b/>
          <w:bCs/>
        </w:rPr>
        <w:t>P.I_AND_A</w:t>
      </w:r>
      <w:r w:rsidR="00D73DAC" w:rsidRPr="00E808B0">
        <w:t xml:space="preserve"> </w:t>
      </w:r>
      <w:r w:rsidRPr="00E808B0">
        <w:t>All users must be identified and authenticated prior to accessing any controlled resources with the exception of public objects.</w:t>
      </w:r>
    </w:p>
    <w:p w14:paraId="38946B80" w14:textId="5573E357" w:rsidR="001A7BE9" w:rsidRPr="00E808B0" w:rsidRDefault="001A7BE9" w:rsidP="003067F6">
      <w:pPr>
        <w:pStyle w:val="ListNumber2"/>
        <w:numPr>
          <w:ilvl w:val="0"/>
          <w:numId w:val="0"/>
        </w:numPr>
        <w:ind w:left="360"/>
      </w:pPr>
      <w:proofErr w:type="gramStart"/>
      <w:r w:rsidRPr="00E808B0">
        <w:rPr>
          <w:b/>
          <w:bCs/>
        </w:rPr>
        <w:t>P.OBJECTAUTHORIZATION</w:t>
      </w:r>
      <w:proofErr w:type="gramEnd"/>
      <w:r w:rsidR="00D73DAC" w:rsidRPr="00E808B0">
        <w:t xml:space="preserve"> </w:t>
      </w:r>
      <w:r w:rsidRPr="00E808B0">
        <w:t xml:space="preserve">The XDS components must enforce the policy regarding how authorization is established for protected objects. The policy determines how access control and other policies are enforced. (This is often considered part of </w:t>
      </w:r>
      <w:proofErr w:type="spellStart"/>
      <w:proofErr w:type="gramStart"/>
      <w:r w:rsidRPr="00E808B0">
        <w:t>P.Authorization</w:t>
      </w:r>
      <w:proofErr w:type="spellEnd"/>
      <w:proofErr w:type="gramEnd"/>
      <w:r w:rsidRPr="00E808B0">
        <w:t>, but in the XDS context it may make sense to consider this as a separate policy.)</w:t>
      </w:r>
    </w:p>
    <w:p w14:paraId="30ECEB9C" w14:textId="59E55E57" w:rsidR="001A7BE9" w:rsidRPr="00E808B0" w:rsidRDefault="001A7BE9" w:rsidP="003067F6">
      <w:pPr>
        <w:pStyle w:val="ListNumber2"/>
        <w:numPr>
          <w:ilvl w:val="0"/>
          <w:numId w:val="0"/>
        </w:numPr>
        <w:ind w:left="360"/>
      </w:pPr>
      <w:proofErr w:type="gramStart"/>
      <w:r w:rsidRPr="00E808B0">
        <w:rPr>
          <w:b/>
          <w:bCs/>
        </w:rPr>
        <w:t>P.PATIENT</w:t>
      </w:r>
      <w:proofErr w:type="gramEnd"/>
      <w:r w:rsidRPr="00E808B0">
        <w:rPr>
          <w:b/>
          <w:bCs/>
        </w:rPr>
        <w:t>_CARE</w:t>
      </w:r>
      <w:r w:rsidR="00D73DAC" w:rsidRPr="00E808B0">
        <w:t xml:space="preserve"> </w:t>
      </w:r>
      <w:r w:rsidRPr="00E808B0">
        <w:t>The security and privacy measures should not prevent patient care. In particular, there should be emergency bypass mechanisms to override security when necessary to provide patient care.</w:t>
      </w:r>
    </w:p>
    <w:p w14:paraId="0C179EE9" w14:textId="4F61125C" w:rsidR="001A7BE9" w:rsidRPr="00E808B0" w:rsidRDefault="001A7BE9" w:rsidP="003067F6">
      <w:pPr>
        <w:pStyle w:val="ListNumber2"/>
        <w:numPr>
          <w:ilvl w:val="0"/>
          <w:numId w:val="0"/>
        </w:numPr>
        <w:ind w:left="360"/>
      </w:pPr>
      <w:proofErr w:type="gramStart"/>
      <w:r w:rsidRPr="00E808B0">
        <w:rPr>
          <w:b/>
          <w:bCs/>
        </w:rPr>
        <w:t>P.SYSTEM</w:t>
      </w:r>
      <w:proofErr w:type="gramEnd"/>
      <w:r w:rsidRPr="00E808B0">
        <w:rPr>
          <w:b/>
          <w:bCs/>
        </w:rPr>
        <w:t>_INTEGRITY</w:t>
      </w:r>
      <w:r w:rsidR="00D73DAC" w:rsidRPr="00E808B0">
        <w:t xml:space="preserve"> </w:t>
      </w:r>
      <w:r w:rsidRPr="00E808B0">
        <w:t>The system must have the ability to periodically validate its correct operation and, with the help of Administrators, Backup and Restore Operators, and Service Personnel, it must be able to recover from any errors that are detected.</w:t>
      </w:r>
    </w:p>
    <w:p w14:paraId="0137FEF4" w14:textId="5A0A3CB2" w:rsidR="001A7BE9" w:rsidRPr="00E808B0" w:rsidRDefault="001A7BE9" w:rsidP="003067F6">
      <w:pPr>
        <w:pStyle w:val="ListNumber2"/>
        <w:numPr>
          <w:ilvl w:val="0"/>
          <w:numId w:val="0"/>
        </w:numPr>
        <w:ind w:left="360"/>
      </w:pPr>
      <w:proofErr w:type="gramStart"/>
      <w:r w:rsidRPr="00E808B0">
        <w:rPr>
          <w:b/>
          <w:bCs/>
        </w:rPr>
        <w:t>P.TRACE</w:t>
      </w:r>
      <w:proofErr w:type="gramEnd"/>
      <w:r w:rsidR="00D73DAC" w:rsidRPr="00E808B0">
        <w:t xml:space="preserve"> </w:t>
      </w:r>
      <w:r w:rsidRPr="00E808B0">
        <w:t xml:space="preserve">The primary method for enforcing the security and privacy policy is the use of auditing. The XDS components must have the ability to review the actions of individuals. The XDS environment must provide sufficient audit information to external audit and monitoring systems to permit the review of actions of individuals by that other system. </w:t>
      </w:r>
    </w:p>
    <w:p w14:paraId="5C3C93DB" w14:textId="55C75A5F" w:rsidR="001A7BE9" w:rsidRPr="00E808B0" w:rsidRDefault="001A7BE9" w:rsidP="003067F6">
      <w:pPr>
        <w:pStyle w:val="ListNumber2"/>
        <w:numPr>
          <w:ilvl w:val="0"/>
          <w:numId w:val="0"/>
        </w:numPr>
        <w:ind w:left="360"/>
      </w:pPr>
      <w:proofErr w:type="gramStart"/>
      <w:r w:rsidRPr="00E808B0">
        <w:rPr>
          <w:b/>
          <w:bCs/>
        </w:rPr>
        <w:t>P.TRUSTED</w:t>
      </w:r>
      <w:proofErr w:type="gramEnd"/>
      <w:r w:rsidRPr="00E808B0">
        <w:rPr>
          <w:b/>
          <w:bCs/>
        </w:rPr>
        <w:t>_RECOVERY</w:t>
      </w:r>
      <w:r w:rsidR="00D73DAC" w:rsidRPr="00E808B0">
        <w:t xml:space="preserve"> </w:t>
      </w:r>
      <w:r w:rsidRPr="00E808B0">
        <w:t>Procedures and/or mechanisms shall be provided to assure that, after a system failure or other discontinuity, recovery without a protection compromise is obtained</w:t>
      </w:r>
    </w:p>
    <w:p w14:paraId="1B0121C3" w14:textId="5BE2C2F4" w:rsidR="001A7BE9" w:rsidRPr="00E808B0" w:rsidRDefault="001A7BE9" w:rsidP="003067F6">
      <w:pPr>
        <w:pStyle w:val="ListNumber2"/>
        <w:numPr>
          <w:ilvl w:val="0"/>
          <w:numId w:val="0"/>
        </w:numPr>
        <w:ind w:left="360"/>
      </w:pPr>
      <w:proofErr w:type="gramStart"/>
      <w:r w:rsidRPr="00E808B0">
        <w:rPr>
          <w:b/>
          <w:bCs/>
        </w:rPr>
        <w:lastRenderedPageBreak/>
        <w:t>P.VULNERABILITY</w:t>
      </w:r>
      <w:proofErr w:type="gramEnd"/>
      <w:r w:rsidRPr="00E808B0">
        <w:rPr>
          <w:b/>
          <w:bCs/>
        </w:rPr>
        <w:t>_SEARCH</w:t>
      </w:r>
      <w:r w:rsidR="00D73DAC" w:rsidRPr="00E808B0">
        <w:t xml:space="preserve"> </w:t>
      </w:r>
      <w:r w:rsidRPr="00E808B0">
        <w:t>The XDS environment must undergo an analysis for vulnerabilities beyond those that are obvious.</w:t>
      </w:r>
    </w:p>
    <w:p w14:paraId="1578F5AF" w14:textId="255DFFAE" w:rsidR="001A7BE9" w:rsidRPr="00E808B0" w:rsidRDefault="001A7BE9">
      <w:pPr>
        <w:pStyle w:val="AppendixHeading3"/>
        <w:rPr>
          <w:noProof w:val="0"/>
        </w:rPr>
      </w:pPr>
      <w:bookmarkStart w:id="327" w:name="_Toc214434090"/>
      <w:bookmarkStart w:id="328" w:name="_Toc301358490"/>
      <w:bookmarkStart w:id="329" w:name="_Toc518654896"/>
      <w:r w:rsidRPr="00E808B0">
        <w:rPr>
          <w:noProof w:val="0"/>
        </w:rPr>
        <w:t>K.1.3</w:t>
      </w:r>
      <w:r w:rsidRPr="00E808B0">
        <w:rPr>
          <w:noProof w:val="0"/>
        </w:rPr>
        <w:tab/>
        <w:t>Security Usage Assumptions</w:t>
      </w:r>
      <w:bookmarkEnd w:id="327"/>
      <w:bookmarkEnd w:id="328"/>
      <w:bookmarkEnd w:id="329"/>
    </w:p>
    <w:p w14:paraId="5C75E4C2" w14:textId="77777777" w:rsidR="001A7BE9" w:rsidRPr="00E808B0" w:rsidRDefault="001A7BE9">
      <w:r w:rsidRPr="00E808B0">
        <w:t>Assumptions of the use of the XDS environment:</w:t>
      </w:r>
    </w:p>
    <w:p w14:paraId="31D5CA6F" w14:textId="2EA80BE2" w:rsidR="001A7BE9" w:rsidRPr="00E808B0" w:rsidRDefault="001A7BE9" w:rsidP="003067F6">
      <w:pPr>
        <w:pStyle w:val="ListNumber2"/>
        <w:numPr>
          <w:ilvl w:val="0"/>
          <w:numId w:val="0"/>
        </w:numPr>
        <w:ind w:left="360"/>
      </w:pPr>
      <w:proofErr w:type="gramStart"/>
      <w:r w:rsidRPr="00E808B0">
        <w:rPr>
          <w:b/>
          <w:bCs/>
        </w:rPr>
        <w:t>A.PHYSICAL</w:t>
      </w:r>
      <w:proofErr w:type="gramEnd"/>
      <w:r w:rsidR="00D73DAC" w:rsidRPr="00E808B0">
        <w:t xml:space="preserve"> </w:t>
      </w:r>
      <w:r w:rsidRPr="00E808B0">
        <w:t>It is assumed that appropriate physical security is provided within the domain for the value of the IT assets and the value of the stored, processed, and transmitted information.</w:t>
      </w:r>
    </w:p>
    <w:p w14:paraId="71C3C3A3" w14:textId="7FDCABD9" w:rsidR="001A7BE9" w:rsidRPr="00E808B0" w:rsidRDefault="001A7BE9" w:rsidP="003067F6">
      <w:pPr>
        <w:pStyle w:val="ListNumber2"/>
        <w:numPr>
          <w:ilvl w:val="0"/>
          <w:numId w:val="0"/>
        </w:numPr>
        <w:ind w:left="360"/>
      </w:pPr>
      <w:r w:rsidRPr="00E808B0">
        <w:rPr>
          <w:b/>
          <w:bCs/>
        </w:rPr>
        <w:t>A. AUDIT_REVIEW</w:t>
      </w:r>
      <w:r w:rsidR="00D73DAC" w:rsidRPr="00E808B0">
        <w:t xml:space="preserve"> </w:t>
      </w:r>
      <w:r w:rsidRPr="00E808B0">
        <w:t xml:space="preserve">It is assumed that there will be audit repository and review services provided that can accept audit information from the XDS components in real time. </w:t>
      </w:r>
    </w:p>
    <w:p w14:paraId="7E3530B5" w14:textId="4FB9A05D" w:rsidR="001A7BE9" w:rsidRPr="00E808B0" w:rsidRDefault="001A7BE9" w:rsidP="003067F6">
      <w:pPr>
        <w:pStyle w:val="ListNumber2"/>
        <w:numPr>
          <w:ilvl w:val="0"/>
          <w:numId w:val="0"/>
        </w:numPr>
        <w:ind w:left="360"/>
      </w:pPr>
      <w:proofErr w:type="gramStart"/>
      <w:r w:rsidRPr="00E808B0">
        <w:rPr>
          <w:b/>
          <w:bCs/>
        </w:rPr>
        <w:t>A.OPERATION</w:t>
      </w:r>
      <w:proofErr w:type="gramEnd"/>
      <w:r w:rsidR="00D73DAC" w:rsidRPr="00E808B0">
        <w:t xml:space="preserve"> </w:t>
      </w:r>
      <w:r w:rsidRPr="00E808B0">
        <w:t>It is assumed that networks, firewalls, etc. are deployed and maintained to meet appropriate network security levels.</w:t>
      </w:r>
    </w:p>
    <w:p w14:paraId="599A908E" w14:textId="1F49E56E" w:rsidR="001A7BE9" w:rsidRPr="00E808B0" w:rsidRDefault="001A7BE9" w:rsidP="003067F6">
      <w:pPr>
        <w:pStyle w:val="ListNumber2"/>
        <w:numPr>
          <w:ilvl w:val="0"/>
          <w:numId w:val="0"/>
        </w:numPr>
        <w:ind w:left="360"/>
      </w:pPr>
      <w:proofErr w:type="gramStart"/>
      <w:r w:rsidRPr="00E808B0">
        <w:rPr>
          <w:b/>
          <w:bCs/>
        </w:rPr>
        <w:t>A.PERSONNEL</w:t>
      </w:r>
      <w:proofErr w:type="gramEnd"/>
      <w:r w:rsidR="00D73DAC" w:rsidRPr="00E808B0">
        <w:t xml:space="preserve"> </w:t>
      </w:r>
      <w:r w:rsidRPr="00E808B0">
        <w:t>It is assumed that the organization can assure IT user &amp; other workforce personal integrity/trustworthiness.</w:t>
      </w:r>
    </w:p>
    <w:p w14:paraId="19A87AB8" w14:textId="70F37809" w:rsidR="001A7BE9" w:rsidRPr="00E808B0" w:rsidRDefault="001A7BE9" w:rsidP="003067F6">
      <w:pPr>
        <w:pStyle w:val="ListNumber2"/>
        <w:numPr>
          <w:ilvl w:val="0"/>
          <w:numId w:val="0"/>
        </w:numPr>
        <w:ind w:left="360"/>
      </w:pPr>
      <w:r w:rsidRPr="00E808B0">
        <w:rPr>
          <w:b/>
          <w:bCs/>
        </w:rPr>
        <w:t>A.PKI</w:t>
      </w:r>
      <w:r w:rsidR="00D73DAC" w:rsidRPr="00E808B0">
        <w:t xml:space="preserve"> </w:t>
      </w:r>
      <w:r w:rsidRPr="00E808B0">
        <w:t>It is assumed that there will be a facility to provide signed certificates as needed for node and user authentication. The key management maybe done manually or automatically depending on the availability of appropriate technology.</w:t>
      </w:r>
    </w:p>
    <w:p w14:paraId="6F78A43B" w14:textId="4750F19F" w:rsidR="001A7BE9" w:rsidRPr="00E808B0" w:rsidRDefault="001A7BE9">
      <w:pPr>
        <w:pStyle w:val="AppendixHeading2"/>
        <w:rPr>
          <w:noProof w:val="0"/>
        </w:rPr>
      </w:pPr>
      <w:bookmarkStart w:id="330" w:name="_Toc214434091"/>
      <w:bookmarkStart w:id="331" w:name="_Toc214437003"/>
      <w:bookmarkStart w:id="332" w:name="_Toc214437446"/>
      <w:bookmarkStart w:id="333" w:name="_Toc214437762"/>
      <w:bookmarkStart w:id="334" w:name="_Toc214457238"/>
      <w:bookmarkStart w:id="335" w:name="_Toc214461351"/>
      <w:bookmarkStart w:id="336" w:name="_Toc214462972"/>
      <w:bookmarkStart w:id="337" w:name="_Toc301358491"/>
      <w:bookmarkStart w:id="338" w:name="_Toc518654897"/>
      <w:r w:rsidRPr="00E808B0">
        <w:rPr>
          <w:noProof w:val="0"/>
        </w:rPr>
        <w:t>K.2</w:t>
      </w:r>
      <w:r w:rsidRPr="00E808B0">
        <w:rPr>
          <w:noProof w:val="0"/>
        </w:rPr>
        <w:tab/>
        <w:t>Security Objectives</w:t>
      </w:r>
      <w:bookmarkEnd w:id="330"/>
      <w:bookmarkEnd w:id="331"/>
      <w:bookmarkEnd w:id="332"/>
      <w:bookmarkEnd w:id="333"/>
      <w:bookmarkEnd w:id="334"/>
      <w:bookmarkEnd w:id="335"/>
      <w:bookmarkEnd w:id="336"/>
      <w:bookmarkEnd w:id="337"/>
      <w:bookmarkEnd w:id="338"/>
    </w:p>
    <w:p w14:paraId="02415EE7" w14:textId="77777777" w:rsidR="001A7BE9" w:rsidRPr="00E808B0" w:rsidRDefault="001A7BE9">
      <w:r w:rsidRPr="00E808B0">
        <w:t>This section defines the security objectives for the XDS environment. These objectives are suitable to counter all identified threats and cover all identified organizational security policies and assumptions. Common Criteria nomenclature is used. The XDS component security objectives are identified with “O.” appended to at the beginning of the name and the environment objectives are identified with “OE.” appended to the beginning of the name.</w:t>
      </w:r>
    </w:p>
    <w:p w14:paraId="20E273F3" w14:textId="23F8BEAD" w:rsidR="001A7BE9" w:rsidRPr="00E808B0" w:rsidRDefault="001A7BE9">
      <w:pPr>
        <w:pStyle w:val="AppendixHeading3"/>
        <w:rPr>
          <w:noProof w:val="0"/>
        </w:rPr>
      </w:pPr>
      <w:bookmarkStart w:id="339" w:name="_Toc214434092"/>
      <w:bookmarkStart w:id="340" w:name="_Toc301358492"/>
      <w:bookmarkStart w:id="341" w:name="_Toc518654898"/>
      <w:r w:rsidRPr="00E808B0">
        <w:rPr>
          <w:noProof w:val="0"/>
        </w:rPr>
        <w:t>K.2.1</w:t>
      </w:r>
      <w:r w:rsidRPr="00E808B0">
        <w:rPr>
          <w:noProof w:val="0"/>
        </w:rPr>
        <w:tab/>
        <w:t>XDS Component Security Objectives</w:t>
      </w:r>
      <w:bookmarkEnd w:id="339"/>
      <w:bookmarkEnd w:id="340"/>
      <w:bookmarkEnd w:id="341"/>
    </w:p>
    <w:p w14:paraId="2A86F551" w14:textId="7227433F" w:rsidR="001A7BE9" w:rsidRPr="00E808B0" w:rsidRDefault="001A7BE9" w:rsidP="003067F6">
      <w:pPr>
        <w:pStyle w:val="ListNumber2"/>
        <w:numPr>
          <w:ilvl w:val="0"/>
          <w:numId w:val="0"/>
        </w:numPr>
        <w:ind w:left="360"/>
      </w:pPr>
      <w:proofErr w:type="gramStart"/>
      <w:r w:rsidRPr="00E808B0">
        <w:rPr>
          <w:b/>
          <w:bCs/>
        </w:rPr>
        <w:t>O.ACCESS</w:t>
      </w:r>
      <w:proofErr w:type="gramEnd"/>
      <w:r w:rsidR="00D73DAC" w:rsidRPr="00E808B0">
        <w:t xml:space="preserve"> </w:t>
      </w:r>
      <w:r w:rsidRPr="00E808B0">
        <w:t xml:space="preserve">The XDS components will ensure that users gain only authorized access to it and to the resources that it controls. (See </w:t>
      </w:r>
      <w:proofErr w:type="gramStart"/>
      <w:r w:rsidRPr="00E808B0">
        <w:t>O.EMERGENCY</w:t>
      </w:r>
      <w:proofErr w:type="gramEnd"/>
      <w:r w:rsidRPr="00E808B0">
        <w:t>_BYPASS</w:t>
      </w:r>
      <w:r w:rsidR="00223FD3">
        <w:t>.</w:t>
      </w:r>
      <w:r w:rsidRPr="00E808B0">
        <w:t>)</w:t>
      </w:r>
    </w:p>
    <w:p w14:paraId="167DEC36" w14:textId="4EF2D7FF" w:rsidR="001A7BE9" w:rsidRPr="00E808B0" w:rsidRDefault="001A7BE9" w:rsidP="003067F6">
      <w:pPr>
        <w:pStyle w:val="ListNumber2"/>
        <w:numPr>
          <w:ilvl w:val="0"/>
          <w:numId w:val="0"/>
        </w:numPr>
        <w:ind w:left="360"/>
      </w:pPr>
      <w:proofErr w:type="gramStart"/>
      <w:r w:rsidRPr="00E808B0">
        <w:rPr>
          <w:b/>
          <w:bCs/>
        </w:rPr>
        <w:t>O.ACCESS</w:t>
      </w:r>
      <w:proofErr w:type="gramEnd"/>
      <w:r w:rsidRPr="00E808B0">
        <w:rPr>
          <w:b/>
          <w:bCs/>
        </w:rPr>
        <w:t>_HISTORY</w:t>
      </w:r>
      <w:r w:rsidR="00D73DAC" w:rsidRPr="00E808B0">
        <w:t xml:space="preserve"> </w:t>
      </w:r>
      <w:r w:rsidRPr="00E808B0">
        <w:t>The XDS components will display information (to authorized users) related to previous attempts to establish a session.</w:t>
      </w:r>
    </w:p>
    <w:p w14:paraId="77DB878A" w14:textId="5555336B" w:rsidR="001A7BE9" w:rsidRPr="00E808B0" w:rsidRDefault="001A7BE9" w:rsidP="003067F6">
      <w:pPr>
        <w:pStyle w:val="ListNumber2"/>
        <w:numPr>
          <w:ilvl w:val="0"/>
          <w:numId w:val="0"/>
        </w:numPr>
        <w:ind w:left="360"/>
      </w:pPr>
      <w:proofErr w:type="gramStart"/>
      <w:r w:rsidRPr="00E808B0">
        <w:rPr>
          <w:b/>
          <w:bCs/>
        </w:rPr>
        <w:t>O.ADMIN</w:t>
      </w:r>
      <w:proofErr w:type="gramEnd"/>
      <w:r w:rsidRPr="00E808B0">
        <w:rPr>
          <w:b/>
          <w:bCs/>
        </w:rPr>
        <w:t>_ROLE</w:t>
      </w:r>
      <w:r w:rsidR="00D73DAC" w:rsidRPr="00E808B0">
        <w:t xml:space="preserve"> </w:t>
      </w:r>
      <w:r w:rsidRPr="00E808B0">
        <w:t>The XDS components will provide separate administrator roles to isolate administrative actions. These include a General Administrator role, a Backup and Restore Operator role, a Cryptographic Administrator role, and a Service Personnel role. Additional roles can be defined. These roles are collectively called Administrators.</w:t>
      </w:r>
    </w:p>
    <w:p w14:paraId="3BEBB49D" w14:textId="40A26B49" w:rsidR="001A7BE9" w:rsidRPr="00E808B0" w:rsidRDefault="001A7BE9" w:rsidP="003067F6">
      <w:pPr>
        <w:pStyle w:val="ListNumber2"/>
        <w:numPr>
          <w:ilvl w:val="0"/>
          <w:numId w:val="0"/>
        </w:numPr>
        <w:ind w:left="360"/>
      </w:pPr>
      <w:proofErr w:type="gramStart"/>
      <w:r w:rsidRPr="00E808B0">
        <w:rPr>
          <w:b/>
          <w:bCs/>
        </w:rPr>
        <w:t>O.ADMIN</w:t>
      </w:r>
      <w:proofErr w:type="gramEnd"/>
      <w:r w:rsidRPr="00E808B0">
        <w:rPr>
          <w:b/>
          <w:bCs/>
        </w:rPr>
        <w:t>_TRAINED</w:t>
      </w:r>
      <w:r w:rsidR="00D73DAC" w:rsidRPr="00E808B0">
        <w:t xml:space="preserve"> </w:t>
      </w:r>
      <w:r w:rsidRPr="00E808B0">
        <w:t>The XDS components will provide authorized Administrators with the necessary information for secure management and operation.</w:t>
      </w:r>
    </w:p>
    <w:p w14:paraId="5C7CD20F" w14:textId="1BF1A6E4" w:rsidR="001A7BE9" w:rsidRPr="00E808B0" w:rsidRDefault="001A7BE9" w:rsidP="003067F6">
      <w:pPr>
        <w:pStyle w:val="ListNumber2"/>
        <w:numPr>
          <w:ilvl w:val="0"/>
          <w:numId w:val="0"/>
        </w:numPr>
        <w:ind w:left="360"/>
      </w:pPr>
      <w:proofErr w:type="gramStart"/>
      <w:r w:rsidRPr="00E808B0">
        <w:rPr>
          <w:b/>
          <w:bCs/>
        </w:rPr>
        <w:t>O.AUDIT</w:t>
      </w:r>
      <w:proofErr w:type="gramEnd"/>
      <w:r w:rsidRPr="00E808B0">
        <w:rPr>
          <w:b/>
          <w:bCs/>
        </w:rPr>
        <w:t>_GENERATION</w:t>
      </w:r>
      <w:r w:rsidR="00D73DAC" w:rsidRPr="00E808B0">
        <w:t xml:space="preserve"> </w:t>
      </w:r>
      <w:r w:rsidRPr="00E808B0">
        <w:t xml:space="preserve">The XDS components will provide the capability to detect and create records of security and privacy relevant events associated with users. The XDS components will reliably transmit this information to the central audit repository, and provide </w:t>
      </w:r>
      <w:r w:rsidRPr="00E808B0">
        <w:lastRenderedPageBreak/>
        <w:t xml:space="preserve">reliable local storage of events until the central audit repository has confirmed receipt. (See </w:t>
      </w:r>
      <w:proofErr w:type="gramStart"/>
      <w:r w:rsidRPr="00E808B0">
        <w:t>OE.AUDIT</w:t>
      </w:r>
      <w:proofErr w:type="gramEnd"/>
      <w:r w:rsidRPr="00E808B0">
        <w:t>_REVIEW</w:t>
      </w:r>
      <w:r w:rsidR="00223FD3">
        <w:t>.</w:t>
      </w:r>
      <w:r w:rsidRPr="00E808B0">
        <w:t>)</w:t>
      </w:r>
    </w:p>
    <w:p w14:paraId="3B938049" w14:textId="75F59A79" w:rsidR="001A7BE9" w:rsidRPr="00E808B0" w:rsidRDefault="001A7BE9" w:rsidP="003067F6">
      <w:pPr>
        <w:pStyle w:val="ListNumber2"/>
        <w:numPr>
          <w:ilvl w:val="0"/>
          <w:numId w:val="0"/>
        </w:numPr>
        <w:ind w:left="360"/>
      </w:pPr>
      <w:proofErr w:type="gramStart"/>
      <w:r w:rsidRPr="00E808B0">
        <w:rPr>
          <w:b/>
          <w:bCs/>
        </w:rPr>
        <w:t>O.AUDIT</w:t>
      </w:r>
      <w:proofErr w:type="gramEnd"/>
      <w:r w:rsidRPr="00E808B0">
        <w:rPr>
          <w:b/>
          <w:bCs/>
        </w:rPr>
        <w:t>_PROTECTION</w:t>
      </w:r>
      <w:r w:rsidR="00D73DAC" w:rsidRPr="00E808B0">
        <w:t xml:space="preserve"> </w:t>
      </w:r>
      <w:r w:rsidRPr="00E808B0">
        <w:t>Each XDS component will provide the capability to protect audit information within its scope of control.</w:t>
      </w:r>
    </w:p>
    <w:p w14:paraId="24AD4D82" w14:textId="6A341069" w:rsidR="001A7BE9" w:rsidRPr="00E808B0" w:rsidRDefault="001A7BE9" w:rsidP="003067F6">
      <w:pPr>
        <w:pStyle w:val="ListNumber2"/>
        <w:numPr>
          <w:ilvl w:val="0"/>
          <w:numId w:val="0"/>
        </w:numPr>
        <w:ind w:left="360"/>
      </w:pPr>
      <w:proofErr w:type="gramStart"/>
      <w:r w:rsidRPr="00E808B0">
        <w:rPr>
          <w:b/>
          <w:bCs/>
        </w:rPr>
        <w:t>O.AUDIT</w:t>
      </w:r>
      <w:proofErr w:type="gramEnd"/>
      <w:r w:rsidRPr="00E808B0">
        <w:rPr>
          <w:b/>
          <w:bCs/>
        </w:rPr>
        <w:t>_REVIEW</w:t>
      </w:r>
      <w:r w:rsidR="00D73DAC" w:rsidRPr="00E808B0">
        <w:t xml:space="preserve"> </w:t>
      </w:r>
      <w:r w:rsidRPr="00E808B0">
        <w:t xml:space="preserve">If an external central audit repository is not part of the environment, the components will be configured to provide limited capability to analyze and selectively view audit information. (See </w:t>
      </w:r>
      <w:proofErr w:type="gramStart"/>
      <w:r w:rsidRPr="00E808B0">
        <w:t>OE.AUDIT</w:t>
      </w:r>
      <w:proofErr w:type="gramEnd"/>
      <w:r w:rsidRPr="00E808B0">
        <w:t>_REVIEW)</w:t>
      </w:r>
    </w:p>
    <w:p w14:paraId="278337AA" w14:textId="7973D766" w:rsidR="001A7BE9" w:rsidRPr="00E808B0" w:rsidRDefault="001A7BE9" w:rsidP="003067F6">
      <w:pPr>
        <w:pStyle w:val="ListNumber2"/>
        <w:numPr>
          <w:ilvl w:val="0"/>
          <w:numId w:val="0"/>
        </w:numPr>
        <w:ind w:left="360"/>
      </w:pPr>
      <w:r w:rsidRPr="00E808B0">
        <w:rPr>
          <w:b/>
          <w:bCs/>
        </w:rPr>
        <w:t>O.CONFIG_MGMT</w:t>
      </w:r>
      <w:r w:rsidR="00D73DAC" w:rsidRPr="00E808B0">
        <w:t xml:space="preserve"> </w:t>
      </w:r>
      <w:r w:rsidRPr="00E808B0">
        <w:t>All changes to the components and its development evidence will be tracked and controlled.</w:t>
      </w:r>
    </w:p>
    <w:p w14:paraId="6FFB3A83" w14:textId="6C1B6827" w:rsidR="001A7BE9" w:rsidRPr="00E808B0" w:rsidRDefault="001A7BE9" w:rsidP="003067F6">
      <w:pPr>
        <w:pStyle w:val="ListNumber2"/>
        <w:numPr>
          <w:ilvl w:val="0"/>
          <w:numId w:val="0"/>
        </w:numPr>
        <w:ind w:left="360"/>
      </w:pPr>
      <w:proofErr w:type="gramStart"/>
      <w:r w:rsidRPr="00E808B0">
        <w:rPr>
          <w:b/>
          <w:bCs/>
        </w:rPr>
        <w:t>O.DECLARATIVE</w:t>
      </w:r>
      <w:proofErr w:type="gramEnd"/>
      <w:r w:rsidRPr="00E808B0">
        <w:rPr>
          <w:b/>
          <w:bCs/>
        </w:rPr>
        <w:t>_SECURITY</w:t>
      </w:r>
      <w:r w:rsidR="00D73DAC" w:rsidRPr="00E808B0">
        <w:t xml:space="preserve"> </w:t>
      </w:r>
      <w:r w:rsidRPr="00E808B0">
        <w:t>The components will allow security functions and access control to be defined by the authorized administrator.</w:t>
      </w:r>
    </w:p>
    <w:p w14:paraId="1400B7EB" w14:textId="727782FF" w:rsidR="001A7BE9" w:rsidRPr="00E808B0" w:rsidRDefault="001A7BE9" w:rsidP="003067F6">
      <w:pPr>
        <w:pStyle w:val="ListNumber2"/>
        <w:numPr>
          <w:ilvl w:val="0"/>
          <w:numId w:val="0"/>
        </w:numPr>
        <w:ind w:left="360"/>
      </w:pPr>
      <w:proofErr w:type="gramStart"/>
      <w:r w:rsidRPr="00E808B0">
        <w:rPr>
          <w:b/>
          <w:bCs/>
        </w:rPr>
        <w:t>O.DISASTER</w:t>
      </w:r>
      <w:proofErr w:type="gramEnd"/>
      <w:r w:rsidRPr="00E808B0">
        <w:rPr>
          <w:b/>
          <w:bCs/>
        </w:rPr>
        <w:t>_RECOVERY</w:t>
      </w:r>
      <w:r w:rsidR="00D73DAC" w:rsidRPr="00E808B0">
        <w:t xml:space="preserve"> </w:t>
      </w:r>
      <w:r w:rsidRPr="00E808B0">
        <w:t xml:space="preserve">The components should allow the authorized Administrators to perform backup and restore of electronic data, and rapid configuration and reconfiguration of device operation. In addition, the TOE should support administrative procedures to restore operation after disasters that may have substantially destroyed portions of the hospital operation and where substitute temporary systems are in place. </w:t>
      </w:r>
    </w:p>
    <w:p w14:paraId="7A9C5D74" w14:textId="6D75A225" w:rsidR="001A7BE9" w:rsidRPr="00E808B0" w:rsidRDefault="001A7BE9" w:rsidP="003067F6">
      <w:pPr>
        <w:pStyle w:val="ListNumber2"/>
        <w:numPr>
          <w:ilvl w:val="0"/>
          <w:numId w:val="0"/>
        </w:numPr>
        <w:ind w:left="360"/>
      </w:pPr>
      <w:proofErr w:type="gramStart"/>
      <w:r w:rsidRPr="00E808B0">
        <w:rPr>
          <w:b/>
          <w:bCs/>
        </w:rPr>
        <w:t>O.DISCRETIONARY</w:t>
      </w:r>
      <w:proofErr w:type="gramEnd"/>
      <w:r w:rsidRPr="00E808B0">
        <w:rPr>
          <w:b/>
          <w:bCs/>
        </w:rPr>
        <w:t>_ACCESS</w:t>
      </w:r>
      <w:r w:rsidR="00D73DAC" w:rsidRPr="00E808B0">
        <w:t xml:space="preserve"> </w:t>
      </w:r>
      <w:r w:rsidRPr="00E808B0">
        <w:t xml:space="preserve">The components will control accesses to resources based upon the identity of users and the role of users. (See </w:t>
      </w:r>
      <w:proofErr w:type="gramStart"/>
      <w:r w:rsidRPr="00E808B0">
        <w:t>O.EMERGENCY</w:t>
      </w:r>
      <w:proofErr w:type="gramEnd"/>
      <w:r w:rsidRPr="00E808B0">
        <w:t>_BYPASS</w:t>
      </w:r>
      <w:r w:rsidR="00223FD3">
        <w:t>.</w:t>
      </w:r>
      <w:r w:rsidRPr="00E808B0">
        <w:t>)</w:t>
      </w:r>
    </w:p>
    <w:p w14:paraId="5BBA15FD" w14:textId="23C45D50" w:rsidR="001A7BE9" w:rsidRPr="00E808B0" w:rsidRDefault="001A7BE9" w:rsidP="003067F6">
      <w:pPr>
        <w:pStyle w:val="ListNumber2"/>
        <w:numPr>
          <w:ilvl w:val="0"/>
          <w:numId w:val="0"/>
        </w:numPr>
        <w:ind w:left="360"/>
      </w:pPr>
      <w:proofErr w:type="gramStart"/>
      <w:r w:rsidRPr="00E808B0">
        <w:rPr>
          <w:b/>
          <w:bCs/>
        </w:rPr>
        <w:t>O.DISCRETIONARY</w:t>
      </w:r>
      <w:proofErr w:type="gramEnd"/>
      <w:r w:rsidRPr="00E808B0">
        <w:rPr>
          <w:b/>
          <w:bCs/>
        </w:rPr>
        <w:t>_USER_CONTROL</w:t>
      </w:r>
      <w:r w:rsidR="00D73DAC" w:rsidRPr="00E808B0">
        <w:t xml:space="preserve"> </w:t>
      </w:r>
      <w:r w:rsidRPr="00E808B0">
        <w:t xml:space="preserve">The components will allow authorized users to specify which resources may be accessed by which users and groups of users. (See </w:t>
      </w:r>
      <w:proofErr w:type="gramStart"/>
      <w:r w:rsidRPr="00E808B0">
        <w:t>O.EMERGENCY</w:t>
      </w:r>
      <w:proofErr w:type="gramEnd"/>
      <w:r w:rsidRPr="00E808B0">
        <w:t>_BYPASS</w:t>
      </w:r>
      <w:r w:rsidR="00223FD3">
        <w:t>.</w:t>
      </w:r>
      <w:r w:rsidRPr="00E808B0">
        <w:t>)</w:t>
      </w:r>
    </w:p>
    <w:p w14:paraId="0CEA65A7" w14:textId="24304694" w:rsidR="001A7BE9" w:rsidRPr="00E808B0" w:rsidRDefault="001A7BE9" w:rsidP="003067F6">
      <w:pPr>
        <w:pStyle w:val="ListNumber2"/>
        <w:numPr>
          <w:ilvl w:val="0"/>
          <w:numId w:val="0"/>
        </w:numPr>
        <w:ind w:left="360"/>
      </w:pPr>
      <w:proofErr w:type="gramStart"/>
      <w:r w:rsidRPr="00E808B0">
        <w:rPr>
          <w:b/>
          <w:bCs/>
        </w:rPr>
        <w:t>O.EMERGENCY</w:t>
      </w:r>
      <w:proofErr w:type="gramEnd"/>
      <w:r w:rsidRPr="00E808B0">
        <w:rPr>
          <w:b/>
          <w:bCs/>
        </w:rPr>
        <w:t>_BYPASS</w:t>
      </w:r>
      <w:r w:rsidR="00D73DAC" w:rsidRPr="00E808B0">
        <w:t xml:space="preserve"> </w:t>
      </w:r>
      <w:r w:rsidRPr="00E808B0">
        <w:t>The XDS components should allow access to any secured data during a declared medical emergency.</w:t>
      </w:r>
    </w:p>
    <w:p w14:paraId="174A69DF" w14:textId="6B104F17" w:rsidR="001A7BE9" w:rsidRPr="00E808B0" w:rsidRDefault="001A7BE9" w:rsidP="003067F6">
      <w:pPr>
        <w:pStyle w:val="ListNumber2"/>
        <w:numPr>
          <w:ilvl w:val="0"/>
          <w:numId w:val="0"/>
        </w:numPr>
        <w:ind w:left="360"/>
      </w:pPr>
      <w:proofErr w:type="gramStart"/>
      <w:r w:rsidRPr="00E808B0">
        <w:rPr>
          <w:b/>
          <w:bCs/>
        </w:rPr>
        <w:t>O.ENCRYPTED</w:t>
      </w:r>
      <w:proofErr w:type="gramEnd"/>
      <w:r w:rsidRPr="00E808B0">
        <w:rPr>
          <w:b/>
          <w:bCs/>
        </w:rPr>
        <w:t>_CHANNEL</w:t>
      </w:r>
      <w:r w:rsidR="00D73DAC" w:rsidRPr="00E808B0">
        <w:t xml:space="preserve"> </w:t>
      </w:r>
      <w:r w:rsidRPr="00E808B0">
        <w:t>Based on the environmental policies, encryption may be used to provide confidentiality of protected data in transit over public network.</w:t>
      </w:r>
    </w:p>
    <w:p w14:paraId="1CCC5E50" w14:textId="68D8B6C5" w:rsidR="001A7BE9" w:rsidRPr="00E808B0" w:rsidRDefault="001A7BE9" w:rsidP="003067F6">
      <w:pPr>
        <w:pStyle w:val="ListNumber2"/>
        <w:numPr>
          <w:ilvl w:val="0"/>
          <w:numId w:val="0"/>
        </w:numPr>
        <w:ind w:left="360"/>
      </w:pPr>
      <w:proofErr w:type="gramStart"/>
      <w:r w:rsidRPr="00E808B0">
        <w:rPr>
          <w:b/>
          <w:bCs/>
        </w:rPr>
        <w:t>O.INSTALL</w:t>
      </w:r>
      <w:proofErr w:type="gramEnd"/>
      <w:r w:rsidR="00D73DAC" w:rsidRPr="00E808B0">
        <w:t xml:space="preserve"> </w:t>
      </w:r>
      <w:r w:rsidRPr="00E808B0">
        <w:t>The XDS components will be delivered with the appropriate installation guidance in the form of installation manuals and training to establish and maintain component security.</w:t>
      </w:r>
    </w:p>
    <w:p w14:paraId="674AF5C8" w14:textId="5CE8977B" w:rsidR="001A7BE9" w:rsidRPr="00E808B0" w:rsidRDefault="001A7BE9" w:rsidP="003067F6">
      <w:pPr>
        <w:pStyle w:val="ListNumber2"/>
        <w:numPr>
          <w:ilvl w:val="0"/>
          <w:numId w:val="0"/>
        </w:numPr>
        <w:ind w:left="360"/>
      </w:pPr>
      <w:proofErr w:type="gramStart"/>
      <w:r w:rsidRPr="00E808B0">
        <w:rPr>
          <w:b/>
          <w:bCs/>
        </w:rPr>
        <w:t>O.INTRUSION</w:t>
      </w:r>
      <w:proofErr w:type="gramEnd"/>
      <w:r w:rsidRPr="00E808B0">
        <w:rPr>
          <w:b/>
          <w:bCs/>
        </w:rPr>
        <w:t>_DETECTION</w:t>
      </w:r>
      <w:r w:rsidR="00D73DAC" w:rsidRPr="00E808B0">
        <w:t xml:space="preserve"> </w:t>
      </w:r>
      <w:r w:rsidRPr="00E808B0">
        <w:t>The XDS components will ensure intrusion of malicious software (e.g., virus) is detected.</w:t>
      </w:r>
    </w:p>
    <w:p w14:paraId="41C3E7E0" w14:textId="62082372" w:rsidR="001A7BE9" w:rsidRPr="00E808B0" w:rsidRDefault="001A7BE9" w:rsidP="003067F6">
      <w:pPr>
        <w:pStyle w:val="ListNumber2"/>
        <w:numPr>
          <w:ilvl w:val="0"/>
          <w:numId w:val="0"/>
        </w:numPr>
        <w:ind w:left="360"/>
      </w:pPr>
      <w:proofErr w:type="gramStart"/>
      <w:r w:rsidRPr="00E808B0">
        <w:rPr>
          <w:b/>
          <w:bCs/>
        </w:rPr>
        <w:t>O.MANAGE</w:t>
      </w:r>
      <w:proofErr w:type="gramEnd"/>
      <w:r w:rsidR="00D73DAC" w:rsidRPr="00E808B0">
        <w:t xml:space="preserve"> </w:t>
      </w:r>
      <w:r w:rsidRPr="00E808B0">
        <w:t>The XDS components will provide all the functions and facilities necessary to support the authorized Administrators in their management of the security of the TOE.</w:t>
      </w:r>
    </w:p>
    <w:p w14:paraId="13A35DA3" w14:textId="6D44BD7A" w:rsidR="001A7BE9" w:rsidRPr="00E808B0" w:rsidRDefault="001A7BE9" w:rsidP="003067F6">
      <w:pPr>
        <w:pStyle w:val="ListNumber2"/>
        <w:numPr>
          <w:ilvl w:val="0"/>
          <w:numId w:val="0"/>
        </w:numPr>
        <w:ind w:left="360"/>
      </w:pPr>
      <w:proofErr w:type="gramStart"/>
      <w:r w:rsidRPr="00E808B0">
        <w:rPr>
          <w:b/>
          <w:bCs/>
        </w:rPr>
        <w:t>O.PROTECT</w:t>
      </w:r>
      <w:proofErr w:type="gramEnd"/>
      <w:r w:rsidR="00D73DAC" w:rsidRPr="00E808B0">
        <w:t xml:space="preserve"> </w:t>
      </w:r>
      <w:r w:rsidRPr="00E808B0">
        <w:t>The XDS components will provide means to protect user data and resources.</w:t>
      </w:r>
    </w:p>
    <w:p w14:paraId="7D4BE0D8" w14:textId="0125F533" w:rsidR="001A7BE9" w:rsidRPr="00E808B0" w:rsidRDefault="001A7BE9" w:rsidP="003067F6">
      <w:pPr>
        <w:pStyle w:val="ListNumber2"/>
        <w:numPr>
          <w:ilvl w:val="0"/>
          <w:numId w:val="0"/>
        </w:numPr>
        <w:ind w:left="360"/>
      </w:pPr>
      <w:proofErr w:type="gramStart"/>
      <w:r w:rsidRPr="00E808B0">
        <w:rPr>
          <w:b/>
          <w:bCs/>
        </w:rPr>
        <w:t>O.RECOVERY</w:t>
      </w:r>
      <w:proofErr w:type="gramEnd"/>
      <w:r w:rsidR="00D73DAC" w:rsidRPr="00E808B0">
        <w:t xml:space="preserve"> </w:t>
      </w:r>
      <w:r w:rsidRPr="00E808B0">
        <w:t>Procedures and/or mechanisms will be provided to assure that recovery is obtained without a protection compromise, such as from system failure or discontinuity.</w:t>
      </w:r>
    </w:p>
    <w:p w14:paraId="62FDCC3B" w14:textId="283C4D04" w:rsidR="001A7BE9" w:rsidRPr="00E808B0" w:rsidRDefault="001A7BE9" w:rsidP="003067F6">
      <w:pPr>
        <w:pStyle w:val="ListNumber2"/>
        <w:numPr>
          <w:ilvl w:val="0"/>
          <w:numId w:val="0"/>
        </w:numPr>
        <w:ind w:left="360"/>
      </w:pPr>
      <w:proofErr w:type="gramStart"/>
      <w:r w:rsidRPr="00E808B0">
        <w:rPr>
          <w:b/>
          <w:bCs/>
        </w:rPr>
        <w:t>O.REMOTE</w:t>
      </w:r>
      <w:proofErr w:type="gramEnd"/>
      <w:r w:rsidRPr="00E808B0">
        <w:rPr>
          <w:b/>
          <w:bCs/>
        </w:rPr>
        <w:t>_SERVICE</w:t>
      </w:r>
      <w:r w:rsidR="00D73DAC" w:rsidRPr="00E808B0">
        <w:t xml:space="preserve"> T</w:t>
      </w:r>
      <w:r w:rsidRPr="00E808B0">
        <w:t>he XDS components will provide the means for remote service without sacrificing security or privacy policy.</w:t>
      </w:r>
    </w:p>
    <w:p w14:paraId="3D90E6C0" w14:textId="2C6361BB" w:rsidR="001A7BE9" w:rsidRPr="00E808B0" w:rsidRDefault="001A7BE9" w:rsidP="003067F6">
      <w:pPr>
        <w:pStyle w:val="ListNumber2"/>
        <w:numPr>
          <w:ilvl w:val="0"/>
          <w:numId w:val="0"/>
        </w:numPr>
        <w:ind w:left="360"/>
      </w:pPr>
      <w:proofErr w:type="gramStart"/>
      <w:r w:rsidRPr="00E808B0">
        <w:rPr>
          <w:b/>
          <w:bCs/>
        </w:rPr>
        <w:lastRenderedPageBreak/>
        <w:t>O.RESIDUAL</w:t>
      </w:r>
      <w:proofErr w:type="gramEnd"/>
      <w:r w:rsidRPr="00E808B0">
        <w:rPr>
          <w:b/>
          <w:bCs/>
        </w:rPr>
        <w:t>_INFORMATION</w:t>
      </w:r>
      <w:r w:rsidR="00D73DAC" w:rsidRPr="00E808B0">
        <w:t xml:space="preserve"> </w:t>
      </w:r>
      <w:r w:rsidRPr="00E808B0">
        <w:t>The XDS components will ensure that any information contained in a protected resource is not released when the resource is reallocated. Information on permanent media such as hard disk shall be secured during service and repair.</w:t>
      </w:r>
    </w:p>
    <w:p w14:paraId="7AF11C21" w14:textId="7BA908A7" w:rsidR="001A7BE9" w:rsidRPr="00E808B0" w:rsidRDefault="001A7BE9" w:rsidP="003067F6">
      <w:pPr>
        <w:pStyle w:val="ListNumber2"/>
        <w:numPr>
          <w:ilvl w:val="0"/>
          <w:numId w:val="0"/>
        </w:numPr>
        <w:ind w:left="360"/>
      </w:pPr>
      <w:r w:rsidRPr="00E808B0">
        <w:rPr>
          <w:b/>
          <w:bCs/>
        </w:rPr>
        <w:t>O.RESOURCE_SHARING</w:t>
      </w:r>
      <w:r w:rsidR="00D73DAC" w:rsidRPr="00E808B0">
        <w:t xml:space="preserve"> </w:t>
      </w:r>
      <w:r w:rsidRPr="00E808B0">
        <w:t>No user will block others from accessing resources.</w:t>
      </w:r>
    </w:p>
    <w:p w14:paraId="0ED109AA" w14:textId="1EBDDC54" w:rsidR="001A7BE9" w:rsidRPr="00E808B0" w:rsidRDefault="001A7BE9" w:rsidP="003067F6">
      <w:pPr>
        <w:pStyle w:val="ListNumber2"/>
        <w:numPr>
          <w:ilvl w:val="0"/>
          <w:numId w:val="0"/>
        </w:numPr>
        <w:ind w:left="360"/>
      </w:pPr>
      <w:proofErr w:type="gramStart"/>
      <w:r w:rsidRPr="00E808B0">
        <w:rPr>
          <w:b/>
          <w:bCs/>
        </w:rPr>
        <w:t>O.SELF</w:t>
      </w:r>
      <w:proofErr w:type="gramEnd"/>
      <w:r w:rsidRPr="00E808B0">
        <w:rPr>
          <w:b/>
          <w:bCs/>
        </w:rPr>
        <w:t>_PROTECTION</w:t>
      </w:r>
      <w:r w:rsidR="00D73DAC" w:rsidRPr="00E808B0">
        <w:t xml:space="preserve"> </w:t>
      </w:r>
      <w:r w:rsidRPr="00E808B0">
        <w:t>Each XDS component will maintain a domain for its own execution that protects itself and its resources from external interference, tampering, or unauthorized disclosure.</w:t>
      </w:r>
    </w:p>
    <w:p w14:paraId="046C72FD" w14:textId="74BA42BA" w:rsidR="001A7BE9" w:rsidRPr="00E808B0" w:rsidRDefault="001A7BE9" w:rsidP="003067F6">
      <w:pPr>
        <w:pStyle w:val="ListNumber2"/>
        <w:numPr>
          <w:ilvl w:val="0"/>
          <w:numId w:val="0"/>
        </w:numPr>
        <w:ind w:left="360"/>
      </w:pPr>
      <w:proofErr w:type="gramStart"/>
      <w:r w:rsidRPr="00E808B0">
        <w:rPr>
          <w:b/>
          <w:bCs/>
        </w:rPr>
        <w:t>O.TRAINED</w:t>
      </w:r>
      <w:proofErr w:type="gramEnd"/>
      <w:r w:rsidRPr="00E808B0">
        <w:rPr>
          <w:b/>
          <w:bCs/>
        </w:rPr>
        <w:t>_USERS</w:t>
      </w:r>
      <w:r w:rsidR="00D73DAC" w:rsidRPr="00E808B0">
        <w:t xml:space="preserve"> </w:t>
      </w:r>
      <w:r w:rsidRPr="00E808B0">
        <w:t>The XDS environment will provide authorized users with the necessary guidance for secure operation.</w:t>
      </w:r>
    </w:p>
    <w:p w14:paraId="4F83F82D" w14:textId="289ECCF6" w:rsidR="001A7BE9" w:rsidRPr="00E808B0" w:rsidRDefault="001A7BE9" w:rsidP="003067F6">
      <w:pPr>
        <w:pStyle w:val="ListNumber2"/>
        <w:numPr>
          <w:ilvl w:val="0"/>
          <w:numId w:val="0"/>
        </w:numPr>
        <w:ind w:left="360"/>
      </w:pPr>
      <w:proofErr w:type="gramStart"/>
      <w:r w:rsidRPr="00E808B0">
        <w:rPr>
          <w:b/>
          <w:bCs/>
        </w:rPr>
        <w:t>O.TRUSTED</w:t>
      </w:r>
      <w:proofErr w:type="gramEnd"/>
      <w:r w:rsidRPr="00E808B0">
        <w:rPr>
          <w:b/>
          <w:bCs/>
        </w:rPr>
        <w:t>_PATH</w:t>
      </w:r>
      <w:r w:rsidR="00D73DAC" w:rsidRPr="00E808B0">
        <w:rPr>
          <w:bCs/>
        </w:rPr>
        <w:t xml:space="preserve"> </w:t>
      </w:r>
      <w:r w:rsidRPr="00E808B0">
        <w:rPr>
          <w:bCs/>
        </w:rPr>
        <w:t>The TOE</w:t>
      </w:r>
      <w:r w:rsidRPr="00E808B0">
        <w:t xml:space="preserve"> will provide a means to ensure users are not communicating with some other entity pretending to be the TOE. This covers entity authentication. (See O.USER_AUTHENTICATION.)</w:t>
      </w:r>
    </w:p>
    <w:p w14:paraId="14D4ACE5" w14:textId="6F29C8B7" w:rsidR="001A7BE9" w:rsidRPr="00E808B0" w:rsidRDefault="001A7BE9" w:rsidP="003067F6">
      <w:pPr>
        <w:pStyle w:val="ListNumber2"/>
        <w:numPr>
          <w:ilvl w:val="0"/>
          <w:numId w:val="0"/>
        </w:numPr>
        <w:ind w:left="360"/>
      </w:pPr>
      <w:proofErr w:type="gramStart"/>
      <w:r w:rsidRPr="00E808B0">
        <w:rPr>
          <w:b/>
          <w:bCs/>
        </w:rPr>
        <w:t>O.TRUSTED</w:t>
      </w:r>
      <w:proofErr w:type="gramEnd"/>
      <w:r w:rsidRPr="00E808B0">
        <w:rPr>
          <w:b/>
          <w:bCs/>
        </w:rPr>
        <w:t>_SYSTEM_OPERATION</w:t>
      </w:r>
      <w:r w:rsidR="00D73DAC" w:rsidRPr="00E808B0">
        <w:t xml:space="preserve"> </w:t>
      </w:r>
      <w:r w:rsidRPr="00E808B0">
        <w:t>The XDS components will function in a manner that maintains security.</w:t>
      </w:r>
    </w:p>
    <w:p w14:paraId="3DF978CD" w14:textId="3105FC08" w:rsidR="001A7BE9" w:rsidRPr="00E808B0" w:rsidRDefault="001A7BE9" w:rsidP="003067F6">
      <w:pPr>
        <w:pStyle w:val="ListNumber2"/>
        <w:numPr>
          <w:ilvl w:val="0"/>
          <w:numId w:val="0"/>
        </w:numPr>
        <w:ind w:left="360"/>
      </w:pPr>
      <w:r w:rsidRPr="00E808B0">
        <w:rPr>
          <w:b/>
          <w:bCs/>
        </w:rPr>
        <w:t>O.USER_AUTHENTICATION</w:t>
      </w:r>
      <w:r w:rsidR="00D73DAC" w:rsidRPr="00E808B0">
        <w:t xml:space="preserve"> </w:t>
      </w:r>
      <w:proofErr w:type="gramStart"/>
      <w:r w:rsidRPr="00E808B0">
        <w:t>The</w:t>
      </w:r>
      <w:proofErr w:type="gramEnd"/>
      <w:r w:rsidRPr="00E808B0">
        <w:t xml:space="preserve"> XDS components will verify the claimed identity of the interactive user. (See </w:t>
      </w:r>
      <w:proofErr w:type="gramStart"/>
      <w:r w:rsidRPr="00E808B0">
        <w:t>O.ENTITY</w:t>
      </w:r>
      <w:proofErr w:type="gramEnd"/>
      <w:r w:rsidRPr="00E808B0">
        <w:t>_AUTHENTICATION.)</w:t>
      </w:r>
    </w:p>
    <w:p w14:paraId="269C1F60" w14:textId="4DA299F2" w:rsidR="001A7BE9" w:rsidRPr="00E808B0" w:rsidRDefault="001A7BE9" w:rsidP="003067F6">
      <w:pPr>
        <w:pStyle w:val="ListNumber2"/>
        <w:numPr>
          <w:ilvl w:val="0"/>
          <w:numId w:val="0"/>
        </w:numPr>
        <w:ind w:left="360"/>
      </w:pPr>
      <w:r w:rsidRPr="00E808B0">
        <w:rPr>
          <w:b/>
          <w:bCs/>
        </w:rPr>
        <w:t>O.USER_IDENTIFICATION</w:t>
      </w:r>
      <w:r w:rsidR="00D73DAC" w:rsidRPr="00E808B0">
        <w:t xml:space="preserve"> </w:t>
      </w:r>
      <w:proofErr w:type="gramStart"/>
      <w:r w:rsidRPr="00E808B0">
        <w:t>The</w:t>
      </w:r>
      <w:proofErr w:type="gramEnd"/>
      <w:r w:rsidRPr="00E808B0">
        <w:t xml:space="preserve"> XDS components will uniquely identify the interactive users.</w:t>
      </w:r>
    </w:p>
    <w:p w14:paraId="4E6C639E" w14:textId="71F8A6FD" w:rsidR="001A7BE9" w:rsidRPr="00E808B0" w:rsidRDefault="001A7BE9">
      <w:pPr>
        <w:pStyle w:val="AppendixHeading3"/>
        <w:rPr>
          <w:noProof w:val="0"/>
        </w:rPr>
      </w:pPr>
      <w:bookmarkStart w:id="342" w:name="_Toc214434093"/>
      <w:bookmarkStart w:id="343" w:name="_Toc301358493"/>
      <w:bookmarkStart w:id="344" w:name="_Toc518654899"/>
      <w:r w:rsidRPr="00E808B0">
        <w:rPr>
          <w:noProof w:val="0"/>
        </w:rPr>
        <w:t>K.2.2</w:t>
      </w:r>
      <w:r w:rsidRPr="00E808B0">
        <w:rPr>
          <w:noProof w:val="0"/>
        </w:rPr>
        <w:tab/>
        <w:t>Environment Security Objectives</w:t>
      </w:r>
      <w:bookmarkEnd w:id="342"/>
      <w:bookmarkEnd w:id="343"/>
      <w:bookmarkEnd w:id="344"/>
    </w:p>
    <w:p w14:paraId="2F3671A7" w14:textId="79FD4D41" w:rsidR="001A7BE9" w:rsidRPr="00E808B0" w:rsidRDefault="001A7BE9" w:rsidP="003067F6">
      <w:pPr>
        <w:pStyle w:val="ListNumber2"/>
        <w:numPr>
          <w:ilvl w:val="0"/>
          <w:numId w:val="0"/>
        </w:numPr>
        <w:ind w:left="360"/>
      </w:pPr>
      <w:proofErr w:type="gramStart"/>
      <w:r w:rsidRPr="00E808B0">
        <w:rPr>
          <w:b/>
          <w:bCs/>
        </w:rPr>
        <w:t>OE.PHYSICAL</w:t>
      </w:r>
      <w:proofErr w:type="gramEnd"/>
      <w:r w:rsidR="00D73DAC" w:rsidRPr="00E808B0">
        <w:t xml:space="preserve"> </w:t>
      </w:r>
      <w:r w:rsidRPr="00E808B0">
        <w:t>Physical security will be provided within the domain for the value of the IT assets protected by the XDS environment and the value of the stored, processed, and transmitted information.</w:t>
      </w:r>
    </w:p>
    <w:p w14:paraId="56B2D18F" w14:textId="64367CFE" w:rsidR="001A7BE9" w:rsidRPr="00E808B0" w:rsidRDefault="001A7BE9" w:rsidP="003067F6">
      <w:pPr>
        <w:pStyle w:val="ListNumber2"/>
        <w:numPr>
          <w:ilvl w:val="0"/>
          <w:numId w:val="0"/>
        </w:numPr>
        <w:ind w:left="360"/>
      </w:pPr>
      <w:proofErr w:type="gramStart"/>
      <w:r w:rsidRPr="00E808B0">
        <w:rPr>
          <w:b/>
          <w:bCs/>
        </w:rPr>
        <w:t>OE.AUDIT</w:t>
      </w:r>
      <w:proofErr w:type="gramEnd"/>
      <w:r w:rsidRPr="00E808B0">
        <w:rPr>
          <w:b/>
          <w:bCs/>
        </w:rPr>
        <w:t>_REVIEW</w:t>
      </w:r>
      <w:r w:rsidR="00D73DAC" w:rsidRPr="00E808B0">
        <w:t xml:space="preserve"> </w:t>
      </w:r>
      <w:r w:rsidRPr="00E808B0">
        <w:t xml:space="preserve">There may be an audit repository and review service provided that can accept audit information from the XDS environment in real time. This facility will provide review and analysis functions. (See </w:t>
      </w:r>
      <w:proofErr w:type="gramStart"/>
      <w:r w:rsidRPr="00E808B0">
        <w:t>O.AUDIT</w:t>
      </w:r>
      <w:proofErr w:type="gramEnd"/>
      <w:r w:rsidRPr="00E808B0">
        <w:t>_GENERATION, O.AUDIT_REVIEW</w:t>
      </w:r>
      <w:r w:rsidR="00223FD3">
        <w:t>.</w:t>
      </w:r>
      <w:r w:rsidRPr="00E808B0">
        <w:t>)</w:t>
      </w:r>
    </w:p>
    <w:p w14:paraId="251E3624" w14:textId="0D2EF929" w:rsidR="001A7BE9" w:rsidRPr="00E808B0" w:rsidRDefault="001A7BE9" w:rsidP="003067F6">
      <w:pPr>
        <w:pStyle w:val="ListNumber2"/>
        <w:numPr>
          <w:ilvl w:val="0"/>
          <w:numId w:val="0"/>
        </w:numPr>
        <w:ind w:left="360"/>
      </w:pPr>
      <w:proofErr w:type="gramStart"/>
      <w:r w:rsidRPr="00E808B0">
        <w:rPr>
          <w:b/>
          <w:bCs/>
        </w:rPr>
        <w:t>OE.OPERATION</w:t>
      </w:r>
      <w:proofErr w:type="gramEnd"/>
      <w:r w:rsidR="00D73DAC" w:rsidRPr="00E808B0">
        <w:t xml:space="preserve"> </w:t>
      </w:r>
      <w:r w:rsidRPr="00E808B0">
        <w:t>Networks, firewalls, etc. are deployed and maintained to meet appropriate network security levels.</w:t>
      </w:r>
    </w:p>
    <w:p w14:paraId="130FB8BB" w14:textId="5E194580" w:rsidR="001A7BE9" w:rsidRPr="00E808B0" w:rsidRDefault="001A7BE9" w:rsidP="003067F6">
      <w:pPr>
        <w:pStyle w:val="ListNumber2"/>
        <w:numPr>
          <w:ilvl w:val="0"/>
          <w:numId w:val="0"/>
        </w:numPr>
        <w:ind w:left="360"/>
      </w:pPr>
      <w:proofErr w:type="gramStart"/>
      <w:r w:rsidRPr="00E808B0">
        <w:rPr>
          <w:b/>
          <w:bCs/>
        </w:rPr>
        <w:t>OE.PERSONNEL</w:t>
      </w:r>
      <w:proofErr w:type="gramEnd"/>
      <w:r w:rsidR="00D73DAC" w:rsidRPr="00E808B0">
        <w:t xml:space="preserve"> </w:t>
      </w:r>
      <w:r w:rsidRPr="00E808B0">
        <w:t>Assure IT user &amp; other workforce personal integrity/trustworthiness.</w:t>
      </w:r>
    </w:p>
    <w:p w14:paraId="5D2E9382" w14:textId="0A8C34C4" w:rsidR="001A7BE9" w:rsidRPr="00E808B0" w:rsidRDefault="001A7BE9" w:rsidP="003067F6">
      <w:pPr>
        <w:pStyle w:val="ListNumber2"/>
        <w:numPr>
          <w:ilvl w:val="0"/>
          <w:numId w:val="0"/>
        </w:numPr>
        <w:ind w:left="360"/>
      </w:pPr>
      <w:r w:rsidRPr="00E808B0">
        <w:rPr>
          <w:b/>
          <w:bCs/>
        </w:rPr>
        <w:t>OE.PKI</w:t>
      </w:r>
      <w:r w:rsidR="00D73DAC" w:rsidRPr="00E808B0">
        <w:t xml:space="preserve"> </w:t>
      </w:r>
      <w:r w:rsidRPr="00E808B0">
        <w:t xml:space="preserve">There will be a facility to provide signed certificates as needed for node and user authentication. </w:t>
      </w:r>
    </w:p>
    <w:p w14:paraId="5EDDB732" w14:textId="3FD100F2" w:rsidR="001A7BE9" w:rsidRPr="00E808B0" w:rsidRDefault="001A7BE9">
      <w:pPr>
        <w:pStyle w:val="AppendixHeading2"/>
        <w:rPr>
          <w:noProof w:val="0"/>
        </w:rPr>
      </w:pPr>
      <w:bookmarkStart w:id="345" w:name="_Toc214434094"/>
      <w:bookmarkStart w:id="346" w:name="_Toc214437004"/>
      <w:bookmarkStart w:id="347" w:name="_Toc214437447"/>
      <w:bookmarkStart w:id="348" w:name="_Toc214437763"/>
      <w:bookmarkStart w:id="349" w:name="_Toc214457239"/>
      <w:bookmarkStart w:id="350" w:name="_Toc214461352"/>
      <w:bookmarkStart w:id="351" w:name="_Toc214462973"/>
      <w:bookmarkStart w:id="352" w:name="_Toc301358494"/>
      <w:bookmarkStart w:id="353" w:name="_Toc518654900"/>
      <w:r w:rsidRPr="00E808B0">
        <w:rPr>
          <w:noProof w:val="0"/>
        </w:rPr>
        <w:t>K.3</w:t>
      </w:r>
      <w:r w:rsidRPr="00E808B0">
        <w:rPr>
          <w:noProof w:val="0"/>
        </w:rPr>
        <w:tab/>
        <w:t>Functional Environment</w:t>
      </w:r>
      <w:bookmarkEnd w:id="345"/>
      <w:bookmarkEnd w:id="346"/>
      <w:bookmarkEnd w:id="347"/>
      <w:bookmarkEnd w:id="348"/>
      <w:bookmarkEnd w:id="349"/>
      <w:bookmarkEnd w:id="350"/>
      <w:bookmarkEnd w:id="351"/>
      <w:bookmarkEnd w:id="352"/>
      <w:bookmarkEnd w:id="353"/>
    </w:p>
    <w:p w14:paraId="7AC9D240" w14:textId="73F8BAD6" w:rsidR="001A7BE9" w:rsidRPr="00E808B0" w:rsidRDefault="001A7BE9">
      <w:r w:rsidRPr="00E808B0">
        <w:t xml:space="preserve">The XDS </w:t>
      </w:r>
      <w:r w:rsidR="00BB50EC" w:rsidRPr="00E808B0">
        <w:t xml:space="preserve">environment </w:t>
      </w:r>
      <w:r w:rsidRPr="00E808B0">
        <w:t>can be modeled as having four different organizations that have a delegated responsibility relationship where each organization has a different functional responsibility. In some configurations a single organization is responsible for two or more of these functions, which makes delegation much easier. This section discusses the major areas that must be solved.</w:t>
      </w:r>
    </w:p>
    <w:p w14:paraId="2B93E054" w14:textId="77777777" w:rsidR="001A7BE9" w:rsidRPr="00E808B0" w:rsidRDefault="001A7BE9">
      <w:r w:rsidRPr="00E808B0">
        <w:lastRenderedPageBreak/>
        <w:t>The four functions are:</w:t>
      </w:r>
    </w:p>
    <w:p w14:paraId="6311D2C0" w14:textId="77777777" w:rsidR="001A7BE9" w:rsidRPr="00E808B0" w:rsidRDefault="001A7BE9">
      <w:r w:rsidRPr="00E808B0">
        <w:rPr>
          <w:b/>
          <w:bCs/>
        </w:rPr>
        <w:t>Creator</w:t>
      </w:r>
      <w:r w:rsidRPr="00E808B0">
        <w:t xml:space="preserve"> – This functional organization has created the PHI and is legally responsible to the patient and others for providing healthcare and for protecting this data.</w:t>
      </w:r>
    </w:p>
    <w:p w14:paraId="3DCF0098" w14:textId="77777777" w:rsidR="001A7BE9" w:rsidRPr="00E808B0" w:rsidRDefault="001A7BE9">
      <w:r w:rsidRPr="00E808B0">
        <w:rPr>
          <w:b/>
          <w:bCs/>
        </w:rPr>
        <w:t>Repository</w:t>
      </w:r>
      <w:r w:rsidRPr="00E808B0">
        <w:t xml:space="preserve"> – This functional organization is responsible for providing access to persistent documents to readers. The creator has delegated responsibility to the repository to provide adequate protection for a subset of the PHI. This subset is called the document.</w:t>
      </w:r>
    </w:p>
    <w:p w14:paraId="49568FD3" w14:textId="77777777" w:rsidR="001A7BE9" w:rsidRPr="00E808B0" w:rsidRDefault="001A7BE9">
      <w:r w:rsidRPr="00E808B0">
        <w:rPr>
          <w:b/>
          <w:bCs/>
        </w:rPr>
        <w:t>Registry</w:t>
      </w:r>
      <w:r w:rsidRPr="00E808B0">
        <w:t xml:space="preserve"> - This functional organization is responsible for providing query services to readers. The creator has delegated responsibility to the registry to provide adequate protection for a subset of the PHI. This subset is called the metadata.</w:t>
      </w:r>
    </w:p>
    <w:p w14:paraId="18D86BDE" w14:textId="77777777" w:rsidR="001A7BE9" w:rsidRPr="00E808B0" w:rsidRDefault="001A7BE9">
      <w:r w:rsidRPr="00E808B0">
        <w:rPr>
          <w:b/>
          <w:bCs/>
        </w:rPr>
        <w:t>Reader</w:t>
      </w:r>
      <w:r w:rsidRPr="00E808B0">
        <w:t xml:space="preserve"> – This functional organization is providing healthcare services that make use of data that is contained in the metadata and the documents.</w:t>
      </w:r>
    </w:p>
    <w:p w14:paraId="41AEF1CD" w14:textId="77777777" w:rsidR="001A7BE9" w:rsidRPr="00E808B0" w:rsidRDefault="001A7BE9">
      <w:r w:rsidRPr="00E808B0">
        <w:t>There are three levels of difficulty in delegation.</w:t>
      </w:r>
    </w:p>
    <w:p w14:paraId="6F7F0A41" w14:textId="77777777" w:rsidR="001A7BE9" w:rsidRPr="00E808B0" w:rsidRDefault="001A7BE9">
      <w:r w:rsidRPr="00E808B0">
        <w:t>“</w:t>
      </w:r>
      <w:r w:rsidRPr="00E808B0">
        <w:rPr>
          <w:b/>
          <w:bCs/>
        </w:rPr>
        <w:t>Trivial</w:t>
      </w:r>
      <w:r w:rsidRPr="00E808B0">
        <w:t xml:space="preserve">” delegation is that where it is not necessary to delegate the responsibility for implementing the threat mitigation. In those </w:t>
      </w:r>
      <w:proofErr w:type="gramStart"/>
      <w:r w:rsidRPr="00E808B0">
        <w:t>cases</w:t>
      </w:r>
      <w:proofErr w:type="gramEnd"/>
      <w:r w:rsidRPr="00E808B0">
        <w:t xml:space="preserve"> it does not matter whether the organizations have the same policy or mitigations. For example, if the registry provides adequate mitigation against the threat of disaster, it need not be concerned with the disaster related policies of the reader.</w:t>
      </w:r>
    </w:p>
    <w:p w14:paraId="77B95612" w14:textId="77777777" w:rsidR="001A7BE9" w:rsidRPr="00E808B0" w:rsidRDefault="001A7BE9">
      <w:r w:rsidRPr="00E808B0">
        <w:t>“</w:t>
      </w:r>
      <w:r w:rsidRPr="00E808B0">
        <w:rPr>
          <w:b/>
          <w:bCs/>
        </w:rPr>
        <w:t>Easy</w:t>
      </w:r>
      <w:r w:rsidRPr="00E808B0">
        <w:t xml:space="preserve">” delegation is that where the two organizations have the equivalent policies. In those </w:t>
      </w:r>
      <w:proofErr w:type="gramStart"/>
      <w:r w:rsidRPr="00E808B0">
        <w:t>cases</w:t>
      </w:r>
      <w:proofErr w:type="gramEnd"/>
      <w:r w:rsidRPr="00E808B0">
        <w:t xml:space="preserve"> there is an initial difficult phase of discovering that the policies are the same and evaluating that the mitigation strategies are acceptable. This results in a simple binary decision to approve or disapprove a business relationship permitting the exchange of data. With the exception of the three policy classes described as “hard” below, the details of policies are likely to differ, but the goals are sufficiently uniform that a simple business decision can be made.</w:t>
      </w:r>
    </w:p>
    <w:p w14:paraId="1C27F77D" w14:textId="77777777" w:rsidR="001A7BE9" w:rsidRPr="00E808B0" w:rsidRDefault="001A7BE9">
      <w:r w:rsidRPr="00E808B0">
        <w:t>For the “easy” delegation, the IHE transactions must provide adequate mitigations for the threats so that the business decision to exchange data can be made based simply on review of the partners policies and mitigations. This means that some IHE transactions will have additional security requirements attached. For example, encryption to avoid the threat of eavesdropping may be required. These requirements are not unique to XDS and will be able to use standardized security features like TLS and VPN tools. These requirements may be significantly different from the usual practice within an enterprise, because of the differences in the environment.</w:t>
      </w:r>
    </w:p>
    <w:p w14:paraId="444E2F22" w14:textId="77777777" w:rsidR="001A7BE9" w:rsidRPr="00E808B0" w:rsidRDefault="001A7BE9">
      <w:r w:rsidRPr="00E808B0">
        <w:t>“</w:t>
      </w:r>
      <w:r w:rsidRPr="00E808B0">
        <w:rPr>
          <w:b/>
          <w:bCs/>
        </w:rPr>
        <w:t>Hard</w:t>
      </w:r>
      <w:r w:rsidRPr="00E808B0">
        <w:t>” delegation is that where the two organizations have different policies or inconsistent/incompatible mitigation strategies. These are likely to occur for the following policies, where organizations often disagree on the details of the policy goals, and where policies often change:</w:t>
      </w:r>
    </w:p>
    <w:p w14:paraId="0672F216" w14:textId="77777777" w:rsidR="001A7BE9" w:rsidRPr="00E808B0" w:rsidRDefault="001A7BE9">
      <w:proofErr w:type="spellStart"/>
      <w:proofErr w:type="gramStart"/>
      <w:r w:rsidRPr="00E808B0">
        <w:rPr>
          <w:b/>
          <w:bCs/>
        </w:rPr>
        <w:t>P.Authorization</w:t>
      </w:r>
      <w:proofErr w:type="spellEnd"/>
      <w:proofErr w:type="gramEnd"/>
      <w:r w:rsidRPr="00E808B0">
        <w:t xml:space="preserve"> – The authorized access policies and authorized modification policies often differ, and are often subject to change. The changes that occur are often at a detailed level, e.g., access rights to a particular patient information may change. This means that either there is an agreed mechanism to propagate changes, or an acceptance that policy changes may not be enforced, or there will be restrictions on the data exchange to avoid delegating responsibility for data that is subject to change. </w:t>
      </w:r>
    </w:p>
    <w:p w14:paraId="02BDFB74" w14:textId="0BFC3C54" w:rsidR="001A7BE9" w:rsidRPr="00E808B0" w:rsidRDefault="001A7BE9">
      <w:proofErr w:type="spellStart"/>
      <w:proofErr w:type="gramStart"/>
      <w:r w:rsidRPr="00E808B0">
        <w:rPr>
          <w:b/>
          <w:bCs/>
        </w:rPr>
        <w:lastRenderedPageBreak/>
        <w:t>P.Account</w:t>
      </w:r>
      <w:proofErr w:type="spellEnd"/>
      <w:proofErr w:type="gramEnd"/>
      <w:r w:rsidRPr="00E808B0">
        <w:rPr>
          <w:b/>
          <w:bCs/>
        </w:rPr>
        <w:t xml:space="preserve"> </w:t>
      </w:r>
      <w:r w:rsidRPr="00427BD8">
        <w:rPr>
          <w:bCs/>
        </w:rPr>
        <w:t xml:space="preserve">and </w:t>
      </w:r>
      <w:proofErr w:type="spellStart"/>
      <w:r w:rsidRPr="00E808B0">
        <w:rPr>
          <w:b/>
          <w:bCs/>
        </w:rPr>
        <w:t>P.</w:t>
      </w:r>
      <w:r w:rsidR="008053AE">
        <w:rPr>
          <w:b/>
          <w:bCs/>
        </w:rPr>
        <w:t>T</w:t>
      </w:r>
      <w:r w:rsidRPr="00E808B0">
        <w:rPr>
          <w:b/>
          <w:bCs/>
        </w:rPr>
        <w:t>race</w:t>
      </w:r>
      <w:proofErr w:type="spellEnd"/>
      <w:r w:rsidRPr="00E808B0">
        <w:t xml:space="preserve"> – The policies for accountability and traceability often differ. These are much less subject to change, but it is often difficult to reconcile delegation when these policies differ. This will be an especially difficult issue for repository and registry functions that support multiple different creator organizations.</w:t>
      </w:r>
    </w:p>
    <w:p w14:paraId="4D64533A" w14:textId="77777777" w:rsidR="001A7BE9" w:rsidRPr="00E808B0" w:rsidRDefault="001A7BE9">
      <w:proofErr w:type="spellStart"/>
      <w:proofErr w:type="gramStart"/>
      <w:r w:rsidRPr="00E808B0">
        <w:rPr>
          <w:rStyle w:val="BodyTextChar1"/>
          <w:b/>
        </w:rPr>
        <w:t>P.ObjectAuthorization</w:t>
      </w:r>
      <w:proofErr w:type="spellEnd"/>
      <w:proofErr w:type="gramEnd"/>
      <w:r w:rsidRPr="00E808B0">
        <w:t xml:space="preserve"> – The policies regarding creation and modification of access rights often differ. In addition, any of the policy and threat mitigations may be determined to be unacceptable by creator, registry, or repository. In the simple situation where there are only four real world participants this simply means that there is no business relationship. In the more complex world where the registry or repository are in many relationships with many creators and readers it introduces a serious problem. Either the registry and repository must limit its relationship to that small set of creators and readers that mutually accept all the policies and mitigations of all the other organizations, or there must be a mitigation strategy so that creators can restrict delegations by the registry and repository to only those readers that have policies and mitigations that are acceptable to the creator.</w:t>
      </w:r>
    </w:p>
    <w:p w14:paraId="1CD9B9DB" w14:textId="77777777" w:rsidR="001A7BE9" w:rsidRPr="00E808B0" w:rsidRDefault="001A7BE9">
      <w:r w:rsidRPr="00E808B0">
        <w:t>Mitigations for differences include the following:</w:t>
      </w:r>
    </w:p>
    <w:p w14:paraId="67BBD29C" w14:textId="77777777" w:rsidR="001A7BE9" w:rsidRPr="00E808B0" w:rsidRDefault="001A7BE9">
      <w:r w:rsidRPr="00E808B0">
        <w:t xml:space="preserve">Limit the data exchange to that data where the differences are not significant. For example, highly sensitive data like psychiatric notes might not be shared, while relatively insignificant data like allergy information is shared. </w:t>
      </w:r>
    </w:p>
    <w:p w14:paraId="2B8B9286" w14:textId="77777777" w:rsidR="001A7BE9" w:rsidRPr="00E808B0" w:rsidRDefault="001A7BE9">
      <w:r w:rsidRPr="00E808B0">
        <w:t xml:space="preserve">Provide a revocation mechanism to deal with policy changes, so that future delegations can be prohibited. It is often impractical to revoke past delegations because the PHI has already been disclosed. But the revocation mechanism can stop further delegation from taking place. This revocation mechanism must be part of the </w:t>
      </w:r>
      <w:proofErr w:type="spellStart"/>
      <w:proofErr w:type="gramStart"/>
      <w:r w:rsidRPr="00E808B0">
        <w:t>P.Authorization</w:t>
      </w:r>
      <w:proofErr w:type="spellEnd"/>
      <w:proofErr w:type="gramEnd"/>
      <w:r w:rsidRPr="00E808B0">
        <w:t xml:space="preserve"> and </w:t>
      </w:r>
      <w:proofErr w:type="spellStart"/>
      <w:r w:rsidRPr="00E808B0">
        <w:t>P.ObjectAuthorization</w:t>
      </w:r>
      <w:proofErr w:type="spellEnd"/>
      <w:r w:rsidRPr="00E808B0">
        <w:t xml:space="preserve"> policies and must be mutually acceptable for this mitigation to be effective.</w:t>
      </w:r>
    </w:p>
    <w:p w14:paraId="2480EF14" w14:textId="77777777" w:rsidR="001A7BE9" w:rsidRPr="00E808B0" w:rsidRDefault="001A7BE9">
      <w:r w:rsidRPr="00E808B0">
        <w:t xml:space="preserve">Trusted third party inspections and audits can sometimes deal with reconciliation of differences in </w:t>
      </w:r>
      <w:proofErr w:type="spellStart"/>
      <w:proofErr w:type="gramStart"/>
      <w:r w:rsidRPr="00E808B0">
        <w:t>P.Account</w:t>
      </w:r>
      <w:proofErr w:type="spellEnd"/>
      <w:proofErr w:type="gramEnd"/>
      <w:r w:rsidRPr="00E808B0">
        <w:t xml:space="preserve"> and </w:t>
      </w:r>
      <w:proofErr w:type="spellStart"/>
      <w:r w:rsidRPr="00E808B0">
        <w:t>P.Trace</w:t>
      </w:r>
      <w:proofErr w:type="spellEnd"/>
      <w:r w:rsidRPr="00E808B0">
        <w:t>.</w:t>
      </w:r>
    </w:p>
    <w:p w14:paraId="0160A84A" w14:textId="77777777" w:rsidR="001A7BE9" w:rsidRPr="00E808B0" w:rsidRDefault="001A7BE9">
      <w:r w:rsidRPr="00E808B0">
        <w:t>An “approved delegation” list identifying acceptable and unacceptable creator/reader pairs can mitigate the repository and registry issues when the reader has incompatible policies with the creator. This does require the creator to accept the approved delegation policy and implementation of the repository and registry, but it reduces the combinatorial explosion of policy combinations between creators, repositories, registries, and readers into a linear growth in complexity.</w:t>
      </w:r>
    </w:p>
    <w:p w14:paraId="7424C013" w14:textId="77777777" w:rsidR="001A7BE9" w:rsidRPr="00E808B0" w:rsidRDefault="001A7BE9">
      <w:r w:rsidRPr="00E808B0">
        <w:t xml:space="preserve">The “approved delegation” may go further into identification of persons, but this is only a viable path when all parties have policies the easily support delegation of personal responsibility. Persons are usually required to comply with organizational policies, and organizations generally use roles rather than persons to establish policies. The </w:t>
      </w:r>
      <w:proofErr w:type="gramStart"/>
      <w:r w:rsidRPr="00E808B0">
        <w:t>often viable</w:t>
      </w:r>
      <w:proofErr w:type="gramEnd"/>
      <w:r w:rsidRPr="00E808B0">
        <w:t xml:space="preserve"> exception is the special case of the “deny access to person X”. This can be a viable means of dealing with situations involving a conflict of interest. This kind of access denial may be applicable to just a particular subset of the PHI exchanged, (e.g., denying access to an ex-spouse).</w:t>
      </w:r>
    </w:p>
    <w:p w14:paraId="40E984A7" w14:textId="77777777" w:rsidR="001A7BE9" w:rsidRPr="00E808B0" w:rsidRDefault="001A7BE9">
      <w:r w:rsidRPr="00E808B0">
        <w:t xml:space="preserve">These mitigations do not directly change the technical requirements for the XDS transactions. They are policy decisions that may affect how particular actors are configured. The </w:t>
      </w:r>
      <w:r w:rsidRPr="00E808B0">
        <w:lastRenderedPageBreak/>
        <w:t>implementation of XDS actors will need to be aware that this kind of site-specific configuration management and policy control will be routinely required.</w:t>
      </w:r>
      <w:bookmarkStart w:id="354" w:name="_Toc173916598"/>
      <w:bookmarkStart w:id="355" w:name="_Toc210805605"/>
      <w:bookmarkStart w:id="356" w:name="_Toc214434095"/>
      <w:bookmarkStart w:id="357" w:name="_Toc214437005"/>
      <w:bookmarkStart w:id="358" w:name="_Toc214437448"/>
      <w:bookmarkStart w:id="359" w:name="_Toc214437764"/>
      <w:bookmarkStart w:id="360" w:name="_Toc214457240"/>
      <w:bookmarkStart w:id="361" w:name="_Toc214461353"/>
      <w:bookmarkStart w:id="362" w:name="_Toc214462974"/>
      <w:bookmarkStart w:id="363" w:name="_Toc301358495"/>
    </w:p>
    <w:p w14:paraId="6E0F7201" w14:textId="76889A44" w:rsidR="001A7BE9" w:rsidRPr="00E808B0" w:rsidRDefault="001A7BE9" w:rsidP="008766B0">
      <w:pPr>
        <w:pStyle w:val="AppendixHeading1"/>
        <w:rPr>
          <w:noProof w:val="0"/>
        </w:rPr>
      </w:pPr>
      <w:bookmarkStart w:id="364" w:name="_Toc518654901"/>
      <w:r w:rsidRPr="00E808B0">
        <w:rPr>
          <w:noProof w:val="0"/>
        </w:rPr>
        <w:t>Appendix L:</w:t>
      </w:r>
      <w:r w:rsidRPr="00E808B0">
        <w:rPr>
          <w:noProof w:val="0"/>
        </w:rPr>
        <w:tab/>
        <w:t>Relationship of Document Entry Attributes and Document Headers</w:t>
      </w:r>
      <w:bookmarkEnd w:id="354"/>
      <w:bookmarkEnd w:id="355"/>
      <w:bookmarkEnd w:id="356"/>
      <w:bookmarkEnd w:id="357"/>
      <w:bookmarkEnd w:id="358"/>
      <w:bookmarkEnd w:id="359"/>
      <w:bookmarkEnd w:id="360"/>
      <w:bookmarkEnd w:id="361"/>
      <w:bookmarkEnd w:id="362"/>
      <w:bookmarkEnd w:id="363"/>
      <w:bookmarkEnd w:id="364"/>
      <w:r w:rsidRPr="00E808B0">
        <w:rPr>
          <w:noProof w:val="0"/>
        </w:rPr>
        <w:t xml:space="preserve"> </w:t>
      </w:r>
    </w:p>
    <w:p w14:paraId="61957CEF" w14:textId="695B286D" w:rsidR="001A7BE9" w:rsidRPr="00E808B0" w:rsidRDefault="001A7BE9">
      <w:r w:rsidRPr="00E808B0">
        <w:t xml:space="preserve">For </w:t>
      </w:r>
      <w:proofErr w:type="spellStart"/>
      <w:r w:rsidRPr="00E808B0">
        <w:t>DocumentEntry</w:t>
      </w:r>
      <w:proofErr w:type="spellEnd"/>
      <w:r w:rsidRPr="00E808B0">
        <w:t xml:space="preserve"> relationship to Document Content, please see the PCC TF-2: 4 or a specific Document Content Profile.</w:t>
      </w:r>
      <w:bookmarkStart w:id="365" w:name="_Toc173916599"/>
      <w:bookmarkStart w:id="366" w:name="_Toc210805606"/>
      <w:bookmarkStart w:id="367" w:name="_Toc214434096"/>
      <w:bookmarkStart w:id="368" w:name="_Toc214437006"/>
      <w:bookmarkStart w:id="369" w:name="_Toc214437449"/>
      <w:bookmarkStart w:id="370" w:name="_Toc214437765"/>
      <w:bookmarkStart w:id="371" w:name="_Toc214457241"/>
      <w:bookmarkStart w:id="372" w:name="_Toc214461354"/>
      <w:bookmarkStart w:id="373" w:name="_Toc214462975"/>
      <w:bookmarkStart w:id="374" w:name="_Toc301358496"/>
    </w:p>
    <w:p w14:paraId="3EE6BE4E" w14:textId="77777777" w:rsidR="001A7BE9" w:rsidRPr="00E808B0" w:rsidRDefault="001A7BE9" w:rsidP="008766B0">
      <w:pPr>
        <w:pStyle w:val="AppendixHeading1"/>
        <w:pageBreakBefore/>
        <w:rPr>
          <w:noProof w:val="0"/>
        </w:rPr>
      </w:pPr>
      <w:bookmarkStart w:id="375" w:name="_Toc518654902"/>
      <w:r w:rsidRPr="00E808B0">
        <w:rPr>
          <w:noProof w:val="0"/>
        </w:rPr>
        <w:lastRenderedPageBreak/>
        <w:t>Appendix M:</w:t>
      </w:r>
      <w:r w:rsidRPr="00E808B0">
        <w:rPr>
          <w:noProof w:val="0"/>
        </w:rPr>
        <w:tab/>
        <w:t>Using Patient Demographics Query in a Multi-Domain Environment</w:t>
      </w:r>
      <w:bookmarkEnd w:id="365"/>
      <w:bookmarkEnd w:id="366"/>
      <w:bookmarkEnd w:id="367"/>
      <w:bookmarkEnd w:id="368"/>
      <w:bookmarkEnd w:id="369"/>
      <w:bookmarkEnd w:id="370"/>
      <w:bookmarkEnd w:id="371"/>
      <w:bookmarkEnd w:id="372"/>
      <w:bookmarkEnd w:id="373"/>
      <w:bookmarkEnd w:id="374"/>
      <w:bookmarkEnd w:id="375"/>
    </w:p>
    <w:p w14:paraId="351F9C3D" w14:textId="692AD2A2" w:rsidR="001A7BE9" w:rsidRPr="00E808B0" w:rsidRDefault="001A7BE9">
      <w:pPr>
        <w:pStyle w:val="AppendixHeading2"/>
        <w:tabs>
          <w:tab w:val="left" w:pos="900"/>
        </w:tabs>
        <w:rPr>
          <w:noProof w:val="0"/>
        </w:rPr>
      </w:pPr>
      <w:bookmarkStart w:id="376" w:name="_Toc214434097"/>
      <w:bookmarkStart w:id="377" w:name="_Toc214437007"/>
      <w:bookmarkStart w:id="378" w:name="_Toc214437450"/>
      <w:bookmarkStart w:id="379" w:name="_Toc214437766"/>
      <w:bookmarkStart w:id="380" w:name="_Toc214457242"/>
      <w:bookmarkStart w:id="381" w:name="_Toc214461355"/>
      <w:bookmarkStart w:id="382" w:name="_Toc214462976"/>
      <w:bookmarkStart w:id="383" w:name="_Toc301358497"/>
      <w:bookmarkStart w:id="384" w:name="_Toc518654903"/>
      <w:r w:rsidRPr="00E808B0">
        <w:rPr>
          <w:noProof w:val="0"/>
        </w:rPr>
        <w:t>M.1</w:t>
      </w:r>
      <w:r w:rsidRPr="00E808B0">
        <w:rPr>
          <w:noProof w:val="0"/>
        </w:rPr>
        <w:tab/>
        <w:t>HL7 QBP^Q22 Conformance Model</w:t>
      </w:r>
      <w:bookmarkEnd w:id="376"/>
      <w:bookmarkEnd w:id="377"/>
      <w:bookmarkEnd w:id="378"/>
      <w:bookmarkEnd w:id="379"/>
      <w:bookmarkEnd w:id="380"/>
      <w:bookmarkEnd w:id="381"/>
      <w:bookmarkEnd w:id="382"/>
      <w:bookmarkEnd w:id="383"/>
      <w:bookmarkEnd w:id="384"/>
    </w:p>
    <w:p w14:paraId="18B9AB33" w14:textId="77777777" w:rsidR="001A7BE9" w:rsidRPr="00E808B0" w:rsidRDefault="001A7BE9">
      <w:r w:rsidRPr="00E808B0">
        <w:t>The HL7 Find Candidates Query (QBP^Q22) defines a patient demographics query between a client application and an MPI system (HL7 V2.5, Page 3-64). This implies that the server maintains a master record of the patient demographics, but may know a number of patient identifiers from other domains.</w:t>
      </w:r>
    </w:p>
    <w:p w14:paraId="25E9919B" w14:textId="77777777" w:rsidR="001A7BE9" w:rsidRPr="00E808B0" w:rsidRDefault="001A7BE9">
      <w:r w:rsidRPr="00E808B0">
        <w:t xml:space="preserve">In the QBP^Q22 Conformance Statement, QPD-8 (What Domains Returned) is defined as “the set of domains for which </w:t>
      </w:r>
      <w:r w:rsidRPr="00E808B0">
        <w:rPr>
          <w:u w:val="single"/>
        </w:rPr>
        <w:t>identifiers</w:t>
      </w:r>
      <w:r w:rsidRPr="00E808B0">
        <w:t xml:space="preserve"> are returned in PID-3” (HL7 V2.5, Page 3-66, second table). Note that this field does </w:t>
      </w:r>
      <w:r w:rsidRPr="00E808B0">
        <w:rPr>
          <w:u w:val="single"/>
        </w:rPr>
        <w:t>not</w:t>
      </w:r>
      <w:r w:rsidRPr="00E808B0">
        <w:t xml:space="preserve"> cite “demographics information in some domains”, but about “identifiers issued in some domains”, and explicitly specifies that these identifiers are returned in PID-3 (Patient ID List).</w:t>
      </w:r>
    </w:p>
    <w:p w14:paraId="0C83A521" w14:textId="77777777" w:rsidR="001A7BE9" w:rsidRPr="00E808B0" w:rsidRDefault="001A7BE9">
      <w:r w:rsidRPr="00E808B0">
        <w:t xml:space="preserve">In the example following the Conformance Statement in HL7 2.5, three patient records are included in the query response; each returned patient record includes </w:t>
      </w:r>
      <w:r w:rsidRPr="00E808B0">
        <w:rPr>
          <w:u w:val="single"/>
        </w:rPr>
        <w:t>two</w:t>
      </w:r>
      <w:r w:rsidRPr="00E808B0">
        <w:t xml:space="preserve"> identifiers in PID-3 (domains METRO HOSPITAL and SOUTH LAB) as requested in the query. However, </w:t>
      </w:r>
      <w:r w:rsidRPr="00E808B0">
        <w:rPr>
          <w:u w:val="single"/>
        </w:rPr>
        <w:t>one</w:t>
      </w:r>
      <w:r w:rsidRPr="00E808B0">
        <w:t xml:space="preserve"> set of demographic information is returned in the remainder of the PID segment. The example does not illustrate or assume a mechanism for returning multiple sets of demographic information.</w:t>
      </w:r>
    </w:p>
    <w:p w14:paraId="316290D8" w14:textId="77777777" w:rsidR="001A7BE9" w:rsidRPr="00E808B0" w:rsidRDefault="001A7BE9">
      <w:proofErr w:type="gramStart"/>
      <w:r w:rsidRPr="00E808B0">
        <w:t>Thus</w:t>
      </w:r>
      <w:proofErr w:type="gramEnd"/>
      <w:r w:rsidRPr="00E808B0">
        <w:t xml:space="preserve"> it appears that QBP^Q22 is not intended to provide a way to issue a single query for patient demographics maintained in multiple different patient registration systems (domains).</w:t>
      </w:r>
    </w:p>
    <w:p w14:paraId="2D5B8E9A" w14:textId="79035FD8" w:rsidR="001A7BE9" w:rsidRPr="00E808B0" w:rsidRDefault="001A7BE9">
      <w:pPr>
        <w:pStyle w:val="AppendixHeading2"/>
        <w:tabs>
          <w:tab w:val="left" w:pos="900"/>
        </w:tabs>
        <w:rPr>
          <w:noProof w:val="0"/>
        </w:rPr>
      </w:pPr>
      <w:bookmarkStart w:id="385" w:name="_Toc214434098"/>
      <w:bookmarkStart w:id="386" w:name="_Toc214437008"/>
      <w:bookmarkStart w:id="387" w:name="_Toc214437451"/>
      <w:bookmarkStart w:id="388" w:name="_Toc214437767"/>
      <w:bookmarkStart w:id="389" w:name="_Toc214457243"/>
      <w:bookmarkStart w:id="390" w:name="_Toc214461356"/>
      <w:bookmarkStart w:id="391" w:name="_Toc214462977"/>
      <w:bookmarkStart w:id="392" w:name="_Toc301358498"/>
      <w:bookmarkStart w:id="393" w:name="_Toc518654904"/>
      <w:r w:rsidRPr="00E808B0">
        <w:rPr>
          <w:noProof w:val="0"/>
        </w:rPr>
        <w:t>M.2</w:t>
      </w:r>
      <w:r w:rsidRPr="00E808B0">
        <w:rPr>
          <w:noProof w:val="0"/>
        </w:rPr>
        <w:tab/>
        <w:t>IHE PDQ Architecture</w:t>
      </w:r>
      <w:bookmarkEnd w:id="385"/>
      <w:bookmarkEnd w:id="386"/>
      <w:bookmarkEnd w:id="387"/>
      <w:bookmarkEnd w:id="388"/>
      <w:bookmarkEnd w:id="389"/>
      <w:bookmarkEnd w:id="390"/>
      <w:bookmarkEnd w:id="391"/>
      <w:bookmarkEnd w:id="392"/>
      <w:bookmarkEnd w:id="393"/>
    </w:p>
    <w:p w14:paraId="2C7A8582" w14:textId="77777777" w:rsidR="001A7BE9" w:rsidRPr="00E808B0" w:rsidRDefault="001A7BE9">
      <w:r w:rsidRPr="00E808B0">
        <w:t>In the PDQ Integration Profile, the supplier is characterized as a Patient Demographics Supplier. The supplier is not assumed nor required to be an MPI system. It may be holding information from only a single patient identification domain, or may instead hold information from multiple identification domains.</w:t>
      </w:r>
    </w:p>
    <w:p w14:paraId="7360A4B7" w14:textId="578A15B2" w:rsidR="001A7BE9" w:rsidRPr="00E808B0" w:rsidRDefault="001A7BE9">
      <w:r w:rsidRPr="00E808B0">
        <w:t xml:space="preserve">The latter case would apply if, for example, the Patient Demographics Supplier is grouped with an actor accepting ADT feeds from multiple patient registration systems in different domains. Equivalently, the Patient Demographics Supplier (or some other </w:t>
      </w:r>
      <w:r w:rsidR="00BD6CC1" w:rsidRPr="00E808B0">
        <w:t>a</w:t>
      </w:r>
      <w:r w:rsidRPr="00E808B0">
        <w:t xml:space="preserve">ctor with which it is grouped) may manage a set of patient demographics sources, but is not expected to cross-reference them (as a PIX </w:t>
      </w:r>
      <w:r w:rsidR="004A6DB6" w:rsidRPr="00E808B0">
        <w:t>Patient Identifier Cross-r</w:t>
      </w:r>
      <w:r w:rsidR="004F3008" w:rsidRPr="00E808B0">
        <w:t xml:space="preserve">eference Manager </w:t>
      </w:r>
      <w:r w:rsidRPr="00E808B0">
        <w:t xml:space="preserve">or an MPI system). A conceptual model embracing both multi-domain concepts is shown in the following picture. </w:t>
      </w:r>
    </w:p>
    <w:p w14:paraId="5D9BEE2D" w14:textId="77777777" w:rsidR="001A7BE9" w:rsidRPr="00E808B0" w:rsidRDefault="001A7BE9" w:rsidP="00427BD8">
      <w:pPr>
        <w:pStyle w:val="BodyText"/>
      </w:pPr>
    </w:p>
    <w:p w14:paraId="420D0B31" w14:textId="77777777" w:rsidR="001A7BE9" w:rsidRPr="00E808B0" w:rsidRDefault="001A7BE9"/>
    <w:p w14:paraId="09731E49" w14:textId="77777777" w:rsidR="001A7BE9" w:rsidRPr="00E808B0" w:rsidRDefault="001A7BE9"/>
    <w:p w14:paraId="205D94F0" w14:textId="77777777" w:rsidR="001A7BE9" w:rsidRPr="00E808B0" w:rsidRDefault="00E71080">
      <w:pPr>
        <w:jc w:val="center"/>
      </w:pPr>
      <w:r w:rsidRPr="00E808B0">
        <w:rPr>
          <w:noProof/>
        </w:rPr>
        <w:lastRenderedPageBreak/>
        <w:drawing>
          <wp:inline distT="0" distB="0" distL="0" distR="0" wp14:anchorId="5C679D22" wp14:editId="0E0403F6">
            <wp:extent cx="593217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2229485"/>
                    </a:xfrm>
                    <a:prstGeom prst="rect">
                      <a:avLst/>
                    </a:prstGeom>
                    <a:solidFill>
                      <a:srgbClr val="FFFFFF"/>
                    </a:solidFill>
                    <a:ln>
                      <a:noFill/>
                    </a:ln>
                  </pic:spPr>
                </pic:pic>
              </a:graphicData>
            </a:graphic>
          </wp:inline>
        </w:drawing>
      </w:r>
    </w:p>
    <w:p w14:paraId="41277A6D" w14:textId="77777777" w:rsidR="001A7BE9" w:rsidRPr="00E808B0" w:rsidRDefault="001A7BE9">
      <w:pPr>
        <w:pStyle w:val="FigureTitle"/>
        <w:rPr>
          <w:noProof w:val="0"/>
        </w:rPr>
      </w:pPr>
      <w:r w:rsidRPr="00E808B0">
        <w:rPr>
          <w:noProof w:val="0"/>
        </w:rPr>
        <w:t>Figure M.2-1: Patient Demographics Supplier in a Multi-domain Environment</w:t>
      </w:r>
    </w:p>
    <w:p w14:paraId="1E82E330" w14:textId="77777777" w:rsidR="001A7BE9" w:rsidRPr="00E808B0" w:rsidRDefault="001A7BE9">
      <w:r w:rsidRPr="00E808B0">
        <w:t>Because of the definition of QBP^Q22, it must be determined which patient demographics source a QBP^Q22 query is asking for, before any processing of the query request can proceed. The identification of a need for such determination is the key difference between the IHE PDQ transactions and the original HL7 QBP^Q22 definitions.</w:t>
      </w:r>
    </w:p>
    <w:p w14:paraId="1E5264C2" w14:textId="77777777" w:rsidR="001A7BE9" w:rsidRPr="00E808B0" w:rsidRDefault="001A7BE9">
      <w:r w:rsidRPr="00E808B0">
        <w:t>Three obvious alternatives exist for determining the patient demographics source.</w:t>
      </w:r>
    </w:p>
    <w:p w14:paraId="59F0226B" w14:textId="77777777" w:rsidR="001A7BE9" w:rsidRPr="00E808B0" w:rsidRDefault="001A7BE9" w:rsidP="003067F6">
      <w:pPr>
        <w:pStyle w:val="ListNumber2"/>
        <w:numPr>
          <w:ilvl w:val="0"/>
          <w:numId w:val="55"/>
        </w:numPr>
      </w:pPr>
      <w:r w:rsidRPr="00E808B0">
        <w:t xml:space="preserve">The supplier advertises different application entities for each of the patient demographics sources it manages. By addressing its query to a particular application entity in </w:t>
      </w:r>
      <w:r w:rsidRPr="00E808B0">
        <w:rPr>
          <w:i/>
          <w:iCs/>
        </w:rPr>
        <w:t>MSH-5-Receiving Application</w:t>
      </w:r>
      <w:r w:rsidRPr="00E808B0">
        <w:t>, the consumer explicitly selects a source it is asking for.</w:t>
      </w:r>
    </w:p>
    <w:p w14:paraId="6C6548B2" w14:textId="77777777" w:rsidR="001A7BE9" w:rsidRPr="00E808B0" w:rsidRDefault="001A7BE9" w:rsidP="003067F6">
      <w:pPr>
        <w:pStyle w:val="ListNumber2"/>
        <w:numPr>
          <w:ilvl w:val="0"/>
          <w:numId w:val="55"/>
        </w:numPr>
      </w:pPr>
      <w:r w:rsidRPr="00E808B0">
        <w:t>The consumer is required to populate PID-3.4 in QPD-3 (Query Parameter) with the domain name administered by the corresponding source (patient identifier domain) it is asking for.</w:t>
      </w:r>
    </w:p>
    <w:p w14:paraId="04A2CF1A" w14:textId="77777777" w:rsidR="001A7BE9" w:rsidRPr="00E808B0" w:rsidRDefault="001A7BE9" w:rsidP="003067F6">
      <w:pPr>
        <w:pStyle w:val="ListNumber2"/>
        <w:numPr>
          <w:ilvl w:val="0"/>
          <w:numId w:val="55"/>
        </w:numPr>
      </w:pPr>
      <w:r w:rsidRPr="00E808B0">
        <w:t>The consumer includes in QPD-8 (What Domains Returned) the domain name of the corresponding patient information source it is asking for.</w:t>
      </w:r>
    </w:p>
    <w:p w14:paraId="74EFC46D" w14:textId="4E0AD513" w:rsidR="001A7BE9" w:rsidRPr="00E808B0" w:rsidRDefault="001A7BE9">
      <w:r w:rsidRPr="00E808B0">
        <w:t>In selecting among these alternatives for the PDQ Profile, IHE-ITI took into account the need to constrain the current HL7 QBP^Q22 definition while maintaining the integrity of the HL7 standard query and at the same time to model the PDQ Profile properly to satisfy its real-world purpose. Based on these considerations, alternative 1 is the best selection, although alternative 2 is acceptable. Alternative 3 is not acceptable because it violates the definition of QPD-8 that is stated in the HL7 Standard.</w:t>
      </w:r>
    </w:p>
    <w:p w14:paraId="2D4F7B57" w14:textId="676F36DC" w:rsidR="001A7BE9" w:rsidRPr="00E808B0" w:rsidRDefault="001A7BE9">
      <w:pPr>
        <w:pStyle w:val="AppendixHeading2"/>
        <w:tabs>
          <w:tab w:val="left" w:pos="900"/>
        </w:tabs>
        <w:rPr>
          <w:noProof w:val="0"/>
        </w:rPr>
      </w:pPr>
      <w:bookmarkStart w:id="394" w:name="_Toc214434099"/>
      <w:bookmarkStart w:id="395" w:name="_Toc214437009"/>
      <w:bookmarkStart w:id="396" w:name="_Toc214437452"/>
      <w:bookmarkStart w:id="397" w:name="_Toc214437768"/>
      <w:bookmarkStart w:id="398" w:name="_Toc214457244"/>
      <w:bookmarkStart w:id="399" w:name="_Toc214461357"/>
      <w:bookmarkStart w:id="400" w:name="_Toc214462978"/>
      <w:bookmarkStart w:id="401" w:name="_Toc301358499"/>
      <w:bookmarkStart w:id="402" w:name="_Toc518654905"/>
      <w:r w:rsidRPr="00E808B0">
        <w:rPr>
          <w:noProof w:val="0"/>
        </w:rPr>
        <w:t>M.3</w:t>
      </w:r>
      <w:r w:rsidRPr="00E808B0">
        <w:rPr>
          <w:noProof w:val="0"/>
        </w:rPr>
        <w:tab/>
        <w:t>Implementing PDQ in a multi-domain architecture</w:t>
      </w:r>
      <w:bookmarkEnd w:id="394"/>
      <w:bookmarkEnd w:id="395"/>
      <w:bookmarkEnd w:id="396"/>
      <w:bookmarkEnd w:id="397"/>
      <w:bookmarkEnd w:id="398"/>
      <w:bookmarkEnd w:id="399"/>
      <w:bookmarkEnd w:id="400"/>
      <w:bookmarkEnd w:id="401"/>
      <w:bookmarkEnd w:id="402"/>
    </w:p>
    <w:p w14:paraId="5D3B8841" w14:textId="77777777" w:rsidR="001A7BE9" w:rsidRPr="00E808B0" w:rsidRDefault="001A7BE9">
      <w:r w:rsidRPr="00E808B0">
        <w:t>There are three possible approaches in using PDQ in a multi-domain environment:</w:t>
      </w:r>
    </w:p>
    <w:p w14:paraId="4FE702AC" w14:textId="28218E84" w:rsidR="001A7BE9" w:rsidRPr="00E808B0" w:rsidRDefault="001A7BE9" w:rsidP="003067F6">
      <w:pPr>
        <w:pStyle w:val="ListNumber2"/>
        <w:numPr>
          <w:ilvl w:val="0"/>
          <w:numId w:val="56"/>
        </w:numPr>
      </w:pPr>
      <w:r w:rsidRPr="00E808B0">
        <w:t xml:space="preserve">Group the PDQ Patient Demographics Supplier with a PIX Patient Identifier Cross-reference Manager. This allows the use of QPD-8 to request </w:t>
      </w:r>
      <w:r w:rsidRPr="00E808B0">
        <w:rPr>
          <w:i/>
          <w:iCs/>
          <w:u w:val="single"/>
        </w:rPr>
        <w:t>patient identifiers</w:t>
      </w:r>
      <w:r w:rsidRPr="00E808B0">
        <w:t xml:space="preserve"> from other domains to be returned in the demographics query response to the PDQ Patient Demographics Consumer.</w:t>
      </w:r>
    </w:p>
    <w:p w14:paraId="6C5E7140" w14:textId="0587F60A" w:rsidR="001A7BE9" w:rsidRPr="00E808B0" w:rsidRDefault="001A7BE9" w:rsidP="003067F6">
      <w:pPr>
        <w:pStyle w:val="ListNumber2"/>
        <w:numPr>
          <w:ilvl w:val="0"/>
          <w:numId w:val="56"/>
        </w:numPr>
      </w:pPr>
      <w:r w:rsidRPr="00E808B0">
        <w:lastRenderedPageBreak/>
        <w:t xml:space="preserve">Group the PDQ Patient Demographics Supplier with a PIX Patient Identifier Cross-reference Consumer. This allows the use of QPD-8 to request </w:t>
      </w:r>
      <w:r w:rsidRPr="00E808B0">
        <w:rPr>
          <w:i/>
          <w:iCs/>
          <w:u w:val="single"/>
        </w:rPr>
        <w:t>patient identifiers</w:t>
      </w:r>
      <w:r w:rsidRPr="00E808B0">
        <w:t xml:space="preserve"> from other domains to be returned in the demographics query response to the PDQ Patient Demographics Consumer.</w:t>
      </w:r>
    </w:p>
    <w:p w14:paraId="7E2B8C3F" w14:textId="44F23333" w:rsidR="001A7BE9" w:rsidRPr="00E808B0" w:rsidRDefault="001A7BE9" w:rsidP="003067F6">
      <w:pPr>
        <w:pStyle w:val="ListNumber2"/>
        <w:numPr>
          <w:ilvl w:val="0"/>
          <w:numId w:val="56"/>
        </w:numPr>
      </w:pPr>
      <w:r w:rsidRPr="00E808B0">
        <w:t xml:space="preserve">Group the PDQ Patient Demographics Consumer with a PIX Patient Identifier Cross-reference Consumer. This obliges the Patient Demographics Consumer to use separate query requests to obtain patient demographics information (PDQ </w:t>
      </w:r>
      <w:r w:rsidR="00BB50EC" w:rsidRPr="00E808B0">
        <w:t>Q</w:t>
      </w:r>
      <w:r w:rsidRPr="00E808B0">
        <w:t xml:space="preserve">uery) and patient identifiers from the domains in which it is interested (PIX </w:t>
      </w:r>
      <w:r w:rsidR="00BB50EC" w:rsidRPr="00E808B0">
        <w:t>Q</w:t>
      </w:r>
      <w:r w:rsidRPr="00E808B0">
        <w:t>uery).</w:t>
      </w:r>
    </w:p>
    <w:p w14:paraId="67B05195" w14:textId="77777777" w:rsidR="001A7BE9" w:rsidRPr="00E808B0" w:rsidRDefault="001A7BE9">
      <w:r w:rsidRPr="00E808B0">
        <w:t>Approach 3 is not recommended if Approach 1 or 2 is feasible. To require the Patient Demographics Consumer to issue a separate PIX query increases complexity and might not be permissible in the actual implementation architecture.</w:t>
      </w:r>
    </w:p>
    <w:p w14:paraId="7236B557" w14:textId="6F68E0ED" w:rsidR="001A7BE9" w:rsidRPr="00E808B0" w:rsidRDefault="001A7BE9">
      <w:r w:rsidRPr="00E808B0">
        <w:t xml:space="preserve">When Approach 1 or 2 is implemented, QPD-8 may be used by the Patient Demographics Consumer to ask for patient identifiers from the single domain used to identify patients in the Affinity Domain. The patient demographics information returned comes from the patient demographics source that is associated with </w:t>
      </w:r>
      <w:r w:rsidRPr="00E808B0">
        <w:rPr>
          <w:i/>
          <w:iCs/>
        </w:rPr>
        <w:t>MSH-5-Receiving Application</w:t>
      </w:r>
      <w:r w:rsidRPr="00E808B0">
        <w:t>; the patient demographics source may or may not be associated with the patient identifier domain.</w:t>
      </w:r>
    </w:p>
    <w:p w14:paraId="37D7C03E" w14:textId="109D177E" w:rsidR="001A7BE9" w:rsidRPr="00E808B0" w:rsidRDefault="001A7BE9">
      <w:r w:rsidRPr="00E808B0">
        <w:t xml:space="preserve">In Approach 2, note that the PDQ Patient Demographics Supplier is grouped with the PIX Patient Identifier Cross-reference Consumer. This combined actor will use a PIX </w:t>
      </w:r>
      <w:r w:rsidR="004A6DB6" w:rsidRPr="00E808B0">
        <w:t>q</w:t>
      </w:r>
      <w:r w:rsidRPr="00E808B0">
        <w:t xml:space="preserve">uery to satisfy the request of the client from additional patient identifiers and return them in PID-3. </w:t>
      </w:r>
    </w:p>
    <w:p w14:paraId="6AF6EB41" w14:textId="4C7E74A8" w:rsidR="001A7BE9" w:rsidRPr="00E808B0" w:rsidRDefault="001A7BE9" w:rsidP="00B413C3">
      <w:pPr>
        <w:pStyle w:val="AppendixHeading1"/>
        <w:rPr>
          <w:noProof w:val="0"/>
        </w:rPr>
      </w:pPr>
      <w:r w:rsidRPr="00E808B0">
        <w:rPr>
          <w:noProof w:val="0"/>
        </w:rPr>
        <w:br w:type="page"/>
      </w:r>
      <w:bookmarkStart w:id="403" w:name="_Toc210805607"/>
      <w:bookmarkStart w:id="404" w:name="_Toc214434100"/>
      <w:bookmarkStart w:id="405" w:name="_Toc214437010"/>
      <w:bookmarkStart w:id="406" w:name="_Toc214437453"/>
      <w:bookmarkStart w:id="407" w:name="_Toc214437769"/>
      <w:bookmarkStart w:id="408" w:name="_Toc214457245"/>
      <w:bookmarkStart w:id="409" w:name="_Toc214461358"/>
      <w:bookmarkStart w:id="410" w:name="_Toc214462979"/>
      <w:bookmarkStart w:id="411" w:name="_Toc301358500"/>
      <w:bookmarkStart w:id="412" w:name="_Toc518654906"/>
      <w:r w:rsidRPr="00E808B0">
        <w:rPr>
          <w:noProof w:val="0"/>
        </w:rPr>
        <w:lastRenderedPageBreak/>
        <w:t>Appendix N:</w:t>
      </w:r>
      <w:r w:rsidRPr="00E808B0">
        <w:rPr>
          <w:noProof w:val="0"/>
        </w:rPr>
        <w:tab/>
        <w:t>Common Data Types</w:t>
      </w:r>
      <w:bookmarkEnd w:id="403"/>
      <w:bookmarkEnd w:id="404"/>
      <w:bookmarkEnd w:id="405"/>
      <w:bookmarkEnd w:id="406"/>
      <w:bookmarkEnd w:id="407"/>
      <w:bookmarkEnd w:id="408"/>
      <w:bookmarkEnd w:id="409"/>
      <w:bookmarkEnd w:id="410"/>
      <w:bookmarkEnd w:id="411"/>
      <w:bookmarkEnd w:id="412"/>
    </w:p>
    <w:p w14:paraId="1DAC0990" w14:textId="77777777" w:rsidR="001A7BE9" w:rsidRPr="00E808B0" w:rsidRDefault="001A7BE9">
      <w:r w:rsidRPr="00E808B0">
        <w:t>This section describes IHE constraints of commonly used HL7 data types.</w:t>
      </w:r>
    </w:p>
    <w:p w14:paraId="6BF790FB" w14:textId="2589D65E" w:rsidR="001A7BE9" w:rsidRPr="00E808B0" w:rsidRDefault="001A7BE9">
      <w:pPr>
        <w:pStyle w:val="AppendixHeading2"/>
        <w:tabs>
          <w:tab w:val="left" w:pos="900"/>
        </w:tabs>
        <w:rPr>
          <w:noProof w:val="0"/>
        </w:rPr>
      </w:pPr>
      <w:bookmarkStart w:id="413" w:name="_Toc214434101"/>
      <w:bookmarkStart w:id="414" w:name="_Toc214437011"/>
      <w:bookmarkStart w:id="415" w:name="_Toc214437454"/>
      <w:bookmarkStart w:id="416" w:name="_Toc214437770"/>
      <w:bookmarkStart w:id="417" w:name="_Toc214457246"/>
      <w:bookmarkStart w:id="418" w:name="_Toc214461359"/>
      <w:bookmarkStart w:id="419" w:name="_Toc214462980"/>
      <w:bookmarkStart w:id="420" w:name="_Toc301358501"/>
      <w:bookmarkStart w:id="421" w:name="_Toc518654907"/>
      <w:r w:rsidRPr="00E808B0">
        <w:rPr>
          <w:noProof w:val="0"/>
        </w:rPr>
        <w:t>N.1</w:t>
      </w:r>
      <w:r w:rsidRPr="00E808B0">
        <w:rPr>
          <w:noProof w:val="0"/>
        </w:rPr>
        <w:tab/>
        <w:t>CX Data Type</w:t>
      </w:r>
      <w:bookmarkEnd w:id="413"/>
      <w:bookmarkEnd w:id="414"/>
      <w:bookmarkEnd w:id="415"/>
      <w:bookmarkEnd w:id="416"/>
      <w:bookmarkEnd w:id="417"/>
      <w:bookmarkEnd w:id="418"/>
      <w:bookmarkEnd w:id="419"/>
      <w:bookmarkEnd w:id="420"/>
      <w:bookmarkEnd w:id="421"/>
    </w:p>
    <w:p w14:paraId="1381EBD1" w14:textId="075F46AC" w:rsidR="001A7BE9" w:rsidRPr="00E808B0" w:rsidRDefault="001A7BE9">
      <w:r w:rsidRPr="00E808B0">
        <w:t xml:space="preserve">This data type definition is not used in </w:t>
      </w:r>
      <w:r w:rsidR="006B3BC3" w:rsidRPr="00E808B0">
        <w:t>[</w:t>
      </w:r>
      <w:r w:rsidRPr="00E808B0">
        <w:t>ITI-8</w:t>
      </w:r>
      <w:r w:rsidR="006B3BC3" w:rsidRPr="00E808B0">
        <w:t>]</w:t>
      </w:r>
      <w:r w:rsidRPr="00E808B0">
        <w:t xml:space="preserve">, </w:t>
      </w:r>
      <w:r w:rsidR="006B3BC3" w:rsidRPr="00E808B0">
        <w:t>[</w:t>
      </w:r>
      <w:r w:rsidRPr="00E808B0">
        <w:t>ITI-9</w:t>
      </w:r>
      <w:r w:rsidR="006B3BC3" w:rsidRPr="00E808B0">
        <w:t>]</w:t>
      </w:r>
      <w:r w:rsidRPr="00E808B0">
        <w:t xml:space="preserve">, or </w:t>
      </w:r>
      <w:r w:rsidR="006B3BC3" w:rsidRPr="00E808B0">
        <w:t>[</w:t>
      </w:r>
      <w:r w:rsidRPr="00E808B0">
        <w:t>ITI-10</w:t>
      </w:r>
      <w:r w:rsidR="006B3BC3" w:rsidRPr="00E808B0">
        <w:t>]</w:t>
      </w:r>
      <w:r w:rsidRPr="00E808B0">
        <w:t>. See Appendix E for the rules for those transactions.</w:t>
      </w:r>
    </w:p>
    <w:p w14:paraId="7A406380" w14:textId="77777777" w:rsidR="001A7BE9" w:rsidRPr="00E808B0" w:rsidRDefault="001A7BE9">
      <w:r w:rsidRPr="00E808B0">
        <w:t>CX: Extended Composite ID with check digit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90"/>
        <w:gridCol w:w="900"/>
        <w:gridCol w:w="990"/>
        <w:gridCol w:w="950"/>
        <w:gridCol w:w="906"/>
        <w:gridCol w:w="3522"/>
      </w:tblGrid>
      <w:tr w:rsidR="001A7BE9" w:rsidRPr="00E808B0" w14:paraId="5B2ADC37" w14:textId="77777777">
        <w:trPr>
          <w:jc w:val="center"/>
        </w:trPr>
        <w:tc>
          <w:tcPr>
            <w:tcW w:w="1419" w:type="dxa"/>
            <w:shd w:val="clear" w:color="auto" w:fill="D9D9D9"/>
          </w:tcPr>
          <w:p w14:paraId="133616A5" w14:textId="77777777" w:rsidR="001A7BE9" w:rsidRPr="00E808B0" w:rsidRDefault="001A7BE9">
            <w:pPr>
              <w:pStyle w:val="TableEntryHeader"/>
            </w:pPr>
            <w:r w:rsidRPr="00E808B0">
              <w:t>SEQ</w:t>
            </w:r>
          </w:p>
        </w:tc>
        <w:tc>
          <w:tcPr>
            <w:tcW w:w="990" w:type="dxa"/>
            <w:shd w:val="clear" w:color="auto" w:fill="D9D9D9"/>
          </w:tcPr>
          <w:p w14:paraId="1D0F7636" w14:textId="77777777" w:rsidR="001A7BE9" w:rsidRPr="00E808B0" w:rsidRDefault="001A7BE9">
            <w:pPr>
              <w:pStyle w:val="TableEntryHeader"/>
            </w:pPr>
            <w:r w:rsidRPr="00E808B0">
              <w:t>LEN</w:t>
            </w:r>
          </w:p>
        </w:tc>
        <w:tc>
          <w:tcPr>
            <w:tcW w:w="900" w:type="dxa"/>
            <w:shd w:val="clear" w:color="auto" w:fill="D9D9D9"/>
          </w:tcPr>
          <w:p w14:paraId="7536A6EB" w14:textId="77777777" w:rsidR="001A7BE9" w:rsidRPr="00E808B0" w:rsidRDefault="001A7BE9">
            <w:pPr>
              <w:pStyle w:val="TableEntryHeader"/>
            </w:pPr>
            <w:r w:rsidRPr="00E808B0">
              <w:t>DT</w:t>
            </w:r>
          </w:p>
        </w:tc>
        <w:tc>
          <w:tcPr>
            <w:tcW w:w="990" w:type="dxa"/>
            <w:shd w:val="clear" w:color="auto" w:fill="D9D9D9"/>
          </w:tcPr>
          <w:p w14:paraId="4CAE7324" w14:textId="77777777" w:rsidR="001A7BE9" w:rsidRPr="00E808B0" w:rsidRDefault="001A7BE9">
            <w:pPr>
              <w:pStyle w:val="TableEntryHeader"/>
            </w:pPr>
            <w:r w:rsidRPr="00E808B0">
              <w:t>Usage</w:t>
            </w:r>
          </w:p>
        </w:tc>
        <w:tc>
          <w:tcPr>
            <w:tcW w:w="950" w:type="dxa"/>
            <w:shd w:val="clear" w:color="auto" w:fill="D9D9D9"/>
          </w:tcPr>
          <w:p w14:paraId="5B8409F6" w14:textId="77777777" w:rsidR="001A7BE9" w:rsidRPr="00E808B0" w:rsidRDefault="001A7BE9">
            <w:pPr>
              <w:pStyle w:val="TableEntryHeader"/>
            </w:pPr>
            <w:r w:rsidRPr="00E808B0">
              <w:t>CARD</w:t>
            </w:r>
          </w:p>
        </w:tc>
        <w:tc>
          <w:tcPr>
            <w:tcW w:w="906" w:type="dxa"/>
            <w:shd w:val="clear" w:color="auto" w:fill="D9D9D9"/>
          </w:tcPr>
          <w:p w14:paraId="737F130E" w14:textId="77777777" w:rsidR="001A7BE9" w:rsidRPr="00E808B0" w:rsidRDefault="001A7BE9">
            <w:pPr>
              <w:pStyle w:val="TableEntryHeader"/>
            </w:pPr>
            <w:r w:rsidRPr="00E808B0">
              <w:t>TBL#</w:t>
            </w:r>
          </w:p>
        </w:tc>
        <w:tc>
          <w:tcPr>
            <w:tcW w:w="3522" w:type="dxa"/>
            <w:shd w:val="clear" w:color="auto" w:fill="D9D9D9"/>
          </w:tcPr>
          <w:p w14:paraId="6D0B077B" w14:textId="77777777" w:rsidR="001A7BE9" w:rsidRPr="00E808B0" w:rsidRDefault="001A7BE9">
            <w:pPr>
              <w:pStyle w:val="TableEntryHeader"/>
            </w:pPr>
            <w:r w:rsidRPr="00E808B0">
              <w:t>COMPONENT NAME</w:t>
            </w:r>
          </w:p>
        </w:tc>
      </w:tr>
      <w:tr w:rsidR="001A7BE9" w:rsidRPr="00E808B0" w14:paraId="05D1808B" w14:textId="77777777">
        <w:trPr>
          <w:jc w:val="center"/>
        </w:trPr>
        <w:tc>
          <w:tcPr>
            <w:tcW w:w="1419" w:type="dxa"/>
          </w:tcPr>
          <w:p w14:paraId="164EFE6D" w14:textId="77777777" w:rsidR="001A7BE9" w:rsidRPr="00E808B0" w:rsidRDefault="001A7BE9">
            <w:pPr>
              <w:pStyle w:val="TableEntry"/>
              <w:rPr>
                <w:noProof w:val="0"/>
              </w:rPr>
            </w:pPr>
            <w:r w:rsidRPr="00E808B0">
              <w:rPr>
                <w:noProof w:val="0"/>
              </w:rPr>
              <w:t>1</w:t>
            </w:r>
          </w:p>
        </w:tc>
        <w:tc>
          <w:tcPr>
            <w:tcW w:w="990" w:type="dxa"/>
          </w:tcPr>
          <w:p w14:paraId="6F836A45" w14:textId="77777777" w:rsidR="001A7BE9" w:rsidRPr="00E808B0" w:rsidRDefault="001A7BE9">
            <w:pPr>
              <w:pStyle w:val="TableEntry"/>
              <w:rPr>
                <w:noProof w:val="0"/>
              </w:rPr>
            </w:pPr>
            <w:r w:rsidRPr="00E808B0">
              <w:rPr>
                <w:noProof w:val="0"/>
              </w:rPr>
              <w:t>15</w:t>
            </w:r>
          </w:p>
        </w:tc>
        <w:tc>
          <w:tcPr>
            <w:tcW w:w="900" w:type="dxa"/>
          </w:tcPr>
          <w:p w14:paraId="1F90CEA2" w14:textId="77777777" w:rsidR="001A7BE9" w:rsidRPr="00E808B0" w:rsidRDefault="001A7BE9">
            <w:pPr>
              <w:pStyle w:val="TableEntry"/>
              <w:rPr>
                <w:noProof w:val="0"/>
              </w:rPr>
            </w:pPr>
            <w:r w:rsidRPr="00E808B0">
              <w:rPr>
                <w:noProof w:val="0"/>
              </w:rPr>
              <w:t>ST</w:t>
            </w:r>
          </w:p>
        </w:tc>
        <w:tc>
          <w:tcPr>
            <w:tcW w:w="990" w:type="dxa"/>
          </w:tcPr>
          <w:p w14:paraId="1153D02E" w14:textId="77777777" w:rsidR="001A7BE9" w:rsidRPr="00E808B0" w:rsidRDefault="001A7BE9">
            <w:pPr>
              <w:pStyle w:val="TableEntry"/>
              <w:rPr>
                <w:noProof w:val="0"/>
                <w:sz w:val="16"/>
              </w:rPr>
            </w:pPr>
            <w:r w:rsidRPr="00E808B0">
              <w:rPr>
                <w:noProof w:val="0"/>
              </w:rPr>
              <w:t>R</w:t>
            </w:r>
          </w:p>
        </w:tc>
        <w:tc>
          <w:tcPr>
            <w:tcW w:w="950" w:type="dxa"/>
          </w:tcPr>
          <w:p w14:paraId="57663872" w14:textId="77777777" w:rsidR="001A7BE9" w:rsidRPr="00E808B0" w:rsidRDefault="001A7BE9">
            <w:pPr>
              <w:pStyle w:val="TableEntry"/>
              <w:rPr>
                <w:noProof w:val="0"/>
                <w:sz w:val="16"/>
              </w:rPr>
            </w:pPr>
            <w:r w:rsidRPr="00E808B0">
              <w:rPr>
                <w:noProof w:val="0"/>
              </w:rPr>
              <w:t>[</w:t>
            </w:r>
            <w:proofErr w:type="gramStart"/>
            <w:r w:rsidRPr="00E808B0">
              <w:rPr>
                <w:noProof w:val="0"/>
              </w:rPr>
              <w:t>1..</w:t>
            </w:r>
            <w:proofErr w:type="gramEnd"/>
            <w:r w:rsidRPr="00E808B0">
              <w:rPr>
                <w:noProof w:val="0"/>
              </w:rPr>
              <w:t>1]</w:t>
            </w:r>
          </w:p>
        </w:tc>
        <w:tc>
          <w:tcPr>
            <w:tcW w:w="906" w:type="dxa"/>
          </w:tcPr>
          <w:p w14:paraId="07904F0D" w14:textId="77777777" w:rsidR="001A7BE9" w:rsidRPr="00E808B0" w:rsidRDefault="001A7BE9">
            <w:pPr>
              <w:pStyle w:val="TableEntry"/>
              <w:rPr>
                <w:noProof w:val="0"/>
                <w:sz w:val="16"/>
              </w:rPr>
            </w:pPr>
          </w:p>
        </w:tc>
        <w:tc>
          <w:tcPr>
            <w:tcW w:w="3522" w:type="dxa"/>
          </w:tcPr>
          <w:p w14:paraId="46354CD6" w14:textId="77777777" w:rsidR="001A7BE9" w:rsidRPr="00E808B0" w:rsidRDefault="001A7BE9">
            <w:pPr>
              <w:pStyle w:val="TableEntry"/>
              <w:rPr>
                <w:noProof w:val="0"/>
              </w:rPr>
            </w:pPr>
            <w:r w:rsidRPr="00E808B0">
              <w:rPr>
                <w:noProof w:val="0"/>
              </w:rPr>
              <w:t>ID Number</w:t>
            </w:r>
          </w:p>
        </w:tc>
      </w:tr>
      <w:tr w:rsidR="001A7BE9" w:rsidRPr="00E808B0" w14:paraId="1CE7604A" w14:textId="77777777">
        <w:trPr>
          <w:jc w:val="center"/>
        </w:trPr>
        <w:tc>
          <w:tcPr>
            <w:tcW w:w="1419" w:type="dxa"/>
          </w:tcPr>
          <w:p w14:paraId="513CFCF5" w14:textId="77777777" w:rsidR="001A7BE9" w:rsidRPr="00E808B0" w:rsidRDefault="001A7BE9">
            <w:pPr>
              <w:pStyle w:val="TableEntry"/>
              <w:rPr>
                <w:noProof w:val="0"/>
              </w:rPr>
            </w:pPr>
            <w:r w:rsidRPr="00E808B0">
              <w:rPr>
                <w:noProof w:val="0"/>
              </w:rPr>
              <w:t>2</w:t>
            </w:r>
          </w:p>
        </w:tc>
        <w:tc>
          <w:tcPr>
            <w:tcW w:w="990" w:type="dxa"/>
          </w:tcPr>
          <w:p w14:paraId="2BC12024" w14:textId="77777777" w:rsidR="001A7BE9" w:rsidRPr="00E808B0" w:rsidRDefault="001A7BE9">
            <w:pPr>
              <w:pStyle w:val="TableEntry"/>
              <w:rPr>
                <w:noProof w:val="0"/>
              </w:rPr>
            </w:pPr>
            <w:r w:rsidRPr="00E808B0">
              <w:rPr>
                <w:noProof w:val="0"/>
              </w:rPr>
              <w:t>1</w:t>
            </w:r>
          </w:p>
        </w:tc>
        <w:tc>
          <w:tcPr>
            <w:tcW w:w="900" w:type="dxa"/>
          </w:tcPr>
          <w:p w14:paraId="2AFAD674" w14:textId="77777777" w:rsidR="001A7BE9" w:rsidRPr="00E808B0" w:rsidRDefault="001A7BE9">
            <w:pPr>
              <w:pStyle w:val="TableEntry"/>
              <w:rPr>
                <w:noProof w:val="0"/>
              </w:rPr>
            </w:pPr>
            <w:r w:rsidRPr="00E808B0">
              <w:rPr>
                <w:noProof w:val="0"/>
              </w:rPr>
              <w:t>ST</w:t>
            </w:r>
          </w:p>
        </w:tc>
        <w:tc>
          <w:tcPr>
            <w:tcW w:w="990" w:type="dxa"/>
          </w:tcPr>
          <w:p w14:paraId="7401DDA7" w14:textId="77777777" w:rsidR="001A7BE9" w:rsidRPr="00E808B0" w:rsidRDefault="001A7BE9">
            <w:pPr>
              <w:pStyle w:val="TableEntry"/>
              <w:rPr>
                <w:noProof w:val="0"/>
                <w:sz w:val="16"/>
              </w:rPr>
            </w:pPr>
            <w:r w:rsidRPr="00E808B0">
              <w:rPr>
                <w:noProof w:val="0"/>
              </w:rPr>
              <w:t>O</w:t>
            </w:r>
          </w:p>
        </w:tc>
        <w:tc>
          <w:tcPr>
            <w:tcW w:w="950" w:type="dxa"/>
          </w:tcPr>
          <w:p w14:paraId="06A154BF"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763CC746" w14:textId="77777777" w:rsidR="001A7BE9" w:rsidRPr="00E808B0" w:rsidRDefault="001A7BE9">
            <w:pPr>
              <w:pStyle w:val="TableEntry"/>
              <w:rPr>
                <w:noProof w:val="0"/>
                <w:sz w:val="16"/>
              </w:rPr>
            </w:pPr>
          </w:p>
        </w:tc>
        <w:tc>
          <w:tcPr>
            <w:tcW w:w="3522" w:type="dxa"/>
          </w:tcPr>
          <w:p w14:paraId="14B5C8DC" w14:textId="77777777" w:rsidR="001A7BE9" w:rsidRPr="00E808B0" w:rsidRDefault="001A7BE9">
            <w:pPr>
              <w:pStyle w:val="TableEntry"/>
              <w:rPr>
                <w:noProof w:val="0"/>
              </w:rPr>
            </w:pPr>
            <w:r w:rsidRPr="00E808B0">
              <w:rPr>
                <w:noProof w:val="0"/>
              </w:rPr>
              <w:t>Check Digit</w:t>
            </w:r>
          </w:p>
        </w:tc>
      </w:tr>
      <w:tr w:rsidR="001A7BE9" w:rsidRPr="00E808B0" w14:paraId="37715999" w14:textId="77777777">
        <w:trPr>
          <w:jc w:val="center"/>
        </w:trPr>
        <w:tc>
          <w:tcPr>
            <w:tcW w:w="1419" w:type="dxa"/>
          </w:tcPr>
          <w:p w14:paraId="7365AB7B" w14:textId="77777777" w:rsidR="001A7BE9" w:rsidRPr="00E808B0" w:rsidRDefault="001A7BE9">
            <w:pPr>
              <w:pStyle w:val="TableEntry"/>
              <w:rPr>
                <w:noProof w:val="0"/>
              </w:rPr>
            </w:pPr>
            <w:r w:rsidRPr="00E808B0">
              <w:rPr>
                <w:noProof w:val="0"/>
              </w:rPr>
              <w:t>3</w:t>
            </w:r>
          </w:p>
        </w:tc>
        <w:tc>
          <w:tcPr>
            <w:tcW w:w="990" w:type="dxa"/>
          </w:tcPr>
          <w:p w14:paraId="1E707B28" w14:textId="77777777" w:rsidR="001A7BE9" w:rsidRPr="00E808B0" w:rsidRDefault="001A7BE9">
            <w:pPr>
              <w:pStyle w:val="TableEntry"/>
              <w:rPr>
                <w:noProof w:val="0"/>
              </w:rPr>
            </w:pPr>
            <w:r w:rsidRPr="00E808B0">
              <w:rPr>
                <w:noProof w:val="0"/>
              </w:rPr>
              <w:t>3</w:t>
            </w:r>
          </w:p>
        </w:tc>
        <w:tc>
          <w:tcPr>
            <w:tcW w:w="900" w:type="dxa"/>
          </w:tcPr>
          <w:p w14:paraId="5C316F8B" w14:textId="77777777" w:rsidR="001A7BE9" w:rsidRPr="00E808B0" w:rsidRDefault="001A7BE9">
            <w:pPr>
              <w:pStyle w:val="TableEntry"/>
              <w:rPr>
                <w:noProof w:val="0"/>
              </w:rPr>
            </w:pPr>
            <w:r w:rsidRPr="00E808B0">
              <w:rPr>
                <w:noProof w:val="0"/>
              </w:rPr>
              <w:t>ID</w:t>
            </w:r>
          </w:p>
        </w:tc>
        <w:tc>
          <w:tcPr>
            <w:tcW w:w="990" w:type="dxa"/>
          </w:tcPr>
          <w:p w14:paraId="6F91024E" w14:textId="77777777" w:rsidR="001A7BE9" w:rsidRPr="00E808B0" w:rsidRDefault="001A7BE9">
            <w:pPr>
              <w:pStyle w:val="TableEntry"/>
              <w:rPr>
                <w:noProof w:val="0"/>
              </w:rPr>
            </w:pPr>
            <w:r w:rsidRPr="00E808B0">
              <w:rPr>
                <w:noProof w:val="0"/>
              </w:rPr>
              <w:t>O</w:t>
            </w:r>
          </w:p>
        </w:tc>
        <w:tc>
          <w:tcPr>
            <w:tcW w:w="950" w:type="dxa"/>
          </w:tcPr>
          <w:p w14:paraId="2912703C"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6" w:type="dxa"/>
          </w:tcPr>
          <w:p w14:paraId="4368780D" w14:textId="77777777" w:rsidR="001A7BE9" w:rsidRPr="00E808B0" w:rsidRDefault="001A7BE9">
            <w:pPr>
              <w:pStyle w:val="TableEntry"/>
              <w:rPr>
                <w:noProof w:val="0"/>
              </w:rPr>
            </w:pPr>
            <w:r w:rsidRPr="00E808B0">
              <w:rPr>
                <w:noProof w:val="0"/>
              </w:rPr>
              <w:t>0061</w:t>
            </w:r>
          </w:p>
        </w:tc>
        <w:tc>
          <w:tcPr>
            <w:tcW w:w="3522" w:type="dxa"/>
          </w:tcPr>
          <w:p w14:paraId="19D264CA" w14:textId="77777777" w:rsidR="001A7BE9" w:rsidRPr="00E808B0" w:rsidRDefault="001A7BE9">
            <w:pPr>
              <w:pStyle w:val="TableEntry"/>
              <w:rPr>
                <w:noProof w:val="0"/>
              </w:rPr>
            </w:pPr>
            <w:r w:rsidRPr="00E808B0">
              <w:rPr>
                <w:noProof w:val="0"/>
              </w:rPr>
              <w:t xml:space="preserve">Check Digit Scheme </w:t>
            </w:r>
          </w:p>
        </w:tc>
      </w:tr>
      <w:tr w:rsidR="001A7BE9" w:rsidRPr="00E808B0" w14:paraId="6F525469" w14:textId="77777777">
        <w:trPr>
          <w:jc w:val="center"/>
        </w:trPr>
        <w:tc>
          <w:tcPr>
            <w:tcW w:w="1419" w:type="dxa"/>
          </w:tcPr>
          <w:p w14:paraId="12870F9D" w14:textId="77777777" w:rsidR="001A7BE9" w:rsidRPr="00E808B0" w:rsidRDefault="001A7BE9">
            <w:pPr>
              <w:pStyle w:val="TableEntry"/>
              <w:rPr>
                <w:noProof w:val="0"/>
              </w:rPr>
            </w:pPr>
            <w:r w:rsidRPr="00E808B0">
              <w:rPr>
                <w:noProof w:val="0"/>
              </w:rPr>
              <w:t>4</w:t>
            </w:r>
          </w:p>
        </w:tc>
        <w:tc>
          <w:tcPr>
            <w:tcW w:w="990" w:type="dxa"/>
          </w:tcPr>
          <w:p w14:paraId="626EA305" w14:textId="77777777" w:rsidR="001A7BE9" w:rsidRPr="00E808B0" w:rsidRDefault="001A7BE9">
            <w:pPr>
              <w:pStyle w:val="TableEntry"/>
              <w:rPr>
                <w:noProof w:val="0"/>
              </w:rPr>
            </w:pPr>
            <w:r w:rsidRPr="00E808B0">
              <w:rPr>
                <w:noProof w:val="0"/>
              </w:rPr>
              <w:t>227</w:t>
            </w:r>
          </w:p>
        </w:tc>
        <w:tc>
          <w:tcPr>
            <w:tcW w:w="900" w:type="dxa"/>
          </w:tcPr>
          <w:p w14:paraId="4970DE5E" w14:textId="77777777" w:rsidR="001A7BE9" w:rsidRPr="00E808B0" w:rsidRDefault="001A7BE9">
            <w:pPr>
              <w:pStyle w:val="TableEntry"/>
              <w:rPr>
                <w:noProof w:val="0"/>
              </w:rPr>
            </w:pPr>
            <w:r w:rsidRPr="00E808B0">
              <w:rPr>
                <w:noProof w:val="0"/>
              </w:rPr>
              <w:t>HD</w:t>
            </w:r>
          </w:p>
        </w:tc>
        <w:tc>
          <w:tcPr>
            <w:tcW w:w="990" w:type="dxa"/>
          </w:tcPr>
          <w:p w14:paraId="0A0F970A" w14:textId="77777777" w:rsidR="001A7BE9" w:rsidRPr="00E808B0" w:rsidRDefault="001A7BE9">
            <w:pPr>
              <w:pStyle w:val="TableEntry"/>
              <w:rPr>
                <w:noProof w:val="0"/>
              </w:rPr>
            </w:pPr>
            <w:r w:rsidRPr="00E808B0">
              <w:rPr>
                <w:noProof w:val="0"/>
              </w:rPr>
              <w:t>R</w:t>
            </w:r>
          </w:p>
        </w:tc>
        <w:tc>
          <w:tcPr>
            <w:tcW w:w="950" w:type="dxa"/>
          </w:tcPr>
          <w:p w14:paraId="13221AC6"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906" w:type="dxa"/>
          </w:tcPr>
          <w:p w14:paraId="1E69E3FD" w14:textId="77777777" w:rsidR="001A7BE9" w:rsidRPr="00E808B0" w:rsidRDefault="001A7BE9">
            <w:pPr>
              <w:pStyle w:val="TableEntry"/>
              <w:rPr>
                <w:noProof w:val="0"/>
              </w:rPr>
            </w:pPr>
            <w:r w:rsidRPr="00E808B0">
              <w:rPr>
                <w:noProof w:val="0"/>
              </w:rPr>
              <w:t>0363</w:t>
            </w:r>
          </w:p>
        </w:tc>
        <w:tc>
          <w:tcPr>
            <w:tcW w:w="3522" w:type="dxa"/>
          </w:tcPr>
          <w:p w14:paraId="5F5C3461" w14:textId="77777777" w:rsidR="001A7BE9" w:rsidRPr="00E808B0" w:rsidRDefault="001A7BE9">
            <w:pPr>
              <w:pStyle w:val="TableEntry"/>
              <w:rPr>
                <w:noProof w:val="0"/>
              </w:rPr>
            </w:pPr>
            <w:r w:rsidRPr="00E808B0">
              <w:rPr>
                <w:noProof w:val="0"/>
              </w:rPr>
              <w:t>Assigning Authority</w:t>
            </w:r>
          </w:p>
        </w:tc>
      </w:tr>
      <w:tr w:rsidR="001A7BE9" w:rsidRPr="00E808B0" w14:paraId="6F4E2003" w14:textId="77777777">
        <w:trPr>
          <w:jc w:val="center"/>
        </w:trPr>
        <w:tc>
          <w:tcPr>
            <w:tcW w:w="1419" w:type="dxa"/>
          </w:tcPr>
          <w:p w14:paraId="447D44EB" w14:textId="77777777" w:rsidR="001A7BE9" w:rsidRPr="00E808B0" w:rsidRDefault="001A7BE9">
            <w:pPr>
              <w:pStyle w:val="TableEntry"/>
              <w:rPr>
                <w:noProof w:val="0"/>
              </w:rPr>
            </w:pPr>
            <w:r w:rsidRPr="00E808B0">
              <w:rPr>
                <w:noProof w:val="0"/>
              </w:rPr>
              <w:t>5</w:t>
            </w:r>
          </w:p>
        </w:tc>
        <w:tc>
          <w:tcPr>
            <w:tcW w:w="990" w:type="dxa"/>
          </w:tcPr>
          <w:p w14:paraId="14C9C01E" w14:textId="77777777" w:rsidR="001A7BE9" w:rsidRPr="00E808B0" w:rsidRDefault="001A7BE9">
            <w:pPr>
              <w:pStyle w:val="TableEntry"/>
              <w:rPr>
                <w:noProof w:val="0"/>
              </w:rPr>
            </w:pPr>
            <w:r w:rsidRPr="00E808B0">
              <w:rPr>
                <w:noProof w:val="0"/>
              </w:rPr>
              <w:t>5</w:t>
            </w:r>
          </w:p>
        </w:tc>
        <w:tc>
          <w:tcPr>
            <w:tcW w:w="900" w:type="dxa"/>
          </w:tcPr>
          <w:p w14:paraId="1ADC0316" w14:textId="77777777" w:rsidR="001A7BE9" w:rsidRPr="00E808B0" w:rsidRDefault="001A7BE9">
            <w:pPr>
              <w:pStyle w:val="TableEntry"/>
              <w:rPr>
                <w:noProof w:val="0"/>
              </w:rPr>
            </w:pPr>
            <w:r w:rsidRPr="00E808B0">
              <w:rPr>
                <w:noProof w:val="0"/>
              </w:rPr>
              <w:t>ID</w:t>
            </w:r>
          </w:p>
        </w:tc>
        <w:tc>
          <w:tcPr>
            <w:tcW w:w="990" w:type="dxa"/>
          </w:tcPr>
          <w:p w14:paraId="056F21B6" w14:textId="77777777" w:rsidR="001A7BE9" w:rsidRPr="00E808B0" w:rsidRDefault="001A7BE9">
            <w:pPr>
              <w:pStyle w:val="TableEntry"/>
              <w:rPr>
                <w:noProof w:val="0"/>
              </w:rPr>
            </w:pPr>
            <w:r w:rsidRPr="00E808B0">
              <w:rPr>
                <w:noProof w:val="0"/>
              </w:rPr>
              <w:t>RE</w:t>
            </w:r>
          </w:p>
        </w:tc>
        <w:tc>
          <w:tcPr>
            <w:tcW w:w="950" w:type="dxa"/>
          </w:tcPr>
          <w:p w14:paraId="136CF7DF"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6" w:type="dxa"/>
          </w:tcPr>
          <w:p w14:paraId="566DD4B1" w14:textId="77777777" w:rsidR="001A7BE9" w:rsidRPr="00E808B0" w:rsidRDefault="001A7BE9">
            <w:pPr>
              <w:pStyle w:val="TableEntry"/>
              <w:rPr>
                <w:noProof w:val="0"/>
              </w:rPr>
            </w:pPr>
            <w:r w:rsidRPr="00E808B0">
              <w:rPr>
                <w:noProof w:val="0"/>
              </w:rPr>
              <w:t>0203</w:t>
            </w:r>
          </w:p>
        </w:tc>
        <w:tc>
          <w:tcPr>
            <w:tcW w:w="3522" w:type="dxa"/>
          </w:tcPr>
          <w:p w14:paraId="4E856A5C" w14:textId="77777777" w:rsidR="001A7BE9" w:rsidRPr="00E808B0" w:rsidRDefault="001A7BE9">
            <w:pPr>
              <w:pStyle w:val="TableEntry"/>
              <w:rPr>
                <w:noProof w:val="0"/>
              </w:rPr>
            </w:pPr>
            <w:r w:rsidRPr="00E808B0">
              <w:rPr>
                <w:noProof w:val="0"/>
              </w:rPr>
              <w:t>Identifier Type Code</w:t>
            </w:r>
          </w:p>
        </w:tc>
      </w:tr>
      <w:tr w:rsidR="001A7BE9" w:rsidRPr="00E808B0" w14:paraId="03F5E227" w14:textId="77777777">
        <w:trPr>
          <w:jc w:val="center"/>
        </w:trPr>
        <w:tc>
          <w:tcPr>
            <w:tcW w:w="1419" w:type="dxa"/>
          </w:tcPr>
          <w:p w14:paraId="232F1611" w14:textId="77777777" w:rsidR="001A7BE9" w:rsidRPr="00E808B0" w:rsidRDefault="001A7BE9">
            <w:pPr>
              <w:pStyle w:val="TableEntry"/>
              <w:rPr>
                <w:noProof w:val="0"/>
              </w:rPr>
            </w:pPr>
            <w:r w:rsidRPr="00E808B0">
              <w:rPr>
                <w:noProof w:val="0"/>
              </w:rPr>
              <w:t>6</w:t>
            </w:r>
          </w:p>
        </w:tc>
        <w:tc>
          <w:tcPr>
            <w:tcW w:w="990" w:type="dxa"/>
          </w:tcPr>
          <w:p w14:paraId="606E5122" w14:textId="77777777" w:rsidR="001A7BE9" w:rsidRPr="00E808B0" w:rsidRDefault="001A7BE9">
            <w:pPr>
              <w:pStyle w:val="TableEntry"/>
              <w:rPr>
                <w:noProof w:val="0"/>
              </w:rPr>
            </w:pPr>
            <w:r w:rsidRPr="00E808B0">
              <w:rPr>
                <w:noProof w:val="0"/>
              </w:rPr>
              <w:t>227</w:t>
            </w:r>
          </w:p>
        </w:tc>
        <w:tc>
          <w:tcPr>
            <w:tcW w:w="900" w:type="dxa"/>
          </w:tcPr>
          <w:p w14:paraId="032B5FB8" w14:textId="77777777" w:rsidR="001A7BE9" w:rsidRPr="00E808B0" w:rsidRDefault="001A7BE9">
            <w:pPr>
              <w:pStyle w:val="TableEntry"/>
              <w:rPr>
                <w:noProof w:val="0"/>
              </w:rPr>
            </w:pPr>
            <w:r w:rsidRPr="00E808B0">
              <w:rPr>
                <w:noProof w:val="0"/>
              </w:rPr>
              <w:t>HD</w:t>
            </w:r>
          </w:p>
        </w:tc>
        <w:tc>
          <w:tcPr>
            <w:tcW w:w="990" w:type="dxa"/>
          </w:tcPr>
          <w:p w14:paraId="3203CB92" w14:textId="77777777" w:rsidR="001A7BE9" w:rsidRPr="00E808B0" w:rsidRDefault="001A7BE9">
            <w:pPr>
              <w:pStyle w:val="TableEntry"/>
              <w:rPr>
                <w:noProof w:val="0"/>
                <w:sz w:val="16"/>
              </w:rPr>
            </w:pPr>
            <w:r w:rsidRPr="00E808B0">
              <w:rPr>
                <w:noProof w:val="0"/>
              </w:rPr>
              <w:t>O</w:t>
            </w:r>
          </w:p>
        </w:tc>
        <w:tc>
          <w:tcPr>
            <w:tcW w:w="950" w:type="dxa"/>
          </w:tcPr>
          <w:p w14:paraId="56A55C95"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20DDA7FB" w14:textId="77777777" w:rsidR="001A7BE9" w:rsidRPr="00E808B0" w:rsidRDefault="001A7BE9">
            <w:pPr>
              <w:pStyle w:val="TableEntry"/>
              <w:rPr>
                <w:noProof w:val="0"/>
                <w:sz w:val="16"/>
              </w:rPr>
            </w:pPr>
          </w:p>
        </w:tc>
        <w:tc>
          <w:tcPr>
            <w:tcW w:w="3522" w:type="dxa"/>
          </w:tcPr>
          <w:p w14:paraId="72821894" w14:textId="77777777" w:rsidR="001A7BE9" w:rsidRPr="00E808B0" w:rsidRDefault="001A7BE9">
            <w:pPr>
              <w:pStyle w:val="TableEntry"/>
              <w:rPr>
                <w:noProof w:val="0"/>
              </w:rPr>
            </w:pPr>
            <w:r w:rsidRPr="00E808B0">
              <w:rPr>
                <w:noProof w:val="0"/>
              </w:rPr>
              <w:t>Assigning Facility</w:t>
            </w:r>
          </w:p>
        </w:tc>
      </w:tr>
      <w:tr w:rsidR="001A7BE9" w:rsidRPr="00E808B0" w14:paraId="0D1394F2" w14:textId="77777777">
        <w:trPr>
          <w:jc w:val="center"/>
        </w:trPr>
        <w:tc>
          <w:tcPr>
            <w:tcW w:w="1419" w:type="dxa"/>
          </w:tcPr>
          <w:p w14:paraId="0AF1935D" w14:textId="77777777" w:rsidR="001A7BE9" w:rsidRPr="00E808B0" w:rsidRDefault="001A7BE9">
            <w:pPr>
              <w:pStyle w:val="TableEntry"/>
              <w:rPr>
                <w:noProof w:val="0"/>
              </w:rPr>
            </w:pPr>
            <w:r w:rsidRPr="00E808B0">
              <w:rPr>
                <w:noProof w:val="0"/>
              </w:rPr>
              <w:t>7</w:t>
            </w:r>
          </w:p>
        </w:tc>
        <w:tc>
          <w:tcPr>
            <w:tcW w:w="990" w:type="dxa"/>
          </w:tcPr>
          <w:p w14:paraId="70AF1C2B" w14:textId="77777777" w:rsidR="001A7BE9" w:rsidRPr="00E808B0" w:rsidRDefault="001A7BE9">
            <w:pPr>
              <w:pStyle w:val="TableEntry"/>
              <w:rPr>
                <w:noProof w:val="0"/>
              </w:rPr>
            </w:pPr>
            <w:r w:rsidRPr="00E808B0">
              <w:rPr>
                <w:noProof w:val="0"/>
              </w:rPr>
              <w:t>8</w:t>
            </w:r>
          </w:p>
        </w:tc>
        <w:tc>
          <w:tcPr>
            <w:tcW w:w="900" w:type="dxa"/>
          </w:tcPr>
          <w:p w14:paraId="08D87F1B" w14:textId="77777777" w:rsidR="001A7BE9" w:rsidRPr="00E808B0" w:rsidRDefault="001A7BE9">
            <w:pPr>
              <w:pStyle w:val="TableEntry"/>
              <w:rPr>
                <w:noProof w:val="0"/>
              </w:rPr>
            </w:pPr>
            <w:r w:rsidRPr="00E808B0">
              <w:rPr>
                <w:noProof w:val="0"/>
              </w:rPr>
              <w:t>DT</w:t>
            </w:r>
          </w:p>
        </w:tc>
        <w:tc>
          <w:tcPr>
            <w:tcW w:w="990" w:type="dxa"/>
          </w:tcPr>
          <w:p w14:paraId="7490EE6B" w14:textId="77777777" w:rsidR="001A7BE9" w:rsidRPr="00E808B0" w:rsidRDefault="001A7BE9">
            <w:pPr>
              <w:pStyle w:val="TableEntry"/>
              <w:rPr>
                <w:noProof w:val="0"/>
                <w:sz w:val="16"/>
              </w:rPr>
            </w:pPr>
            <w:r w:rsidRPr="00E808B0">
              <w:rPr>
                <w:noProof w:val="0"/>
              </w:rPr>
              <w:t>O</w:t>
            </w:r>
          </w:p>
        </w:tc>
        <w:tc>
          <w:tcPr>
            <w:tcW w:w="950" w:type="dxa"/>
          </w:tcPr>
          <w:p w14:paraId="7717873D"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5CAC1F7A" w14:textId="77777777" w:rsidR="001A7BE9" w:rsidRPr="00E808B0" w:rsidRDefault="001A7BE9">
            <w:pPr>
              <w:pStyle w:val="TableEntry"/>
              <w:rPr>
                <w:noProof w:val="0"/>
                <w:sz w:val="16"/>
              </w:rPr>
            </w:pPr>
          </w:p>
        </w:tc>
        <w:tc>
          <w:tcPr>
            <w:tcW w:w="3522" w:type="dxa"/>
          </w:tcPr>
          <w:p w14:paraId="52406FF3" w14:textId="77777777" w:rsidR="001A7BE9" w:rsidRPr="00E808B0" w:rsidRDefault="001A7BE9">
            <w:pPr>
              <w:pStyle w:val="TableEntry"/>
              <w:rPr>
                <w:noProof w:val="0"/>
              </w:rPr>
            </w:pPr>
            <w:r w:rsidRPr="00E808B0">
              <w:rPr>
                <w:noProof w:val="0"/>
              </w:rPr>
              <w:t>Effective Date</w:t>
            </w:r>
          </w:p>
        </w:tc>
      </w:tr>
      <w:tr w:rsidR="001A7BE9" w:rsidRPr="00E808B0" w14:paraId="1E64764E" w14:textId="77777777">
        <w:trPr>
          <w:jc w:val="center"/>
        </w:trPr>
        <w:tc>
          <w:tcPr>
            <w:tcW w:w="1419" w:type="dxa"/>
          </w:tcPr>
          <w:p w14:paraId="4345CF52" w14:textId="77777777" w:rsidR="001A7BE9" w:rsidRPr="00E808B0" w:rsidRDefault="001A7BE9">
            <w:pPr>
              <w:pStyle w:val="TableEntry"/>
              <w:rPr>
                <w:noProof w:val="0"/>
              </w:rPr>
            </w:pPr>
            <w:r w:rsidRPr="00E808B0">
              <w:rPr>
                <w:noProof w:val="0"/>
              </w:rPr>
              <w:t>8</w:t>
            </w:r>
          </w:p>
        </w:tc>
        <w:tc>
          <w:tcPr>
            <w:tcW w:w="990" w:type="dxa"/>
          </w:tcPr>
          <w:p w14:paraId="682F5A99" w14:textId="77777777" w:rsidR="001A7BE9" w:rsidRPr="00E808B0" w:rsidRDefault="001A7BE9">
            <w:pPr>
              <w:pStyle w:val="TableEntry"/>
              <w:rPr>
                <w:noProof w:val="0"/>
              </w:rPr>
            </w:pPr>
            <w:r w:rsidRPr="00E808B0">
              <w:rPr>
                <w:noProof w:val="0"/>
              </w:rPr>
              <w:t>8</w:t>
            </w:r>
          </w:p>
        </w:tc>
        <w:tc>
          <w:tcPr>
            <w:tcW w:w="900" w:type="dxa"/>
          </w:tcPr>
          <w:p w14:paraId="7BB3894D" w14:textId="77777777" w:rsidR="001A7BE9" w:rsidRPr="00E808B0" w:rsidRDefault="001A7BE9">
            <w:pPr>
              <w:pStyle w:val="TableEntry"/>
              <w:rPr>
                <w:noProof w:val="0"/>
              </w:rPr>
            </w:pPr>
            <w:r w:rsidRPr="00E808B0">
              <w:rPr>
                <w:noProof w:val="0"/>
              </w:rPr>
              <w:t>DT</w:t>
            </w:r>
          </w:p>
        </w:tc>
        <w:tc>
          <w:tcPr>
            <w:tcW w:w="990" w:type="dxa"/>
          </w:tcPr>
          <w:p w14:paraId="31A75A7E" w14:textId="77777777" w:rsidR="001A7BE9" w:rsidRPr="00E808B0" w:rsidRDefault="001A7BE9">
            <w:pPr>
              <w:pStyle w:val="TableEntry"/>
              <w:rPr>
                <w:noProof w:val="0"/>
                <w:sz w:val="16"/>
              </w:rPr>
            </w:pPr>
            <w:r w:rsidRPr="00E808B0">
              <w:rPr>
                <w:noProof w:val="0"/>
              </w:rPr>
              <w:t>O</w:t>
            </w:r>
          </w:p>
        </w:tc>
        <w:tc>
          <w:tcPr>
            <w:tcW w:w="950" w:type="dxa"/>
          </w:tcPr>
          <w:p w14:paraId="7C474FA3"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56C72570" w14:textId="77777777" w:rsidR="001A7BE9" w:rsidRPr="00E808B0" w:rsidRDefault="001A7BE9">
            <w:pPr>
              <w:pStyle w:val="TableEntry"/>
              <w:rPr>
                <w:noProof w:val="0"/>
                <w:sz w:val="16"/>
              </w:rPr>
            </w:pPr>
          </w:p>
        </w:tc>
        <w:tc>
          <w:tcPr>
            <w:tcW w:w="3522" w:type="dxa"/>
          </w:tcPr>
          <w:p w14:paraId="30F41207" w14:textId="77777777" w:rsidR="001A7BE9" w:rsidRPr="00E808B0" w:rsidRDefault="001A7BE9">
            <w:pPr>
              <w:pStyle w:val="TableEntry"/>
              <w:rPr>
                <w:noProof w:val="0"/>
              </w:rPr>
            </w:pPr>
            <w:r w:rsidRPr="00E808B0">
              <w:rPr>
                <w:noProof w:val="0"/>
              </w:rPr>
              <w:t>Expiration Date</w:t>
            </w:r>
          </w:p>
        </w:tc>
      </w:tr>
      <w:tr w:rsidR="001A7BE9" w:rsidRPr="00E808B0" w14:paraId="3EC50C16" w14:textId="77777777">
        <w:trPr>
          <w:jc w:val="center"/>
        </w:trPr>
        <w:tc>
          <w:tcPr>
            <w:tcW w:w="1419" w:type="dxa"/>
          </w:tcPr>
          <w:p w14:paraId="0F1B470F" w14:textId="77777777" w:rsidR="001A7BE9" w:rsidRPr="00E808B0" w:rsidRDefault="001A7BE9">
            <w:pPr>
              <w:pStyle w:val="TableEntry"/>
              <w:rPr>
                <w:noProof w:val="0"/>
              </w:rPr>
            </w:pPr>
            <w:r w:rsidRPr="00E808B0">
              <w:rPr>
                <w:noProof w:val="0"/>
              </w:rPr>
              <w:t>9</w:t>
            </w:r>
          </w:p>
        </w:tc>
        <w:tc>
          <w:tcPr>
            <w:tcW w:w="990" w:type="dxa"/>
          </w:tcPr>
          <w:p w14:paraId="2481D12F" w14:textId="77777777" w:rsidR="001A7BE9" w:rsidRPr="00E808B0" w:rsidRDefault="001A7BE9">
            <w:pPr>
              <w:pStyle w:val="TableEntry"/>
              <w:rPr>
                <w:noProof w:val="0"/>
              </w:rPr>
            </w:pPr>
            <w:r w:rsidRPr="00E808B0">
              <w:rPr>
                <w:noProof w:val="0"/>
              </w:rPr>
              <w:t>705</w:t>
            </w:r>
          </w:p>
        </w:tc>
        <w:tc>
          <w:tcPr>
            <w:tcW w:w="900" w:type="dxa"/>
          </w:tcPr>
          <w:p w14:paraId="2342BD89" w14:textId="77777777" w:rsidR="001A7BE9" w:rsidRPr="00E808B0" w:rsidRDefault="001A7BE9">
            <w:pPr>
              <w:pStyle w:val="TableEntry"/>
              <w:rPr>
                <w:noProof w:val="0"/>
              </w:rPr>
            </w:pPr>
            <w:r w:rsidRPr="00E808B0">
              <w:rPr>
                <w:noProof w:val="0"/>
              </w:rPr>
              <w:t>CWE</w:t>
            </w:r>
          </w:p>
        </w:tc>
        <w:tc>
          <w:tcPr>
            <w:tcW w:w="990" w:type="dxa"/>
          </w:tcPr>
          <w:p w14:paraId="526DF2DB" w14:textId="77777777" w:rsidR="001A7BE9" w:rsidRPr="00E808B0" w:rsidRDefault="001A7BE9">
            <w:pPr>
              <w:pStyle w:val="TableEntry"/>
              <w:rPr>
                <w:noProof w:val="0"/>
                <w:sz w:val="16"/>
              </w:rPr>
            </w:pPr>
            <w:r w:rsidRPr="00E808B0">
              <w:rPr>
                <w:noProof w:val="0"/>
              </w:rPr>
              <w:t>O</w:t>
            </w:r>
          </w:p>
        </w:tc>
        <w:tc>
          <w:tcPr>
            <w:tcW w:w="950" w:type="dxa"/>
          </w:tcPr>
          <w:p w14:paraId="5F0A9D57"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3542EE05" w14:textId="77777777" w:rsidR="001A7BE9" w:rsidRPr="00E808B0" w:rsidRDefault="001A7BE9">
            <w:pPr>
              <w:pStyle w:val="TableEntry"/>
              <w:rPr>
                <w:noProof w:val="0"/>
                <w:sz w:val="16"/>
              </w:rPr>
            </w:pPr>
          </w:p>
        </w:tc>
        <w:tc>
          <w:tcPr>
            <w:tcW w:w="3522" w:type="dxa"/>
          </w:tcPr>
          <w:p w14:paraId="63B2005E" w14:textId="77777777" w:rsidR="001A7BE9" w:rsidRPr="00E808B0" w:rsidRDefault="001A7BE9">
            <w:pPr>
              <w:pStyle w:val="TableEntry"/>
              <w:rPr>
                <w:noProof w:val="0"/>
              </w:rPr>
            </w:pPr>
            <w:r w:rsidRPr="00E808B0">
              <w:rPr>
                <w:noProof w:val="0"/>
              </w:rPr>
              <w:t>Assigning Jurisdiction</w:t>
            </w:r>
          </w:p>
        </w:tc>
      </w:tr>
      <w:tr w:rsidR="001A7BE9" w:rsidRPr="00E808B0" w14:paraId="546CDFBA" w14:textId="77777777">
        <w:trPr>
          <w:jc w:val="center"/>
        </w:trPr>
        <w:tc>
          <w:tcPr>
            <w:tcW w:w="1419" w:type="dxa"/>
          </w:tcPr>
          <w:p w14:paraId="286D7E16" w14:textId="77777777" w:rsidR="001A7BE9" w:rsidRPr="00E808B0" w:rsidRDefault="001A7BE9">
            <w:pPr>
              <w:pStyle w:val="TableEntry"/>
              <w:rPr>
                <w:noProof w:val="0"/>
              </w:rPr>
            </w:pPr>
            <w:r w:rsidRPr="00E808B0">
              <w:rPr>
                <w:noProof w:val="0"/>
              </w:rPr>
              <w:t>10</w:t>
            </w:r>
          </w:p>
        </w:tc>
        <w:tc>
          <w:tcPr>
            <w:tcW w:w="990" w:type="dxa"/>
          </w:tcPr>
          <w:p w14:paraId="0B8AE085" w14:textId="77777777" w:rsidR="001A7BE9" w:rsidRPr="00E808B0" w:rsidRDefault="001A7BE9">
            <w:pPr>
              <w:pStyle w:val="TableEntry"/>
              <w:rPr>
                <w:noProof w:val="0"/>
              </w:rPr>
            </w:pPr>
            <w:r w:rsidRPr="00E808B0">
              <w:rPr>
                <w:noProof w:val="0"/>
              </w:rPr>
              <w:t>705</w:t>
            </w:r>
          </w:p>
        </w:tc>
        <w:tc>
          <w:tcPr>
            <w:tcW w:w="900" w:type="dxa"/>
          </w:tcPr>
          <w:p w14:paraId="69D40F94" w14:textId="77777777" w:rsidR="001A7BE9" w:rsidRPr="00E808B0" w:rsidRDefault="001A7BE9">
            <w:pPr>
              <w:pStyle w:val="TableEntry"/>
              <w:rPr>
                <w:noProof w:val="0"/>
              </w:rPr>
            </w:pPr>
            <w:r w:rsidRPr="00E808B0">
              <w:rPr>
                <w:noProof w:val="0"/>
              </w:rPr>
              <w:t>CWE</w:t>
            </w:r>
          </w:p>
        </w:tc>
        <w:tc>
          <w:tcPr>
            <w:tcW w:w="990" w:type="dxa"/>
          </w:tcPr>
          <w:p w14:paraId="076682A0" w14:textId="77777777" w:rsidR="001A7BE9" w:rsidRPr="00E808B0" w:rsidRDefault="001A7BE9">
            <w:pPr>
              <w:pStyle w:val="TableEntry"/>
              <w:rPr>
                <w:noProof w:val="0"/>
                <w:sz w:val="16"/>
              </w:rPr>
            </w:pPr>
            <w:r w:rsidRPr="00E808B0">
              <w:rPr>
                <w:noProof w:val="0"/>
              </w:rPr>
              <w:t>O</w:t>
            </w:r>
          </w:p>
        </w:tc>
        <w:tc>
          <w:tcPr>
            <w:tcW w:w="950" w:type="dxa"/>
          </w:tcPr>
          <w:p w14:paraId="02ADF026"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6" w:type="dxa"/>
          </w:tcPr>
          <w:p w14:paraId="65E281DF" w14:textId="77777777" w:rsidR="001A7BE9" w:rsidRPr="00E808B0" w:rsidRDefault="001A7BE9">
            <w:pPr>
              <w:pStyle w:val="TableEntry"/>
              <w:rPr>
                <w:noProof w:val="0"/>
                <w:sz w:val="16"/>
              </w:rPr>
            </w:pPr>
          </w:p>
        </w:tc>
        <w:tc>
          <w:tcPr>
            <w:tcW w:w="3522" w:type="dxa"/>
          </w:tcPr>
          <w:p w14:paraId="3D9D3E54" w14:textId="77777777" w:rsidR="001A7BE9" w:rsidRPr="00E808B0" w:rsidRDefault="001A7BE9">
            <w:pPr>
              <w:pStyle w:val="TableEntry"/>
              <w:rPr>
                <w:noProof w:val="0"/>
              </w:rPr>
            </w:pPr>
            <w:r w:rsidRPr="00E808B0">
              <w:rPr>
                <w:noProof w:val="0"/>
              </w:rPr>
              <w:t>Assigning Agency or Department</w:t>
            </w:r>
          </w:p>
        </w:tc>
      </w:tr>
    </w:tbl>
    <w:p w14:paraId="6FCFB9C9" w14:textId="77777777" w:rsidR="001A7BE9" w:rsidRPr="00E808B0" w:rsidRDefault="001A7BE9"/>
    <w:p w14:paraId="0F173E59" w14:textId="77777777" w:rsidR="001A7BE9" w:rsidRPr="00E808B0" w:rsidRDefault="001A7BE9">
      <w:r w:rsidRPr="00E808B0">
        <w:t>The constraints above particularly apply to the Patient Identifiers carried in the PID segment.</w:t>
      </w:r>
    </w:p>
    <w:p w14:paraId="09BF8638" w14:textId="77777777" w:rsidR="001A7BE9" w:rsidRPr="00E808B0" w:rsidRDefault="001A7BE9">
      <w:r w:rsidRPr="00E808B0">
        <w:t xml:space="preserve">The data type has been constrained because the IHE Framework regards the Assigning Authority and the Identifier Type Code as essential components. </w:t>
      </w:r>
    </w:p>
    <w:p w14:paraId="138CDA6E" w14:textId="77777777" w:rsidR="001A7BE9" w:rsidRPr="00E808B0" w:rsidRDefault="001A7BE9">
      <w:r w:rsidRPr="00E808B0">
        <w:t>A common value of the Identifier Type Code for a Patient Identifier assigned by the healthcare organization (PID-3) is “PI”. Other values are defined in Table 0203 of HL7 2.5 Section 2.A.17.5.</w:t>
      </w:r>
    </w:p>
    <w:p w14:paraId="1DA45766" w14:textId="77777777" w:rsidR="001A7BE9" w:rsidRPr="00E808B0" w:rsidRDefault="001A7BE9">
      <w:r w:rsidRPr="00E808B0">
        <w:rPr>
          <w:rStyle w:val="BodyTextChar1"/>
        </w:rPr>
        <w:t xml:space="preserve">Example: </w:t>
      </w:r>
      <w:r w:rsidRPr="00E808B0">
        <w:rPr>
          <w:rStyle w:val="BodyTextIndentChar"/>
        </w:rPr>
        <w:t xml:space="preserve">12345^^^Saint-John </w:t>
      </w:r>
      <w:proofErr w:type="spellStart"/>
      <w:r w:rsidRPr="00E808B0">
        <w:rPr>
          <w:rStyle w:val="BodyTextIndentChar"/>
        </w:rPr>
        <w:t>Hospital^PI</w:t>
      </w:r>
      <w:proofErr w:type="spellEnd"/>
    </w:p>
    <w:p w14:paraId="44B9A8B0" w14:textId="77777777" w:rsidR="001A7BE9" w:rsidRPr="00E808B0" w:rsidRDefault="001A7BE9" w:rsidP="003067F6">
      <w:pPr>
        <w:pStyle w:val="BodyText"/>
      </w:pPr>
      <w:r w:rsidRPr="00E808B0">
        <w:t>The Identifier Type Code for Patient Account Number (PID-18) is “AN”.</w:t>
      </w:r>
    </w:p>
    <w:p w14:paraId="21895077" w14:textId="33A2D6EA" w:rsidR="001A7BE9" w:rsidRPr="00E808B0" w:rsidRDefault="001A7BE9">
      <w:pPr>
        <w:pStyle w:val="AppendixHeading2"/>
        <w:tabs>
          <w:tab w:val="left" w:pos="900"/>
        </w:tabs>
        <w:rPr>
          <w:noProof w:val="0"/>
        </w:rPr>
      </w:pPr>
      <w:bookmarkStart w:id="422" w:name="_Toc214434102"/>
      <w:bookmarkStart w:id="423" w:name="_Toc214437012"/>
      <w:bookmarkStart w:id="424" w:name="_Toc214437455"/>
      <w:bookmarkStart w:id="425" w:name="_Toc214437771"/>
      <w:bookmarkStart w:id="426" w:name="_Toc214457247"/>
      <w:bookmarkStart w:id="427" w:name="_Toc214461360"/>
      <w:bookmarkStart w:id="428" w:name="_Toc214462981"/>
      <w:bookmarkStart w:id="429" w:name="_Toc301358502"/>
      <w:bookmarkStart w:id="430" w:name="_Toc518654908"/>
      <w:r w:rsidRPr="00E808B0">
        <w:rPr>
          <w:noProof w:val="0"/>
        </w:rPr>
        <w:t>N.2</w:t>
      </w:r>
      <w:r w:rsidRPr="00E808B0">
        <w:rPr>
          <w:noProof w:val="0"/>
        </w:rPr>
        <w:tab/>
        <w:t>EI Data Type</w:t>
      </w:r>
      <w:bookmarkEnd w:id="422"/>
      <w:bookmarkEnd w:id="423"/>
      <w:bookmarkEnd w:id="424"/>
      <w:bookmarkEnd w:id="425"/>
      <w:bookmarkEnd w:id="426"/>
      <w:bookmarkEnd w:id="427"/>
      <w:bookmarkEnd w:id="428"/>
      <w:bookmarkEnd w:id="429"/>
      <w:bookmarkEnd w:id="430"/>
    </w:p>
    <w:p w14:paraId="2BE0A79E" w14:textId="77777777" w:rsidR="001A7BE9" w:rsidRPr="00E808B0" w:rsidRDefault="001A7BE9" w:rsidP="003067F6">
      <w:pPr>
        <w:pStyle w:val="BodyText"/>
      </w:pPr>
      <w:r w:rsidRPr="00E808B0">
        <w:t>EI: Entity Identifier</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68"/>
        <w:gridCol w:w="990"/>
        <w:gridCol w:w="900"/>
        <w:gridCol w:w="990"/>
        <w:gridCol w:w="990"/>
        <w:gridCol w:w="900"/>
        <w:gridCol w:w="3510"/>
      </w:tblGrid>
      <w:tr w:rsidR="001A7BE9" w:rsidRPr="00E808B0" w14:paraId="79472805" w14:textId="77777777">
        <w:trPr>
          <w:jc w:val="center"/>
        </w:trPr>
        <w:tc>
          <w:tcPr>
            <w:tcW w:w="1368" w:type="dxa"/>
            <w:shd w:val="clear" w:color="auto" w:fill="D9D9D9"/>
          </w:tcPr>
          <w:p w14:paraId="648B2FB0" w14:textId="77777777" w:rsidR="001A7BE9" w:rsidRPr="00E808B0" w:rsidRDefault="001A7BE9">
            <w:pPr>
              <w:pStyle w:val="TableEntryHeader"/>
            </w:pPr>
            <w:r w:rsidRPr="00E808B0">
              <w:t>SEQ</w:t>
            </w:r>
          </w:p>
        </w:tc>
        <w:tc>
          <w:tcPr>
            <w:tcW w:w="990" w:type="dxa"/>
            <w:shd w:val="clear" w:color="auto" w:fill="D9D9D9"/>
          </w:tcPr>
          <w:p w14:paraId="4AB1643B" w14:textId="77777777" w:rsidR="001A7BE9" w:rsidRPr="00E808B0" w:rsidRDefault="001A7BE9">
            <w:pPr>
              <w:pStyle w:val="TableEntryHeader"/>
            </w:pPr>
            <w:r w:rsidRPr="00E808B0">
              <w:t>LEN</w:t>
            </w:r>
          </w:p>
        </w:tc>
        <w:tc>
          <w:tcPr>
            <w:tcW w:w="900" w:type="dxa"/>
            <w:shd w:val="clear" w:color="auto" w:fill="D9D9D9"/>
          </w:tcPr>
          <w:p w14:paraId="125EF77D" w14:textId="77777777" w:rsidR="001A7BE9" w:rsidRPr="00E808B0" w:rsidRDefault="001A7BE9">
            <w:pPr>
              <w:pStyle w:val="TableEntryHeader"/>
            </w:pPr>
            <w:r w:rsidRPr="00E808B0">
              <w:t>DT</w:t>
            </w:r>
          </w:p>
        </w:tc>
        <w:tc>
          <w:tcPr>
            <w:tcW w:w="990" w:type="dxa"/>
            <w:shd w:val="clear" w:color="auto" w:fill="D9D9D9"/>
          </w:tcPr>
          <w:p w14:paraId="604937E5" w14:textId="77777777" w:rsidR="001A7BE9" w:rsidRPr="00E808B0" w:rsidRDefault="001A7BE9">
            <w:pPr>
              <w:pStyle w:val="TableEntryHeader"/>
            </w:pPr>
            <w:r w:rsidRPr="00E808B0">
              <w:t>Usage</w:t>
            </w:r>
          </w:p>
        </w:tc>
        <w:tc>
          <w:tcPr>
            <w:tcW w:w="990" w:type="dxa"/>
            <w:shd w:val="clear" w:color="auto" w:fill="D9D9D9"/>
          </w:tcPr>
          <w:p w14:paraId="73F242F3" w14:textId="77777777" w:rsidR="001A7BE9" w:rsidRPr="00E808B0" w:rsidRDefault="001A7BE9">
            <w:pPr>
              <w:pStyle w:val="TableEntryHeader"/>
            </w:pPr>
            <w:r w:rsidRPr="00E808B0">
              <w:t>CARD</w:t>
            </w:r>
          </w:p>
        </w:tc>
        <w:tc>
          <w:tcPr>
            <w:tcW w:w="900" w:type="dxa"/>
            <w:shd w:val="clear" w:color="auto" w:fill="D9D9D9"/>
          </w:tcPr>
          <w:p w14:paraId="2FFF60A9" w14:textId="77777777" w:rsidR="001A7BE9" w:rsidRPr="00E808B0" w:rsidRDefault="001A7BE9">
            <w:pPr>
              <w:pStyle w:val="TableEntryHeader"/>
            </w:pPr>
            <w:r w:rsidRPr="00E808B0">
              <w:t>TBL#</w:t>
            </w:r>
          </w:p>
        </w:tc>
        <w:tc>
          <w:tcPr>
            <w:tcW w:w="3510" w:type="dxa"/>
            <w:shd w:val="clear" w:color="auto" w:fill="D9D9D9"/>
          </w:tcPr>
          <w:p w14:paraId="732BFAF3" w14:textId="77777777" w:rsidR="001A7BE9" w:rsidRPr="00E808B0" w:rsidRDefault="001A7BE9">
            <w:pPr>
              <w:pStyle w:val="TableEntryHeader"/>
            </w:pPr>
            <w:r w:rsidRPr="00E808B0">
              <w:t>COMPONENT NAME</w:t>
            </w:r>
          </w:p>
        </w:tc>
      </w:tr>
      <w:tr w:rsidR="001A7BE9" w:rsidRPr="00E808B0" w14:paraId="50C5A0F9" w14:textId="77777777">
        <w:trPr>
          <w:jc w:val="center"/>
        </w:trPr>
        <w:tc>
          <w:tcPr>
            <w:tcW w:w="1368" w:type="dxa"/>
          </w:tcPr>
          <w:p w14:paraId="39D74FD0" w14:textId="77777777" w:rsidR="001A7BE9" w:rsidRPr="00E808B0" w:rsidRDefault="001A7BE9">
            <w:pPr>
              <w:pStyle w:val="TableEntry"/>
              <w:rPr>
                <w:noProof w:val="0"/>
              </w:rPr>
            </w:pPr>
            <w:r w:rsidRPr="00E808B0">
              <w:rPr>
                <w:noProof w:val="0"/>
              </w:rPr>
              <w:t>1</w:t>
            </w:r>
          </w:p>
        </w:tc>
        <w:tc>
          <w:tcPr>
            <w:tcW w:w="990" w:type="dxa"/>
          </w:tcPr>
          <w:p w14:paraId="141DAC1E" w14:textId="77777777" w:rsidR="001A7BE9" w:rsidRPr="00E808B0" w:rsidRDefault="001A7BE9">
            <w:pPr>
              <w:pStyle w:val="TableEntry"/>
              <w:rPr>
                <w:noProof w:val="0"/>
              </w:rPr>
            </w:pPr>
            <w:r w:rsidRPr="00E808B0">
              <w:rPr>
                <w:noProof w:val="0"/>
              </w:rPr>
              <w:t>16</w:t>
            </w:r>
          </w:p>
        </w:tc>
        <w:tc>
          <w:tcPr>
            <w:tcW w:w="900" w:type="dxa"/>
          </w:tcPr>
          <w:p w14:paraId="5160AE4C" w14:textId="77777777" w:rsidR="001A7BE9" w:rsidRPr="00E808B0" w:rsidRDefault="001A7BE9">
            <w:pPr>
              <w:pStyle w:val="TableEntry"/>
              <w:rPr>
                <w:noProof w:val="0"/>
              </w:rPr>
            </w:pPr>
            <w:r w:rsidRPr="00E808B0">
              <w:rPr>
                <w:noProof w:val="0"/>
              </w:rPr>
              <w:t>ST</w:t>
            </w:r>
          </w:p>
        </w:tc>
        <w:tc>
          <w:tcPr>
            <w:tcW w:w="990" w:type="dxa"/>
          </w:tcPr>
          <w:p w14:paraId="050B8AAE" w14:textId="77777777" w:rsidR="001A7BE9" w:rsidRPr="00E808B0" w:rsidRDefault="001A7BE9" w:rsidP="00504385">
            <w:pPr>
              <w:pStyle w:val="TableEntry"/>
              <w:rPr>
                <w:noProof w:val="0"/>
              </w:rPr>
            </w:pPr>
            <w:r w:rsidRPr="00E808B0">
              <w:rPr>
                <w:noProof w:val="0"/>
              </w:rPr>
              <w:t>R</w:t>
            </w:r>
          </w:p>
        </w:tc>
        <w:tc>
          <w:tcPr>
            <w:tcW w:w="990" w:type="dxa"/>
          </w:tcPr>
          <w:p w14:paraId="26D3EC5C" w14:textId="77777777" w:rsidR="001A7BE9" w:rsidRPr="00E808B0" w:rsidRDefault="001A7BE9">
            <w:pPr>
              <w:pStyle w:val="TableEntry"/>
              <w:rPr>
                <w:noProof w:val="0"/>
                <w:sz w:val="16"/>
              </w:rPr>
            </w:pPr>
            <w:r w:rsidRPr="00E808B0">
              <w:rPr>
                <w:noProof w:val="0"/>
              </w:rPr>
              <w:t>[</w:t>
            </w:r>
            <w:proofErr w:type="gramStart"/>
            <w:r w:rsidRPr="00E808B0">
              <w:rPr>
                <w:noProof w:val="0"/>
              </w:rPr>
              <w:t>1..</w:t>
            </w:r>
            <w:proofErr w:type="gramEnd"/>
            <w:r w:rsidRPr="00E808B0">
              <w:rPr>
                <w:noProof w:val="0"/>
              </w:rPr>
              <w:t>1]</w:t>
            </w:r>
          </w:p>
        </w:tc>
        <w:tc>
          <w:tcPr>
            <w:tcW w:w="900" w:type="dxa"/>
          </w:tcPr>
          <w:p w14:paraId="2B1F5346" w14:textId="77777777" w:rsidR="001A7BE9" w:rsidRPr="00E808B0" w:rsidRDefault="001A7BE9">
            <w:pPr>
              <w:pStyle w:val="TableEntry"/>
              <w:rPr>
                <w:noProof w:val="0"/>
                <w:sz w:val="16"/>
              </w:rPr>
            </w:pPr>
          </w:p>
        </w:tc>
        <w:tc>
          <w:tcPr>
            <w:tcW w:w="3510" w:type="dxa"/>
          </w:tcPr>
          <w:p w14:paraId="6BCA73B4" w14:textId="77777777" w:rsidR="001A7BE9" w:rsidRPr="00E808B0" w:rsidRDefault="001A7BE9">
            <w:pPr>
              <w:pStyle w:val="TableEntry"/>
              <w:rPr>
                <w:noProof w:val="0"/>
              </w:rPr>
            </w:pPr>
            <w:r w:rsidRPr="00E808B0">
              <w:rPr>
                <w:noProof w:val="0"/>
              </w:rPr>
              <w:t>Entity Identifier</w:t>
            </w:r>
          </w:p>
        </w:tc>
      </w:tr>
      <w:tr w:rsidR="001A7BE9" w:rsidRPr="00E808B0" w14:paraId="13AE0243" w14:textId="77777777">
        <w:trPr>
          <w:jc w:val="center"/>
        </w:trPr>
        <w:tc>
          <w:tcPr>
            <w:tcW w:w="1368" w:type="dxa"/>
          </w:tcPr>
          <w:p w14:paraId="48BD4F8A" w14:textId="77777777" w:rsidR="001A7BE9" w:rsidRPr="00E808B0" w:rsidRDefault="001A7BE9">
            <w:pPr>
              <w:pStyle w:val="TableEntry"/>
              <w:rPr>
                <w:noProof w:val="0"/>
              </w:rPr>
            </w:pPr>
            <w:r w:rsidRPr="00E808B0">
              <w:rPr>
                <w:noProof w:val="0"/>
              </w:rPr>
              <w:t>2</w:t>
            </w:r>
          </w:p>
        </w:tc>
        <w:tc>
          <w:tcPr>
            <w:tcW w:w="990" w:type="dxa"/>
          </w:tcPr>
          <w:p w14:paraId="21A14E3B" w14:textId="77777777" w:rsidR="001A7BE9" w:rsidRPr="00E808B0" w:rsidRDefault="001A7BE9">
            <w:pPr>
              <w:pStyle w:val="TableEntry"/>
              <w:rPr>
                <w:noProof w:val="0"/>
              </w:rPr>
            </w:pPr>
            <w:r w:rsidRPr="00E808B0">
              <w:rPr>
                <w:noProof w:val="0"/>
              </w:rPr>
              <w:t>20</w:t>
            </w:r>
          </w:p>
        </w:tc>
        <w:tc>
          <w:tcPr>
            <w:tcW w:w="900" w:type="dxa"/>
          </w:tcPr>
          <w:p w14:paraId="4442F2E4" w14:textId="77777777" w:rsidR="001A7BE9" w:rsidRPr="00E808B0" w:rsidRDefault="001A7BE9">
            <w:pPr>
              <w:pStyle w:val="TableEntry"/>
              <w:rPr>
                <w:noProof w:val="0"/>
              </w:rPr>
            </w:pPr>
            <w:r w:rsidRPr="00E808B0">
              <w:rPr>
                <w:noProof w:val="0"/>
              </w:rPr>
              <w:t>IS</w:t>
            </w:r>
          </w:p>
        </w:tc>
        <w:tc>
          <w:tcPr>
            <w:tcW w:w="990" w:type="dxa"/>
          </w:tcPr>
          <w:p w14:paraId="576CFD47" w14:textId="77777777" w:rsidR="001A7BE9" w:rsidRPr="00E808B0" w:rsidRDefault="001A7BE9">
            <w:pPr>
              <w:pStyle w:val="TableEntry"/>
              <w:rPr>
                <w:noProof w:val="0"/>
              </w:rPr>
            </w:pPr>
            <w:r w:rsidRPr="00E808B0">
              <w:rPr>
                <w:noProof w:val="0"/>
              </w:rPr>
              <w:t>C</w:t>
            </w:r>
          </w:p>
        </w:tc>
        <w:tc>
          <w:tcPr>
            <w:tcW w:w="990" w:type="dxa"/>
          </w:tcPr>
          <w:p w14:paraId="0B3D6E94"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4EC7D8D0" w14:textId="77777777" w:rsidR="001A7BE9" w:rsidRPr="00E808B0" w:rsidRDefault="001A7BE9">
            <w:pPr>
              <w:pStyle w:val="TableEntry"/>
              <w:rPr>
                <w:noProof w:val="0"/>
              </w:rPr>
            </w:pPr>
            <w:r w:rsidRPr="00E808B0">
              <w:rPr>
                <w:noProof w:val="0"/>
              </w:rPr>
              <w:t>0363</w:t>
            </w:r>
          </w:p>
        </w:tc>
        <w:tc>
          <w:tcPr>
            <w:tcW w:w="3510" w:type="dxa"/>
          </w:tcPr>
          <w:p w14:paraId="63D5947A" w14:textId="77777777" w:rsidR="001A7BE9" w:rsidRPr="00E808B0" w:rsidRDefault="001A7BE9">
            <w:pPr>
              <w:pStyle w:val="TableEntry"/>
              <w:rPr>
                <w:noProof w:val="0"/>
              </w:rPr>
            </w:pPr>
            <w:r w:rsidRPr="00E808B0">
              <w:rPr>
                <w:noProof w:val="0"/>
              </w:rPr>
              <w:t>Namespace ID</w:t>
            </w:r>
          </w:p>
        </w:tc>
      </w:tr>
      <w:tr w:rsidR="001A7BE9" w:rsidRPr="00E808B0" w14:paraId="33F0BA79" w14:textId="77777777">
        <w:trPr>
          <w:jc w:val="center"/>
        </w:trPr>
        <w:tc>
          <w:tcPr>
            <w:tcW w:w="1368" w:type="dxa"/>
          </w:tcPr>
          <w:p w14:paraId="15997412" w14:textId="77777777" w:rsidR="001A7BE9" w:rsidRPr="00E808B0" w:rsidRDefault="001A7BE9">
            <w:pPr>
              <w:pStyle w:val="TableEntry"/>
              <w:rPr>
                <w:noProof w:val="0"/>
              </w:rPr>
            </w:pPr>
            <w:r w:rsidRPr="00E808B0">
              <w:rPr>
                <w:noProof w:val="0"/>
              </w:rPr>
              <w:t>3</w:t>
            </w:r>
          </w:p>
        </w:tc>
        <w:tc>
          <w:tcPr>
            <w:tcW w:w="990" w:type="dxa"/>
          </w:tcPr>
          <w:p w14:paraId="3B06A511" w14:textId="77777777" w:rsidR="001A7BE9" w:rsidRPr="00E808B0" w:rsidRDefault="001A7BE9">
            <w:pPr>
              <w:pStyle w:val="TableEntry"/>
              <w:rPr>
                <w:noProof w:val="0"/>
              </w:rPr>
            </w:pPr>
            <w:r w:rsidRPr="00E808B0">
              <w:rPr>
                <w:noProof w:val="0"/>
              </w:rPr>
              <w:t>199</w:t>
            </w:r>
          </w:p>
        </w:tc>
        <w:tc>
          <w:tcPr>
            <w:tcW w:w="900" w:type="dxa"/>
          </w:tcPr>
          <w:p w14:paraId="08F73E71" w14:textId="77777777" w:rsidR="001A7BE9" w:rsidRPr="00E808B0" w:rsidRDefault="001A7BE9">
            <w:pPr>
              <w:pStyle w:val="TableEntry"/>
              <w:rPr>
                <w:noProof w:val="0"/>
              </w:rPr>
            </w:pPr>
            <w:r w:rsidRPr="00E808B0">
              <w:rPr>
                <w:noProof w:val="0"/>
              </w:rPr>
              <w:t>ST</w:t>
            </w:r>
          </w:p>
        </w:tc>
        <w:tc>
          <w:tcPr>
            <w:tcW w:w="990" w:type="dxa"/>
          </w:tcPr>
          <w:p w14:paraId="1023308C" w14:textId="77777777" w:rsidR="001A7BE9" w:rsidRPr="00E808B0" w:rsidRDefault="001A7BE9" w:rsidP="00504385">
            <w:pPr>
              <w:pStyle w:val="TableEntry"/>
              <w:rPr>
                <w:noProof w:val="0"/>
              </w:rPr>
            </w:pPr>
            <w:r w:rsidRPr="00E808B0">
              <w:rPr>
                <w:noProof w:val="0"/>
              </w:rPr>
              <w:t>C</w:t>
            </w:r>
          </w:p>
        </w:tc>
        <w:tc>
          <w:tcPr>
            <w:tcW w:w="990" w:type="dxa"/>
          </w:tcPr>
          <w:p w14:paraId="310A26E1" w14:textId="77777777" w:rsidR="001A7BE9" w:rsidRPr="00E808B0" w:rsidRDefault="001A7BE9">
            <w:pPr>
              <w:pStyle w:val="TableEntry"/>
              <w:rPr>
                <w:noProof w:val="0"/>
                <w:sz w:val="16"/>
              </w:rPr>
            </w:pPr>
            <w:r w:rsidRPr="00E808B0">
              <w:rPr>
                <w:noProof w:val="0"/>
              </w:rPr>
              <w:t>[</w:t>
            </w:r>
            <w:proofErr w:type="gramStart"/>
            <w:r w:rsidRPr="00E808B0">
              <w:rPr>
                <w:noProof w:val="0"/>
              </w:rPr>
              <w:t>0..</w:t>
            </w:r>
            <w:proofErr w:type="gramEnd"/>
            <w:r w:rsidRPr="00E808B0">
              <w:rPr>
                <w:noProof w:val="0"/>
              </w:rPr>
              <w:t>1]</w:t>
            </w:r>
          </w:p>
        </w:tc>
        <w:tc>
          <w:tcPr>
            <w:tcW w:w="900" w:type="dxa"/>
          </w:tcPr>
          <w:p w14:paraId="6D824C2B" w14:textId="77777777" w:rsidR="001A7BE9" w:rsidRPr="00E808B0" w:rsidRDefault="001A7BE9">
            <w:pPr>
              <w:pStyle w:val="TableEntry"/>
              <w:rPr>
                <w:noProof w:val="0"/>
                <w:sz w:val="16"/>
              </w:rPr>
            </w:pPr>
          </w:p>
        </w:tc>
        <w:tc>
          <w:tcPr>
            <w:tcW w:w="3510" w:type="dxa"/>
          </w:tcPr>
          <w:p w14:paraId="3AB103EF" w14:textId="77777777" w:rsidR="001A7BE9" w:rsidRPr="00E808B0" w:rsidRDefault="001A7BE9">
            <w:pPr>
              <w:pStyle w:val="TableEntry"/>
              <w:rPr>
                <w:noProof w:val="0"/>
              </w:rPr>
            </w:pPr>
            <w:r w:rsidRPr="00E808B0">
              <w:rPr>
                <w:noProof w:val="0"/>
              </w:rPr>
              <w:t>Universal ID</w:t>
            </w:r>
          </w:p>
        </w:tc>
      </w:tr>
      <w:tr w:rsidR="001A7BE9" w:rsidRPr="00E808B0" w14:paraId="031FD3C0" w14:textId="77777777">
        <w:trPr>
          <w:jc w:val="center"/>
        </w:trPr>
        <w:tc>
          <w:tcPr>
            <w:tcW w:w="1368" w:type="dxa"/>
          </w:tcPr>
          <w:p w14:paraId="352E74D9" w14:textId="77777777" w:rsidR="001A7BE9" w:rsidRPr="00E808B0" w:rsidRDefault="001A7BE9">
            <w:pPr>
              <w:pStyle w:val="TableEntry"/>
              <w:rPr>
                <w:noProof w:val="0"/>
              </w:rPr>
            </w:pPr>
            <w:r w:rsidRPr="00E808B0">
              <w:rPr>
                <w:noProof w:val="0"/>
              </w:rPr>
              <w:t>4</w:t>
            </w:r>
          </w:p>
        </w:tc>
        <w:tc>
          <w:tcPr>
            <w:tcW w:w="990" w:type="dxa"/>
          </w:tcPr>
          <w:p w14:paraId="524567D9" w14:textId="77777777" w:rsidR="001A7BE9" w:rsidRPr="00E808B0" w:rsidRDefault="001A7BE9">
            <w:pPr>
              <w:pStyle w:val="TableEntry"/>
              <w:rPr>
                <w:noProof w:val="0"/>
              </w:rPr>
            </w:pPr>
            <w:r w:rsidRPr="00E808B0">
              <w:rPr>
                <w:noProof w:val="0"/>
              </w:rPr>
              <w:t>6</w:t>
            </w:r>
          </w:p>
        </w:tc>
        <w:tc>
          <w:tcPr>
            <w:tcW w:w="900" w:type="dxa"/>
          </w:tcPr>
          <w:p w14:paraId="4BADC074" w14:textId="77777777" w:rsidR="001A7BE9" w:rsidRPr="00E808B0" w:rsidRDefault="001A7BE9">
            <w:pPr>
              <w:pStyle w:val="TableEntry"/>
              <w:rPr>
                <w:noProof w:val="0"/>
              </w:rPr>
            </w:pPr>
            <w:r w:rsidRPr="00E808B0">
              <w:rPr>
                <w:noProof w:val="0"/>
              </w:rPr>
              <w:t>ID</w:t>
            </w:r>
          </w:p>
        </w:tc>
        <w:tc>
          <w:tcPr>
            <w:tcW w:w="990" w:type="dxa"/>
          </w:tcPr>
          <w:p w14:paraId="63BD0D10" w14:textId="77777777" w:rsidR="001A7BE9" w:rsidRPr="00E808B0" w:rsidRDefault="001A7BE9">
            <w:pPr>
              <w:pStyle w:val="TableEntry"/>
              <w:rPr>
                <w:noProof w:val="0"/>
              </w:rPr>
            </w:pPr>
            <w:r w:rsidRPr="00E808B0">
              <w:rPr>
                <w:noProof w:val="0"/>
              </w:rPr>
              <w:t>C</w:t>
            </w:r>
          </w:p>
        </w:tc>
        <w:tc>
          <w:tcPr>
            <w:tcW w:w="990" w:type="dxa"/>
          </w:tcPr>
          <w:p w14:paraId="66AB005E"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493A0305" w14:textId="77777777" w:rsidR="001A7BE9" w:rsidRPr="00E808B0" w:rsidRDefault="001A7BE9">
            <w:pPr>
              <w:pStyle w:val="TableEntry"/>
              <w:rPr>
                <w:noProof w:val="0"/>
              </w:rPr>
            </w:pPr>
            <w:r w:rsidRPr="00E808B0">
              <w:rPr>
                <w:noProof w:val="0"/>
              </w:rPr>
              <w:t>0301</w:t>
            </w:r>
          </w:p>
        </w:tc>
        <w:tc>
          <w:tcPr>
            <w:tcW w:w="3510" w:type="dxa"/>
          </w:tcPr>
          <w:p w14:paraId="5192ADBC" w14:textId="77777777" w:rsidR="001A7BE9" w:rsidRPr="00E808B0" w:rsidRDefault="001A7BE9">
            <w:pPr>
              <w:pStyle w:val="TableEntry"/>
              <w:rPr>
                <w:noProof w:val="0"/>
              </w:rPr>
            </w:pPr>
            <w:r w:rsidRPr="00E808B0">
              <w:rPr>
                <w:noProof w:val="0"/>
              </w:rPr>
              <w:t>Universal ID Type</w:t>
            </w:r>
          </w:p>
        </w:tc>
      </w:tr>
    </w:tbl>
    <w:p w14:paraId="770B270B" w14:textId="77777777" w:rsidR="001A7BE9" w:rsidRPr="00E808B0" w:rsidRDefault="001A7BE9">
      <w:r w:rsidRPr="00E808B0">
        <w:t xml:space="preserve">Component 1 is required. Either component 2 or both components 3 and 4 are required. Components 2, 3 and 4 may be all present. </w:t>
      </w:r>
    </w:p>
    <w:p w14:paraId="01E5B6FB" w14:textId="77777777" w:rsidR="001A7BE9" w:rsidRPr="00E808B0" w:rsidRDefault="001A7BE9">
      <w:r w:rsidRPr="00E808B0">
        <w:lastRenderedPageBreak/>
        <w:t>The EI is appropriate for machine or software generated identifiers. The generated identifier goes in the first component. The remaining components, 2 through 4, are known as the assigning authority; they can also identify the machine/system responsible for generating the identifier in component 1.</w:t>
      </w:r>
    </w:p>
    <w:p w14:paraId="64A96777" w14:textId="27AE9AA0" w:rsidR="001A7BE9" w:rsidRPr="00E808B0" w:rsidRDefault="001A7BE9">
      <w:r w:rsidRPr="00E808B0">
        <w:t xml:space="preserve">Example 1: </w:t>
      </w:r>
      <w:r w:rsidR="00DA015B" w:rsidRPr="00E808B0">
        <w:t xml:space="preserve"> </w:t>
      </w:r>
      <w:r w:rsidRPr="00E808B0">
        <w:rPr>
          <w:rFonts w:ascii="Courier New" w:hAnsi="Courier New" w:cs="Courier New"/>
          <w:kern w:val="1"/>
          <w:sz w:val="20"/>
        </w:rPr>
        <w:t>AB12345^RiversideHospital</w:t>
      </w:r>
    </w:p>
    <w:p w14:paraId="51F3277C" w14:textId="5A205262" w:rsidR="001A7BE9" w:rsidRPr="00E808B0" w:rsidRDefault="001A7BE9">
      <w:r w:rsidRPr="00E808B0">
        <w:t xml:space="preserve">Example 2: </w:t>
      </w:r>
      <w:r w:rsidR="00DA015B" w:rsidRPr="00E808B0">
        <w:t xml:space="preserve"> </w:t>
      </w:r>
      <w:r w:rsidRPr="00E808B0">
        <w:rPr>
          <w:rFonts w:ascii="Courier New" w:hAnsi="Courier New" w:cs="Courier New"/>
          <w:kern w:val="1"/>
          <w:sz w:val="20"/>
        </w:rPr>
        <w:t>AB12345^^1.2.840.45.67^ISO</w:t>
      </w:r>
    </w:p>
    <w:p w14:paraId="783E9610" w14:textId="77589163" w:rsidR="001A7BE9" w:rsidRPr="00E808B0" w:rsidRDefault="001A7BE9">
      <w:r w:rsidRPr="00E808B0">
        <w:t xml:space="preserve">Example 3: </w:t>
      </w:r>
      <w:r w:rsidR="00DA015B" w:rsidRPr="00E808B0">
        <w:t xml:space="preserve"> </w:t>
      </w:r>
      <w:r w:rsidRPr="00E808B0">
        <w:rPr>
          <w:rFonts w:ascii="Courier New" w:hAnsi="Courier New" w:cs="Courier New"/>
          <w:kern w:val="1"/>
          <w:sz w:val="20"/>
        </w:rPr>
        <w:t>AB12345^RiversideHospital^1.2.840.45.67^ISO</w:t>
      </w:r>
    </w:p>
    <w:p w14:paraId="3DEDDEC1" w14:textId="77777777" w:rsidR="001A7BE9" w:rsidRPr="00E808B0" w:rsidRDefault="001A7BE9">
      <w:r w:rsidRPr="00E808B0">
        <w:t>IHE constrains the length of the first component to 16 characters. National extensions can extend this length up to a maximum of 199.</w:t>
      </w:r>
    </w:p>
    <w:p w14:paraId="69877A90" w14:textId="77777777" w:rsidR="001A7BE9" w:rsidRPr="00E808B0" w:rsidRDefault="001A7BE9">
      <w:r w:rsidRPr="00E808B0">
        <w:t>IHE recommends that Component 2, “Namespace ID,” always be populated. Particularly when there are several concurrent assigning authorities within the healthcare enterprise, this Namespace ID will indicate which assigning authority provided the identifier in Component 1.</w:t>
      </w:r>
    </w:p>
    <w:p w14:paraId="0D75C819" w14:textId="6AED3D16" w:rsidR="001A7BE9" w:rsidRPr="00E808B0" w:rsidRDefault="001A7BE9">
      <w:pPr>
        <w:pStyle w:val="AppendixHeading2"/>
        <w:tabs>
          <w:tab w:val="left" w:pos="900"/>
        </w:tabs>
        <w:rPr>
          <w:noProof w:val="0"/>
        </w:rPr>
      </w:pPr>
      <w:bookmarkStart w:id="431" w:name="_Toc214434103"/>
      <w:bookmarkStart w:id="432" w:name="_Toc214437013"/>
      <w:bookmarkStart w:id="433" w:name="_Toc214437456"/>
      <w:bookmarkStart w:id="434" w:name="_Toc214437772"/>
      <w:bookmarkStart w:id="435" w:name="_Toc214457248"/>
      <w:bookmarkStart w:id="436" w:name="_Toc214461361"/>
      <w:bookmarkStart w:id="437" w:name="_Toc214462982"/>
      <w:bookmarkStart w:id="438" w:name="_Toc301358503"/>
      <w:bookmarkStart w:id="439" w:name="_Toc518654909"/>
      <w:r w:rsidRPr="00E808B0">
        <w:rPr>
          <w:noProof w:val="0"/>
        </w:rPr>
        <w:t>N.3</w:t>
      </w:r>
      <w:r w:rsidRPr="00E808B0">
        <w:rPr>
          <w:noProof w:val="0"/>
        </w:rPr>
        <w:tab/>
        <w:t>HD Data Type</w:t>
      </w:r>
      <w:bookmarkEnd w:id="431"/>
      <w:bookmarkEnd w:id="432"/>
      <w:bookmarkEnd w:id="433"/>
      <w:bookmarkEnd w:id="434"/>
      <w:bookmarkEnd w:id="435"/>
      <w:bookmarkEnd w:id="436"/>
      <w:bookmarkEnd w:id="437"/>
      <w:bookmarkEnd w:id="438"/>
      <w:bookmarkEnd w:id="439"/>
    </w:p>
    <w:p w14:paraId="7A8A1C21" w14:textId="2AB9F7B6" w:rsidR="001A7BE9" w:rsidRPr="00E808B0" w:rsidRDefault="001A7BE9">
      <w:pPr>
        <w:rPr>
          <w:lang w:eastAsia="fr-FR"/>
        </w:rPr>
      </w:pPr>
      <w:r w:rsidRPr="00E808B0">
        <w:rPr>
          <w:lang w:eastAsia="fr-FR"/>
        </w:rPr>
        <w:t xml:space="preserve">This data type definition is not used in </w:t>
      </w:r>
      <w:r w:rsidR="004A59C1">
        <w:rPr>
          <w:lang w:eastAsia="fr-FR"/>
        </w:rPr>
        <w:t>[</w:t>
      </w:r>
      <w:r w:rsidRPr="00E808B0">
        <w:rPr>
          <w:lang w:eastAsia="fr-FR"/>
        </w:rPr>
        <w:t>ITI-8</w:t>
      </w:r>
      <w:r w:rsidR="004A59C1">
        <w:rPr>
          <w:lang w:eastAsia="fr-FR"/>
        </w:rPr>
        <w:t>]</w:t>
      </w:r>
      <w:r w:rsidRPr="00E808B0">
        <w:rPr>
          <w:lang w:eastAsia="fr-FR"/>
        </w:rPr>
        <w:t xml:space="preserve">, </w:t>
      </w:r>
      <w:r w:rsidR="004A59C1">
        <w:rPr>
          <w:lang w:eastAsia="fr-FR"/>
        </w:rPr>
        <w:t>[</w:t>
      </w:r>
      <w:r w:rsidRPr="00E808B0">
        <w:rPr>
          <w:lang w:eastAsia="fr-FR"/>
        </w:rPr>
        <w:t>ITI-9</w:t>
      </w:r>
      <w:r w:rsidR="004A59C1">
        <w:rPr>
          <w:lang w:eastAsia="fr-FR"/>
        </w:rPr>
        <w:t>]</w:t>
      </w:r>
      <w:r w:rsidRPr="00E808B0">
        <w:rPr>
          <w:lang w:eastAsia="fr-FR"/>
        </w:rPr>
        <w:t xml:space="preserve">, or </w:t>
      </w:r>
      <w:r w:rsidR="004A59C1">
        <w:rPr>
          <w:lang w:eastAsia="fr-FR"/>
        </w:rPr>
        <w:t>[</w:t>
      </w:r>
      <w:r w:rsidRPr="00E808B0">
        <w:rPr>
          <w:lang w:eastAsia="fr-FR"/>
        </w:rPr>
        <w:t>ITI-10</w:t>
      </w:r>
      <w:r w:rsidR="004A59C1">
        <w:rPr>
          <w:lang w:eastAsia="fr-FR"/>
        </w:rPr>
        <w:t>]</w:t>
      </w:r>
      <w:r w:rsidRPr="00E808B0">
        <w:rPr>
          <w:lang w:eastAsia="fr-FR"/>
        </w:rPr>
        <w:t>. See Appendix E for the rules for those transactions.</w:t>
      </w:r>
    </w:p>
    <w:p w14:paraId="1F660EE8" w14:textId="77777777" w:rsidR="001A7BE9" w:rsidRPr="00E808B0" w:rsidRDefault="001A7BE9">
      <w:pPr>
        <w:rPr>
          <w:lang w:eastAsia="fr-FR"/>
        </w:rPr>
      </w:pPr>
      <w:r w:rsidRPr="00E808B0">
        <w:rPr>
          <w:lang w:eastAsia="fr-FR"/>
        </w:rPr>
        <w:t>HD: Hierarchic designator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3"/>
        <w:gridCol w:w="1080"/>
        <w:gridCol w:w="810"/>
        <w:gridCol w:w="1080"/>
        <w:gridCol w:w="990"/>
        <w:gridCol w:w="900"/>
        <w:gridCol w:w="3512"/>
      </w:tblGrid>
      <w:tr w:rsidR="001A7BE9" w:rsidRPr="00E808B0" w14:paraId="2C6F7EC7" w14:textId="77777777">
        <w:trPr>
          <w:tblHeader/>
          <w:jc w:val="center"/>
        </w:trPr>
        <w:tc>
          <w:tcPr>
            <w:tcW w:w="1353" w:type="dxa"/>
            <w:shd w:val="clear" w:color="auto" w:fill="D9D9D9"/>
          </w:tcPr>
          <w:p w14:paraId="2956A9EF" w14:textId="77777777" w:rsidR="001A7BE9" w:rsidRPr="00E808B0" w:rsidRDefault="001A7BE9">
            <w:pPr>
              <w:pStyle w:val="TableEntryHeader"/>
            </w:pPr>
            <w:r w:rsidRPr="00E808B0">
              <w:t>SEQ</w:t>
            </w:r>
          </w:p>
        </w:tc>
        <w:tc>
          <w:tcPr>
            <w:tcW w:w="1080" w:type="dxa"/>
            <w:shd w:val="clear" w:color="auto" w:fill="D9D9D9"/>
          </w:tcPr>
          <w:p w14:paraId="7CC1EC85" w14:textId="77777777" w:rsidR="001A7BE9" w:rsidRPr="00E808B0" w:rsidRDefault="001A7BE9">
            <w:pPr>
              <w:pStyle w:val="TableEntryHeader"/>
            </w:pPr>
            <w:r w:rsidRPr="00E808B0">
              <w:t>LEN</w:t>
            </w:r>
          </w:p>
        </w:tc>
        <w:tc>
          <w:tcPr>
            <w:tcW w:w="810" w:type="dxa"/>
            <w:shd w:val="clear" w:color="auto" w:fill="D9D9D9"/>
          </w:tcPr>
          <w:p w14:paraId="369B9B16" w14:textId="77777777" w:rsidR="001A7BE9" w:rsidRPr="00E808B0" w:rsidRDefault="001A7BE9">
            <w:pPr>
              <w:pStyle w:val="TableEntryHeader"/>
            </w:pPr>
            <w:r w:rsidRPr="00E808B0">
              <w:t>DT</w:t>
            </w:r>
          </w:p>
        </w:tc>
        <w:tc>
          <w:tcPr>
            <w:tcW w:w="1080" w:type="dxa"/>
            <w:shd w:val="clear" w:color="auto" w:fill="D9D9D9"/>
          </w:tcPr>
          <w:p w14:paraId="0A995CB5" w14:textId="77777777" w:rsidR="001A7BE9" w:rsidRPr="00E808B0" w:rsidRDefault="001A7BE9">
            <w:pPr>
              <w:pStyle w:val="TableEntryHeader"/>
            </w:pPr>
            <w:r w:rsidRPr="00E808B0">
              <w:t>Usage</w:t>
            </w:r>
          </w:p>
        </w:tc>
        <w:tc>
          <w:tcPr>
            <w:tcW w:w="990" w:type="dxa"/>
            <w:shd w:val="clear" w:color="auto" w:fill="D9D9D9"/>
          </w:tcPr>
          <w:p w14:paraId="38864AB2" w14:textId="77777777" w:rsidR="001A7BE9" w:rsidRPr="00E808B0" w:rsidRDefault="001A7BE9">
            <w:pPr>
              <w:pStyle w:val="TableEntryHeader"/>
            </w:pPr>
            <w:r w:rsidRPr="00E808B0">
              <w:t>CARD</w:t>
            </w:r>
          </w:p>
        </w:tc>
        <w:tc>
          <w:tcPr>
            <w:tcW w:w="900" w:type="dxa"/>
            <w:shd w:val="clear" w:color="auto" w:fill="D9D9D9"/>
          </w:tcPr>
          <w:p w14:paraId="12EC5852" w14:textId="77777777" w:rsidR="001A7BE9" w:rsidRPr="00E808B0" w:rsidRDefault="001A7BE9">
            <w:pPr>
              <w:pStyle w:val="TableEntryHeader"/>
            </w:pPr>
            <w:r w:rsidRPr="00E808B0">
              <w:t>TBL#</w:t>
            </w:r>
          </w:p>
        </w:tc>
        <w:tc>
          <w:tcPr>
            <w:tcW w:w="3512" w:type="dxa"/>
            <w:shd w:val="clear" w:color="auto" w:fill="D9D9D9"/>
          </w:tcPr>
          <w:p w14:paraId="10050A79" w14:textId="77777777" w:rsidR="001A7BE9" w:rsidRPr="00E808B0" w:rsidRDefault="001A7BE9">
            <w:pPr>
              <w:pStyle w:val="TableEntryHeader"/>
            </w:pPr>
            <w:r w:rsidRPr="00E808B0">
              <w:t>COMPONENT NAME</w:t>
            </w:r>
          </w:p>
        </w:tc>
      </w:tr>
      <w:tr w:rsidR="001A7BE9" w:rsidRPr="00E808B0" w14:paraId="2B9B6F6A" w14:textId="77777777">
        <w:trPr>
          <w:jc w:val="center"/>
        </w:trPr>
        <w:tc>
          <w:tcPr>
            <w:tcW w:w="1353" w:type="dxa"/>
          </w:tcPr>
          <w:p w14:paraId="4C5F6252" w14:textId="77777777" w:rsidR="001A7BE9" w:rsidRPr="00E808B0" w:rsidRDefault="001A7BE9">
            <w:pPr>
              <w:pStyle w:val="TableEntry"/>
              <w:rPr>
                <w:noProof w:val="0"/>
              </w:rPr>
            </w:pPr>
            <w:r w:rsidRPr="00E808B0">
              <w:rPr>
                <w:noProof w:val="0"/>
              </w:rPr>
              <w:t>1</w:t>
            </w:r>
          </w:p>
        </w:tc>
        <w:tc>
          <w:tcPr>
            <w:tcW w:w="1080" w:type="dxa"/>
          </w:tcPr>
          <w:p w14:paraId="024BCF51" w14:textId="77777777" w:rsidR="001A7BE9" w:rsidRPr="00E808B0" w:rsidRDefault="001A7BE9">
            <w:pPr>
              <w:pStyle w:val="TableEntry"/>
              <w:rPr>
                <w:noProof w:val="0"/>
              </w:rPr>
            </w:pPr>
            <w:r w:rsidRPr="00E808B0">
              <w:rPr>
                <w:noProof w:val="0"/>
              </w:rPr>
              <w:t>20</w:t>
            </w:r>
          </w:p>
        </w:tc>
        <w:tc>
          <w:tcPr>
            <w:tcW w:w="810" w:type="dxa"/>
          </w:tcPr>
          <w:p w14:paraId="315CFCA4" w14:textId="77777777" w:rsidR="001A7BE9" w:rsidRPr="00E808B0" w:rsidRDefault="001A7BE9">
            <w:pPr>
              <w:pStyle w:val="TableEntry"/>
              <w:rPr>
                <w:noProof w:val="0"/>
              </w:rPr>
            </w:pPr>
            <w:r w:rsidRPr="00E808B0">
              <w:rPr>
                <w:noProof w:val="0"/>
              </w:rPr>
              <w:t>IS</w:t>
            </w:r>
          </w:p>
        </w:tc>
        <w:tc>
          <w:tcPr>
            <w:tcW w:w="1080" w:type="dxa"/>
          </w:tcPr>
          <w:p w14:paraId="5754EB7B" w14:textId="77777777" w:rsidR="001A7BE9" w:rsidRPr="00E808B0" w:rsidRDefault="001A7BE9">
            <w:pPr>
              <w:pStyle w:val="TableEntry"/>
              <w:rPr>
                <w:noProof w:val="0"/>
                <w:sz w:val="16"/>
              </w:rPr>
            </w:pPr>
            <w:r w:rsidRPr="00E808B0">
              <w:rPr>
                <w:noProof w:val="0"/>
              </w:rPr>
              <w:t>R</w:t>
            </w:r>
          </w:p>
        </w:tc>
        <w:tc>
          <w:tcPr>
            <w:tcW w:w="990" w:type="dxa"/>
          </w:tcPr>
          <w:p w14:paraId="6FDABE99" w14:textId="77777777" w:rsidR="001A7BE9" w:rsidRPr="00E808B0" w:rsidRDefault="001A7BE9">
            <w:pPr>
              <w:pStyle w:val="TableEntry"/>
              <w:rPr>
                <w:noProof w:val="0"/>
                <w:sz w:val="16"/>
              </w:rPr>
            </w:pPr>
            <w:r w:rsidRPr="00E808B0">
              <w:rPr>
                <w:noProof w:val="0"/>
              </w:rPr>
              <w:t>[</w:t>
            </w:r>
            <w:proofErr w:type="gramStart"/>
            <w:r w:rsidRPr="00E808B0">
              <w:rPr>
                <w:noProof w:val="0"/>
              </w:rPr>
              <w:t>1..</w:t>
            </w:r>
            <w:proofErr w:type="gramEnd"/>
            <w:r w:rsidRPr="00E808B0">
              <w:rPr>
                <w:noProof w:val="0"/>
              </w:rPr>
              <w:t>1]</w:t>
            </w:r>
          </w:p>
        </w:tc>
        <w:tc>
          <w:tcPr>
            <w:tcW w:w="900" w:type="dxa"/>
          </w:tcPr>
          <w:p w14:paraId="35CEE985" w14:textId="77777777" w:rsidR="001A7BE9" w:rsidRPr="00E808B0" w:rsidRDefault="001A7BE9" w:rsidP="00504385">
            <w:pPr>
              <w:pStyle w:val="TableEntry"/>
              <w:rPr>
                <w:noProof w:val="0"/>
              </w:rPr>
            </w:pPr>
            <w:r w:rsidRPr="00E808B0">
              <w:rPr>
                <w:noProof w:val="0"/>
              </w:rPr>
              <w:t>0300</w:t>
            </w:r>
          </w:p>
        </w:tc>
        <w:tc>
          <w:tcPr>
            <w:tcW w:w="3512" w:type="dxa"/>
          </w:tcPr>
          <w:p w14:paraId="5DE1698F" w14:textId="77777777" w:rsidR="001A7BE9" w:rsidRPr="00E808B0" w:rsidRDefault="001A7BE9">
            <w:pPr>
              <w:pStyle w:val="TableEntry"/>
              <w:rPr>
                <w:noProof w:val="0"/>
              </w:rPr>
            </w:pPr>
            <w:r w:rsidRPr="00E808B0">
              <w:rPr>
                <w:noProof w:val="0"/>
              </w:rPr>
              <w:t>Namespace ID</w:t>
            </w:r>
          </w:p>
        </w:tc>
      </w:tr>
      <w:tr w:rsidR="001A7BE9" w:rsidRPr="00E808B0" w14:paraId="10064424" w14:textId="77777777">
        <w:trPr>
          <w:jc w:val="center"/>
        </w:trPr>
        <w:tc>
          <w:tcPr>
            <w:tcW w:w="1353" w:type="dxa"/>
          </w:tcPr>
          <w:p w14:paraId="050DEE88" w14:textId="77777777" w:rsidR="001A7BE9" w:rsidRPr="00E808B0" w:rsidRDefault="001A7BE9">
            <w:pPr>
              <w:pStyle w:val="TableEntry"/>
              <w:rPr>
                <w:noProof w:val="0"/>
              </w:rPr>
            </w:pPr>
            <w:r w:rsidRPr="00E808B0">
              <w:rPr>
                <w:noProof w:val="0"/>
              </w:rPr>
              <w:t>2</w:t>
            </w:r>
          </w:p>
        </w:tc>
        <w:tc>
          <w:tcPr>
            <w:tcW w:w="1080" w:type="dxa"/>
          </w:tcPr>
          <w:p w14:paraId="028493A7" w14:textId="77777777" w:rsidR="001A7BE9" w:rsidRPr="00E808B0" w:rsidRDefault="001A7BE9">
            <w:pPr>
              <w:pStyle w:val="TableEntry"/>
              <w:rPr>
                <w:noProof w:val="0"/>
              </w:rPr>
            </w:pPr>
            <w:r w:rsidRPr="00E808B0">
              <w:rPr>
                <w:noProof w:val="0"/>
              </w:rPr>
              <w:t>199</w:t>
            </w:r>
          </w:p>
        </w:tc>
        <w:tc>
          <w:tcPr>
            <w:tcW w:w="810" w:type="dxa"/>
          </w:tcPr>
          <w:p w14:paraId="332122A5" w14:textId="77777777" w:rsidR="001A7BE9" w:rsidRPr="00E808B0" w:rsidRDefault="001A7BE9">
            <w:pPr>
              <w:pStyle w:val="TableEntry"/>
              <w:rPr>
                <w:noProof w:val="0"/>
              </w:rPr>
            </w:pPr>
            <w:r w:rsidRPr="00E808B0">
              <w:rPr>
                <w:noProof w:val="0"/>
              </w:rPr>
              <w:t>ST</w:t>
            </w:r>
          </w:p>
        </w:tc>
        <w:tc>
          <w:tcPr>
            <w:tcW w:w="1080" w:type="dxa"/>
          </w:tcPr>
          <w:p w14:paraId="193AD788" w14:textId="77777777" w:rsidR="001A7BE9" w:rsidRPr="00E808B0" w:rsidRDefault="001A7BE9">
            <w:pPr>
              <w:pStyle w:val="TableEntry"/>
              <w:rPr>
                <w:noProof w:val="0"/>
              </w:rPr>
            </w:pPr>
            <w:r w:rsidRPr="00E808B0">
              <w:rPr>
                <w:noProof w:val="0"/>
              </w:rPr>
              <w:t>C</w:t>
            </w:r>
          </w:p>
        </w:tc>
        <w:tc>
          <w:tcPr>
            <w:tcW w:w="990" w:type="dxa"/>
          </w:tcPr>
          <w:p w14:paraId="016B40BF" w14:textId="77777777" w:rsidR="001A7BE9" w:rsidRPr="00E808B0" w:rsidRDefault="001A7BE9">
            <w:pPr>
              <w:pStyle w:val="TableEntry"/>
              <w:rPr>
                <w:noProof w:val="0"/>
              </w:rPr>
            </w:pPr>
          </w:p>
        </w:tc>
        <w:tc>
          <w:tcPr>
            <w:tcW w:w="900" w:type="dxa"/>
          </w:tcPr>
          <w:p w14:paraId="0A9F85AE" w14:textId="77777777" w:rsidR="001A7BE9" w:rsidRPr="00E808B0" w:rsidRDefault="001A7BE9">
            <w:pPr>
              <w:pStyle w:val="TableEntry"/>
              <w:rPr>
                <w:noProof w:val="0"/>
                <w:sz w:val="16"/>
              </w:rPr>
            </w:pPr>
          </w:p>
        </w:tc>
        <w:tc>
          <w:tcPr>
            <w:tcW w:w="3512" w:type="dxa"/>
          </w:tcPr>
          <w:p w14:paraId="24D810B9" w14:textId="77777777" w:rsidR="001A7BE9" w:rsidRPr="00E808B0" w:rsidRDefault="001A7BE9">
            <w:pPr>
              <w:pStyle w:val="TableEntry"/>
              <w:rPr>
                <w:noProof w:val="0"/>
              </w:rPr>
            </w:pPr>
            <w:r w:rsidRPr="00E808B0">
              <w:rPr>
                <w:noProof w:val="0"/>
              </w:rPr>
              <w:t>Universal ID</w:t>
            </w:r>
          </w:p>
        </w:tc>
      </w:tr>
      <w:tr w:rsidR="001A7BE9" w:rsidRPr="00E808B0" w14:paraId="2B5008D2" w14:textId="77777777">
        <w:trPr>
          <w:jc w:val="center"/>
        </w:trPr>
        <w:tc>
          <w:tcPr>
            <w:tcW w:w="1353" w:type="dxa"/>
          </w:tcPr>
          <w:p w14:paraId="5B70DA60" w14:textId="77777777" w:rsidR="001A7BE9" w:rsidRPr="00E808B0" w:rsidRDefault="001A7BE9">
            <w:pPr>
              <w:pStyle w:val="TableEntry"/>
              <w:rPr>
                <w:noProof w:val="0"/>
              </w:rPr>
            </w:pPr>
            <w:r w:rsidRPr="00E808B0">
              <w:rPr>
                <w:noProof w:val="0"/>
              </w:rPr>
              <w:t>3</w:t>
            </w:r>
          </w:p>
        </w:tc>
        <w:tc>
          <w:tcPr>
            <w:tcW w:w="1080" w:type="dxa"/>
          </w:tcPr>
          <w:p w14:paraId="13768D66" w14:textId="77777777" w:rsidR="001A7BE9" w:rsidRPr="00E808B0" w:rsidRDefault="001A7BE9">
            <w:pPr>
              <w:pStyle w:val="TableEntry"/>
              <w:rPr>
                <w:noProof w:val="0"/>
              </w:rPr>
            </w:pPr>
            <w:r w:rsidRPr="00E808B0">
              <w:rPr>
                <w:noProof w:val="0"/>
              </w:rPr>
              <w:t>6</w:t>
            </w:r>
          </w:p>
        </w:tc>
        <w:tc>
          <w:tcPr>
            <w:tcW w:w="810" w:type="dxa"/>
          </w:tcPr>
          <w:p w14:paraId="461B4F3B" w14:textId="77777777" w:rsidR="001A7BE9" w:rsidRPr="00E808B0" w:rsidRDefault="001A7BE9">
            <w:pPr>
              <w:pStyle w:val="TableEntry"/>
              <w:rPr>
                <w:noProof w:val="0"/>
              </w:rPr>
            </w:pPr>
            <w:r w:rsidRPr="00E808B0">
              <w:rPr>
                <w:noProof w:val="0"/>
              </w:rPr>
              <w:t>ID</w:t>
            </w:r>
          </w:p>
        </w:tc>
        <w:tc>
          <w:tcPr>
            <w:tcW w:w="1080" w:type="dxa"/>
          </w:tcPr>
          <w:p w14:paraId="20BB67B9" w14:textId="77777777" w:rsidR="001A7BE9" w:rsidRPr="00E808B0" w:rsidRDefault="001A7BE9">
            <w:pPr>
              <w:pStyle w:val="TableEntry"/>
              <w:rPr>
                <w:noProof w:val="0"/>
              </w:rPr>
            </w:pPr>
            <w:r w:rsidRPr="00E808B0">
              <w:rPr>
                <w:noProof w:val="0"/>
              </w:rPr>
              <w:t>C</w:t>
            </w:r>
          </w:p>
        </w:tc>
        <w:tc>
          <w:tcPr>
            <w:tcW w:w="990" w:type="dxa"/>
          </w:tcPr>
          <w:p w14:paraId="5086DD27" w14:textId="77777777" w:rsidR="001A7BE9" w:rsidRPr="00E808B0" w:rsidRDefault="001A7BE9">
            <w:pPr>
              <w:pStyle w:val="TableEntry"/>
              <w:rPr>
                <w:noProof w:val="0"/>
              </w:rPr>
            </w:pPr>
          </w:p>
        </w:tc>
        <w:tc>
          <w:tcPr>
            <w:tcW w:w="900" w:type="dxa"/>
          </w:tcPr>
          <w:p w14:paraId="60DEFCCE" w14:textId="77777777" w:rsidR="001A7BE9" w:rsidRPr="00E808B0" w:rsidRDefault="001A7BE9" w:rsidP="00504385">
            <w:pPr>
              <w:pStyle w:val="TableEntry"/>
              <w:rPr>
                <w:noProof w:val="0"/>
              </w:rPr>
            </w:pPr>
            <w:r w:rsidRPr="00E808B0">
              <w:rPr>
                <w:noProof w:val="0"/>
              </w:rPr>
              <w:t>0301</w:t>
            </w:r>
          </w:p>
        </w:tc>
        <w:tc>
          <w:tcPr>
            <w:tcW w:w="3512" w:type="dxa"/>
          </w:tcPr>
          <w:p w14:paraId="65954A4B" w14:textId="77777777" w:rsidR="001A7BE9" w:rsidRPr="00E808B0" w:rsidRDefault="001A7BE9">
            <w:pPr>
              <w:pStyle w:val="TableEntry"/>
              <w:rPr>
                <w:noProof w:val="0"/>
              </w:rPr>
            </w:pPr>
            <w:r w:rsidRPr="00E808B0">
              <w:rPr>
                <w:noProof w:val="0"/>
              </w:rPr>
              <w:t>Universal ID Type</w:t>
            </w:r>
          </w:p>
        </w:tc>
      </w:tr>
    </w:tbl>
    <w:p w14:paraId="386F3782" w14:textId="77777777" w:rsidR="001A7BE9" w:rsidRPr="00E808B0" w:rsidRDefault="001A7BE9"/>
    <w:p w14:paraId="1DB13A30" w14:textId="2E32954B" w:rsidR="001A7BE9" w:rsidRPr="00E808B0" w:rsidRDefault="006B3BC3">
      <w:r w:rsidRPr="00E808B0">
        <w:t>IHE</w:t>
      </w:r>
      <w:r w:rsidR="001A7BE9" w:rsidRPr="00E808B0">
        <w:t xml:space="preserve"> requires that a field of Data Type HD be populated with: </w:t>
      </w:r>
    </w:p>
    <w:p w14:paraId="3312139D" w14:textId="77777777" w:rsidR="001A7BE9" w:rsidRPr="00E808B0" w:rsidRDefault="001A7BE9" w:rsidP="007033A9">
      <w:pPr>
        <w:pStyle w:val="ListBullet2"/>
        <w:numPr>
          <w:ilvl w:val="0"/>
          <w:numId w:val="29"/>
        </w:numPr>
      </w:pPr>
      <w:r w:rsidRPr="00E808B0">
        <w:t xml:space="preserve">Either the first component “Namespace ID” alone, which in this case contains a local identifier of the object. </w:t>
      </w:r>
    </w:p>
    <w:p w14:paraId="57872F26" w14:textId="77777777" w:rsidR="001A7BE9" w:rsidRPr="00E808B0" w:rsidRDefault="001A7BE9" w:rsidP="007033A9">
      <w:pPr>
        <w:pStyle w:val="ListBullet2"/>
        <w:numPr>
          <w:ilvl w:val="0"/>
          <w:numId w:val="29"/>
        </w:numPr>
      </w:pPr>
      <w:r w:rsidRPr="00E808B0">
        <w:t xml:space="preserve">Or with all three components, “Namespace ID” containing the name of the object, “Universal ID” containing its universal OID, and “Universal ID Type” containing the value </w:t>
      </w:r>
      <w:r w:rsidRPr="00E808B0">
        <w:rPr>
          <w:b/>
          <w:bCs/>
        </w:rPr>
        <w:t>ISO</w:t>
      </w:r>
      <w:r w:rsidRPr="00E808B0">
        <w:t xml:space="preserve">. </w:t>
      </w:r>
    </w:p>
    <w:p w14:paraId="782898B9" w14:textId="77777777" w:rsidR="001A7BE9" w:rsidRPr="00E808B0" w:rsidRDefault="001A7BE9">
      <w:r w:rsidRPr="00E808B0">
        <w:t>This data type is particularly used in this profile to identify facilities, applications and assigning authorities: sending and receiving applications, sending and receiving facilities, last update facility, assigning authority of an identifier, etc.</w:t>
      </w:r>
    </w:p>
    <w:p w14:paraId="4877DBD4" w14:textId="6C387F10" w:rsidR="001A7BE9" w:rsidRPr="00E808B0" w:rsidRDefault="001A7BE9">
      <w:pPr>
        <w:pStyle w:val="AppendixHeading2"/>
        <w:tabs>
          <w:tab w:val="left" w:pos="900"/>
        </w:tabs>
        <w:rPr>
          <w:noProof w:val="0"/>
        </w:rPr>
      </w:pPr>
      <w:bookmarkStart w:id="440" w:name="_Toc214434104"/>
      <w:bookmarkStart w:id="441" w:name="_Toc214437014"/>
      <w:bookmarkStart w:id="442" w:name="_Toc214437457"/>
      <w:bookmarkStart w:id="443" w:name="_Toc214437773"/>
      <w:bookmarkStart w:id="444" w:name="_Toc214457249"/>
      <w:bookmarkStart w:id="445" w:name="_Toc214461362"/>
      <w:bookmarkStart w:id="446" w:name="_Toc214462983"/>
      <w:bookmarkStart w:id="447" w:name="_Toc301358504"/>
      <w:bookmarkStart w:id="448" w:name="_Toc518654910"/>
      <w:r w:rsidRPr="00E808B0">
        <w:rPr>
          <w:noProof w:val="0"/>
        </w:rPr>
        <w:t>N.4</w:t>
      </w:r>
      <w:r w:rsidRPr="00E808B0">
        <w:rPr>
          <w:noProof w:val="0"/>
        </w:rPr>
        <w:tab/>
        <w:t>PL data Type</w:t>
      </w:r>
      <w:bookmarkEnd w:id="440"/>
      <w:bookmarkEnd w:id="441"/>
      <w:bookmarkEnd w:id="442"/>
      <w:bookmarkEnd w:id="443"/>
      <w:bookmarkEnd w:id="444"/>
      <w:bookmarkEnd w:id="445"/>
      <w:bookmarkEnd w:id="446"/>
      <w:bookmarkEnd w:id="447"/>
      <w:bookmarkEnd w:id="448"/>
    </w:p>
    <w:p w14:paraId="39394023" w14:textId="77777777" w:rsidR="001A7BE9" w:rsidRPr="00E808B0" w:rsidRDefault="001A7BE9">
      <w:r w:rsidRPr="00E808B0">
        <w:t>PL: Person Location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080"/>
        <w:gridCol w:w="810"/>
        <w:gridCol w:w="1080"/>
        <w:gridCol w:w="990"/>
        <w:gridCol w:w="900"/>
        <w:gridCol w:w="3510"/>
      </w:tblGrid>
      <w:tr w:rsidR="001A7BE9" w:rsidRPr="00E808B0" w14:paraId="585F69D3" w14:textId="77777777">
        <w:trPr>
          <w:tblHeader/>
        </w:trPr>
        <w:tc>
          <w:tcPr>
            <w:tcW w:w="1278" w:type="dxa"/>
            <w:shd w:val="clear" w:color="auto" w:fill="D9D9D9"/>
          </w:tcPr>
          <w:p w14:paraId="645E5CAC" w14:textId="77777777" w:rsidR="001A7BE9" w:rsidRPr="00E808B0" w:rsidRDefault="001A7BE9">
            <w:pPr>
              <w:pStyle w:val="TableEntryHeader"/>
            </w:pPr>
            <w:r w:rsidRPr="00E808B0">
              <w:t>SEQ</w:t>
            </w:r>
          </w:p>
        </w:tc>
        <w:tc>
          <w:tcPr>
            <w:tcW w:w="1080" w:type="dxa"/>
            <w:shd w:val="clear" w:color="auto" w:fill="D9D9D9"/>
          </w:tcPr>
          <w:p w14:paraId="13162A26" w14:textId="77777777" w:rsidR="001A7BE9" w:rsidRPr="00E808B0" w:rsidRDefault="001A7BE9">
            <w:pPr>
              <w:pStyle w:val="TableEntryHeader"/>
            </w:pPr>
            <w:r w:rsidRPr="00E808B0">
              <w:t>LEN</w:t>
            </w:r>
          </w:p>
        </w:tc>
        <w:tc>
          <w:tcPr>
            <w:tcW w:w="810" w:type="dxa"/>
            <w:shd w:val="clear" w:color="auto" w:fill="D9D9D9"/>
          </w:tcPr>
          <w:p w14:paraId="545BAA5A" w14:textId="77777777" w:rsidR="001A7BE9" w:rsidRPr="00E808B0" w:rsidRDefault="001A7BE9">
            <w:pPr>
              <w:pStyle w:val="TableEntryHeader"/>
            </w:pPr>
            <w:r w:rsidRPr="00E808B0">
              <w:t>DT</w:t>
            </w:r>
          </w:p>
        </w:tc>
        <w:tc>
          <w:tcPr>
            <w:tcW w:w="1080" w:type="dxa"/>
            <w:shd w:val="clear" w:color="auto" w:fill="D9D9D9"/>
          </w:tcPr>
          <w:p w14:paraId="5BA32186" w14:textId="77777777" w:rsidR="001A7BE9" w:rsidRPr="00E808B0" w:rsidRDefault="001A7BE9">
            <w:pPr>
              <w:pStyle w:val="TableEntryHeader"/>
            </w:pPr>
            <w:r w:rsidRPr="00E808B0">
              <w:t>Usage</w:t>
            </w:r>
          </w:p>
        </w:tc>
        <w:tc>
          <w:tcPr>
            <w:tcW w:w="990" w:type="dxa"/>
            <w:shd w:val="clear" w:color="auto" w:fill="D9D9D9"/>
          </w:tcPr>
          <w:p w14:paraId="1C4A01ED" w14:textId="77777777" w:rsidR="001A7BE9" w:rsidRPr="00E808B0" w:rsidRDefault="001A7BE9">
            <w:pPr>
              <w:pStyle w:val="TableEntryHeader"/>
            </w:pPr>
            <w:r w:rsidRPr="00E808B0">
              <w:t>CARD.</w:t>
            </w:r>
          </w:p>
        </w:tc>
        <w:tc>
          <w:tcPr>
            <w:tcW w:w="900" w:type="dxa"/>
            <w:shd w:val="clear" w:color="auto" w:fill="D9D9D9"/>
          </w:tcPr>
          <w:p w14:paraId="5E389851" w14:textId="77777777" w:rsidR="001A7BE9" w:rsidRPr="00E808B0" w:rsidRDefault="001A7BE9">
            <w:pPr>
              <w:pStyle w:val="TableEntryHeader"/>
            </w:pPr>
            <w:r w:rsidRPr="00E808B0">
              <w:t>TBL#</w:t>
            </w:r>
          </w:p>
        </w:tc>
        <w:tc>
          <w:tcPr>
            <w:tcW w:w="3510" w:type="dxa"/>
            <w:shd w:val="clear" w:color="auto" w:fill="D9D9D9"/>
          </w:tcPr>
          <w:p w14:paraId="3C38569C" w14:textId="77777777" w:rsidR="001A7BE9" w:rsidRPr="00E808B0" w:rsidRDefault="001A7BE9">
            <w:pPr>
              <w:pStyle w:val="TableEntryHeader"/>
            </w:pPr>
            <w:r w:rsidRPr="00E808B0">
              <w:t>COMPONENT NAME</w:t>
            </w:r>
          </w:p>
        </w:tc>
      </w:tr>
      <w:tr w:rsidR="001A7BE9" w:rsidRPr="00E808B0" w14:paraId="2B2F2670" w14:textId="77777777">
        <w:tc>
          <w:tcPr>
            <w:tcW w:w="1278" w:type="dxa"/>
          </w:tcPr>
          <w:p w14:paraId="5F6BA49C" w14:textId="77777777" w:rsidR="001A7BE9" w:rsidRPr="00E808B0" w:rsidRDefault="001A7BE9">
            <w:pPr>
              <w:pStyle w:val="TableEntry"/>
              <w:rPr>
                <w:noProof w:val="0"/>
              </w:rPr>
            </w:pPr>
            <w:r w:rsidRPr="00E808B0">
              <w:rPr>
                <w:noProof w:val="0"/>
              </w:rPr>
              <w:t>1</w:t>
            </w:r>
          </w:p>
        </w:tc>
        <w:tc>
          <w:tcPr>
            <w:tcW w:w="1080" w:type="dxa"/>
          </w:tcPr>
          <w:p w14:paraId="3F96D029" w14:textId="77777777" w:rsidR="001A7BE9" w:rsidRPr="00E808B0" w:rsidRDefault="001A7BE9">
            <w:pPr>
              <w:pStyle w:val="TableEntry"/>
              <w:rPr>
                <w:noProof w:val="0"/>
              </w:rPr>
            </w:pPr>
            <w:r w:rsidRPr="00E808B0">
              <w:rPr>
                <w:noProof w:val="0"/>
              </w:rPr>
              <w:t>20</w:t>
            </w:r>
          </w:p>
        </w:tc>
        <w:tc>
          <w:tcPr>
            <w:tcW w:w="810" w:type="dxa"/>
          </w:tcPr>
          <w:p w14:paraId="17BC866B" w14:textId="77777777" w:rsidR="001A7BE9" w:rsidRPr="00E808B0" w:rsidRDefault="001A7BE9">
            <w:pPr>
              <w:pStyle w:val="TableEntry"/>
              <w:rPr>
                <w:noProof w:val="0"/>
              </w:rPr>
            </w:pPr>
            <w:r w:rsidRPr="00E808B0">
              <w:rPr>
                <w:noProof w:val="0"/>
              </w:rPr>
              <w:t>IS</w:t>
            </w:r>
          </w:p>
        </w:tc>
        <w:tc>
          <w:tcPr>
            <w:tcW w:w="1080" w:type="dxa"/>
          </w:tcPr>
          <w:p w14:paraId="367D8253" w14:textId="77777777" w:rsidR="001A7BE9" w:rsidRPr="00E808B0" w:rsidRDefault="001A7BE9">
            <w:pPr>
              <w:pStyle w:val="TableEntry"/>
              <w:rPr>
                <w:noProof w:val="0"/>
              </w:rPr>
            </w:pPr>
            <w:r w:rsidRPr="00E808B0">
              <w:rPr>
                <w:noProof w:val="0"/>
              </w:rPr>
              <w:t>O</w:t>
            </w:r>
          </w:p>
        </w:tc>
        <w:tc>
          <w:tcPr>
            <w:tcW w:w="990" w:type="dxa"/>
          </w:tcPr>
          <w:p w14:paraId="07FD80A0"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33C1EC4" w14:textId="77777777" w:rsidR="001A7BE9" w:rsidRPr="00E808B0" w:rsidRDefault="001A7BE9">
            <w:pPr>
              <w:pStyle w:val="TableEntry"/>
              <w:rPr>
                <w:noProof w:val="0"/>
              </w:rPr>
            </w:pPr>
            <w:r w:rsidRPr="00E808B0">
              <w:rPr>
                <w:noProof w:val="0"/>
              </w:rPr>
              <w:t>0302</w:t>
            </w:r>
          </w:p>
        </w:tc>
        <w:tc>
          <w:tcPr>
            <w:tcW w:w="3510" w:type="dxa"/>
          </w:tcPr>
          <w:p w14:paraId="54751839" w14:textId="77777777" w:rsidR="001A7BE9" w:rsidRPr="00E808B0" w:rsidRDefault="001A7BE9">
            <w:pPr>
              <w:pStyle w:val="TableEntry"/>
              <w:rPr>
                <w:noProof w:val="0"/>
              </w:rPr>
            </w:pPr>
            <w:r w:rsidRPr="00E808B0">
              <w:rPr>
                <w:noProof w:val="0"/>
              </w:rPr>
              <w:t>Point of Care</w:t>
            </w:r>
          </w:p>
        </w:tc>
      </w:tr>
      <w:tr w:rsidR="001A7BE9" w:rsidRPr="00E808B0" w14:paraId="475455C9" w14:textId="77777777">
        <w:tc>
          <w:tcPr>
            <w:tcW w:w="1278" w:type="dxa"/>
          </w:tcPr>
          <w:p w14:paraId="4AE26776" w14:textId="77777777" w:rsidR="001A7BE9" w:rsidRPr="00E808B0" w:rsidRDefault="001A7BE9">
            <w:pPr>
              <w:pStyle w:val="TableEntry"/>
              <w:rPr>
                <w:noProof w:val="0"/>
              </w:rPr>
            </w:pPr>
            <w:r w:rsidRPr="00E808B0">
              <w:rPr>
                <w:noProof w:val="0"/>
              </w:rPr>
              <w:t>2</w:t>
            </w:r>
          </w:p>
        </w:tc>
        <w:tc>
          <w:tcPr>
            <w:tcW w:w="1080" w:type="dxa"/>
          </w:tcPr>
          <w:p w14:paraId="6AA7EC5C" w14:textId="77777777" w:rsidR="001A7BE9" w:rsidRPr="00E808B0" w:rsidRDefault="001A7BE9">
            <w:pPr>
              <w:pStyle w:val="TableEntry"/>
              <w:rPr>
                <w:noProof w:val="0"/>
              </w:rPr>
            </w:pPr>
            <w:r w:rsidRPr="00E808B0">
              <w:rPr>
                <w:noProof w:val="0"/>
              </w:rPr>
              <w:t>20</w:t>
            </w:r>
          </w:p>
        </w:tc>
        <w:tc>
          <w:tcPr>
            <w:tcW w:w="810" w:type="dxa"/>
          </w:tcPr>
          <w:p w14:paraId="47238519" w14:textId="77777777" w:rsidR="001A7BE9" w:rsidRPr="00E808B0" w:rsidRDefault="001A7BE9">
            <w:pPr>
              <w:pStyle w:val="TableEntry"/>
              <w:rPr>
                <w:noProof w:val="0"/>
              </w:rPr>
            </w:pPr>
            <w:r w:rsidRPr="00E808B0">
              <w:rPr>
                <w:noProof w:val="0"/>
              </w:rPr>
              <w:t>IS</w:t>
            </w:r>
          </w:p>
        </w:tc>
        <w:tc>
          <w:tcPr>
            <w:tcW w:w="1080" w:type="dxa"/>
          </w:tcPr>
          <w:p w14:paraId="38B5FDB4" w14:textId="77777777" w:rsidR="001A7BE9" w:rsidRPr="00E808B0" w:rsidRDefault="001A7BE9">
            <w:pPr>
              <w:pStyle w:val="TableEntry"/>
              <w:rPr>
                <w:noProof w:val="0"/>
              </w:rPr>
            </w:pPr>
            <w:r w:rsidRPr="00E808B0">
              <w:rPr>
                <w:noProof w:val="0"/>
              </w:rPr>
              <w:t>O</w:t>
            </w:r>
          </w:p>
        </w:tc>
        <w:tc>
          <w:tcPr>
            <w:tcW w:w="990" w:type="dxa"/>
          </w:tcPr>
          <w:p w14:paraId="38D2B244"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060DA64F" w14:textId="77777777" w:rsidR="001A7BE9" w:rsidRPr="00E808B0" w:rsidRDefault="001A7BE9">
            <w:pPr>
              <w:pStyle w:val="TableEntry"/>
              <w:rPr>
                <w:noProof w:val="0"/>
              </w:rPr>
            </w:pPr>
            <w:r w:rsidRPr="00E808B0">
              <w:rPr>
                <w:noProof w:val="0"/>
              </w:rPr>
              <w:t>0303</w:t>
            </w:r>
          </w:p>
        </w:tc>
        <w:tc>
          <w:tcPr>
            <w:tcW w:w="3510" w:type="dxa"/>
          </w:tcPr>
          <w:p w14:paraId="54B1E2BD" w14:textId="77777777" w:rsidR="001A7BE9" w:rsidRPr="00E808B0" w:rsidRDefault="001A7BE9">
            <w:pPr>
              <w:pStyle w:val="TableEntry"/>
              <w:rPr>
                <w:noProof w:val="0"/>
              </w:rPr>
            </w:pPr>
            <w:r w:rsidRPr="00E808B0">
              <w:rPr>
                <w:noProof w:val="0"/>
              </w:rPr>
              <w:t>Room</w:t>
            </w:r>
          </w:p>
        </w:tc>
      </w:tr>
      <w:tr w:rsidR="001A7BE9" w:rsidRPr="00E808B0" w14:paraId="520E39AE" w14:textId="77777777">
        <w:tc>
          <w:tcPr>
            <w:tcW w:w="1278" w:type="dxa"/>
          </w:tcPr>
          <w:p w14:paraId="096BD3CB" w14:textId="77777777" w:rsidR="001A7BE9" w:rsidRPr="00E808B0" w:rsidRDefault="001A7BE9">
            <w:pPr>
              <w:pStyle w:val="TableEntry"/>
              <w:rPr>
                <w:noProof w:val="0"/>
              </w:rPr>
            </w:pPr>
            <w:r w:rsidRPr="00E808B0">
              <w:rPr>
                <w:noProof w:val="0"/>
              </w:rPr>
              <w:t>3</w:t>
            </w:r>
          </w:p>
        </w:tc>
        <w:tc>
          <w:tcPr>
            <w:tcW w:w="1080" w:type="dxa"/>
          </w:tcPr>
          <w:p w14:paraId="08A8C913" w14:textId="77777777" w:rsidR="001A7BE9" w:rsidRPr="00E808B0" w:rsidRDefault="001A7BE9">
            <w:pPr>
              <w:pStyle w:val="TableEntry"/>
              <w:rPr>
                <w:noProof w:val="0"/>
              </w:rPr>
            </w:pPr>
            <w:r w:rsidRPr="00E808B0">
              <w:rPr>
                <w:noProof w:val="0"/>
              </w:rPr>
              <w:t>20</w:t>
            </w:r>
          </w:p>
        </w:tc>
        <w:tc>
          <w:tcPr>
            <w:tcW w:w="810" w:type="dxa"/>
          </w:tcPr>
          <w:p w14:paraId="4E368577" w14:textId="77777777" w:rsidR="001A7BE9" w:rsidRPr="00E808B0" w:rsidRDefault="001A7BE9">
            <w:pPr>
              <w:pStyle w:val="TableEntry"/>
              <w:rPr>
                <w:noProof w:val="0"/>
              </w:rPr>
            </w:pPr>
            <w:r w:rsidRPr="00E808B0">
              <w:rPr>
                <w:noProof w:val="0"/>
              </w:rPr>
              <w:t>IS</w:t>
            </w:r>
          </w:p>
        </w:tc>
        <w:tc>
          <w:tcPr>
            <w:tcW w:w="1080" w:type="dxa"/>
          </w:tcPr>
          <w:p w14:paraId="1CAAFC7A" w14:textId="77777777" w:rsidR="001A7BE9" w:rsidRPr="00E808B0" w:rsidRDefault="001A7BE9">
            <w:pPr>
              <w:pStyle w:val="TableEntry"/>
              <w:rPr>
                <w:noProof w:val="0"/>
              </w:rPr>
            </w:pPr>
            <w:r w:rsidRPr="00E808B0">
              <w:rPr>
                <w:noProof w:val="0"/>
              </w:rPr>
              <w:t>O</w:t>
            </w:r>
          </w:p>
        </w:tc>
        <w:tc>
          <w:tcPr>
            <w:tcW w:w="990" w:type="dxa"/>
          </w:tcPr>
          <w:p w14:paraId="66A48A6B"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515F0A41" w14:textId="77777777" w:rsidR="001A7BE9" w:rsidRPr="00E808B0" w:rsidRDefault="001A7BE9">
            <w:pPr>
              <w:pStyle w:val="TableEntry"/>
              <w:rPr>
                <w:noProof w:val="0"/>
              </w:rPr>
            </w:pPr>
            <w:r w:rsidRPr="00E808B0">
              <w:rPr>
                <w:noProof w:val="0"/>
              </w:rPr>
              <w:t>0304</w:t>
            </w:r>
          </w:p>
        </w:tc>
        <w:tc>
          <w:tcPr>
            <w:tcW w:w="3510" w:type="dxa"/>
          </w:tcPr>
          <w:p w14:paraId="46194238" w14:textId="77777777" w:rsidR="001A7BE9" w:rsidRPr="00E808B0" w:rsidRDefault="001A7BE9">
            <w:pPr>
              <w:pStyle w:val="TableEntry"/>
              <w:rPr>
                <w:noProof w:val="0"/>
              </w:rPr>
            </w:pPr>
            <w:r w:rsidRPr="00E808B0">
              <w:rPr>
                <w:noProof w:val="0"/>
              </w:rPr>
              <w:t>Bed</w:t>
            </w:r>
          </w:p>
        </w:tc>
      </w:tr>
      <w:tr w:rsidR="001A7BE9" w:rsidRPr="00E808B0" w14:paraId="28FCB5F1" w14:textId="77777777">
        <w:tc>
          <w:tcPr>
            <w:tcW w:w="1278" w:type="dxa"/>
          </w:tcPr>
          <w:p w14:paraId="06C7B22A" w14:textId="77777777" w:rsidR="001A7BE9" w:rsidRPr="00E808B0" w:rsidRDefault="001A7BE9">
            <w:pPr>
              <w:pStyle w:val="TableEntry"/>
              <w:rPr>
                <w:noProof w:val="0"/>
              </w:rPr>
            </w:pPr>
            <w:r w:rsidRPr="00E808B0">
              <w:rPr>
                <w:noProof w:val="0"/>
              </w:rPr>
              <w:lastRenderedPageBreak/>
              <w:t>4</w:t>
            </w:r>
          </w:p>
        </w:tc>
        <w:tc>
          <w:tcPr>
            <w:tcW w:w="1080" w:type="dxa"/>
          </w:tcPr>
          <w:p w14:paraId="360AA297" w14:textId="77777777" w:rsidR="001A7BE9" w:rsidRPr="00E808B0" w:rsidRDefault="001A7BE9">
            <w:pPr>
              <w:pStyle w:val="TableEntry"/>
              <w:rPr>
                <w:noProof w:val="0"/>
              </w:rPr>
            </w:pPr>
            <w:r w:rsidRPr="00E808B0">
              <w:rPr>
                <w:noProof w:val="0"/>
              </w:rPr>
              <w:t>227</w:t>
            </w:r>
          </w:p>
        </w:tc>
        <w:tc>
          <w:tcPr>
            <w:tcW w:w="810" w:type="dxa"/>
          </w:tcPr>
          <w:p w14:paraId="510C5093" w14:textId="77777777" w:rsidR="001A7BE9" w:rsidRPr="00E808B0" w:rsidRDefault="001A7BE9">
            <w:pPr>
              <w:pStyle w:val="TableEntry"/>
              <w:rPr>
                <w:noProof w:val="0"/>
              </w:rPr>
            </w:pPr>
            <w:r w:rsidRPr="00E808B0">
              <w:rPr>
                <w:noProof w:val="0"/>
              </w:rPr>
              <w:t>HD</w:t>
            </w:r>
          </w:p>
        </w:tc>
        <w:tc>
          <w:tcPr>
            <w:tcW w:w="1080" w:type="dxa"/>
          </w:tcPr>
          <w:p w14:paraId="607BE972" w14:textId="77777777" w:rsidR="001A7BE9" w:rsidRPr="00E808B0" w:rsidRDefault="001A7BE9">
            <w:pPr>
              <w:pStyle w:val="TableEntry"/>
              <w:rPr>
                <w:noProof w:val="0"/>
              </w:rPr>
            </w:pPr>
            <w:r w:rsidRPr="00E808B0">
              <w:rPr>
                <w:noProof w:val="0"/>
              </w:rPr>
              <w:t>O</w:t>
            </w:r>
          </w:p>
        </w:tc>
        <w:tc>
          <w:tcPr>
            <w:tcW w:w="990" w:type="dxa"/>
          </w:tcPr>
          <w:p w14:paraId="0CB7B6A6"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7EE6B7EC" w14:textId="77777777" w:rsidR="001A7BE9" w:rsidRPr="00E808B0" w:rsidRDefault="001A7BE9">
            <w:pPr>
              <w:pStyle w:val="TableEntry"/>
              <w:rPr>
                <w:noProof w:val="0"/>
                <w:sz w:val="16"/>
              </w:rPr>
            </w:pPr>
          </w:p>
        </w:tc>
        <w:tc>
          <w:tcPr>
            <w:tcW w:w="3510" w:type="dxa"/>
          </w:tcPr>
          <w:p w14:paraId="742ACCB8" w14:textId="77777777" w:rsidR="001A7BE9" w:rsidRPr="00E808B0" w:rsidRDefault="001A7BE9">
            <w:pPr>
              <w:pStyle w:val="TableEntry"/>
              <w:rPr>
                <w:noProof w:val="0"/>
              </w:rPr>
            </w:pPr>
            <w:r w:rsidRPr="00E808B0">
              <w:rPr>
                <w:noProof w:val="0"/>
              </w:rPr>
              <w:t>Facility</w:t>
            </w:r>
          </w:p>
        </w:tc>
      </w:tr>
      <w:tr w:rsidR="001A7BE9" w:rsidRPr="00E808B0" w14:paraId="0356240C" w14:textId="77777777">
        <w:tc>
          <w:tcPr>
            <w:tcW w:w="1278" w:type="dxa"/>
          </w:tcPr>
          <w:p w14:paraId="01DCA536" w14:textId="77777777" w:rsidR="001A7BE9" w:rsidRPr="00E808B0" w:rsidRDefault="001A7BE9">
            <w:pPr>
              <w:pStyle w:val="TableEntry"/>
              <w:rPr>
                <w:noProof w:val="0"/>
              </w:rPr>
            </w:pPr>
            <w:r w:rsidRPr="00E808B0">
              <w:rPr>
                <w:noProof w:val="0"/>
              </w:rPr>
              <w:t>5</w:t>
            </w:r>
          </w:p>
        </w:tc>
        <w:tc>
          <w:tcPr>
            <w:tcW w:w="1080" w:type="dxa"/>
          </w:tcPr>
          <w:p w14:paraId="08BAC71C" w14:textId="77777777" w:rsidR="001A7BE9" w:rsidRPr="00E808B0" w:rsidRDefault="001A7BE9">
            <w:pPr>
              <w:pStyle w:val="TableEntry"/>
              <w:rPr>
                <w:noProof w:val="0"/>
              </w:rPr>
            </w:pPr>
            <w:r w:rsidRPr="00E808B0">
              <w:rPr>
                <w:noProof w:val="0"/>
              </w:rPr>
              <w:t>20</w:t>
            </w:r>
          </w:p>
        </w:tc>
        <w:tc>
          <w:tcPr>
            <w:tcW w:w="810" w:type="dxa"/>
          </w:tcPr>
          <w:p w14:paraId="00754363" w14:textId="77777777" w:rsidR="001A7BE9" w:rsidRPr="00E808B0" w:rsidRDefault="001A7BE9">
            <w:pPr>
              <w:pStyle w:val="TableEntry"/>
              <w:rPr>
                <w:noProof w:val="0"/>
              </w:rPr>
            </w:pPr>
            <w:r w:rsidRPr="00E808B0">
              <w:rPr>
                <w:noProof w:val="0"/>
              </w:rPr>
              <w:t>IS</w:t>
            </w:r>
          </w:p>
        </w:tc>
        <w:tc>
          <w:tcPr>
            <w:tcW w:w="1080" w:type="dxa"/>
          </w:tcPr>
          <w:p w14:paraId="2DA6D8A4" w14:textId="77777777" w:rsidR="001A7BE9" w:rsidRPr="00E808B0" w:rsidRDefault="001A7BE9">
            <w:pPr>
              <w:pStyle w:val="TableEntry"/>
              <w:rPr>
                <w:noProof w:val="0"/>
              </w:rPr>
            </w:pPr>
            <w:r w:rsidRPr="00E808B0">
              <w:rPr>
                <w:noProof w:val="0"/>
              </w:rPr>
              <w:t>O</w:t>
            </w:r>
          </w:p>
        </w:tc>
        <w:tc>
          <w:tcPr>
            <w:tcW w:w="990" w:type="dxa"/>
          </w:tcPr>
          <w:p w14:paraId="74D1D230"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30796C3E" w14:textId="77777777" w:rsidR="001A7BE9" w:rsidRPr="00E808B0" w:rsidRDefault="001A7BE9">
            <w:pPr>
              <w:pStyle w:val="TableEntry"/>
              <w:rPr>
                <w:noProof w:val="0"/>
              </w:rPr>
            </w:pPr>
            <w:r w:rsidRPr="00E808B0">
              <w:rPr>
                <w:noProof w:val="0"/>
              </w:rPr>
              <w:t>0306</w:t>
            </w:r>
          </w:p>
        </w:tc>
        <w:tc>
          <w:tcPr>
            <w:tcW w:w="3510" w:type="dxa"/>
          </w:tcPr>
          <w:p w14:paraId="3D3A5EDD" w14:textId="77777777" w:rsidR="001A7BE9" w:rsidRPr="00E808B0" w:rsidRDefault="001A7BE9">
            <w:pPr>
              <w:pStyle w:val="TableEntry"/>
              <w:rPr>
                <w:noProof w:val="0"/>
              </w:rPr>
            </w:pPr>
            <w:r w:rsidRPr="00E808B0">
              <w:rPr>
                <w:noProof w:val="0"/>
              </w:rPr>
              <w:t>Location Status</w:t>
            </w:r>
          </w:p>
        </w:tc>
      </w:tr>
      <w:tr w:rsidR="001A7BE9" w:rsidRPr="00E808B0" w14:paraId="0E69A095" w14:textId="77777777">
        <w:tc>
          <w:tcPr>
            <w:tcW w:w="1278" w:type="dxa"/>
          </w:tcPr>
          <w:p w14:paraId="1AB19915" w14:textId="77777777" w:rsidR="001A7BE9" w:rsidRPr="00E808B0" w:rsidRDefault="001A7BE9">
            <w:pPr>
              <w:pStyle w:val="TableEntry"/>
              <w:rPr>
                <w:noProof w:val="0"/>
              </w:rPr>
            </w:pPr>
            <w:r w:rsidRPr="00E808B0">
              <w:rPr>
                <w:noProof w:val="0"/>
              </w:rPr>
              <w:t>6</w:t>
            </w:r>
          </w:p>
        </w:tc>
        <w:tc>
          <w:tcPr>
            <w:tcW w:w="1080" w:type="dxa"/>
          </w:tcPr>
          <w:p w14:paraId="2A4A815D" w14:textId="77777777" w:rsidR="001A7BE9" w:rsidRPr="00E808B0" w:rsidRDefault="001A7BE9">
            <w:pPr>
              <w:pStyle w:val="TableEntry"/>
              <w:rPr>
                <w:noProof w:val="0"/>
              </w:rPr>
            </w:pPr>
            <w:r w:rsidRPr="00E808B0">
              <w:rPr>
                <w:noProof w:val="0"/>
              </w:rPr>
              <w:t>20</w:t>
            </w:r>
          </w:p>
        </w:tc>
        <w:tc>
          <w:tcPr>
            <w:tcW w:w="810" w:type="dxa"/>
          </w:tcPr>
          <w:p w14:paraId="0751923F" w14:textId="77777777" w:rsidR="001A7BE9" w:rsidRPr="00E808B0" w:rsidRDefault="001A7BE9">
            <w:pPr>
              <w:pStyle w:val="TableEntry"/>
              <w:rPr>
                <w:noProof w:val="0"/>
              </w:rPr>
            </w:pPr>
            <w:r w:rsidRPr="00E808B0">
              <w:rPr>
                <w:noProof w:val="0"/>
              </w:rPr>
              <w:t>IS</w:t>
            </w:r>
          </w:p>
        </w:tc>
        <w:tc>
          <w:tcPr>
            <w:tcW w:w="1080" w:type="dxa"/>
          </w:tcPr>
          <w:p w14:paraId="5F643CF9" w14:textId="77777777" w:rsidR="001A7BE9" w:rsidRPr="00E808B0" w:rsidRDefault="001A7BE9">
            <w:pPr>
              <w:pStyle w:val="TableEntry"/>
              <w:rPr>
                <w:noProof w:val="0"/>
              </w:rPr>
            </w:pPr>
            <w:r w:rsidRPr="00E808B0">
              <w:rPr>
                <w:noProof w:val="0"/>
              </w:rPr>
              <w:t>C</w:t>
            </w:r>
          </w:p>
        </w:tc>
        <w:tc>
          <w:tcPr>
            <w:tcW w:w="990" w:type="dxa"/>
          </w:tcPr>
          <w:p w14:paraId="2383FE3E"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19BD4593" w14:textId="77777777" w:rsidR="001A7BE9" w:rsidRPr="00E808B0" w:rsidRDefault="001A7BE9">
            <w:pPr>
              <w:pStyle w:val="TableEntry"/>
              <w:rPr>
                <w:noProof w:val="0"/>
              </w:rPr>
            </w:pPr>
            <w:r w:rsidRPr="00E808B0">
              <w:rPr>
                <w:noProof w:val="0"/>
              </w:rPr>
              <w:t>0305</w:t>
            </w:r>
          </w:p>
        </w:tc>
        <w:tc>
          <w:tcPr>
            <w:tcW w:w="3510" w:type="dxa"/>
          </w:tcPr>
          <w:p w14:paraId="0D22E2F6" w14:textId="77777777" w:rsidR="001A7BE9" w:rsidRPr="00E808B0" w:rsidRDefault="001A7BE9">
            <w:pPr>
              <w:pStyle w:val="TableEntry"/>
              <w:rPr>
                <w:noProof w:val="0"/>
              </w:rPr>
            </w:pPr>
            <w:r w:rsidRPr="00E808B0">
              <w:rPr>
                <w:noProof w:val="0"/>
              </w:rPr>
              <w:t>Person Location Type</w:t>
            </w:r>
          </w:p>
        </w:tc>
      </w:tr>
      <w:tr w:rsidR="001A7BE9" w:rsidRPr="00E808B0" w14:paraId="2A067C0B" w14:textId="77777777">
        <w:tc>
          <w:tcPr>
            <w:tcW w:w="1278" w:type="dxa"/>
          </w:tcPr>
          <w:p w14:paraId="054223DD" w14:textId="77777777" w:rsidR="001A7BE9" w:rsidRPr="00E808B0" w:rsidRDefault="001A7BE9">
            <w:pPr>
              <w:pStyle w:val="TableEntry"/>
              <w:rPr>
                <w:noProof w:val="0"/>
              </w:rPr>
            </w:pPr>
            <w:r w:rsidRPr="00E808B0">
              <w:rPr>
                <w:noProof w:val="0"/>
              </w:rPr>
              <w:t>7</w:t>
            </w:r>
          </w:p>
        </w:tc>
        <w:tc>
          <w:tcPr>
            <w:tcW w:w="1080" w:type="dxa"/>
          </w:tcPr>
          <w:p w14:paraId="55667D72" w14:textId="77777777" w:rsidR="001A7BE9" w:rsidRPr="00E808B0" w:rsidRDefault="001A7BE9">
            <w:pPr>
              <w:pStyle w:val="TableEntry"/>
              <w:rPr>
                <w:noProof w:val="0"/>
              </w:rPr>
            </w:pPr>
            <w:r w:rsidRPr="00E808B0">
              <w:rPr>
                <w:noProof w:val="0"/>
              </w:rPr>
              <w:t>20</w:t>
            </w:r>
          </w:p>
        </w:tc>
        <w:tc>
          <w:tcPr>
            <w:tcW w:w="810" w:type="dxa"/>
          </w:tcPr>
          <w:p w14:paraId="57E7660A" w14:textId="77777777" w:rsidR="001A7BE9" w:rsidRPr="00E808B0" w:rsidRDefault="001A7BE9">
            <w:pPr>
              <w:pStyle w:val="TableEntry"/>
              <w:rPr>
                <w:noProof w:val="0"/>
              </w:rPr>
            </w:pPr>
            <w:r w:rsidRPr="00E808B0">
              <w:rPr>
                <w:noProof w:val="0"/>
              </w:rPr>
              <w:t>IS</w:t>
            </w:r>
          </w:p>
        </w:tc>
        <w:tc>
          <w:tcPr>
            <w:tcW w:w="1080" w:type="dxa"/>
          </w:tcPr>
          <w:p w14:paraId="63426F7D" w14:textId="77777777" w:rsidR="001A7BE9" w:rsidRPr="00E808B0" w:rsidRDefault="001A7BE9">
            <w:pPr>
              <w:pStyle w:val="TableEntry"/>
              <w:rPr>
                <w:noProof w:val="0"/>
              </w:rPr>
            </w:pPr>
            <w:r w:rsidRPr="00E808B0">
              <w:rPr>
                <w:noProof w:val="0"/>
              </w:rPr>
              <w:t>O</w:t>
            </w:r>
          </w:p>
        </w:tc>
        <w:tc>
          <w:tcPr>
            <w:tcW w:w="990" w:type="dxa"/>
          </w:tcPr>
          <w:p w14:paraId="06BBF0CB"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7311622D" w14:textId="77777777" w:rsidR="001A7BE9" w:rsidRPr="00E808B0" w:rsidRDefault="001A7BE9">
            <w:pPr>
              <w:pStyle w:val="TableEntry"/>
              <w:rPr>
                <w:noProof w:val="0"/>
              </w:rPr>
            </w:pPr>
            <w:r w:rsidRPr="00E808B0">
              <w:rPr>
                <w:noProof w:val="0"/>
              </w:rPr>
              <w:t>0307</w:t>
            </w:r>
          </w:p>
        </w:tc>
        <w:tc>
          <w:tcPr>
            <w:tcW w:w="3510" w:type="dxa"/>
          </w:tcPr>
          <w:p w14:paraId="7CF04EA8" w14:textId="77777777" w:rsidR="001A7BE9" w:rsidRPr="00E808B0" w:rsidRDefault="001A7BE9">
            <w:pPr>
              <w:pStyle w:val="TableEntry"/>
              <w:rPr>
                <w:noProof w:val="0"/>
              </w:rPr>
            </w:pPr>
            <w:r w:rsidRPr="00E808B0">
              <w:rPr>
                <w:noProof w:val="0"/>
              </w:rPr>
              <w:t>Building</w:t>
            </w:r>
          </w:p>
        </w:tc>
      </w:tr>
      <w:tr w:rsidR="001A7BE9" w:rsidRPr="00E808B0" w14:paraId="66F36D7D" w14:textId="77777777">
        <w:tc>
          <w:tcPr>
            <w:tcW w:w="1278" w:type="dxa"/>
          </w:tcPr>
          <w:p w14:paraId="55D172F5" w14:textId="77777777" w:rsidR="001A7BE9" w:rsidRPr="00E808B0" w:rsidRDefault="001A7BE9">
            <w:pPr>
              <w:pStyle w:val="TableEntry"/>
              <w:rPr>
                <w:noProof w:val="0"/>
              </w:rPr>
            </w:pPr>
            <w:r w:rsidRPr="00E808B0">
              <w:rPr>
                <w:noProof w:val="0"/>
              </w:rPr>
              <w:t>8</w:t>
            </w:r>
          </w:p>
        </w:tc>
        <w:tc>
          <w:tcPr>
            <w:tcW w:w="1080" w:type="dxa"/>
          </w:tcPr>
          <w:p w14:paraId="5F340D59" w14:textId="77777777" w:rsidR="001A7BE9" w:rsidRPr="00E808B0" w:rsidRDefault="001A7BE9">
            <w:pPr>
              <w:pStyle w:val="TableEntry"/>
              <w:rPr>
                <w:noProof w:val="0"/>
              </w:rPr>
            </w:pPr>
            <w:r w:rsidRPr="00E808B0">
              <w:rPr>
                <w:noProof w:val="0"/>
              </w:rPr>
              <w:t>20</w:t>
            </w:r>
          </w:p>
        </w:tc>
        <w:tc>
          <w:tcPr>
            <w:tcW w:w="810" w:type="dxa"/>
          </w:tcPr>
          <w:p w14:paraId="6AF10232" w14:textId="77777777" w:rsidR="001A7BE9" w:rsidRPr="00E808B0" w:rsidRDefault="001A7BE9">
            <w:pPr>
              <w:pStyle w:val="TableEntry"/>
              <w:rPr>
                <w:noProof w:val="0"/>
              </w:rPr>
            </w:pPr>
            <w:r w:rsidRPr="00E808B0">
              <w:rPr>
                <w:noProof w:val="0"/>
              </w:rPr>
              <w:t>IS</w:t>
            </w:r>
          </w:p>
        </w:tc>
        <w:tc>
          <w:tcPr>
            <w:tcW w:w="1080" w:type="dxa"/>
          </w:tcPr>
          <w:p w14:paraId="3AEE2376" w14:textId="77777777" w:rsidR="001A7BE9" w:rsidRPr="00E808B0" w:rsidRDefault="001A7BE9">
            <w:pPr>
              <w:pStyle w:val="TableEntry"/>
              <w:rPr>
                <w:noProof w:val="0"/>
              </w:rPr>
            </w:pPr>
            <w:r w:rsidRPr="00E808B0">
              <w:rPr>
                <w:noProof w:val="0"/>
              </w:rPr>
              <w:t>O</w:t>
            </w:r>
          </w:p>
        </w:tc>
        <w:tc>
          <w:tcPr>
            <w:tcW w:w="990" w:type="dxa"/>
          </w:tcPr>
          <w:p w14:paraId="5CD343E7"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FE0CD2F" w14:textId="77777777" w:rsidR="001A7BE9" w:rsidRPr="00E808B0" w:rsidRDefault="001A7BE9">
            <w:pPr>
              <w:pStyle w:val="TableEntry"/>
              <w:rPr>
                <w:noProof w:val="0"/>
              </w:rPr>
            </w:pPr>
            <w:r w:rsidRPr="00E808B0">
              <w:rPr>
                <w:noProof w:val="0"/>
              </w:rPr>
              <w:t>0308</w:t>
            </w:r>
          </w:p>
        </w:tc>
        <w:tc>
          <w:tcPr>
            <w:tcW w:w="3510" w:type="dxa"/>
          </w:tcPr>
          <w:p w14:paraId="5E2C5CDD" w14:textId="77777777" w:rsidR="001A7BE9" w:rsidRPr="00E808B0" w:rsidRDefault="001A7BE9">
            <w:pPr>
              <w:pStyle w:val="TableEntry"/>
              <w:rPr>
                <w:noProof w:val="0"/>
              </w:rPr>
            </w:pPr>
            <w:r w:rsidRPr="00E808B0">
              <w:rPr>
                <w:noProof w:val="0"/>
              </w:rPr>
              <w:t>Floor</w:t>
            </w:r>
          </w:p>
        </w:tc>
      </w:tr>
      <w:tr w:rsidR="001A7BE9" w:rsidRPr="00E808B0" w14:paraId="0C5D3B0B" w14:textId="77777777">
        <w:tc>
          <w:tcPr>
            <w:tcW w:w="1278" w:type="dxa"/>
          </w:tcPr>
          <w:p w14:paraId="23BC4122" w14:textId="77777777" w:rsidR="001A7BE9" w:rsidRPr="00E808B0" w:rsidRDefault="001A7BE9">
            <w:pPr>
              <w:pStyle w:val="TableEntry"/>
              <w:rPr>
                <w:noProof w:val="0"/>
              </w:rPr>
            </w:pPr>
            <w:r w:rsidRPr="00E808B0">
              <w:rPr>
                <w:noProof w:val="0"/>
              </w:rPr>
              <w:t>9</w:t>
            </w:r>
          </w:p>
        </w:tc>
        <w:tc>
          <w:tcPr>
            <w:tcW w:w="1080" w:type="dxa"/>
          </w:tcPr>
          <w:p w14:paraId="081B7E56" w14:textId="77777777" w:rsidR="001A7BE9" w:rsidRPr="00E808B0" w:rsidRDefault="001A7BE9">
            <w:pPr>
              <w:pStyle w:val="TableEntry"/>
              <w:rPr>
                <w:noProof w:val="0"/>
              </w:rPr>
            </w:pPr>
            <w:r w:rsidRPr="00E808B0">
              <w:rPr>
                <w:noProof w:val="0"/>
              </w:rPr>
              <w:t>199</w:t>
            </w:r>
          </w:p>
        </w:tc>
        <w:tc>
          <w:tcPr>
            <w:tcW w:w="810" w:type="dxa"/>
          </w:tcPr>
          <w:p w14:paraId="21CA5993" w14:textId="77777777" w:rsidR="001A7BE9" w:rsidRPr="00E808B0" w:rsidRDefault="001A7BE9">
            <w:pPr>
              <w:pStyle w:val="TableEntry"/>
              <w:rPr>
                <w:noProof w:val="0"/>
              </w:rPr>
            </w:pPr>
            <w:r w:rsidRPr="00E808B0">
              <w:rPr>
                <w:noProof w:val="0"/>
              </w:rPr>
              <w:t>ST</w:t>
            </w:r>
          </w:p>
        </w:tc>
        <w:tc>
          <w:tcPr>
            <w:tcW w:w="1080" w:type="dxa"/>
          </w:tcPr>
          <w:p w14:paraId="6ADB15F2" w14:textId="77777777" w:rsidR="001A7BE9" w:rsidRPr="00E808B0" w:rsidRDefault="001A7BE9">
            <w:pPr>
              <w:pStyle w:val="TableEntry"/>
              <w:rPr>
                <w:noProof w:val="0"/>
              </w:rPr>
            </w:pPr>
            <w:r w:rsidRPr="00E808B0">
              <w:rPr>
                <w:noProof w:val="0"/>
              </w:rPr>
              <w:t>O</w:t>
            </w:r>
          </w:p>
        </w:tc>
        <w:tc>
          <w:tcPr>
            <w:tcW w:w="990" w:type="dxa"/>
          </w:tcPr>
          <w:p w14:paraId="71E5D1EF"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18B3A2C1" w14:textId="77777777" w:rsidR="001A7BE9" w:rsidRPr="00E808B0" w:rsidRDefault="001A7BE9">
            <w:pPr>
              <w:pStyle w:val="TableEntry"/>
              <w:rPr>
                <w:noProof w:val="0"/>
                <w:sz w:val="16"/>
              </w:rPr>
            </w:pPr>
          </w:p>
        </w:tc>
        <w:tc>
          <w:tcPr>
            <w:tcW w:w="3510" w:type="dxa"/>
          </w:tcPr>
          <w:p w14:paraId="3E77935D" w14:textId="77777777" w:rsidR="001A7BE9" w:rsidRPr="00E808B0" w:rsidRDefault="001A7BE9">
            <w:pPr>
              <w:pStyle w:val="TableEntry"/>
              <w:rPr>
                <w:noProof w:val="0"/>
              </w:rPr>
            </w:pPr>
            <w:r w:rsidRPr="00E808B0">
              <w:rPr>
                <w:noProof w:val="0"/>
              </w:rPr>
              <w:t>Location Description</w:t>
            </w:r>
          </w:p>
        </w:tc>
      </w:tr>
      <w:tr w:rsidR="001A7BE9" w:rsidRPr="00E808B0" w14:paraId="57BE1EF2" w14:textId="77777777">
        <w:tc>
          <w:tcPr>
            <w:tcW w:w="1278" w:type="dxa"/>
          </w:tcPr>
          <w:p w14:paraId="6FAEC9D1" w14:textId="77777777" w:rsidR="001A7BE9" w:rsidRPr="00E808B0" w:rsidRDefault="001A7BE9">
            <w:pPr>
              <w:pStyle w:val="TableEntry"/>
              <w:rPr>
                <w:noProof w:val="0"/>
              </w:rPr>
            </w:pPr>
            <w:r w:rsidRPr="00E808B0">
              <w:rPr>
                <w:noProof w:val="0"/>
              </w:rPr>
              <w:t>10</w:t>
            </w:r>
          </w:p>
        </w:tc>
        <w:tc>
          <w:tcPr>
            <w:tcW w:w="1080" w:type="dxa"/>
          </w:tcPr>
          <w:p w14:paraId="1F81594E" w14:textId="77777777" w:rsidR="001A7BE9" w:rsidRPr="00E808B0" w:rsidRDefault="001A7BE9">
            <w:pPr>
              <w:pStyle w:val="TableEntry"/>
              <w:rPr>
                <w:noProof w:val="0"/>
              </w:rPr>
            </w:pPr>
            <w:r w:rsidRPr="00E808B0">
              <w:rPr>
                <w:noProof w:val="0"/>
              </w:rPr>
              <w:t>427</w:t>
            </w:r>
          </w:p>
        </w:tc>
        <w:tc>
          <w:tcPr>
            <w:tcW w:w="810" w:type="dxa"/>
          </w:tcPr>
          <w:p w14:paraId="404BBAE9" w14:textId="77777777" w:rsidR="001A7BE9" w:rsidRPr="00E808B0" w:rsidRDefault="001A7BE9">
            <w:pPr>
              <w:pStyle w:val="TableEntry"/>
              <w:rPr>
                <w:noProof w:val="0"/>
              </w:rPr>
            </w:pPr>
            <w:r w:rsidRPr="00E808B0">
              <w:rPr>
                <w:noProof w:val="0"/>
              </w:rPr>
              <w:t>EI</w:t>
            </w:r>
          </w:p>
        </w:tc>
        <w:tc>
          <w:tcPr>
            <w:tcW w:w="1080" w:type="dxa"/>
          </w:tcPr>
          <w:p w14:paraId="344E519D" w14:textId="77777777" w:rsidR="001A7BE9" w:rsidRPr="00E808B0" w:rsidRDefault="001A7BE9">
            <w:pPr>
              <w:pStyle w:val="TableEntry"/>
              <w:rPr>
                <w:noProof w:val="0"/>
              </w:rPr>
            </w:pPr>
            <w:r w:rsidRPr="00E808B0">
              <w:rPr>
                <w:noProof w:val="0"/>
              </w:rPr>
              <w:t>O</w:t>
            </w:r>
          </w:p>
        </w:tc>
        <w:tc>
          <w:tcPr>
            <w:tcW w:w="990" w:type="dxa"/>
          </w:tcPr>
          <w:p w14:paraId="3B9DCD20"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FD31D57" w14:textId="77777777" w:rsidR="001A7BE9" w:rsidRPr="00E808B0" w:rsidRDefault="001A7BE9">
            <w:pPr>
              <w:pStyle w:val="TableEntry"/>
              <w:rPr>
                <w:noProof w:val="0"/>
                <w:sz w:val="16"/>
              </w:rPr>
            </w:pPr>
          </w:p>
        </w:tc>
        <w:tc>
          <w:tcPr>
            <w:tcW w:w="3510" w:type="dxa"/>
          </w:tcPr>
          <w:p w14:paraId="51196ED7" w14:textId="77777777" w:rsidR="001A7BE9" w:rsidRPr="00E808B0" w:rsidRDefault="001A7BE9">
            <w:pPr>
              <w:pStyle w:val="TableEntry"/>
              <w:rPr>
                <w:noProof w:val="0"/>
              </w:rPr>
            </w:pPr>
            <w:r w:rsidRPr="00E808B0">
              <w:rPr>
                <w:noProof w:val="0"/>
              </w:rPr>
              <w:t>Comprehensive Location Identifier</w:t>
            </w:r>
          </w:p>
        </w:tc>
      </w:tr>
      <w:tr w:rsidR="001A7BE9" w:rsidRPr="00E808B0" w14:paraId="426C5EEC" w14:textId="77777777">
        <w:tc>
          <w:tcPr>
            <w:tcW w:w="1278" w:type="dxa"/>
          </w:tcPr>
          <w:p w14:paraId="33B618E2" w14:textId="77777777" w:rsidR="001A7BE9" w:rsidRPr="00E808B0" w:rsidRDefault="001A7BE9">
            <w:pPr>
              <w:pStyle w:val="TableEntry"/>
              <w:rPr>
                <w:noProof w:val="0"/>
              </w:rPr>
            </w:pPr>
            <w:r w:rsidRPr="00E808B0">
              <w:rPr>
                <w:noProof w:val="0"/>
              </w:rPr>
              <w:t>11</w:t>
            </w:r>
          </w:p>
        </w:tc>
        <w:tc>
          <w:tcPr>
            <w:tcW w:w="1080" w:type="dxa"/>
          </w:tcPr>
          <w:p w14:paraId="6BE57050" w14:textId="77777777" w:rsidR="001A7BE9" w:rsidRPr="00E808B0" w:rsidRDefault="001A7BE9">
            <w:pPr>
              <w:pStyle w:val="TableEntry"/>
              <w:rPr>
                <w:noProof w:val="0"/>
              </w:rPr>
            </w:pPr>
            <w:r w:rsidRPr="00E808B0">
              <w:rPr>
                <w:noProof w:val="0"/>
              </w:rPr>
              <w:t>227</w:t>
            </w:r>
          </w:p>
        </w:tc>
        <w:tc>
          <w:tcPr>
            <w:tcW w:w="810" w:type="dxa"/>
          </w:tcPr>
          <w:p w14:paraId="5C12A193" w14:textId="77777777" w:rsidR="001A7BE9" w:rsidRPr="00E808B0" w:rsidRDefault="001A7BE9">
            <w:pPr>
              <w:pStyle w:val="TableEntry"/>
              <w:rPr>
                <w:noProof w:val="0"/>
              </w:rPr>
            </w:pPr>
            <w:r w:rsidRPr="00E808B0">
              <w:rPr>
                <w:noProof w:val="0"/>
              </w:rPr>
              <w:t>HD</w:t>
            </w:r>
          </w:p>
        </w:tc>
        <w:tc>
          <w:tcPr>
            <w:tcW w:w="1080" w:type="dxa"/>
          </w:tcPr>
          <w:p w14:paraId="51CD6FA0" w14:textId="77777777" w:rsidR="001A7BE9" w:rsidRPr="00E808B0" w:rsidRDefault="001A7BE9">
            <w:pPr>
              <w:pStyle w:val="TableEntry"/>
              <w:rPr>
                <w:noProof w:val="0"/>
              </w:rPr>
            </w:pPr>
            <w:r w:rsidRPr="00E808B0">
              <w:rPr>
                <w:noProof w:val="0"/>
              </w:rPr>
              <w:t>O</w:t>
            </w:r>
          </w:p>
        </w:tc>
        <w:tc>
          <w:tcPr>
            <w:tcW w:w="990" w:type="dxa"/>
          </w:tcPr>
          <w:p w14:paraId="51402431"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4B94830" w14:textId="77777777" w:rsidR="001A7BE9" w:rsidRPr="00E808B0" w:rsidRDefault="001A7BE9">
            <w:pPr>
              <w:pStyle w:val="TableEntry"/>
              <w:rPr>
                <w:noProof w:val="0"/>
                <w:sz w:val="16"/>
              </w:rPr>
            </w:pPr>
          </w:p>
        </w:tc>
        <w:tc>
          <w:tcPr>
            <w:tcW w:w="3510" w:type="dxa"/>
          </w:tcPr>
          <w:p w14:paraId="731331DA" w14:textId="77777777" w:rsidR="001A7BE9" w:rsidRPr="00E808B0" w:rsidRDefault="001A7BE9">
            <w:pPr>
              <w:pStyle w:val="TableEntry"/>
              <w:rPr>
                <w:noProof w:val="0"/>
              </w:rPr>
            </w:pPr>
            <w:r w:rsidRPr="00E808B0">
              <w:rPr>
                <w:noProof w:val="0"/>
              </w:rPr>
              <w:t>Assigning Authority for Location</w:t>
            </w:r>
          </w:p>
        </w:tc>
      </w:tr>
    </w:tbl>
    <w:p w14:paraId="52825EC5" w14:textId="77777777" w:rsidR="001A7BE9" w:rsidRPr="00E808B0" w:rsidRDefault="001A7BE9"/>
    <w:p w14:paraId="6E7AA001" w14:textId="77777777" w:rsidR="001A7BE9" w:rsidRPr="00E808B0" w:rsidRDefault="001A7BE9">
      <w:r w:rsidRPr="00E808B0">
        <w:t>Comments on some components:</w:t>
      </w:r>
    </w:p>
    <w:p w14:paraId="71592A8A" w14:textId="77777777" w:rsidR="001A7BE9" w:rsidRPr="00E808B0" w:rsidRDefault="001A7BE9">
      <w:r w:rsidRPr="00E808B0">
        <w:t xml:space="preserve">Component 1: Point of Care (IS): </w:t>
      </w:r>
    </w:p>
    <w:p w14:paraId="04C1EACB" w14:textId="77777777" w:rsidR="001A7BE9" w:rsidRPr="00E808B0" w:rsidRDefault="001A7BE9" w:rsidP="003067F6">
      <w:pPr>
        <w:pStyle w:val="BodyText"/>
        <w:ind w:left="720"/>
      </w:pPr>
      <w:r w:rsidRPr="00E808B0">
        <w:t>HL7 definition: This component specifies the code for the point where patient care is administered. It is conditional on PL.6 Person Location Type (e.g., nursing unit or department or clinic). After floor, it is the most general patient location designation.</w:t>
      </w:r>
    </w:p>
    <w:p w14:paraId="1E592E90" w14:textId="77777777" w:rsidR="001A7BE9" w:rsidRPr="00E808B0" w:rsidRDefault="001A7BE9" w:rsidP="003067F6">
      <w:pPr>
        <w:pStyle w:val="BodyText"/>
        <w:ind w:left="720"/>
      </w:pPr>
      <w:r w:rsidRPr="00E808B0">
        <w:t>HL7 user-defined Table 0302 does not suggest any value. The codification of point of cares will be defined at the site level in acute care settings.</w:t>
      </w:r>
    </w:p>
    <w:p w14:paraId="5E5C025B" w14:textId="77777777" w:rsidR="001A7BE9" w:rsidRPr="00E808B0" w:rsidRDefault="001A7BE9">
      <w:r w:rsidRPr="00E808B0">
        <w:t>Component 4: Facility (HD):</w:t>
      </w:r>
    </w:p>
    <w:p w14:paraId="0AD3582B" w14:textId="77777777" w:rsidR="001A7BE9" w:rsidRPr="00E808B0" w:rsidRDefault="001A7BE9" w:rsidP="003067F6">
      <w:pPr>
        <w:pStyle w:val="BodyText"/>
        <w:ind w:left="720"/>
      </w:pPr>
      <w:r w:rsidRPr="00E808B0">
        <w:t xml:space="preserve">HL7 definition: This component is subject to site interpretation but generally describes the </w:t>
      </w:r>
      <w:proofErr w:type="gramStart"/>
      <w:r w:rsidRPr="00E808B0">
        <w:t>highest level</w:t>
      </w:r>
      <w:proofErr w:type="gramEnd"/>
      <w:r w:rsidRPr="00E808B0">
        <w:t xml:space="preserve"> physical designation of an institution, medical center or enterprise. It is the most general person location designation.</w:t>
      </w:r>
    </w:p>
    <w:p w14:paraId="68EA2DCE" w14:textId="77777777" w:rsidR="001A7BE9" w:rsidRPr="00E808B0" w:rsidRDefault="001A7BE9" w:rsidP="003067F6">
      <w:pPr>
        <w:pStyle w:val="BodyText"/>
        <w:ind w:left="720"/>
      </w:pPr>
      <w:r w:rsidRPr="00E808B0">
        <w:t>The codification of facilities will be defined at the highest level, according to the context of use of the PAM Profile (community affinity domain, acute care setting, ambulatory domain, etc.).</w:t>
      </w:r>
    </w:p>
    <w:p w14:paraId="7AEC1CE9" w14:textId="77777777" w:rsidR="001A7BE9" w:rsidRPr="00E808B0" w:rsidRDefault="001A7BE9">
      <w:r w:rsidRPr="00E808B0">
        <w:t>Component 6: Person Location Type (IS):</w:t>
      </w:r>
    </w:p>
    <w:p w14:paraId="4F1E181F" w14:textId="77777777" w:rsidR="001A7BE9" w:rsidRPr="00E808B0" w:rsidRDefault="001A7BE9" w:rsidP="003067F6">
      <w:pPr>
        <w:pStyle w:val="BodyText"/>
        <w:ind w:left="720"/>
      </w:pPr>
      <w:r w:rsidRPr="00E808B0">
        <w:t xml:space="preserve">HL7 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r w:rsidRPr="00E808B0">
        <w:rPr>
          <w:i/>
          <w:iCs/>
        </w:rPr>
        <w:t>User-defined Table 0305 - Person location type</w:t>
      </w:r>
      <w:r w:rsidRPr="00E808B0">
        <w:t xml:space="preserve"> for suggested values.</w:t>
      </w:r>
    </w:p>
    <w:p w14:paraId="1C89894A" w14:textId="77777777" w:rsidR="001A7BE9" w:rsidRPr="00E808B0" w:rsidRDefault="001A7BE9" w:rsidP="00C81D39">
      <w:pPr>
        <w:pStyle w:val="TableTitle"/>
        <w:rPr>
          <w:noProof w:val="0"/>
        </w:rPr>
      </w:pPr>
      <w:r w:rsidRPr="00E808B0">
        <w:rPr>
          <w:noProof w:val="0"/>
        </w:rPr>
        <w:t>User-defined Table 0305 – Person location type</w:t>
      </w:r>
      <w:r w:rsidRPr="00E808B0">
        <w:rPr>
          <w:noProof w:val="0"/>
        </w:rPr>
        <w:fldChar w:fldCharType="begin"/>
      </w:r>
      <w:r w:rsidRPr="00E808B0">
        <w:rPr>
          <w:noProof w:val="0"/>
        </w:rPr>
        <w:instrText>xe "User-defined table 0305 – Person location type"</w:instrText>
      </w:r>
      <w:r w:rsidRPr="00E808B0">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2790"/>
        <w:gridCol w:w="4608"/>
      </w:tblGrid>
      <w:tr w:rsidR="001A7BE9" w:rsidRPr="00E808B0" w14:paraId="49FF7FE6" w14:textId="77777777">
        <w:trPr>
          <w:tblHeader/>
        </w:trPr>
        <w:tc>
          <w:tcPr>
            <w:tcW w:w="2178" w:type="dxa"/>
            <w:shd w:val="clear" w:color="auto" w:fill="D9D9D9"/>
          </w:tcPr>
          <w:p w14:paraId="63649221" w14:textId="77777777" w:rsidR="001A7BE9" w:rsidRPr="00E808B0" w:rsidRDefault="001A7BE9">
            <w:pPr>
              <w:pStyle w:val="TableEntryHeader"/>
            </w:pPr>
            <w:r w:rsidRPr="00E808B0">
              <w:t>Value</w:t>
            </w:r>
          </w:p>
        </w:tc>
        <w:tc>
          <w:tcPr>
            <w:tcW w:w="2790" w:type="dxa"/>
            <w:shd w:val="clear" w:color="auto" w:fill="D9D9D9"/>
          </w:tcPr>
          <w:p w14:paraId="2446E950" w14:textId="77777777" w:rsidR="001A7BE9" w:rsidRPr="00E808B0" w:rsidRDefault="001A7BE9">
            <w:pPr>
              <w:pStyle w:val="TableEntryHeader"/>
            </w:pPr>
            <w:r w:rsidRPr="00E808B0">
              <w:t>Description</w:t>
            </w:r>
          </w:p>
        </w:tc>
        <w:tc>
          <w:tcPr>
            <w:tcW w:w="4608" w:type="dxa"/>
            <w:shd w:val="clear" w:color="auto" w:fill="D9D9D9"/>
          </w:tcPr>
          <w:p w14:paraId="4F715610" w14:textId="77777777" w:rsidR="001A7BE9" w:rsidRPr="00E808B0" w:rsidRDefault="001A7BE9">
            <w:pPr>
              <w:pStyle w:val="TableEntryHeader"/>
            </w:pPr>
            <w:r w:rsidRPr="00E808B0">
              <w:t>Comment</w:t>
            </w:r>
          </w:p>
        </w:tc>
      </w:tr>
      <w:tr w:rsidR="001A7BE9" w:rsidRPr="00E808B0" w14:paraId="4CB15242" w14:textId="77777777">
        <w:tc>
          <w:tcPr>
            <w:tcW w:w="2178" w:type="dxa"/>
          </w:tcPr>
          <w:p w14:paraId="69DA7D75" w14:textId="77777777" w:rsidR="001A7BE9" w:rsidRPr="00E808B0" w:rsidRDefault="001A7BE9">
            <w:pPr>
              <w:pStyle w:val="TableEntry"/>
              <w:rPr>
                <w:noProof w:val="0"/>
              </w:rPr>
            </w:pPr>
            <w:r w:rsidRPr="00E808B0">
              <w:rPr>
                <w:noProof w:val="0"/>
              </w:rPr>
              <w:t>C</w:t>
            </w:r>
          </w:p>
        </w:tc>
        <w:tc>
          <w:tcPr>
            <w:tcW w:w="2790" w:type="dxa"/>
          </w:tcPr>
          <w:p w14:paraId="7E0BE8B6" w14:textId="77777777" w:rsidR="001A7BE9" w:rsidRPr="00E808B0" w:rsidRDefault="001A7BE9">
            <w:pPr>
              <w:pStyle w:val="TableEntry"/>
              <w:rPr>
                <w:noProof w:val="0"/>
              </w:rPr>
            </w:pPr>
            <w:r w:rsidRPr="00E808B0">
              <w:rPr>
                <w:noProof w:val="0"/>
              </w:rPr>
              <w:t>Clinic</w:t>
            </w:r>
          </w:p>
        </w:tc>
        <w:tc>
          <w:tcPr>
            <w:tcW w:w="4608" w:type="dxa"/>
          </w:tcPr>
          <w:p w14:paraId="29EB8DF2" w14:textId="77777777" w:rsidR="001A7BE9" w:rsidRPr="00E808B0" w:rsidRDefault="001A7BE9">
            <w:pPr>
              <w:pStyle w:val="TableEntry"/>
              <w:rPr>
                <w:noProof w:val="0"/>
              </w:rPr>
            </w:pPr>
          </w:p>
        </w:tc>
      </w:tr>
      <w:tr w:rsidR="001A7BE9" w:rsidRPr="00E808B0" w14:paraId="59F14F20" w14:textId="77777777">
        <w:tc>
          <w:tcPr>
            <w:tcW w:w="2178" w:type="dxa"/>
          </w:tcPr>
          <w:p w14:paraId="49AD838B" w14:textId="77777777" w:rsidR="001A7BE9" w:rsidRPr="00E808B0" w:rsidRDefault="001A7BE9">
            <w:pPr>
              <w:pStyle w:val="TableEntry"/>
              <w:rPr>
                <w:noProof w:val="0"/>
              </w:rPr>
            </w:pPr>
            <w:r w:rsidRPr="00E808B0">
              <w:rPr>
                <w:noProof w:val="0"/>
              </w:rPr>
              <w:t>D</w:t>
            </w:r>
          </w:p>
        </w:tc>
        <w:tc>
          <w:tcPr>
            <w:tcW w:w="2790" w:type="dxa"/>
          </w:tcPr>
          <w:p w14:paraId="209C55F9" w14:textId="77777777" w:rsidR="001A7BE9" w:rsidRPr="00E808B0" w:rsidRDefault="001A7BE9">
            <w:pPr>
              <w:pStyle w:val="TableEntry"/>
              <w:rPr>
                <w:noProof w:val="0"/>
              </w:rPr>
            </w:pPr>
            <w:r w:rsidRPr="00E808B0">
              <w:rPr>
                <w:noProof w:val="0"/>
              </w:rPr>
              <w:t>Department</w:t>
            </w:r>
          </w:p>
        </w:tc>
        <w:tc>
          <w:tcPr>
            <w:tcW w:w="4608" w:type="dxa"/>
          </w:tcPr>
          <w:p w14:paraId="289AE935" w14:textId="77777777" w:rsidR="001A7BE9" w:rsidRPr="00E808B0" w:rsidRDefault="001A7BE9">
            <w:pPr>
              <w:pStyle w:val="TableEntry"/>
              <w:rPr>
                <w:noProof w:val="0"/>
              </w:rPr>
            </w:pPr>
          </w:p>
        </w:tc>
      </w:tr>
      <w:tr w:rsidR="001A7BE9" w:rsidRPr="00E808B0" w14:paraId="1D184FF0" w14:textId="77777777">
        <w:tc>
          <w:tcPr>
            <w:tcW w:w="2178" w:type="dxa"/>
          </w:tcPr>
          <w:p w14:paraId="1975534C" w14:textId="77777777" w:rsidR="001A7BE9" w:rsidRPr="00E808B0" w:rsidRDefault="001A7BE9">
            <w:pPr>
              <w:pStyle w:val="TableEntry"/>
              <w:rPr>
                <w:noProof w:val="0"/>
              </w:rPr>
            </w:pPr>
            <w:r w:rsidRPr="00E808B0">
              <w:rPr>
                <w:noProof w:val="0"/>
              </w:rPr>
              <w:t>H</w:t>
            </w:r>
          </w:p>
        </w:tc>
        <w:tc>
          <w:tcPr>
            <w:tcW w:w="2790" w:type="dxa"/>
          </w:tcPr>
          <w:p w14:paraId="450947D3" w14:textId="77777777" w:rsidR="001A7BE9" w:rsidRPr="00E808B0" w:rsidRDefault="001A7BE9">
            <w:pPr>
              <w:pStyle w:val="TableEntry"/>
              <w:rPr>
                <w:noProof w:val="0"/>
              </w:rPr>
            </w:pPr>
            <w:r w:rsidRPr="00E808B0">
              <w:rPr>
                <w:noProof w:val="0"/>
              </w:rPr>
              <w:t>Home</w:t>
            </w:r>
          </w:p>
        </w:tc>
        <w:tc>
          <w:tcPr>
            <w:tcW w:w="4608" w:type="dxa"/>
          </w:tcPr>
          <w:p w14:paraId="101552DB" w14:textId="77777777" w:rsidR="001A7BE9" w:rsidRPr="00E808B0" w:rsidRDefault="001A7BE9">
            <w:pPr>
              <w:pStyle w:val="TableEntry"/>
              <w:rPr>
                <w:noProof w:val="0"/>
              </w:rPr>
            </w:pPr>
          </w:p>
        </w:tc>
      </w:tr>
      <w:tr w:rsidR="001A7BE9" w:rsidRPr="00E808B0" w14:paraId="36238C79" w14:textId="77777777">
        <w:tc>
          <w:tcPr>
            <w:tcW w:w="2178" w:type="dxa"/>
          </w:tcPr>
          <w:p w14:paraId="48BF5C64" w14:textId="77777777" w:rsidR="001A7BE9" w:rsidRPr="00E808B0" w:rsidRDefault="001A7BE9">
            <w:pPr>
              <w:pStyle w:val="TableEntry"/>
              <w:rPr>
                <w:noProof w:val="0"/>
              </w:rPr>
            </w:pPr>
            <w:r w:rsidRPr="00E808B0">
              <w:rPr>
                <w:noProof w:val="0"/>
              </w:rPr>
              <w:t>N</w:t>
            </w:r>
          </w:p>
        </w:tc>
        <w:tc>
          <w:tcPr>
            <w:tcW w:w="2790" w:type="dxa"/>
          </w:tcPr>
          <w:p w14:paraId="704836A0" w14:textId="77777777" w:rsidR="001A7BE9" w:rsidRPr="00E808B0" w:rsidRDefault="001A7BE9">
            <w:pPr>
              <w:pStyle w:val="TableEntry"/>
              <w:rPr>
                <w:noProof w:val="0"/>
              </w:rPr>
            </w:pPr>
            <w:r w:rsidRPr="00E808B0">
              <w:rPr>
                <w:noProof w:val="0"/>
              </w:rPr>
              <w:t>Nursing Unit</w:t>
            </w:r>
          </w:p>
        </w:tc>
        <w:tc>
          <w:tcPr>
            <w:tcW w:w="4608" w:type="dxa"/>
          </w:tcPr>
          <w:p w14:paraId="1D649136" w14:textId="77777777" w:rsidR="001A7BE9" w:rsidRPr="00E808B0" w:rsidRDefault="001A7BE9">
            <w:pPr>
              <w:pStyle w:val="TableEntry"/>
              <w:rPr>
                <w:noProof w:val="0"/>
              </w:rPr>
            </w:pPr>
          </w:p>
        </w:tc>
      </w:tr>
      <w:tr w:rsidR="001A7BE9" w:rsidRPr="00E808B0" w14:paraId="727FD6A8" w14:textId="77777777">
        <w:tc>
          <w:tcPr>
            <w:tcW w:w="2178" w:type="dxa"/>
          </w:tcPr>
          <w:p w14:paraId="0CD0DF38" w14:textId="77777777" w:rsidR="001A7BE9" w:rsidRPr="00E808B0" w:rsidRDefault="001A7BE9">
            <w:pPr>
              <w:pStyle w:val="TableEntry"/>
              <w:rPr>
                <w:noProof w:val="0"/>
              </w:rPr>
            </w:pPr>
            <w:r w:rsidRPr="00E808B0">
              <w:rPr>
                <w:noProof w:val="0"/>
              </w:rPr>
              <w:t>O</w:t>
            </w:r>
          </w:p>
        </w:tc>
        <w:tc>
          <w:tcPr>
            <w:tcW w:w="2790" w:type="dxa"/>
          </w:tcPr>
          <w:p w14:paraId="441011FA" w14:textId="77777777" w:rsidR="001A7BE9" w:rsidRPr="00E808B0" w:rsidRDefault="001A7BE9">
            <w:pPr>
              <w:pStyle w:val="TableEntry"/>
              <w:rPr>
                <w:noProof w:val="0"/>
              </w:rPr>
            </w:pPr>
            <w:r w:rsidRPr="00E808B0">
              <w:rPr>
                <w:noProof w:val="0"/>
              </w:rPr>
              <w:t>Provider’s Office</w:t>
            </w:r>
          </w:p>
        </w:tc>
        <w:tc>
          <w:tcPr>
            <w:tcW w:w="4608" w:type="dxa"/>
          </w:tcPr>
          <w:p w14:paraId="378E8B39" w14:textId="77777777" w:rsidR="001A7BE9" w:rsidRPr="00E808B0" w:rsidRDefault="001A7BE9">
            <w:pPr>
              <w:pStyle w:val="TableEntry"/>
              <w:rPr>
                <w:noProof w:val="0"/>
              </w:rPr>
            </w:pPr>
          </w:p>
        </w:tc>
      </w:tr>
      <w:tr w:rsidR="001A7BE9" w:rsidRPr="00E808B0" w14:paraId="4F46884F" w14:textId="77777777">
        <w:tc>
          <w:tcPr>
            <w:tcW w:w="2178" w:type="dxa"/>
          </w:tcPr>
          <w:p w14:paraId="2D5AD9C7" w14:textId="77777777" w:rsidR="001A7BE9" w:rsidRPr="00E808B0" w:rsidRDefault="001A7BE9">
            <w:pPr>
              <w:pStyle w:val="TableEntry"/>
              <w:rPr>
                <w:noProof w:val="0"/>
              </w:rPr>
            </w:pPr>
            <w:r w:rsidRPr="00E808B0">
              <w:rPr>
                <w:noProof w:val="0"/>
              </w:rPr>
              <w:t>P</w:t>
            </w:r>
          </w:p>
        </w:tc>
        <w:tc>
          <w:tcPr>
            <w:tcW w:w="2790" w:type="dxa"/>
          </w:tcPr>
          <w:p w14:paraId="11616CC1" w14:textId="77777777" w:rsidR="001A7BE9" w:rsidRPr="00E808B0" w:rsidRDefault="001A7BE9">
            <w:pPr>
              <w:pStyle w:val="TableEntry"/>
              <w:rPr>
                <w:noProof w:val="0"/>
              </w:rPr>
            </w:pPr>
            <w:r w:rsidRPr="00E808B0">
              <w:rPr>
                <w:noProof w:val="0"/>
              </w:rPr>
              <w:t>Phone</w:t>
            </w:r>
          </w:p>
        </w:tc>
        <w:tc>
          <w:tcPr>
            <w:tcW w:w="4608" w:type="dxa"/>
          </w:tcPr>
          <w:p w14:paraId="6195EA33" w14:textId="77777777" w:rsidR="001A7BE9" w:rsidRPr="00E808B0" w:rsidRDefault="001A7BE9">
            <w:pPr>
              <w:pStyle w:val="TableEntry"/>
              <w:rPr>
                <w:noProof w:val="0"/>
              </w:rPr>
            </w:pPr>
          </w:p>
        </w:tc>
      </w:tr>
      <w:tr w:rsidR="001A7BE9" w:rsidRPr="00E808B0" w14:paraId="7FE21A8D" w14:textId="77777777">
        <w:tc>
          <w:tcPr>
            <w:tcW w:w="2178" w:type="dxa"/>
          </w:tcPr>
          <w:p w14:paraId="5FE81A1C" w14:textId="77777777" w:rsidR="001A7BE9" w:rsidRPr="00E808B0" w:rsidRDefault="001A7BE9">
            <w:pPr>
              <w:pStyle w:val="TableEntry"/>
              <w:rPr>
                <w:noProof w:val="0"/>
              </w:rPr>
            </w:pPr>
            <w:r w:rsidRPr="00E808B0">
              <w:rPr>
                <w:noProof w:val="0"/>
              </w:rPr>
              <w:lastRenderedPageBreak/>
              <w:t>S</w:t>
            </w:r>
          </w:p>
        </w:tc>
        <w:tc>
          <w:tcPr>
            <w:tcW w:w="2790" w:type="dxa"/>
          </w:tcPr>
          <w:p w14:paraId="663E9516" w14:textId="77777777" w:rsidR="001A7BE9" w:rsidRPr="00E808B0" w:rsidRDefault="001A7BE9">
            <w:pPr>
              <w:pStyle w:val="TableEntry"/>
              <w:rPr>
                <w:noProof w:val="0"/>
              </w:rPr>
            </w:pPr>
            <w:r w:rsidRPr="00E808B0">
              <w:rPr>
                <w:noProof w:val="0"/>
              </w:rPr>
              <w:t>SNF</w:t>
            </w:r>
          </w:p>
        </w:tc>
        <w:tc>
          <w:tcPr>
            <w:tcW w:w="4608" w:type="dxa"/>
          </w:tcPr>
          <w:p w14:paraId="09EA62EF" w14:textId="77777777" w:rsidR="001A7BE9" w:rsidRPr="00E808B0" w:rsidRDefault="001A7BE9">
            <w:pPr>
              <w:pStyle w:val="TableEntry"/>
              <w:rPr>
                <w:noProof w:val="0"/>
              </w:rPr>
            </w:pPr>
          </w:p>
        </w:tc>
      </w:tr>
    </w:tbl>
    <w:p w14:paraId="2021881D" w14:textId="77777777" w:rsidR="001A7BE9" w:rsidRPr="00E808B0" w:rsidRDefault="001A7BE9"/>
    <w:p w14:paraId="6DD350F7" w14:textId="1D9A976C" w:rsidR="001A7BE9" w:rsidRPr="00E808B0" w:rsidRDefault="001A7BE9" w:rsidP="00F7569A">
      <w:r w:rsidRPr="00E808B0">
        <w:t>National extensions may further constrain o</w:t>
      </w:r>
      <w:r w:rsidR="006B3BC3" w:rsidRPr="00E808B0">
        <w:t>r</w:t>
      </w:r>
      <w:r w:rsidRPr="00E808B0">
        <w:t xml:space="preserve"> extend this table.</w:t>
      </w:r>
      <w:bookmarkStart w:id="449" w:name="_Toc214434105"/>
      <w:bookmarkStart w:id="450" w:name="_Toc214437015"/>
      <w:bookmarkStart w:id="451" w:name="_Toc214437458"/>
      <w:bookmarkStart w:id="452" w:name="_Toc214437774"/>
      <w:bookmarkStart w:id="453" w:name="_Toc214457250"/>
      <w:bookmarkStart w:id="454" w:name="_Toc214461363"/>
      <w:bookmarkStart w:id="455" w:name="_Toc214462984"/>
      <w:bookmarkStart w:id="456" w:name="_Toc301358505"/>
    </w:p>
    <w:p w14:paraId="5ED5F61C" w14:textId="4EAFCA26" w:rsidR="001A7BE9" w:rsidRPr="00E808B0" w:rsidRDefault="001A7BE9">
      <w:pPr>
        <w:pStyle w:val="AppendixHeading2"/>
        <w:tabs>
          <w:tab w:val="left" w:pos="900"/>
        </w:tabs>
        <w:rPr>
          <w:noProof w:val="0"/>
        </w:rPr>
      </w:pPr>
      <w:bookmarkStart w:id="457" w:name="_Toc518654911"/>
      <w:r w:rsidRPr="00E808B0">
        <w:rPr>
          <w:noProof w:val="0"/>
        </w:rPr>
        <w:t>N.5</w:t>
      </w:r>
      <w:r w:rsidRPr="00E808B0">
        <w:rPr>
          <w:noProof w:val="0"/>
        </w:rPr>
        <w:tab/>
        <w:t>TS Data Type</w:t>
      </w:r>
      <w:bookmarkEnd w:id="449"/>
      <w:bookmarkEnd w:id="450"/>
      <w:bookmarkEnd w:id="451"/>
      <w:bookmarkEnd w:id="452"/>
      <w:bookmarkEnd w:id="453"/>
      <w:bookmarkEnd w:id="454"/>
      <w:bookmarkEnd w:id="455"/>
      <w:bookmarkEnd w:id="456"/>
      <w:bookmarkEnd w:id="457"/>
    </w:p>
    <w:p w14:paraId="514F7D0B" w14:textId="77777777" w:rsidR="001A7BE9" w:rsidRPr="00E808B0" w:rsidRDefault="001A7BE9">
      <w:r w:rsidRPr="00E808B0">
        <w:t>TS: Time Stamp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1"/>
        <w:gridCol w:w="1319"/>
        <w:gridCol w:w="810"/>
        <w:gridCol w:w="1080"/>
        <w:gridCol w:w="990"/>
        <w:gridCol w:w="900"/>
        <w:gridCol w:w="2942"/>
      </w:tblGrid>
      <w:tr w:rsidR="001A7BE9" w:rsidRPr="00E808B0" w14:paraId="3F0C3BDE" w14:textId="77777777">
        <w:trPr>
          <w:tblHeader/>
          <w:jc w:val="center"/>
        </w:trPr>
        <w:tc>
          <w:tcPr>
            <w:tcW w:w="1021" w:type="dxa"/>
            <w:shd w:val="clear" w:color="auto" w:fill="D9D9D9"/>
          </w:tcPr>
          <w:p w14:paraId="717CE5E9" w14:textId="77777777" w:rsidR="001A7BE9" w:rsidRPr="00E808B0" w:rsidRDefault="001A7BE9">
            <w:pPr>
              <w:pStyle w:val="TableEntryHeader"/>
            </w:pPr>
            <w:r w:rsidRPr="00E808B0">
              <w:t>SEQ</w:t>
            </w:r>
          </w:p>
        </w:tc>
        <w:tc>
          <w:tcPr>
            <w:tcW w:w="1319" w:type="dxa"/>
            <w:shd w:val="clear" w:color="auto" w:fill="D9D9D9"/>
          </w:tcPr>
          <w:p w14:paraId="5F8D1075" w14:textId="77777777" w:rsidR="001A7BE9" w:rsidRPr="00E808B0" w:rsidRDefault="001A7BE9">
            <w:pPr>
              <w:pStyle w:val="TableEntryHeader"/>
            </w:pPr>
            <w:r w:rsidRPr="00E808B0">
              <w:t>LEN</w:t>
            </w:r>
          </w:p>
        </w:tc>
        <w:tc>
          <w:tcPr>
            <w:tcW w:w="810" w:type="dxa"/>
            <w:shd w:val="clear" w:color="auto" w:fill="D9D9D9"/>
          </w:tcPr>
          <w:p w14:paraId="41BD393D" w14:textId="77777777" w:rsidR="001A7BE9" w:rsidRPr="00E808B0" w:rsidRDefault="001A7BE9">
            <w:pPr>
              <w:pStyle w:val="TableEntryHeader"/>
            </w:pPr>
            <w:r w:rsidRPr="00E808B0">
              <w:t>DT</w:t>
            </w:r>
          </w:p>
        </w:tc>
        <w:tc>
          <w:tcPr>
            <w:tcW w:w="1080" w:type="dxa"/>
            <w:shd w:val="clear" w:color="auto" w:fill="D9D9D9"/>
          </w:tcPr>
          <w:p w14:paraId="13499FBF" w14:textId="77777777" w:rsidR="001A7BE9" w:rsidRPr="00E808B0" w:rsidRDefault="001A7BE9">
            <w:pPr>
              <w:pStyle w:val="TableEntryHeader"/>
            </w:pPr>
            <w:r w:rsidRPr="00E808B0">
              <w:t>Usage</w:t>
            </w:r>
          </w:p>
        </w:tc>
        <w:tc>
          <w:tcPr>
            <w:tcW w:w="990" w:type="dxa"/>
            <w:shd w:val="clear" w:color="auto" w:fill="D9D9D9"/>
          </w:tcPr>
          <w:p w14:paraId="0A8219EA" w14:textId="77777777" w:rsidR="001A7BE9" w:rsidRPr="00E808B0" w:rsidRDefault="001A7BE9">
            <w:pPr>
              <w:pStyle w:val="TableEntryHeader"/>
            </w:pPr>
            <w:r w:rsidRPr="00E808B0">
              <w:t>CARD</w:t>
            </w:r>
          </w:p>
        </w:tc>
        <w:tc>
          <w:tcPr>
            <w:tcW w:w="900" w:type="dxa"/>
            <w:shd w:val="clear" w:color="auto" w:fill="D9D9D9"/>
          </w:tcPr>
          <w:p w14:paraId="3C28C9F9" w14:textId="77777777" w:rsidR="001A7BE9" w:rsidRPr="00E808B0" w:rsidRDefault="001A7BE9">
            <w:pPr>
              <w:pStyle w:val="TableEntryHeader"/>
            </w:pPr>
            <w:r w:rsidRPr="00E808B0">
              <w:t>TBL#</w:t>
            </w:r>
          </w:p>
        </w:tc>
        <w:tc>
          <w:tcPr>
            <w:tcW w:w="2942" w:type="dxa"/>
            <w:shd w:val="clear" w:color="auto" w:fill="D9D9D9"/>
          </w:tcPr>
          <w:p w14:paraId="03D9367E" w14:textId="77777777" w:rsidR="001A7BE9" w:rsidRPr="00E808B0" w:rsidRDefault="001A7BE9">
            <w:pPr>
              <w:pStyle w:val="TableEntryHeader"/>
            </w:pPr>
            <w:r w:rsidRPr="00E808B0">
              <w:t>COMPONENT NAME</w:t>
            </w:r>
          </w:p>
        </w:tc>
      </w:tr>
      <w:tr w:rsidR="001A7BE9" w:rsidRPr="00E808B0" w14:paraId="62F03A6C" w14:textId="77777777">
        <w:trPr>
          <w:jc w:val="center"/>
        </w:trPr>
        <w:tc>
          <w:tcPr>
            <w:tcW w:w="1021" w:type="dxa"/>
          </w:tcPr>
          <w:p w14:paraId="5361810C" w14:textId="77777777" w:rsidR="001A7BE9" w:rsidRPr="00E808B0" w:rsidRDefault="001A7BE9">
            <w:pPr>
              <w:pStyle w:val="TableEntry"/>
              <w:rPr>
                <w:noProof w:val="0"/>
              </w:rPr>
            </w:pPr>
            <w:r w:rsidRPr="00E808B0">
              <w:rPr>
                <w:noProof w:val="0"/>
              </w:rPr>
              <w:t>1</w:t>
            </w:r>
          </w:p>
        </w:tc>
        <w:tc>
          <w:tcPr>
            <w:tcW w:w="1319" w:type="dxa"/>
          </w:tcPr>
          <w:p w14:paraId="5EA09B8C" w14:textId="77777777" w:rsidR="001A7BE9" w:rsidRPr="00E808B0" w:rsidRDefault="001A7BE9">
            <w:pPr>
              <w:pStyle w:val="TableEntry"/>
              <w:rPr>
                <w:noProof w:val="0"/>
              </w:rPr>
            </w:pPr>
            <w:r w:rsidRPr="00E808B0">
              <w:rPr>
                <w:noProof w:val="0"/>
              </w:rPr>
              <w:t>24</w:t>
            </w:r>
          </w:p>
        </w:tc>
        <w:tc>
          <w:tcPr>
            <w:tcW w:w="810" w:type="dxa"/>
          </w:tcPr>
          <w:p w14:paraId="527C432B" w14:textId="77777777" w:rsidR="001A7BE9" w:rsidRPr="00E808B0" w:rsidRDefault="001A7BE9">
            <w:pPr>
              <w:pStyle w:val="TableEntry"/>
              <w:rPr>
                <w:noProof w:val="0"/>
              </w:rPr>
            </w:pPr>
            <w:r w:rsidRPr="00E808B0">
              <w:rPr>
                <w:noProof w:val="0"/>
              </w:rPr>
              <w:t>DTM</w:t>
            </w:r>
          </w:p>
        </w:tc>
        <w:tc>
          <w:tcPr>
            <w:tcW w:w="1080" w:type="dxa"/>
          </w:tcPr>
          <w:p w14:paraId="0429A563" w14:textId="77777777" w:rsidR="001A7BE9" w:rsidRPr="00E808B0" w:rsidRDefault="001A7BE9">
            <w:pPr>
              <w:pStyle w:val="TableEntry"/>
              <w:rPr>
                <w:noProof w:val="0"/>
              </w:rPr>
            </w:pPr>
            <w:r w:rsidRPr="00E808B0">
              <w:rPr>
                <w:noProof w:val="0"/>
              </w:rPr>
              <w:t>R</w:t>
            </w:r>
          </w:p>
        </w:tc>
        <w:tc>
          <w:tcPr>
            <w:tcW w:w="990" w:type="dxa"/>
          </w:tcPr>
          <w:p w14:paraId="4CBA757F" w14:textId="77777777" w:rsidR="001A7BE9" w:rsidRPr="00E808B0" w:rsidRDefault="001A7BE9">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900" w:type="dxa"/>
          </w:tcPr>
          <w:p w14:paraId="283A5B43" w14:textId="77777777" w:rsidR="001A7BE9" w:rsidRPr="00E808B0" w:rsidRDefault="001A7BE9">
            <w:pPr>
              <w:pStyle w:val="TableEntry"/>
              <w:rPr>
                <w:noProof w:val="0"/>
                <w:sz w:val="16"/>
              </w:rPr>
            </w:pPr>
          </w:p>
        </w:tc>
        <w:tc>
          <w:tcPr>
            <w:tcW w:w="2942" w:type="dxa"/>
          </w:tcPr>
          <w:p w14:paraId="61CBCFD0" w14:textId="77777777" w:rsidR="001A7BE9" w:rsidRPr="00E808B0" w:rsidRDefault="001A7BE9">
            <w:pPr>
              <w:pStyle w:val="TableEntry"/>
              <w:rPr>
                <w:noProof w:val="0"/>
              </w:rPr>
            </w:pPr>
            <w:r w:rsidRPr="00E808B0">
              <w:rPr>
                <w:noProof w:val="0"/>
              </w:rPr>
              <w:t>Time</w:t>
            </w:r>
          </w:p>
        </w:tc>
      </w:tr>
      <w:tr w:rsidR="001A7BE9" w:rsidRPr="00E808B0" w14:paraId="7D5061BD" w14:textId="77777777">
        <w:trPr>
          <w:jc w:val="center"/>
        </w:trPr>
        <w:tc>
          <w:tcPr>
            <w:tcW w:w="1021" w:type="dxa"/>
          </w:tcPr>
          <w:p w14:paraId="34FE3599" w14:textId="77777777" w:rsidR="001A7BE9" w:rsidRPr="00E808B0" w:rsidRDefault="001A7BE9">
            <w:pPr>
              <w:pStyle w:val="TableEntry"/>
              <w:rPr>
                <w:noProof w:val="0"/>
              </w:rPr>
            </w:pPr>
            <w:r w:rsidRPr="00E808B0">
              <w:rPr>
                <w:noProof w:val="0"/>
              </w:rPr>
              <w:t>2</w:t>
            </w:r>
          </w:p>
        </w:tc>
        <w:tc>
          <w:tcPr>
            <w:tcW w:w="1319" w:type="dxa"/>
          </w:tcPr>
          <w:p w14:paraId="175B0BCC" w14:textId="77777777" w:rsidR="001A7BE9" w:rsidRPr="00E808B0" w:rsidRDefault="001A7BE9">
            <w:pPr>
              <w:pStyle w:val="TableEntry"/>
              <w:rPr>
                <w:noProof w:val="0"/>
              </w:rPr>
            </w:pPr>
            <w:r w:rsidRPr="00E808B0">
              <w:rPr>
                <w:noProof w:val="0"/>
              </w:rPr>
              <w:t>1</w:t>
            </w:r>
          </w:p>
        </w:tc>
        <w:tc>
          <w:tcPr>
            <w:tcW w:w="810" w:type="dxa"/>
          </w:tcPr>
          <w:p w14:paraId="1AE04317" w14:textId="77777777" w:rsidR="001A7BE9" w:rsidRPr="00E808B0" w:rsidRDefault="001A7BE9">
            <w:pPr>
              <w:pStyle w:val="TableEntry"/>
              <w:rPr>
                <w:noProof w:val="0"/>
              </w:rPr>
            </w:pPr>
            <w:r w:rsidRPr="00E808B0">
              <w:rPr>
                <w:noProof w:val="0"/>
              </w:rPr>
              <w:t>ID</w:t>
            </w:r>
          </w:p>
        </w:tc>
        <w:tc>
          <w:tcPr>
            <w:tcW w:w="1080" w:type="dxa"/>
          </w:tcPr>
          <w:p w14:paraId="287A82C1" w14:textId="77777777" w:rsidR="001A7BE9" w:rsidRPr="00E808B0" w:rsidRDefault="001A7BE9">
            <w:pPr>
              <w:pStyle w:val="TableEntry"/>
              <w:rPr>
                <w:noProof w:val="0"/>
              </w:rPr>
            </w:pPr>
            <w:r w:rsidRPr="00E808B0">
              <w:rPr>
                <w:noProof w:val="0"/>
              </w:rPr>
              <w:t>X</w:t>
            </w:r>
          </w:p>
        </w:tc>
        <w:tc>
          <w:tcPr>
            <w:tcW w:w="990" w:type="dxa"/>
          </w:tcPr>
          <w:p w14:paraId="7EF6DED5" w14:textId="77777777" w:rsidR="001A7BE9" w:rsidRPr="00E808B0" w:rsidRDefault="001A7BE9">
            <w:pPr>
              <w:pStyle w:val="TableEntry"/>
              <w:rPr>
                <w:noProof w:val="0"/>
              </w:rPr>
            </w:pPr>
            <w:r w:rsidRPr="00E808B0">
              <w:rPr>
                <w:noProof w:val="0"/>
              </w:rPr>
              <w:t>[</w:t>
            </w:r>
            <w:proofErr w:type="gramStart"/>
            <w:r w:rsidRPr="00E808B0">
              <w:rPr>
                <w:noProof w:val="0"/>
              </w:rPr>
              <w:t>0..</w:t>
            </w:r>
            <w:proofErr w:type="gramEnd"/>
            <w:r w:rsidRPr="00E808B0">
              <w:rPr>
                <w:noProof w:val="0"/>
              </w:rPr>
              <w:t>0]</w:t>
            </w:r>
          </w:p>
        </w:tc>
        <w:tc>
          <w:tcPr>
            <w:tcW w:w="900" w:type="dxa"/>
          </w:tcPr>
          <w:p w14:paraId="5FCF7E79" w14:textId="77777777" w:rsidR="001A7BE9" w:rsidRPr="00E808B0" w:rsidRDefault="001A7BE9">
            <w:pPr>
              <w:pStyle w:val="TableEntry"/>
              <w:rPr>
                <w:noProof w:val="0"/>
              </w:rPr>
            </w:pPr>
            <w:r w:rsidRPr="00E808B0">
              <w:rPr>
                <w:noProof w:val="0"/>
              </w:rPr>
              <w:t>0529</w:t>
            </w:r>
          </w:p>
        </w:tc>
        <w:tc>
          <w:tcPr>
            <w:tcW w:w="2942" w:type="dxa"/>
          </w:tcPr>
          <w:p w14:paraId="3633D3C8" w14:textId="77777777" w:rsidR="001A7BE9" w:rsidRPr="00E808B0" w:rsidRDefault="001A7BE9">
            <w:pPr>
              <w:pStyle w:val="TableEntry"/>
              <w:rPr>
                <w:noProof w:val="0"/>
              </w:rPr>
            </w:pPr>
            <w:r w:rsidRPr="00E808B0">
              <w:rPr>
                <w:noProof w:val="0"/>
              </w:rPr>
              <w:t>Degree of Precision</w:t>
            </w:r>
          </w:p>
        </w:tc>
      </w:tr>
    </w:tbl>
    <w:p w14:paraId="0FC297CF" w14:textId="77777777" w:rsidR="001A7BE9" w:rsidRPr="00E808B0" w:rsidRDefault="001A7BE9"/>
    <w:p w14:paraId="37469553" w14:textId="77777777" w:rsidR="001A7BE9" w:rsidRPr="00E808B0" w:rsidRDefault="001A7BE9">
      <w:r w:rsidRPr="00E808B0">
        <w:t xml:space="preserve">The first subfield is required. It specifies a point in time. </w:t>
      </w:r>
    </w:p>
    <w:p w14:paraId="29DB62AD" w14:textId="77777777" w:rsidR="001A7BE9" w:rsidRPr="00E808B0" w:rsidRDefault="001A7BE9">
      <w:r w:rsidRPr="00E808B0">
        <w:t xml:space="preserve">Maximum length: 24. </w:t>
      </w:r>
    </w:p>
    <w:p w14:paraId="6065524C" w14:textId="77777777" w:rsidR="001A7BE9" w:rsidRPr="00E808B0" w:rsidRDefault="001A7BE9">
      <w:r w:rsidRPr="00E808B0">
        <w:t>HL7 Format: YYYY[MM[DD[HH[MM[SS</w:t>
      </w:r>
      <w:proofErr w:type="gramStart"/>
      <w:r w:rsidRPr="00E808B0">
        <w:t>[.S</w:t>
      </w:r>
      <w:proofErr w:type="gramEnd"/>
      <w:r w:rsidRPr="00E808B0">
        <w:t>[S[S[S]]]]]]]]][+/-ZZZZ]</w:t>
      </w:r>
    </w:p>
    <w:p w14:paraId="2A132A71" w14:textId="77777777" w:rsidR="001A7BE9" w:rsidRPr="00E808B0" w:rsidRDefault="001A7BE9">
      <w:r w:rsidRPr="00E808B0">
        <w:t>Constrained format in the PAM Profile: YYYY[MM[DD[HH[MM[SS]]]</w:t>
      </w:r>
      <w:proofErr w:type="gramStart"/>
      <w:r w:rsidRPr="00E808B0">
        <w:t>]][</w:t>
      </w:r>
      <w:proofErr w:type="gramEnd"/>
      <w:r w:rsidRPr="00E808B0">
        <w:t>+/-ZZZZ]</w:t>
      </w:r>
    </w:p>
    <w:p w14:paraId="3C4FFC0E" w14:textId="77777777" w:rsidR="001A7BE9" w:rsidRPr="00E808B0" w:rsidRDefault="001A7BE9">
      <w:r w:rsidRPr="00E808B0">
        <w:t>The least precise date possible is YYYY (only the year).</w:t>
      </w:r>
    </w:p>
    <w:p w14:paraId="6385781B" w14:textId="77777777" w:rsidR="001A7BE9" w:rsidRPr="00E808B0" w:rsidRDefault="001A7BE9">
      <w:r w:rsidRPr="00E808B0">
        <w:t>The most precise date possible is YYYYMMDDHHMMSS (up to the second).</w:t>
      </w:r>
    </w:p>
    <w:p w14:paraId="125D878B" w14:textId="77777777" w:rsidR="001A7BE9" w:rsidRPr="00E808B0" w:rsidRDefault="001A7BE9">
      <w:r w:rsidRPr="00E808B0">
        <w:t xml:space="preserve">The time zone (+/-ZZZZ) is represented as +/-HHMM offset from Coordinated Universal Time (UTC), (formerly Greenwich Mean Time (GMT)), where +0000 or -0000 both represent UTC (without offset). </w:t>
      </w:r>
    </w:p>
    <w:p w14:paraId="292589E8" w14:textId="77777777" w:rsidR="001A7BE9" w:rsidRPr="00E808B0" w:rsidRDefault="001A7BE9">
      <w:r w:rsidRPr="00E808B0">
        <w:t>Note that if the time zone is not included, the time zone defaults to the local time zone of the sender.</w:t>
      </w:r>
    </w:p>
    <w:p w14:paraId="3EE4B9EE" w14:textId="20078740" w:rsidR="001A7BE9" w:rsidRPr="00E808B0" w:rsidRDefault="001A7BE9" w:rsidP="008766B0">
      <w:pPr>
        <w:rPr>
          <w:rStyle w:val="Strong"/>
        </w:rPr>
      </w:pPr>
      <w:r w:rsidRPr="00E808B0">
        <w:t xml:space="preserve">The second subfield is deprecated in HL7 v2.5, </w:t>
      </w:r>
      <w:r w:rsidR="00073323" w:rsidRPr="00E808B0">
        <w:t xml:space="preserve">and </w:t>
      </w:r>
      <w:r w:rsidRPr="00E808B0">
        <w:t>therefore</w:t>
      </w:r>
      <w:r w:rsidR="00073323" w:rsidRPr="00E808B0">
        <w:t xml:space="preserve"> is</w:t>
      </w:r>
      <w:r w:rsidRPr="00E808B0">
        <w:t xml:space="preserve"> not supported by the PAM Profile.</w:t>
      </w:r>
    </w:p>
    <w:p w14:paraId="67BDAF55" w14:textId="5BDC72DF" w:rsidR="001A7BE9" w:rsidRPr="00E808B0" w:rsidRDefault="001A7BE9" w:rsidP="00AE121D">
      <w:pPr>
        <w:pStyle w:val="AppendixHeading2"/>
        <w:keepNext/>
        <w:widowControl w:val="0"/>
        <w:tabs>
          <w:tab w:val="left" w:pos="900"/>
        </w:tabs>
        <w:rPr>
          <w:noProof w:val="0"/>
        </w:rPr>
      </w:pPr>
      <w:bookmarkStart w:id="458" w:name="_Toc214434106"/>
      <w:bookmarkStart w:id="459" w:name="_Toc214437016"/>
      <w:bookmarkStart w:id="460" w:name="_Toc214437459"/>
      <w:bookmarkStart w:id="461" w:name="_Toc214437775"/>
      <w:bookmarkStart w:id="462" w:name="_Toc214457251"/>
      <w:bookmarkStart w:id="463" w:name="_Toc214461364"/>
      <w:bookmarkStart w:id="464" w:name="_Toc214462985"/>
      <w:bookmarkStart w:id="465" w:name="_Toc301358506"/>
      <w:bookmarkStart w:id="466" w:name="_Toc518654912"/>
      <w:r w:rsidRPr="00E808B0">
        <w:rPr>
          <w:noProof w:val="0"/>
        </w:rPr>
        <w:t>N.6</w:t>
      </w:r>
      <w:r w:rsidRPr="00E808B0">
        <w:rPr>
          <w:noProof w:val="0"/>
        </w:rPr>
        <w:tab/>
        <w:t>XPN Data Type</w:t>
      </w:r>
      <w:bookmarkEnd w:id="458"/>
      <w:bookmarkEnd w:id="459"/>
      <w:bookmarkEnd w:id="460"/>
      <w:bookmarkEnd w:id="461"/>
      <w:bookmarkEnd w:id="462"/>
      <w:bookmarkEnd w:id="463"/>
      <w:bookmarkEnd w:id="464"/>
      <w:bookmarkEnd w:id="465"/>
      <w:bookmarkEnd w:id="466"/>
    </w:p>
    <w:p w14:paraId="72FC41D8" w14:textId="77777777" w:rsidR="001A7BE9" w:rsidRPr="00E808B0" w:rsidRDefault="001A7BE9"/>
    <w:p w14:paraId="5276DFDF" w14:textId="77777777" w:rsidR="001A7BE9" w:rsidRPr="00E808B0" w:rsidRDefault="001A7BE9">
      <w:r w:rsidRPr="00E808B0">
        <w:t>XPN: Extended Person Name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1350"/>
        <w:gridCol w:w="810"/>
        <w:gridCol w:w="1080"/>
        <w:gridCol w:w="990"/>
        <w:gridCol w:w="900"/>
        <w:gridCol w:w="2880"/>
      </w:tblGrid>
      <w:tr w:rsidR="001A7BE9" w:rsidRPr="00E808B0" w14:paraId="3363249A" w14:textId="77777777">
        <w:trPr>
          <w:tblHeader/>
        </w:trPr>
        <w:tc>
          <w:tcPr>
            <w:tcW w:w="990" w:type="dxa"/>
            <w:shd w:val="clear" w:color="auto" w:fill="D9D9D9"/>
          </w:tcPr>
          <w:p w14:paraId="35775723" w14:textId="77777777" w:rsidR="001A7BE9" w:rsidRPr="00E808B0" w:rsidRDefault="001A7BE9">
            <w:pPr>
              <w:pStyle w:val="TableEntryHeader"/>
            </w:pPr>
            <w:r w:rsidRPr="00E808B0">
              <w:t>SEQ</w:t>
            </w:r>
          </w:p>
        </w:tc>
        <w:tc>
          <w:tcPr>
            <w:tcW w:w="1350" w:type="dxa"/>
            <w:shd w:val="clear" w:color="auto" w:fill="D9D9D9"/>
          </w:tcPr>
          <w:p w14:paraId="3E56AD7C" w14:textId="77777777" w:rsidR="001A7BE9" w:rsidRPr="00E808B0" w:rsidRDefault="001A7BE9">
            <w:pPr>
              <w:pStyle w:val="TableEntryHeader"/>
            </w:pPr>
            <w:r w:rsidRPr="00E808B0">
              <w:t>LEN</w:t>
            </w:r>
          </w:p>
        </w:tc>
        <w:tc>
          <w:tcPr>
            <w:tcW w:w="810" w:type="dxa"/>
            <w:shd w:val="clear" w:color="auto" w:fill="D9D9D9"/>
          </w:tcPr>
          <w:p w14:paraId="1E4A4ABC" w14:textId="77777777" w:rsidR="001A7BE9" w:rsidRPr="00E808B0" w:rsidRDefault="001A7BE9">
            <w:pPr>
              <w:pStyle w:val="TableEntryHeader"/>
            </w:pPr>
            <w:r w:rsidRPr="00E808B0">
              <w:t>DT</w:t>
            </w:r>
          </w:p>
        </w:tc>
        <w:tc>
          <w:tcPr>
            <w:tcW w:w="1080" w:type="dxa"/>
            <w:shd w:val="clear" w:color="auto" w:fill="D9D9D9"/>
          </w:tcPr>
          <w:p w14:paraId="2321DC39" w14:textId="77777777" w:rsidR="001A7BE9" w:rsidRPr="00E808B0" w:rsidRDefault="001A7BE9">
            <w:pPr>
              <w:pStyle w:val="TableEntryHeader"/>
            </w:pPr>
            <w:r w:rsidRPr="00E808B0">
              <w:t>USAGE</w:t>
            </w:r>
          </w:p>
        </w:tc>
        <w:tc>
          <w:tcPr>
            <w:tcW w:w="990" w:type="dxa"/>
            <w:shd w:val="clear" w:color="auto" w:fill="D9D9D9"/>
          </w:tcPr>
          <w:p w14:paraId="650A4CF3" w14:textId="77777777" w:rsidR="001A7BE9" w:rsidRPr="00E808B0" w:rsidRDefault="001A7BE9">
            <w:pPr>
              <w:pStyle w:val="TableEntryHeader"/>
            </w:pPr>
            <w:r w:rsidRPr="00E808B0">
              <w:t>CARD</w:t>
            </w:r>
          </w:p>
        </w:tc>
        <w:tc>
          <w:tcPr>
            <w:tcW w:w="900" w:type="dxa"/>
            <w:shd w:val="clear" w:color="auto" w:fill="D9D9D9"/>
          </w:tcPr>
          <w:p w14:paraId="5736E2BD" w14:textId="77777777" w:rsidR="001A7BE9" w:rsidRPr="00E808B0" w:rsidRDefault="001A7BE9">
            <w:pPr>
              <w:pStyle w:val="TableEntryHeader"/>
            </w:pPr>
            <w:r w:rsidRPr="00E808B0">
              <w:t>TBL#</w:t>
            </w:r>
          </w:p>
        </w:tc>
        <w:tc>
          <w:tcPr>
            <w:tcW w:w="2880" w:type="dxa"/>
            <w:shd w:val="clear" w:color="auto" w:fill="D9D9D9"/>
          </w:tcPr>
          <w:p w14:paraId="6FA54C0B" w14:textId="77777777" w:rsidR="001A7BE9" w:rsidRPr="00E808B0" w:rsidRDefault="001A7BE9">
            <w:pPr>
              <w:pStyle w:val="TableEntryHeader"/>
            </w:pPr>
            <w:r w:rsidRPr="00E808B0">
              <w:t>COMPONENT NAME</w:t>
            </w:r>
          </w:p>
        </w:tc>
      </w:tr>
      <w:tr w:rsidR="001A7BE9" w:rsidRPr="00E808B0" w14:paraId="17CCAC02" w14:textId="77777777">
        <w:tc>
          <w:tcPr>
            <w:tcW w:w="990" w:type="dxa"/>
          </w:tcPr>
          <w:p w14:paraId="7D800348" w14:textId="77777777" w:rsidR="001A7BE9" w:rsidRPr="00E808B0" w:rsidRDefault="001A7BE9" w:rsidP="00504385">
            <w:pPr>
              <w:pStyle w:val="TableEntry"/>
              <w:rPr>
                <w:noProof w:val="0"/>
              </w:rPr>
            </w:pPr>
            <w:r w:rsidRPr="00E808B0">
              <w:rPr>
                <w:noProof w:val="0"/>
              </w:rPr>
              <w:t>1</w:t>
            </w:r>
          </w:p>
        </w:tc>
        <w:tc>
          <w:tcPr>
            <w:tcW w:w="1350" w:type="dxa"/>
          </w:tcPr>
          <w:p w14:paraId="330ACB1B" w14:textId="77777777" w:rsidR="001A7BE9" w:rsidRPr="00E808B0" w:rsidRDefault="001A7BE9" w:rsidP="00504385">
            <w:pPr>
              <w:pStyle w:val="TableEntry"/>
              <w:rPr>
                <w:noProof w:val="0"/>
              </w:rPr>
            </w:pPr>
            <w:r w:rsidRPr="00E808B0">
              <w:rPr>
                <w:noProof w:val="0"/>
              </w:rPr>
              <w:t>194</w:t>
            </w:r>
          </w:p>
        </w:tc>
        <w:tc>
          <w:tcPr>
            <w:tcW w:w="810" w:type="dxa"/>
          </w:tcPr>
          <w:p w14:paraId="401E9EA7" w14:textId="77777777" w:rsidR="001A7BE9" w:rsidRPr="00E808B0" w:rsidRDefault="001A7BE9" w:rsidP="00504385">
            <w:pPr>
              <w:pStyle w:val="TableEntry"/>
              <w:rPr>
                <w:noProof w:val="0"/>
              </w:rPr>
            </w:pPr>
            <w:r w:rsidRPr="00E808B0">
              <w:rPr>
                <w:noProof w:val="0"/>
              </w:rPr>
              <w:t>FN</w:t>
            </w:r>
          </w:p>
        </w:tc>
        <w:tc>
          <w:tcPr>
            <w:tcW w:w="1080" w:type="dxa"/>
          </w:tcPr>
          <w:p w14:paraId="71B95052" w14:textId="77777777" w:rsidR="001A7BE9" w:rsidRPr="00E808B0" w:rsidRDefault="001A7BE9" w:rsidP="00504385">
            <w:pPr>
              <w:pStyle w:val="TableEntry"/>
              <w:rPr>
                <w:noProof w:val="0"/>
              </w:rPr>
            </w:pPr>
            <w:r w:rsidRPr="00E808B0">
              <w:rPr>
                <w:noProof w:val="0"/>
              </w:rPr>
              <w:t>RE</w:t>
            </w:r>
          </w:p>
        </w:tc>
        <w:tc>
          <w:tcPr>
            <w:tcW w:w="990" w:type="dxa"/>
          </w:tcPr>
          <w:p w14:paraId="6D4B49F4"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7C6112B1" w14:textId="77777777" w:rsidR="001A7BE9" w:rsidRPr="00E808B0" w:rsidRDefault="001A7BE9" w:rsidP="00504385">
            <w:pPr>
              <w:pStyle w:val="TableEntry"/>
              <w:rPr>
                <w:noProof w:val="0"/>
                <w:sz w:val="16"/>
              </w:rPr>
            </w:pPr>
          </w:p>
        </w:tc>
        <w:tc>
          <w:tcPr>
            <w:tcW w:w="2880" w:type="dxa"/>
          </w:tcPr>
          <w:p w14:paraId="331716A6" w14:textId="77777777" w:rsidR="001A7BE9" w:rsidRPr="00E808B0" w:rsidRDefault="001A7BE9" w:rsidP="00504385">
            <w:pPr>
              <w:pStyle w:val="TableEntry"/>
              <w:rPr>
                <w:noProof w:val="0"/>
              </w:rPr>
            </w:pPr>
            <w:r w:rsidRPr="00E808B0">
              <w:rPr>
                <w:noProof w:val="0"/>
              </w:rPr>
              <w:t>Family Name</w:t>
            </w:r>
          </w:p>
        </w:tc>
      </w:tr>
      <w:tr w:rsidR="001A7BE9" w:rsidRPr="00E808B0" w14:paraId="4381EF21" w14:textId="77777777">
        <w:tc>
          <w:tcPr>
            <w:tcW w:w="990" w:type="dxa"/>
          </w:tcPr>
          <w:p w14:paraId="21EF8A11" w14:textId="77777777" w:rsidR="001A7BE9" w:rsidRPr="00E808B0" w:rsidRDefault="001A7BE9" w:rsidP="00504385">
            <w:pPr>
              <w:pStyle w:val="TableEntry"/>
              <w:rPr>
                <w:noProof w:val="0"/>
              </w:rPr>
            </w:pPr>
            <w:r w:rsidRPr="00E808B0">
              <w:rPr>
                <w:noProof w:val="0"/>
              </w:rPr>
              <w:t>2</w:t>
            </w:r>
          </w:p>
        </w:tc>
        <w:tc>
          <w:tcPr>
            <w:tcW w:w="1350" w:type="dxa"/>
          </w:tcPr>
          <w:p w14:paraId="7D9070A2" w14:textId="77777777" w:rsidR="001A7BE9" w:rsidRPr="00E808B0" w:rsidRDefault="001A7BE9" w:rsidP="00504385">
            <w:pPr>
              <w:pStyle w:val="TableEntry"/>
              <w:rPr>
                <w:noProof w:val="0"/>
              </w:rPr>
            </w:pPr>
            <w:r w:rsidRPr="00E808B0">
              <w:rPr>
                <w:noProof w:val="0"/>
              </w:rPr>
              <w:t>30</w:t>
            </w:r>
          </w:p>
        </w:tc>
        <w:tc>
          <w:tcPr>
            <w:tcW w:w="810" w:type="dxa"/>
          </w:tcPr>
          <w:p w14:paraId="293DFB7A" w14:textId="77777777" w:rsidR="001A7BE9" w:rsidRPr="00E808B0" w:rsidRDefault="001A7BE9" w:rsidP="00504385">
            <w:pPr>
              <w:pStyle w:val="TableEntry"/>
              <w:rPr>
                <w:noProof w:val="0"/>
              </w:rPr>
            </w:pPr>
            <w:r w:rsidRPr="00E808B0">
              <w:rPr>
                <w:noProof w:val="0"/>
              </w:rPr>
              <w:t>ST</w:t>
            </w:r>
          </w:p>
        </w:tc>
        <w:tc>
          <w:tcPr>
            <w:tcW w:w="1080" w:type="dxa"/>
          </w:tcPr>
          <w:p w14:paraId="49E53E47" w14:textId="77777777" w:rsidR="001A7BE9" w:rsidRPr="00E808B0" w:rsidRDefault="001A7BE9" w:rsidP="00504385">
            <w:pPr>
              <w:pStyle w:val="TableEntry"/>
              <w:rPr>
                <w:noProof w:val="0"/>
              </w:rPr>
            </w:pPr>
            <w:r w:rsidRPr="00E808B0">
              <w:rPr>
                <w:noProof w:val="0"/>
              </w:rPr>
              <w:t>O</w:t>
            </w:r>
          </w:p>
        </w:tc>
        <w:tc>
          <w:tcPr>
            <w:tcW w:w="990" w:type="dxa"/>
          </w:tcPr>
          <w:p w14:paraId="7A930427"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75134E9D" w14:textId="77777777" w:rsidR="001A7BE9" w:rsidRPr="00E808B0" w:rsidRDefault="001A7BE9" w:rsidP="00504385">
            <w:pPr>
              <w:pStyle w:val="TableEntry"/>
              <w:rPr>
                <w:noProof w:val="0"/>
                <w:sz w:val="16"/>
              </w:rPr>
            </w:pPr>
          </w:p>
        </w:tc>
        <w:tc>
          <w:tcPr>
            <w:tcW w:w="2880" w:type="dxa"/>
          </w:tcPr>
          <w:p w14:paraId="00BBE662" w14:textId="77777777" w:rsidR="001A7BE9" w:rsidRPr="00E808B0" w:rsidRDefault="001A7BE9" w:rsidP="00504385">
            <w:pPr>
              <w:pStyle w:val="TableEntry"/>
              <w:rPr>
                <w:noProof w:val="0"/>
              </w:rPr>
            </w:pPr>
            <w:r w:rsidRPr="00E808B0">
              <w:rPr>
                <w:noProof w:val="0"/>
              </w:rPr>
              <w:t>Given Name</w:t>
            </w:r>
          </w:p>
        </w:tc>
      </w:tr>
      <w:tr w:rsidR="001A7BE9" w:rsidRPr="00E808B0" w14:paraId="5EB0635F" w14:textId="77777777">
        <w:tc>
          <w:tcPr>
            <w:tcW w:w="990" w:type="dxa"/>
          </w:tcPr>
          <w:p w14:paraId="6ABFA14C" w14:textId="77777777" w:rsidR="001A7BE9" w:rsidRPr="00E808B0" w:rsidRDefault="001A7BE9" w:rsidP="00504385">
            <w:pPr>
              <w:pStyle w:val="TableEntry"/>
              <w:rPr>
                <w:noProof w:val="0"/>
              </w:rPr>
            </w:pPr>
            <w:r w:rsidRPr="00E808B0">
              <w:rPr>
                <w:noProof w:val="0"/>
              </w:rPr>
              <w:t>3</w:t>
            </w:r>
          </w:p>
        </w:tc>
        <w:tc>
          <w:tcPr>
            <w:tcW w:w="1350" w:type="dxa"/>
          </w:tcPr>
          <w:p w14:paraId="549BE3E2" w14:textId="77777777" w:rsidR="001A7BE9" w:rsidRPr="00E808B0" w:rsidRDefault="001A7BE9" w:rsidP="00504385">
            <w:pPr>
              <w:pStyle w:val="TableEntry"/>
              <w:rPr>
                <w:noProof w:val="0"/>
              </w:rPr>
            </w:pPr>
            <w:r w:rsidRPr="00E808B0">
              <w:rPr>
                <w:noProof w:val="0"/>
              </w:rPr>
              <w:t>30</w:t>
            </w:r>
          </w:p>
        </w:tc>
        <w:tc>
          <w:tcPr>
            <w:tcW w:w="810" w:type="dxa"/>
          </w:tcPr>
          <w:p w14:paraId="7B8237EE" w14:textId="77777777" w:rsidR="001A7BE9" w:rsidRPr="00E808B0" w:rsidRDefault="001A7BE9" w:rsidP="00504385">
            <w:pPr>
              <w:pStyle w:val="TableEntry"/>
              <w:rPr>
                <w:noProof w:val="0"/>
              </w:rPr>
            </w:pPr>
            <w:r w:rsidRPr="00E808B0">
              <w:rPr>
                <w:noProof w:val="0"/>
              </w:rPr>
              <w:t>ST</w:t>
            </w:r>
          </w:p>
        </w:tc>
        <w:tc>
          <w:tcPr>
            <w:tcW w:w="1080" w:type="dxa"/>
          </w:tcPr>
          <w:p w14:paraId="4DA895B4" w14:textId="77777777" w:rsidR="001A7BE9" w:rsidRPr="00E808B0" w:rsidRDefault="001A7BE9" w:rsidP="00504385">
            <w:pPr>
              <w:pStyle w:val="TableEntry"/>
              <w:rPr>
                <w:noProof w:val="0"/>
              </w:rPr>
            </w:pPr>
            <w:r w:rsidRPr="00E808B0">
              <w:rPr>
                <w:noProof w:val="0"/>
              </w:rPr>
              <w:t>O</w:t>
            </w:r>
          </w:p>
        </w:tc>
        <w:tc>
          <w:tcPr>
            <w:tcW w:w="990" w:type="dxa"/>
          </w:tcPr>
          <w:p w14:paraId="5783F820"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7CD2C661" w14:textId="77777777" w:rsidR="001A7BE9" w:rsidRPr="00E808B0" w:rsidRDefault="001A7BE9" w:rsidP="00504385">
            <w:pPr>
              <w:pStyle w:val="TableEntry"/>
              <w:rPr>
                <w:noProof w:val="0"/>
                <w:sz w:val="16"/>
              </w:rPr>
            </w:pPr>
          </w:p>
        </w:tc>
        <w:tc>
          <w:tcPr>
            <w:tcW w:w="2880" w:type="dxa"/>
          </w:tcPr>
          <w:p w14:paraId="3D116083" w14:textId="77777777" w:rsidR="001A7BE9" w:rsidRPr="00E808B0" w:rsidRDefault="001A7BE9" w:rsidP="00504385">
            <w:pPr>
              <w:pStyle w:val="TableEntry"/>
              <w:rPr>
                <w:noProof w:val="0"/>
              </w:rPr>
            </w:pPr>
            <w:r w:rsidRPr="00E808B0">
              <w:rPr>
                <w:noProof w:val="0"/>
              </w:rPr>
              <w:t>Second and Further Given Names or Initials Thereof</w:t>
            </w:r>
          </w:p>
        </w:tc>
      </w:tr>
      <w:tr w:rsidR="001A7BE9" w:rsidRPr="00E808B0" w14:paraId="79CE3B2C" w14:textId="77777777">
        <w:tc>
          <w:tcPr>
            <w:tcW w:w="990" w:type="dxa"/>
          </w:tcPr>
          <w:p w14:paraId="2FE10EED" w14:textId="77777777" w:rsidR="001A7BE9" w:rsidRPr="00E808B0" w:rsidRDefault="001A7BE9" w:rsidP="00504385">
            <w:pPr>
              <w:pStyle w:val="TableEntry"/>
              <w:rPr>
                <w:noProof w:val="0"/>
              </w:rPr>
            </w:pPr>
            <w:r w:rsidRPr="00E808B0">
              <w:rPr>
                <w:noProof w:val="0"/>
              </w:rPr>
              <w:t>4</w:t>
            </w:r>
          </w:p>
        </w:tc>
        <w:tc>
          <w:tcPr>
            <w:tcW w:w="1350" w:type="dxa"/>
          </w:tcPr>
          <w:p w14:paraId="680664A6" w14:textId="77777777" w:rsidR="001A7BE9" w:rsidRPr="00E808B0" w:rsidRDefault="001A7BE9" w:rsidP="00504385">
            <w:pPr>
              <w:pStyle w:val="TableEntry"/>
              <w:rPr>
                <w:noProof w:val="0"/>
              </w:rPr>
            </w:pPr>
            <w:r w:rsidRPr="00E808B0">
              <w:rPr>
                <w:noProof w:val="0"/>
              </w:rPr>
              <w:t>20</w:t>
            </w:r>
          </w:p>
        </w:tc>
        <w:tc>
          <w:tcPr>
            <w:tcW w:w="810" w:type="dxa"/>
          </w:tcPr>
          <w:p w14:paraId="58502A3E" w14:textId="77777777" w:rsidR="001A7BE9" w:rsidRPr="00E808B0" w:rsidRDefault="001A7BE9" w:rsidP="00504385">
            <w:pPr>
              <w:pStyle w:val="TableEntry"/>
              <w:rPr>
                <w:noProof w:val="0"/>
              </w:rPr>
            </w:pPr>
            <w:r w:rsidRPr="00E808B0">
              <w:rPr>
                <w:noProof w:val="0"/>
              </w:rPr>
              <w:t>ST</w:t>
            </w:r>
          </w:p>
        </w:tc>
        <w:tc>
          <w:tcPr>
            <w:tcW w:w="1080" w:type="dxa"/>
          </w:tcPr>
          <w:p w14:paraId="1671629E" w14:textId="77777777" w:rsidR="001A7BE9" w:rsidRPr="00E808B0" w:rsidRDefault="001A7BE9" w:rsidP="00504385">
            <w:pPr>
              <w:pStyle w:val="TableEntry"/>
              <w:rPr>
                <w:noProof w:val="0"/>
              </w:rPr>
            </w:pPr>
            <w:r w:rsidRPr="00E808B0">
              <w:rPr>
                <w:noProof w:val="0"/>
              </w:rPr>
              <w:t>O</w:t>
            </w:r>
          </w:p>
        </w:tc>
        <w:tc>
          <w:tcPr>
            <w:tcW w:w="990" w:type="dxa"/>
          </w:tcPr>
          <w:p w14:paraId="16E115ED"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5412E65C" w14:textId="77777777" w:rsidR="001A7BE9" w:rsidRPr="00E808B0" w:rsidRDefault="001A7BE9" w:rsidP="00504385">
            <w:pPr>
              <w:pStyle w:val="TableEntry"/>
              <w:rPr>
                <w:noProof w:val="0"/>
                <w:sz w:val="16"/>
              </w:rPr>
            </w:pPr>
          </w:p>
        </w:tc>
        <w:tc>
          <w:tcPr>
            <w:tcW w:w="2880" w:type="dxa"/>
          </w:tcPr>
          <w:p w14:paraId="741C3946" w14:textId="77777777" w:rsidR="001A7BE9" w:rsidRPr="00E808B0" w:rsidRDefault="001A7BE9" w:rsidP="00504385">
            <w:pPr>
              <w:pStyle w:val="TableEntry"/>
              <w:rPr>
                <w:noProof w:val="0"/>
              </w:rPr>
            </w:pPr>
            <w:r w:rsidRPr="00E808B0">
              <w:rPr>
                <w:noProof w:val="0"/>
              </w:rPr>
              <w:t>Suffix (e.g., JR or III)</w:t>
            </w:r>
          </w:p>
        </w:tc>
      </w:tr>
      <w:tr w:rsidR="001A7BE9" w:rsidRPr="00E808B0" w14:paraId="23AC513F" w14:textId="77777777">
        <w:tc>
          <w:tcPr>
            <w:tcW w:w="990" w:type="dxa"/>
          </w:tcPr>
          <w:p w14:paraId="77C0F3DA" w14:textId="77777777" w:rsidR="001A7BE9" w:rsidRPr="00E808B0" w:rsidRDefault="001A7BE9" w:rsidP="00504385">
            <w:pPr>
              <w:pStyle w:val="TableEntry"/>
              <w:rPr>
                <w:noProof w:val="0"/>
              </w:rPr>
            </w:pPr>
            <w:r w:rsidRPr="00E808B0">
              <w:rPr>
                <w:noProof w:val="0"/>
              </w:rPr>
              <w:t>5</w:t>
            </w:r>
          </w:p>
        </w:tc>
        <w:tc>
          <w:tcPr>
            <w:tcW w:w="1350" w:type="dxa"/>
          </w:tcPr>
          <w:p w14:paraId="4057EF8D" w14:textId="77777777" w:rsidR="001A7BE9" w:rsidRPr="00E808B0" w:rsidRDefault="001A7BE9" w:rsidP="00504385">
            <w:pPr>
              <w:pStyle w:val="TableEntry"/>
              <w:rPr>
                <w:noProof w:val="0"/>
              </w:rPr>
            </w:pPr>
            <w:r w:rsidRPr="00E808B0">
              <w:rPr>
                <w:noProof w:val="0"/>
              </w:rPr>
              <w:t>20</w:t>
            </w:r>
          </w:p>
        </w:tc>
        <w:tc>
          <w:tcPr>
            <w:tcW w:w="810" w:type="dxa"/>
          </w:tcPr>
          <w:p w14:paraId="088DC9B8" w14:textId="77777777" w:rsidR="001A7BE9" w:rsidRPr="00E808B0" w:rsidRDefault="001A7BE9" w:rsidP="00504385">
            <w:pPr>
              <w:pStyle w:val="TableEntry"/>
              <w:rPr>
                <w:noProof w:val="0"/>
              </w:rPr>
            </w:pPr>
            <w:r w:rsidRPr="00E808B0">
              <w:rPr>
                <w:noProof w:val="0"/>
              </w:rPr>
              <w:t>ST</w:t>
            </w:r>
          </w:p>
        </w:tc>
        <w:tc>
          <w:tcPr>
            <w:tcW w:w="1080" w:type="dxa"/>
          </w:tcPr>
          <w:p w14:paraId="428054FC" w14:textId="77777777" w:rsidR="001A7BE9" w:rsidRPr="00E808B0" w:rsidRDefault="001A7BE9" w:rsidP="00504385">
            <w:pPr>
              <w:pStyle w:val="TableEntry"/>
              <w:rPr>
                <w:noProof w:val="0"/>
              </w:rPr>
            </w:pPr>
            <w:r w:rsidRPr="00E808B0">
              <w:rPr>
                <w:noProof w:val="0"/>
              </w:rPr>
              <w:t>O</w:t>
            </w:r>
          </w:p>
        </w:tc>
        <w:tc>
          <w:tcPr>
            <w:tcW w:w="990" w:type="dxa"/>
          </w:tcPr>
          <w:p w14:paraId="504929C7"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1D49628" w14:textId="77777777" w:rsidR="001A7BE9" w:rsidRPr="00E808B0" w:rsidRDefault="001A7BE9" w:rsidP="00504385">
            <w:pPr>
              <w:pStyle w:val="TableEntry"/>
              <w:rPr>
                <w:noProof w:val="0"/>
                <w:sz w:val="16"/>
              </w:rPr>
            </w:pPr>
          </w:p>
        </w:tc>
        <w:tc>
          <w:tcPr>
            <w:tcW w:w="2880" w:type="dxa"/>
          </w:tcPr>
          <w:p w14:paraId="73912E5B" w14:textId="77777777" w:rsidR="001A7BE9" w:rsidRPr="00E808B0" w:rsidRDefault="001A7BE9" w:rsidP="00504385">
            <w:pPr>
              <w:pStyle w:val="TableEntry"/>
              <w:rPr>
                <w:noProof w:val="0"/>
              </w:rPr>
            </w:pPr>
            <w:r w:rsidRPr="00E808B0">
              <w:rPr>
                <w:noProof w:val="0"/>
              </w:rPr>
              <w:t>Prefix (e.g., DR)</w:t>
            </w:r>
          </w:p>
        </w:tc>
      </w:tr>
      <w:tr w:rsidR="001A7BE9" w:rsidRPr="00E808B0" w14:paraId="3F366332" w14:textId="77777777">
        <w:tc>
          <w:tcPr>
            <w:tcW w:w="990" w:type="dxa"/>
          </w:tcPr>
          <w:p w14:paraId="24B59EDA" w14:textId="77777777" w:rsidR="001A7BE9" w:rsidRPr="00E808B0" w:rsidRDefault="001A7BE9" w:rsidP="00504385">
            <w:pPr>
              <w:pStyle w:val="TableEntry"/>
              <w:rPr>
                <w:noProof w:val="0"/>
              </w:rPr>
            </w:pPr>
            <w:r w:rsidRPr="00E808B0">
              <w:rPr>
                <w:noProof w:val="0"/>
              </w:rPr>
              <w:t>6</w:t>
            </w:r>
          </w:p>
        </w:tc>
        <w:tc>
          <w:tcPr>
            <w:tcW w:w="1350" w:type="dxa"/>
          </w:tcPr>
          <w:p w14:paraId="669BD72D" w14:textId="77777777" w:rsidR="001A7BE9" w:rsidRPr="00E808B0" w:rsidRDefault="001A7BE9" w:rsidP="00504385">
            <w:pPr>
              <w:pStyle w:val="TableEntry"/>
              <w:rPr>
                <w:noProof w:val="0"/>
              </w:rPr>
            </w:pPr>
            <w:r w:rsidRPr="00E808B0">
              <w:rPr>
                <w:noProof w:val="0"/>
              </w:rPr>
              <w:t>6</w:t>
            </w:r>
          </w:p>
        </w:tc>
        <w:tc>
          <w:tcPr>
            <w:tcW w:w="810" w:type="dxa"/>
          </w:tcPr>
          <w:p w14:paraId="039ACC37" w14:textId="77777777" w:rsidR="001A7BE9" w:rsidRPr="00E808B0" w:rsidRDefault="001A7BE9" w:rsidP="00504385">
            <w:pPr>
              <w:pStyle w:val="TableEntry"/>
              <w:rPr>
                <w:noProof w:val="0"/>
              </w:rPr>
            </w:pPr>
            <w:r w:rsidRPr="00E808B0">
              <w:rPr>
                <w:noProof w:val="0"/>
              </w:rPr>
              <w:t>IS</w:t>
            </w:r>
          </w:p>
        </w:tc>
        <w:tc>
          <w:tcPr>
            <w:tcW w:w="1080" w:type="dxa"/>
          </w:tcPr>
          <w:p w14:paraId="64991EEA" w14:textId="77777777" w:rsidR="001A7BE9" w:rsidRPr="00E808B0" w:rsidRDefault="001A7BE9" w:rsidP="00504385">
            <w:pPr>
              <w:pStyle w:val="TableEntry"/>
              <w:rPr>
                <w:noProof w:val="0"/>
              </w:rPr>
            </w:pPr>
            <w:r w:rsidRPr="00E808B0">
              <w:rPr>
                <w:noProof w:val="0"/>
              </w:rPr>
              <w:t>X</w:t>
            </w:r>
          </w:p>
        </w:tc>
        <w:tc>
          <w:tcPr>
            <w:tcW w:w="990" w:type="dxa"/>
          </w:tcPr>
          <w:p w14:paraId="6143D50B"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0]</w:t>
            </w:r>
          </w:p>
        </w:tc>
        <w:tc>
          <w:tcPr>
            <w:tcW w:w="900" w:type="dxa"/>
          </w:tcPr>
          <w:p w14:paraId="0250DF44" w14:textId="77777777" w:rsidR="001A7BE9" w:rsidRPr="00E808B0" w:rsidRDefault="001A7BE9" w:rsidP="00504385">
            <w:pPr>
              <w:pStyle w:val="TableEntry"/>
              <w:rPr>
                <w:noProof w:val="0"/>
              </w:rPr>
            </w:pPr>
            <w:r w:rsidRPr="00E808B0">
              <w:rPr>
                <w:noProof w:val="0"/>
              </w:rPr>
              <w:t>0360</w:t>
            </w:r>
          </w:p>
        </w:tc>
        <w:tc>
          <w:tcPr>
            <w:tcW w:w="2880" w:type="dxa"/>
          </w:tcPr>
          <w:p w14:paraId="7391E621" w14:textId="77777777" w:rsidR="001A7BE9" w:rsidRPr="00E808B0" w:rsidRDefault="001A7BE9" w:rsidP="00504385">
            <w:pPr>
              <w:pStyle w:val="TableEntry"/>
              <w:rPr>
                <w:noProof w:val="0"/>
              </w:rPr>
            </w:pPr>
            <w:r w:rsidRPr="00E808B0">
              <w:rPr>
                <w:noProof w:val="0"/>
              </w:rPr>
              <w:t>Degree (e.g., MD)</w:t>
            </w:r>
          </w:p>
        </w:tc>
      </w:tr>
      <w:tr w:rsidR="001A7BE9" w:rsidRPr="00E808B0" w14:paraId="25F07ACD" w14:textId="77777777">
        <w:tc>
          <w:tcPr>
            <w:tcW w:w="990" w:type="dxa"/>
          </w:tcPr>
          <w:p w14:paraId="2488529A" w14:textId="77777777" w:rsidR="001A7BE9" w:rsidRPr="00E808B0" w:rsidRDefault="001A7BE9" w:rsidP="00504385">
            <w:pPr>
              <w:pStyle w:val="TableEntry"/>
              <w:rPr>
                <w:noProof w:val="0"/>
              </w:rPr>
            </w:pPr>
            <w:r w:rsidRPr="00E808B0">
              <w:rPr>
                <w:noProof w:val="0"/>
              </w:rPr>
              <w:t>7</w:t>
            </w:r>
          </w:p>
        </w:tc>
        <w:tc>
          <w:tcPr>
            <w:tcW w:w="1350" w:type="dxa"/>
          </w:tcPr>
          <w:p w14:paraId="1CD5A4D4" w14:textId="77777777" w:rsidR="001A7BE9" w:rsidRPr="00E808B0" w:rsidRDefault="001A7BE9" w:rsidP="00504385">
            <w:pPr>
              <w:pStyle w:val="TableEntry"/>
              <w:rPr>
                <w:noProof w:val="0"/>
              </w:rPr>
            </w:pPr>
            <w:r w:rsidRPr="00E808B0">
              <w:rPr>
                <w:noProof w:val="0"/>
              </w:rPr>
              <w:t>1</w:t>
            </w:r>
          </w:p>
        </w:tc>
        <w:tc>
          <w:tcPr>
            <w:tcW w:w="810" w:type="dxa"/>
          </w:tcPr>
          <w:p w14:paraId="4B212C69" w14:textId="77777777" w:rsidR="001A7BE9" w:rsidRPr="00E808B0" w:rsidRDefault="001A7BE9" w:rsidP="00504385">
            <w:pPr>
              <w:pStyle w:val="TableEntry"/>
              <w:rPr>
                <w:noProof w:val="0"/>
              </w:rPr>
            </w:pPr>
            <w:r w:rsidRPr="00E808B0">
              <w:rPr>
                <w:noProof w:val="0"/>
              </w:rPr>
              <w:t>ID</w:t>
            </w:r>
          </w:p>
        </w:tc>
        <w:tc>
          <w:tcPr>
            <w:tcW w:w="1080" w:type="dxa"/>
          </w:tcPr>
          <w:p w14:paraId="52B1985A" w14:textId="77777777" w:rsidR="001A7BE9" w:rsidRPr="00E808B0" w:rsidRDefault="001A7BE9" w:rsidP="00504385">
            <w:pPr>
              <w:pStyle w:val="TableEntry"/>
              <w:rPr>
                <w:noProof w:val="0"/>
              </w:rPr>
            </w:pPr>
            <w:r w:rsidRPr="00E808B0">
              <w:rPr>
                <w:noProof w:val="0"/>
              </w:rPr>
              <w:t>R</w:t>
            </w:r>
          </w:p>
        </w:tc>
        <w:tc>
          <w:tcPr>
            <w:tcW w:w="990" w:type="dxa"/>
          </w:tcPr>
          <w:p w14:paraId="022E973B" w14:textId="77777777" w:rsidR="001A7BE9" w:rsidRPr="00E808B0" w:rsidRDefault="001A7BE9" w:rsidP="00504385">
            <w:pPr>
              <w:pStyle w:val="TableEntry"/>
              <w:rPr>
                <w:noProof w:val="0"/>
              </w:rPr>
            </w:pPr>
            <w:r w:rsidRPr="00E808B0">
              <w:rPr>
                <w:noProof w:val="0"/>
              </w:rPr>
              <w:t>[</w:t>
            </w:r>
            <w:proofErr w:type="gramStart"/>
            <w:r w:rsidRPr="00E808B0">
              <w:rPr>
                <w:noProof w:val="0"/>
              </w:rPr>
              <w:t>1..</w:t>
            </w:r>
            <w:proofErr w:type="gramEnd"/>
            <w:r w:rsidRPr="00E808B0">
              <w:rPr>
                <w:noProof w:val="0"/>
              </w:rPr>
              <w:t>1]</w:t>
            </w:r>
          </w:p>
        </w:tc>
        <w:tc>
          <w:tcPr>
            <w:tcW w:w="900" w:type="dxa"/>
          </w:tcPr>
          <w:p w14:paraId="506C6070" w14:textId="77777777" w:rsidR="001A7BE9" w:rsidRPr="00E808B0" w:rsidRDefault="001A7BE9" w:rsidP="00504385">
            <w:pPr>
              <w:pStyle w:val="TableEntry"/>
              <w:rPr>
                <w:noProof w:val="0"/>
              </w:rPr>
            </w:pPr>
            <w:r w:rsidRPr="00E808B0">
              <w:rPr>
                <w:noProof w:val="0"/>
              </w:rPr>
              <w:t>0200</w:t>
            </w:r>
          </w:p>
        </w:tc>
        <w:tc>
          <w:tcPr>
            <w:tcW w:w="2880" w:type="dxa"/>
          </w:tcPr>
          <w:p w14:paraId="68BC96C2" w14:textId="77777777" w:rsidR="001A7BE9" w:rsidRPr="00E808B0" w:rsidRDefault="001A7BE9" w:rsidP="00504385">
            <w:pPr>
              <w:pStyle w:val="TableEntry"/>
              <w:rPr>
                <w:noProof w:val="0"/>
              </w:rPr>
            </w:pPr>
            <w:r w:rsidRPr="00E808B0">
              <w:rPr>
                <w:noProof w:val="0"/>
              </w:rPr>
              <w:t>Name Type Code</w:t>
            </w:r>
          </w:p>
        </w:tc>
      </w:tr>
      <w:tr w:rsidR="001A7BE9" w:rsidRPr="00E808B0" w14:paraId="58F074E3" w14:textId="77777777">
        <w:tc>
          <w:tcPr>
            <w:tcW w:w="990" w:type="dxa"/>
          </w:tcPr>
          <w:p w14:paraId="15A3DAA6" w14:textId="77777777" w:rsidR="001A7BE9" w:rsidRPr="00E808B0" w:rsidRDefault="001A7BE9" w:rsidP="00504385">
            <w:pPr>
              <w:pStyle w:val="TableEntry"/>
              <w:rPr>
                <w:noProof w:val="0"/>
              </w:rPr>
            </w:pPr>
            <w:r w:rsidRPr="00E808B0">
              <w:rPr>
                <w:noProof w:val="0"/>
              </w:rPr>
              <w:lastRenderedPageBreak/>
              <w:t>8</w:t>
            </w:r>
          </w:p>
        </w:tc>
        <w:tc>
          <w:tcPr>
            <w:tcW w:w="1350" w:type="dxa"/>
          </w:tcPr>
          <w:p w14:paraId="4A07D36B" w14:textId="77777777" w:rsidR="001A7BE9" w:rsidRPr="00E808B0" w:rsidRDefault="001A7BE9" w:rsidP="00504385">
            <w:pPr>
              <w:pStyle w:val="TableEntry"/>
              <w:rPr>
                <w:noProof w:val="0"/>
              </w:rPr>
            </w:pPr>
            <w:r w:rsidRPr="00E808B0">
              <w:rPr>
                <w:noProof w:val="0"/>
              </w:rPr>
              <w:t>1</w:t>
            </w:r>
          </w:p>
        </w:tc>
        <w:tc>
          <w:tcPr>
            <w:tcW w:w="810" w:type="dxa"/>
          </w:tcPr>
          <w:p w14:paraId="294683CB" w14:textId="77777777" w:rsidR="001A7BE9" w:rsidRPr="00E808B0" w:rsidRDefault="001A7BE9" w:rsidP="00504385">
            <w:pPr>
              <w:pStyle w:val="TableEntry"/>
              <w:rPr>
                <w:noProof w:val="0"/>
              </w:rPr>
            </w:pPr>
            <w:r w:rsidRPr="00E808B0">
              <w:rPr>
                <w:noProof w:val="0"/>
              </w:rPr>
              <w:t>ID</w:t>
            </w:r>
          </w:p>
        </w:tc>
        <w:tc>
          <w:tcPr>
            <w:tcW w:w="1080" w:type="dxa"/>
          </w:tcPr>
          <w:p w14:paraId="113AC702" w14:textId="77777777" w:rsidR="001A7BE9" w:rsidRPr="00E808B0" w:rsidRDefault="001A7BE9" w:rsidP="00504385">
            <w:pPr>
              <w:pStyle w:val="TableEntry"/>
              <w:rPr>
                <w:noProof w:val="0"/>
              </w:rPr>
            </w:pPr>
            <w:r w:rsidRPr="00E808B0">
              <w:rPr>
                <w:noProof w:val="0"/>
              </w:rPr>
              <w:t>O</w:t>
            </w:r>
          </w:p>
        </w:tc>
        <w:tc>
          <w:tcPr>
            <w:tcW w:w="990" w:type="dxa"/>
          </w:tcPr>
          <w:p w14:paraId="16F15D6A"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44995C23" w14:textId="77777777" w:rsidR="001A7BE9" w:rsidRPr="00E808B0" w:rsidRDefault="001A7BE9" w:rsidP="00504385">
            <w:pPr>
              <w:pStyle w:val="TableEntry"/>
              <w:rPr>
                <w:noProof w:val="0"/>
              </w:rPr>
            </w:pPr>
            <w:r w:rsidRPr="00E808B0">
              <w:rPr>
                <w:noProof w:val="0"/>
              </w:rPr>
              <w:t>0465</w:t>
            </w:r>
          </w:p>
        </w:tc>
        <w:tc>
          <w:tcPr>
            <w:tcW w:w="2880" w:type="dxa"/>
          </w:tcPr>
          <w:p w14:paraId="4A708022" w14:textId="77777777" w:rsidR="001A7BE9" w:rsidRPr="00E808B0" w:rsidRDefault="001A7BE9" w:rsidP="00504385">
            <w:pPr>
              <w:pStyle w:val="TableEntry"/>
              <w:rPr>
                <w:noProof w:val="0"/>
              </w:rPr>
            </w:pPr>
            <w:r w:rsidRPr="00E808B0">
              <w:rPr>
                <w:noProof w:val="0"/>
              </w:rPr>
              <w:t>Name Representation Code</w:t>
            </w:r>
          </w:p>
        </w:tc>
      </w:tr>
      <w:tr w:rsidR="001A7BE9" w:rsidRPr="00E808B0" w14:paraId="4CB53DF6" w14:textId="77777777">
        <w:tc>
          <w:tcPr>
            <w:tcW w:w="990" w:type="dxa"/>
          </w:tcPr>
          <w:p w14:paraId="1BC10ED2" w14:textId="77777777" w:rsidR="001A7BE9" w:rsidRPr="00E808B0" w:rsidRDefault="001A7BE9" w:rsidP="00504385">
            <w:pPr>
              <w:pStyle w:val="TableEntry"/>
              <w:rPr>
                <w:noProof w:val="0"/>
              </w:rPr>
            </w:pPr>
            <w:r w:rsidRPr="00E808B0">
              <w:rPr>
                <w:noProof w:val="0"/>
              </w:rPr>
              <w:t>9</w:t>
            </w:r>
          </w:p>
        </w:tc>
        <w:tc>
          <w:tcPr>
            <w:tcW w:w="1350" w:type="dxa"/>
          </w:tcPr>
          <w:p w14:paraId="58624669" w14:textId="77777777" w:rsidR="001A7BE9" w:rsidRPr="00E808B0" w:rsidRDefault="001A7BE9" w:rsidP="00504385">
            <w:pPr>
              <w:pStyle w:val="TableEntry"/>
              <w:rPr>
                <w:noProof w:val="0"/>
              </w:rPr>
            </w:pPr>
            <w:r w:rsidRPr="00E808B0">
              <w:rPr>
                <w:noProof w:val="0"/>
              </w:rPr>
              <w:t>483</w:t>
            </w:r>
          </w:p>
        </w:tc>
        <w:tc>
          <w:tcPr>
            <w:tcW w:w="810" w:type="dxa"/>
          </w:tcPr>
          <w:p w14:paraId="4D3405DB" w14:textId="77777777" w:rsidR="001A7BE9" w:rsidRPr="00E808B0" w:rsidRDefault="001A7BE9" w:rsidP="00504385">
            <w:pPr>
              <w:pStyle w:val="TableEntry"/>
              <w:rPr>
                <w:noProof w:val="0"/>
              </w:rPr>
            </w:pPr>
            <w:r w:rsidRPr="00E808B0">
              <w:rPr>
                <w:noProof w:val="0"/>
              </w:rPr>
              <w:t>CE</w:t>
            </w:r>
          </w:p>
        </w:tc>
        <w:tc>
          <w:tcPr>
            <w:tcW w:w="1080" w:type="dxa"/>
          </w:tcPr>
          <w:p w14:paraId="5FD188FC" w14:textId="77777777" w:rsidR="001A7BE9" w:rsidRPr="00E808B0" w:rsidRDefault="001A7BE9" w:rsidP="00504385">
            <w:pPr>
              <w:pStyle w:val="TableEntry"/>
              <w:rPr>
                <w:noProof w:val="0"/>
              </w:rPr>
            </w:pPr>
            <w:r w:rsidRPr="00E808B0">
              <w:rPr>
                <w:noProof w:val="0"/>
              </w:rPr>
              <w:t>O</w:t>
            </w:r>
          </w:p>
        </w:tc>
        <w:tc>
          <w:tcPr>
            <w:tcW w:w="990" w:type="dxa"/>
          </w:tcPr>
          <w:p w14:paraId="04811101"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66760497" w14:textId="77777777" w:rsidR="001A7BE9" w:rsidRPr="00E808B0" w:rsidRDefault="001A7BE9" w:rsidP="00504385">
            <w:pPr>
              <w:pStyle w:val="TableEntry"/>
              <w:rPr>
                <w:noProof w:val="0"/>
              </w:rPr>
            </w:pPr>
            <w:r w:rsidRPr="00E808B0">
              <w:rPr>
                <w:noProof w:val="0"/>
              </w:rPr>
              <w:t>0448</w:t>
            </w:r>
          </w:p>
        </w:tc>
        <w:tc>
          <w:tcPr>
            <w:tcW w:w="2880" w:type="dxa"/>
          </w:tcPr>
          <w:p w14:paraId="589AFBA8" w14:textId="77777777" w:rsidR="001A7BE9" w:rsidRPr="00E808B0" w:rsidRDefault="001A7BE9" w:rsidP="00504385">
            <w:pPr>
              <w:pStyle w:val="TableEntry"/>
              <w:rPr>
                <w:noProof w:val="0"/>
              </w:rPr>
            </w:pPr>
            <w:r w:rsidRPr="00E808B0">
              <w:rPr>
                <w:noProof w:val="0"/>
              </w:rPr>
              <w:t>Name Context</w:t>
            </w:r>
          </w:p>
        </w:tc>
      </w:tr>
      <w:tr w:rsidR="001A7BE9" w:rsidRPr="00E808B0" w14:paraId="142DBFD7" w14:textId="77777777">
        <w:tc>
          <w:tcPr>
            <w:tcW w:w="990" w:type="dxa"/>
          </w:tcPr>
          <w:p w14:paraId="6016EFB7" w14:textId="77777777" w:rsidR="001A7BE9" w:rsidRPr="00E808B0" w:rsidRDefault="001A7BE9" w:rsidP="00504385">
            <w:pPr>
              <w:pStyle w:val="TableEntry"/>
              <w:rPr>
                <w:noProof w:val="0"/>
              </w:rPr>
            </w:pPr>
            <w:r w:rsidRPr="00E808B0">
              <w:rPr>
                <w:noProof w:val="0"/>
              </w:rPr>
              <w:t>10</w:t>
            </w:r>
          </w:p>
        </w:tc>
        <w:tc>
          <w:tcPr>
            <w:tcW w:w="1350" w:type="dxa"/>
          </w:tcPr>
          <w:p w14:paraId="6AF72827" w14:textId="77777777" w:rsidR="001A7BE9" w:rsidRPr="00E808B0" w:rsidRDefault="001A7BE9" w:rsidP="00504385">
            <w:pPr>
              <w:pStyle w:val="TableEntry"/>
              <w:rPr>
                <w:noProof w:val="0"/>
              </w:rPr>
            </w:pPr>
            <w:r w:rsidRPr="00E808B0">
              <w:rPr>
                <w:noProof w:val="0"/>
              </w:rPr>
              <w:t>53</w:t>
            </w:r>
          </w:p>
        </w:tc>
        <w:tc>
          <w:tcPr>
            <w:tcW w:w="810" w:type="dxa"/>
          </w:tcPr>
          <w:p w14:paraId="26CC56DB" w14:textId="77777777" w:rsidR="001A7BE9" w:rsidRPr="00E808B0" w:rsidRDefault="001A7BE9" w:rsidP="00504385">
            <w:pPr>
              <w:pStyle w:val="TableEntry"/>
              <w:rPr>
                <w:noProof w:val="0"/>
              </w:rPr>
            </w:pPr>
            <w:r w:rsidRPr="00E808B0">
              <w:rPr>
                <w:noProof w:val="0"/>
              </w:rPr>
              <w:t>DR</w:t>
            </w:r>
          </w:p>
        </w:tc>
        <w:tc>
          <w:tcPr>
            <w:tcW w:w="1080" w:type="dxa"/>
          </w:tcPr>
          <w:p w14:paraId="082CDE9D" w14:textId="77777777" w:rsidR="001A7BE9" w:rsidRPr="00E808B0" w:rsidRDefault="001A7BE9" w:rsidP="00504385">
            <w:pPr>
              <w:pStyle w:val="TableEntry"/>
              <w:rPr>
                <w:noProof w:val="0"/>
              </w:rPr>
            </w:pPr>
            <w:r w:rsidRPr="00E808B0">
              <w:rPr>
                <w:noProof w:val="0"/>
              </w:rPr>
              <w:t>X</w:t>
            </w:r>
          </w:p>
        </w:tc>
        <w:tc>
          <w:tcPr>
            <w:tcW w:w="990" w:type="dxa"/>
          </w:tcPr>
          <w:p w14:paraId="3C64D25A" w14:textId="77777777" w:rsidR="001A7BE9" w:rsidRPr="00E808B0" w:rsidRDefault="001A7BE9" w:rsidP="00504385">
            <w:pPr>
              <w:pStyle w:val="TableEntry"/>
              <w:rPr>
                <w:noProof w:val="0"/>
                <w:sz w:val="16"/>
              </w:rPr>
            </w:pPr>
            <w:r w:rsidRPr="00E808B0">
              <w:rPr>
                <w:noProof w:val="0"/>
              </w:rPr>
              <w:t>[</w:t>
            </w:r>
            <w:proofErr w:type="gramStart"/>
            <w:r w:rsidRPr="00E808B0">
              <w:rPr>
                <w:noProof w:val="0"/>
              </w:rPr>
              <w:t>0..</w:t>
            </w:r>
            <w:proofErr w:type="gramEnd"/>
            <w:r w:rsidRPr="00E808B0">
              <w:rPr>
                <w:noProof w:val="0"/>
              </w:rPr>
              <w:t>0]</w:t>
            </w:r>
          </w:p>
        </w:tc>
        <w:tc>
          <w:tcPr>
            <w:tcW w:w="900" w:type="dxa"/>
          </w:tcPr>
          <w:p w14:paraId="02E68BB5" w14:textId="77777777" w:rsidR="001A7BE9" w:rsidRPr="00E808B0" w:rsidRDefault="001A7BE9" w:rsidP="00504385">
            <w:pPr>
              <w:pStyle w:val="TableEntry"/>
              <w:rPr>
                <w:noProof w:val="0"/>
                <w:sz w:val="16"/>
              </w:rPr>
            </w:pPr>
          </w:p>
        </w:tc>
        <w:tc>
          <w:tcPr>
            <w:tcW w:w="2880" w:type="dxa"/>
          </w:tcPr>
          <w:p w14:paraId="618A5D64" w14:textId="77777777" w:rsidR="001A7BE9" w:rsidRPr="00E808B0" w:rsidRDefault="001A7BE9" w:rsidP="00504385">
            <w:pPr>
              <w:pStyle w:val="TableEntry"/>
              <w:rPr>
                <w:noProof w:val="0"/>
              </w:rPr>
            </w:pPr>
            <w:r w:rsidRPr="00E808B0">
              <w:rPr>
                <w:noProof w:val="0"/>
              </w:rPr>
              <w:t>Name Validity Range</w:t>
            </w:r>
          </w:p>
        </w:tc>
      </w:tr>
      <w:tr w:rsidR="001A7BE9" w:rsidRPr="00E808B0" w14:paraId="3097861F" w14:textId="77777777">
        <w:tc>
          <w:tcPr>
            <w:tcW w:w="990" w:type="dxa"/>
          </w:tcPr>
          <w:p w14:paraId="3A2564E9" w14:textId="77777777" w:rsidR="001A7BE9" w:rsidRPr="00E808B0" w:rsidRDefault="001A7BE9" w:rsidP="00504385">
            <w:pPr>
              <w:pStyle w:val="TableEntry"/>
              <w:rPr>
                <w:noProof w:val="0"/>
              </w:rPr>
            </w:pPr>
            <w:r w:rsidRPr="00E808B0">
              <w:rPr>
                <w:noProof w:val="0"/>
              </w:rPr>
              <w:t>11</w:t>
            </w:r>
          </w:p>
        </w:tc>
        <w:tc>
          <w:tcPr>
            <w:tcW w:w="1350" w:type="dxa"/>
          </w:tcPr>
          <w:p w14:paraId="479D1543" w14:textId="77777777" w:rsidR="001A7BE9" w:rsidRPr="00E808B0" w:rsidRDefault="001A7BE9" w:rsidP="00504385">
            <w:pPr>
              <w:pStyle w:val="TableEntry"/>
              <w:rPr>
                <w:noProof w:val="0"/>
              </w:rPr>
            </w:pPr>
            <w:r w:rsidRPr="00E808B0">
              <w:rPr>
                <w:noProof w:val="0"/>
              </w:rPr>
              <w:t>1</w:t>
            </w:r>
          </w:p>
        </w:tc>
        <w:tc>
          <w:tcPr>
            <w:tcW w:w="810" w:type="dxa"/>
          </w:tcPr>
          <w:p w14:paraId="70458447" w14:textId="77777777" w:rsidR="001A7BE9" w:rsidRPr="00E808B0" w:rsidRDefault="001A7BE9" w:rsidP="00504385">
            <w:pPr>
              <w:pStyle w:val="TableEntry"/>
              <w:rPr>
                <w:noProof w:val="0"/>
              </w:rPr>
            </w:pPr>
            <w:r w:rsidRPr="00E808B0">
              <w:rPr>
                <w:noProof w:val="0"/>
              </w:rPr>
              <w:t>ID</w:t>
            </w:r>
          </w:p>
        </w:tc>
        <w:tc>
          <w:tcPr>
            <w:tcW w:w="1080" w:type="dxa"/>
          </w:tcPr>
          <w:p w14:paraId="35F088F0" w14:textId="77777777" w:rsidR="001A7BE9" w:rsidRPr="00E808B0" w:rsidRDefault="001A7BE9" w:rsidP="00504385">
            <w:pPr>
              <w:pStyle w:val="TableEntry"/>
              <w:rPr>
                <w:noProof w:val="0"/>
              </w:rPr>
            </w:pPr>
            <w:r w:rsidRPr="00E808B0">
              <w:rPr>
                <w:noProof w:val="0"/>
              </w:rPr>
              <w:t>O</w:t>
            </w:r>
          </w:p>
        </w:tc>
        <w:tc>
          <w:tcPr>
            <w:tcW w:w="990" w:type="dxa"/>
          </w:tcPr>
          <w:p w14:paraId="67C21D73"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1CF0C2CF" w14:textId="77777777" w:rsidR="001A7BE9" w:rsidRPr="00E808B0" w:rsidRDefault="001A7BE9" w:rsidP="00504385">
            <w:pPr>
              <w:pStyle w:val="TableEntry"/>
              <w:rPr>
                <w:noProof w:val="0"/>
              </w:rPr>
            </w:pPr>
            <w:r w:rsidRPr="00E808B0">
              <w:rPr>
                <w:noProof w:val="0"/>
              </w:rPr>
              <w:t>0444</w:t>
            </w:r>
          </w:p>
        </w:tc>
        <w:tc>
          <w:tcPr>
            <w:tcW w:w="2880" w:type="dxa"/>
          </w:tcPr>
          <w:p w14:paraId="5B6E469B" w14:textId="77777777" w:rsidR="001A7BE9" w:rsidRPr="00E808B0" w:rsidRDefault="001A7BE9" w:rsidP="00504385">
            <w:pPr>
              <w:pStyle w:val="TableEntry"/>
              <w:rPr>
                <w:noProof w:val="0"/>
              </w:rPr>
            </w:pPr>
            <w:r w:rsidRPr="00E808B0">
              <w:rPr>
                <w:noProof w:val="0"/>
              </w:rPr>
              <w:t>Name Assembly Order</w:t>
            </w:r>
          </w:p>
        </w:tc>
      </w:tr>
      <w:tr w:rsidR="001A7BE9" w:rsidRPr="00E808B0" w14:paraId="3795419C" w14:textId="77777777">
        <w:tc>
          <w:tcPr>
            <w:tcW w:w="990" w:type="dxa"/>
          </w:tcPr>
          <w:p w14:paraId="4001169F" w14:textId="77777777" w:rsidR="001A7BE9" w:rsidRPr="00E808B0" w:rsidRDefault="001A7BE9" w:rsidP="00504385">
            <w:pPr>
              <w:pStyle w:val="TableEntry"/>
              <w:rPr>
                <w:noProof w:val="0"/>
              </w:rPr>
            </w:pPr>
            <w:r w:rsidRPr="00E808B0">
              <w:rPr>
                <w:noProof w:val="0"/>
              </w:rPr>
              <w:t>12</w:t>
            </w:r>
          </w:p>
        </w:tc>
        <w:tc>
          <w:tcPr>
            <w:tcW w:w="1350" w:type="dxa"/>
          </w:tcPr>
          <w:p w14:paraId="04CDB6EB" w14:textId="77777777" w:rsidR="001A7BE9" w:rsidRPr="00E808B0" w:rsidRDefault="001A7BE9" w:rsidP="00504385">
            <w:pPr>
              <w:pStyle w:val="TableEntry"/>
              <w:rPr>
                <w:noProof w:val="0"/>
              </w:rPr>
            </w:pPr>
            <w:r w:rsidRPr="00E808B0">
              <w:rPr>
                <w:noProof w:val="0"/>
              </w:rPr>
              <w:t>26</w:t>
            </w:r>
          </w:p>
        </w:tc>
        <w:tc>
          <w:tcPr>
            <w:tcW w:w="810" w:type="dxa"/>
          </w:tcPr>
          <w:p w14:paraId="62EF1116" w14:textId="77777777" w:rsidR="001A7BE9" w:rsidRPr="00E808B0" w:rsidRDefault="001A7BE9" w:rsidP="00504385">
            <w:pPr>
              <w:pStyle w:val="TableEntry"/>
              <w:rPr>
                <w:noProof w:val="0"/>
              </w:rPr>
            </w:pPr>
            <w:r w:rsidRPr="00E808B0">
              <w:rPr>
                <w:noProof w:val="0"/>
              </w:rPr>
              <w:t>TS</w:t>
            </w:r>
          </w:p>
        </w:tc>
        <w:tc>
          <w:tcPr>
            <w:tcW w:w="1080" w:type="dxa"/>
          </w:tcPr>
          <w:p w14:paraId="086F7048" w14:textId="77777777" w:rsidR="001A7BE9" w:rsidRPr="00E808B0" w:rsidRDefault="001A7BE9" w:rsidP="00504385">
            <w:pPr>
              <w:pStyle w:val="TableEntry"/>
              <w:rPr>
                <w:noProof w:val="0"/>
              </w:rPr>
            </w:pPr>
            <w:r w:rsidRPr="00E808B0">
              <w:rPr>
                <w:noProof w:val="0"/>
              </w:rPr>
              <w:t>O</w:t>
            </w:r>
          </w:p>
        </w:tc>
        <w:tc>
          <w:tcPr>
            <w:tcW w:w="990" w:type="dxa"/>
          </w:tcPr>
          <w:p w14:paraId="3633343A"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65676624" w14:textId="77777777" w:rsidR="001A7BE9" w:rsidRPr="00E808B0" w:rsidRDefault="001A7BE9" w:rsidP="00504385">
            <w:pPr>
              <w:pStyle w:val="TableEntry"/>
              <w:rPr>
                <w:noProof w:val="0"/>
                <w:sz w:val="16"/>
              </w:rPr>
            </w:pPr>
          </w:p>
        </w:tc>
        <w:tc>
          <w:tcPr>
            <w:tcW w:w="2880" w:type="dxa"/>
          </w:tcPr>
          <w:p w14:paraId="4AC66172" w14:textId="77777777" w:rsidR="001A7BE9" w:rsidRPr="00E808B0" w:rsidRDefault="001A7BE9" w:rsidP="00504385">
            <w:pPr>
              <w:pStyle w:val="TableEntry"/>
              <w:rPr>
                <w:noProof w:val="0"/>
              </w:rPr>
            </w:pPr>
            <w:r w:rsidRPr="00E808B0">
              <w:rPr>
                <w:noProof w:val="0"/>
                <w:snapToGrid w:val="0"/>
              </w:rPr>
              <w:t>Effective Date</w:t>
            </w:r>
          </w:p>
        </w:tc>
      </w:tr>
      <w:tr w:rsidR="001A7BE9" w:rsidRPr="00E808B0" w14:paraId="3203CB80" w14:textId="77777777">
        <w:tc>
          <w:tcPr>
            <w:tcW w:w="990" w:type="dxa"/>
          </w:tcPr>
          <w:p w14:paraId="7402C66D" w14:textId="77777777" w:rsidR="001A7BE9" w:rsidRPr="00E808B0" w:rsidRDefault="001A7BE9" w:rsidP="00504385">
            <w:pPr>
              <w:pStyle w:val="TableEntry"/>
              <w:rPr>
                <w:noProof w:val="0"/>
              </w:rPr>
            </w:pPr>
            <w:r w:rsidRPr="00E808B0">
              <w:rPr>
                <w:noProof w:val="0"/>
              </w:rPr>
              <w:t>13</w:t>
            </w:r>
          </w:p>
        </w:tc>
        <w:tc>
          <w:tcPr>
            <w:tcW w:w="1350" w:type="dxa"/>
          </w:tcPr>
          <w:p w14:paraId="29832BC0" w14:textId="77777777" w:rsidR="001A7BE9" w:rsidRPr="00E808B0" w:rsidRDefault="001A7BE9" w:rsidP="00504385">
            <w:pPr>
              <w:pStyle w:val="TableEntry"/>
              <w:rPr>
                <w:noProof w:val="0"/>
              </w:rPr>
            </w:pPr>
            <w:r w:rsidRPr="00E808B0">
              <w:rPr>
                <w:noProof w:val="0"/>
              </w:rPr>
              <w:t>26</w:t>
            </w:r>
          </w:p>
        </w:tc>
        <w:tc>
          <w:tcPr>
            <w:tcW w:w="810" w:type="dxa"/>
          </w:tcPr>
          <w:p w14:paraId="28322ACF" w14:textId="77777777" w:rsidR="001A7BE9" w:rsidRPr="00E808B0" w:rsidRDefault="001A7BE9" w:rsidP="00504385">
            <w:pPr>
              <w:pStyle w:val="TableEntry"/>
              <w:rPr>
                <w:noProof w:val="0"/>
              </w:rPr>
            </w:pPr>
            <w:r w:rsidRPr="00E808B0">
              <w:rPr>
                <w:noProof w:val="0"/>
              </w:rPr>
              <w:t>TS</w:t>
            </w:r>
          </w:p>
        </w:tc>
        <w:tc>
          <w:tcPr>
            <w:tcW w:w="1080" w:type="dxa"/>
          </w:tcPr>
          <w:p w14:paraId="27A11AAC" w14:textId="77777777" w:rsidR="001A7BE9" w:rsidRPr="00E808B0" w:rsidRDefault="001A7BE9" w:rsidP="00504385">
            <w:pPr>
              <w:pStyle w:val="TableEntry"/>
              <w:rPr>
                <w:noProof w:val="0"/>
              </w:rPr>
            </w:pPr>
            <w:r w:rsidRPr="00E808B0">
              <w:rPr>
                <w:noProof w:val="0"/>
              </w:rPr>
              <w:t>O</w:t>
            </w:r>
          </w:p>
        </w:tc>
        <w:tc>
          <w:tcPr>
            <w:tcW w:w="990" w:type="dxa"/>
          </w:tcPr>
          <w:p w14:paraId="6A88F94C"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23D0B705" w14:textId="77777777" w:rsidR="001A7BE9" w:rsidRPr="00E808B0" w:rsidRDefault="001A7BE9" w:rsidP="00504385">
            <w:pPr>
              <w:pStyle w:val="TableEntry"/>
              <w:rPr>
                <w:noProof w:val="0"/>
                <w:sz w:val="16"/>
              </w:rPr>
            </w:pPr>
          </w:p>
        </w:tc>
        <w:tc>
          <w:tcPr>
            <w:tcW w:w="2880" w:type="dxa"/>
          </w:tcPr>
          <w:p w14:paraId="190A0F90" w14:textId="77777777" w:rsidR="001A7BE9" w:rsidRPr="00E808B0" w:rsidRDefault="001A7BE9" w:rsidP="00504385">
            <w:pPr>
              <w:pStyle w:val="TableEntry"/>
              <w:rPr>
                <w:noProof w:val="0"/>
              </w:rPr>
            </w:pPr>
            <w:r w:rsidRPr="00E808B0">
              <w:rPr>
                <w:noProof w:val="0"/>
                <w:snapToGrid w:val="0"/>
              </w:rPr>
              <w:t>Expiration Date</w:t>
            </w:r>
          </w:p>
        </w:tc>
      </w:tr>
      <w:tr w:rsidR="001A7BE9" w:rsidRPr="00E808B0" w14:paraId="2723DA62" w14:textId="77777777">
        <w:tc>
          <w:tcPr>
            <w:tcW w:w="990" w:type="dxa"/>
          </w:tcPr>
          <w:p w14:paraId="56A2AC37" w14:textId="77777777" w:rsidR="001A7BE9" w:rsidRPr="00E808B0" w:rsidRDefault="001A7BE9" w:rsidP="00504385">
            <w:pPr>
              <w:pStyle w:val="TableEntry"/>
              <w:rPr>
                <w:noProof w:val="0"/>
              </w:rPr>
            </w:pPr>
            <w:r w:rsidRPr="00E808B0">
              <w:rPr>
                <w:noProof w:val="0"/>
              </w:rPr>
              <w:t>14</w:t>
            </w:r>
          </w:p>
        </w:tc>
        <w:tc>
          <w:tcPr>
            <w:tcW w:w="1350" w:type="dxa"/>
          </w:tcPr>
          <w:p w14:paraId="39B59518" w14:textId="77777777" w:rsidR="001A7BE9" w:rsidRPr="00E808B0" w:rsidRDefault="001A7BE9" w:rsidP="00504385">
            <w:pPr>
              <w:pStyle w:val="TableEntry"/>
              <w:rPr>
                <w:noProof w:val="0"/>
              </w:rPr>
            </w:pPr>
            <w:r w:rsidRPr="00E808B0">
              <w:rPr>
                <w:noProof w:val="0"/>
              </w:rPr>
              <w:t>199</w:t>
            </w:r>
          </w:p>
        </w:tc>
        <w:tc>
          <w:tcPr>
            <w:tcW w:w="810" w:type="dxa"/>
          </w:tcPr>
          <w:p w14:paraId="06258EC4" w14:textId="77777777" w:rsidR="001A7BE9" w:rsidRPr="00E808B0" w:rsidRDefault="001A7BE9" w:rsidP="00504385">
            <w:pPr>
              <w:pStyle w:val="TableEntry"/>
              <w:rPr>
                <w:noProof w:val="0"/>
              </w:rPr>
            </w:pPr>
            <w:r w:rsidRPr="00E808B0">
              <w:rPr>
                <w:noProof w:val="0"/>
              </w:rPr>
              <w:t>ST</w:t>
            </w:r>
          </w:p>
        </w:tc>
        <w:tc>
          <w:tcPr>
            <w:tcW w:w="1080" w:type="dxa"/>
          </w:tcPr>
          <w:p w14:paraId="69E2AEE5" w14:textId="77777777" w:rsidR="001A7BE9" w:rsidRPr="00E808B0" w:rsidRDefault="001A7BE9" w:rsidP="00504385">
            <w:pPr>
              <w:pStyle w:val="TableEntry"/>
              <w:rPr>
                <w:noProof w:val="0"/>
              </w:rPr>
            </w:pPr>
            <w:r w:rsidRPr="00E808B0">
              <w:rPr>
                <w:noProof w:val="0"/>
              </w:rPr>
              <w:t>O</w:t>
            </w:r>
          </w:p>
        </w:tc>
        <w:tc>
          <w:tcPr>
            <w:tcW w:w="990" w:type="dxa"/>
          </w:tcPr>
          <w:p w14:paraId="385C8226" w14:textId="77777777" w:rsidR="001A7BE9" w:rsidRPr="00E808B0" w:rsidRDefault="001A7BE9" w:rsidP="00504385">
            <w:pPr>
              <w:pStyle w:val="TableEntry"/>
              <w:rPr>
                <w:noProof w:val="0"/>
              </w:rPr>
            </w:pPr>
            <w:r w:rsidRPr="00E808B0">
              <w:rPr>
                <w:noProof w:val="0"/>
              </w:rPr>
              <w:t>[</w:t>
            </w:r>
            <w:proofErr w:type="gramStart"/>
            <w:r w:rsidRPr="00E808B0">
              <w:rPr>
                <w:noProof w:val="0"/>
              </w:rPr>
              <w:t>0..</w:t>
            </w:r>
            <w:proofErr w:type="gramEnd"/>
            <w:r w:rsidRPr="00E808B0">
              <w:rPr>
                <w:noProof w:val="0"/>
              </w:rPr>
              <w:t>1]</w:t>
            </w:r>
          </w:p>
        </w:tc>
        <w:tc>
          <w:tcPr>
            <w:tcW w:w="900" w:type="dxa"/>
          </w:tcPr>
          <w:p w14:paraId="4FF9C86A" w14:textId="77777777" w:rsidR="001A7BE9" w:rsidRPr="00E808B0" w:rsidRDefault="001A7BE9" w:rsidP="00504385">
            <w:pPr>
              <w:pStyle w:val="TableEntry"/>
              <w:rPr>
                <w:noProof w:val="0"/>
                <w:sz w:val="16"/>
              </w:rPr>
            </w:pPr>
          </w:p>
        </w:tc>
        <w:tc>
          <w:tcPr>
            <w:tcW w:w="2880" w:type="dxa"/>
          </w:tcPr>
          <w:p w14:paraId="3C8A77D4" w14:textId="77777777" w:rsidR="001A7BE9" w:rsidRPr="00E808B0" w:rsidRDefault="001A7BE9" w:rsidP="00504385">
            <w:pPr>
              <w:pStyle w:val="TableEntry"/>
              <w:rPr>
                <w:noProof w:val="0"/>
                <w:snapToGrid w:val="0"/>
              </w:rPr>
            </w:pPr>
            <w:r w:rsidRPr="00E808B0">
              <w:rPr>
                <w:noProof w:val="0"/>
                <w:snapToGrid w:val="0"/>
              </w:rPr>
              <w:t>Professional Suffix</w:t>
            </w:r>
          </w:p>
        </w:tc>
      </w:tr>
    </w:tbl>
    <w:p w14:paraId="257D9754" w14:textId="77777777" w:rsidR="001A7BE9" w:rsidRPr="00E808B0" w:rsidRDefault="001A7BE9"/>
    <w:p w14:paraId="5E232E0E" w14:textId="77777777" w:rsidR="001A7BE9" w:rsidRPr="00E808B0" w:rsidRDefault="001A7BE9">
      <w:r w:rsidRPr="00E808B0">
        <w:t>This data type is usually in a repeatable field, to allow a list of names. Examples: Legal name, display name.</w:t>
      </w:r>
    </w:p>
    <w:p w14:paraId="06AAC64D" w14:textId="77777777" w:rsidR="001A7BE9" w:rsidRPr="00E808B0" w:rsidRDefault="001A7BE9">
      <w:r w:rsidRPr="00E808B0">
        <w:t>Subfield 1 “Family Name” is required if known to the sender.</w:t>
      </w:r>
    </w:p>
    <w:p w14:paraId="162F4D19" w14:textId="37FB9A79" w:rsidR="001A7BE9" w:rsidRPr="00E808B0" w:rsidRDefault="001A7BE9">
      <w:r w:rsidRPr="00E808B0">
        <w:t xml:space="preserve">Subfield 7 “Name Type Code” is required. The PAM Profile allows these values from </w:t>
      </w:r>
      <w:r w:rsidRPr="00E808B0">
        <w:rPr>
          <w:i/>
          <w:iCs/>
        </w:rPr>
        <w:t>HL7 Table 0200 – Name type:</w:t>
      </w:r>
    </w:p>
    <w:p w14:paraId="2FAD7FB7" w14:textId="77777777" w:rsidR="001A7BE9" w:rsidRPr="00E808B0" w:rsidRDefault="001A7BE9">
      <w:pPr>
        <w:pStyle w:val="TableTitle"/>
        <w:rPr>
          <w:noProof w:val="0"/>
        </w:rPr>
      </w:pPr>
      <w:r w:rsidRPr="00E808B0">
        <w:rPr>
          <w:noProof w:val="0"/>
        </w:rPr>
        <w:t>HL7 Table 0200: Name type</w:t>
      </w:r>
      <w:r w:rsidRPr="00E808B0">
        <w:rPr>
          <w:noProof w:val="0"/>
        </w:rPr>
        <w:fldChar w:fldCharType="begin"/>
      </w:r>
      <w:r w:rsidRPr="00E808B0">
        <w:rPr>
          <w:noProof w:val="0"/>
        </w:rPr>
        <w:instrText>xe "HL7 Table 0200 - Name type"</w:instrText>
      </w:r>
      <w:r w:rsidRPr="00E808B0">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5"/>
        <w:gridCol w:w="3488"/>
        <w:gridCol w:w="2160"/>
      </w:tblGrid>
      <w:tr w:rsidR="001A7BE9" w:rsidRPr="00E808B0" w14:paraId="6B91F5B4" w14:textId="77777777">
        <w:trPr>
          <w:tblHeader/>
          <w:jc w:val="center"/>
        </w:trPr>
        <w:tc>
          <w:tcPr>
            <w:tcW w:w="1195" w:type="dxa"/>
            <w:shd w:val="clear" w:color="auto" w:fill="D9D9D9"/>
          </w:tcPr>
          <w:p w14:paraId="2E095BD5" w14:textId="77777777" w:rsidR="001A7BE9" w:rsidRPr="00E808B0" w:rsidRDefault="001A7BE9">
            <w:pPr>
              <w:pStyle w:val="TableEntryHeader"/>
            </w:pPr>
            <w:r w:rsidRPr="00E808B0">
              <w:t>Value</w:t>
            </w:r>
          </w:p>
        </w:tc>
        <w:tc>
          <w:tcPr>
            <w:tcW w:w="3488" w:type="dxa"/>
            <w:shd w:val="clear" w:color="auto" w:fill="D9D9D9"/>
          </w:tcPr>
          <w:p w14:paraId="3814D7BE" w14:textId="77777777" w:rsidR="001A7BE9" w:rsidRPr="00E808B0" w:rsidRDefault="001A7BE9">
            <w:pPr>
              <w:pStyle w:val="TableEntryHeader"/>
            </w:pPr>
            <w:r w:rsidRPr="00E808B0">
              <w:t>Description</w:t>
            </w:r>
          </w:p>
        </w:tc>
        <w:tc>
          <w:tcPr>
            <w:tcW w:w="2160" w:type="dxa"/>
            <w:shd w:val="clear" w:color="auto" w:fill="D9D9D9"/>
          </w:tcPr>
          <w:p w14:paraId="12A553F1" w14:textId="77777777" w:rsidR="001A7BE9" w:rsidRPr="00E808B0" w:rsidRDefault="001A7BE9">
            <w:pPr>
              <w:pStyle w:val="TableEntryHeader"/>
            </w:pPr>
            <w:r w:rsidRPr="00E808B0">
              <w:t>Comment</w:t>
            </w:r>
          </w:p>
        </w:tc>
      </w:tr>
      <w:tr w:rsidR="001A7BE9" w:rsidRPr="00E808B0" w14:paraId="7A76F2DC" w14:textId="77777777">
        <w:trPr>
          <w:jc w:val="center"/>
        </w:trPr>
        <w:tc>
          <w:tcPr>
            <w:tcW w:w="1195" w:type="dxa"/>
          </w:tcPr>
          <w:p w14:paraId="598BDA39" w14:textId="77777777" w:rsidR="001A7BE9" w:rsidRPr="00E808B0" w:rsidRDefault="001A7BE9">
            <w:pPr>
              <w:pStyle w:val="TableEntry"/>
              <w:rPr>
                <w:noProof w:val="0"/>
              </w:rPr>
            </w:pPr>
            <w:r w:rsidRPr="00E808B0">
              <w:rPr>
                <w:noProof w:val="0"/>
              </w:rPr>
              <w:t>A</w:t>
            </w:r>
          </w:p>
        </w:tc>
        <w:tc>
          <w:tcPr>
            <w:tcW w:w="3488" w:type="dxa"/>
          </w:tcPr>
          <w:p w14:paraId="653FA2D5" w14:textId="77777777" w:rsidR="001A7BE9" w:rsidRPr="00E808B0" w:rsidRDefault="001A7BE9">
            <w:pPr>
              <w:pStyle w:val="TableEntry"/>
              <w:rPr>
                <w:noProof w:val="0"/>
              </w:rPr>
            </w:pPr>
            <w:r w:rsidRPr="00E808B0">
              <w:rPr>
                <w:noProof w:val="0"/>
              </w:rPr>
              <w:t>Alias Name</w:t>
            </w:r>
          </w:p>
        </w:tc>
        <w:tc>
          <w:tcPr>
            <w:tcW w:w="2160" w:type="dxa"/>
          </w:tcPr>
          <w:p w14:paraId="5556B552" w14:textId="77777777" w:rsidR="001A7BE9" w:rsidRPr="00E808B0" w:rsidRDefault="001A7BE9">
            <w:pPr>
              <w:pStyle w:val="TableEntry"/>
              <w:rPr>
                <w:noProof w:val="0"/>
              </w:rPr>
            </w:pPr>
          </w:p>
        </w:tc>
      </w:tr>
      <w:tr w:rsidR="001A7BE9" w:rsidRPr="00E808B0" w14:paraId="5961953F" w14:textId="77777777">
        <w:trPr>
          <w:jc w:val="center"/>
        </w:trPr>
        <w:tc>
          <w:tcPr>
            <w:tcW w:w="1195" w:type="dxa"/>
          </w:tcPr>
          <w:p w14:paraId="404FED97" w14:textId="77777777" w:rsidR="001A7BE9" w:rsidRPr="00E808B0" w:rsidRDefault="001A7BE9">
            <w:pPr>
              <w:pStyle w:val="TableEntry"/>
              <w:rPr>
                <w:noProof w:val="0"/>
              </w:rPr>
            </w:pPr>
            <w:r w:rsidRPr="00E808B0">
              <w:rPr>
                <w:noProof w:val="0"/>
              </w:rPr>
              <w:t>B</w:t>
            </w:r>
          </w:p>
        </w:tc>
        <w:tc>
          <w:tcPr>
            <w:tcW w:w="3488" w:type="dxa"/>
          </w:tcPr>
          <w:p w14:paraId="555A8382" w14:textId="77777777" w:rsidR="001A7BE9" w:rsidRPr="00E808B0" w:rsidRDefault="001A7BE9">
            <w:pPr>
              <w:pStyle w:val="TableEntry"/>
              <w:rPr>
                <w:noProof w:val="0"/>
              </w:rPr>
            </w:pPr>
            <w:r w:rsidRPr="00E808B0">
              <w:rPr>
                <w:noProof w:val="0"/>
              </w:rPr>
              <w:t>Name at Birth</w:t>
            </w:r>
          </w:p>
        </w:tc>
        <w:tc>
          <w:tcPr>
            <w:tcW w:w="2160" w:type="dxa"/>
          </w:tcPr>
          <w:p w14:paraId="0C740146" w14:textId="77777777" w:rsidR="001A7BE9" w:rsidRPr="00E808B0" w:rsidRDefault="001A7BE9">
            <w:pPr>
              <w:pStyle w:val="TableEntry"/>
              <w:rPr>
                <w:noProof w:val="0"/>
              </w:rPr>
            </w:pPr>
          </w:p>
        </w:tc>
      </w:tr>
      <w:tr w:rsidR="001A7BE9" w:rsidRPr="00E808B0" w14:paraId="53A3F344" w14:textId="77777777">
        <w:trPr>
          <w:jc w:val="center"/>
        </w:trPr>
        <w:tc>
          <w:tcPr>
            <w:tcW w:w="1195" w:type="dxa"/>
          </w:tcPr>
          <w:p w14:paraId="0FA78248" w14:textId="77777777" w:rsidR="001A7BE9" w:rsidRPr="00E808B0" w:rsidRDefault="001A7BE9">
            <w:pPr>
              <w:pStyle w:val="TableEntry"/>
              <w:rPr>
                <w:noProof w:val="0"/>
              </w:rPr>
            </w:pPr>
            <w:r w:rsidRPr="00E808B0">
              <w:rPr>
                <w:noProof w:val="0"/>
              </w:rPr>
              <w:t>C</w:t>
            </w:r>
          </w:p>
        </w:tc>
        <w:tc>
          <w:tcPr>
            <w:tcW w:w="3488" w:type="dxa"/>
          </w:tcPr>
          <w:p w14:paraId="283DC951" w14:textId="77777777" w:rsidR="001A7BE9" w:rsidRPr="00E808B0" w:rsidRDefault="001A7BE9">
            <w:pPr>
              <w:pStyle w:val="TableEntry"/>
              <w:rPr>
                <w:noProof w:val="0"/>
              </w:rPr>
            </w:pPr>
            <w:r w:rsidRPr="00E808B0">
              <w:rPr>
                <w:noProof w:val="0"/>
              </w:rPr>
              <w:t>Adopted Name</w:t>
            </w:r>
          </w:p>
        </w:tc>
        <w:tc>
          <w:tcPr>
            <w:tcW w:w="2160" w:type="dxa"/>
          </w:tcPr>
          <w:p w14:paraId="6560F500" w14:textId="77777777" w:rsidR="001A7BE9" w:rsidRPr="00E808B0" w:rsidRDefault="001A7BE9">
            <w:pPr>
              <w:pStyle w:val="TableEntry"/>
              <w:rPr>
                <w:noProof w:val="0"/>
              </w:rPr>
            </w:pPr>
          </w:p>
        </w:tc>
      </w:tr>
      <w:tr w:rsidR="001A7BE9" w:rsidRPr="00E808B0" w14:paraId="3558BB85" w14:textId="77777777">
        <w:trPr>
          <w:jc w:val="center"/>
        </w:trPr>
        <w:tc>
          <w:tcPr>
            <w:tcW w:w="1195" w:type="dxa"/>
          </w:tcPr>
          <w:p w14:paraId="53B8519E" w14:textId="77777777" w:rsidR="001A7BE9" w:rsidRPr="00E808B0" w:rsidRDefault="001A7BE9">
            <w:pPr>
              <w:pStyle w:val="TableEntry"/>
              <w:rPr>
                <w:noProof w:val="0"/>
              </w:rPr>
            </w:pPr>
            <w:r w:rsidRPr="00E808B0">
              <w:rPr>
                <w:noProof w:val="0"/>
              </w:rPr>
              <w:t>D</w:t>
            </w:r>
          </w:p>
        </w:tc>
        <w:tc>
          <w:tcPr>
            <w:tcW w:w="3488" w:type="dxa"/>
          </w:tcPr>
          <w:p w14:paraId="611FF309" w14:textId="77777777" w:rsidR="001A7BE9" w:rsidRPr="00E808B0" w:rsidRDefault="001A7BE9">
            <w:pPr>
              <w:pStyle w:val="TableEntry"/>
              <w:rPr>
                <w:noProof w:val="0"/>
              </w:rPr>
            </w:pPr>
            <w:r w:rsidRPr="00E808B0">
              <w:rPr>
                <w:noProof w:val="0"/>
              </w:rPr>
              <w:t>Display Name</w:t>
            </w:r>
          </w:p>
        </w:tc>
        <w:tc>
          <w:tcPr>
            <w:tcW w:w="2160" w:type="dxa"/>
          </w:tcPr>
          <w:p w14:paraId="21BB9BE7" w14:textId="77777777" w:rsidR="001A7BE9" w:rsidRPr="00E808B0" w:rsidRDefault="001A7BE9">
            <w:pPr>
              <w:pStyle w:val="TableEntry"/>
              <w:rPr>
                <w:noProof w:val="0"/>
              </w:rPr>
            </w:pPr>
          </w:p>
        </w:tc>
      </w:tr>
      <w:tr w:rsidR="001A7BE9" w:rsidRPr="00E808B0" w14:paraId="6CC86FBB" w14:textId="77777777">
        <w:trPr>
          <w:jc w:val="center"/>
        </w:trPr>
        <w:tc>
          <w:tcPr>
            <w:tcW w:w="1195" w:type="dxa"/>
          </w:tcPr>
          <w:p w14:paraId="281EA58D" w14:textId="77777777" w:rsidR="001A7BE9" w:rsidRPr="00E808B0" w:rsidRDefault="001A7BE9">
            <w:pPr>
              <w:pStyle w:val="TableEntry"/>
              <w:rPr>
                <w:noProof w:val="0"/>
              </w:rPr>
            </w:pPr>
            <w:r w:rsidRPr="00E808B0">
              <w:rPr>
                <w:noProof w:val="0"/>
              </w:rPr>
              <w:t>I</w:t>
            </w:r>
          </w:p>
        </w:tc>
        <w:tc>
          <w:tcPr>
            <w:tcW w:w="3488" w:type="dxa"/>
          </w:tcPr>
          <w:p w14:paraId="3AC1C998" w14:textId="77777777" w:rsidR="001A7BE9" w:rsidRPr="00E808B0" w:rsidRDefault="001A7BE9">
            <w:pPr>
              <w:pStyle w:val="TableEntry"/>
              <w:rPr>
                <w:noProof w:val="0"/>
              </w:rPr>
            </w:pPr>
            <w:r w:rsidRPr="00E808B0">
              <w:rPr>
                <w:noProof w:val="0"/>
              </w:rPr>
              <w:t>Licensing Name</w:t>
            </w:r>
          </w:p>
        </w:tc>
        <w:tc>
          <w:tcPr>
            <w:tcW w:w="2160" w:type="dxa"/>
          </w:tcPr>
          <w:p w14:paraId="375FAEFA" w14:textId="77777777" w:rsidR="001A7BE9" w:rsidRPr="00E808B0" w:rsidRDefault="001A7BE9">
            <w:pPr>
              <w:pStyle w:val="TableEntry"/>
              <w:rPr>
                <w:noProof w:val="0"/>
                <w:snapToGrid w:val="0"/>
                <w:color w:val="000000"/>
              </w:rPr>
            </w:pPr>
          </w:p>
        </w:tc>
      </w:tr>
      <w:tr w:rsidR="001A7BE9" w:rsidRPr="00E808B0" w14:paraId="3396CEC2" w14:textId="77777777">
        <w:trPr>
          <w:jc w:val="center"/>
        </w:trPr>
        <w:tc>
          <w:tcPr>
            <w:tcW w:w="1195" w:type="dxa"/>
          </w:tcPr>
          <w:p w14:paraId="60733AA3" w14:textId="77777777" w:rsidR="001A7BE9" w:rsidRPr="00E808B0" w:rsidRDefault="001A7BE9">
            <w:pPr>
              <w:pStyle w:val="TableEntry"/>
              <w:rPr>
                <w:noProof w:val="0"/>
              </w:rPr>
            </w:pPr>
            <w:r w:rsidRPr="00E808B0">
              <w:rPr>
                <w:noProof w:val="0"/>
              </w:rPr>
              <w:t>L</w:t>
            </w:r>
          </w:p>
        </w:tc>
        <w:tc>
          <w:tcPr>
            <w:tcW w:w="3488" w:type="dxa"/>
          </w:tcPr>
          <w:p w14:paraId="3F9D7A06" w14:textId="77777777" w:rsidR="001A7BE9" w:rsidRPr="00E808B0" w:rsidRDefault="001A7BE9">
            <w:pPr>
              <w:pStyle w:val="TableEntry"/>
              <w:rPr>
                <w:noProof w:val="0"/>
              </w:rPr>
            </w:pPr>
            <w:r w:rsidRPr="00E808B0">
              <w:rPr>
                <w:noProof w:val="0"/>
              </w:rPr>
              <w:t>Legal Name</w:t>
            </w:r>
          </w:p>
        </w:tc>
        <w:tc>
          <w:tcPr>
            <w:tcW w:w="2160" w:type="dxa"/>
          </w:tcPr>
          <w:p w14:paraId="175F06DB" w14:textId="77777777" w:rsidR="001A7BE9" w:rsidRPr="00E808B0" w:rsidRDefault="001A7BE9">
            <w:pPr>
              <w:pStyle w:val="TableEntry"/>
              <w:rPr>
                <w:noProof w:val="0"/>
              </w:rPr>
            </w:pPr>
          </w:p>
        </w:tc>
      </w:tr>
      <w:tr w:rsidR="001A7BE9" w:rsidRPr="00E808B0" w14:paraId="327C5E93" w14:textId="77777777">
        <w:trPr>
          <w:jc w:val="center"/>
        </w:trPr>
        <w:tc>
          <w:tcPr>
            <w:tcW w:w="1195" w:type="dxa"/>
          </w:tcPr>
          <w:p w14:paraId="3B86C217" w14:textId="77777777" w:rsidR="001A7BE9" w:rsidRPr="00E808B0" w:rsidRDefault="001A7BE9">
            <w:pPr>
              <w:pStyle w:val="TableEntry"/>
              <w:rPr>
                <w:noProof w:val="0"/>
              </w:rPr>
            </w:pPr>
            <w:r w:rsidRPr="00E808B0">
              <w:rPr>
                <w:noProof w:val="0"/>
              </w:rPr>
              <w:t>M</w:t>
            </w:r>
          </w:p>
        </w:tc>
        <w:tc>
          <w:tcPr>
            <w:tcW w:w="3488" w:type="dxa"/>
          </w:tcPr>
          <w:p w14:paraId="3BD0CF7C" w14:textId="77777777" w:rsidR="001A7BE9" w:rsidRPr="00E808B0" w:rsidRDefault="001A7BE9">
            <w:pPr>
              <w:pStyle w:val="TableEntry"/>
              <w:rPr>
                <w:noProof w:val="0"/>
              </w:rPr>
            </w:pPr>
            <w:r w:rsidRPr="00E808B0">
              <w:rPr>
                <w:noProof w:val="0"/>
              </w:rPr>
              <w:t xml:space="preserve">Maiden Name </w:t>
            </w:r>
          </w:p>
        </w:tc>
        <w:tc>
          <w:tcPr>
            <w:tcW w:w="2160" w:type="dxa"/>
          </w:tcPr>
          <w:p w14:paraId="54B4ADCC" w14:textId="77777777" w:rsidR="001A7BE9" w:rsidRPr="00E808B0" w:rsidRDefault="001A7BE9">
            <w:pPr>
              <w:pStyle w:val="TableEntry"/>
              <w:rPr>
                <w:noProof w:val="0"/>
              </w:rPr>
            </w:pPr>
          </w:p>
        </w:tc>
      </w:tr>
      <w:tr w:rsidR="001A7BE9" w:rsidRPr="00E808B0" w14:paraId="12461649" w14:textId="77777777">
        <w:trPr>
          <w:jc w:val="center"/>
        </w:trPr>
        <w:tc>
          <w:tcPr>
            <w:tcW w:w="1195" w:type="dxa"/>
          </w:tcPr>
          <w:p w14:paraId="684503B8" w14:textId="77777777" w:rsidR="001A7BE9" w:rsidRPr="00E808B0" w:rsidRDefault="001A7BE9">
            <w:pPr>
              <w:pStyle w:val="TableEntry"/>
              <w:rPr>
                <w:noProof w:val="0"/>
              </w:rPr>
            </w:pPr>
            <w:r w:rsidRPr="00E808B0">
              <w:rPr>
                <w:noProof w:val="0"/>
              </w:rPr>
              <w:t>N</w:t>
            </w:r>
          </w:p>
        </w:tc>
        <w:tc>
          <w:tcPr>
            <w:tcW w:w="3488" w:type="dxa"/>
          </w:tcPr>
          <w:p w14:paraId="3AAC8D46" w14:textId="77777777" w:rsidR="001A7BE9" w:rsidRPr="00E808B0" w:rsidRDefault="001A7BE9">
            <w:pPr>
              <w:pStyle w:val="TableEntry"/>
              <w:rPr>
                <w:noProof w:val="0"/>
                <w:snapToGrid w:val="0"/>
                <w:color w:val="000000"/>
              </w:rPr>
            </w:pPr>
            <w:r w:rsidRPr="00E808B0">
              <w:rPr>
                <w:noProof w:val="0"/>
              </w:rPr>
              <w:t xml:space="preserve">Nickname </w:t>
            </w:r>
            <w:proofErr w:type="gramStart"/>
            <w:r w:rsidRPr="00E808B0">
              <w:rPr>
                <w:noProof w:val="0"/>
              </w:rPr>
              <w:t>/”Call</w:t>
            </w:r>
            <w:proofErr w:type="gramEnd"/>
            <w:r w:rsidRPr="00E808B0">
              <w:rPr>
                <w:noProof w:val="0"/>
              </w:rPr>
              <w:t xml:space="preserve"> me” Name/Street Name</w:t>
            </w:r>
          </w:p>
        </w:tc>
        <w:tc>
          <w:tcPr>
            <w:tcW w:w="2160" w:type="dxa"/>
          </w:tcPr>
          <w:p w14:paraId="08B491B2" w14:textId="77777777" w:rsidR="001A7BE9" w:rsidRPr="00E808B0" w:rsidRDefault="001A7BE9">
            <w:pPr>
              <w:pStyle w:val="TableEntry"/>
              <w:rPr>
                <w:noProof w:val="0"/>
              </w:rPr>
            </w:pPr>
          </w:p>
        </w:tc>
      </w:tr>
      <w:tr w:rsidR="001A7BE9" w:rsidRPr="00E808B0" w14:paraId="79F52841" w14:textId="77777777">
        <w:trPr>
          <w:jc w:val="center"/>
        </w:trPr>
        <w:tc>
          <w:tcPr>
            <w:tcW w:w="1195" w:type="dxa"/>
          </w:tcPr>
          <w:p w14:paraId="25D19FF9" w14:textId="77777777" w:rsidR="001A7BE9" w:rsidRPr="00E808B0" w:rsidRDefault="001A7BE9">
            <w:pPr>
              <w:pStyle w:val="TableEntry"/>
              <w:rPr>
                <w:noProof w:val="0"/>
              </w:rPr>
            </w:pPr>
            <w:r w:rsidRPr="00E808B0">
              <w:rPr>
                <w:noProof w:val="0"/>
              </w:rPr>
              <w:t>R</w:t>
            </w:r>
          </w:p>
        </w:tc>
        <w:tc>
          <w:tcPr>
            <w:tcW w:w="3488" w:type="dxa"/>
          </w:tcPr>
          <w:p w14:paraId="75F2E8CC" w14:textId="77777777" w:rsidR="001A7BE9" w:rsidRPr="00E808B0" w:rsidRDefault="001A7BE9">
            <w:pPr>
              <w:pStyle w:val="TableEntry"/>
              <w:rPr>
                <w:noProof w:val="0"/>
              </w:rPr>
            </w:pPr>
            <w:r w:rsidRPr="00E808B0">
              <w:rPr>
                <w:noProof w:val="0"/>
              </w:rPr>
              <w:t>Registered Name (animals only)</w:t>
            </w:r>
          </w:p>
        </w:tc>
        <w:tc>
          <w:tcPr>
            <w:tcW w:w="2160" w:type="dxa"/>
          </w:tcPr>
          <w:p w14:paraId="02D9D60B" w14:textId="77777777" w:rsidR="001A7BE9" w:rsidRPr="00E808B0" w:rsidRDefault="001A7BE9">
            <w:pPr>
              <w:pStyle w:val="TableEntry"/>
              <w:rPr>
                <w:noProof w:val="0"/>
                <w:snapToGrid w:val="0"/>
                <w:color w:val="000000"/>
              </w:rPr>
            </w:pPr>
          </w:p>
        </w:tc>
      </w:tr>
      <w:tr w:rsidR="001A7BE9" w:rsidRPr="00E808B0" w14:paraId="4AF20076" w14:textId="77777777">
        <w:trPr>
          <w:jc w:val="center"/>
        </w:trPr>
        <w:tc>
          <w:tcPr>
            <w:tcW w:w="1195" w:type="dxa"/>
          </w:tcPr>
          <w:p w14:paraId="4D1631A9" w14:textId="77777777" w:rsidR="001A7BE9" w:rsidRPr="00E808B0" w:rsidRDefault="001A7BE9">
            <w:pPr>
              <w:pStyle w:val="TableEntry"/>
              <w:rPr>
                <w:noProof w:val="0"/>
              </w:rPr>
            </w:pPr>
            <w:r w:rsidRPr="00E808B0">
              <w:rPr>
                <w:noProof w:val="0"/>
              </w:rPr>
              <w:t>S</w:t>
            </w:r>
          </w:p>
        </w:tc>
        <w:tc>
          <w:tcPr>
            <w:tcW w:w="3488" w:type="dxa"/>
          </w:tcPr>
          <w:p w14:paraId="677C0E76" w14:textId="77777777" w:rsidR="001A7BE9" w:rsidRPr="00E808B0" w:rsidRDefault="001A7BE9">
            <w:pPr>
              <w:pStyle w:val="TableEntry"/>
              <w:rPr>
                <w:noProof w:val="0"/>
              </w:rPr>
            </w:pPr>
            <w:r w:rsidRPr="00E808B0">
              <w:rPr>
                <w:noProof w:val="0"/>
              </w:rPr>
              <w:t>Coded Pseudo-Name to ensure anonymity</w:t>
            </w:r>
          </w:p>
        </w:tc>
        <w:tc>
          <w:tcPr>
            <w:tcW w:w="2160" w:type="dxa"/>
          </w:tcPr>
          <w:p w14:paraId="1D43BE8E" w14:textId="77777777" w:rsidR="001A7BE9" w:rsidRPr="00E808B0" w:rsidRDefault="001A7BE9">
            <w:pPr>
              <w:pStyle w:val="TableEntry"/>
              <w:rPr>
                <w:noProof w:val="0"/>
              </w:rPr>
            </w:pPr>
          </w:p>
        </w:tc>
      </w:tr>
      <w:tr w:rsidR="001A7BE9" w:rsidRPr="00E808B0" w14:paraId="234DE1D0" w14:textId="77777777">
        <w:trPr>
          <w:jc w:val="center"/>
        </w:trPr>
        <w:tc>
          <w:tcPr>
            <w:tcW w:w="1195" w:type="dxa"/>
          </w:tcPr>
          <w:p w14:paraId="41089585" w14:textId="77777777" w:rsidR="001A7BE9" w:rsidRPr="00E808B0" w:rsidRDefault="001A7BE9">
            <w:pPr>
              <w:pStyle w:val="TableEntry"/>
              <w:rPr>
                <w:noProof w:val="0"/>
              </w:rPr>
            </w:pPr>
            <w:r w:rsidRPr="00E808B0">
              <w:rPr>
                <w:noProof w:val="0"/>
              </w:rPr>
              <w:t>T</w:t>
            </w:r>
          </w:p>
        </w:tc>
        <w:tc>
          <w:tcPr>
            <w:tcW w:w="3488" w:type="dxa"/>
          </w:tcPr>
          <w:p w14:paraId="015CE351" w14:textId="77777777" w:rsidR="001A7BE9" w:rsidRPr="00E808B0" w:rsidRDefault="001A7BE9">
            <w:pPr>
              <w:pStyle w:val="TableEntry"/>
              <w:rPr>
                <w:noProof w:val="0"/>
              </w:rPr>
            </w:pPr>
            <w:r w:rsidRPr="00E808B0">
              <w:rPr>
                <w:noProof w:val="0"/>
              </w:rPr>
              <w:t>Indigenous/Tribal/Community Name</w:t>
            </w:r>
          </w:p>
        </w:tc>
        <w:tc>
          <w:tcPr>
            <w:tcW w:w="2160" w:type="dxa"/>
          </w:tcPr>
          <w:p w14:paraId="63893F4A" w14:textId="77777777" w:rsidR="001A7BE9" w:rsidRPr="00E808B0" w:rsidRDefault="001A7BE9">
            <w:pPr>
              <w:pStyle w:val="TableEntry"/>
              <w:rPr>
                <w:noProof w:val="0"/>
              </w:rPr>
            </w:pPr>
          </w:p>
        </w:tc>
      </w:tr>
      <w:tr w:rsidR="001A7BE9" w:rsidRPr="00E808B0" w14:paraId="456D6FDE" w14:textId="77777777">
        <w:trPr>
          <w:jc w:val="center"/>
        </w:trPr>
        <w:tc>
          <w:tcPr>
            <w:tcW w:w="1195" w:type="dxa"/>
          </w:tcPr>
          <w:p w14:paraId="7DDCA507" w14:textId="77777777" w:rsidR="001A7BE9" w:rsidRPr="00E808B0" w:rsidRDefault="001A7BE9">
            <w:pPr>
              <w:pStyle w:val="TableEntry"/>
              <w:rPr>
                <w:noProof w:val="0"/>
              </w:rPr>
            </w:pPr>
            <w:r w:rsidRPr="00E808B0">
              <w:rPr>
                <w:noProof w:val="0"/>
              </w:rPr>
              <w:t>U</w:t>
            </w:r>
          </w:p>
        </w:tc>
        <w:tc>
          <w:tcPr>
            <w:tcW w:w="3488" w:type="dxa"/>
          </w:tcPr>
          <w:p w14:paraId="14B3EDCA" w14:textId="77777777" w:rsidR="001A7BE9" w:rsidRPr="00E808B0" w:rsidRDefault="001A7BE9">
            <w:pPr>
              <w:pStyle w:val="TableEntry"/>
              <w:rPr>
                <w:noProof w:val="0"/>
              </w:rPr>
            </w:pPr>
            <w:r w:rsidRPr="00E808B0">
              <w:rPr>
                <w:noProof w:val="0"/>
              </w:rPr>
              <w:t>Unspecified</w:t>
            </w:r>
          </w:p>
        </w:tc>
        <w:tc>
          <w:tcPr>
            <w:tcW w:w="2160" w:type="dxa"/>
          </w:tcPr>
          <w:p w14:paraId="55B615C1" w14:textId="77777777" w:rsidR="001A7BE9" w:rsidRPr="00E808B0" w:rsidRDefault="001A7BE9">
            <w:pPr>
              <w:pStyle w:val="TableEntry"/>
              <w:rPr>
                <w:noProof w:val="0"/>
              </w:rPr>
            </w:pPr>
          </w:p>
        </w:tc>
      </w:tr>
    </w:tbl>
    <w:p w14:paraId="126980ED" w14:textId="77777777" w:rsidR="001A7BE9" w:rsidRPr="00E808B0" w:rsidRDefault="001A7BE9"/>
    <w:p w14:paraId="7483BF70" w14:textId="533F0196" w:rsidR="001A7BE9" w:rsidRPr="00E808B0" w:rsidRDefault="001A7BE9">
      <w:r w:rsidRPr="00E808B0">
        <w:t xml:space="preserve">This table may be further defined and restrained in national extensions. </w:t>
      </w:r>
    </w:p>
    <w:p w14:paraId="7D54267E" w14:textId="47EB8F54" w:rsidR="001A7BE9" w:rsidRPr="00E808B0" w:rsidRDefault="001A7BE9">
      <w:r w:rsidRPr="00E808B0">
        <w:t xml:space="preserve">Subfields 6 (Degree) and 10 (Name Validity Range) are deprecated in HL7 v2.5, </w:t>
      </w:r>
      <w:r w:rsidR="00073323" w:rsidRPr="00E808B0">
        <w:t xml:space="preserve">and </w:t>
      </w:r>
      <w:r w:rsidRPr="00E808B0">
        <w:t xml:space="preserve">therefore </w:t>
      </w:r>
      <w:r w:rsidR="00073323" w:rsidRPr="00E808B0">
        <w:t xml:space="preserve">is </w:t>
      </w:r>
      <w:r w:rsidRPr="00E808B0">
        <w:t>not supported by the PAM Profile</w:t>
      </w:r>
      <w:r w:rsidR="004A6DB6" w:rsidRPr="00E808B0">
        <w:t>.</w:t>
      </w:r>
    </w:p>
    <w:p w14:paraId="10A36EB6" w14:textId="77777777" w:rsidR="001A7BE9" w:rsidRPr="00E808B0" w:rsidRDefault="001A7BE9" w:rsidP="00B413C3">
      <w:pPr>
        <w:pStyle w:val="AppendixHeading1"/>
        <w:rPr>
          <w:noProof w:val="0"/>
        </w:rPr>
      </w:pPr>
      <w:r w:rsidRPr="00E808B0">
        <w:rPr>
          <w:noProof w:val="0"/>
        </w:rPr>
        <w:br w:type="page"/>
      </w:r>
      <w:bookmarkStart w:id="467" w:name="_Toc175637310"/>
      <w:bookmarkStart w:id="468" w:name="_Toc210805608"/>
      <w:bookmarkStart w:id="469" w:name="_Toc214434107"/>
      <w:bookmarkStart w:id="470" w:name="_Toc214437017"/>
      <w:bookmarkStart w:id="471" w:name="_Toc214437460"/>
      <w:bookmarkStart w:id="472" w:name="_Toc214437776"/>
      <w:bookmarkStart w:id="473" w:name="_Toc214457252"/>
      <w:bookmarkStart w:id="474" w:name="_Toc214461365"/>
      <w:bookmarkStart w:id="475" w:name="_Toc214462986"/>
      <w:bookmarkStart w:id="476" w:name="_Toc301358507"/>
      <w:bookmarkStart w:id="477" w:name="_Toc518654913"/>
      <w:r w:rsidRPr="00E808B0">
        <w:rPr>
          <w:noProof w:val="0"/>
        </w:rPr>
        <w:lastRenderedPageBreak/>
        <w:t>Appendix O:</w:t>
      </w:r>
      <w:bookmarkEnd w:id="467"/>
      <w:bookmarkEnd w:id="468"/>
      <w:bookmarkEnd w:id="469"/>
      <w:bookmarkEnd w:id="470"/>
      <w:bookmarkEnd w:id="471"/>
      <w:bookmarkEnd w:id="472"/>
      <w:bookmarkEnd w:id="473"/>
      <w:bookmarkEnd w:id="474"/>
      <w:bookmarkEnd w:id="475"/>
      <w:r w:rsidRPr="00E808B0">
        <w:rPr>
          <w:noProof w:val="0"/>
        </w:rPr>
        <w:tab/>
        <w:t>HL7 v3 Transmission and Trigger Event Control Act Wrappers</w:t>
      </w:r>
      <w:bookmarkEnd w:id="476"/>
      <w:bookmarkEnd w:id="477"/>
    </w:p>
    <w:p w14:paraId="68DAF237" w14:textId="77777777" w:rsidR="001A7BE9" w:rsidRPr="00E808B0" w:rsidRDefault="001A7BE9">
      <w:r w:rsidRPr="00E808B0">
        <w:t xml:space="preserve">An HL7 Version 3 Interaction is composed of 2 parts: </w:t>
      </w:r>
    </w:p>
    <w:p w14:paraId="328B075E" w14:textId="77777777" w:rsidR="001A7BE9" w:rsidRPr="00E808B0" w:rsidRDefault="001A7BE9" w:rsidP="003067F6">
      <w:pPr>
        <w:pStyle w:val="ListNumber2"/>
        <w:numPr>
          <w:ilvl w:val="0"/>
          <w:numId w:val="57"/>
        </w:numPr>
      </w:pPr>
      <w:r w:rsidRPr="00E808B0">
        <w:t xml:space="preserve">An "HL7 Transmission wrapper(s)" (always) </w:t>
      </w:r>
    </w:p>
    <w:p w14:paraId="1AA65D65" w14:textId="77777777" w:rsidR="001A7BE9" w:rsidRPr="00E808B0" w:rsidRDefault="001A7BE9" w:rsidP="003067F6">
      <w:pPr>
        <w:pStyle w:val="ListNumber2"/>
        <w:numPr>
          <w:ilvl w:val="0"/>
          <w:numId w:val="57"/>
        </w:numPr>
      </w:pPr>
      <w:r w:rsidRPr="00E808B0">
        <w:t>The "HL7 Transmission Content" (optional)</w:t>
      </w:r>
    </w:p>
    <w:p w14:paraId="7B59A0AA" w14:textId="4A61D8D1" w:rsidR="001A7BE9" w:rsidRPr="00E808B0" w:rsidRDefault="001A7BE9">
      <w:pPr>
        <w:pStyle w:val="AppendixHeading2"/>
        <w:rPr>
          <w:noProof w:val="0"/>
        </w:rPr>
      </w:pPr>
      <w:bookmarkStart w:id="478" w:name="_Toc169692801"/>
      <w:bookmarkStart w:id="479" w:name="_Toc174274317"/>
      <w:bookmarkStart w:id="480" w:name="_Toc269052477"/>
      <w:bookmarkStart w:id="481" w:name="_Toc301358508"/>
      <w:bookmarkStart w:id="482" w:name="_Toc518654914"/>
      <w:r w:rsidRPr="00E808B0">
        <w:rPr>
          <w:noProof w:val="0"/>
        </w:rPr>
        <w:t>O.1</w:t>
      </w:r>
      <w:r w:rsidRPr="00E808B0">
        <w:rPr>
          <w:noProof w:val="0"/>
        </w:rPr>
        <w:tab/>
        <w:t>HL7 V3 Transmission Wrappers</w:t>
      </w:r>
      <w:bookmarkEnd w:id="478"/>
      <w:bookmarkEnd w:id="479"/>
      <w:bookmarkEnd w:id="480"/>
      <w:bookmarkEnd w:id="481"/>
      <w:bookmarkEnd w:id="482"/>
    </w:p>
    <w:p w14:paraId="387583B5" w14:textId="77777777" w:rsidR="001A7BE9" w:rsidRPr="00E808B0" w:rsidRDefault="001A7BE9">
      <w:r w:rsidRPr="00E808B0">
        <w:t xml:space="preserve">An "HL7 Transmission wrapper" includes information needed by a sending application or message handling service to package and route the V3 interaction to the designated receiving application(s) and/or message handling service(s). This wrapper also includes attributes that influence the message handling behavior of the receiving application that is consistent with the HL7 defined messaging interaction for which the interaction has been created. </w:t>
      </w:r>
    </w:p>
    <w:p w14:paraId="0F4A8A9A" w14:textId="61CE896F" w:rsidR="001A7BE9" w:rsidRPr="00E808B0" w:rsidRDefault="001A7BE9" w:rsidP="003067F6">
      <w:pPr>
        <w:pStyle w:val="BodyText"/>
        <w:rPr>
          <w:i/>
        </w:rPr>
      </w:pPr>
      <w:r w:rsidRPr="00E808B0">
        <w:rPr>
          <w:i/>
        </w:rPr>
        <w:t>N</w:t>
      </w:r>
      <w:r w:rsidR="00A3403E" w:rsidRPr="00E808B0">
        <w:rPr>
          <w:i/>
        </w:rPr>
        <w:t>ote</w:t>
      </w:r>
      <w:r w:rsidRPr="00E808B0">
        <w:rPr>
          <w:i/>
        </w:rPr>
        <w:t>: These wrappers loosely equate to the MSH, MSA, and ERR segments in HL7 v2.5.</w:t>
      </w:r>
    </w:p>
    <w:p w14:paraId="39B3F33D" w14:textId="77777777" w:rsidR="001A7BE9" w:rsidRPr="00E808B0" w:rsidRDefault="001A7BE9">
      <w:r w:rsidRPr="00E808B0">
        <w:t xml:space="preserve">All HL7 Version 3 interactions have an appropriately configured "HL7 Transmission wrapper". </w:t>
      </w:r>
    </w:p>
    <w:p w14:paraId="478734F7" w14:textId="77777777" w:rsidR="001A7BE9" w:rsidRPr="00E808B0" w:rsidRDefault="001A7BE9">
      <w:r w:rsidRPr="00E808B0">
        <w:t xml:space="preserve">The HL7 Transmission Wrapper exists in two different forms: </w:t>
      </w:r>
    </w:p>
    <w:p w14:paraId="2907BE59" w14:textId="77777777" w:rsidR="001A7BE9" w:rsidRPr="00E808B0" w:rsidRDefault="001A7BE9" w:rsidP="003067F6">
      <w:pPr>
        <w:pStyle w:val="ListNumber2"/>
        <w:numPr>
          <w:ilvl w:val="0"/>
          <w:numId w:val="58"/>
        </w:numPr>
      </w:pPr>
      <w:r w:rsidRPr="00E808B0">
        <w:t>The Message Transmission Wrapper. This wrapper contains zero or one instances of HL7 Transmission Content.</w:t>
      </w:r>
    </w:p>
    <w:p w14:paraId="291E3546" w14:textId="77777777" w:rsidR="001A7BE9" w:rsidRPr="00E808B0" w:rsidRDefault="001A7BE9" w:rsidP="003067F6">
      <w:pPr>
        <w:pStyle w:val="ListNumber2"/>
        <w:numPr>
          <w:ilvl w:val="0"/>
          <w:numId w:val="58"/>
        </w:numPr>
      </w:pPr>
      <w:r w:rsidRPr="00E808B0">
        <w:t xml:space="preserve">The Batch Transmission Wrapper. This wrapper contains zero or more Message Transmission Wrappers. Each Message Transmission Wrapper contains zero or one instances of HL7 Transmission Content. The Batch wrapper is occasionally used to group Message Transmissions. </w:t>
      </w:r>
    </w:p>
    <w:p w14:paraId="06EE8936" w14:textId="77777777" w:rsidR="001A7BE9" w:rsidRPr="00E808B0" w:rsidRDefault="001A7BE9">
      <w:r w:rsidRPr="00E808B0">
        <w:t xml:space="preserve">An interaction that has the Message Transmission Wrapper as its "outermost" wrapper is commonly referred to as a "message" or a "message-based interaction". An interaction that has the Batch Transmission Wrapper as its "outermost" wrapper is commonly referred to as a "batch" or a "batch-based interaction". </w:t>
      </w:r>
    </w:p>
    <w:p w14:paraId="08129ABD" w14:textId="77777777" w:rsidR="001A7BE9" w:rsidRPr="00E808B0" w:rsidRDefault="001A7BE9">
      <w:r w:rsidRPr="00E808B0">
        <w:t xml:space="preserve">For the Refined Message Information Models, Hierarchical Message Definitions and Message Type Table Views, refer to: </w:t>
      </w:r>
      <w:hyperlink r:id="rId15" w:history="1">
        <w:r w:rsidRPr="00E808B0">
          <w:rPr>
            <w:rStyle w:val="Hyperlink"/>
          </w:rPr>
          <w:t>http://hl7.org/v3ballot2007may/html/domains/uvci/uvci_GenericMessageTransmission.htm</w:t>
        </w:r>
      </w:hyperlink>
    </w:p>
    <w:p w14:paraId="4CC6E807" w14:textId="4B7B4C7A" w:rsidR="001A7BE9" w:rsidRPr="00E808B0" w:rsidRDefault="001A7BE9">
      <w:pPr>
        <w:pStyle w:val="AppendixHeading3"/>
        <w:rPr>
          <w:noProof w:val="0"/>
        </w:rPr>
      </w:pPr>
      <w:bookmarkStart w:id="483" w:name="_Toc169692802"/>
      <w:bookmarkStart w:id="484" w:name="_Toc269052478"/>
      <w:bookmarkStart w:id="485" w:name="_Toc301358509"/>
      <w:bookmarkStart w:id="486" w:name="_Toc518654915"/>
      <w:r w:rsidRPr="00E808B0">
        <w:rPr>
          <w:noProof w:val="0"/>
        </w:rPr>
        <w:t>O.1.1</w:t>
      </w:r>
      <w:r w:rsidRPr="00E808B0">
        <w:rPr>
          <w:noProof w:val="0"/>
        </w:rPr>
        <w:tab/>
        <w:t>Send Message Payload Information Model (MCCI_RM000100IHE)</w:t>
      </w:r>
      <w:bookmarkEnd w:id="483"/>
      <w:bookmarkEnd w:id="484"/>
      <w:bookmarkEnd w:id="485"/>
      <w:bookmarkEnd w:id="486"/>
    </w:p>
    <w:p w14:paraId="05C02432" w14:textId="77777777" w:rsidR="001A7BE9" w:rsidRPr="00E808B0" w:rsidRDefault="001A7BE9">
      <w:r w:rsidRPr="00E808B0">
        <w:t xml:space="preserve">Below is the Message Information Model for this transmission wrapper. The purpose of the model is to describe the data elements relevant for use with IHE transactions based on HL7 V3 messages. It is a strict subset of the </w:t>
      </w:r>
      <w:r w:rsidRPr="00E808B0">
        <w:rPr>
          <w:rStyle w:val="BodyTextChar1"/>
        </w:rPr>
        <w:t>Send Message Payload (</w:t>
      </w:r>
      <w:bookmarkStart w:id="487" w:name="MCCI_RM000100UV01-rmi"/>
      <w:bookmarkEnd w:id="487"/>
      <w:r w:rsidRPr="00E808B0">
        <w:rPr>
          <w:rStyle w:val="BodyTextChar1"/>
        </w:rPr>
        <w:t xml:space="preserve">MCCI_RM000100UV01) </w:t>
      </w:r>
      <w:r w:rsidRPr="00E808B0">
        <w:t>RMIM, which can be found on the HL7 V3 2008 Edition CD at: Edition2008/domains/</w:t>
      </w:r>
      <w:proofErr w:type="spellStart"/>
      <w:r w:rsidRPr="00E808B0">
        <w:t>uvci</w:t>
      </w:r>
      <w:proofErr w:type="spellEnd"/>
      <w:r w:rsidRPr="00E808B0">
        <w:t>/editable/MCCI_RM000100UV.htm</w:t>
      </w:r>
    </w:p>
    <w:p w14:paraId="373948DD" w14:textId="77777777" w:rsidR="001A7BE9" w:rsidRPr="00E808B0" w:rsidRDefault="001A7BE9">
      <w:r w:rsidRPr="00E808B0">
        <w:t>The following restrictions were made on the original RMIM to arrive at the restricted model:</w:t>
      </w:r>
    </w:p>
    <w:p w14:paraId="2BAD10B1" w14:textId="77777777" w:rsidR="001A7BE9" w:rsidRPr="00E808B0" w:rsidRDefault="001A7BE9" w:rsidP="007033A9">
      <w:pPr>
        <w:pStyle w:val="ListBullet2"/>
        <w:numPr>
          <w:ilvl w:val="0"/>
          <w:numId w:val="29"/>
        </w:numPr>
      </w:pPr>
      <w:r w:rsidRPr="00E808B0">
        <w:t>The following optional class attributes have been omitted:</w:t>
      </w:r>
    </w:p>
    <w:p w14:paraId="296617F1" w14:textId="77777777" w:rsidR="001A7BE9" w:rsidRPr="00E808B0" w:rsidRDefault="001A7BE9" w:rsidP="007033A9">
      <w:pPr>
        <w:pStyle w:val="ListBullet3"/>
        <w:numPr>
          <w:ilvl w:val="0"/>
          <w:numId w:val="30"/>
        </w:numPr>
      </w:pPr>
      <w:proofErr w:type="spellStart"/>
      <w:r w:rsidRPr="00E808B0">
        <w:lastRenderedPageBreak/>
        <w:t>Message.profileId</w:t>
      </w:r>
      <w:proofErr w:type="spellEnd"/>
    </w:p>
    <w:p w14:paraId="4CB13086" w14:textId="77777777" w:rsidR="001A7BE9" w:rsidRPr="00E808B0" w:rsidRDefault="001A7BE9" w:rsidP="007033A9">
      <w:pPr>
        <w:pStyle w:val="ListBullet3"/>
        <w:numPr>
          <w:ilvl w:val="0"/>
          <w:numId w:val="30"/>
        </w:numPr>
      </w:pPr>
      <w:proofErr w:type="spellStart"/>
      <w:r w:rsidRPr="00E808B0">
        <w:t>Message.responseCode</w:t>
      </w:r>
      <w:proofErr w:type="spellEnd"/>
    </w:p>
    <w:p w14:paraId="449F5275" w14:textId="77777777" w:rsidR="001A7BE9" w:rsidRPr="00E808B0" w:rsidRDefault="001A7BE9" w:rsidP="007033A9">
      <w:pPr>
        <w:pStyle w:val="ListBullet3"/>
        <w:numPr>
          <w:ilvl w:val="0"/>
          <w:numId w:val="30"/>
        </w:numPr>
      </w:pPr>
      <w:proofErr w:type="spellStart"/>
      <w:r w:rsidRPr="00E808B0">
        <w:t>Message.attachmentText</w:t>
      </w:r>
      <w:proofErr w:type="spellEnd"/>
    </w:p>
    <w:p w14:paraId="2F2B1AD0" w14:textId="77777777" w:rsidR="001A7BE9" w:rsidRPr="00E808B0" w:rsidRDefault="001A7BE9" w:rsidP="007033A9">
      <w:pPr>
        <w:pStyle w:val="ListBullet3"/>
        <w:numPr>
          <w:ilvl w:val="0"/>
          <w:numId w:val="30"/>
        </w:numPr>
      </w:pPr>
      <w:proofErr w:type="spellStart"/>
      <w:r w:rsidRPr="00E808B0">
        <w:t>Sender.telecom</w:t>
      </w:r>
      <w:proofErr w:type="spellEnd"/>
    </w:p>
    <w:p w14:paraId="23B05BE8" w14:textId="77777777" w:rsidR="001A7BE9" w:rsidRPr="00E808B0" w:rsidRDefault="001A7BE9" w:rsidP="007033A9">
      <w:pPr>
        <w:pStyle w:val="ListBullet3"/>
        <w:numPr>
          <w:ilvl w:val="0"/>
          <w:numId w:val="30"/>
        </w:numPr>
      </w:pPr>
      <w:proofErr w:type="spellStart"/>
      <w:r w:rsidRPr="00E808B0">
        <w:t>Receiver.telecom</w:t>
      </w:r>
      <w:proofErr w:type="spellEnd"/>
    </w:p>
    <w:p w14:paraId="3FC28B8E" w14:textId="77777777" w:rsidR="001A7BE9" w:rsidRPr="00E808B0" w:rsidRDefault="001A7BE9" w:rsidP="007033A9">
      <w:pPr>
        <w:pStyle w:val="ListBullet3"/>
        <w:numPr>
          <w:ilvl w:val="0"/>
          <w:numId w:val="30"/>
        </w:numPr>
      </w:pPr>
      <w:proofErr w:type="spellStart"/>
      <w:r w:rsidRPr="00E808B0">
        <w:t>Device.desc</w:t>
      </w:r>
      <w:proofErr w:type="spellEnd"/>
    </w:p>
    <w:p w14:paraId="257089E0" w14:textId="77777777" w:rsidR="001A7BE9" w:rsidRPr="00E808B0" w:rsidRDefault="001A7BE9" w:rsidP="007033A9">
      <w:pPr>
        <w:pStyle w:val="ListBullet3"/>
        <w:numPr>
          <w:ilvl w:val="0"/>
          <w:numId w:val="30"/>
        </w:numPr>
      </w:pPr>
      <w:proofErr w:type="spellStart"/>
      <w:r w:rsidRPr="00E808B0">
        <w:t>Device.existenceTime</w:t>
      </w:r>
      <w:proofErr w:type="spellEnd"/>
    </w:p>
    <w:p w14:paraId="69660E32" w14:textId="77777777" w:rsidR="001A7BE9" w:rsidRPr="00E808B0" w:rsidRDefault="001A7BE9" w:rsidP="007033A9">
      <w:pPr>
        <w:pStyle w:val="ListBullet2"/>
        <w:numPr>
          <w:ilvl w:val="0"/>
          <w:numId w:val="29"/>
        </w:numPr>
      </w:pPr>
      <w:r w:rsidRPr="00E808B0">
        <w:t>The following optional classes have been omitted:</w:t>
      </w:r>
    </w:p>
    <w:p w14:paraId="0B3B7A5F" w14:textId="77777777" w:rsidR="001A7BE9" w:rsidRPr="00E808B0" w:rsidRDefault="001A7BE9" w:rsidP="007033A9">
      <w:pPr>
        <w:pStyle w:val="ListBullet3"/>
        <w:numPr>
          <w:ilvl w:val="0"/>
          <w:numId w:val="30"/>
        </w:numPr>
      </w:pPr>
      <w:proofErr w:type="spellStart"/>
      <w:r w:rsidRPr="00E808B0">
        <w:t>AttentionLine</w:t>
      </w:r>
      <w:proofErr w:type="spellEnd"/>
    </w:p>
    <w:p w14:paraId="03D238B3" w14:textId="77777777" w:rsidR="001A7BE9" w:rsidRPr="00E808B0" w:rsidRDefault="001A7BE9" w:rsidP="007033A9">
      <w:pPr>
        <w:pStyle w:val="ListBullet3"/>
        <w:numPr>
          <w:ilvl w:val="0"/>
          <w:numId w:val="30"/>
        </w:numPr>
      </w:pPr>
      <w:proofErr w:type="spellStart"/>
      <w:r w:rsidRPr="00E808B0">
        <w:t>RespondTo</w:t>
      </w:r>
      <w:proofErr w:type="spellEnd"/>
    </w:p>
    <w:p w14:paraId="32D5E89F" w14:textId="77777777" w:rsidR="001A7BE9" w:rsidRPr="00E808B0" w:rsidRDefault="001A7BE9" w:rsidP="007033A9">
      <w:pPr>
        <w:pStyle w:val="ListBullet3"/>
        <w:numPr>
          <w:ilvl w:val="0"/>
          <w:numId w:val="30"/>
        </w:numPr>
      </w:pPr>
      <w:proofErr w:type="spellStart"/>
      <w:r w:rsidRPr="00E808B0">
        <w:t>LocatedEntity</w:t>
      </w:r>
      <w:proofErr w:type="spellEnd"/>
    </w:p>
    <w:p w14:paraId="5349DB13" w14:textId="77777777" w:rsidR="001A7BE9" w:rsidRPr="00E808B0" w:rsidRDefault="001A7BE9" w:rsidP="007033A9">
      <w:pPr>
        <w:pStyle w:val="ListBullet3"/>
        <w:numPr>
          <w:ilvl w:val="0"/>
          <w:numId w:val="30"/>
        </w:numPr>
      </w:pPr>
      <w:proofErr w:type="spellStart"/>
      <w:proofErr w:type="gramStart"/>
      <w:r w:rsidRPr="00E808B0">
        <w:t>scopedRole</w:t>
      </w:r>
      <w:proofErr w:type="spellEnd"/>
      <w:r w:rsidRPr="00E808B0">
        <w:t>(</w:t>
      </w:r>
      <w:proofErr w:type="gramEnd"/>
      <w:r w:rsidRPr="00E808B0">
        <w:t>Organization)</w:t>
      </w:r>
    </w:p>
    <w:p w14:paraId="53665466" w14:textId="77777777" w:rsidR="001A7BE9" w:rsidRPr="00E808B0" w:rsidRDefault="001A7BE9" w:rsidP="008766B0"/>
    <w:p w14:paraId="17C0A77F" w14:textId="77777777" w:rsidR="001A7BE9" w:rsidRPr="00E808B0" w:rsidRDefault="00E71080" w:rsidP="003067F6">
      <w:pPr>
        <w:jc w:val="center"/>
      </w:pPr>
      <w:r w:rsidRPr="00E808B0">
        <w:rPr>
          <w:noProof/>
        </w:rPr>
        <w:drawing>
          <wp:inline distT="0" distB="0" distL="0" distR="0" wp14:anchorId="4B18A957" wp14:editId="0C25588F">
            <wp:extent cx="5947410" cy="2849245"/>
            <wp:effectExtent l="19050" t="19050" r="15240" b="27305"/>
            <wp:docPr id="4" name="Picture 4" descr="MCCI_RM0001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CI_RM000100IH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849245"/>
                    </a:xfrm>
                    <a:prstGeom prst="rect">
                      <a:avLst/>
                    </a:prstGeom>
                    <a:noFill/>
                    <a:ln w="6350" cmpd="sng">
                      <a:solidFill>
                        <a:srgbClr val="000000"/>
                      </a:solidFill>
                      <a:miter lim="800000"/>
                      <a:headEnd/>
                      <a:tailEnd/>
                    </a:ln>
                    <a:effectLst/>
                  </pic:spPr>
                </pic:pic>
              </a:graphicData>
            </a:graphic>
          </wp:inline>
        </w:drawing>
      </w:r>
    </w:p>
    <w:p w14:paraId="54E66FD4" w14:textId="77777777" w:rsidR="001A7BE9" w:rsidRPr="00E808B0" w:rsidRDefault="001A7BE9">
      <w:pPr>
        <w:pStyle w:val="FigureTitle"/>
        <w:rPr>
          <w:noProof w:val="0"/>
        </w:rPr>
      </w:pPr>
      <w:r w:rsidRPr="00E808B0">
        <w:rPr>
          <w:noProof w:val="0"/>
        </w:rPr>
        <w:t>Figure O.1.1-1: Message Information Model</w:t>
      </w:r>
    </w:p>
    <w:p w14:paraId="275CF6CD" w14:textId="77777777" w:rsidR="001A7BE9" w:rsidRPr="00E808B0" w:rsidRDefault="001A7BE9">
      <w:r w:rsidRPr="00E808B0">
        <w:t xml:space="preserve">The attributes of this model are described in the following table. </w:t>
      </w:r>
    </w:p>
    <w:p w14:paraId="03E96D9C" w14:textId="77777777" w:rsidR="001A7BE9" w:rsidRPr="00E808B0" w:rsidRDefault="001A7BE9">
      <w:pPr>
        <w:pStyle w:val="TableTitle"/>
        <w:rPr>
          <w:noProof w:val="0"/>
        </w:rPr>
      </w:pPr>
      <w:r w:rsidRPr="00E808B0">
        <w:rPr>
          <w:noProof w:val="0"/>
        </w:rPr>
        <w:lastRenderedPageBreak/>
        <w:t>Table O.1.1-1: Model Attributes</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3"/>
        <w:gridCol w:w="6620"/>
      </w:tblGrid>
      <w:tr w:rsidR="001A7BE9" w:rsidRPr="00E808B0" w14:paraId="6E8920D3" w14:textId="77777777">
        <w:trPr>
          <w:trHeight w:val="525"/>
          <w:tblHeader/>
          <w:jc w:val="center"/>
        </w:trPr>
        <w:tc>
          <w:tcPr>
            <w:tcW w:w="3023" w:type="dxa"/>
            <w:shd w:val="clear" w:color="auto" w:fill="D9D9D9"/>
          </w:tcPr>
          <w:p w14:paraId="2D1EBA43" w14:textId="77777777" w:rsidR="001A7BE9" w:rsidRPr="00E808B0" w:rsidRDefault="001A7BE9">
            <w:pPr>
              <w:pStyle w:val="TableEntryHeader"/>
            </w:pPr>
            <w:r w:rsidRPr="00E808B0">
              <w:t>MCCI_HD000100IHE</w:t>
            </w:r>
            <w:r w:rsidRPr="00E808B0">
              <w:br/>
              <w:t>Send Message Payload</w:t>
            </w:r>
          </w:p>
        </w:tc>
        <w:tc>
          <w:tcPr>
            <w:tcW w:w="6620" w:type="dxa"/>
            <w:shd w:val="clear" w:color="auto" w:fill="D9D9D9"/>
          </w:tcPr>
          <w:p w14:paraId="0EDC65D9" w14:textId="77777777" w:rsidR="001A7BE9" w:rsidRPr="00E808B0" w:rsidRDefault="001A7BE9">
            <w:pPr>
              <w:pStyle w:val="TableEntryHeader"/>
            </w:pPr>
            <w:r w:rsidRPr="00E808B0">
              <w:t>This HMD extract defines the transmission wrapper used to send HL7 V3 Message Payload.</w:t>
            </w:r>
          </w:p>
          <w:p w14:paraId="383BF094" w14:textId="77777777" w:rsidR="001A7BE9" w:rsidRPr="00E808B0" w:rsidRDefault="001A7BE9">
            <w:pPr>
              <w:pStyle w:val="TableEntryHeader"/>
            </w:pPr>
            <w:r w:rsidRPr="00E808B0">
              <w:t>Derived from Figure O.1.1-1 (MCCI_RM000100IHE)</w:t>
            </w:r>
          </w:p>
        </w:tc>
      </w:tr>
      <w:tr w:rsidR="001A7BE9" w:rsidRPr="00E808B0" w14:paraId="6073EBBA" w14:textId="77777777" w:rsidTr="003067F6">
        <w:trPr>
          <w:cantSplit/>
          <w:jc w:val="center"/>
        </w:trPr>
        <w:tc>
          <w:tcPr>
            <w:tcW w:w="3023" w:type="dxa"/>
          </w:tcPr>
          <w:p w14:paraId="1DBD2E4C" w14:textId="77777777" w:rsidR="001A7BE9" w:rsidRPr="00E808B0" w:rsidRDefault="001A7BE9">
            <w:pPr>
              <w:pStyle w:val="TableEntry"/>
              <w:rPr>
                <w:b/>
                <w:noProof w:val="0"/>
              </w:rPr>
            </w:pPr>
            <w:r w:rsidRPr="00E808B0">
              <w:rPr>
                <w:b/>
                <w:noProof w:val="0"/>
              </w:rPr>
              <w:t>Message</w:t>
            </w:r>
          </w:p>
        </w:tc>
        <w:tc>
          <w:tcPr>
            <w:tcW w:w="6620" w:type="dxa"/>
          </w:tcPr>
          <w:p w14:paraId="7DA5E5F5"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1D18B9F3" w14:textId="77777777" w:rsidTr="003067F6">
        <w:trPr>
          <w:cantSplit/>
          <w:jc w:val="center"/>
        </w:trPr>
        <w:tc>
          <w:tcPr>
            <w:tcW w:w="3023" w:type="dxa"/>
          </w:tcPr>
          <w:p w14:paraId="5A2724FF" w14:textId="77777777" w:rsidR="001A7BE9" w:rsidRPr="00E808B0" w:rsidRDefault="001A7BE9">
            <w:pPr>
              <w:pStyle w:val="TableEntry"/>
              <w:rPr>
                <w:noProof w:val="0"/>
              </w:rPr>
            </w:pPr>
            <w:r w:rsidRPr="00E808B0">
              <w:rPr>
                <w:noProof w:val="0"/>
              </w:rPr>
              <w:t>id [1..1] (M)</w:t>
            </w:r>
            <w:r w:rsidRPr="00E808B0">
              <w:rPr>
                <w:noProof w:val="0"/>
              </w:rPr>
              <w:br/>
            </w:r>
            <w:hyperlink r:id="rId17" w:anchor="Transmission-cls" w:history="1">
              <w:r w:rsidRPr="00E808B0">
                <w:rPr>
                  <w:noProof w:val="0"/>
                </w:rPr>
                <w:t>Transmission</w:t>
              </w:r>
            </w:hyperlink>
            <w:r w:rsidRPr="00E808B0">
              <w:rPr>
                <w:noProof w:val="0"/>
              </w:rPr>
              <w:t> (</w:t>
            </w:r>
            <w:hyperlink r:id="rId18" w:anchor="dt-II" w:history="1">
              <w:r w:rsidRPr="00E808B0">
                <w:rPr>
                  <w:noProof w:val="0"/>
                </w:rPr>
                <w:t>II</w:t>
              </w:r>
            </w:hyperlink>
            <w:r w:rsidRPr="00E808B0">
              <w:rPr>
                <w:noProof w:val="0"/>
              </w:rPr>
              <w:t>)</w:t>
            </w:r>
          </w:p>
        </w:tc>
        <w:tc>
          <w:tcPr>
            <w:tcW w:w="6620" w:type="dxa"/>
          </w:tcPr>
          <w:p w14:paraId="2AC33017" w14:textId="77777777" w:rsidR="001A7BE9" w:rsidRPr="00E808B0" w:rsidRDefault="001A7BE9">
            <w:pPr>
              <w:pStyle w:val="TableEntry"/>
              <w:rPr>
                <w:noProof w:val="0"/>
              </w:rPr>
            </w:pPr>
            <w:r w:rsidRPr="00E808B0">
              <w:rPr>
                <w:noProof w:val="0"/>
              </w:rPr>
              <w:t>Unique message ID</w:t>
            </w:r>
          </w:p>
        </w:tc>
      </w:tr>
      <w:tr w:rsidR="001A7BE9" w:rsidRPr="00E808B0" w14:paraId="4CF4927E" w14:textId="77777777" w:rsidTr="003067F6">
        <w:trPr>
          <w:cantSplit/>
          <w:jc w:val="center"/>
        </w:trPr>
        <w:tc>
          <w:tcPr>
            <w:tcW w:w="3023" w:type="dxa"/>
          </w:tcPr>
          <w:p w14:paraId="58A25FB7" w14:textId="77777777" w:rsidR="001A7BE9" w:rsidRPr="00E808B0" w:rsidRDefault="001A7BE9">
            <w:pPr>
              <w:pStyle w:val="TableEntry"/>
              <w:rPr>
                <w:noProof w:val="0"/>
              </w:rPr>
            </w:pPr>
            <w:proofErr w:type="spellStart"/>
            <w:r w:rsidRPr="00E808B0">
              <w:rPr>
                <w:noProof w:val="0"/>
              </w:rPr>
              <w:t>creationTime</w:t>
            </w:r>
            <w:proofErr w:type="spellEnd"/>
            <w:r w:rsidRPr="00E808B0">
              <w:rPr>
                <w:noProof w:val="0"/>
              </w:rPr>
              <w:t xml:space="preserve"> [1..1] (M)</w:t>
            </w:r>
            <w:r w:rsidRPr="00E808B0">
              <w:rPr>
                <w:noProof w:val="0"/>
              </w:rPr>
              <w:br/>
            </w:r>
            <w:hyperlink r:id="rId19" w:anchor="Transmission-cls" w:history="1">
              <w:r w:rsidRPr="00E808B0">
                <w:rPr>
                  <w:noProof w:val="0"/>
                </w:rPr>
                <w:t>Transmission</w:t>
              </w:r>
            </w:hyperlink>
            <w:r w:rsidRPr="00E808B0">
              <w:rPr>
                <w:noProof w:val="0"/>
              </w:rPr>
              <w:t> (</w:t>
            </w:r>
            <w:hyperlink r:id="rId20" w:anchor="dt-TS" w:history="1">
              <w:r w:rsidRPr="00E808B0">
                <w:rPr>
                  <w:noProof w:val="0"/>
                </w:rPr>
                <w:t>TS</w:t>
              </w:r>
            </w:hyperlink>
            <w:r w:rsidRPr="00E808B0">
              <w:rPr>
                <w:noProof w:val="0"/>
              </w:rPr>
              <w:t>)</w:t>
            </w:r>
          </w:p>
        </w:tc>
        <w:tc>
          <w:tcPr>
            <w:tcW w:w="6620" w:type="dxa"/>
          </w:tcPr>
          <w:p w14:paraId="683ED169"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4DB1847F" w14:textId="77777777" w:rsidTr="003067F6">
        <w:trPr>
          <w:cantSplit/>
          <w:jc w:val="center"/>
        </w:trPr>
        <w:tc>
          <w:tcPr>
            <w:tcW w:w="3023" w:type="dxa"/>
          </w:tcPr>
          <w:p w14:paraId="5DA4D472" w14:textId="77777777" w:rsidR="001A7BE9" w:rsidRPr="00E808B0" w:rsidRDefault="001A7BE9">
            <w:pPr>
              <w:pStyle w:val="TableEntry"/>
              <w:rPr>
                <w:noProof w:val="0"/>
              </w:rPr>
            </w:pPr>
            <w:proofErr w:type="spellStart"/>
            <w:r w:rsidRPr="00E808B0">
              <w:rPr>
                <w:noProof w:val="0"/>
              </w:rPr>
              <w:t>versionCode</w:t>
            </w:r>
            <w:proofErr w:type="spellEnd"/>
            <w:r w:rsidRPr="00E808B0">
              <w:rPr>
                <w:noProof w:val="0"/>
              </w:rPr>
              <w:t xml:space="preserve"> [0..1]</w:t>
            </w:r>
            <w:r w:rsidRPr="00E808B0">
              <w:rPr>
                <w:noProof w:val="0"/>
              </w:rPr>
              <w:br/>
            </w:r>
            <w:hyperlink r:id="rId21" w:anchor="Message-cls" w:history="1">
              <w:r w:rsidRPr="00E808B0">
                <w:rPr>
                  <w:noProof w:val="0"/>
                </w:rPr>
                <w:t>Message</w:t>
              </w:r>
            </w:hyperlink>
            <w:r w:rsidRPr="00E808B0">
              <w:rPr>
                <w:noProof w:val="0"/>
              </w:rPr>
              <w:t> (</w:t>
            </w:r>
            <w:hyperlink r:id="rId22" w:anchor="dt-CS" w:history="1">
              <w:r w:rsidRPr="00E808B0">
                <w:rPr>
                  <w:noProof w:val="0"/>
                </w:rPr>
                <w:t>CS</w:t>
              </w:r>
            </w:hyperlink>
            <w:r w:rsidRPr="00E808B0">
              <w:rPr>
                <w:noProof w:val="0"/>
              </w:rPr>
              <w:t>) {CNE:</w:t>
            </w:r>
            <w:hyperlink r:id="rId23" w:anchor="HL7StandardVersionCode" w:history="1">
              <w:r w:rsidRPr="00E808B0">
                <w:rPr>
                  <w:noProof w:val="0"/>
                </w:rPr>
                <w:t>HL7StandardVersionCode</w:t>
              </w:r>
            </w:hyperlink>
            <w:r w:rsidRPr="00E808B0">
              <w:rPr>
                <w:noProof w:val="0"/>
              </w:rPr>
              <w:t>, default= "V3PR1"}</w:t>
            </w:r>
          </w:p>
        </w:tc>
        <w:tc>
          <w:tcPr>
            <w:tcW w:w="6620" w:type="dxa"/>
          </w:tcPr>
          <w:p w14:paraId="1777101A"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3CD3F2D4" w14:textId="77777777" w:rsidTr="003067F6">
        <w:trPr>
          <w:cantSplit/>
          <w:jc w:val="center"/>
        </w:trPr>
        <w:tc>
          <w:tcPr>
            <w:tcW w:w="3023" w:type="dxa"/>
          </w:tcPr>
          <w:p w14:paraId="2E34C7D1" w14:textId="77777777" w:rsidR="001A7BE9" w:rsidRPr="00E808B0" w:rsidRDefault="001A7BE9">
            <w:pPr>
              <w:pStyle w:val="TableEntry"/>
              <w:rPr>
                <w:noProof w:val="0"/>
              </w:rPr>
            </w:pPr>
            <w:proofErr w:type="spellStart"/>
            <w:r w:rsidRPr="00E808B0">
              <w:rPr>
                <w:noProof w:val="0"/>
              </w:rPr>
              <w:t>interactionId</w:t>
            </w:r>
            <w:proofErr w:type="spellEnd"/>
            <w:r w:rsidRPr="00E808B0">
              <w:rPr>
                <w:noProof w:val="0"/>
              </w:rPr>
              <w:t xml:space="preserve"> [1..1] (M)</w:t>
            </w:r>
            <w:r w:rsidRPr="00E808B0">
              <w:rPr>
                <w:noProof w:val="0"/>
              </w:rPr>
              <w:br/>
            </w:r>
            <w:hyperlink r:id="rId24" w:anchor="Message-cls" w:history="1">
              <w:r w:rsidRPr="00E808B0">
                <w:rPr>
                  <w:noProof w:val="0"/>
                </w:rPr>
                <w:t>Message</w:t>
              </w:r>
            </w:hyperlink>
            <w:r w:rsidRPr="00E808B0">
              <w:rPr>
                <w:noProof w:val="0"/>
              </w:rPr>
              <w:t> (</w:t>
            </w:r>
            <w:hyperlink r:id="rId25" w:anchor="dt-II" w:history="1">
              <w:r w:rsidRPr="00E808B0">
                <w:rPr>
                  <w:noProof w:val="0"/>
                </w:rPr>
                <w:t>II</w:t>
              </w:r>
            </w:hyperlink>
            <w:r w:rsidRPr="00E808B0">
              <w:rPr>
                <w:noProof w:val="0"/>
              </w:rPr>
              <w:t>)</w:t>
            </w:r>
          </w:p>
        </w:tc>
        <w:tc>
          <w:tcPr>
            <w:tcW w:w="6620" w:type="dxa"/>
          </w:tcPr>
          <w:p w14:paraId="39E261EF"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67D64021" w14:textId="77777777" w:rsidTr="003067F6">
        <w:trPr>
          <w:cantSplit/>
          <w:jc w:val="center"/>
        </w:trPr>
        <w:tc>
          <w:tcPr>
            <w:tcW w:w="3023" w:type="dxa"/>
          </w:tcPr>
          <w:p w14:paraId="2A178329" w14:textId="77777777" w:rsidR="001A7BE9" w:rsidRPr="00E808B0" w:rsidRDefault="001A7BE9">
            <w:pPr>
              <w:pStyle w:val="TableEntry"/>
              <w:rPr>
                <w:noProof w:val="0"/>
              </w:rPr>
            </w:pPr>
            <w:proofErr w:type="spellStart"/>
            <w:r w:rsidRPr="00E808B0">
              <w:rPr>
                <w:noProof w:val="0"/>
              </w:rPr>
              <w:t>processingCode</w:t>
            </w:r>
            <w:proofErr w:type="spellEnd"/>
            <w:r w:rsidRPr="00E808B0">
              <w:rPr>
                <w:noProof w:val="0"/>
              </w:rPr>
              <w:t xml:space="preserve"> [1..1] (M)</w:t>
            </w:r>
            <w:r w:rsidRPr="00E808B0">
              <w:rPr>
                <w:noProof w:val="0"/>
              </w:rPr>
              <w:br/>
            </w:r>
            <w:hyperlink r:id="rId26" w:anchor="Message-cls" w:history="1">
              <w:r w:rsidRPr="00E808B0">
                <w:rPr>
                  <w:noProof w:val="0"/>
                </w:rPr>
                <w:t>Message</w:t>
              </w:r>
            </w:hyperlink>
            <w:r w:rsidRPr="00E808B0">
              <w:rPr>
                <w:noProof w:val="0"/>
              </w:rPr>
              <w:t> (</w:t>
            </w:r>
            <w:hyperlink r:id="rId27" w:anchor="dt-CS" w:history="1">
              <w:r w:rsidRPr="00E808B0">
                <w:rPr>
                  <w:noProof w:val="0"/>
                </w:rPr>
                <w:t>CS</w:t>
              </w:r>
            </w:hyperlink>
            <w:r w:rsidRPr="00E808B0">
              <w:rPr>
                <w:noProof w:val="0"/>
              </w:rPr>
              <w:t>) {</w:t>
            </w:r>
            <w:proofErr w:type="spellStart"/>
            <w:r w:rsidRPr="00E808B0">
              <w:rPr>
                <w:noProof w:val="0"/>
              </w:rPr>
              <w:t>CNE:</w:t>
            </w:r>
            <w:hyperlink r:id="rId28" w:anchor="ProcessingID" w:history="1">
              <w:r w:rsidRPr="00E808B0">
                <w:rPr>
                  <w:noProof w:val="0"/>
                </w:rPr>
                <w:t>ProcessingID</w:t>
              </w:r>
              <w:proofErr w:type="spellEnd"/>
            </w:hyperlink>
            <w:r w:rsidRPr="00E808B0">
              <w:rPr>
                <w:noProof w:val="0"/>
              </w:rPr>
              <w:t>}</w:t>
            </w:r>
          </w:p>
        </w:tc>
        <w:tc>
          <w:tcPr>
            <w:tcW w:w="6620" w:type="dxa"/>
          </w:tcPr>
          <w:p w14:paraId="630F950F"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3F249EDD" w14:textId="77777777" w:rsidTr="003067F6">
        <w:trPr>
          <w:cantSplit/>
          <w:jc w:val="center"/>
        </w:trPr>
        <w:tc>
          <w:tcPr>
            <w:tcW w:w="3023" w:type="dxa"/>
          </w:tcPr>
          <w:p w14:paraId="21673078" w14:textId="77777777" w:rsidR="001A7BE9" w:rsidRPr="00E808B0" w:rsidRDefault="001A7BE9">
            <w:pPr>
              <w:pStyle w:val="TableEntry"/>
              <w:rPr>
                <w:noProof w:val="0"/>
              </w:rPr>
            </w:pPr>
            <w:proofErr w:type="spellStart"/>
            <w:r w:rsidRPr="00E808B0">
              <w:rPr>
                <w:noProof w:val="0"/>
              </w:rPr>
              <w:t>processingModeCode</w:t>
            </w:r>
            <w:proofErr w:type="spellEnd"/>
            <w:r w:rsidRPr="00E808B0">
              <w:rPr>
                <w:noProof w:val="0"/>
              </w:rPr>
              <w:t xml:space="preserve"> [1..1] (M)</w:t>
            </w:r>
            <w:r w:rsidRPr="00E808B0">
              <w:rPr>
                <w:noProof w:val="0"/>
              </w:rPr>
              <w:br/>
            </w:r>
            <w:hyperlink r:id="rId29" w:anchor="Message-cls" w:history="1">
              <w:r w:rsidRPr="00E808B0">
                <w:rPr>
                  <w:noProof w:val="0"/>
                </w:rPr>
                <w:t>Message</w:t>
              </w:r>
            </w:hyperlink>
            <w:r w:rsidRPr="00E808B0">
              <w:rPr>
                <w:noProof w:val="0"/>
              </w:rPr>
              <w:t> (</w:t>
            </w:r>
            <w:hyperlink r:id="rId30" w:anchor="dt-CS" w:history="1">
              <w:r w:rsidRPr="00E808B0">
                <w:rPr>
                  <w:noProof w:val="0"/>
                </w:rPr>
                <w:t>CS</w:t>
              </w:r>
            </w:hyperlink>
            <w:r w:rsidRPr="00E808B0">
              <w:rPr>
                <w:noProof w:val="0"/>
              </w:rPr>
              <w:t>) {</w:t>
            </w:r>
            <w:proofErr w:type="spellStart"/>
            <w:r w:rsidRPr="00E808B0">
              <w:rPr>
                <w:noProof w:val="0"/>
              </w:rPr>
              <w:t>CNE:</w:t>
            </w:r>
            <w:hyperlink r:id="rId31" w:anchor="ProcessingMode" w:history="1">
              <w:r w:rsidRPr="00E808B0">
                <w:rPr>
                  <w:noProof w:val="0"/>
                </w:rPr>
                <w:t>ProcessingMode</w:t>
              </w:r>
              <w:proofErr w:type="spellEnd"/>
            </w:hyperlink>
            <w:r w:rsidRPr="00E808B0">
              <w:rPr>
                <w:noProof w:val="0"/>
              </w:rPr>
              <w:t>}</w:t>
            </w:r>
          </w:p>
        </w:tc>
        <w:tc>
          <w:tcPr>
            <w:tcW w:w="6620" w:type="dxa"/>
          </w:tcPr>
          <w:p w14:paraId="0EBB3673"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1FDF6586" w14:textId="77777777" w:rsidTr="003067F6">
        <w:trPr>
          <w:cantSplit/>
          <w:jc w:val="center"/>
        </w:trPr>
        <w:tc>
          <w:tcPr>
            <w:tcW w:w="3023" w:type="dxa"/>
          </w:tcPr>
          <w:p w14:paraId="7AEF49E4" w14:textId="77777777" w:rsidR="001A7BE9" w:rsidRPr="00E808B0" w:rsidRDefault="001A7BE9">
            <w:pPr>
              <w:pStyle w:val="TableEntry"/>
              <w:rPr>
                <w:noProof w:val="0"/>
              </w:rPr>
            </w:pPr>
            <w:proofErr w:type="spellStart"/>
            <w:r w:rsidRPr="00E808B0">
              <w:rPr>
                <w:noProof w:val="0"/>
              </w:rPr>
              <w:t>acceptAckCode</w:t>
            </w:r>
            <w:proofErr w:type="spellEnd"/>
            <w:r w:rsidRPr="00E808B0">
              <w:rPr>
                <w:noProof w:val="0"/>
              </w:rPr>
              <w:t xml:space="preserve"> [1..1] (M)</w:t>
            </w:r>
            <w:r w:rsidRPr="00E808B0">
              <w:rPr>
                <w:noProof w:val="0"/>
              </w:rPr>
              <w:br/>
            </w:r>
            <w:hyperlink r:id="rId32" w:anchor="Message-cls" w:history="1">
              <w:r w:rsidRPr="00E808B0">
                <w:rPr>
                  <w:noProof w:val="0"/>
                </w:rPr>
                <w:t>Message</w:t>
              </w:r>
            </w:hyperlink>
            <w:r w:rsidRPr="00E808B0">
              <w:rPr>
                <w:noProof w:val="0"/>
              </w:rPr>
              <w:t> (</w:t>
            </w:r>
            <w:hyperlink r:id="rId33" w:anchor="dt-CS" w:history="1">
              <w:r w:rsidRPr="00E808B0">
                <w:rPr>
                  <w:noProof w:val="0"/>
                </w:rPr>
                <w:t>CS</w:t>
              </w:r>
            </w:hyperlink>
            <w:r w:rsidRPr="00E808B0">
              <w:rPr>
                <w:noProof w:val="0"/>
              </w:rPr>
              <w:t>) {</w:t>
            </w:r>
            <w:proofErr w:type="spellStart"/>
            <w:r w:rsidRPr="00E808B0">
              <w:rPr>
                <w:noProof w:val="0"/>
              </w:rPr>
              <w:t>CNE:</w:t>
            </w:r>
            <w:hyperlink r:id="rId34" w:anchor="AcknowledgementCondition" w:history="1">
              <w:r w:rsidRPr="00E808B0">
                <w:rPr>
                  <w:noProof w:val="0"/>
                </w:rPr>
                <w:t>AcknowledgementCondition</w:t>
              </w:r>
              <w:proofErr w:type="spellEnd"/>
            </w:hyperlink>
            <w:r w:rsidRPr="00E808B0">
              <w:rPr>
                <w:noProof w:val="0"/>
              </w:rPr>
              <w:t>}</w:t>
            </w:r>
          </w:p>
        </w:tc>
        <w:tc>
          <w:tcPr>
            <w:tcW w:w="6620" w:type="dxa"/>
          </w:tcPr>
          <w:p w14:paraId="48F2A637"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Valid values are AL (Always), ER (Error/reject only), NE (Never).</w:t>
            </w:r>
          </w:p>
        </w:tc>
      </w:tr>
      <w:tr w:rsidR="001A7BE9" w:rsidRPr="00E808B0" w14:paraId="33FB07E4" w14:textId="77777777" w:rsidTr="003067F6">
        <w:trPr>
          <w:cantSplit/>
          <w:jc w:val="center"/>
        </w:trPr>
        <w:tc>
          <w:tcPr>
            <w:tcW w:w="3023" w:type="dxa"/>
          </w:tcPr>
          <w:p w14:paraId="58467B7A" w14:textId="77777777" w:rsidR="001A7BE9" w:rsidRPr="00E808B0" w:rsidRDefault="001A7BE9">
            <w:pPr>
              <w:pStyle w:val="TableEntry"/>
              <w:rPr>
                <w:noProof w:val="0"/>
              </w:rPr>
            </w:pPr>
            <w:proofErr w:type="spellStart"/>
            <w:r w:rsidRPr="00E808B0">
              <w:rPr>
                <w:noProof w:val="0"/>
              </w:rPr>
              <w:t>sequenceNumber</w:t>
            </w:r>
            <w:proofErr w:type="spellEnd"/>
            <w:r w:rsidRPr="00E808B0">
              <w:rPr>
                <w:noProof w:val="0"/>
              </w:rPr>
              <w:t xml:space="preserve"> [0..1]</w:t>
            </w:r>
            <w:r w:rsidRPr="00E808B0">
              <w:rPr>
                <w:noProof w:val="0"/>
              </w:rPr>
              <w:br/>
            </w:r>
            <w:hyperlink r:id="rId35" w:anchor="Message-cls" w:history="1">
              <w:r w:rsidRPr="00E808B0">
                <w:rPr>
                  <w:noProof w:val="0"/>
                </w:rPr>
                <w:t>Message</w:t>
              </w:r>
            </w:hyperlink>
            <w:r w:rsidRPr="00E808B0">
              <w:rPr>
                <w:noProof w:val="0"/>
              </w:rPr>
              <w:t> (</w:t>
            </w:r>
            <w:hyperlink r:id="rId36" w:anchor="dt-INT" w:history="1">
              <w:r w:rsidRPr="00E808B0">
                <w:rPr>
                  <w:noProof w:val="0"/>
                </w:rPr>
                <w:t>INT</w:t>
              </w:r>
            </w:hyperlink>
            <w:r w:rsidRPr="00E808B0">
              <w:rPr>
                <w:noProof w:val="0"/>
              </w:rPr>
              <w:t>)</w:t>
            </w:r>
          </w:p>
        </w:tc>
        <w:tc>
          <w:tcPr>
            <w:tcW w:w="6620" w:type="dxa"/>
          </w:tcPr>
          <w:p w14:paraId="22FBE132" w14:textId="77777777" w:rsidR="001A7BE9" w:rsidRPr="00E808B0" w:rsidRDefault="001A7BE9">
            <w:pPr>
              <w:pStyle w:val="TableEntry"/>
              <w:rPr>
                <w:noProof w:val="0"/>
              </w:rPr>
            </w:pPr>
            <w:r w:rsidRPr="00E808B0">
              <w:rPr>
                <w:noProof w:val="0"/>
              </w:rPr>
              <w:t xml:space="preserve">An optional sequence </w:t>
            </w:r>
            <w:proofErr w:type="gramStart"/>
            <w:r w:rsidRPr="00E808B0">
              <w:rPr>
                <w:noProof w:val="0"/>
              </w:rPr>
              <w:t>number</w:t>
            </w:r>
            <w:proofErr w:type="gramEnd"/>
            <w:r w:rsidRPr="00E808B0">
              <w:rPr>
                <w:noProof w:val="0"/>
              </w:rPr>
              <w:t>.</w:t>
            </w:r>
          </w:p>
        </w:tc>
      </w:tr>
      <w:tr w:rsidR="001A7BE9" w:rsidRPr="00E808B0" w14:paraId="1D259923" w14:textId="77777777" w:rsidTr="003067F6">
        <w:trPr>
          <w:cantSplit/>
          <w:jc w:val="center"/>
        </w:trPr>
        <w:tc>
          <w:tcPr>
            <w:tcW w:w="3023" w:type="dxa"/>
          </w:tcPr>
          <w:p w14:paraId="406A8FAB" w14:textId="77777777" w:rsidR="001A7BE9" w:rsidRPr="00E808B0" w:rsidRDefault="001A7BE9">
            <w:pPr>
              <w:pStyle w:val="TableEntry"/>
              <w:rPr>
                <w:b/>
                <w:noProof w:val="0"/>
              </w:rPr>
            </w:pPr>
            <w:r w:rsidRPr="00E808B0">
              <w:rPr>
                <w:b/>
                <w:noProof w:val="0"/>
              </w:rPr>
              <w:t>Sender</w:t>
            </w:r>
          </w:p>
        </w:tc>
        <w:tc>
          <w:tcPr>
            <w:tcW w:w="6620" w:type="dxa"/>
          </w:tcPr>
          <w:p w14:paraId="531664CB" w14:textId="77777777" w:rsidR="001A7BE9" w:rsidRPr="00E808B0" w:rsidRDefault="001A7BE9">
            <w:pPr>
              <w:pStyle w:val="TableEntry"/>
              <w:rPr>
                <w:noProof w:val="0"/>
              </w:rPr>
            </w:pPr>
          </w:p>
        </w:tc>
      </w:tr>
      <w:tr w:rsidR="001A7BE9" w:rsidRPr="00E808B0" w14:paraId="52BE8A50" w14:textId="77777777" w:rsidTr="003067F6">
        <w:trPr>
          <w:cantSplit/>
          <w:jc w:val="center"/>
        </w:trPr>
        <w:tc>
          <w:tcPr>
            <w:tcW w:w="3023" w:type="dxa"/>
          </w:tcPr>
          <w:p w14:paraId="4670A1F1"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7" w:anchor="CommunicationFunction-cls" w:history="1">
              <w:proofErr w:type="spellStart"/>
              <w:r w:rsidRPr="00E808B0">
                <w:rPr>
                  <w:noProof w:val="0"/>
                </w:rPr>
                <w:t>CommunicationFunction</w:t>
              </w:r>
              <w:proofErr w:type="spellEnd"/>
            </w:hyperlink>
            <w:r w:rsidRPr="00E808B0">
              <w:rPr>
                <w:noProof w:val="0"/>
              </w:rPr>
              <w:t> (</w:t>
            </w:r>
            <w:hyperlink r:id="rId38" w:anchor="dt-CS" w:history="1">
              <w:r w:rsidRPr="00E808B0">
                <w:rPr>
                  <w:noProof w:val="0"/>
                </w:rPr>
                <w:t>CS</w:t>
              </w:r>
            </w:hyperlink>
            <w:r w:rsidRPr="00E808B0">
              <w:rPr>
                <w:noProof w:val="0"/>
              </w:rPr>
              <w:t>) {CNE:</w:t>
            </w:r>
            <w:hyperlink r:id="rId39" w:anchor="C-0-T16031-C16032-cpt" w:history="1">
              <w:r w:rsidRPr="00E808B0">
                <w:rPr>
                  <w:noProof w:val="0"/>
                </w:rPr>
                <w:t>SND</w:t>
              </w:r>
            </w:hyperlink>
            <w:r w:rsidRPr="00E808B0">
              <w:rPr>
                <w:noProof w:val="0"/>
              </w:rPr>
              <w:t>, fixed value= "SND"}</w:t>
            </w:r>
          </w:p>
        </w:tc>
        <w:tc>
          <w:tcPr>
            <w:tcW w:w="6620" w:type="dxa"/>
          </w:tcPr>
          <w:p w14:paraId="6A01664D"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01BA66F9" w14:textId="77777777" w:rsidTr="003067F6">
        <w:trPr>
          <w:cantSplit/>
          <w:jc w:val="center"/>
        </w:trPr>
        <w:tc>
          <w:tcPr>
            <w:tcW w:w="3023" w:type="dxa"/>
          </w:tcPr>
          <w:p w14:paraId="72CCFFF1" w14:textId="77777777" w:rsidR="001A7BE9" w:rsidRPr="00E808B0" w:rsidRDefault="001A7BE9">
            <w:pPr>
              <w:pStyle w:val="TableEntry"/>
              <w:rPr>
                <w:b/>
                <w:noProof w:val="0"/>
              </w:rPr>
            </w:pPr>
            <w:r w:rsidRPr="00E808B0">
              <w:rPr>
                <w:b/>
                <w:noProof w:val="0"/>
              </w:rPr>
              <w:t>Receiver</w:t>
            </w:r>
          </w:p>
        </w:tc>
        <w:tc>
          <w:tcPr>
            <w:tcW w:w="6620" w:type="dxa"/>
          </w:tcPr>
          <w:p w14:paraId="3D83BB6F" w14:textId="77777777" w:rsidR="001A7BE9" w:rsidRPr="00E808B0" w:rsidRDefault="001A7BE9">
            <w:pPr>
              <w:pStyle w:val="TableEntry"/>
              <w:rPr>
                <w:noProof w:val="0"/>
              </w:rPr>
            </w:pPr>
          </w:p>
        </w:tc>
      </w:tr>
      <w:tr w:rsidR="001A7BE9" w:rsidRPr="00E808B0" w14:paraId="1576AF12" w14:textId="77777777" w:rsidTr="003067F6">
        <w:trPr>
          <w:cantSplit/>
          <w:jc w:val="center"/>
        </w:trPr>
        <w:tc>
          <w:tcPr>
            <w:tcW w:w="3023" w:type="dxa"/>
          </w:tcPr>
          <w:p w14:paraId="670D032B"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40" w:anchor="CommunicationFunction-cls" w:history="1">
              <w:proofErr w:type="spellStart"/>
              <w:r w:rsidRPr="00E808B0">
                <w:rPr>
                  <w:noProof w:val="0"/>
                </w:rPr>
                <w:t>CommunicationFunction</w:t>
              </w:r>
              <w:proofErr w:type="spellEnd"/>
            </w:hyperlink>
            <w:r w:rsidRPr="00E808B0">
              <w:rPr>
                <w:noProof w:val="0"/>
              </w:rPr>
              <w:t> (</w:t>
            </w:r>
            <w:hyperlink r:id="rId41" w:anchor="dt-CS" w:history="1">
              <w:r w:rsidRPr="00E808B0">
                <w:rPr>
                  <w:noProof w:val="0"/>
                </w:rPr>
                <w:t>CS</w:t>
              </w:r>
            </w:hyperlink>
            <w:r w:rsidRPr="00E808B0">
              <w:rPr>
                <w:noProof w:val="0"/>
              </w:rPr>
              <w:t>) {CNE:RCV, fixed value= "RCV"}</w:t>
            </w:r>
          </w:p>
        </w:tc>
        <w:tc>
          <w:tcPr>
            <w:tcW w:w="6620" w:type="dxa"/>
          </w:tcPr>
          <w:p w14:paraId="793F88F9"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692C2ED6" w14:textId="77777777" w:rsidTr="003067F6">
        <w:trPr>
          <w:cantSplit/>
          <w:jc w:val="center"/>
        </w:trPr>
        <w:tc>
          <w:tcPr>
            <w:tcW w:w="3023" w:type="dxa"/>
          </w:tcPr>
          <w:p w14:paraId="05270DB3" w14:textId="77777777" w:rsidR="001A7BE9" w:rsidRPr="00E808B0" w:rsidRDefault="001A7BE9">
            <w:pPr>
              <w:pStyle w:val="TableEntry"/>
              <w:rPr>
                <w:b/>
                <w:noProof w:val="0"/>
              </w:rPr>
            </w:pPr>
            <w:r w:rsidRPr="00E808B0">
              <w:rPr>
                <w:b/>
                <w:noProof w:val="0"/>
              </w:rPr>
              <w:t>Device</w:t>
            </w:r>
          </w:p>
        </w:tc>
        <w:tc>
          <w:tcPr>
            <w:tcW w:w="6620" w:type="dxa"/>
          </w:tcPr>
          <w:p w14:paraId="46453C6E" w14:textId="77777777" w:rsidR="001A7BE9" w:rsidRPr="00E808B0" w:rsidRDefault="001A7BE9">
            <w:pPr>
              <w:pStyle w:val="TableEntry"/>
              <w:rPr>
                <w:noProof w:val="0"/>
              </w:rPr>
            </w:pPr>
          </w:p>
        </w:tc>
      </w:tr>
      <w:tr w:rsidR="001A7BE9" w:rsidRPr="00E808B0" w14:paraId="14478FE3" w14:textId="77777777" w:rsidTr="003067F6">
        <w:trPr>
          <w:cantSplit/>
          <w:jc w:val="center"/>
        </w:trPr>
        <w:tc>
          <w:tcPr>
            <w:tcW w:w="3023" w:type="dxa"/>
          </w:tcPr>
          <w:p w14:paraId="5F0DB0A4"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42" w:anchor="Entity-cls" w:history="1">
              <w:r w:rsidRPr="00E808B0">
                <w:rPr>
                  <w:noProof w:val="0"/>
                </w:rPr>
                <w:t>Entity</w:t>
              </w:r>
            </w:hyperlink>
            <w:r w:rsidRPr="00E808B0">
              <w:rPr>
                <w:noProof w:val="0"/>
              </w:rPr>
              <w:t> (</w:t>
            </w:r>
            <w:hyperlink r:id="rId43" w:anchor="dt-CS" w:history="1">
              <w:r w:rsidRPr="00E808B0">
                <w:rPr>
                  <w:noProof w:val="0"/>
                </w:rPr>
                <w:t>CS</w:t>
              </w:r>
            </w:hyperlink>
            <w:r w:rsidRPr="00E808B0">
              <w:rPr>
                <w:noProof w:val="0"/>
              </w:rPr>
              <w:t>) {CNE:</w:t>
            </w:r>
            <w:hyperlink r:id="rId44" w:anchor="C-0-T10882-S13922-S10883-S13934-S11623-cpt" w:history="1">
              <w:r w:rsidRPr="00E808B0">
                <w:rPr>
                  <w:noProof w:val="0"/>
                </w:rPr>
                <w:t>DEV</w:t>
              </w:r>
            </w:hyperlink>
            <w:r w:rsidRPr="00E808B0">
              <w:rPr>
                <w:noProof w:val="0"/>
              </w:rPr>
              <w:t>, default= "DEV"}</w:t>
            </w:r>
          </w:p>
        </w:tc>
        <w:tc>
          <w:tcPr>
            <w:tcW w:w="6620" w:type="dxa"/>
          </w:tcPr>
          <w:p w14:paraId="2B3E68CF"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60348024" w14:textId="77777777" w:rsidTr="003067F6">
        <w:trPr>
          <w:cantSplit/>
          <w:jc w:val="center"/>
        </w:trPr>
        <w:tc>
          <w:tcPr>
            <w:tcW w:w="3023" w:type="dxa"/>
          </w:tcPr>
          <w:p w14:paraId="1867C445"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45" w:anchor="Entity-cls" w:history="1">
              <w:r w:rsidRPr="00E808B0">
                <w:rPr>
                  <w:noProof w:val="0"/>
                </w:rPr>
                <w:t>Entity</w:t>
              </w:r>
            </w:hyperlink>
            <w:r w:rsidRPr="00E808B0">
              <w:rPr>
                <w:noProof w:val="0"/>
              </w:rPr>
              <w:t> (</w:t>
            </w:r>
            <w:hyperlink r:id="rId46" w:anchor="dt-CS" w:history="1">
              <w:r w:rsidRPr="00E808B0">
                <w:rPr>
                  <w:noProof w:val="0"/>
                </w:rPr>
                <w:t>CS</w:t>
              </w:r>
            </w:hyperlink>
            <w:r w:rsidRPr="00E808B0">
              <w:rPr>
                <w:noProof w:val="0"/>
              </w:rPr>
              <w:t>) {CNE:</w:t>
            </w:r>
            <w:hyperlink r:id="rId47" w:anchor="C-0-T10878-C10881-cpt" w:history="1">
              <w:r w:rsidRPr="00E808B0">
                <w:rPr>
                  <w:noProof w:val="0"/>
                </w:rPr>
                <w:t>INSTANCE</w:t>
              </w:r>
            </w:hyperlink>
            <w:r w:rsidRPr="00E808B0">
              <w:rPr>
                <w:noProof w:val="0"/>
              </w:rPr>
              <w:t>, fixed value= "INSTANCE"}</w:t>
            </w:r>
          </w:p>
        </w:tc>
        <w:tc>
          <w:tcPr>
            <w:tcW w:w="6620" w:type="dxa"/>
          </w:tcPr>
          <w:p w14:paraId="5FE14582"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25713DFD" w14:textId="77777777" w:rsidTr="003067F6">
        <w:trPr>
          <w:cantSplit/>
          <w:jc w:val="center"/>
        </w:trPr>
        <w:tc>
          <w:tcPr>
            <w:tcW w:w="3023" w:type="dxa"/>
          </w:tcPr>
          <w:p w14:paraId="5924BED7" w14:textId="77777777" w:rsidR="001A7BE9" w:rsidRPr="00E808B0" w:rsidRDefault="001A7BE9">
            <w:pPr>
              <w:pStyle w:val="TableEntry"/>
              <w:rPr>
                <w:noProof w:val="0"/>
              </w:rPr>
            </w:pPr>
            <w:r w:rsidRPr="00E808B0">
              <w:rPr>
                <w:noProof w:val="0"/>
              </w:rPr>
              <w:t>id [1..*] (M)</w:t>
            </w:r>
            <w:r w:rsidRPr="00E808B0">
              <w:rPr>
                <w:noProof w:val="0"/>
              </w:rPr>
              <w:br/>
            </w:r>
            <w:hyperlink r:id="rId48" w:anchor="Entity-cls" w:history="1">
              <w:r w:rsidRPr="00E808B0">
                <w:rPr>
                  <w:noProof w:val="0"/>
                </w:rPr>
                <w:t>Entity</w:t>
              </w:r>
            </w:hyperlink>
            <w:r w:rsidRPr="00E808B0">
              <w:rPr>
                <w:noProof w:val="0"/>
              </w:rPr>
              <w:t> (</w:t>
            </w:r>
            <w:hyperlink r:id="rId49" w:anchor="dt-SET" w:history="1">
              <w:r w:rsidRPr="00E808B0">
                <w:rPr>
                  <w:noProof w:val="0"/>
                </w:rPr>
                <w:t>SET</w:t>
              </w:r>
            </w:hyperlink>
            <w:r w:rsidRPr="00E808B0">
              <w:rPr>
                <w:noProof w:val="0"/>
              </w:rPr>
              <w:t>&lt;</w:t>
            </w:r>
            <w:hyperlink r:id="rId50" w:anchor="dt-II" w:history="1">
              <w:r w:rsidRPr="00E808B0">
                <w:rPr>
                  <w:noProof w:val="0"/>
                </w:rPr>
                <w:t>II</w:t>
              </w:r>
            </w:hyperlink>
            <w:r w:rsidRPr="00E808B0">
              <w:rPr>
                <w:noProof w:val="0"/>
              </w:rPr>
              <w:t>&gt;)</w:t>
            </w:r>
          </w:p>
        </w:tc>
        <w:tc>
          <w:tcPr>
            <w:tcW w:w="6620" w:type="dxa"/>
          </w:tcPr>
          <w:p w14:paraId="71BA2F2B" w14:textId="77777777" w:rsidR="001A7BE9" w:rsidRPr="00E808B0" w:rsidRDefault="001A7BE9">
            <w:pPr>
              <w:pStyle w:val="TableEntry"/>
              <w:rPr>
                <w:noProof w:val="0"/>
              </w:rPr>
            </w:pPr>
            <w:r w:rsidRPr="00E808B0">
              <w:rPr>
                <w:noProof w:val="0"/>
              </w:rPr>
              <w:t>The application ID(s). IHE restriction:</w:t>
            </w:r>
          </w:p>
          <w:p w14:paraId="0EB08880"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348ADD0B" w14:textId="77777777" w:rsidTr="003067F6">
        <w:trPr>
          <w:cantSplit/>
          <w:jc w:val="center"/>
        </w:trPr>
        <w:tc>
          <w:tcPr>
            <w:tcW w:w="3023" w:type="dxa"/>
          </w:tcPr>
          <w:p w14:paraId="0463E230" w14:textId="77777777" w:rsidR="001A7BE9" w:rsidRPr="00E808B0" w:rsidRDefault="001A7BE9">
            <w:pPr>
              <w:pStyle w:val="TableEntry"/>
              <w:rPr>
                <w:noProof w:val="0"/>
              </w:rPr>
            </w:pPr>
            <w:r w:rsidRPr="00E808B0">
              <w:rPr>
                <w:noProof w:val="0"/>
              </w:rPr>
              <w:t>name [0..*]</w:t>
            </w:r>
            <w:r w:rsidRPr="00E808B0">
              <w:rPr>
                <w:noProof w:val="0"/>
              </w:rPr>
              <w:br/>
            </w:r>
            <w:hyperlink r:id="rId51" w:anchor="Entity-cls" w:history="1">
              <w:r w:rsidRPr="00E808B0">
                <w:rPr>
                  <w:noProof w:val="0"/>
                </w:rPr>
                <w:t>Entity</w:t>
              </w:r>
            </w:hyperlink>
            <w:r w:rsidRPr="00E808B0">
              <w:rPr>
                <w:noProof w:val="0"/>
              </w:rPr>
              <w:t> (</w:t>
            </w:r>
            <w:hyperlink r:id="rId52" w:anchor="dt-BAG" w:history="1">
              <w:r w:rsidRPr="00E808B0">
                <w:rPr>
                  <w:noProof w:val="0"/>
                </w:rPr>
                <w:t>BAG</w:t>
              </w:r>
            </w:hyperlink>
            <w:r w:rsidRPr="00E808B0">
              <w:rPr>
                <w:noProof w:val="0"/>
              </w:rPr>
              <w:t>&lt;</w:t>
            </w:r>
            <w:hyperlink r:id="rId53" w:anchor="dt-EN" w:history="1">
              <w:r w:rsidRPr="00E808B0">
                <w:rPr>
                  <w:noProof w:val="0"/>
                </w:rPr>
                <w:t>EN</w:t>
              </w:r>
            </w:hyperlink>
            <w:r w:rsidRPr="00E808B0">
              <w:rPr>
                <w:noProof w:val="0"/>
              </w:rPr>
              <w:t>&gt;)</w:t>
            </w:r>
          </w:p>
        </w:tc>
        <w:tc>
          <w:tcPr>
            <w:tcW w:w="6620" w:type="dxa"/>
          </w:tcPr>
          <w:p w14:paraId="06E905A9" w14:textId="77777777" w:rsidR="001A7BE9" w:rsidRPr="00E808B0" w:rsidRDefault="001A7BE9">
            <w:pPr>
              <w:pStyle w:val="TableEntry"/>
              <w:rPr>
                <w:noProof w:val="0"/>
              </w:rPr>
            </w:pPr>
            <w:r w:rsidRPr="00E808B0">
              <w:rPr>
                <w:noProof w:val="0"/>
              </w:rPr>
              <w:t>Optional Sender or Receiver name</w:t>
            </w:r>
          </w:p>
        </w:tc>
      </w:tr>
      <w:tr w:rsidR="001A7BE9" w:rsidRPr="00E808B0" w14:paraId="19E848F3" w14:textId="77777777" w:rsidTr="003067F6">
        <w:trPr>
          <w:cantSplit/>
          <w:jc w:val="center"/>
        </w:trPr>
        <w:tc>
          <w:tcPr>
            <w:tcW w:w="3023" w:type="dxa"/>
          </w:tcPr>
          <w:p w14:paraId="4E4EAEC2" w14:textId="77777777" w:rsidR="001A7BE9" w:rsidRPr="00E808B0" w:rsidRDefault="001A7BE9">
            <w:pPr>
              <w:pStyle w:val="TableEntry"/>
              <w:rPr>
                <w:noProof w:val="0"/>
              </w:rPr>
            </w:pPr>
            <w:r w:rsidRPr="00E808B0">
              <w:rPr>
                <w:noProof w:val="0"/>
              </w:rPr>
              <w:t>telecom [0..*]</w:t>
            </w:r>
            <w:r w:rsidRPr="00E808B0">
              <w:rPr>
                <w:noProof w:val="0"/>
              </w:rPr>
              <w:br/>
            </w:r>
            <w:hyperlink r:id="rId54" w:anchor="Entity-cls" w:history="1">
              <w:r w:rsidRPr="00E808B0">
                <w:rPr>
                  <w:noProof w:val="0"/>
                </w:rPr>
                <w:t>Entity</w:t>
              </w:r>
            </w:hyperlink>
            <w:r w:rsidRPr="00E808B0">
              <w:rPr>
                <w:noProof w:val="0"/>
              </w:rPr>
              <w:t> (</w:t>
            </w:r>
            <w:hyperlink r:id="rId55" w:anchor="dt-BAG" w:history="1">
              <w:r w:rsidRPr="00E808B0">
                <w:rPr>
                  <w:noProof w:val="0"/>
                </w:rPr>
                <w:t>BAG</w:t>
              </w:r>
            </w:hyperlink>
            <w:r w:rsidRPr="00E808B0">
              <w:rPr>
                <w:noProof w:val="0"/>
              </w:rPr>
              <w:t>&lt;</w:t>
            </w:r>
            <w:hyperlink r:id="rId56" w:anchor="dt-TEL" w:history="1">
              <w:r w:rsidRPr="00E808B0">
                <w:rPr>
                  <w:noProof w:val="0"/>
                </w:rPr>
                <w:t>TEL</w:t>
              </w:r>
            </w:hyperlink>
            <w:r w:rsidRPr="00E808B0">
              <w:rPr>
                <w:noProof w:val="0"/>
              </w:rPr>
              <w:t>&gt;)</w:t>
            </w:r>
          </w:p>
        </w:tc>
        <w:tc>
          <w:tcPr>
            <w:tcW w:w="6620" w:type="dxa"/>
          </w:tcPr>
          <w:p w14:paraId="3B93386C"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243A17C2" w14:textId="77777777" w:rsidTr="003067F6">
        <w:trPr>
          <w:cantSplit/>
          <w:jc w:val="center"/>
        </w:trPr>
        <w:tc>
          <w:tcPr>
            <w:tcW w:w="3023" w:type="dxa"/>
          </w:tcPr>
          <w:p w14:paraId="7F435137" w14:textId="77777777" w:rsidR="001A7BE9" w:rsidRPr="00E808B0" w:rsidRDefault="001A7BE9">
            <w:pPr>
              <w:pStyle w:val="TableEntry"/>
              <w:rPr>
                <w:noProof w:val="0"/>
              </w:rPr>
            </w:pPr>
            <w:proofErr w:type="spellStart"/>
            <w:r w:rsidRPr="00E808B0">
              <w:rPr>
                <w:noProof w:val="0"/>
              </w:rPr>
              <w:lastRenderedPageBreak/>
              <w:t>manufacturerModelName</w:t>
            </w:r>
            <w:proofErr w:type="spellEnd"/>
            <w:r w:rsidRPr="00E808B0">
              <w:rPr>
                <w:noProof w:val="0"/>
              </w:rPr>
              <w:t xml:space="preserve"> [0..1]</w:t>
            </w:r>
            <w:r w:rsidRPr="00E808B0">
              <w:rPr>
                <w:noProof w:val="0"/>
              </w:rPr>
              <w:br/>
            </w:r>
            <w:hyperlink r:id="rId57" w:anchor="Device-cls" w:history="1">
              <w:r w:rsidRPr="00E808B0">
                <w:rPr>
                  <w:noProof w:val="0"/>
                </w:rPr>
                <w:t>Device</w:t>
              </w:r>
            </w:hyperlink>
            <w:r w:rsidRPr="00E808B0">
              <w:rPr>
                <w:noProof w:val="0"/>
              </w:rPr>
              <w:t> (</w:t>
            </w:r>
            <w:hyperlink r:id="rId58" w:anchor="dt-SC" w:history="1">
              <w:r w:rsidRPr="00E808B0">
                <w:rPr>
                  <w:noProof w:val="0"/>
                </w:rPr>
                <w:t>SC</w:t>
              </w:r>
            </w:hyperlink>
            <w:r w:rsidRPr="00E808B0">
              <w:rPr>
                <w:noProof w:val="0"/>
              </w:rPr>
              <w:t>)</w:t>
            </w:r>
          </w:p>
        </w:tc>
        <w:tc>
          <w:tcPr>
            <w:tcW w:w="6620" w:type="dxa"/>
          </w:tcPr>
          <w:p w14:paraId="548F9AFF" w14:textId="77777777" w:rsidR="001A7BE9" w:rsidRPr="00E808B0" w:rsidRDefault="001A7BE9">
            <w:pPr>
              <w:pStyle w:val="TableEntry"/>
              <w:rPr>
                <w:noProof w:val="0"/>
              </w:rPr>
            </w:pPr>
            <w:r w:rsidRPr="00E808B0">
              <w:rPr>
                <w:noProof w:val="0"/>
              </w:rPr>
              <w:t>Optional application brand name</w:t>
            </w:r>
          </w:p>
        </w:tc>
      </w:tr>
      <w:tr w:rsidR="001A7BE9" w:rsidRPr="00E808B0" w14:paraId="48759192" w14:textId="77777777" w:rsidTr="003067F6">
        <w:trPr>
          <w:cantSplit/>
          <w:jc w:val="center"/>
        </w:trPr>
        <w:tc>
          <w:tcPr>
            <w:tcW w:w="3023" w:type="dxa"/>
          </w:tcPr>
          <w:p w14:paraId="63AE2F43" w14:textId="77777777" w:rsidR="001A7BE9" w:rsidRPr="00E808B0" w:rsidRDefault="001A7BE9">
            <w:pPr>
              <w:pStyle w:val="TableEntry"/>
              <w:rPr>
                <w:noProof w:val="0"/>
              </w:rPr>
            </w:pPr>
            <w:proofErr w:type="spellStart"/>
            <w:r w:rsidRPr="00E808B0">
              <w:rPr>
                <w:noProof w:val="0"/>
              </w:rPr>
              <w:t>softwareName</w:t>
            </w:r>
            <w:proofErr w:type="spellEnd"/>
            <w:r w:rsidRPr="00E808B0">
              <w:rPr>
                <w:noProof w:val="0"/>
              </w:rPr>
              <w:t xml:space="preserve"> [0..1]</w:t>
            </w:r>
            <w:r w:rsidRPr="00E808B0">
              <w:rPr>
                <w:noProof w:val="0"/>
              </w:rPr>
              <w:br/>
            </w:r>
            <w:hyperlink r:id="rId59" w:anchor="Device-cls" w:history="1">
              <w:r w:rsidRPr="00E808B0">
                <w:rPr>
                  <w:noProof w:val="0"/>
                </w:rPr>
                <w:t>Device</w:t>
              </w:r>
            </w:hyperlink>
            <w:r w:rsidRPr="00E808B0">
              <w:rPr>
                <w:noProof w:val="0"/>
              </w:rPr>
              <w:t> (</w:t>
            </w:r>
            <w:hyperlink r:id="rId60" w:anchor="dt-SC" w:history="1">
              <w:r w:rsidRPr="00E808B0">
                <w:rPr>
                  <w:noProof w:val="0"/>
                </w:rPr>
                <w:t>SC</w:t>
              </w:r>
            </w:hyperlink>
            <w:r w:rsidRPr="00E808B0">
              <w:rPr>
                <w:noProof w:val="0"/>
              </w:rPr>
              <w:t>)</w:t>
            </w:r>
          </w:p>
        </w:tc>
        <w:tc>
          <w:tcPr>
            <w:tcW w:w="6620" w:type="dxa"/>
          </w:tcPr>
          <w:p w14:paraId="2C58099D" w14:textId="77777777" w:rsidR="001A7BE9" w:rsidRPr="00E808B0" w:rsidRDefault="001A7BE9">
            <w:pPr>
              <w:pStyle w:val="TableEntry"/>
              <w:rPr>
                <w:noProof w:val="0"/>
              </w:rPr>
            </w:pPr>
            <w:r w:rsidRPr="00E808B0">
              <w:rPr>
                <w:noProof w:val="0"/>
              </w:rPr>
              <w:t>Optional software name</w:t>
            </w:r>
          </w:p>
        </w:tc>
      </w:tr>
      <w:tr w:rsidR="001A7BE9" w:rsidRPr="00E808B0" w14:paraId="63E79206" w14:textId="77777777" w:rsidTr="003067F6">
        <w:trPr>
          <w:cantSplit/>
          <w:jc w:val="center"/>
        </w:trPr>
        <w:tc>
          <w:tcPr>
            <w:tcW w:w="3023" w:type="dxa"/>
          </w:tcPr>
          <w:p w14:paraId="615E5718" w14:textId="77777777" w:rsidR="001A7BE9" w:rsidRPr="00E808B0" w:rsidRDefault="001A7BE9">
            <w:pPr>
              <w:pStyle w:val="TableEntry"/>
              <w:rPr>
                <w:b/>
                <w:noProof w:val="0"/>
              </w:rPr>
            </w:pPr>
            <w:r w:rsidRPr="00E808B0">
              <w:rPr>
                <w:b/>
                <w:noProof w:val="0"/>
              </w:rPr>
              <w:t>Agent</w:t>
            </w:r>
          </w:p>
        </w:tc>
        <w:tc>
          <w:tcPr>
            <w:tcW w:w="6620" w:type="dxa"/>
          </w:tcPr>
          <w:p w14:paraId="7B401160"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26C53B28" w14:textId="77777777" w:rsidTr="003067F6">
        <w:trPr>
          <w:cantSplit/>
          <w:jc w:val="center"/>
        </w:trPr>
        <w:tc>
          <w:tcPr>
            <w:tcW w:w="3023" w:type="dxa"/>
          </w:tcPr>
          <w:p w14:paraId="45D9DDA6"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61" w:anchor="Role-cls" w:history="1">
              <w:r w:rsidRPr="00E808B0">
                <w:rPr>
                  <w:noProof w:val="0"/>
                </w:rPr>
                <w:t>Role</w:t>
              </w:r>
            </w:hyperlink>
            <w:r w:rsidRPr="00E808B0">
              <w:rPr>
                <w:noProof w:val="0"/>
              </w:rPr>
              <w:t> (</w:t>
            </w:r>
            <w:hyperlink r:id="rId62" w:anchor="dt-CS" w:history="1">
              <w:r w:rsidRPr="00E808B0">
                <w:rPr>
                  <w:noProof w:val="0"/>
                </w:rPr>
                <w:t>CS</w:t>
              </w:r>
            </w:hyperlink>
            <w:r w:rsidRPr="00E808B0">
              <w:rPr>
                <w:noProof w:val="0"/>
              </w:rPr>
              <w:t>) {CNE:</w:t>
            </w:r>
            <w:hyperlink r:id="rId63" w:anchor="C-0-T11555-S13940-A19313-A19316-A10416-S14006-cpt" w:history="1">
              <w:r w:rsidRPr="00E808B0">
                <w:rPr>
                  <w:noProof w:val="0"/>
                </w:rPr>
                <w:t>AGNT</w:t>
              </w:r>
            </w:hyperlink>
            <w:r w:rsidRPr="00E808B0">
              <w:rPr>
                <w:noProof w:val="0"/>
              </w:rPr>
              <w:t>, default= "AGNT"}</w:t>
            </w:r>
          </w:p>
        </w:tc>
        <w:tc>
          <w:tcPr>
            <w:tcW w:w="6620" w:type="dxa"/>
          </w:tcPr>
          <w:p w14:paraId="5219119B"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25662133" w14:textId="77777777" w:rsidTr="003067F6">
        <w:trPr>
          <w:cantSplit/>
          <w:jc w:val="center"/>
        </w:trPr>
        <w:tc>
          <w:tcPr>
            <w:tcW w:w="3023" w:type="dxa"/>
          </w:tcPr>
          <w:p w14:paraId="777B2AD2" w14:textId="77777777" w:rsidR="001A7BE9" w:rsidRPr="00E808B0" w:rsidRDefault="001A7BE9">
            <w:pPr>
              <w:pStyle w:val="TableEntry"/>
              <w:rPr>
                <w:b/>
                <w:noProof w:val="0"/>
              </w:rPr>
            </w:pPr>
            <w:r w:rsidRPr="00E808B0">
              <w:rPr>
                <w:b/>
                <w:noProof w:val="0"/>
              </w:rPr>
              <w:t>Organization</w:t>
            </w:r>
          </w:p>
        </w:tc>
        <w:tc>
          <w:tcPr>
            <w:tcW w:w="6620" w:type="dxa"/>
          </w:tcPr>
          <w:p w14:paraId="4B26AA75" w14:textId="77777777" w:rsidR="001A7BE9" w:rsidRPr="00E808B0" w:rsidRDefault="001A7BE9">
            <w:pPr>
              <w:pStyle w:val="TableEntry"/>
              <w:rPr>
                <w:noProof w:val="0"/>
              </w:rPr>
            </w:pPr>
            <w:r w:rsidRPr="00E808B0">
              <w:rPr>
                <w:noProof w:val="0"/>
              </w:rPr>
              <w:t>The sender or receiver organization</w:t>
            </w:r>
          </w:p>
        </w:tc>
      </w:tr>
      <w:tr w:rsidR="001A7BE9" w:rsidRPr="00E808B0" w14:paraId="679388CD" w14:textId="77777777" w:rsidTr="003067F6">
        <w:trPr>
          <w:cantSplit/>
          <w:jc w:val="center"/>
        </w:trPr>
        <w:tc>
          <w:tcPr>
            <w:tcW w:w="3023" w:type="dxa"/>
          </w:tcPr>
          <w:p w14:paraId="5A145B12"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64" w:anchor="Entity-cls" w:history="1">
              <w:r w:rsidRPr="00E808B0">
                <w:rPr>
                  <w:noProof w:val="0"/>
                </w:rPr>
                <w:t>Entity</w:t>
              </w:r>
            </w:hyperlink>
            <w:r w:rsidRPr="00E808B0">
              <w:rPr>
                <w:noProof w:val="0"/>
              </w:rPr>
              <w:t> (</w:t>
            </w:r>
            <w:hyperlink r:id="rId65" w:anchor="dt-CS" w:history="1">
              <w:r w:rsidRPr="00E808B0">
                <w:rPr>
                  <w:noProof w:val="0"/>
                </w:rPr>
                <w:t>CS</w:t>
              </w:r>
            </w:hyperlink>
            <w:r w:rsidRPr="00E808B0">
              <w:rPr>
                <w:noProof w:val="0"/>
              </w:rPr>
              <w:t>) {CNE:</w:t>
            </w:r>
            <w:hyperlink r:id="rId66" w:anchor="C-0-T10882-S13922-S10889-cpt" w:history="1">
              <w:r w:rsidRPr="00E808B0">
                <w:rPr>
                  <w:noProof w:val="0"/>
                </w:rPr>
                <w:t>ORG</w:t>
              </w:r>
            </w:hyperlink>
            <w:r w:rsidRPr="00E808B0">
              <w:rPr>
                <w:noProof w:val="0"/>
              </w:rPr>
              <w:t>, default= "ORG"}</w:t>
            </w:r>
          </w:p>
        </w:tc>
        <w:tc>
          <w:tcPr>
            <w:tcW w:w="6620" w:type="dxa"/>
          </w:tcPr>
          <w:p w14:paraId="59F6AE8F"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20A48E5B" w14:textId="77777777" w:rsidTr="003067F6">
        <w:trPr>
          <w:cantSplit/>
          <w:jc w:val="center"/>
        </w:trPr>
        <w:tc>
          <w:tcPr>
            <w:tcW w:w="3023" w:type="dxa"/>
          </w:tcPr>
          <w:p w14:paraId="21F40D0C"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67" w:anchor="Entity-cls" w:history="1">
              <w:r w:rsidRPr="00E808B0">
                <w:rPr>
                  <w:noProof w:val="0"/>
                </w:rPr>
                <w:t>Entity</w:t>
              </w:r>
            </w:hyperlink>
            <w:r w:rsidRPr="00E808B0">
              <w:rPr>
                <w:noProof w:val="0"/>
              </w:rPr>
              <w:t> (</w:t>
            </w:r>
            <w:hyperlink r:id="rId68" w:anchor="dt-CS" w:history="1">
              <w:r w:rsidRPr="00E808B0">
                <w:rPr>
                  <w:noProof w:val="0"/>
                </w:rPr>
                <w:t>CS</w:t>
              </w:r>
            </w:hyperlink>
            <w:r w:rsidRPr="00E808B0">
              <w:rPr>
                <w:noProof w:val="0"/>
              </w:rPr>
              <w:t>) {CNE:</w:t>
            </w:r>
            <w:hyperlink r:id="rId69" w:anchor="C-0-T10878-C10881-cpt" w:history="1">
              <w:r w:rsidRPr="00E808B0">
                <w:rPr>
                  <w:noProof w:val="0"/>
                </w:rPr>
                <w:t>INSTANCE</w:t>
              </w:r>
            </w:hyperlink>
            <w:r w:rsidRPr="00E808B0">
              <w:rPr>
                <w:noProof w:val="0"/>
              </w:rPr>
              <w:t>, fixed value= "INSTANCE"}</w:t>
            </w:r>
          </w:p>
        </w:tc>
        <w:tc>
          <w:tcPr>
            <w:tcW w:w="6620" w:type="dxa"/>
          </w:tcPr>
          <w:p w14:paraId="2AA54068"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35DB20AC" w14:textId="77777777" w:rsidTr="003067F6">
        <w:trPr>
          <w:cantSplit/>
          <w:jc w:val="center"/>
        </w:trPr>
        <w:tc>
          <w:tcPr>
            <w:tcW w:w="3023" w:type="dxa"/>
          </w:tcPr>
          <w:p w14:paraId="63F5F1DA" w14:textId="77777777" w:rsidR="001A7BE9" w:rsidRPr="00E808B0" w:rsidRDefault="001A7BE9">
            <w:pPr>
              <w:pStyle w:val="TableEntry"/>
              <w:rPr>
                <w:noProof w:val="0"/>
              </w:rPr>
            </w:pPr>
            <w:r w:rsidRPr="00E808B0">
              <w:rPr>
                <w:noProof w:val="0"/>
              </w:rPr>
              <w:t>id [1..*] (M)</w:t>
            </w:r>
            <w:r w:rsidRPr="00E808B0">
              <w:rPr>
                <w:noProof w:val="0"/>
              </w:rPr>
              <w:br/>
            </w:r>
            <w:hyperlink r:id="rId70" w:anchor="Entity-cls" w:history="1">
              <w:r w:rsidRPr="00E808B0">
                <w:rPr>
                  <w:noProof w:val="0"/>
                </w:rPr>
                <w:t>Entity</w:t>
              </w:r>
            </w:hyperlink>
            <w:r w:rsidRPr="00E808B0">
              <w:rPr>
                <w:noProof w:val="0"/>
              </w:rPr>
              <w:t> (</w:t>
            </w:r>
            <w:hyperlink r:id="rId71" w:anchor="dt-SET" w:history="1">
              <w:r w:rsidRPr="00E808B0">
                <w:rPr>
                  <w:noProof w:val="0"/>
                </w:rPr>
                <w:t>SET</w:t>
              </w:r>
            </w:hyperlink>
            <w:r w:rsidRPr="00E808B0">
              <w:rPr>
                <w:noProof w:val="0"/>
              </w:rPr>
              <w:t>&lt;</w:t>
            </w:r>
            <w:hyperlink r:id="rId72" w:anchor="dt-II" w:history="1">
              <w:r w:rsidRPr="00E808B0">
                <w:rPr>
                  <w:noProof w:val="0"/>
                </w:rPr>
                <w:t>II</w:t>
              </w:r>
            </w:hyperlink>
            <w:r w:rsidRPr="00E808B0">
              <w:rPr>
                <w:noProof w:val="0"/>
              </w:rPr>
              <w:t>&gt;)</w:t>
            </w:r>
          </w:p>
        </w:tc>
        <w:tc>
          <w:tcPr>
            <w:tcW w:w="6620" w:type="dxa"/>
          </w:tcPr>
          <w:p w14:paraId="6D4C2C42" w14:textId="77777777" w:rsidR="001A7BE9" w:rsidRPr="00E808B0" w:rsidRDefault="001A7BE9">
            <w:pPr>
              <w:pStyle w:val="TableEntry"/>
              <w:rPr>
                <w:noProof w:val="0"/>
              </w:rPr>
            </w:pPr>
            <w:r w:rsidRPr="00E808B0">
              <w:rPr>
                <w:noProof w:val="0"/>
              </w:rPr>
              <w:t>The organization ID(s). IHE restriction:</w:t>
            </w:r>
          </w:p>
          <w:p w14:paraId="1E4AC7AE"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70F4BC97" w14:textId="77777777" w:rsidTr="003067F6">
        <w:trPr>
          <w:cantSplit/>
          <w:jc w:val="center"/>
        </w:trPr>
        <w:tc>
          <w:tcPr>
            <w:tcW w:w="3023" w:type="dxa"/>
          </w:tcPr>
          <w:p w14:paraId="328144BF" w14:textId="77777777" w:rsidR="001A7BE9" w:rsidRPr="00E808B0" w:rsidRDefault="001A7BE9">
            <w:pPr>
              <w:pStyle w:val="TableEntry"/>
              <w:rPr>
                <w:noProof w:val="0"/>
              </w:rPr>
            </w:pPr>
            <w:r w:rsidRPr="00E808B0">
              <w:rPr>
                <w:noProof w:val="0"/>
              </w:rPr>
              <w:t>name [0..*]</w:t>
            </w:r>
            <w:r w:rsidRPr="00E808B0">
              <w:rPr>
                <w:noProof w:val="0"/>
              </w:rPr>
              <w:br/>
            </w:r>
            <w:hyperlink r:id="rId73" w:anchor="Entity-cls" w:history="1">
              <w:r w:rsidRPr="00E808B0">
                <w:rPr>
                  <w:noProof w:val="0"/>
                </w:rPr>
                <w:t>Entity</w:t>
              </w:r>
            </w:hyperlink>
            <w:r w:rsidRPr="00E808B0">
              <w:rPr>
                <w:noProof w:val="0"/>
              </w:rPr>
              <w:t> (</w:t>
            </w:r>
            <w:hyperlink r:id="rId74" w:anchor="dt-BAG" w:history="1">
              <w:r w:rsidRPr="00E808B0">
                <w:rPr>
                  <w:noProof w:val="0"/>
                </w:rPr>
                <w:t>BAG</w:t>
              </w:r>
            </w:hyperlink>
            <w:r w:rsidRPr="00E808B0">
              <w:rPr>
                <w:noProof w:val="0"/>
              </w:rPr>
              <w:t>&lt;</w:t>
            </w:r>
            <w:hyperlink r:id="rId75" w:anchor="dt-EN" w:history="1">
              <w:r w:rsidRPr="00E808B0">
                <w:rPr>
                  <w:noProof w:val="0"/>
                </w:rPr>
                <w:t>EN</w:t>
              </w:r>
            </w:hyperlink>
            <w:r w:rsidRPr="00E808B0">
              <w:rPr>
                <w:noProof w:val="0"/>
              </w:rPr>
              <w:t>&gt;)</w:t>
            </w:r>
          </w:p>
        </w:tc>
        <w:tc>
          <w:tcPr>
            <w:tcW w:w="6620" w:type="dxa"/>
          </w:tcPr>
          <w:p w14:paraId="24371A32" w14:textId="77777777" w:rsidR="001A7BE9" w:rsidRPr="00E808B0" w:rsidRDefault="001A7BE9">
            <w:pPr>
              <w:pStyle w:val="TableEntry"/>
              <w:rPr>
                <w:noProof w:val="0"/>
              </w:rPr>
            </w:pPr>
            <w:r w:rsidRPr="00E808B0">
              <w:rPr>
                <w:noProof w:val="0"/>
              </w:rPr>
              <w:t>Optional organization name</w:t>
            </w:r>
          </w:p>
        </w:tc>
      </w:tr>
      <w:tr w:rsidR="001A7BE9" w:rsidRPr="00E808B0" w14:paraId="053FC146" w14:textId="77777777" w:rsidTr="003067F6">
        <w:trPr>
          <w:cantSplit/>
          <w:jc w:val="center"/>
        </w:trPr>
        <w:tc>
          <w:tcPr>
            <w:tcW w:w="3023" w:type="dxa"/>
          </w:tcPr>
          <w:p w14:paraId="77F3D12E" w14:textId="77777777" w:rsidR="001A7BE9" w:rsidRPr="00E808B0" w:rsidRDefault="001A7BE9">
            <w:pPr>
              <w:pStyle w:val="TableEntry"/>
              <w:rPr>
                <w:noProof w:val="0"/>
              </w:rPr>
            </w:pPr>
            <w:r w:rsidRPr="00E808B0">
              <w:rPr>
                <w:noProof w:val="0"/>
              </w:rPr>
              <w:t>telecom [0..*]</w:t>
            </w:r>
            <w:r w:rsidRPr="00E808B0">
              <w:rPr>
                <w:noProof w:val="0"/>
              </w:rPr>
              <w:br/>
            </w:r>
            <w:hyperlink r:id="rId76" w:anchor="Entity-cls" w:history="1">
              <w:r w:rsidRPr="00E808B0">
                <w:rPr>
                  <w:noProof w:val="0"/>
                </w:rPr>
                <w:t>Entity</w:t>
              </w:r>
            </w:hyperlink>
            <w:r w:rsidRPr="00E808B0">
              <w:rPr>
                <w:noProof w:val="0"/>
              </w:rPr>
              <w:t> (</w:t>
            </w:r>
            <w:hyperlink r:id="rId77" w:anchor="dt-BAG" w:history="1">
              <w:r w:rsidRPr="00E808B0">
                <w:rPr>
                  <w:noProof w:val="0"/>
                </w:rPr>
                <w:t>BAG</w:t>
              </w:r>
            </w:hyperlink>
            <w:r w:rsidRPr="00E808B0">
              <w:rPr>
                <w:noProof w:val="0"/>
              </w:rPr>
              <w:t>&lt;</w:t>
            </w:r>
            <w:hyperlink r:id="rId78" w:anchor="dt-TEL" w:history="1">
              <w:r w:rsidRPr="00E808B0">
                <w:rPr>
                  <w:noProof w:val="0"/>
                </w:rPr>
                <w:t>TEL</w:t>
              </w:r>
            </w:hyperlink>
            <w:r w:rsidRPr="00E808B0">
              <w:rPr>
                <w:noProof w:val="0"/>
              </w:rPr>
              <w:t>&gt;)</w:t>
            </w:r>
          </w:p>
        </w:tc>
        <w:tc>
          <w:tcPr>
            <w:tcW w:w="6620" w:type="dxa"/>
          </w:tcPr>
          <w:p w14:paraId="5FACDA4E" w14:textId="77777777" w:rsidR="001A7BE9" w:rsidRPr="00E808B0" w:rsidRDefault="001A7BE9">
            <w:pPr>
              <w:pStyle w:val="TableEntry"/>
              <w:rPr>
                <w:noProof w:val="0"/>
              </w:rPr>
            </w:pPr>
            <w:r w:rsidRPr="00E808B0">
              <w:rPr>
                <w:noProof w:val="0"/>
              </w:rPr>
              <w:t>Optional telecommunications address</w:t>
            </w:r>
          </w:p>
        </w:tc>
      </w:tr>
      <w:tr w:rsidR="001A7BE9" w:rsidRPr="00E808B0" w14:paraId="50CB5E57" w14:textId="77777777" w:rsidTr="003067F6">
        <w:trPr>
          <w:cantSplit/>
          <w:jc w:val="center"/>
        </w:trPr>
        <w:tc>
          <w:tcPr>
            <w:tcW w:w="3023" w:type="dxa"/>
          </w:tcPr>
          <w:p w14:paraId="79E65339" w14:textId="77777777" w:rsidR="001A7BE9" w:rsidRPr="00E808B0" w:rsidRDefault="001A7BE9">
            <w:pPr>
              <w:pStyle w:val="TableEntry"/>
              <w:rPr>
                <w:b/>
                <w:noProof w:val="0"/>
              </w:rPr>
            </w:pPr>
            <w:proofErr w:type="spellStart"/>
            <w:r w:rsidRPr="00E808B0">
              <w:rPr>
                <w:b/>
                <w:noProof w:val="0"/>
              </w:rPr>
              <w:t>ControlActProcess</w:t>
            </w:r>
            <w:proofErr w:type="spellEnd"/>
          </w:p>
        </w:tc>
        <w:tc>
          <w:tcPr>
            <w:tcW w:w="6620" w:type="dxa"/>
          </w:tcPr>
          <w:p w14:paraId="1413A5C6" w14:textId="77777777" w:rsidR="001A7BE9" w:rsidRPr="00E808B0" w:rsidRDefault="001A7BE9">
            <w:pPr>
              <w:pStyle w:val="TableEntry"/>
              <w:rPr>
                <w:noProof w:val="0"/>
              </w:rPr>
            </w:pPr>
            <w:r w:rsidRPr="00E808B0">
              <w:rPr>
                <w:noProof w:val="0"/>
              </w:rPr>
              <w:t>This is the stub where the focal class of the transmission content will be placed in the message.</w:t>
            </w:r>
          </w:p>
        </w:tc>
      </w:tr>
    </w:tbl>
    <w:p w14:paraId="24EF1F67" w14:textId="77777777" w:rsidR="001A7BE9" w:rsidRPr="00E808B0" w:rsidRDefault="001A7BE9" w:rsidP="00F52C2B">
      <w:bookmarkStart w:id="488" w:name="_Toc169692803"/>
      <w:bookmarkStart w:id="489" w:name="_Toc269052479"/>
      <w:bookmarkStart w:id="490" w:name="_Toc301358510"/>
    </w:p>
    <w:p w14:paraId="04946633" w14:textId="1D189EB9" w:rsidR="001A7BE9" w:rsidRPr="00E808B0" w:rsidRDefault="001A7BE9">
      <w:pPr>
        <w:pStyle w:val="AppendixHeading3"/>
        <w:rPr>
          <w:noProof w:val="0"/>
        </w:rPr>
      </w:pPr>
      <w:bookmarkStart w:id="491" w:name="_Toc518654916"/>
      <w:r w:rsidRPr="00E808B0">
        <w:rPr>
          <w:noProof w:val="0"/>
        </w:rPr>
        <w:t>O.1.2</w:t>
      </w:r>
      <w:r w:rsidRPr="00E808B0">
        <w:rPr>
          <w:noProof w:val="0"/>
        </w:rPr>
        <w:tab/>
        <w:t>Send Accept Acknowledgement Information Model (MCCI_RM000200IHE)</w:t>
      </w:r>
      <w:bookmarkEnd w:id="488"/>
      <w:bookmarkEnd w:id="489"/>
      <w:bookmarkEnd w:id="490"/>
      <w:bookmarkEnd w:id="491"/>
    </w:p>
    <w:p w14:paraId="4C215358" w14:textId="77777777" w:rsidR="001A7BE9" w:rsidRPr="00E808B0" w:rsidRDefault="001A7BE9">
      <w:r w:rsidRPr="00E808B0">
        <w:t xml:space="preserve">Below is the Message Information Model for the accept acknowledgment. The purpose of the model is to describe the data elements relevant for use with IHE transactions based on HL7 V3 messages. It is a strict subset of the </w:t>
      </w:r>
      <w:r w:rsidRPr="00E808B0">
        <w:rPr>
          <w:rStyle w:val="BodyTextChar1"/>
        </w:rPr>
        <w:t xml:space="preserve">Send Accept Acknowledgement (MCCI_RM000200UV01) </w:t>
      </w:r>
      <w:r w:rsidRPr="00E808B0">
        <w:t>RMIM, which can be found on the HL7 V3 2008 Edition CD at: Edition2008/domains/</w:t>
      </w:r>
      <w:proofErr w:type="spellStart"/>
      <w:r w:rsidRPr="00E808B0">
        <w:t>uvci</w:t>
      </w:r>
      <w:proofErr w:type="spellEnd"/>
      <w:r w:rsidRPr="00E808B0">
        <w:t>/editable/MCCI_RM000200UV.htm</w:t>
      </w:r>
    </w:p>
    <w:p w14:paraId="3587463D" w14:textId="77777777" w:rsidR="001A7BE9" w:rsidRPr="00E808B0" w:rsidRDefault="001A7BE9">
      <w:r w:rsidRPr="00E808B0">
        <w:t>The following restrictions were made on the original RMIM to arrive at the restricted model:</w:t>
      </w:r>
    </w:p>
    <w:p w14:paraId="219E61E3" w14:textId="77777777" w:rsidR="001A7BE9" w:rsidRPr="00E808B0" w:rsidRDefault="001A7BE9" w:rsidP="007033A9">
      <w:pPr>
        <w:pStyle w:val="ListBullet2"/>
        <w:numPr>
          <w:ilvl w:val="0"/>
          <w:numId w:val="29"/>
        </w:numPr>
      </w:pPr>
      <w:r w:rsidRPr="00E808B0">
        <w:t>The following optional class attributes have been omitted:</w:t>
      </w:r>
    </w:p>
    <w:p w14:paraId="541DFF21" w14:textId="77777777" w:rsidR="001A7BE9" w:rsidRPr="00E808B0" w:rsidRDefault="001A7BE9" w:rsidP="007033A9">
      <w:pPr>
        <w:pStyle w:val="ListBullet3"/>
        <w:numPr>
          <w:ilvl w:val="0"/>
          <w:numId w:val="30"/>
        </w:numPr>
      </w:pPr>
      <w:proofErr w:type="spellStart"/>
      <w:r w:rsidRPr="00E808B0">
        <w:t>Message.profileId</w:t>
      </w:r>
      <w:proofErr w:type="spellEnd"/>
    </w:p>
    <w:p w14:paraId="1DD181A3" w14:textId="77777777" w:rsidR="001A7BE9" w:rsidRPr="00E808B0" w:rsidRDefault="001A7BE9" w:rsidP="007033A9">
      <w:pPr>
        <w:pStyle w:val="ListBullet3"/>
        <w:numPr>
          <w:ilvl w:val="0"/>
          <w:numId w:val="30"/>
        </w:numPr>
      </w:pPr>
      <w:proofErr w:type="spellStart"/>
      <w:r w:rsidRPr="00E808B0">
        <w:t>Message.attachmentText</w:t>
      </w:r>
      <w:proofErr w:type="spellEnd"/>
    </w:p>
    <w:p w14:paraId="09670C3B" w14:textId="77777777" w:rsidR="001A7BE9" w:rsidRPr="00E808B0" w:rsidRDefault="001A7BE9" w:rsidP="007033A9">
      <w:pPr>
        <w:pStyle w:val="ListBullet3"/>
        <w:numPr>
          <w:ilvl w:val="0"/>
          <w:numId w:val="30"/>
        </w:numPr>
      </w:pPr>
      <w:proofErr w:type="spellStart"/>
      <w:r w:rsidRPr="00E808B0">
        <w:t>Sender.telecom</w:t>
      </w:r>
      <w:proofErr w:type="spellEnd"/>
    </w:p>
    <w:p w14:paraId="514CE7E2" w14:textId="77777777" w:rsidR="001A7BE9" w:rsidRPr="00E808B0" w:rsidRDefault="001A7BE9" w:rsidP="007033A9">
      <w:pPr>
        <w:pStyle w:val="ListBullet3"/>
        <w:numPr>
          <w:ilvl w:val="0"/>
          <w:numId w:val="30"/>
        </w:numPr>
      </w:pPr>
      <w:proofErr w:type="spellStart"/>
      <w:r w:rsidRPr="00E808B0">
        <w:t>Receiver.telecom</w:t>
      </w:r>
      <w:proofErr w:type="spellEnd"/>
    </w:p>
    <w:p w14:paraId="0E68A8A3" w14:textId="77777777" w:rsidR="001A7BE9" w:rsidRPr="00E808B0" w:rsidRDefault="001A7BE9" w:rsidP="007033A9">
      <w:pPr>
        <w:pStyle w:val="ListBullet3"/>
        <w:numPr>
          <w:ilvl w:val="0"/>
          <w:numId w:val="30"/>
        </w:numPr>
      </w:pPr>
      <w:proofErr w:type="spellStart"/>
      <w:r w:rsidRPr="00E808B0">
        <w:t>Device.desc</w:t>
      </w:r>
      <w:proofErr w:type="spellEnd"/>
    </w:p>
    <w:p w14:paraId="601A3F64" w14:textId="77777777" w:rsidR="001A7BE9" w:rsidRPr="00E808B0" w:rsidRDefault="001A7BE9" w:rsidP="007033A9">
      <w:pPr>
        <w:pStyle w:val="ListBullet3"/>
        <w:numPr>
          <w:ilvl w:val="0"/>
          <w:numId w:val="30"/>
        </w:numPr>
      </w:pPr>
      <w:proofErr w:type="spellStart"/>
      <w:r w:rsidRPr="00E808B0">
        <w:t>Device.existenceTime</w:t>
      </w:r>
      <w:proofErr w:type="spellEnd"/>
    </w:p>
    <w:p w14:paraId="69FED8C9" w14:textId="77777777" w:rsidR="001A7BE9" w:rsidRPr="00E808B0" w:rsidRDefault="001A7BE9" w:rsidP="007033A9">
      <w:pPr>
        <w:pStyle w:val="ListBullet3"/>
        <w:numPr>
          <w:ilvl w:val="0"/>
          <w:numId w:val="30"/>
        </w:numPr>
      </w:pPr>
      <w:proofErr w:type="spellStart"/>
      <w:r w:rsidRPr="00E808B0">
        <w:lastRenderedPageBreak/>
        <w:t>Acknowledgement.messageWaitingNumber</w:t>
      </w:r>
      <w:proofErr w:type="spellEnd"/>
    </w:p>
    <w:p w14:paraId="70CF81B7" w14:textId="77777777" w:rsidR="001A7BE9" w:rsidRPr="00E808B0" w:rsidRDefault="001A7BE9" w:rsidP="007033A9">
      <w:pPr>
        <w:pStyle w:val="ListBullet3"/>
        <w:numPr>
          <w:ilvl w:val="0"/>
          <w:numId w:val="30"/>
        </w:numPr>
      </w:pPr>
      <w:proofErr w:type="spellStart"/>
      <w:r w:rsidRPr="00E808B0">
        <w:t>Acknowledgement.messageWaitingPriorityCode</w:t>
      </w:r>
      <w:proofErr w:type="spellEnd"/>
    </w:p>
    <w:p w14:paraId="63B03C7E" w14:textId="77777777" w:rsidR="001A7BE9" w:rsidRPr="00E808B0" w:rsidRDefault="001A7BE9" w:rsidP="007033A9">
      <w:pPr>
        <w:pStyle w:val="ListBullet2"/>
        <w:numPr>
          <w:ilvl w:val="0"/>
          <w:numId w:val="29"/>
        </w:numPr>
      </w:pPr>
      <w:r w:rsidRPr="00E808B0">
        <w:t>The following optional classes have been omitted:</w:t>
      </w:r>
    </w:p>
    <w:p w14:paraId="7B0DA714" w14:textId="77777777" w:rsidR="001A7BE9" w:rsidRPr="00E808B0" w:rsidRDefault="001A7BE9" w:rsidP="007033A9">
      <w:pPr>
        <w:pStyle w:val="ListBullet3"/>
        <w:numPr>
          <w:ilvl w:val="0"/>
          <w:numId w:val="30"/>
        </w:numPr>
      </w:pPr>
      <w:proofErr w:type="spellStart"/>
      <w:r w:rsidRPr="00E808B0">
        <w:t>AttentionLine</w:t>
      </w:r>
      <w:proofErr w:type="spellEnd"/>
    </w:p>
    <w:p w14:paraId="55CFAD64" w14:textId="77777777" w:rsidR="001A7BE9" w:rsidRPr="00E808B0" w:rsidRDefault="001A7BE9" w:rsidP="007033A9">
      <w:pPr>
        <w:pStyle w:val="ListBullet3"/>
        <w:numPr>
          <w:ilvl w:val="0"/>
          <w:numId w:val="30"/>
        </w:numPr>
      </w:pPr>
      <w:proofErr w:type="spellStart"/>
      <w:r w:rsidRPr="00E808B0">
        <w:t>RespondTo</w:t>
      </w:r>
      <w:proofErr w:type="spellEnd"/>
    </w:p>
    <w:p w14:paraId="1B3BAA60" w14:textId="77777777" w:rsidR="001A7BE9" w:rsidRPr="00E808B0" w:rsidRDefault="001A7BE9" w:rsidP="007033A9">
      <w:pPr>
        <w:pStyle w:val="ListBullet3"/>
        <w:numPr>
          <w:ilvl w:val="0"/>
          <w:numId w:val="30"/>
        </w:numPr>
      </w:pPr>
      <w:proofErr w:type="spellStart"/>
      <w:r w:rsidRPr="00E808B0">
        <w:t>LocatedEntity</w:t>
      </w:r>
      <w:proofErr w:type="spellEnd"/>
    </w:p>
    <w:p w14:paraId="5B03DE92" w14:textId="77777777" w:rsidR="001A7BE9" w:rsidRPr="00E808B0" w:rsidRDefault="001A7BE9" w:rsidP="007033A9">
      <w:pPr>
        <w:pStyle w:val="ListBullet3"/>
        <w:numPr>
          <w:ilvl w:val="0"/>
          <w:numId w:val="30"/>
        </w:numPr>
      </w:pPr>
      <w:proofErr w:type="spellStart"/>
      <w:proofErr w:type="gramStart"/>
      <w:r w:rsidRPr="00E808B0">
        <w:t>scopedRole</w:t>
      </w:r>
      <w:proofErr w:type="spellEnd"/>
      <w:r w:rsidRPr="00E808B0">
        <w:t>(</w:t>
      </w:r>
      <w:proofErr w:type="gramEnd"/>
      <w:r w:rsidRPr="00E808B0">
        <w:t>Organization)</w:t>
      </w:r>
    </w:p>
    <w:p w14:paraId="3E7E5BA2" w14:textId="77777777" w:rsidR="001A7BE9" w:rsidRPr="00E808B0" w:rsidRDefault="001A7BE9" w:rsidP="007033A9">
      <w:pPr>
        <w:pStyle w:val="ListBullet2"/>
        <w:numPr>
          <w:ilvl w:val="0"/>
          <w:numId w:val="29"/>
        </w:numPr>
      </w:pPr>
      <w:r w:rsidRPr="00E808B0">
        <w:t>The following constraints have been applied:</w:t>
      </w:r>
    </w:p>
    <w:p w14:paraId="108E3277" w14:textId="77777777" w:rsidR="001A7BE9" w:rsidRPr="00E808B0" w:rsidRDefault="001A7BE9" w:rsidP="007033A9">
      <w:pPr>
        <w:pStyle w:val="ListBullet3"/>
        <w:numPr>
          <w:ilvl w:val="0"/>
          <w:numId w:val="30"/>
        </w:numPr>
      </w:pPr>
      <w:proofErr w:type="spellStart"/>
      <w:r w:rsidRPr="00E808B0">
        <w:t>Message.acceptAckCode</w:t>
      </w:r>
      <w:proofErr w:type="spellEnd"/>
      <w:r w:rsidRPr="00E808B0">
        <w:t xml:space="preserve"> is fixed to NE (don't ack an ack)</w:t>
      </w:r>
    </w:p>
    <w:p w14:paraId="3A32C630" w14:textId="77777777" w:rsidR="001A7BE9" w:rsidRPr="00E808B0" w:rsidRDefault="001A7BE9" w:rsidP="007033A9">
      <w:pPr>
        <w:pStyle w:val="ListBullet3"/>
        <w:numPr>
          <w:ilvl w:val="0"/>
          <w:numId w:val="30"/>
        </w:numPr>
      </w:pPr>
      <w:r w:rsidRPr="00E808B0">
        <w:t>Acknowledgment is a required class</w:t>
      </w:r>
    </w:p>
    <w:p w14:paraId="48E9F9CD" w14:textId="77777777" w:rsidR="001A7BE9" w:rsidRPr="00E808B0" w:rsidRDefault="001A7BE9"/>
    <w:p w14:paraId="5321098F" w14:textId="77777777" w:rsidR="001A7BE9" w:rsidRPr="00E808B0" w:rsidRDefault="00E71080">
      <w:pPr>
        <w:keepNext/>
      </w:pPr>
      <w:r w:rsidRPr="00E808B0">
        <w:rPr>
          <w:noProof/>
        </w:rPr>
        <w:drawing>
          <wp:inline distT="0" distB="0" distL="0" distR="0" wp14:anchorId="0FC31349" wp14:editId="49C786E0">
            <wp:extent cx="5947410" cy="3619500"/>
            <wp:effectExtent l="0" t="0" r="0" b="0"/>
            <wp:docPr id="5" name="Picture 5" descr="MCCI_RM0002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CI_RM000200IH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7410" cy="3619500"/>
                    </a:xfrm>
                    <a:prstGeom prst="rect">
                      <a:avLst/>
                    </a:prstGeom>
                    <a:noFill/>
                    <a:ln>
                      <a:noFill/>
                    </a:ln>
                  </pic:spPr>
                </pic:pic>
              </a:graphicData>
            </a:graphic>
          </wp:inline>
        </w:drawing>
      </w:r>
    </w:p>
    <w:p w14:paraId="357895DB" w14:textId="77777777" w:rsidR="001A7BE9" w:rsidRPr="00E808B0" w:rsidRDefault="001A7BE9">
      <w:pPr>
        <w:pStyle w:val="FigureTitle"/>
        <w:rPr>
          <w:noProof w:val="0"/>
        </w:rPr>
      </w:pPr>
      <w:r w:rsidRPr="00E808B0">
        <w:rPr>
          <w:noProof w:val="0"/>
        </w:rPr>
        <w:t>Figure O.1.2-1: Message Information Mode;</w:t>
      </w:r>
    </w:p>
    <w:p w14:paraId="6D6A463E" w14:textId="77777777" w:rsidR="001A7BE9" w:rsidRPr="00E808B0" w:rsidRDefault="001A7BE9">
      <w:r w:rsidRPr="00E808B0">
        <w:t>The attributes of this model are described in the following table:</w:t>
      </w:r>
    </w:p>
    <w:p w14:paraId="58B01113" w14:textId="77777777" w:rsidR="001A7BE9" w:rsidRPr="00E808B0" w:rsidRDefault="001A7BE9">
      <w:pPr>
        <w:pStyle w:val="TableTitle"/>
        <w:rPr>
          <w:noProof w:val="0"/>
        </w:rPr>
      </w:pPr>
      <w:r w:rsidRPr="00E808B0">
        <w:rPr>
          <w:noProof w:val="0"/>
        </w:rPr>
        <w:lastRenderedPageBreak/>
        <w:t>Table O.1.2-1: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E808B0" w14:paraId="49389A0E" w14:textId="77777777">
        <w:trPr>
          <w:trHeight w:val="525"/>
          <w:tblHeader/>
          <w:jc w:val="center"/>
        </w:trPr>
        <w:tc>
          <w:tcPr>
            <w:tcW w:w="3163" w:type="dxa"/>
            <w:shd w:val="clear" w:color="auto" w:fill="D9D9D9"/>
          </w:tcPr>
          <w:p w14:paraId="758BF757" w14:textId="77777777" w:rsidR="001A7BE9" w:rsidRPr="00E808B0" w:rsidRDefault="001A7BE9" w:rsidP="00C81D39">
            <w:pPr>
              <w:pStyle w:val="TableEntryHeader"/>
            </w:pPr>
            <w:r w:rsidRPr="00E808B0">
              <w:t>MCCI_HD000200IHE</w:t>
            </w:r>
            <w:r w:rsidRPr="00E808B0">
              <w:br/>
              <w:t>Send Accept Acknowledgement</w:t>
            </w:r>
          </w:p>
        </w:tc>
        <w:tc>
          <w:tcPr>
            <w:tcW w:w="6590" w:type="dxa"/>
            <w:shd w:val="clear" w:color="auto" w:fill="D9D9D9"/>
          </w:tcPr>
          <w:p w14:paraId="159CC4F6" w14:textId="77777777" w:rsidR="001A7BE9" w:rsidRPr="00E808B0" w:rsidRDefault="001A7BE9" w:rsidP="00C81D39">
            <w:pPr>
              <w:pStyle w:val="TableEntryHeader"/>
            </w:pPr>
            <w:r w:rsidRPr="00E808B0">
              <w:t>This HMD extract defines the transmission wrapper used to send HL7 V3 Accept Acknowledgement.</w:t>
            </w:r>
          </w:p>
          <w:p w14:paraId="3A3CCAB0" w14:textId="77777777" w:rsidR="001A7BE9" w:rsidRPr="00E808B0" w:rsidRDefault="001A7BE9" w:rsidP="00DF427D">
            <w:pPr>
              <w:pStyle w:val="TableEntryHeader"/>
            </w:pPr>
            <w:r w:rsidRPr="00E808B0">
              <w:t>Derived from Figure O.1.2-1 (MCCI_RM000200IHE)</w:t>
            </w:r>
          </w:p>
        </w:tc>
      </w:tr>
      <w:tr w:rsidR="001A7BE9" w:rsidRPr="00E808B0" w14:paraId="6B2589D2" w14:textId="77777777">
        <w:trPr>
          <w:jc w:val="center"/>
        </w:trPr>
        <w:tc>
          <w:tcPr>
            <w:tcW w:w="3163" w:type="dxa"/>
          </w:tcPr>
          <w:p w14:paraId="1B7AD5F1" w14:textId="77777777" w:rsidR="001A7BE9" w:rsidRPr="00E808B0" w:rsidRDefault="001A7BE9">
            <w:pPr>
              <w:pStyle w:val="TableEntry"/>
              <w:rPr>
                <w:b/>
                <w:noProof w:val="0"/>
              </w:rPr>
            </w:pPr>
            <w:r w:rsidRPr="00E808B0">
              <w:rPr>
                <w:b/>
                <w:noProof w:val="0"/>
              </w:rPr>
              <w:t>Message</w:t>
            </w:r>
          </w:p>
        </w:tc>
        <w:tc>
          <w:tcPr>
            <w:tcW w:w="6590" w:type="dxa"/>
          </w:tcPr>
          <w:p w14:paraId="526E43A2"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4471AB20" w14:textId="77777777">
        <w:trPr>
          <w:jc w:val="center"/>
        </w:trPr>
        <w:tc>
          <w:tcPr>
            <w:tcW w:w="3163" w:type="dxa"/>
          </w:tcPr>
          <w:p w14:paraId="1A2533AE" w14:textId="77777777" w:rsidR="001A7BE9" w:rsidRPr="00E808B0" w:rsidRDefault="001A7BE9">
            <w:pPr>
              <w:pStyle w:val="TableEntry"/>
              <w:rPr>
                <w:noProof w:val="0"/>
              </w:rPr>
            </w:pPr>
            <w:r w:rsidRPr="00E808B0">
              <w:rPr>
                <w:noProof w:val="0"/>
              </w:rPr>
              <w:t>id [1..1] (M)</w:t>
            </w:r>
            <w:r w:rsidRPr="00E808B0">
              <w:rPr>
                <w:noProof w:val="0"/>
              </w:rPr>
              <w:br/>
            </w:r>
            <w:hyperlink r:id="rId80" w:anchor="Transmission-cls" w:history="1">
              <w:r w:rsidRPr="00E808B0">
                <w:rPr>
                  <w:noProof w:val="0"/>
                </w:rPr>
                <w:t>Transmission</w:t>
              </w:r>
            </w:hyperlink>
            <w:r w:rsidRPr="00E808B0">
              <w:rPr>
                <w:noProof w:val="0"/>
              </w:rPr>
              <w:t> (</w:t>
            </w:r>
            <w:hyperlink r:id="rId81" w:anchor="dt-II" w:history="1">
              <w:r w:rsidRPr="00E808B0">
                <w:rPr>
                  <w:noProof w:val="0"/>
                </w:rPr>
                <w:t>II</w:t>
              </w:r>
            </w:hyperlink>
            <w:r w:rsidRPr="00E808B0">
              <w:rPr>
                <w:noProof w:val="0"/>
              </w:rPr>
              <w:t>)</w:t>
            </w:r>
          </w:p>
        </w:tc>
        <w:tc>
          <w:tcPr>
            <w:tcW w:w="6590" w:type="dxa"/>
          </w:tcPr>
          <w:p w14:paraId="203C4D64" w14:textId="77777777" w:rsidR="001A7BE9" w:rsidRPr="00E808B0" w:rsidRDefault="001A7BE9">
            <w:pPr>
              <w:pStyle w:val="TableEntry"/>
              <w:rPr>
                <w:noProof w:val="0"/>
              </w:rPr>
            </w:pPr>
            <w:r w:rsidRPr="00E808B0">
              <w:rPr>
                <w:noProof w:val="0"/>
              </w:rPr>
              <w:t>Unique message ID of the acknowledgment</w:t>
            </w:r>
          </w:p>
        </w:tc>
      </w:tr>
      <w:tr w:rsidR="001A7BE9" w:rsidRPr="00E808B0" w14:paraId="284E2DE9" w14:textId="77777777">
        <w:trPr>
          <w:jc w:val="center"/>
        </w:trPr>
        <w:tc>
          <w:tcPr>
            <w:tcW w:w="3163" w:type="dxa"/>
          </w:tcPr>
          <w:p w14:paraId="57BED47F" w14:textId="77777777" w:rsidR="001A7BE9" w:rsidRPr="00E808B0" w:rsidRDefault="001A7BE9">
            <w:pPr>
              <w:pStyle w:val="TableEntry"/>
              <w:rPr>
                <w:noProof w:val="0"/>
              </w:rPr>
            </w:pPr>
            <w:proofErr w:type="spellStart"/>
            <w:r w:rsidRPr="00E808B0">
              <w:rPr>
                <w:noProof w:val="0"/>
              </w:rPr>
              <w:t>creationTime</w:t>
            </w:r>
            <w:proofErr w:type="spellEnd"/>
            <w:r w:rsidRPr="00E808B0">
              <w:rPr>
                <w:noProof w:val="0"/>
              </w:rPr>
              <w:t xml:space="preserve"> [1..1] (M)</w:t>
            </w:r>
            <w:r w:rsidRPr="00E808B0">
              <w:rPr>
                <w:noProof w:val="0"/>
              </w:rPr>
              <w:br/>
            </w:r>
            <w:hyperlink r:id="rId82" w:anchor="Transmission-cls" w:history="1">
              <w:r w:rsidRPr="00E808B0">
                <w:rPr>
                  <w:noProof w:val="0"/>
                </w:rPr>
                <w:t>Transmission</w:t>
              </w:r>
            </w:hyperlink>
            <w:r w:rsidRPr="00E808B0">
              <w:rPr>
                <w:noProof w:val="0"/>
              </w:rPr>
              <w:t> (</w:t>
            </w:r>
            <w:hyperlink r:id="rId83" w:anchor="dt-TS" w:history="1">
              <w:r w:rsidRPr="00E808B0">
                <w:rPr>
                  <w:noProof w:val="0"/>
                </w:rPr>
                <w:t>TS</w:t>
              </w:r>
            </w:hyperlink>
            <w:r w:rsidRPr="00E808B0">
              <w:rPr>
                <w:noProof w:val="0"/>
              </w:rPr>
              <w:t>)</w:t>
            </w:r>
          </w:p>
        </w:tc>
        <w:tc>
          <w:tcPr>
            <w:tcW w:w="6590" w:type="dxa"/>
          </w:tcPr>
          <w:p w14:paraId="4EEAFF3A"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769D2926" w14:textId="77777777">
        <w:trPr>
          <w:jc w:val="center"/>
        </w:trPr>
        <w:tc>
          <w:tcPr>
            <w:tcW w:w="3163" w:type="dxa"/>
          </w:tcPr>
          <w:p w14:paraId="5A441551" w14:textId="77777777" w:rsidR="001A7BE9" w:rsidRPr="00E808B0" w:rsidRDefault="001A7BE9">
            <w:pPr>
              <w:pStyle w:val="TableEntry"/>
              <w:rPr>
                <w:noProof w:val="0"/>
              </w:rPr>
            </w:pPr>
            <w:proofErr w:type="spellStart"/>
            <w:r w:rsidRPr="00E808B0">
              <w:rPr>
                <w:noProof w:val="0"/>
              </w:rPr>
              <w:t>versionCode</w:t>
            </w:r>
            <w:proofErr w:type="spellEnd"/>
            <w:r w:rsidRPr="00E808B0">
              <w:rPr>
                <w:noProof w:val="0"/>
              </w:rPr>
              <w:t xml:space="preserve"> [0..1]</w:t>
            </w:r>
            <w:r w:rsidRPr="00E808B0">
              <w:rPr>
                <w:noProof w:val="0"/>
              </w:rPr>
              <w:br/>
            </w:r>
            <w:hyperlink r:id="rId84" w:anchor="Message-cls" w:history="1">
              <w:r w:rsidRPr="00E808B0">
                <w:rPr>
                  <w:noProof w:val="0"/>
                </w:rPr>
                <w:t>Message</w:t>
              </w:r>
            </w:hyperlink>
            <w:r w:rsidRPr="00E808B0">
              <w:rPr>
                <w:noProof w:val="0"/>
              </w:rPr>
              <w:t> (</w:t>
            </w:r>
            <w:hyperlink r:id="rId85" w:anchor="dt-CS" w:history="1">
              <w:r w:rsidRPr="00E808B0">
                <w:rPr>
                  <w:noProof w:val="0"/>
                </w:rPr>
                <w:t>CS</w:t>
              </w:r>
            </w:hyperlink>
            <w:r w:rsidRPr="00E808B0">
              <w:rPr>
                <w:noProof w:val="0"/>
              </w:rPr>
              <w:t>) {CNE:</w:t>
            </w:r>
            <w:hyperlink r:id="rId86" w:anchor="HL7StandardVersionCode" w:history="1">
              <w:r w:rsidRPr="00E808B0">
                <w:rPr>
                  <w:noProof w:val="0"/>
                </w:rPr>
                <w:t>HL7StandardVersionCode</w:t>
              </w:r>
            </w:hyperlink>
            <w:r w:rsidRPr="00E808B0">
              <w:rPr>
                <w:noProof w:val="0"/>
              </w:rPr>
              <w:t>, default= "V3PR1"}</w:t>
            </w:r>
          </w:p>
        </w:tc>
        <w:tc>
          <w:tcPr>
            <w:tcW w:w="6590" w:type="dxa"/>
          </w:tcPr>
          <w:p w14:paraId="00F29DD2"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288D5FF5" w14:textId="77777777">
        <w:trPr>
          <w:jc w:val="center"/>
        </w:trPr>
        <w:tc>
          <w:tcPr>
            <w:tcW w:w="3163" w:type="dxa"/>
          </w:tcPr>
          <w:p w14:paraId="064088ED" w14:textId="77777777" w:rsidR="001A7BE9" w:rsidRPr="00E808B0" w:rsidRDefault="001A7BE9">
            <w:pPr>
              <w:pStyle w:val="TableEntry"/>
              <w:rPr>
                <w:noProof w:val="0"/>
              </w:rPr>
            </w:pPr>
            <w:proofErr w:type="spellStart"/>
            <w:r w:rsidRPr="00E808B0">
              <w:rPr>
                <w:noProof w:val="0"/>
              </w:rPr>
              <w:t>interactionId</w:t>
            </w:r>
            <w:proofErr w:type="spellEnd"/>
            <w:r w:rsidRPr="00E808B0">
              <w:rPr>
                <w:noProof w:val="0"/>
              </w:rPr>
              <w:t xml:space="preserve"> [1..1] (M)</w:t>
            </w:r>
            <w:r w:rsidRPr="00E808B0">
              <w:rPr>
                <w:noProof w:val="0"/>
              </w:rPr>
              <w:br/>
            </w:r>
            <w:hyperlink r:id="rId87" w:anchor="Message-cls" w:history="1">
              <w:r w:rsidRPr="00E808B0">
                <w:rPr>
                  <w:noProof w:val="0"/>
                </w:rPr>
                <w:t>Message</w:t>
              </w:r>
            </w:hyperlink>
            <w:r w:rsidRPr="00E808B0">
              <w:rPr>
                <w:noProof w:val="0"/>
              </w:rPr>
              <w:t> (</w:t>
            </w:r>
            <w:hyperlink r:id="rId88" w:anchor="dt-II" w:history="1">
              <w:r w:rsidRPr="00E808B0">
                <w:rPr>
                  <w:noProof w:val="0"/>
                </w:rPr>
                <w:t>II</w:t>
              </w:r>
            </w:hyperlink>
            <w:r w:rsidRPr="00E808B0">
              <w:rPr>
                <w:noProof w:val="0"/>
              </w:rPr>
              <w:t>)</w:t>
            </w:r>
          </w:p>
        </w:tc>
        <w:tc>
          <w:tcPr>
            <w:tcW w:w="6590" w:type="dxa"/>
          </w:tcPr>
          <w:p w14:paraId="74D19D53"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13B27DA5" w14:textId="77777777">
        <w:trPr>
          <w:jc w:val="center"/>
        </w:trPr>
        <w:tc>
          <w:tcPr>
            <w:tcW w:w="3163" w:type="dxa"/>
          </w:tcPr>
          <w:p w14:paraId="52A6F592" w14:textId="77777777" w:rsidR="001A7BE9" w:rsidRPr="00E808B0" w:rsidRDefault="001A7BE9">
            <w:pPr>
              <w:pStyle w:val="TableEntry"/>
              <w:rPr>
                <w:noProof w:val="0"/>
              </w:rPr>
            </w:pPr>
            <w:proofErr w:type="spellStart"/>
            <w:r w:rsidRPr="00E808B0">
              <w:rPr>
                <w:noProof w:val="0"/>
              </w:rPr>
              <w:t>processingCode</w:t>
            </w:r>
            <w:proofErr w:type="spellEnd"/>
            <w:r w:rsidRPr="00E808B0">
              <w:rPr>
                <w:noProof w:val="0"/>
              </w:rPr>
              <w:t xml:space="preserve"> [1..1] (M)</w:t>
            </w:r>
            <w:r w:rsidRPr="00E808B0">
              <w:rPr>
                <w:noProof w:val="0"/>
              </w:rPr>
              <w:br/>
            </w:r>
            <w:hyperlink r:id="rId89" w:anchor="Message-cls" w:history="1">
              <w:r w:rsidRPr="00E808B0">
                <w:rPr>
                  <w:noProof w:val="0"/>
                </w:rPr>
                <w:t>Message</w:t>
              </w:r>
            </w:hyperlink>
            <w:r w:rsidRPr="00E808B0">
              <w:rPr>
                <w:noProof w:val="0"/>
              </w:rPr>
              <w:t> (</w:t>
            </w:r>
            <w:hyperlink r:id="rId90" w:anchor="dt-CS" w:history="1">
              <w:r w:rsidRPr="00E808B0">
                <w:rPr>
                  <w:noProof w:val="0"/>
                </w:rPr>
                <w:t>CS</w:t>
              </w:r>
            </w:hyperlink>
            <w:r w:rsidRPr="00E808B0">
              <w:rPr>
                <w:noProof w:val="0"/>
              </w:rPr>
              <w:t>) {</w:t>
            </w:r>
            <w:proofErr w:type="spellStart"/>
            <w:r w:rsidRPr="00E808B0">
              <w:rPr>
                <w:noProof w:val="0"/>
              </w:rPr>
              <w:t>CNE:</w:t>
            </w:r>
            <w:hyperlink r:id="rId91" w:anchor="ProcessingID" w:history="1">
              <w:r w:rsidRPr="00E808B0">
                <w:rPr>
                  <w:noProof w:val="0"/>
                </w:rPr>
                <w:t>ProcessingID</w:t>
              </w:r>
              <w:proofErr w:type="spellEnd"/>
            </w:hyperlink>
            <w:r w:rsidRPr="00E808B0">
              <w:rPr>
                <w:noProof w:val="0"/>
              </w:rPr>
              <w:t>}</w:t>
            </w:r>
          </w:p>
        </w:tc>
        <w:tc>
          <w:tcPr>
            <w:tcW w:w="6590" w:type="dxa"/>
          </w:tcPr>
          <w:p w14:paraId="6A27CB63"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280A5DC6" w14:textId="77777777">
        <w:trPr>
          <w:jc w:val="center"/>
        </w:trPr>
        <w:tc>
          <w:tcPr>
            <w:tcW w:w="3163" w:type="dxa"/>
          </w:tcPr>
          <w:p w14:paraId="418ACCE7" w14:textId="77777777" w:rsidR="001A7BE9" w:rsidRPr="00E808B0" w:rsidRDefault="001A7BE9">
            <w:pPr>
              <w:pStyle w:val="TableEntry"/>
              <w:rPr>
                <w:noProof w:val="0"/>
              </w:rPr>
            </w:pPr>
            <w:proofErr w:type="spellStart"/>
            <w:r w:rsidRPr="00E808B0">
              <w:rPr>
                <w:noProof w:val="0"/>
              </w:rPr>
              <w:t>processingModeCode</w:t>
            </w:r>
            <w:proofErr w:type="spellEnd"/>
            <w:r w:rsidRPr="00E808B0">
              <w:rPr>
                <w:noProof w:val="0"/>
              </w:rPr>
              <w:t xml:space="preserve"> [1..1] (M)</w:t>
            </w:r>
            <w:r w:rsidRPr="00E808B0">
              <w:rPr>
                <w:noProof w:val="0"/>
              </w:rPr>
              <w:br/>
            </w:r>
            <w:hyperlink r:id="rId92" w:anchor="Message-cls" w:history="1">
              <w:r w:rsidRPr="00E808B0">
                <w:rPr>
                  <w:noProof w:val="0"/>
                </w:rPr>
                <w:t>Message</w:t>
              </w:r>
            </w:hyperlink>
            <w:r w:rsidRPr="00E808B0">
              <w:rPr>
                <w:noProof w:val="0"/>
              </w:rPr>
              <w:t> (</w:t>
            </w:r>
            <w:hyperlink r:id="rId93" w:anchor="dt-CS" w:history="1">
              <w:r w:rsidRPr="00E808B0">
                <w:rPr>
                  <w:noProof w:val="0"/>
                </w:rPr>
                <w:t>CS</w:t>
              </w:r>
            </w:hyperlink>
            <w:r w:rsidRPr="00E808B0">
              <w:rPr>
                <w:noProof w:val="0"/>
              </w:rPr>
              <w:t>) {</w:t>
            </w:r>
            <w:proofErr w:type="spellStart"/>
            <w:r w:rsidRPr="00E808B0">
              <w:rPr>
                <w:noProof w:val="0"/>
              </w:rPr>
              <w:t>CNE:</w:t>
            </w:r>
            <w:hyperlink r:id="rId94" w:anchor="ProcessingMode" w:history="1">
              <w:r w:rsidRPr="00E808B0">
                <w:rPr>
                  <w:noProof w:val="0"/>
                </w:rPr>
                <w:t>ProcessingMode</w:t>
              </w:r>
              <w:proofErr w:type="spellEnd"/>
            </w:hyperlink>
            <w:r w:rsidRPr="00E808B0">
              <w:rPr>
                <w:noProof w:val="0"/>
              </w:rPr>
              <w:t>}</w:t>
            </w:r>
          </w:p>
        </w:tc>
        <w:tc>
          <w:tcPr>
            <w:tcW w:w="6590" w:type="dxa"/>
          </w:tcPr>
          <w:p w14:paraId="04E388F9"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7D59D8F1" w14:textId="77777777">
        <w:trPr>
          <w:jc w:val="center"/>
        </w:trPr>
        <w:tc>
          <w:tcPr>
            <w:tcW w:w="3163" w:type="dxa"/>
          </w:tcPr>
          <w:p w14:paraId="30BC39F1" w14:textId="77777777" w:rsidR="001A7BE9" w:rsidRPr="00E808B0" w:rsidRDefault="001A7BE9">
            <w:pPr>
              <w:pStyle w:val="TableEntry"/>
              <w:rPr>
                <w:noProof w:val="0"/>
              </w:rPr>
            </w:pPr>
            <w:proofErr w:type="spellStart"/>
            <w:r w:rsidRPr="00E808B0">
              <w:rPr>
                <w:noProof w:val="0"/>
              </w:rPr>
              <w:t>acceptAckCode</w:t>
            </w:r>
            <w:proofErr w:type="spellEnd"/>
            <w:r w:rsidRPr="00E808B0">
              <w:rPr>
                <w:noProof w:val="0"/>
              </w:rPr>
              <w:t xml:space="preserve"> [1..1] (M)</w:t>
            </w:r>
            <w:r w:rsidRPr="00E808B0">
              <w:rPr>
                <w:noProof w:val="0"/>
              </w:rPr>
              <w:br/>
            </w:r>
            <w:hyperlink r:id="rId95" w:anchor="Message-cls" w:history="1">
              <w:r w:rsidRPr="00E808B0">
                <w:rPr>
                  <w:noProof w:val="0"/>
                </w:rPr>
                <w:t>Message</w:t>
              </w:r>
            </w:hyperlink>
            <w:r w:rsidRPr="00E808B0">
              <w:rPr>
                <w:noProof w:val="0"/>
              </w:rPr>
              <w:t> (</w:t>
            </w:r>
            <w:hyperlink r:id="rId96" w:anchor="dt-CS" w:history="1">
              <w:r w:rsidRPr="00E808B0">
                <w:rPr>
                  <w:noProof w:val="0"/>
                </w:rPr>
                <w:t>CS</w:t>
              </w:r>
            </w:hyperlink>
            <w:r w:rsidRPr="00E808B0">
              <w:rPr>
                <w:noProof w:val="0"/>
              </w:rPr>
              <w:t>) {</w:t>
            </w:r>
            <w:proofErr w:type="spellStart"/>
            <w:r w:rsidRPr="00E808B0">
              <w:rPr>
                <w:noProof w:val="0"/>
              </w:rPr>
              <w:t>CNE:</w:t>
            </w:r>
            <w:hyperlink r:id="rId97" w:anchor="AcknowledgementCondition" w:history="1">
              <w:r w:rsidRPr="00E808B0">
                <w:rPr>
                  <w:noProof w:val="0"/>
                </w:rPr>
                <w:t>AcknowledgementCondition</w:t>
              </w:r>
              <w:proofErr w:type="spellEnd"/>
            </w:hyperlink>
            <w:r w:rsidRPr="00E808B0">
              <w:rPr>
                <w:noProof w:val="0"/>
              </w:rPr>
              <w:t>, fixed="NE"}</w:t>
            </w:r>
          </w:p>
        </w:tc>
        <w:tc>
          <w:tcPr>
            <w:tcW w:w="6590" w:type="dxa"/>
          </w:tcPr>
          <w:p w14:paraId="40079131"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E808B0" w14:paraId="3568A536" w14:textId="77777777">
        <w:trPr>
          <w:jc w:val="center"/>
        </w:trPr>
        <w:tc>
          <w:tcPr>
            <w:tcW w:w="3163" w:type="dxa"/>
          </w:tcPr>
          <w:p w14:paraId="7AE49513" w14:textId="77777777" w:rsidR="001A7BE9" w:rsidRPr="00E808B0" w:rsidRDefault="001A7BE9">
            <w:pPr>
              <w:pStyle w:val="TableEntry"/>
              <w:rPr>
                <w:b/>
                <w:noProof w:val="0"/>
              </w:rPr>
            </w:pPr>
            <w:r w:rsidRPr="00E808B0">
              <w:rPr>
                <w:b/>
                <w:noProof w:val="0"/>
              </w:rPr>
              <w:t>Sender</w:t>
            </w:r>
          </w:p>
        </w:tc>
        <w:tc>
          <w:tcPr>
            <w:tcW w:w="6590" w:type="dxa"/>
          </w:tcPr>
          <w:p w14:paraId="2E38001A" w14:textId="77777777" w:rsidR="001A7BE9" w:rsidRPr="00E808B0" w:rsidRDefault="001A7BE9">
            <w:pPr>
              <w:pStyle w:val="TableEntry"/>
              <w:rPr>
                <w:noProof w:val="0"/>
              </w:rPr>
            </w:pPr>
            <w:r w:rsidRPr="00E808B0">
              <w:rPr>
                <w:noProof w:val="0"/>
              </w:rPr>
              <w:t>The sender is the one which is acknowledging the receipt of a message</w:t>
            </w:r>
          </w:p>
        </w:tc>
      </w:tr>
      <w:tr w:rsidR="001A7BE9" w:rsidRPr="00E808B0" w14:paraId="5017F976" w14:textId="77777777">
        <w:trPr>
          <w:jc w:val="center"/>
        </w:trPr>
        <w:tc>
          <w:tcPr>
            <w:tcW w:w="3163" w:type="dxa"/>
          </w:tcPr>
          <w:p w14:paraId="0A96D233"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98" w:anchor="CommunicationFunction-cls" w:history="1">
              <w:proofErr w:type="spellStart"/>
              <w:r w:rsidRPr="00E808B0">
                <w:rPr>
                  <w:noProof w:val="0"/>
                </w:rPr>
                <w:t>CommunicationFunction</w:t>
              </w:r>
              <w:proofErr w:type="spellEnd"/>
            </w:hyperlink>
            <w:r w:rsidRPr="00E808B0">
              <w:rPr>
                <w:noProof w:val="0"/>
              </w:rPr>
              <w:t> (</w:t>
            </w:r>
            <w:hyperlink r:id="rId99" w:anchor="dt-CS" w:history="1">
              <w:r w:rsidRPr="00E808B0">
                <w:rPr>
                  <w:noProof w:val="0"/>
                </w:rPr>
                <w:t>CS</w:t>
              </w:r>
            </w:hyperlink>
            <w:r w:rsidRPr="00E808B0">
              <w:rPr>
                <w:noProof w:val="0"/>
              </w:rPr>
              <w:t>) {CNE:</w:t>
            </w:r>
            <w:hyperlink r:id="rId100" w:anchor="C-0-T16031-C16032-cpt" w:history="1">
              <w:r w:rsidRPr="00E808B0">
                <w:rPr>
                  <w:noProof w:val="0"/>
                </w:rPr>
                <w:t>SND</w:t>
              </w:r>
            </w:hyperlink>
            <w:r w:rsidRPr="00E808B0">
              <w:rPr>
                <w:noProof w:val="0"/>
              </w:rPr>
              <w:t>, fixed value= "SND"}</w:t>
            </w:r>
          </w:p>
        </w:tc>
        <w:tc>
          <w:tcPr>
            <w:tcW w:w="6590" w:type="dxa"/>
          </w:tcPr>
          <w:p w14:paraId="570AB03D"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3B30D0A0" w14:textId="77777777">
        <w:trPr>
          <w:jc w:val="center"/>
        </w:trPr>
        <w:tc>
          <w:tcPr>
            <w:tcW w:w="3163" w:type="dxa"/>
          </w:tcPr>
          <w:p w14:paraId="42CA13E3" w14:textId="77777777" w:rsidR="001A7BE9" w:rsidRPr="00E808B0" w:rsidRDefault="001A7BE9">
            <w:pPr>
              <w:pStyle w:val="TableEntry"/>
              <w:rPr>
                <w:b/>
                <w:noProof w:val="0"/>
              </w:rPr>
            </w:pPr>
            <w:r w:rsidRPr="00E808B0">
              <w:rPr>
                <w:b/>
                <w:noProof w:val="0"/>
              </w:rPr>
              <w:t>Receiver</w:t>
            </w:r>
          </w:p>
        </w:tc>
        <w:tc>
          <w:tcPr>
            <w:tcW w:w="6590" w:type="dxa"/>
          </w:tcPr>
          <w:p w14:paraId="5D69B425" w14:textId="77777777" w:rsidR="001A7BE9" w:rsidRPr="00E808B0" w:rsidRDefault="001A7BE9">
            <w:pPr>
              <w:pStyle w:val="TableEntry"/>
              <w:rPr>
                <w:noProof w:val="0"/>
              </w:rPr>
            </w:pPr>
            <w:r w:rsidRPr="00E808B0">
              <w:rPr>
                <w:noProof w:val="0"/>
              </w:rPr>
              <w:t>The receiver in the one which sent the message being acknowledged</w:t>
            </w:r>
          </w:p>
        </w:tc>
      </w:tr>
      <w:tr w:rsidR="001A7BE9" w:rsidRPr="00E808B0" w14:paraId="24F01DE1" w14:textId="77777777">
        <w:trPr>
          <w:jc w:val="center"/>
        </w:trPr>
        <w:tc>
          <w:tcPr>
            <w:tcW w:w="3163" w:type="dxa"/>
          </w:tcPr>
          <w:p w14:paraId="5AC05427"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101" w:anchor="CommunicationFunction-cls" w:history="1">
              <w:proofErr w:type="spellStart"/>
              <w:r w:rsidRPr="00E808B0">
                <w:rPr>
                  <w:noProof w:val="0"/>
                </w:rPr>
                <w:t>CommunicationFunction</w:t>
              </w:r>
              <w:proofErr w:type="spellEnd"/>
            </w:hyperlink>
            <w:r w:rsidRPr="00E808B0">
              <w:rPr>
                <w:noProof w:val="0"/>
              </w:rPr>
              <w:t> (</w:t>
            </w:r>
            <w:hyperlink r:id="rId102" w:anchor="dt-CS" w:history="1">
              <w:r w:rsidRPr="00E808B0">
                <w:rPr>
                  <w:noProof w:val="0"/>
                </w:rPr>
                <w:t>CS</w:t>
              </w:r>
            </w:hyperlink>
            <w:r w:rsidRPr="00E808B0">
              <w:rPr>
                <w:noProof w:val="0"/>
              </w:rPr>
              <w:t>) {CNE:RCV, fixed value= "RCV"}</w:t>
            </w:r>
          </w:p>
        </w:tc>
        <w:tc>
          <w:tcPr>
            <w:tcW w:w="6590" w:type="dxa"/>
          </w:tcPr>
          <w:p w14:paraId="1F6947B1"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277ABF6A" w14:textId="77777777">
        <w:trPr>
          <w:jc w:val="center"/>
        </w:trPr>
        <w:tc>
          <w:tcPr>
            <w:tcW w:w="3163" w:type="dxa"/>
          </w:tcPr>
          <w:p w14:paraId="2AB70CA4" w14:textId="77777777" w:rsidR="001A7BE9" w:rsidRPr="00E808B0" w:rsidRDefault="001A7BE9">
            <w:pPr>
              <w:pStyle w:val="TableEntry"/>
              <w:rPr>
                <w:noProof w:val="0"/>
              </w:rPr>
            </w:pPr>
            <w:r w:rsidRPr="00E808B0">
              <w:rPr>
                <w:b/>
                <w:noProof w:val="0"/>
              </w:rPr>
              <w:t>Device</w:t>
            </w:r>
          </w:p>
        </w:tc>
        <w:tc>
          <w:tcPr>
            <w:tcW w:w="6590" w:type="dxa"/>
          </w:tcPr>
          <w:p w14:paraId="4B6CC97E" w14:textId="77777777" w:rsidR="001A7BE9" w:rsidRPr="00E808B0" w:rsidRDefault="001A7BE9">
            <w:pPr>
              <w:pStyle w:val="TableEntry"/>
              <w:rPr>
                <w:noProof w:val="0"/>
              </w:rPr>
            </w:pPr>
          </w:p>
        </w:tc>
      </w:tr>
      <w:tr w:rsidR="001A7BE9" w:rsidRPr="00E808B0" w14:paraId="6AAFA36C" w14:textId="77777777">
        <w:trPr>
          <w:jc w:val="center"/>
        </w:trPr>
        <w:tc>
          <w:tcPr>
            <w:tcW w:w="3163" w:type="dxa"/>
          </w:tcPr>
          <w:p w14:paraId="2B0E1AC7"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103" w:anchor="Entity-cls" w:history="1">
              <w:r w:rsidRPr="00E808B0">
                <w:rPr>
                  <w:noProof w:val="0"/>
                </w:rPr>
                <w:t>Entity</w:t>
              </w:r>
            </w:hyperlink>
            <w:r w:rsidRPr="00E808B0">
              <w:rPr>
                <w:noProof w:val="0"/>
              </w:rPr>
              <w:t> (</w:t>
            </w:r>
            <w:hyperlink r:id="rId104" w:anchor="dt-CS" w:history="1">
              <w:r w:rsidRPr="00E808B0">
                <w:rPr>
                  <w:noProof w:val="0"/>
                </w:rPr>
                <w:t>CS</w:t>
              </w:r>
            </w:hyperlink>
            <w:r w:rsidRPr="00E808B0">
              <w:rPr>
                <w:noProof w:val="0"/>
              </w:rPr>
              <w:t>) {CNE:</w:t>
            </w:r>
            <w:hyperlink r:id="rId105" w:anchor="C-0-T10882-S13922-S10883-S13934-S11623-cpt" w:history="1">
              <w:r w:rsidRPr="00E808B0">
                <w:rPr>
                  <w:noProof w:val="0"/>
                </w:rPr>
                <w:t>DEV</w:t>
              </w:r>
            </w:hyperlink>
            <w:r w:rsidRPr="00E808B0">
              <w:rPr>
                <w:noProof w:val="0"/>
              </w:rPr>
              <w:t>, default= "DEV"}</w:t>
            </w:r>
          </w:p>
        </w:tc>
        <w:tc>
          <w:tcPr>
            <w:tcW w:w="6590" w:type="dxa"/>
          </w:tcPr>
          <w:p w14:paraId="572612E4"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3F946542" w14:textId="77777777">
        <w:trPr>
          <w:jc w:val="center"/>
        </w:trPr>
        <w:tc>
          <w:tcPr>
            <w:tcW w:w="3163" w:type="dxa"/>
          </w:tcPr>
          <w:p w14:paraId="6F1D43F8"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106" w:anchor="Entity-cls" w:history="1">
              <w:r w:rsidRPr="00E808B0">
                <w:rPr>
                  <w:noProof w:val="0"/>
                </w:rPr>
                <w:t>Entity</w:t>
              </w:r>
            </w:hyperlink>
            <w:r w:rsidRPr="00E808B0">
              <w:rPr>
                <w:noProof w:val="0"/>
              </w:rPr>
              <w:t> (</w:t>
            </w:r>
            <w:hyperlink r:id="rId107" w:anchor="dt-CS" w:history="1">
              <w:r w:rsidRPr="00E808B0">
                <w:rPr>
                  <w:noProof w:val="0"/>
                </w:rPr>
                <w:t>CS</w:t>
              </w:r>
            </w:hyperlink>
            <w:r w:rsidRPr="00E808B0">
              <w:rPr>
                <w:noProof w:val="0"/>
              </w:rPr>
              <w:t>) {CNE:</w:t>
            </w:r>
            <w:hyperlink r:id="rId108" w:anchor="C-0-T10878-C10881-cpt" w:history="1">
              <w:r w:rsidRPr="00E808B0">
                <w:rPr>
                  <w:noProof w:val="0"/>
                </w:rPr>
                <w:t>INSTANCE</w:t>
              </w:r>
            </w:hyperlink>
            <w:r w:rsidRPr="00E808B0">
              <w:rPr>
                <w:noProof w:val="0"/>
              </w:rPr>
              <w:t>, fixed value= "INSTANCE"}</w:t>
            </w:r>
          </w:p>
        </w:tc>
        <w:tc>
          <w:tcPr>
            <w:tcW w:w="6590" w:type="dxa"/>
          </w:tcPr>
          <w:p w14:paraId="50C563D9"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451570DF" w14:textId="77777777">
        <w:trPr>
          <w:jc w:val="center"/>
        </w:trPr>
        <w:tc>
          <w:tcPr>
            <w:tcW w:w="3163" w:type="dxa"/>
          </w:tcPr>
          <w:p w14:paraId="3AFD5E42" w14:textId="77777777" w:rsidR="001A7BE9" w:rsidRPr="00E808B0" w:rsidRDefault="001A7BE9">
            <w:pPr>
              <w:pStyle w:val="TableEntry"/>
              <w:rPr>
                <w:noProof w:val="0"/>
              </w:rPr>
            </w:pPr>
            <w:r w:rsidRPr="00E808B0">
              <w:rPr>
                <w:noProof w:val="0"/>
              </w:rPr>
              <w:t>id [1..*] (M)</w:t>
            </w:r>
            <w:r w:rsidRPr="00E808B0">
              <w:rPr>
                <w:noProof w:val="0"/>
              </w:rPr>
              <w:br/>
            </w:r>
            <w:hyperlink r:id="rId109" w:anchor="Entity-cls" w:history="1">
              <w:r w:rsidRPr="00E808B0">
                <w:rPr>
                  <w:noProof w:val="0"/>
                </w:rPr>
                <w:t>Entity</w:t>
              </w:r>
            </w:hyperlink>
            <w:r w:rsidRPr="00E808B0">
              <w:rPr>
                <w:noProof w:val="0"/>
              </w:rPr>
              <w:t> (</w:t>
            </w:r>
            <w:hyperlink r:id="rId110" w:anchor="dt-SET" w:history="1">
              <w:r w:rsidRPr="00E808B0">
                <w:rPr>
                  <w:noProof w:val="0"/>
                </w:rPr>
                <w:t>SET</w:t>
              </w:r>
            </w:hyperlink>
            <w:r w:rsidRPr="00E808B0">
              <w:rPr>
                <w:noProof w:val="0"/>
              </w:rPr>
              <w:t>&lt;</w:t>
            </w:r>
            <w:hyperlink r:id="rId111" w:anchor="dt-II" w:history="1">
              <w:r w:rsidRPr="00E808B0">
                <w:rPr>
                  <w:noProof w:val="0"/>
                </w:rPr>
                <w:t>II</w:t>
              </w:r>
            </w:hyperlink>
            <w:r w:rsidRPr="00E808B0">
              <w:rPr>
                <w:noProof w:val="0"/>
              </w:rPr>
              <w:t>&gt;)</w:t>
            </w:r>
          </w:p>
        </w:tc>
        <w:tc>
          <w:tcPr>
            <w:tcW w:w="6590" w:type="dxa"/>
          </w:tcPr>
          <w:p w14:paraId="2515D62E" w14:textId="77777777" w:rsidR="001A7BE9" w:rsidRPr="00E808B0" w:rsidRDefault="001A7BE9">
            <w:pPr>
              <w:pStyle w:val="TableEntry"/>
              <w:rPr>
                <w:noProof w:val="0"/>
              </w:rPr>
            </w:pPr>
            <w:r w:rsidRPr="00E808B0">
              <w:rPr>
                <w:noProof w:val="0"/>
              </w:rPr>
              <w:t>The application ID(s). IHE restriction:</w:t>
            </w:r>
          </w:p>
          <w:p w14:paraId="51C67222"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3647C886" w14:textId="77777777">
        <w:trPr>
          <w:jc w:val="center"/>
        </w:trPr>
        <w:tc>
          <w:tcPr>
            <w:tcW w:w="3163" w:type="dxa"/>
          </w:tcPr>
          <w:p w14:paraId="6297F1C7" w14:textId="77777777" w:rsidR="001A7BE9" w:rsidRPr="00E808B0" w:rsidRDefault="001A7BE9">
            <w:pPr>
              <w:pStyle w:val="TableEntry"/>
              <w:rPr>
                <w:noProof w:val="0"/>
              </w:rPr>
            </w:pPr>
            <w:r w:rsidRPr="00E808B0">
              <w:rPr>
                <w:noProof w:val="0"/>
              </w:rPr>
              <w:t>name [0..*]</w:t>
            </w:r>
            <w:r w:rsidRPr="00E808B0">
              <w:rPr>
                <w:noProof w:val="0"/>
              </w:rPr>
              <w:br/>
            </w:r>
            <w:hyperlink r:id="rId112" w:anchor="Entity-cls" w:history="1">
              <w:r w:rsidRPr="00E808B0">
                <w:rPr>
                  <w:noProof w:val="0"/>
                </w:rPr>
                <w:t>Entity</w:t>
              </w:r>
            </w:hyperlink>
            <w:r w:rsidRPr="00E808B0">
              <w:rPr>
                <w:noProof w:val="0"/>
              </w:rPr>
              <w:t> (</w:t>
            </w:r>
            <w:hyperlink r:id="rId113" w:anchor="dt-BAG" w:history="1">
              <w:r w:rsidRPr="00E808B0">
                <w:rPr>
                  <w:noProof w:val="0"/>
                </w:rPr>
                <w:t>BAG</w:t>
              </w:r>
            </w:hyperlink>
            <w:r w:rsidRPr="00E808B0">
              <w:rPr>
                <w:noProof w:val="0"/>
              </w:rPr>
              <w:t>&lt;</w:t>
            </w:r>
            <w:hyperlink r:id="rId114" w:anchor="dt-EN" w:history="1">
              <w:r w:rsidRPr="00E808B0">
                <w:rPr>
                  <w:noProof w:val="0"/>
                </w:rPr>
                <w:t>EN</w:t>
              </w:r>
            </w:hyperlink>
            <w:r w:rsidRPr="00E808B0">
              <w:rPr>
                <w:noProof w:val="0"/>
              </w:rPr>
              <w:t>&gt;)</w:t>
            </w:r>
          </w:p>
        </w:tc>
        <w:tc>
          <w:tcPr>
            <w:tcW w:w="6590" w:type="dxa"/>
          </w:tcPr>
          <w:p w14:paraId="7A23462B" w14:textId="77777777" w:rsidR="001A7BE9" w:rsidRPr="00E808B0" w:rsidRDefault="001A7BE9">
            <w:pPr>
              <w:pStyle w:val="TableEntry"/>
              <w:rPr>
                <w:noProof w:val="0"/>
              </w:rPr>
            </w:pPr>
            <w:r w:rsidRPr="00E808B0">
              <w:rPr>
                <w:noProof w:val="0"/>
              </w:rPr>
              <w:t>Optional Sender or Receiver name</w:t>
            </w:r>
          </w:p>
        </w:tc>
      </w:tr>
      <w:tr w:rsidR="001A7BE9" w:rsidRPr="00E808B0" w14:paraId="69A503CF" w14:textId="77777777">
        <w:trPr>
          <w:jc w:val="center"/>
        </w:trPr>
        <w:tc>
          <w:tcPr>
            <w:tcW w:w="3163" w:type="dxa"/>
          </w:tcPr>
          <w:p w14:paraId="7AE47B8B" w14:textId="77777777" w:rsidR="001A7BE9" w:rsidRPr="00E808B0" w:rsidRDefault="001A7BE9">
            <w:pPr>
              <w:pStyle w:val="TableEntry"/>
              <w:rPr>
                <w:noProof w:val="0"/>
              </w:rPr>
            </w:pPr>
            <w:r w:rsidRPr="00E808B0">
              <w:rPr>
                <w:noProof w:val="0"/>
              </w:rPr>
              <w:t>telecom [0..*]</w:t>
            </w:r>
            <w:r w:rsidRPr="00E808B0">
              <w:rPr>
                <w:noProof w:val="0"/>
              </w:rPr>
              <w:br/>
            </w:r>
            <w:hyperlink r:id="rId115" w:anchor="Entity-cls" w:history="1">
              <w:r w:rsidRPr="00E808B0">
                <w:rPr>
                  <w:noProof w:val="0"/>
                </w:rPr>
                <w:t>Entity</w:t>
              </w:r>
            </w:hyperlink>
            <w:r w:rsidRPr="00E808B0">
              <w:rPr>
                <w:noProof w:val="0"/>
              </w:rPr>
              <w:t> (</w:t>
            </w:r>
            <w:hyperlink r:id="rId116" w:anchor="dt-BAG" w:history="1">
              <w:r w:rsidRPr="00E808B0">
                <w:rPr>
                  <w:noProof w:val="0"/>
                </w:rPr>
                <w:t>BAG</w:t>
              </w:r>
            </w:hyperlink>
            <w:r w:rsidRPr="00E808B0">
              <w:rPr>
                <w:noProof w:val="0"/>
              </w:rPr>
              <w:t>&lt;</w:t>
            </w:r>
            <w:hyperlink r:id="rId117" w:anchor="dt-TEL" w:history="1">
              <w:r w:rsidRPr="00E808B0">
                <w:rPr>
                  <w:noProof w:val="0"/>
                </w:rPr>
                <w:t>TEL</w:t>
              </w:r>
            </w:hyperlink>
            <w:r w:rsidRPr="00E808B0">
              <w:rPr>
                <w:noProof w:val="0"/>
              </w:rPr>
              <w:t>&gt;)</w:t>
            </w:r>
          </w:p>
        </w:tc>
        <w:tc>
          <w:tcPr>
            <w:tcW w:w="6590" w:type="dxa"/>
          </w:tcPr>
          <w:p w14:paraId="2A646C8C"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4BB5844C" w14:textId="77777777">
        <w:trPr>
          <w:jc w:val="center"/>
        </w:trPr>
        <w:tc>
          <w:tcPr>
            <w:tcW w:w="3163" w:type="dxa"/>
          </w:tcPr>
          <w:p w14:paraId="7A900AF1" w14:textId="77777777" w:rsidR="001A7BE9" w:rsidRPr="00E808B0" w:rsidRDefault="001A7BE9">
            <w:pPr>
              <w:pStyle w:val="TableEntry"/>
              <w:rPr>
                <w:noProof w:val="0"/>
              </w:rPr>
            </w:pPr>
            <w:proofErr w:type="spellStart"/>
            <w:r w:rsidRPr="00E808B0">
              <w:rPr>
                <w:noProof w:val="0"/>
              </w:rPr>
              <w:t>manufacturerModelName</w:t>
            </w:r>
            <w:proofErr w:type="spellEnd"/>
            <w:r w:rsidRPr="00E808B0">
              <w:rPr>
                <w:noProof w:val="0"/>
              </w:rPr>
              <w:t xml:space="preserve"> [0..1]</w:t>
            </w:r>
            <w:r w:rsidRPr="00E808B0">
              <w:rPr>
                <w:noProof w:val="0"/>
              </w:rPr>
              <w:br/>
            </w:r>
            <w:hyperlink r:id="rId118" w:anchor="Device-cls" w:history="1">
              <w:r w:rsidRPr="00E808B0">
                <w:rPr>
                  <w:noProof w:val="0"/>
                </w:rPr>
                <w:t>Device</w:t>
              </w:r>
            </w:hyperlink>
            <w:r w:rsidRPr="00E808B0">
              <w:rPr>
                <w:noProof w:val="0"/>
              </w:rPr>
              <w:t> (</w:t>
            </w:r>
            <w:hyperlink r:id="rId119" w:anchor="dt-SC" w:history="1">
              <w:r w:rsidRPr="00E808B0">
                <w:rPr>
                  <w:noProof w:val="0"/>
                </w:rPr>
                <w:t>SC</w:t>
              </w:r>
            </w:hyperlink>
            <w:r w:rsidRPr="00E808B0">
              <w:rPr>
                <w:noProof w:val="0"/>
              </w:rPr>
              <w:t>)</w:t>
            </w:r>
          </w:p>
        </w:tc>
        <w:tc>
          <w:tcPr>
            <w:tcW w:w="6590" w:type="dxa"/>
          </w:tcPr>
          <w:p w14:paraId="0300AB3A" w14:textId="77777777" w:rsidR="001A7BE9" w:rsidRPr="00E808B0" w:rsidRDefault="001A7BE9">
            <w:pPr>
              <w:pStyle w:val="TableEntry"/>
              <w:rPr>
                <w:noProof w:val="0"/>
              </w:rPr>
            </w:pPr>
            <w:r w:rsidRPr="00E808B0">
              <w:rPr>
                <w:noProof w:val="0"/>
              </w:rPr>
              <w:t>Optional application brand name</w:t>
            </w:r>
          </w:p>
        </w:tc>
      </w:tr>
      <w:tr w:rsidR="001A7BE9" w:rsidRPr="00E808B0" w14:paraId="404FC7A9" w14:textId="77777777">
        <w:trPr>
          <w:jc w:val="center"/>
        </w:trPr>
        <w:tc>
          <w:tcPr>
            <w:tcW w:w="3163" w:type="dxa"/>
          </w:tcPr>
          <w:p w14:paraId="0DA1223E" w14:textId="77777777" w:rsidR="001A7BE9" w:rsidRPr="00E808B0" w:rsidRDefault="001A7BE9">
            <w:pPr>
              <w:pStyle w:val="TableEntry"/>
              <w:rPr>
                <w:noProof w:val="0"/>
              </w:rPr>
            </w:pPr>
            <w:proofErr w:type="spellStart"/>
            <w:r w:rsidRPr="00E808B0">
              <w:rPr>
                <w:noProof w:val="0"/>
              </w:rPr>
              <w:lastRenderedPageBreak/>
              <w:t>softwareName</w:t>
            </w:r>
            <w:proofErr w:type="spellEnd"/>
            <w:r w:rsidRPr="00E808B0">
              <w:rPr>
                <w:noProof w:val="0"/>
              </w:rPr>
              <w:t xml:space="preserve"> [0..1]</w:t>
            </w:r>
            <w:r w:rsidRPr="00E808B0">
              <w:rPr>
                <w:noProof w:val="0"/>
              </w:rPr>
              <w:br/>
            </w:r>
            <w:hyperlink r:id="rId120" w:anchor="Device-cls" w:history="1">
              <w:r w:rsidRPr="00E808B0">
                <w:rPr>
                  <w:noProof w:val="0"/>
                </w:rPr>
                <w:t>Device</w:t>
              </w:r>
            </w:hyperlink>
            <w:r w:rsidRPr="00E808B0">
              <w:rPr>
                <w:noProof w:val="0"/>
              </w:rPr>
              <w:t> (</w:t>
            </w:r>
            <w:hyperlink r:id="rId121" w:anchor="dt-SC" w:history="1">
              <w:r w:rsidRPr="00E808B0">
                <w:rPr>
                  <w:noProof w:val="0"/>
                </w:rPr>
                <w:t>SC</w:t>
              </w:r>
            </w:hyperlink>
            <w:r w:rsidRPr="00E808B0">
              <w:rPr>
                <w:noProof w:val="0"/>
              </w:rPr>
              <w:t>)</w:t>
            </w:r>
          </w:p>
        </w:tc>
        <w:tc>
          <w:tcPr>
            <w:tcW w:w="6590" w:type="dxa"/>
          </w:tcPr>
          <w:p w14:paraId="79AB6BB4" w14:textId="77777777" w:rsidR="001A7BE9" w:rsidRPr="00E808B0" w:rsidRDefault="001A7BE9">
            <w:pPr>
              <w:pStyle w:val="TableEntry"/>
              <w:rPr>
                <w:noProof w:val="0"/>
              </w:rPr>
            </w:pPr>
            <w:r w:rsidRPr="00E808B0">
              <w:rPr>
                <w:noProof w:val="0"/>
              </w:rPr>
              <w:t>Optional software name</w:t>
            </w:r>
          </w:p>
        </w:tc>
      </w:tr>
      <w:tr w:rsidR="001A7BE9" w:rsidRPr="00E808B0" w14:paraId="2322D2A3" w14:textId="77777777">
        <w:trPr>
          <w:jc w:val="center"/>
        </w:trPr>
        <w:tc>
          <w:tcPr>
            <w:tcW w:w="3163" w:type="dxa"/>
          </w:tcPr>
          <w:p w14:paraId="4FAB6E31" w14:textId="77777777" w:rsidR="001A7BE9" w:rsidRPr="00E808B0" w:rsidRDefault="001A7BE9">
            <w:pPr>
              <w:pStyle w:val="TableEntry"/>
              <w:rPr>
                <w:b/>
                <w:noProof w:val="0"/>
              </w:rPr>
            </w:pPr>
            <w:r w:rsidRPr="00E808B0">
              <w:rPr>
                <w:b/>
                <w:noProof w:val="0"/>
              </w:rPr>
              <w:t>Agent</w:t>
            </w:r>
          </w:p>
        </w:tc>
        <w:tc>
          <w:tcPr>
            <w:tcW w:w="6590" w:type="dxa"/>
          </w:tcPr>
          <w:p w14:paraId="7EAF38CB"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08EDB8FC" w14:textId="77777777">
        <w:trPr>
          <w:jc w:val="center"/>
        </w:trPr>
        <w:tc>
          <w:tcPr>
            <w:tcW w:w="3163" w:type="dxa"/>
          </w:tcPr>
          <w:p w14:paraId="09F779AE"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122" w:anchor="Role-cls" w:history="1">
              <w:r w:rsidRPr="00E808B0">
                <w:rPr>
                  <w:noProof w:val="0"/>
                </w:rPr>
                <w:t>Role</w:t>
              </w:r>
            </w:hyperlink>
            <w:r w:rsidRPr="00E808B0">
              <w:rPr>
                <w:noProof w:val="0"/>
              </w:rPr>
              <w:t> (</w:t>
            </w:r>
            <w:hyperlink r:id="rId123" w:anchor="dt-CS" w:history="1">
              <w:r w:rsidRPr="00E808B0">
                <w:rPr>
                  <w:noProof w:val="0"/>
                </w:rPr>
                <w:t>CS</w:t>
              </w:r>
            </w:hyperlink>
            <w:r w:rsidRPr="00E808B0">
              <w:rPr>
                <w:noProof w:val="0"/>
              </w:rPr>
              <w:t>) {CNE:</w:t>
            </w:r>
            <w:hyperlink r:id="rId124" w:anchor="C-0-T11555-S13940-A19313-A19316-A10416-S14006-cpt" w:history="1">
              <w:r w:rsidRPr="00E808B0">
                <w:rPr>
                  <w:noProof w:val="0"/>
                </w:rPr>
                <w:t>AGNT</w:t>
              </w:r>
            </w:hyperlink>
            <w:r w:rsidRPr="00E808B0">
              <w:rPr>
                <w:noProof w:val="0"/>
              </w:rPr>
              <w:t>, default= "AGNT"}</w:t>
            </w:r>
          </w:p>
        </w:tc>
        <w:tc>
          <w:tcPr>
            <w:tcW w:w="6590" w:type="dxa"/>
          </w:tcPr>
          <w:p w14:paraId="7603C01B"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3D3C660C" w14:textId="77777777">
        <w:trPr>
          <w:jc w:val="center"/>
        </w:trPr>
        <w:tc>
          <w:tcPr>
            <w:tcW w:w="3163" w:type="dxa"/>
          </w:tcPr>
          <w:p w14:paraId="22DE41B0" w14:textId="77777777" w:rsidR="001A7BE9" w:rsidRPr="00E808B0" w:rsidRDefault="001A7BE9">
            <w:pPr>
              <w:pStyle w:val="TableEntry"/>
              <w:rPr>
                <w:noProof w:val="0"/>
              </w:rPr>
            </w:pPr>
            <w:r w:rsidRPr="00E808B0">
              <w:rPr>
                <w:b/>
                <w:noProof w:val="0"/>
              </w:rPr>
              <w:t>Organization</w:t>
            </w:r>
          </w:p>
        </w:tc>
        <w:tc>
          <w:tcPr>
            <w:tcW w:w="6590" w:type="dxa"/>
          </w:tcPr>
          <w:p w14:paraId="438AC1DF" w14:textId="77777777" w:rsidR="001A7BE9" w:rsidRPr="00E808B0" w:rsidRDefault="001A7BE9">
            <w:pPr>
              <w:pStyle w:val="TableEntry"/>
              <w:rPr>
                <w:noProof w:val="0"/>
              </w:rPr>
            </w:pPr>
            <w:r w:rsidRPr="00E808B0">
              <w:rPr>
                <w:noProof w:val="0"/>
              </w:rPr>
              <w:t>The sender or receiver organization</w:t>
            </w:r>
          </w:p>
        </w:tc>
      </w:tr>
      <w:tr w:rsidR="001A7BE9" w:rsidRPr="00E808B0" w14:paraId="4C2D0036" w14:textId="77777777">
        <w:trPr>
          <w:jc w:val="center"/>
        </w:trPr>
        <w:tc>
          <w:tcPr>
            <w:tcW w:w="3163" w:type="dxa"/>
          </w:tcPr>
          <w:p w14:paraId="5123B2A0"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125" w:anchor="Entity-cls" w:history="1">
              <w:r w:rsidRPr="00E808B0">
                <w:rPr>
                  <w:noProof w:val="0"/>
                </w:rPr>
                <w:t>Entity</w:t>
              </w:r>
            </w:hyperlink>
            <w:r w:rsidRPr="00E808B0">
              <w:rPr>
                <w:noProof w:val="0"/>
              </w:rPr>
              <w:t> (</w:t>
            </w:r>
            <w:hyperlink r:id="rId126" w:anchor="dt-CS" w:history="1">
              <w:r w:rsidRPr="00E808B0">
                <w:rPr>
                  <w:noProof w:val="0"/>
                </w:rPr>
                <w:t>CS</w:t>
              </w:r>
            </w:hyperlink>
            <w:r w:rsidRPr="00E808B0">
              <w:rPr>
                <w:noProof w:val="0"/>
              </w:rPr>
              <w:t>) {CNE:</w:t>
            </w:r>
            <w:hyperlink r:id="rId127" w:anchor="C-0-T10882-S13922-S10889-cpt" w:history="1">
              <w:r w:rsidRPr="00E808B0">
                <w:rPr>
                  <w:noProof w:val="0"/>
                </w:rPr>
                <w:t>ORG</w:t>
              </w:r>
            </w:hyperlink>
            <w:r w:rsidRPr="00E808B0">
              <w:rPr>
                <w:noProof w:val="0"/>
              </w:rPr>
              <w:t>, default= "ORG"}</w:t>
            </w:r>
          </w:p>
        </w:tc>
        <w:tc>
          <w:tcPr>
            <w:tcW w:w="6590" w:type="dxa"/>
          </w:tcPr>
          <w:p w14:paraId="61887CEA"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3105BF56" w14:textId="77777777">
        <w:trPr>
          <w:jc w:val="center"/>
        </w:trPr>
        <w:tc>
          <w:tcPr>
            <w:tcW w:w="3163" w:type="dxa"/>
          </w:tcPr>
          <w:p w14:paraId="756E0456"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128" w:anchor="Entity-cls" w:history="1">
              <w:r w:rsidRPr="00E808B0">
                <w:rPr>
                  <w:noProof w:val="0"/>
                </w:rPr>
                <w:t>Entity</w:t>
              </w:r>
            </w:hyperlink>
            <w:r w:rsidRPr="00E808B0">
              <w:rPr>
                <w:noProof w:val="0"/>
              </w:rPr>
              <w:t> (</w:t>
            </w:r>
            <w:hyperlink r:id="rId129" w:anchor="dt-CS" w:history="1">
              <w:r w:rsidRPr="00E808B0">
                <w:rPr>
                  <w:noProof w:val="0"/>
                </w:rPr>
                <w:t>CS</w:t>
              </w:r>
            </w:hyperlink>
            <w:r w:rsidRPr="00E808B0">
              <w:rPr>
                <w:noProof w:val="0"/>
              </w:rPr>
              <w:t>) {CNE:</w:t>
            </w:r>
            <w:hyperlink r:id="rId130" w:anchor="C-0-T10878-C10881-cpt" w:history="1">
              <w:r w:rsidRPr="00E808B0">
                <w:rPr>
                  <w:noProof w:val="0"/>
                </w:rPr>
                <w:t>INSTANCE</w:t>
              </w:r>
            </w:hyperlink>
            <w:r w:rsidRPr="00E808B0">
              <w:rPr>
                <w:noProof w:val="0"/>
              </w:rPr>
              <w:t>, fixed value= "INSTANCE"}</w:t>
            </w:r>
          </w:p>
        </w:tc>
        <w:tc>
          <w:tcPr>
            <w:tcW w:w="6590" w:type="dxa"/>
          </w:tcPr>
          <w:p w14:paraId="18A94697"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5B368255" w14:textId="77777777">
        <w:trPr>
          <w:jc w:val="center"/>
        </w:trPr>
        <w:tc>
          <w:tcPr>
            <w:tcW w:w="3163" w:type="dxa"/>
          </w:tcPr>
          <w:p w14:paraId="448A0DB9" w14:textId="77777777" w:rsidR="001A7BE9" w:rsidRPr="00E808B0" w:rsidRDefault="001A7BE9">
            <w:pPr>
              <w:pStyle w:val="TableEntry"/>
              <w:rPr>
                <w:noProof w:val="0"/>
              </w:rPr>
            </w:pPr>
            <w:r w:rsidRPr="00E808B0">
              <w:rPr>
                <w:noProof w:val="0"/>
              </w:rPr>
              <w:t>id [1..*] (M)</w:t>
            </w:r>
            <w:r w:rsidRPr="00E808B0">
              <w:rPr>
                <w:noProof w:val="0"/>
              </w:rPr>
              <w:br/>
            </w:r>
            <w:hyperlink r:id="rId131" w:anchor="Entity-cls" w:history="1">
              <w:r w:rsidRPr="00E808B0">
                <w:rPr>
                  <w:noProof w:val="0"/>
                </w:rPr>
                <w:t>Entity</w:t>
              </w:r>
            </w:hyperlink>
            <w:r w:rsidRPr="00E808B0">
              <w:rPr>
                <w:noProof w:val="0"/>
              </w:rPr>
              <w:t> (</w:t>
            </w:r>
            <w:hyperlink r:id="rId132" w:anchor="dt-SET" w:history="1">
              <w:r w:rsidRPr="00E808B0">
                <w:rPr>
                  <w:noProof w:val="0"/>
                </w:rPr>
                <w:t>SET</w:t>
              </w:r>
            </w:hyperlink>
            <w:r w:rsidRPr="00E808B0">
              <w:rPr>
                <w:noProof w:val="0"/>
              </w:rPr>
              <w:t>&lt;</w:t>
            </w:r>
            <w:hyperlink r:id="rId133" w:anchor="dt-II" w:history="1">
              <w:r w:rsidRPr="00E808B0">
                <w:rPr>
                  <w:noProof w:val="0"/>
                </w:rPr>
                <w:t>II</w:t>
              </w:r>
            </w:hyperlink>
            <w:r w:rsidRPr="00E808B0">
              <w:rPr>
                <w:noProof w:val="0"/>
              </w:rPr>
              <w:t>&gt;)</w:t>
            </w:r>
          </w:p>
        </w:tc>
        <w:tc>
          <w:tcPr>
            <w:tcW w:w="6590" w:type="dxa"/>
          </w:tcPr>
          <w:p w14:paraId="7F3D56FB" w14:textId="77777777" w:rsidR="001A7BE9" w:rsidRPr="00E808B0" w:rsidRDefault="001A7BE9">
            <w:pPr>
              <w:pStyle w:val="TableEntry"/>
              <w:rPr>
                <w:noProof w:val="0"/>
              </w:rPr>
            </w:pPr>
            <w:r w:rsidRPr="00E808B0">
              <w:rPr>
                <w:noProof w:val="0"/>
              </w:rPr>
              <w:t>The organization ID(s). IHE restriction:</w:t>
            </w:r>
          </w:p>
          <w:p w14:paraId="6F3EE726"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21B4BE59" w14:textId="77777777">
        <w:trPr>
          <w:jc w:val="center"/>
        </w:trPr>
        <w:tc>
          <w:tcPr>
            <w:tcW w:w="3163" w:type="dxa"/>
          </w:tcPr>
          <w:p w14:paraId="5532D583" w14:textId="77777777" w:rsidR="001A7BE9" w:rsidRPr="00E808B0" w:rsidRDefault="001A7BE9">
            <w:pPr>
              <w:pStyle w:val="TableEntry"/>
              <w:rPr>
                <w:noProof w:val="0"/>
              </w:rPr>
            </w:pPr>
            <w:r w:rsidRPr="00E808B0">
              <w:rPr>
                <w:noProof w:val="0"/>
              </w:rPr>
              <w:t>name [0..*]</w:t>
            </w:r>
            <w:r w:rsidRPr="00E808B0">
              <w:rPr>
                <w:noProof w:val="0"/>
              </w:rPr>
              <w:br/>
            </w:r>
            <w:hyperlink r:id="rId134" w:anchor="Entity-cls" w:history="1">
              <w:r w:rsidRPr="00E808B0">
                <w:rPr>
                  <w:noProof w:val="0"/>
                </w:rPr>
                <w:t>Entity</w:t>
              </w:r>
            </w:hyperlink>
            <w:r w:rsidRPr="00E808B0">
              <w:rPr>
                <w:noProof w:val="0"/>
              </w:rPr>
              <w:t> (</w:t>
            </w:r>
            <w:hyperlink r:id="rId135" w:anchor="dt-BAG" w:history="1">
              <w:r w:rsidRPr="00E808B0">
                <w:rPr>
                  <w:noProof w:val="0"/>
                </w:rPr>
                <w:t>BAG</w:t>
              </w:r>
            </w:hyperlink>
            <w:r w:rsidRPr="00E808B0">
              <w:rPr>
                <w:noProof w:val="0"/>
              </w:rPr>
              <w:t>&lt;</w:t>
            </w:r>
            <w:hyperlink r:id="rId136" w:anchor="dt-EN" w:history="1">
              <w:r w:rsidRPr="00E808B0">
                <w:rPr>
                  <w:noProof w:val="0"/>
                </w:rPr>
                <w:t>EN</w:t>
              </w:r>
            </w:hyperlink>
            <w:r w:rsidRPr="00E808B0">
              <w:rPr>
                <w:noProof w:val="0"/>
              </w:rPr>
              <w:t>&gt;)</w:t>
            </w:r>
          </w:p>
        </w:tc>
        <w:tc>
          <w:tcPr>
            <w:tcW w:w="6590" w:type="dxa"/>
          </w:tcPr>
          <w:p w14:paraId="1A35EC3E" w14:textId="77777777" w:rsidR="001A7BE9" w:rsidRPr="00E808B0" w:rsidRDefault="001A7BE9">
            <w:pPr>
              <w:pStyle w:val="TableEntry"/>
              <w:rPr>
                <w:noProof w:val="0"/>
              </w:rPr>
            </w:pPr>
            <w:r w:rsidRPr="00E808B0">
              <w:rPr>
                <w:noProof w:val="0"/>
              </w:rPr>
              <w:t>Optional organization name</w:t>
            </w:r>
          </w:p>
        </w:tc>
      </w:tr>
      <w:tr w:rsidR="001A7BE9" w:rsidRPr="00E808B0" w14:paraId="3D4F095C" w14:textId="77777777">
        <w:trPr>
          <w:jc w:val="center"/>
        </w:trPr>
        <w:tc>
          <w:tcPr>
            <w:tcW w:w="3163" w:type="dxa"/>
          </w:tcPr>
          <w:p w14:paraId="2DF71C2C" w14:textId="77777777" w:rsidR="001A7BE9" w:rsidRPr="00E808B0" w:rsidRDefault="001A7BE9">
            <w:pPr>
              <w:pStyle w:val="TableEntry"/>
              <w:rPr>
                <w:noProof w:val="0"/>
              </w:rPr>
            </w:pPr>
            <w:r w:rsidRPr="00E808B0">
              <w:rPr>
                <w:noProof w:val="0"/>
              </w:rPr>
              <w:t>telecom [0..*]</w:t>
            </w:r>
            <w:r w:rsidRPr="00E808B0">
              <w:rPr>
                <w:noProof w:val="0"/>
              </w:rPr>
              <w:br/>
            </w:r>
            <w:hyperlink r:id="rId137" w:anchor="Entity-cls" w:history="1">
              <w:r w:rsidRPr="00E808B0">
                <w:rPr>
                  <w:noProof w:val="0"/>
                </w:rPr>
                <w:t>Entity</w:t>
              </w:r>
            </w:hyperlink>
            <w:r w:rsidRPr="00E808B0">
              <w:rPr>
                <w:noProof w:val="0"/>
              </w:rPr>
              <w:t> (</w:t>
            </w:r>
            <w:hyperlink r:id="rId138" w:anchor="dt-BAG" w:history="1">
              <w:r w:rsidRPr="00E808B0">
                <w:rPr>
                  <w:noProof w:val="0"/>
                </w:rPr>
                <w:t>BAG</w:t>
              </w:r>
            </w:hyperlink>
            <w:r w:rsidRPr="00E808B0">
              <w:rPr>
                <w:noProof w:val="0"/>
              </w:rPr>
              <w:t>&lt;</w:t>
            </w:r>
            <w:hyperlink r:id="rId139" w:anchor="dt-TEL" w:history="1">
              <w:r w:rsidRPr="00E808B0">
                <w:rPr>
                  <w:noProof w:val="0"/>
                </w:rPr>
                <w:t>TEL</w:t>
              </w:r>
            </w:hyperlink>
            <w:r w:rsidRPr="00E808B0">
              <w:rPr>
                <w:noProof w:val="0"/>
              </w:rPr>
              <w:t>&gt;)</w:t>
            </w:r>
          </w:p>
        </w:tc>
        <w:tc>
          <w:tcPr>
            <w:tcW w:w="6590" w:type="dxa"/>
          </w:tcPr>
          <w:p w14:paraId="7C009487" w14:textId="77777777" w:rsidR="001A7BE9" w:rsidRPr="00E808B0" w:rsidRDefault="001A7BE9">
            <w:pPr>
              <w:pStyle w:val="TableEntry"/>
              <w:rPr>
                <w:noProof w:val="0"/>
              </w:rPr>
            </w:pPr>
            <w:r w:rsidRPr="00E808B0">
              <w:rPr>
                <w:noProof w:val="0"/>
              </w:rPr>
              <w:t>Optional telecommunications address</w:t>
            </w:r>
          </w:p>
        </w:tc>
      </w:tr>
      <w:tr w:rsidR="001A7BE9" w:rsidRPr="00E808B0" w14:paraId="2ED98EFD" w14:textId="77777777">
        <w:trPr>
          <w:jc w:val="center"/>
        </w:trPr>
        <w:tc>
          <w:tcPr>
            <w:tcW w:w="3163" w:type="dxa"/>
          </w:tcPr>
          <w:p w14:paraId="1C26F440" w14:textId="77777777" w:rsidR="001A7BE9" w:rsidRPr="00E808B0" w:rsidRDefault="001A7BE9">
            <w:pPr>
              <w:pStyle w:val="TableEntry"/>
              <w:rPr>
                <w:b/>
                <w:noProof w:val="0"/>
              </w:rPr>
            </w:pPr>
            <w:r w:rsidRPr="00E808B0">
              <w:rPr>
                <w:b/>
                <w:noProof w:val="0"/>
              </w:rPr>
              <w:t>Acknowledgement</w:t>
            </w:r>
          </w:p>
        </w:tc>
        <w:tc>
          <w:tcPr>
            <w:tcW w:w="6590" w:type="dxa"/>
          </w:tcPr>
          <w:p w14:paraId="1D750F52" w14:textId="77777777" w:rsidR="001A7BE9" w:rsidRPr="00E808B0" w:rsidRDefault="001A7BE9">
            <w:pPr>
              <w:pStyle w:val="TableEntry"/>
              <w:rPr>
                <w:noProof w:val="0"/>
              </w:rPr>
            </w:pPr>
          </w:p>
        </w:tc>
      </w:tr>
      <w:tr w:rsidR="001A7BE9" w:rsidRPr="00E808B0" w14:paraId="20660024" w14:textId="77777777">
        <w:trPr>
          <w:jc w:val="center"/>
        </w:trPr>
        <w:tc>
          <w:tcPr>
            <w:tcW w:w="3163" w:type="dxa"/>
          </w:tcPr>
          <w:p w14:paraId="6B4F3D59"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140" w:anchor="Acknowledgement-cls" w:history="1">
              <w:r w:rsidRPr="00E808B0">
                <w:rPr>
                  <w:noProof w:val="0"/>
                </w:rPr>
                <w:t>Acknowledgement</w:t>
              </w:r>
            </w:hyperlink>
            <w:r w:rsidRPr="00E808B0">
              <w:rPr>
                <w:noProof w:val="0"/>
              </w:rPr>
              <w:t> (</w:t>
            </w:r>
            <w:hyperlink r:id="rId141" w:anchor="dt-CS" w:history="1">
              <w:r w:rsidRPr="00E808B0">
                <w:rPr>
                  <w:noProof w:val="0"/>
                </w:rPr>
                <w:t>CS</w:t>
              </w:r>
            </w:hyperlink>
            <w:r w:rsidRPr="00E808B0">
              <w:rPr>
                <w:noProof w:val="0"/>
              </w:rPr>
              <w:t>) {</w:t>
            </w:r>
            <w:proofErr w:type="spellStart"/>
            <w:r w:rsidRPr="00E808B0">
              <w:rPr>
                <w:noProof w:val="0"/>
              </w:rPr>
              <w:t>CNE:</w:t>
            </w:r>
            <w:hyperlink r:id="rId142" w:anchor="AcknowledgementType" w:history="1">
              <w:r w:rsidRPr="00E808B0">
                <w:rPr>
                  <w:noProof w:val="0"/>
                </w:rPr>
                <w:t>AcknowledgementType</w:t>
              </w:r>
              <w:proofErr w:type="spellEnd"/>
            </w:hyperlink>
            <w:r w:rsidRPr="00E808B0">
              <w:rPr>
                <w:noProof w:val="0"/>
              </w:rPr>
              <w:t>}</w:t>
            </w:r>
          </w:p>
        </w:tc>
        <w:tc>
          <w:tcPr>
            <w:tcW w:w="6590" w:type="dxa"/>
          </w:tcPr>
          <w:p w14:paraId="59F17D6F" w14:textId="77777777" w:rsidR="001A7BE9" w:rsidRPr="00E808B0" w:rsidRDefault="001A7BE9">
            <w:pPr>
              <w:pStyle w:val="TableEntry"/>
              <w:rPr>
                <w:noProof w:val="0"/>
              </w:rPr>
            </w:pPr>
            <w:r w:rsidRPr="00E808B0">
              <w:rPr>
                <w:noProof w:val="0"/>
              </w:rPr>
              <w:t xml:space="preserve">The acknowledgement </w:t>
            </w:r>
            <w:proofErr w:type="gramStart"/>
            <w:r w:rsidRPr="00E808B0">
              <w:rPr>
                <w:noProof w:val="0"/>
              </w:rPr>
              <w:t>type</w:t>
            </w:r>
            <w:proofErr w:type="gramEnd"/>
            <w:r w:rsidRPr="00E808B0">
              <w:rPr>
                <w:noProof w:val="0"/>
              </w:rPr>
              <w:t xml:space="preserve">. Since this is an Accept Acknowledgement, the possible values are CA (Accept Acknowledgement Commit Accept), CE (Accept Acknowledgement Commit Error), or CR (Accept Acknowledgement Commit Reject). </w:t>
            </w:r>
          </w:p>
        </w:tc>
      </w:tr>
      <w:tr w:rsidR="001A7BE9" w:rsidRPr="00E808B0" w14:paraId="10224E6B" w14:textId="77777777">
        <w:trPr>
          <w:jc w:val="center"/>
        </w:trPr>
        <w:tc>
          <w:tcPr>
            <w:tcW w:w="3163" w:type="dxa"/>
          </w:tcPr>
          <w:p w14:paraId="04201F60" w14:textId="77777777" w:rsidR="001A7BE9" w:rsidRPr="00E808B0" w:rsidRDefault="001A7BE9">
            <w:pPr>
              <w:pStyle w:val="TableEntry"/>
              <w:rPr>
                <w:noProof w:val="0"/>
              </w:rPr>
            </w:pPr>
            <w:proofErr w:type="spellStart"/>
            <w:r w:rsidRPr="00E808B0">
              <w:rPr>
                <w:noProof w:val="0"/>
              </w:rPr>
              <w:t>expectedSequenceNumber</w:t>
            </w:r>
            <w:proofErr w:type="spellEnd"/>
            <w:r w:rsidRPr="00E808B0">
              <w:rPr>
                <w:noProof w:val="0"/>
              </w:rPr>
              <w:t xml:space="preserve"> [0..1]</w:t>
            </w:r>
            <w:r w:rsidRPr="00E808B0">
              <w:rPr>
                <w:noProof w:val="0"/>
              </w:rPr>
              <w:br/>
            </w:r>
            <w:hyperlink r:id="rId143" w:anchor="Acknowledgement-cls" w:history="1">
              <w:r w:rsidRPr="00E808B0">
                <w:rPr>
                  <w:noProof w:val="0"/>
                </w:rPr>
                <w:t>Acknowledgement</w:t>
              </w:r>
            </w:hyperlink>
            <w:r w:rsidRPr="00E808B0">
              <w:rPr>
                <w:noProof w:val="0"/>
              </w:rPr>
              <w:t> (</w:t>
            </w:r>
            <w:hyperlink r:id="rId144" w:anchor="dt-INT" w:history="1">
              <w:r w:rsidRPr="00E808B0">
                <w:rPr>
                  <w:noProof w:val="0"/>
                </w:rPr>
                <w:t>INT</w:t>
              </w:r>
            </w:hyperlink>
            <w:r w:rsidRPr="00E808B0">
              <w:rPr>
                <w:noProof w:val="0"/>
              </w:rPr>
              <w:t>)</w:t>
            </w:r>
          </w:p>
        </w:tc>
        <w:tc>
          <w:tcPr>
            <w:tcW w:w="6590" w:type="dxa"/>
          </w:tcPr>
          <w:p w14:paraId="5F60657D" w14:textId="77777777" w:rsidR="001A7BE9" w:rsidRPr="00E808B0" w:rsidRDefault="001A7BE9">
            <w:pPr>
              <w:pStyle w:val="TableEntry"/>
              <w:rPr>
                <w:noProof w:val="0"/>
              </w:rPr>
            </w:pPr>
          </w:p>
        </w:tc>
      </w:tr>
      <w:tr w:rsidR="001A7BE9" w:rsidRPr="00E808B0" w14:paraId="3BF8C0F4" w14:textId="77777777">
        <w:trPr>
          <w:jc w:val="center"/>
        </w:trPr>
        <w:tc>
          <w:tcPr>
            <w:tcW w:w="3163" w:type="dxa"/>
          </w:tcPr>
          <w:p w14:paraId="0F2728D4" w14:textId="77777777" w:rsidR="001A7BE9" w:rsidRPr="00E808B0" w:rsidRDefault="001A7BE9">
            <w:pPr>
              <w:pStyle w:val="TableEntry"/>
              <w:rPr>
                <w:b/>
                <w:noProof w:val="0"/>
              </w:rPr>
            </w:pPr>
            <w:proofErr w:type="spellStart"/>
            <w:r w:rsidRPr="00E808B0">
              <w:rPr>
                <w:b/>
                <w:noProof w:val="0"/>
              </w:rPr>
              <w:t>TargetMessage</w:t>
            </w:r>
            <w:proofErr w:type="spellEnd"/>
          </w:p>
        </w:tc>
        <w:tc>
          <w:tcPr>
            <w:tcW w:w="6590" w:type="dxa"/>
          </w:tcPr>
          <w:p w14:paraId="6C560B34" w14:textId="77777777" w:rsidR="001A7BE9" w:rsidRPr="00E808B0" w:rsidRDefault="001A7BE9">
            <w:pPr>
              <w:pStyle w:val="TableEntry"/>
              <w:rPr>
                <w:noProof w:val="0"/>
              </w:rPr>
            </w:pPr>
            <w:r w:rsidRPr="00E808B0">
              <w:rPr>
                <w:noProof w:val="0"/>
              </w:rPr>
              <w:t>The message being acknowledged</w:t>
            </w:r>
          </w:p>
        </w:tc>
      </w:tr>
      <w:tr w:rsidR="001A7BE9" w:rsidRPr="00E808B0" w14:paraId="6D9C1F38" w14:textId="77777777">
        <w:trPr>
          <w:jc w:val="center"/>
        </w:trPr>
        <w:tc>
          <w:tcPr>
            <w:tcW w:w="3163" w:type="dxa"/>
          </w:tcPr>
          <w:p w14:paraId="510F1C3E" w14:textId="77777777" w:rsidR="001A7BE9" w:rsidRPr="00E808B0" w:rsidRDefault="001A7BE9">
            <w:pPr>
              <w:pStyle w:val="TableEntry"/>
              <w:rPr>
                <w:b/>
                <w:noProof w:val="0"/>
              </w:rPr>
            </w:pPr>
            <w:r w:rsidRPr="00E808B0">
              <w:rPr>
                <w:noProof w:val="0"/>
              </w:rPr>
              <w:t>id [1..1] (M)</w:t>
            </w:r>
            <w:r w:rsidRPr="00E808B0">
              <w:rPr>
                <w:noProof w:val="0"/>
              </w:rPr>
              <w:br/>
            </w:r>
            <w:hyperlink r:id="rId145" w:anchor="Transmission-cls" w:history="1">
              <w:r w:rsidRPr="00E808B0">
                <w:rPr>
                  <w:noProof w:val="0"/>
                </w:rPr>
                <w:t>Transmission</w:t>
              </w:r>
            </w:hyperlink>
            <w:r w:rsidRPr="00E808B0">
              <w:rPr>
                <w:noProof w:val="0"/>
              </w:rPr>
              <w:t> (</w:t>
            </w:r>
            <w:hyperlink r:id="rId146" w:anchor="dt-II" w:history="1">
              <w:r w:rsidRPr="00E808B0">
                <w:rPr>
                  <w:noProof w:val="0"/>
                </w:rPr>
                <w:t>II</w:t>
              </w:r>
            </w:hyperlink>
            <w:r w:rsidRPr="00E808B0">
              <w:rPr>
                <w:noProof w:val="0"/>
              </w:rPr>
              <w:t>)</w:t>
            </w:r>
          </w:p>
        </w:tc>
        <w:tc>
          <w:tcPr>
            <w:tcW w:w="6590" w:type="dxa"/>
          </w:tcPr>
          <w:p w14:paraId="4BBB5AED" w14:textId="77777777" w:rsidR="001A7BE9" w:rsidRPr="00E808B0" w:rsidRDefault="001A7BE9">
            <w:pPr>
              <w:pStyle w:val="TableEntry"/>
              <w:rPr>
                <w:noProof w:val="0"/>
              </w:rPr>
            </w:pPr>
            <w:r w:rsidRPr="00E808B0">
              <w:rPr>
                <w:noProof w:val="0"/>
              </w:rPr>
              <w:t>Unique message ID of the message being acknowledged</w:t>
            </w:r>
          </w:p>
        </w:tc>
      </w:tr>
      <w:tr w:rsidR="001A7BE9" w:rsidRPr="00E808B0" w14:paraId="6A52B464" w14:textId="77777777">
        <w:trPr>
          <w:jc w:val="center"/>
        </w:trPr>
        <w:tc>
          <w:tcPr>
            <w:tcW w:w="3163" w:type="dxa"/>
          </w:tcPr>
          <w:p w14:paraId="1966A17B" w14:textId="77777777" w:rsidR="001A7BE9" w:rsidRPr="00E808B0" w:rsidRDefault="001A7BE9">
            <w:pPr>
              <w:pStyle w:val="TableEntry"/>
              <w:rPr>
                <w:noProof w:val="0"/>
              </w:rPr>
            </w:pPr>
            <w:proofErr w:type="spellStart"/>
            <w:r w:rsidRPr="00E808B0">
              <w:rPr>
                <w:b/>
                <w:noProof w:val="0"/>
              </w:rPr>
              <w:t>AcknowledgementDetail</w:t>
            </w:r>
            <w:proofErr w:type="spellEnd"/>
          </w:p>
        </w:tc>
        <w:tc>
          <w:tcPr>
            <w:tcW w:w="6590" w:type="dxa"/>
          </w:tcPr>
          <w:p w14:paraId="114DA229" w14:textId="77777777" w:rsidR="001A7BE9" w:rsidRPr="00E808B0" w:rsidRDefault="001A7BE9">
            <w:pPr>
              <w:pStyle w:val="TableEntry"/>
              <w:rPr>
                <w:noProof w:val="0"/>
              </w:rPr>
            </w:pPr>
            <w:r w:rsidRPr="00E808B0">
              <w:rPr>
                <w:noProof w:val="0"/>
              </w:rPr>
              <w:t>Describes the error(s) contained in the target message</w:t>
            </w:r>
          </w:p>
        </w:tc>
      </w:tr>
      <w:tr w:rsidR="001A7BE9" w:rsidRPr="00E808B0" w14:paraId="567E64EE" w14:textId="77777777">
        <w:trPr>
          <w:jc w:val="center"/>
        </w:trPr>
        <w:tc>
          <w:tcPr>
            <w:tcW w:w="3163" w:type="dxa"/>
          </w:tcPr>
          <w:p w14:paraId="01DF54B2" w14:textId="77777777" w:rsidR="001A7BE9" w:rsidRPr="00E808B0" w:rsidRDefault="001A7BE9">
            <w:pPr>
              <w:pStyle w:val="TableEntry"/>
              <w:rPr>
                <w:b/>
                <w:noProof w:val="0"/>
              </w:rPr>
            </w:pPr>
            <w:proofErr w:type="spellStart"/>
            <w:r w:rsidRPr="00E808B0">
              <w:rPr>
                <w:noProof w:val="0"/>
              </w:rPr>
              <w:t>typeCode</w:t>
            </w:r>
            <w:proofErr w:type="spellEnd"/>
            <w:r w:rsidRPr="00E808B0">
              <w:rPr>
                <w:noProof w:val="0"/>
              </w:rPr>
              <w:t xml:space="preserve"> [0..1]</w:t>
            </w:r>
            <w:r w:rsidRPr="00E808B0">
              <w:rPr>
                <w:noProof w:val="0"/>
              </w:rPr>
              <w:br/>
            </w:r>
            <w:hyperlink r:id="rId147" w:anchor="AcknowledgementDetail-cls" w:history="1">
              <w:proofErr w:type="spellStart"/>
              <w:r w:rsidRPr="00E808B0">
                <w:rPr>
                  <w:noProof w:val="0"/>
                </w:rPr>
                <w:t>AcknowledgementDetail</w:t>
              </w:r>
              <w:proofErr w:type="spellEnd"/>
            </w:hyperlink>
            <w:r w:rsidRPr="00E808B0">
              <w:rPr>
                <w:noProof w:val="0"/>
              </w:rPr>
              <w:t> (</w:t>
            </w:r>
            <w:hyperlink r:id="rId148" w:anchor="dt-CS" w:history="1">
              <w:r w:rsidRPr="00E808B0">
                <w:rPr>
                  <w:noProof w:val="0"/>
                </w:rPr>
                <w:t>CS</w:t>
              </w:r>
            </w:hyperlink>
            <w:r w:rsidRPr="00E808B0">
              <w:rPr>
                <w:noProof w:val="0"/>
              </w:rPr>
              <w:t>) {</w:t>
            </w:r>
            <w:proofErr w:type="spellStart"/>
            <w:r w:rsidRPr="00E808B0">
              <w:rPr>
                <w:noProof w:val="0"/>
              </w:rPr>
              <w:t>CNE:</w:t>
            </w:r>
            <w:hyperlink r:id="rId149" w:anchor="AcknowledgementDetailType" w:history="1">
              <w:r w:rsidRPr="00E808B0">
                <w:rPr>
                  <w:noProof w:val="0"/>
                </w:rPr>
                <w:t>AcknowledgementDetailType</w:t>
              </w:r>
              <w:proofErr w:type="spellEnd"/>
            </w:hyperlink>
            <w:r w:rsidRPr="00E808B0">
              <w:rPr>
                <w:noProof w:val="0"/>
              </w:rPr>
              <w:t>}</w:t>
            </w:r>
          </w:p>
        </w:tc>
        <w:tc>
          <w:tcPr>
            <w:tcW w:w="6590" w:type="dxa"/>
          </w:tcPr>
          <w:p w14:paraId="6FC0E782" w14:textId="77777777" w:rsidR="001A7BE9" w:rsidRPr="00E808B0" w:rsidRDefault="001A7BE9">
            <w:pPr>
              <w:pStyle w:val="TableEntry"/>
              <w:rPr>
                <w:noProof w:val="0"/>
              </w:rPr>
            </w:pPr>
            <w:r w:rsidRPr="00E808B0">
              <w:rPr>
                <w:noProof w:val="0"/>
              </w:rPr>
              <w:t>Optional detail type indicating if the problem was an error (E), a warning (W), or informational (I).</w:t>
            </w:r>
          </w:p>
        </w:tc>
      </w:tr>
      <w:tr w:rsidR="001A7BE9" w:rsidRPr="00E808B0" w14:paraId="57CFE420" w14:textId="77777777">
        <w:trPr>
          <w:jc w:val="center"/>
        </w:trPr>
        <w:tc>
          <w:tcPr>
            <w:tcW w:w="3163" w:type="dxa"/>
          </w:tcPr>
          <w:p w14:paraId="49F2F539" w14:textId="77777777" w:rsidR="001A7BE9" w:rsidRPr="00E808B0" w:rsidRDefault="001A7BE9">
            <w:pPr>
              <w:pStyle w:val="TableEntry"/>
              <w:rPr>
                <w:noProof w:val="0"/>
              </w:rPr>
            </w:pPr>
            <w:r w:rsidRPr="00E808B0">
              <w:rPr>
                <w:noProof w:val="0"/>
              </w:rPr>
              <w:t>code [0..1]</w:t>
            </w:r>
            <w:r w:rsidRPr="00E808B0">
              <w:rPr>
                <w:noProof w:val="0"/>
              </w:rPr>
              <w:br/>
            </w:r>
            <w:hyperlink r:id="rId150" w:anchor="AcknowledgementDetail-cls" w:history="1">
              <w:proofErr w:type="spellStart"/>
              <w:r w:rsidRPr="00E808B0">
                <w:rPr>
                  <w:noProof w:val="0"/>
                </w:rPr>
                <w:t>AcknowledgementDetail</w:t>
              </w:r>
              <w:proofErr w:type="spellEnd"/>
            </w:hyperlink>
            <w:r w:rsidRPr="00E808B0">
              <w:rPr>
                <w:noProof w:val="0"/>
              </w:rPr>
              <w:t> (</w:t>
            </w:r>
            <w:hyperlink r:id="rId151" w:anchor="dt-CE" w:history="1">
              <w:r w:rsidRPr="00E808B0">
                <w:rPr>
                  <w:noProof w:val="0"/>
                </w:rPr>
                <w:t>CE</w:t>
              </w:r>
            </w:hyperlink>
            <w:r w:rsidRPr="00E808B0">
              <w:rPr>
                <w:noProof w:val="0"/>
              </w:rPr>
              <w:t>) {</w:t>
            </w:r>
            <w:proofErr w:type="spellStart"/>
            <w:r w:rsidRPr="00E808B0">
              <w:rPr>
                <w:noProof w:val="0"/>
              </w:rPr>
              <w:t>CWE:</w:t>
            </w:r>
            <w:hyperlink r:id="rId152" w:anchor="AcknowledgementDetailCode" w:history="1">
              <w:r w:rsidRPr="00E808B0">
                <w:rPr>
                  <w:noProof w:val="0"/>
                </w:rPr>
                <w:t>AcknowledgementDetailCode</w:t>
              </w:r>
              <w:proofErr w:type="spellEnd"/>
            </w:hyperlink>
            <w:r w:rsidRPr="00E808B0">
              <w:rPr>
                <w:noProof w:val="0"/>
              </w:rPr>
              <w:t>}</w:t>
            </w:r>
          </w:p>
        </w:tc>
        <w:tc>
          <w:tcPr>
            <w:tcW w:w="6590" w:type="dxa"/>
          </w:tcPr>
          <w:p w14:paraId="08B661BA" w14:textId="77777777" w:rsidR="001A7BE9" w:rsidRPr="00E808B0" w:rsidRDefault="001A7BE9">
            <w:pPr>
              <w:pStyle w:val="TableEntry"/>
              <w:rPr>
                <w:noProof w:val="0"/>
              </w:rPr>
            </w:pPr>
            <w:r w:rsidRPr="00E808B0">
              <w:rPr>
                <w:noProof w:val="0"/>
              </w:rPr>
              <w:t>An optional coded value, representing the acknowledgement detail being transmitted.</w:t>
            </w:r>
          </w:p>
        </w:tc>
      </w:tr>
      <w:tr w:rsidR="001A7BE9" w:rsidRPr="00E808B0" w14:paraId="658DA22D" w14:textId="77777777">
        <w:trPr>
          <w:jc w:val="center"/>
        </w:trPr>
        <w:tc>
          <w:tcPr>
            <w:tcW w:w="3163" w:type="dxa"/>
          </w:tcPr>
          <w:p w14:paraId="5D6F8B5F" w14:textId="77777777" w:rsidR="001A7BE9" w:rsidRPr="00E808B0" w:rsidRDefault="001A7BE9">
            <w:pPr>
              <w:pStyle w:val="TableEntry"/>
              <w:rPr>
                <w:noProof w:val="0"/>
              </w:rPr>
            </w:pPr>
            <w:r w:rsidRPr="00E808B0">
              <w:rPr>
                <w:noProof w:val="0"/>
              </w:rPr>
              <w:t>text [0..1]</w:t>
            </w:r>
            <w:r w:rsidRPr="00E808B0">
              <w:rPr>
                <w:noProof w:val="0"/>
              </w:rPr>
              <w:br/>
            </w:r>
            <w:hyperlink r:id="rId153" w:anchor="AcknowledgementDetail-cls" w:history="1">
              <w:proofErr w:type="spellStart"/>
              <w:r w:rsidRPr="00E808B0">
                <w:rPr>
                  <w:noProof w:val="0"/>
                </w:rPr>
                <w:t>AcknowledgementDetail</w:t>
              </w:r>
              <w:proofErr w:type="spellEnd"/>
            </w:hyperlink>
            <w:r w:rsidRPr="00E808B0">
              <w:rPr>
                <w:noProof w:val="0"/>
              </w:rPr>
              <w:t> (</w:t>
            </w:r>
            <w:hyperlink r:id="rId154" w:anchor="dt-ED" w:history="1">
              <w:r w:rsidRPr="00E808B0">
                <w:rPr>
                  <w:noProof w:val="0"/>
                </w:rPr>
                <w:t>ED</w:t>
              </w:r>
            </w:hyperlink>
            <w:r w:rsidRPr="00E808B0">
              <w:rPr>
                <w:noProof w:val="0"/>
              </w:rPr>
              <w:t>)</w:t>
            </w:r>
          </w:p>
        </w:tc>
        <w:tc>
          <w:tcPr>
            <w:tcW w:w="6590" w:type="dxa"/>
          </w:tcPr>
          <w:p w14:paraId="1B429CFF" w14:textId="77777777" w:rsidR="001A7BE9" w:rsidRPr="00E808B0" w:rsidRDefault="001A7BE9">
            <w:pPr>
              <w:pStyle w:val="TableEntry"/>
              <w:rPr>
                <w:noProof w:val="0"/>
              </w:rPr>
            </w:pPr>
            <w:r w:rsidRPr="00E808B0">
              <w:rPr>
                <w:noProof w:val="0"/>
              </w:rPr>
              <w:t>Optional description of the acknowledgement detail being transmitted</w:t>
            </w:r>
          </w:p>
        </w:tc>
      </w:tr>
      <w:tr w:rsidR="001A7BE9" w:rsidRPr="00E808B0" w14:paraId="181D42D1" w14:textId="77777777">
        <w:trPr>
          <w:jc w:val="center"/>
        </w:trPr>
        <w:tc>
          <w:tcPr>
            <w:tcW w:w="3163" w:type="dxa"/>
          </w:tcPr>
          <w:p w14:paraId="05937364" w14:textId="77777777" w:rsidR="001A7BE9" w:rsidRPr="00E808B0" w:rsidRDefault="001A7BE9">
            <w:pPr>
              <w:pStyle w:val="TableEntry"/>
              <w:rPr>
                <w:noProof w:val="0"/>
              </w:rPr>
            </w:pPr>
            <w:r w:rsidRPr="00E808B0">
              <w:rPr>
                <w:noProof w:val="0"/>
              </w:rPr>
              <w:t>location [0..*]</w:t>
            </w:r>
            <w:r w:rsidRPr="00E808B0">
              <w:rPr>
                <w:noProof w:val="0"/>
              </w:rPr>
              <w:br/>
            </w:r>
            <w:hyperlink r:id="rId155" w:anchor="AcknowledgementDetail-cls" w:history="1">
              <w:proofErr w:type="spellStart"/>
              <w:r w:rsidRPr="00E808B0">
                <w:rPr>
                  <w:noProof w:val="0"/>
                </w:rPr>
                <w:t>AcknowledgementDetail</w:t>
              </w:r>
              <w:proofErr w:type="spellEnd"/>
            </w:hyperlink>
            <w:r w:rsidRPr="00E808B0">
              <w:rPr>
                <w:noProof w:val="0"/>
              </w:rPr>
              <w:t> (</w:t>
            </w:r>
            <w:hyperlink r:id="rId156" w:anchor="dt-SET" w:history="1">
              <w:r w:rsidRPr="00E808B0">
                <w:rPr>
                  <w:noProof w:val="0"/>
                </w:rPr>
                <w:t>SET</w:t>
              </w:r>
            </w:hyperlink>
            <w:r w:rsidRPr="00E808B0">
              <w:rPr>
                <w:noProof w:val="0"/>
              </w:rPr>
              <w:t>&lt;</w:t>
            </w:r>
            <w:hyperlink r:id="rId157" w:anchor="dt-ST" w:history="1">
              <w:r w:rsidRPr="00E808B0">
                <w:rPr>
                  <w:noProof w:val="0"/>
                </w:rPr>
                <w:t>ST</w:t>
              </w:r>
            </w:hyperlink>
            <w:r w:rsidRPr="00E808B0">
              <w:rPr>
                <w:noProof w:val="0"/>
              </w:rPr>
              <w:t>&gt;)</w:t>
            </w:r>
          </w:p>
        </w:tc>
        <w:tc>
          <w:tcPr>
            <w:tcW w:w="6590" w:type="dxa"/>
          </w:tcPr>
          <w:p w14:paraId="04BE6B0B" w14:textId="77777777" w:rsidR="001A7BE9" w:rsidRPr="00E808B0" w:rsidRDefault="001A7BE9">
            <w:pPr>
              <w:pStyle w:val="TableEntry"/>
              <w:rPr>
                <w:noProof w:val="0"/>
              </w:rPr>
            </w:pPr>
            <w:r w:rsidRPr="00E808B0">
              <w:rPr>
                <w:noProof w:val="0"/>
              </w:rPr>
              <w:t>The location within the message where the problem occurred. It is recommended that this is represented via an XPath expression.</w:t>
            </w:r>
          </w:p>
        </w:tc>
      </w:tr>
    </w:tbl>
    <w:p w14:paraId="03DC21DD" w14:textId="77777777" w:rsidR="000D29F1" w:rsidRDefault="000D29F1"/>
    <w:p w14:paraId="3598F9C8" w14:textId="2F30F2B7" w:rsidR="001A7BE9" w:rsidRPr="00E808B0" w:rsidRDefault="001A7BE9">
      <w:r w:rsidRPr="00E808B0">
        <w:t xml:space="preserve">The Accept Acknowledgement does not contain any additional content defined elsewhere. It will be transmitted using Web Services, according to the requirements specified in Appendix V. </w:t>
      </w:r>
    </w:p>
    <w:p w14:paraId="48B34DCA" w14:textId="77777777" w:rsidR="001A7BE9" w:rsidRPr="00E808B0" w:rsidRDefault="001A7BE9">
      <w:r w:rsidRPr="00E808B0">
        <w:t>The following WSDL naming conventions SHALL apply:</w:t>
      </w:r>
    </w:p>
    <w:p w14:paraId="21BC19F3" w14:textId="77777777" w:rsidR="001A7BE9" w:rsidRPr="00E808B0" w:rsidRDefault="001A7BE9">
      <w:pPr>
        <w:rPr>
          <w:rStyle w:val="BodyTextChar1"/>
          <w:sz w:val="20"/>
        </w:rPr>
      </w:pPr>
      <w:r w:rsidRPr="00E808B0">
        <w:lastRenderedPageBreak/>
        <w:tab/>
      </w:r>
      <w:r w:rsidRPr="00E808B0">
        <w:rPr>
          <w:rStyle w:val="BodyTextChar1"/>
          <w:sz w:val="20"/>
        </w:rPr>
        <w:t>accept acknowledgment    -&gt; "</w:t>
      </w:r>
      <w:r w:rsidRPr="00E808B0">
        <w:rPr>
          <w:rStyle w:val="BodyTextIndentChar"/>
          <w:rFonts w:ascii="Courier New" w:hAnsi="Courier New" w:cs="Courier New"/>
          <w:b/>
        </w:rPr>
        <w:t>MCCI_IN000002UV01</w:t>
      </w:r>
      <w:r w:rsidRPr="00E808B0">
        <w:rPr>
          <w:rStyle w:val="BodyTextChar1"/>
          <w:sz w:val="20"/>
        </w:rPr>
        <w:t>_Message"</w:t>
      </w:r>
    </w:p>
    <w:p w14:paraId="483C3167" w14:textId="77777777" w:rsidR="001A7BE9" w:rsidRPr="00E808B0" w:rsidRDefault="001A7BE9">
      <w:r w:rsidRPr="00E808B0">
        <w:t>The following WSDL snippet describes the type for this message:</w:t>
      </w:r>
    </w:p>
    <w:p w14:paraId="48402A1D" w14:textId="6BCC5E8F" w:rsidR="001A7BE9" w:rsidRPr="00E808B0"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609C716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sz w:val="20"/>
        </w:rPr>
        <w:t xml:space="preserve"> </w:t>
      </w:r>
      <w:r w:rsidRPr="00E808B0">
        <w:rPr>
          <w:rFonts w:ascii="Courier New" w:hAnsi="Courier New" w:cs="Courier New"/>
          <w:sz w:val="20"/>
        </w:rPr>
        <w:t>&lt;types&gt;</w:t>
      </w:r>
    </w:p>
    <w:p w14:paraId="6CB65DB8"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w:t>
      </w:r>
      <w:proofErr w:type="spellStart"/>
      <w:proofErr w:type="gramStart"/>
      <w:r w:rsidRPr="00E808B0">
        <w:rPr>
          <w:rFonts w:ascii="Courier New" w:hAnsi="Courier New" w:cs="Courier New"/>
          <w:sz w:val="20"/>
        </w:rPr>
        <w:t>xsd:schema</w:t>
      </w:r>
      <w:proofErr w:type="spellEnd"/>
      <w:proofErr w:type="gramEnd"/>
      <w:r w:rsidRPr="00E808B0">
        <w:rPr>
          <w:rFonts w:ascii="Courier New" w:hAnsi="Courier New" w:cs="Courier New"/>
          <w:sz w:val="20"/>
        </w:rPr>
        <w:t xml:space="preserve"> </w:t>
      </w:r>
      <w:proofErr w:type="spellStart"/>
      <w:r w:rsidRPr="00E808B0">
        <w:rPr>
          <w:rFonts w:ascii="Courier New" w:hAnsi="Courier New" w:cs="Courier New"/>
          <w:sz w:val="20"/>
        </w:rPr>
        <w:t>elementFormDefault</w:t>
      </w:r>
      <w:proofErr w:type="spellEnd"/>
      <w:r w:rsidRPr="00E808B0">
        <w:rPr>
          <w:rFonts w:ascii="Courier New" w:hAnsi="Courier New" w:cs="Courier New"/>
          <w:sz w:val="20"/>
        </w:rPr>
        <w:t xml:space="preserve">="qualified" </w:t>
      </w:r>
      <w:proofErr w:type="spellStart"/>
      <w:r w:rsidRPr="00E808B0">
        <w:rPr>
          <w:rFonts w:ascii="Courier New" w:hAnsi="Courier New" w:cs="Courier New"/>
          <w:sz w:val="20"/>
        </w:rPr>
        <w:t>targetNamespace</w:t>
      </w:r>
      <w:proofErr w:type="spellEnd"/>
      <w:r w:rsidRPr="00E808B0">
        <w:rPr>
          <w:rFonts w:ascii="Courier New" w:hAnsi="Courier New" w:cs="Courier New"/>
          <w:sz w:val="20"/>
        </w:rPr>
        <w:t>="urn:hl7-org:v3"</w:t>
      </w:r>
    </w:p>
    <w:p w14:paraId="2B3640A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proofErr w:type="gramStart"/>
      <w:r w:rsidRPr="00E808B0">
        <w:rPr>
          <w:rFonts w:ascii="Courier New" w:hAnsi="Courier New" w:cs="Courier New"/>
          <w:sz w:val="20"/>
        </w:rPr>
        <w:t>xmlns:hl</w:t>
      </w:r>
      <w:proofErr w:type="gramEnd"/>
      <w:r w:rsidRPr="00E808B0">
        <w:rPr>
          <w:rFonts w:ascii="Courier New" w:hAnsi="Courier New" w:cs="Courier New"/>
          <w:sz w:val="20"/>
        </w:rPr>
        <w:t>7="urn:hl7-org:v3"&gt;</w:t>
      </w:r>
    </w:p>
    <w:p w14:paraId="5B59F9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proofErr w:type="gramStart"/>
      <w:r w:rsidRPr="00E808B0">
        <w:rPr>
          <w:rFonts w:ascii="Courier New" w:hAnsi="Courier New" w:cs="Courier New"/>
          <w:sz w:val="20"/>
        </w:rPr>
        <w:t>&lt;!--</w:t>
      </w:r>
      <w:proofErr w:type="gramEnd"/>
      <w:r w:rsidRPr="00E808B0">
        <w:rPr>
          <w:rFonts w:ascii="Courier New" w:hAnsi="Courier New" w:cs="Courier New"/>
          <w:sz w:val="20"/>
        </w:rPr>
        <w:t xml:space="preserve"> Include the message schema --&gt;</w:t>
      </w:r>
    </w:p>
    <w:p w14:paraId="25C32A3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w:t>
      </w:r>
      <w:proofErr w:type="spellStart"/>
      <w:proofErr w:type="gramStart"/>
      <w:r w:rsidRPr="00E808B0">
        <w:rPr>
          <w:rFonts w:ascii="Courier New" w:hAnsi="Courier New" w:cs="Courier New"/>
          <w:sz w:val="20"/>
        </w:rPr>
        <w:t>xsd:import</w:t>
      </w:r>
      <w:proofErr w:type="spellEnd"/>
      <w:proofErr w:type="gramEnd"/>
      <w:r w:rsidRPr="00E808B0">
        <w:rPr>
          <w:rFonts w:ascii="Courier New" w:hAnsi="Courier New" w:cs="Courier New"/>
          <w:sz w:val="20"/>
        </w:rPr>
        <w:t xml:space="preserve"> namespace="urn:hl7-org:v3" schemaLocation="../schema/HL7V3/NE2008/multicacheschemas/</w:t>
      </w:r>
      <w:r w:rsidRPr="00E808B0">
        <w:rPr>
          <w:rFonts w:ascii="Courier New" w:hAnsi="Courier New" w:cs="Courier New"/>
          <w:bCs/>
          <w:sz w:val="20"/>
        </w:rPr>
        <w:t>MCCI_IN000002UV01.xsd</w:t>
      </w:r>
      <w:r w:rsidRPr="00E808B0">
        <w:rPr>
          <w:rFonts w:ascii="Courier New" w:hAnsi="Courier New" w:cs="Courier New"/>
          <w:sz w:val="20"/>
        </w:rPr>
        <w:t>"/&gt;</w:t>
      </w:r>
    </w:p>
    <w:p w14:paraId="4B36278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w:t>
      </w:r>
      <w:proofErr w:type="spellStart"/>
      <w:proofErr w:type="gramStart"/>
      <w:r w:rsidRPr="00E808B0">
        <w:rPr>
          <w:rFonts w:ascii="Courier New" w:hAnsi="Courier New" w:cs="Courier New"/>
          <w:sz w:val="20"/>
        </w:rPr>
        <w:t>xsd:element</w:t>
      </w:r>
      <w:proofErr w:type="spellEnd"/>
      <w:proofErr w:type="gramEnd"/>
      <w:r w:rsidRPr="00E808B0">
        <w:rPr>
          <w:rFonts w:ascii="Courier New" w:hAnsi="Courier New" w:cs="Courier New"/>
          <w:sz w:val="20"/>
        </w:rPr>
        <w:t xml:space="preserve"> name="MCCI_IN000002UV01"/&gt;</w:t>
      </w:r>
    </w:p>
    <w:p w14:paraId="7796AF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w:t>
      </w:r>
      <w:proofErr w:type="spellStart"/>
      <w:proofErr w:type="gramStart"/>
      <w:r w:rsidRPr="00E808B0">
        <w:rPr>
          <w:rFonts w:ascii="Courier New" w:hAnsi="Courier New" w:cs="Courier New"/>
          <w:sz w:val="20"/>
        </w:rPr>
        <w:t>xsd:schema</w:t>
      </w:r>
      <w:proofErr w:type="spellEnd"/>
      <w:proofErr w:type="gramEnd"/>
      <w:r w:rsidRPr="00E808B0">
        <w:rPr>
          <w:rFonts w:ascii="Courier New" w:hAnsi="Courier New" w:cs="Courier New"/>
          <w:sz w:val="20"/>
        </w:rPr>
        <w:t>&gt;</w:t>
      </w:r>
    </w:p>
    <w:p w14:paraId="6ADD2B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&lt;/types&gt;</w:t>
      </w:r>
    </w:p>
    <w:p w14:paraId="41E34F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w:t>
      </w:r>
    </w:p>
    <w:p w14:paraId="487BD4A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The message is described by the following snippet:</w:t>
      </w:r>
    </w:p>
    <w:p w14:paraId="519934A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7D85B06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&lt;message name="MCCI_IN000002UV01_Message"&gt;</w:t>
      </w:r>
    </w:p>
    <w:p w14:paraId="0CCE239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&lt;part element="hl</w:t>
      </w:r>
      <w:proofErr w:type="gramStart"/>
      <w:r w:rsidRPr="00E808B0">
        <w:rPr>
          <w:rFonts w:ascii="Courier New" w:hAnsi="Courier New" w:cs="Courier New"/>
          <w:sz w:val="20"/>
        </w:rPr>
        <w:t>7:MCCI</w:t>
      </w:r>
      <w:proofErr w:type="gramEnd"/>
      <w:r w:rsidRPr="00E808B0">
        <w:rPr>
          <w:rFonts w:ascii="Courier New" w:hAnsi="Courier New" w:cs="Courier New"/>
          <w:sz w:val="20"/>
        </w:rPr>
        <w:t>_IN000002UV01" name="Body"/&gt;</w:t>
      </w:r>
    </w:p>
    <w:p w14:paraId="5B36F66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&lt;/message&gt;</w:t>
      </w:r>
    </w:p>
    <w:p w14:paraId="66976B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5A0567B8" w14:textId="77777777" w:rsidR="001A7BE9" w:rsidRPr="00E808B0" w:rsidRDefault="001A7BE9"/>
    <w:p w14:paraId="1C68EED7" w14:textId="77777777" w:rsidR="001A7BE9" w:rsidRPr="00E808B0" w:rsidRDefault="001A7BE9">
      <w:r w:rsidRPr="00E808B0">
        <w:t>Various WSDL examples describing IHE transactions as web services are found in the transaction definitions in ITI TF-2a and 2b, together with the expected actions of the actors which provide these services.</w:t>
      </w:r>
    </w:p>
    <w:p w14:paraId="009F5E4A" w14:textId="138A12EF" w:rsidR="001A7BE9" w:rsidRPr="00E808B0" w:rsidRDefault="001A7BE9">
      <w:pPr>
        <w:pStyle w:val="AppendixHeading3"/>
        <w:rPr>
          <w:noProof w:val="0"/>
        </w:rPr>
      </w:pPr>
      <w:bookmarkStart w:id="492" w:name="_Toc169692804"/>
      <w:bookmarkStart w:id="493" w:name="_Toc269052480"/>
      <w:bookmarkStart w:id="494" w:name="_Toc301358511"/>
      <w:bookmarkStart w:id="495" w:name="_Toc518654917"/>
      <w:r w:rsidRPr="00E808B0">
        <w:rPr>
          <w:noProof w:val="0"/>
        </w:rPr>
        <w:t>O.1.3</w:t>
      </w:r>
      <w:r w:rsidRPr="00E808B0">
        <w:rPr>
          <w:noProof w:val="0"/>
        </w:rPr>
        <w:tab/>
        <w:t>Send Application Acknowledgement Information Model (MCCI_RM000300IHE)</w:t>
      </w:r>
      <w:bookmarkEnd w:id="492"/>
      <w:bookmarkEnd w:id="493"/>
      <w:bookmarkEnd w:id="494"/>
      <w:bookmarkEnd w:id="495"/>
    </w:p>
    <w:p w14:paraId="7CF0E87D" w14:textId="77777777" w:rsidR="001A7BE9" w:rsidRPr="00E808B0" w:rsidRDefault="001A7BE9">
      <w:r w:rsidRPr="00E808B0">
        <w:t xml:space="preserve">Below is the Message Information Model for the application acknowledgment. The purpose of the model is to describe the data elements relevant for use with IHE transactions based on HL7 V3 messages. It is a strict subset of the </w:t>
      </w:r>
      <w:r w:rsidRPr="00E808B0">
        <w:rPr>
          <w:rStyle w:val="BodyTextChar1"/>
        </w:rPr>
        <w:t xml:space="preserve">Send Application Acknowledgement (MCCI_RM000300UV01) </w:t>
      </w:r>
      <w:r w:rsidRPr="00E808B0">
        <w:t>RMIM, which can be found on the HL7 V3 2008 Edition CD at: Edition2008/domains/</w:t>
      </w:r>
      <w:proofErr w:type="spellStart"/>
      <w:r w:rsidRPr="00E808B0">
        <w:t>uvci</w:t>
      </w:r>
      <w:proofErr w:type="spellEnd"/>
      <w:r w:rsidRPr="00E808B0">
        <w:t>/editable/MCCI_RM000300UV.htm</w:t>
      </w:r>
    </w:p>
    <w:p w14:paraId="4113F8AD" w14:textId="77777777" w:rsidR="001A7BE9" w:rsidRPr="00E808B0" w:rsidRDefault="001A7BE9">
      <w:r w:rsidRPr="00E808B0">
        <w:t>The following restrictions were made on the original RMIM to arrive at the restricted model:</w:t>
      </w:r>
    </w:p>
    <w:p w14:paraId="3637CE34" w14:textId="77777777" w:rsidR="001A7BE9" w:rsidRPr="00E808B0" w:rsidRDefault="001A7BE9" w:rsidP="007033A9">
      <w:pPr>
        <w:pStyle w:val="ListBullet2"/>
        <w:numPr>
          <w:ilvl w:val="0"/>
          <w:numId w:val="29"/>
        </w:numPr>
      </w:pPr>
      <w:r w:rsidRPr="00E808B0">
        <w:t>The following optional class attributes have been omitted:</w:t>
      </w:r>
    </w:p>
    <w:p w14:paraId="15EE7410" w14:textId="77777777" w:rsidR="001A7BE9" w:rsidRPr="00E808B0" w:rsidRDefault="001A7BE9" w:rsidP="007033A9">
      <w:pPr>
        <w:pStyle w:val="ListBullet3"/>
        <w:numPr>
          <w:ilvl w:val="0"/>
          <w:numId w:val="30"/>
        </w:numPr>
      </w:pPr>
      <w:proofErr w:type="spellStart"/>
      <w:r w:rsidRPr="00E808B0">
        <w:t>Message.profileId</w:t>
      </w:r>
      <w:proofErr w:type="spellEnd"/>
    </w:p>
    <w:p w14:paraId="77E7551D" w14:textId="77777777" w:rsidR="001A7BE9" w:rsidRPr="00E808B0" w:rsidRDefault="001A7BE9" w:rsidP="007033A9">
      <w:pPr>
        <w:pStyle w:val="ListBullet3"/>
        <w:numPr>
          <w:ilvl w:val="0"/>
          <w:numId w:val="30"/>
        </w:numPr>
      </w:pPr>
      <w:proofErr w:type="spellStart"/>
      <w:r w:rsidRPr="00E808B0">
        <w:t>Message.attachmentText</w:t>
      </w:r>
      <w:proofErr w:type="spellEnd"/>
    </w:p>
    <w:p w14:paraId="00B9286F" w14:textId="77777777" w:rsidR="001A7BE9" w:rsidRPr="00E808B0" w:rsidRDefault="001A7BE9" w:rsidP="007033A9">
      <w:pPr>
        <w:pStyle w:val="ListBullet3"/>
        <w:numPr>
          <w:ilvl w:val="0"/>
          <w:numId w:val="30"/>
        </w:numPr>
      </w:pPr>
      <w:proofErr w:type="spellStart"/>
      <w:r w:rsidRPr="00E808B0">
        <w:t>Sender.telecom</w:t>
      </w:r>
      <w:proofErr w:type="spellEnd"/>
    </w:p>
    <w:p w14:paraId="5A50D734" w14:textId="77777777" w:rsidR="001A7BE9" w:rsidRPr="00E808B0" w:rsidRDefault="001A7BE9" w:rsidP="007033A9">
      <w:pPr>
        <w:pStyle w:val="ListBullet3"/>
        <w:numPr>
          <w:ilvl w:val="0"/>
          <w:numId w:val="30"/>
        </w:numPr>
      </w:pPr>
      <w:proofErr w:type="spellStart"/>
      <w:r w:rsidRPr="00E808B0">
        <w:t>Receiver.telecom</w:t>
      </w:r>
      <w:proofErr w:type="spellEnd"/>
    </w:p>
    <w:p w14:paraId="6A5CDE86" w14:textId="77777777" w:rsidR="001A7BE9" w:rsidRPr="00E808B0" w:rsidRDefault="001A7BE9" w:rsidP="007033A9">
      <w:pPr>
        <w:pStyle w:val="ListBullet3"/>
        <w:numPr>
          <w:ilvl w:val="0"/>
          <w:numId w:val="30"/>
        </w:numPr>
      </w:pPr>
      <w:proofErr w:type="spellStart"/>
      <w:r w:rsidRPr="00E808B0">
        <w:t>Device.desc</w:t>
      </w:r>
      <w:proofErr w:type="spellEnd"/>
    </w:p>
    <w:p w14:paraId="07D1B0EC" w14:textId="77777777" w:rsidR="001A7BE9" w:rsidRPr="00E808B0" w:rsidRDefault="001A7BE9" w:rsidP="007033A9">
      <w:pPr>
        <w:pStyle w:val="ListBullet3"/>
        <w:numPr>
          <w:ilvl w:val="0"/>
          <w:numId w:val="30"/>
        </w:numPr>
      </w:pPr>
      <w:proofErr w:type="spellStart"/>
      <w:r w:rsidRPr="00E808B0">
        <w:t>Device.existenceTime</w:t>
      </w:r>
      <w:proofErr w:type="spellEnd"/>
    </w:p>
    <w:p w14:paraId="127CF2FA" w14:textId="77777777" w:rsidR="001A7BE9" w:rsidRPr="00E808B0" w:rsidRDefault="001A7BE9" w:rsidP="007033A9">
      <w:pPr>
        <w:pStyle w:val="ListBullet3"/>
        <w:numPr>
          <w:ilvl w:val="0"/>
          <w:numId w:val="30"/>
        </w:numPr>
      </w:pPr>
      <w:proofErr w:type="spellStart"/>
      <w:r w:rsidRPr="00E808B0">
        <w:t>Acknowledgement.messageWaitingNumber</w:t>
      </w:r>
      <w:proofErr w:type="spellEnd"/>
    </w:p>
    <w:p w14:paraId="5E821EDC" w14:textId="77777777" w:rsidR="001A7BE9" w:rsidRPr="00E808B0" w:rsidRDefault="001A7BE9" w:rsidP="007033A9">
      <w:pPr>
        <w:pStyle w:val="ListBullet3"/>
        <w:numPr>
          <w:ilvl w:val="0"/>
          <w:numId w:val="30"/>
        </w:numPr>
      </w:pPr>
      <w:proofErr w:type="spellStart"/>
      <w:r w:rsidRPr="00E808B0">
        <w:lastRenderedPageBreak/>
        <w:t>Acknowledgement.messageWaitingPriorityCode</w:t>
      </w:r>
      <w:proofErr w:type="spellEnd"/>
    </w:p>
    <w:p w14:paraId="40E6C70C" w14:textId="77777777" w:rsidR="001A7BE9" w:rsidRPr="00E808B0" w:rsidRDefault="001A7BE9" w:rsidP="007033A9">
      <w:pPr>
        <w:pStyle w:val="ListBullet2"/>
        <w:numPr>
          <w:ilvl w:val="0"/>
          <w:numId w:val="29"/>
        </w:numPr>
      </w:pPr>
      <w:r w:rsidRPr="00E808B0">
        <w:t>The following optional classes have been omitted:</w:t>
      </w:r>
    </w:p>
    <w:p w14:paraId="706EEB20" w14:textId="77777777" w:rsidR="001A7BE9" w:rsidRPr="00E808B0" w:rsidRDefault="001A7BE9" w:rsidP="007033A9">
      <w:pPr>
        <w:pStyle w:val="ListBullet3"/>
        <w:numPr>
          <w:ilvl w:val="0"/>
          <w:numId w:val="30"/>
        </w:numPr>
      </w:pPr>
      <w:proofErr w:type="spellStart"/>
      <w:r w:rsidRPr="00E808B0">
        <w:t>AttentionLine</w:t>
      </w:r>
      <w:proofErr w:type="spellEnd"/>
    </w:p>
    <w:p w14:paraId="6A3F2DAC" w14:textId="77777777" w:rsidR="001A7BE9" w:rsidRPr="00E808B0" w:rsidRDefault="001A7BE9" w:rsidP="007033A9">
      <w:pPr>
        <w:pStyle w:val="ListBullet3"/>
        <w:numPr>
          <w:ilvl w:val="0"/>
          <w:numId w:val="30"/>
        </w:numPr>
      </w:pPr>
      <w:proofErr w:type="spellStart"/>
      <w:r w:rsidRPr="00E808B0">
        <w:t>RespondTo</w:t>
      </w:r>
      <w:proofErr w:type="spellEnd"/>
    </w:p>
    <w:p w14:paraId="14C813DA" w14:textId="77777777" w:rsidR="001A7BE9" w:rsidRPr="00E808B0" w:rsidRDefault="001A7BE9" w:rsidP="007033A9">
      <w:pPr>
        <w:pStyle w:val="ListBullet3"/>
        <w:numPr>
          <w:ilvl w:val="0"/>
          <w:numId w:val="30"/>
        </w:numPr>
      </w:pPr>
      <w:proofErr w:type="spellStart"/>
      <w:r w:rsidRPr="00E808B0">
        <w:t>LocatedEntity</w:t>
      </w:r>
      <w:proofErr w:type="spellEnd"/>
    </w:p>
    <w:p w14:paraId="5AAE490B" w14:textId="77777777" w:rsidR="001A7BE9" w:rsidRPr="00E808B0" w:rsidRDefault="001A7BE9" w:rsidP="007033A9">
      <w:pPr>
        <w:pStyle w:val="ListBullet3"/>
        <w:numPr>
          <w:ilvl w:val="0"/>
          <w:numId w:val="30"/>
        </w:numPr>
      </w:pPr>
      <w:proofErr w:type="spellStart"/>
      <w:proofErr w:type="gramStart"/>
      <w:r w:rsidRPr="00E808B0">
        <w:t>scopedRole</w:t>
      </w:r>
      <w:proofErr w:type="spellEnd"/>
      <w:r w:rsidRPr="00E808B0">
        <w:t>(</w:t>
      </w:r>
      <w:proofErr w:type="gramEnd"/>
      <w:r w:rsidRPr="00E808B0">
        <w:t>Organization)</w:t>
      </w:r>
    </w:p>
    <w:p w14:paraId="6B350356" w14:textId="77777777" w:rsidR="001A7BE9" w:rsidRPr="00E808B0" w:rsidRDefault="001A7BE9" w:rsidP="007033A9">
      <w:pPr>
        <w:pStyle w:val="ListBullet2"/>
        <w:numPr>
          <w:ilvl w:val="0"/>
          <w:numId w:val="29"/>
        </w:numPr>
      </w:pPr>
      <w:r w:rsidRPr="00E808B0">
        <w:t>The following constraints have been applied:</w:t>
      </w:r>
    </w:p>
    <w:p w14:paraId="6BCDDA00" w14:textId="77777777" w:rsidR="001A7BE9" w:rsidRPr="00E808B0" w:rsidRDefault="001A7BE9" w:rsidP="007033A9">
      <w:pPr>
        <w:pStyle w:val="ListBullet3"/>
        <w:numPr>
          <w:ilvl w:val="0"/>
          <w:numId w:val="30"/>
        </w:numPr>
      </w:pPr>
      <w:proofErr w:type="spellStart"/>
      <w:r w:rsidRPr="00E808B0">
        <w:t>Message.acceptAckCode</w:t>
      </w:r>
      <w:proofErr w:type="spellEnd"/>
      <w:r w:rsidRPr="00E808B0">
        <w:t xml:space="preserve"> is fixed to NE (don't ack an ack)</w:t>
      </w:r>
    </w:p>
    <w:p w14:paraId="5331113C" w14:textId="77777777" w:rsidR="001A7BE9" w:rsidRPr="00E808B0" w:rsidRDefault="001A7BE9" w:rsidP="007033A9">
      <w:pPr>
        <w:pStyle w:val="ListBullet3"/>
        <w:numPr>
          <w:ilvl w:val="0"/>
          <w:numId w:val="30"/>
        </w:numPr>
      </w:pPr>
      <w:r w:rsidRPr="00E808B0">
        <w:t>Acknowledgment is a required class</w:t>
      </w:r>
    </w:p>
    <w:p w14:paraId="694E3BAE" w14:textId="77777777" w:rsidR="001A7BE9" w:rsidRPr="00E808B0" w:rsidRDefault="001A7BE9"/>
    <w:p w14:paraId="79546749" w14:textId="77777777" w:rsidR="001A7BE9" w:rsidRPr="00E808B0" w:rsidRDefault="00E71080">
      <w:pPr>
        <w:keepNext/>
      </w:pPr>
      <w:r w:rsidRPr="00E808B0">
        <w:rPr>
          <w:noProof/>
        </w:rPr>
        <w:drawing>
          <wp:inline distT="0" distB="0" distL="0" distR="0" wp14:anchorId="068E116D" wp14:editId="133F321B">
            <wp:extent cx="5871845" cy="3619500"/>
            <wp:effectExtent l="0" t="0" r="0" b="0"/>
            <wp:docPr id="6" name="Picture 6" descr="MCCI_RM0003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CI_RM000300IH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71845" cy="3619500"/>
                    </a:xfrm>
                    <a:prstGeom prst="rect">
                      <a:avLst/>
                    </a:prstGeom>
                    <a:noFill/>
                    <a:ln>
                      <a:noFill/>
                    </a:ln>
                  </pic:spPr>
                </pic:pic>
              </a:graphicData>
            </a:graphic>
          </wp:inline>
        </w:drawing>
      </w:r>
    </w:p>
    <w:p w14:paraId="360B5CFF" w14:textId="77777777" w:rsidR="001A7BE9" w:rsidRPr="00E808B0" w:rsidRDefault="001A7BE9">
      <w:pPr>
        <w:pStyle w:val="FigureTitle"/>
        <w:rPr>
          <w:noProof w:val="0"/>
        </w:rPr>
      </w:pPr>
      <w:r w:rsidRPr="00E808B0">
        <w:rPr>
          <w:noProof w:val="0"/>
        </w:rPr>
        <w:t>Figure O.1.3-1: Message Information Model</w:t>
      </w:r>
    </w:p>
    <w:p w14:paraId="6CFB77AE" w14:textId="77777777" w:rsidR="001A7BE9" w:rsidRPr="00E808B0" w:rsidRDefault="001A7BE9">
      <w:r w:rsidRPr="00E808B0">
        <w:t>The attributes of this model are described in the following table:</w:t>
      </w:r>
    </w:p>
    <w:p w14:paraId="419AE1CF" w14:textId="77777777" w:rsidR="001A7BE9" w:rsidRPr="00E808B0" w:rsidRDefault="001A7BE9">
      <w:pPr>
        <w:pStyle w:val="TableTitle"/>
        <w:rPr>
          <w:noProof w:val="0"/>
        </w:rPr>
      </w:pPr>
      <w:r w:rsidRPr="00E808B0">
        <w:rPr>
          <w:noProof w:val="0"/>
        </w:rPr>
        <w:lastRenderedPageBreak/>
        <w:t>Table O.1.3-1: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E808B0" w14:paraId="50FBD4E2" w14:textId="77777777">
        <w:trPr>
          <w:trHeight w:val="525"/>
          <w:tblHeader/>
          <w:jc w:val="center"/>
        </w:trPr>
        <w:tc>
          <w:tcPr>
            <w:tcW w:w="3163" w:type="dxa"/>
            <w:shd w:val="clear" w:color="auto" w:fill="D9D9D9"/>
          </w:tcPr>
          <w:p w14:paraId="6DD5ACBF" w14:textId="77777777" w:rsidR="001A7BE9" w:rsidRPr="00E808B0" w:rsidRDefault="001A7BE9">
            <w:pPr>
              <w:pStyle w:val="TableEntryHeader"/>
            </w:pPr>
            <w:r w:rsidRPr="00E808B0">
              <w:t>MCCI_HD000300IHE</w:t>
            </w:r>
            <w:r w:rsidRPr="00E808B0">
              <w:br/>
              <w:t>Send Application Acknowledgement</w:t>
            </w:r>
          </w:p>
        </w:tc>
        <w:tc>
          <w:tcPr>
            <w:tcW w:w="6590" w:type="dxa"/>
            <w:shd w:val="clear" w:color="auto" w:fill="D9D9D9"/>
          </w:tcPr>
          <w:p w14:paraId="39510077" w14:textId="77777777" w:rsidR="001A7BE9" w:rsidRPr="00E808B0" w:rsidRDefault="001A7BE9">
            <w:pPr>
              <w:pStyle w:val="TableEntryHeader"/>
            </w:pPr>
            <w:r w:rsidRPr="00E808B0">
              <w:t>This HMD extract defines the transmission wrapper used to send HL7 V3 Application Acknowledgement.</w:t>
            </w:r>
          </w:p>
          <w:p w14:paraId="738BB06A" w14:textId="77777777" w:rsidR="001A7BE9" w:rsidRPr="00E808B0" w:rsidRDefault="001A7BE9">
            <w:pPr>
              <w:pStyle w:val="TableEntryHeader"/>
            </w:pPr>
            <w:r w:rsidRPr="00E808B0">
              <w:t>Derived from Figure O.1.3-1 (MCCI_RM000300IHE)</w:t>
            </w:r>
          </w:p>
        </w:tc>
      </w:tr>
      <w:tr w:rsidR="001A7BE9" w:rsidRPr="00E808B0" w14:paraId="3B5D9F09" w14:textId="77777777" w:rsidTr="00F52C2B">
        <w:trPr>
          <w:cantSplit/>
          <w:jc w:val="center"/>
        </w:trPr>
        <w:tc>
          <w:tcPr>
            <w:tcW w:w="3163" w:type="dxa"/>
          </w:tcPr>
          <w:p w14:paraId="6822BE09" w14:textId="77777777" w:rsidR="001A7BE9" w:rsidRPr="00E808B0" w:rsidRDefault="001A7BE9">
            <w:pPr>
              <w:pStyle w:val="TableEntry"/>
              <w:rPr>
                <w:b/>
                <w:noProof w:val="0"/>
              </w:rPr>
            </w:pPr>
            <w:r w:rsidRPr="00E808B0">
              <w:rPr>
                <w:b/>
                <w:noProof w:val="0"/>
              </w:rPr>
              <w:t>Message</w:t>
            </w:r>
          </w:p>
        </w:tc>
        <w:tc>
          <w:tcPr>
            <w:tcW w:w="6590" w:type="dxa"/>
          </w:tcPr>
          <w:p w14:paraId="17E15A9B"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21864080" w14:textId="77777777" w:rsidTr="00F52C2B">
        <w:trPr>
          <w:cantSplit/>
          <w:jc w:val="center"/>
        </w:trPr>
        <w:tc>
          <w:tcPr>
            <w:tcW w:w="3163" w:type="dxa"/>
          </w:tcPr>
          <w:p w14:paraId="11AAF4FD" w14:textId="77777777" w:rsidR="001A7BE9" w:rsidRPr="00E808B0" w:rsidRDefault="001A7BE9">
            <w:pPr>
              <w:pStyle w:val="TableEntry"/>
              <w:rPr>
                <w:noProof w:val="0"/>
              </w:rPr>
            </w:pPr>
            <w:r w:rsidRPr="00E808B0">
              <w:rPr>
                <w:noProof w:val="0"/>
              </w:rPr>
              <w:t>id [1..1] (M)</w:t>
            </w:r>
            <w:r w:rsidRPr="00E808B0">
              <w:rPr>
                <w:noProof w:val="0"/>
              </w:rPr>
              <w:br/>
            </w:r>
            <w:hyperlink r:id="rId159" w:anchor="Transmission-cls" w:history="1">
              <w:r w:rsidRPr="00E808B0">
                <w:rPr>
                  <w:noProof w:val="0"/>
                </w:rPr>
                <w:t>Transmission</w:t>
              </w:r>
            </w:hyperlink>
            <w:r w:rsidRPr="00E808B0">
              <w:rPr>
                <w:noProof w:val="0"/>
              </w:rPr>
              <w:t> (</w:t>
            </w:r>
            <w:hyperlink r:id="rId160" w:anchor="dt-II" w:history="1">
              <w:r w:rsidRPr="00E808B0">
                <w:rPr>
                  <w:noProof w:val="0"/>
                </w:rPr>
                <w:t>II</w:t>
              </w:r>
            </w:hyperlink>
            <w:r w:rsidRPr="00E808B0">
              <w:rPr>
                <w:noProof w:val="0"/>
              </w:rPr>
              <w:t>)</w:t>
            </w:r>
          </w:p>
        </w:tc>
        <w:tc>
          <w:tcPr>
            <w:tcW w:w="6590" w:type="dxa"/>
          </w:tcPr>
          <w:p w14:paraId="668543C8" w14:textId="77777777" w:rsidR="001A7BE9" w:rsidRPr="00E808B0" w:rsidRDefault="001A7BE9">
            <w:pPr>
              <w:pStyle w:val="TableEntry"/>
              <w:rPr>
                <w:noProof w:val="0"/>
              </w:rPr>
            </w:pPr>
            <w:r w:rsidRPr="00E808B0">
              <w:rPr>
                <w:noProof w:val="0"/>
              </w:rPr>
              <w:t>Unique message ID of the acknowledgment</w:t>
            </w:r>
          </w:p>
        </w:tc>
      </w:tr>
      <w:tr w:rsidR="001A7BE9" w:rsidRPr="00E808B0" w14:paraId="6A687154" w14:textId="77777777" w:rsidTr="00F52C2B">
        <w:trPr>
          <w:cantSplit/>
          <w:jc w:val="center"/>
        </w:trPr>
        <w:tc>
          <w:tcPr>
            <w:tcW w:w="3163" w:type="dxa"/>
          </w:tcPr>
          <w:p w14:paraId="3665371B" w14:textId="77777777" w:rsidR="001A7BE9" w:rsidRPr="00E808B0" w:rsidRDefault="001A7BE9">
            <w:pPr>
              <w:pStyle w:val="TableEntry"/>
              <w:rPr>
                <w:noProof w:val="0"/>
              </w:rPr>
            </w:pPr>
            <w:proofErr w:type="spellStart"/>
            <w:r w:rsidRPr="00E808B0">
              <w:rPr>
                <w:noProof w:val="0"/>
              </w:rPr>
              <w:t>creationTime</w:t>
            </w:r>
            <w:proofErr w:type="spellEnd"/>
            <w:r w:rsidRPr="00E808B0">
              <w:rPr>
                <w:noProof w:val="0"/>
              </w:rPr>
              <w:t xml:space="preserve"> [1..1] (M)</w:t>
            </w:r>
            <w:r w:rsidRPr="00E808B0">
              <w:rPr>
                <w:noProof w:val="0"/>
              </w:rPr>
              <w:br/>
            </w:r>
            <w:hyperlink r:id="rId161" w:anchor="Transmission-cls" w:history="1">
              <w:r w:rsidRPr="00E808B0">
                <w:rPr>
                  <w:noProof w:val="0"/>
                </w:rPr>
                <w:t>Transmission</w:t>
              </w:r>
            </w:hyperlink>
            <w:r w:rsidRPr="00E808B0">
              <w:rPr>
                <w:noProof w:val="0"/>
              </w:rPr>
              <w:t> (</w:t>
            </w:r>
            <w:hyperlink r:id="rId162" w:anchor="dt-TS" w:history="1">
              <w:r w:rsidRPr="00E808B0">
                <w:rPr>
                  <w:noProof w:val="0"/>
                </w:rPr>
                <w:t>TS</w:t>
              </w:r>
            </w:hyperlink>
            <w:r w:rsidRPr="00E808B0">
              <w:rPr>
                <w:noProof w:val="0"/>
              </w:rPr>
              <w:t>)</w:t>
            </w:r>
          </w:p>
        </w:tc>
        <w:tc>
          <w:tcPr>
            <w:tcW w:w="6590" w:type="dxa"/>
          </w:tcPr>
          <w:p w14:paraId="63FFE105"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5081B511" w14:textId="77777777" w:rsidTr="00F52C2B">
        <w:trPr>
          <w:cantSplit/>
          <w:jc w:val="center"/>
        </w:trPr>
        <w:tc>
          <w:tcPr>
            <w:tcW w:w="3163" w:type="dxa"/>
          </w:tcPr>
          <w:p w14:paraId="43D08EAA" w14:textId="77777777" w:rsidR="001A7BE9" w:rsidRPr="00E808B0" w:rsidRDefault="001A7BE9">
            <w:pPr>
              <w:pStyle w:val="TableEntry"/>
              <w:rPr>
                <w:noProof w:val="0"/>
              </w:rPr>
            </w:pPr>
            <w:proofErr w:type="spellStart"/>
            <w:r w:rsidRPr="00E808B0">
              <w:rPr>
                <w:noProof w:val="0"/>
              </w:rPr>
              <w:t>versionCode</w:t>
            </w:r>
            <w:proofErr w:type="spellEnd"/>
            <w:r w:rsidRPr="00E808B0">
              <w:rPr>
                <w:noProof w:val="0"/>
              </w:rPr>
              <w:t xml:space="preserve"> [0..1]</w:t>
            </w:r>
            <w:r w:rsidRPr="00E808B0">
              <w:rPr>
                <w:noProof w:val="0"/>
              </w:rPr>
              <w:br/>
            </w:r>
            <w:hyperlink r:id="rId163" w:anchor="Message-cls" w:history="1">
              <w:r w:rsidRPr="00E808B0">
                <w:rPr>
                  <w:noProof w:val="0"/>
                </w:rPr>
                <w:t>Message</w:t>
              </w:r>
            </w:hyperlink>
            <w:r w:rsidRPr="00E808B0">
              <w:rPr>
                <w:noProof w:val="0"/>
              </w:rPr>
              <w:t> (</w:t>
            </w:r>
            <w:hyperlink r:id="rId164" w:anchor="dt-CS" w:history="1">
              <w:r w:rsidRPr="00E808B0">
                <w:rPr>
                  <w:noProof w:val="0"/>
                </w:rPr>
                <w:t>CS</w:t>
              </w:r>
            </w:hyperlink>
            <w:r w:rsidRPr="00E808B0">
              <w:rPr>
                <w:noProof w:val="0"/>
              </w:rPr>
              <w:t>) {CNE:</w:t>
            </w:r>
            <w:hyperlink r:id="rId165" w:anchor="HL7StandardVersionCode" w:history="1">
              <w:r w:rsidRPr="00E808B0">
                <w:rPr>
                  <w:noProof w:val="0"/>
                </w:rPr>
                <w:t>HL7StandardVersionCode</w:t>
              </w:r>
            </w:hyperlink>
            <w:r w:rsidRPr="00E808B0">
              <w:rPr>
                <w:noProof w:val="0"/>
              </w:rPr>
              <w:t>, default= "V3PR1"}</w:t>
            </w:r>
          </w:p>
        </w:tc>
        <w:tc>
          <w:tcPr>
            <w:tcW w:w="6590" w:type="dxa"/>
          </w:tcPr>
          <w:p w14:paraId="32FDDFDB"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648F35A3" w14:textId="77777777" w:rsidTr="00F52C2B">
        <w:trPr>
          <w:cantSplit/>
          <w:jc w:val="center"/>
        </w:trPr>
        <w:tc>
          <w:tcPr>
            <w:tcW w:w="3163" w:type="dxa"/>
          </w:tcPr>
          <w:p w14:paraId="1B0C2538" w14:textId="77777777" w:rsidR="001A7BE9" w:rsidRPr="00E808B0" w:rsidRDefault="001A7BE9">
            <w:pPr>
              <w:pStyle w:val="TableEntry"/>
              <w:rPr>
                <w:noProof w:val="0"/>
              </w:rPr>
            </w:pPr>
            <w:proofErr w:type="spellStart"/>
            <w:r w:rsidRPr="00E808B0">
              <w:rPr>
                <w:noProof w:val="0"/>
              </w:rPr>
              <w:t>interactionId</w:t>
            </w:r>
            <w:proofErr w:type="spellEnd"/>
            <w:r w:rsidRPr="00E808B0">
              <w:rPr>
                <w:noProof w:val="0"/>
              </w:rPr>
              <w:t xml:space="preserve"> [1..1] (M)</w:t>
            </w:r>
            <w:r w:rsidRPr="00E808B0">
              <w:rPr>
                <w:noProof w:val="0"/>
              </w:rPr>
              <w:br/>
            </w:r>
            <w:hyperlink r:id="rId166" w:anchor="Message-cls" w:history="1">
              <w:r w:rsidRPr="00E808B0">
                <w:rPr>
                  <w:noProof w:val="0"/>
                </w:rPr>
                <w:t>Message</w:t>
              </w:r>
            </w:hyperlink>
            <w:r w:rsidRPr="00E808B0">
              <w:rPr>
                <w:noProof w:val="0"/>
              </w:rPr>
              <w:t> (</w:t>
            </w:r>
            <w:hyperlink r:id="rId167" w:anchor="dt-II" w:history="1">
              <w:r w:rsidRPr="00E808B0">
                <w:rPr>
                  <w:noProof w:val="0"/>
                </w:rPr>
                <w:t>II</w:t>
              </w:r>
            </w:hyperlink>
            <w:r w:rsidRPr="00E808B0">
              <w:rPr>
                <w:noProof w:val="0"/>
              </w:rPr>
              <w:t>)</w:t>
            </w:r>
          </w:p>
        </w:tc>
        <w:tc>
          <w:tcPr>
            <w:tcW w:w="6590" w:type="dxa"/>
          </w:tcPr>
          <w:p w14:paraId="3BFC993B"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1364BDF5" w14:textId="77777777" w:rsidTr="00F52C2B">
        <w:trPr>
          <w:cantSplit/>
          <w:jc w:val="center"/>
        </w:trPr>
        <w:tc>
          <w:tcPr>
            <w:tcW w:w="3163" w:type="dxa"/>
          </w:tcPr>
          <w:p w14:paraId="650999CF" w14:textId="77777777" w:rsidR="001A7BE9" w:rsidRPr="00E808B0" w:rsidRDefault="001A7BE9">
            <w:pPr>
              <w:pStyle w:val="TableEntry"/>
              <w:rPr>
                <w:noProof w:val="0"/>
              </w:rPr>
            </w:pPr>
            <w:proofErr w:type="spellStart"/>
            <w:r w:rsidRPr="00E808B0">
              <w:rPr>
                <w:noProof w:val="0"/>
              </w:rPr>
              <w:t>processingCode</w:t>
            </w:r>
            <w:proofErr w:type="spellEnd"/>
            <w:r w:rsidRPr="00E808B0">
              <w:rPr>
                <w:noProof w:val="0"/>
              </w:rPr>
              <w:t xml:space="preserve"> [1..1] (M)</w:t>
            </w:r>
            <w:r w:rsidRPr="00E808B0">
              <w:rPr>
                <w:noProof w:val="0"/>
              </w:rPr>
              <w:br/>
            </w:r>
            <w:hyperlink r:id="rId168" w:anchor="Message-cls" w:history="1">
              <w:r w:rsidRPr="00E808B0">
                <w:rPr>
                  <w:noProof w:val="0"/>
                </w:rPr>
                <w:t>Message</w:t>
              </w:r>
            </w:hyperlink>
            <w:r w:rsidRPr="00E808B0">
              <w:rPr>
                <w:noProof w:val="0"/>
              </w:rPr>
              <w:t> (</w:t>
            </w:r>
            <w:hyperlink r:id="rId169" w:anchor="dt-CS" w:history="1">
              <w:r w:rsidRPr="00E808B0">
                <w:rPr>
                  <w:noProof w:val="0"/>
                </w:rPr>
                <w:t>CS</w:t>
              </w:r>
            </w:hyperlink>
            <w:r w:rsidRPr="00E808B0">
              <w:rPr>
                <w:noProof w:val="0"/>
              </w:rPr>
              <w:t>) {</w:t>
            </w:r>
            <w:proofErr w:type="spellStart"/>
            <w:r w:rsidRPr="00E808B0">
              <w:rPr>
                <w:noProof w:val="0"/>
              </w:rPr>
              <w:t>CNE:</w:t>
            </w:r>
            <w:hyperlink r:id="rId170" w:anchor="ProcessingID" w:history="1">
              <w:r w:rsidRPr="00E808B0">
                <w:rPr>
                  <w:noProof w:val="0"/>
                </w:rPr>
                <w:t>ProcessingID</w:t>
              </w:r>
              <w:proofErr w:type="spellEnd"/>
            </w:hyperlink>
            <w:r w:rsidRPr="00E808B0">
              <w:rPr>
                <w:noProof w:val="0"/>
              </w:rPr>
              <w:t>}</w:t>
            </w:r>
          </w:p>
        </w:tc>
        <w:tc>
          <w:tcPr>
            <w:tcW w:w="6590" w:type="dxa"/>
          </w:tcPr>
          <w:p w14:paraId="3C5E941C"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754922CA" w14:textId="77777777" w:rsidTr="00F52C2B">
        <w:trPr>
          <w:cantSplit/>
          <w:jc w:val="center"/>
        </w:trPr>
        <w:tc>
          <w:tcPr>
            <w:tcW w:w="3163" w:type="dxa"/>
          </w:tcPr>
          <w:p w14:paraId="1AD813EF" w14:textId="77777777" w:rsidR="001A7BE9" w:rsidRPr="00E808B0" w:rsidRDefault="001A7BE9">
            <w:pPr>
              <w:pStyle w:val="TableEntry"/>
              <w:rPr>
                <w:noProof w:val="0"/>
              </w:rPr>
            </w:pPr>
            <w:proofErr w:type="spellStart"/>
            <w:r w:rsidRPr="00E808B0">
              <w:rPr>
                <w:noProof w:val="0"/>
              </w:rPr>
              <w:t>processingModeCode</w:t>
            </w:r>
            <w:proofErr w:type="spellEnd"/>
            <w:r w:rsidRPr="00E808B0">
              <w:rPr>
                <w:noProof w:val="0"/>
              </w:rPr>
              <w:t xml:space="preserve"> [1..1] (M)</w:t>
            </w:r>
            <w:r w:rsidRPr="00E808B0">
              <w:rPr>
                <w:noProof w:val="0"/>
              </w:rPr>
              <w:br/>
            </w:r>
            <w:hyperlink r:id="rId171" w:anchor="Message-cls" w:history="1">
              <w:r w:rsidRPr="00E808B0">
                <w:rPr>
                  <w:noProof w:val="0"/>
                </w:rPr>
                <w:t>Message</w:t>
              </w:r>
            </w:hyperlink>
            <w:r w:rsidRPr="00E808B0">
              <w:rPr>
                <w:noProof w:val="0"/>
              </w:rPr>
              <w:t> (</w:t>
            </w:r>
            <w:hyperlink r:id="rId172" w:anchor="dt-CS" w:history="1">
              <w:r w:rsidRPr="00E808B0">
                <w:rPr>
                  <w:noProof w:val="0"/>
                </w:rPr>
                <w:t>CS</w:t>
              </w:r>
            </w:hyperlink>
            <w:r w:rsidRPr="00E808B0">
              <w:rPr>
                <w:noProof w:val="0"/>
              </w:rPr>
              <w:t>) {</w:t>
            </w:r>
            <w:proofErr w:type="spellStart"/>
            <w:r w:rsidRPr="00E808B0">
              <w:rPr>
                <w:noProof w:val="0"/>
              </w:rPr>
              <w:t>CNE:</w:t>
            </w:r>
            <w:hyperlink r:id="rId173" w:anchor="ProcessingMode" w:history="1">
              <w:r w:rsidRPr="00E808B0">
                <w:rPr>
                  <w:noProof w:val="0"/>
                </w:rPr>
                <w:t>ProcessingMode</w:t>
              </w:r>
              <w:proofErr w:type="spellEnd"/>
            </w:hyperlink>
            <w:r w:rsidRPr="00E808B0">
              <w:rPr>
                <w:noProof w:val="0"/>
              </w:rPr>
              <w:t>}</w:t>
            </w:r>
          </w:p>
        </w:tc>
        <w:tc>
          <w:tcPr>
            <w:tcW w:w="6590" w:type="dxa"/>
          </w:tcPr>
          <w:p w14:paraId="6E816694"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7EFD2D12" w14:textId="77777777" w:rsidTr="00F52C2B">
        <w:trPr>
          <w:cantSplit/>
          <w:jc w:val="center"/>
        </w:trPr>
        <w:tc>
          <w:tcPr>
            <w:tcW w:w="3163" w:type="dxa"/>
          </w:tcPr>
          <w:p w14:paraId="11C8964C" w14:textId="77777777" w:rsidR="001A7BE9" w:rsidRPr="00E808B0" w:rsidRDefault="001A7BE9">
            <w:pPr>
              <w:pStyle w:val="TableEntry"/>
              <w:rPr>
                <w:noProof w:val="0"/>
              </w:rPr>
            </w:pPr>
            <w:proofErr w:type="spellStart"/>
            <w:r w:rsidRPr="00E808B0">
              <w:rPr>
                <w:noProof w:val="0"/>
              </w:rPr>
              <w:t>acceptAckCode</w:t>
            </w:r>
            <w:proofErr w:type="spellEnd"/>
            <w:r w:rsidRPr="00E808B0">
              <w:rPr>
                <w:noProof w:val="0"/>
              </w:rPr>
              <w:t xml:space="preserve"> [1..1] (M)</w:t>
            </w:r>
            <w:r w:rsidRPr="00E808B0">
              <w:rPr>
                <w:noProof w:val="0"/>
              </w:rPr>
              <w:br/>
            </w:r>
            <w:hyperlink r:id="rId174" w:anchor="Message-cls" w:history="1">
              <w:r w:rsidRPr="00E808B0">
                <w:rPr>
                  <w:noProof w:val="0"/>
                </w:rPr>
                <w:t>Message</w:t>
              </w:r>
            </w:hyperlink>
            <w:r w:rsidRPr="00E808B0">
              <w:rPr>
                <w:noProof w:val="0"/>
              </w:rPr>
              <w:t> (</w:t>
            </w:r>
            <w:hyperlink r:id="rId175" w:anchor="dt-CS" w:history="1">
              <w:r w:rsidRPr="00E808B0">
                <w:rPr>
                  <w:noProof w:val="0"/>
                </w:rPr>
                <w:t>CS</w:t>
              </w:r>
            </w:hyperlink>
            <w:r w:rsidRPr="00E808B0">
              <w:rPr>
                <w:noProof w:val="0"/>
              </w:rPr>
              <w:t>) {</w:t>
            </w:r>
            <w:proofErr w:type="spellStart"/>
            <w:r w:rsidRPr="00E808B0">
              <w:rPr>
                <w:noProof w:val="0"/>
              </w:rPr>
              <w:t>CNE:</w:t>
            </w:r>
            <w:hyperlink r:id="rId176" w:anchor="AcknowledgementCondition" w:history="1">
              <w:r w:rsidRPr="00E808B0">
                <w:rPr>
                  <w:noProof w:val="0"/>
                </w:rPr>
                <w:t>AcknowledgementCondition</w:t>
              </w:r>
              <w:proofErr w:type="spellEnd"/>
            </w:hyperlink>
            <w:r w:rsidRPr="00E808B0">
              <w:rPr>
                <w:noProof w:val="0"/>
              </w:rPr>
              <w:t>, fixed="NE"}</w:t>
            </w:r>
          </w:p>
        </w:tc>
        <w:tc>
          <w:tcPr>
            <w:tcW w:w="6590" w:type="dxa"/>
          </w:tcPr>
          <w:p w14:paraId="573A9F46"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E808B0" w14:paraId="2C5929B7" w14:textId="77777777" w:rsidTr="00F52C2B">
        <w:trPr>
          <w:cantSplit/>
          <w:jc w:val="center"/>
        </w:trPr>
        <w:tc>
          <w:tcPr>
            <w:tcW w:w="3163" w:type="dxa"/>
          </w:tcPr>
          <w:p w14:paraId="51B71A47" w14:textId="77777777" w:rsidR="001A7BE9" w:rsidRPr="00E808B0" w:rsidRDefault="001A7BE9">
            <w:pPr>
              <w:pStyle w:val="TableEntry"/>
              <w:rPr>
                <w:b/>
                <w:noProof w:val="0"/>
              </w:rPr>
            </w:pPr>
            <w:r w:rsidRPr="00E808B0">
              <w:rPr>
                <w:b/>
                <w:noProof w:val="0"/>
              </w:rPr>
              <w:t>Sender</w:t>
            </w:r>
          </w:p>
        </w:tc>
        <w:tc>
          <w:tcPr>
            <w:tcW w:w="6590" w:type="dxa"/>
          </w:tcPr>
          <w:p w14:paraId="7877F0AE" w14:textId="77777777" w:rsidR="001A7BE9" w:rsidRPr="00E808B0" w:rsidRDefault="001A7BE9">
            <w:pPr>
              <w:pStyle w:val="TableEntry"/>
              <w:rPr>
                <w:noProof w:val="0"/>
              </w:rPr>
            </w:pPr>
            <w:r w:rsidRPr="00E808B0">
              <w:rPr>
                <w:noProof w:val="0"/>
              </w:rPr>
              <w:t>The sender is the one which is acknowledging the receipt of a message</w:t>
            </w:r>
          </w:p>
        </w:tc>
      </w:tr>
      <w:tr w:rsidR="001A7BE9" w:rsidRPr="00E808B0" w14:paraId="0DB4E746" w14:textId="77777777" w:rsidTr="00F52C2B">
        <w:trPr>
          <w:cantSplit/>
          <w:jc w:val="center"/>
        </w:trPr>
        <w:tc>
          <w:tcPr>
            <w:tcW w:w="3163" w:type="dxa"/>
          </w:tcPr>
          <w:p w14:paraId="73A21789"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177" w:anchor="CommunicationFunction-cls" w:history="1">
              <w:proofErr w:type="spellStart"/>
              <w:r w:rsidRPr="00E808B0">
                <w:rPr>
                  <w:noProof w:val="0"/>
                </w:rPr>
                <w:t>CommunicationFunction</w:t>
              </w:r>
              <w:proofErr w:type="spellEnd"/>
            </w:hyperlink>
            <w:r w:rsidRPr="00E808B0">
              <w:rPr>
                <w:noProof w:val="0"/>
              </w:rPr>
              <w:t> (</w:t>
            </w:r>
            <w:hyperlink r:id="rId178" w:anchor="dt-CS" w:history="1">
              <w:r w:rsidRPr="00E808B0">
                <w:rPr>
                  <w:noProof w:val="0"/>
                </w:rPr>
                <w:t>CS</w:t>
              </w:r>
            </w:hyperlink>
            <w:r w:rsidRPr="00E808B0">
              <w:rPr>
                <w:noProof w:val="0"/>
              </w:rPr>
              <w:t>) {CNE:</w:t>
            </w:r>
            <w:hyperlink r:id="rId179" w:anchor="C-0-T16031-C16032-cpt" w:history="1">
              <w:r w:rsidRPr="00E808B0">
                <w:rPr>
                  <w:noProof w:val="0"/>
                </w:rPr>
                <w:t>SND</w:t>
              </w:r>
            </w:hyperlink>
            <w:r w:rsidRPr="00E808B0">
              <w:rPr>
                <w:noProof w:val="0"/>
              </w:rPr>
              <w:t>, fixed value= "SND"}</w:t>
            </w:r>
          </w:p>
        </w:tc>
        <w:tc>
          <w:tcPr>
            <w:tcW w:w="6590" w:type="dxa"/>
          </w:tcPr>
          <w:p w14:paraId="2C6DDC9B"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232DE91A" w14:textId="77777777" w:rsidTr="00F52C2B">
        <w:trPr>
          <w:cantSplit/>
          <w:jc w:val="center"/>
        </w:trPr>
        <w:tc>
          <w:tcPr>
            <w:tcW w:w="3163" w:type="dxa"/>
          </w:tcPr>
          <w:p w14:paraId="70192E69" w14:textId="77777777" w:rsidR="001A7BE9" w:rsidRPr="00E808B0" w:rsidRDefault="001A7BE9">
            <w:pPr>
              <w:pStyle w:val="TableEntry"/>
              <w:rPr>
                <w:b/>
                <w:noProof w:val="0"/>
              </w:rPr>
            </w:pPr>
            <w:r w:rsidRPr="00E808B0">
              <w:rPr>
                <w:b/>
                <w:noProof w:val="0"/>
              </w:rPr>
              <w:t>Receiver</w:t>
            </w:r>
          </w:p>
        </w:tc>
        <w:tc>
          <w:tcPr>
            <w:tcW w:w="6590" w:type="dxa"/>
          </w:tcPr>
          <w:p w14:paraId="11166503" w14:textId="77777777" w:rsidR="001A7BE9" w:rsidRPr="00E808B0" w:rsidRDefault="001A7BE9">
            <w:pPr>
              <w:pStyle w:val="TableEntry"/>
              <w:rPr>
                <w:noProof w:val="0"/>
              </w:rPr>
            </w:pPr>
            <w:r w:rsidRPr="00E808B0">
              <w:rPr>
                <w:noProof w:val="0"/>
              </w:rPr>
              <w:t>The receiver in the one which sent the message being acknowledged</w:t>
            </w:r>
          </w:p>
        </w:tc>
      </w:tr>
      <w:tr w:rsidR="001A7BE9" w:rsidRPr="00E808B0" w14:paraId="52C008E1" w14:textId="77777777" w:rsidTr="00F52C2B">
        <w:trPr>
          <w:cantSplit/>
          <w:jc w:val="center"/>
        </w:trPr>
        <w:tc>
          <w:tcPr>
            <w:tcW w:w="3163" w:type="dxa"/>
          </w:tcPr>
          <w:p w14:paraId="33544916"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180" w:anchor="CommunicationFunction-cls" w:history="1">
              <w:proofErr w:type="spellStart"/>
              <w:r w:rsidRPr="00E808B0">
                <w:rPr>
                  <w:noProof w:val="0"/>
                </w:rPr>
                <w:t>CommunicationFunction</w:t>
              </w:r>
              <w:proofErr w:type="spellEnd"/>
            </w:hyperlink>
            <w:r w:rsidRPr="00E808B0">
              <w:rPr>
                <w:noProof w:val="0"/>
              </w:rPr>
              <w:t> (</w:t>
            </w:r>
            <w:hyperlink r:id="rId181" w:anchor="dt-CS" w:history="1">
              <w:r w:rsidRPr="00E808B0">
                <w:rPr>
                  <w:noProof w:val="0"/>
                </w:rPr>
                <w:t>CS</w:t>
              </w:r>
            </w:hyperlink>
            <w:r w:rsidRPr="00E808B0">
              <w:rPr>
                <w:noProof w:val="0"/>
              </w:rPr>
              <w:t>) {CNE:RCV, fixed value= "RCV"}</w:t>
            </w:r>
          </w:p>
        </w:tc>
        <w:tc>
          <w:tcPr>
            <w:tcW w:w="6590" w:type="dxa"/>
          </w:tcPr>
          <w:p w14:paraId="4384A523"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65BF898C" w14:textId="77777777" w:rsidTr="00F52C2B">
        <w:trPr>
          <w:cantSplit/>
          <w:jc w:val="center"/>
        </w:trPr>
        <w:tc>
          <w:tcPr>
            <w:tcW w:w="3163" w:type="dxa"/>
          </w:tcPr>
          <w:p w14:paraId="2C217F6C" w14:textId="77777777" w:rsidR="001A7BE9" w:rsidRPr="00E808B0" w:rsidRDefault="001A7BE9">
            <w:pPr>
              <w:pStyle w:val="TableEntry"/>
              <w:rPr>
                <w:b/>
                <w:noProof w:val="0"/>
              </w:rPr>
            </w:pPr>
            <w:r w:rsidRPr="00E808B0">
              <w:rPr>
                <w:b/>
                <w:noProof w:val="0"/>
              </w:rPr>
              <w:t>Device</w:t>
            </w:r>
          </w:p>
        </w:tc>
        <w:tc>
          <w:tcPr>
            <w:tcW w:w="6590" w:type="dxa"/>
          </w:tcPr>
          <w:p w14:paraId="1C222A5A" w14:textId="77777777" w:rsidR="001A7BE9" w:rsidRPr="00E808B0" w:rsidRDefault="001A7BE9">
            <w:pPr>
              <w:pStyle w:val="TableEntry"/>
              <w:rPr>
                <w:noProof w:val="0"/>
              </w:rPr>
            </w:pPr>
          </w:p>
        </w:tc>
      </w:tr>
      <w:tr w:rsidR="001A7BE9" w:rsidRPr="00E808B0" w14:paraId="136295BA" w14:textId="77777777" w:rsidTr="00F52C2B">
        <w:trPr>
          <w:cantSplit/>
          <w:jc w:val="center"/>
        </w:trPr>
        <w:tc>
          <w:tcPr>
            <w:tcW w:w="3163" w:type="dxa"/>
          </w:tcPr>
          <w:p w14:paraId="000CAB50"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182" w:anchor="Entity-cls" w:history="1">
              <w:r w:rsidRPr="00E808B0">
                <w:rPr>
                  <w:noProof w:val="0"/>
                </w:rPr>
                <w:t>Entity</w:t>
              </w:r>
            </w:hyperlink>
            <w:r w:rsidRPr="00E808B0">
              <w:rPr>
                <w:noProof w:val="0"/>
              </w:rPr>
              <w:t> (</w:t>
            </w:r>
            <w:hyperlink r:id="rId183" w:anchor="dt-CS" w:history="1">
              <w:r w:rsidRPr="00E808B0">
                <w:rPr>
                  <w:noProof w:val="0"/>
                </w:rPr>
                <w:t>CS</w:t>
              </w:r>
            </w:hyperlink>
            <w:r w:rsidRPr="00E808B0">
              <w:rPr>
                <w:noProof w:val="0"/>
              </w:rPr>
              <w:t>) {CNE:</w:t>
            </w:r>
            <w:hyperlink r:id="rId184" w:anchor="C-0-T10882-S13922-S10883-S13934-S11623-cpt" w:history="1">
              <w:r w:rsidRPr="00E808B0">
                <w:rPr>
                  <w:noProof w:val="0"/>
                </w:rPr>
                <w:t>DEV</w:t>
              </w:r>
            </w:hyperlink>
            <w:r w:rsidRPr="00E808B0">
              <w:rPr>
                <w:noProof w:val="0"/>
              </w:rPr>
              <w:t>, default= "DEV"}</w:t>
            </w:r>
          </w:p>
        </w:tc>
        <w:tc>
          <w:tcPr>
            <w:tcW w:w="6590" w:type="dxa"/>
          </w:tcPr>
          <w:p w14:paraId="0114BB50"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0A56C52E" w14:textId="77777777" w:rsidTr="00F52C2B">
        <w:trPr>
          <w:cantSplit/>
          <w:jc w:val="center"/>
        </w:trPr>
        <w:tc>
          <w:tcPr>
            <w:tcW w:w="3163" w:type="dxa"/>
          </w:tcPr>
          <w:p w14:paraId="4816C167"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185" w:anchor="Entity-cls" w:history="1">
              <w:r w:rsidRPr="00E808B0">
                <w:rPr>
                  <w:noProof w:val="0"/>
                </w:rPr>
                <w:t>Entity</w:t>
              </w:r>
            </w:hyperlink>
            <w:r w:rsidRPr="00E808B0">
              <w:rPr>
                <w:noProof w:val="0"/>
              </w:rPr>
              <w:t> (</w:t>
            </w:r>
            <w:hyperlink r:id="rId186" w:anchor="dt-CS" w:history="1">
              <w:r w:rsidRPr="00E808B0">
                <w:rPr>
                  <w:noProof w:val="0"/>
                </w:rPr>
                <w:t>CS</w:t>
              </w:r>
            </w:hyperlink>
            <w:r w:rsidRPr="00E808B0">
              <w:rPr>
                <w:noProof w:val="0"/>
              </w:rPr>
              <w:t>) {CNE:</w:t>
            </w:r>
            <w:hyperlink r:id="rId187" w:anchor="C-0-T10878-C10881-cpt" w:history="1">
              <w:r w:rsidRPr="00E808B0">
                <w:rPr>
                  <w:noProof w:val="0"/>
                </w:rPr>
                <w:t>INSTANCE</w:t>
              </w:r>
            </w:hyperlink>
            <w:r w:rsidRPr="00E808B0">
              <w:rPr>
                <w:noProof w:val="0"/>
              </w:rPr>
              <w:t>, fixed value= "INSTANCE"}</w:t>
            </w:r>
          </w:p>
        </w:tc>
        <w:tc>
          <w:tcPr>
            <w:tcW w:w="6590" w:type="dxa"/>
          </w:tcPr>
          <w:p w14:paraId="2C06577B"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4E1A40A7" w14:textId="77777777" w:rsidTr="00F52C2B">
        <w:trPr>
          <w:cantSplit/>
          <w:jc w:val="center"/>
        </w:trPr>
        <w:tc>
          <w:tcPr>
            <w:tcW w:w="3163" w:type="dxa"/>
          </w:tcPr>
          <w:p w14:paraId="3DD731BB" w14:textId="77777777" w:rsidR="001A7BE9" w:rsidRPr="00E808B0" w:rsidRDefault="001A7BE9">
            <w:pPr>
              <w:pStyle w:val="TableEntry"/>
              <w:rPr>
                <w:noProof w:val="0"/>
              </w:rPr>
            </w:pPr>
            <w:r w:rsidRPr="00E808B0">
              <w:rPr>
                <w:noProof w:val="0"/>
              </w:rPr>
              <w:t>id [1..*] (M)</w:t>
            </w:r>
            <w:r w:rsidRPr="00E808B0">
              <w:rPr>
                <w:noProof w:val="0"/>
              </w:rPr>
              <w:br/>
            </w:r>
            <w:hyperlink r:id="rId188" w:anchor="Entity-cls" w:history="1">
              <w:r w:rsidRPr="00E808B0">
                <w:rPr>
                  <w:noProof w:val="0"/>
                </w:rPr>
                <w:t>Entity</w:t>
              </w:r>
            </w:hyperlink>
            <w:r w:rsidRPr="00E808B0">
              <w:rPr>
                <w:noProof w:val="0"/>
              </w:rPr>
              <w:t> (</w:t>
            </w:r>
            <w:hyperlink r:id="rId189" w:anchor="dt-SET" w:history="1">
              <w:r w:rsidRPr="00E808B0">
                <w:rPr>
                  <w:noProof w:val="0"/>
                </w:rPr>
                <w:t>SET</w:t>
              </w:r>
            </w:hyperlink>
            <w:r w:rsidRPr="00E808B0">
              <w:rPr>
                <w:noProof w:val="0"/>
              </w:rPr>
              <w:t>&lt;</w:t>
            </w:r>
            <w:hyperlink r:id="rId190" w:anchor="dt-II" w:history="1">
              <w:r w:rsidRPr="00E808B0">
                <w:rPr>
                  <w:noProof w:val="0"/>
                </w:rPr>
                <w:t>II</w:t>
              </w:r>
            </w:hyperlink>
            <w:r w:rsidRPr="00E808B0">
              <w:rPr>
                <w:noProof w:val="0"/>
              </w:rPr>
              <w:t>&gt;)</w:t>
            </w:r>
          </w:p>
        </w:tc>
        <w:tc>
          <w:tcPr>
            <w:tcW w:w="6590" w:type="dxa"/>
          </w:tcPr>
          <w:p w14:paraId="039B995F" w14:textId="77777777" w:rsidR="001A7BE9" w:rsidRPr="00E808B0" w:rsidRDefault="001A7BE9">
            <w:pPr>
              <w:pStyle w:val="TableEntry"/>
              <w:rPr>
                <w:noProof w:val="0"/>
              </w:rPr>
            </w:pPr>
            <w:r w:rsidRPr="00E808B0">
              <w:rPr>
                <w:noProof w:val="0"/>
              </w:rPr>
              <w:t>The application ID(s). IHE restriction:</w:t>
            </w:r>
          </w:p>
          <w:p w14:paraId="03577B1A"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7C7A9F8A" w14:textId="77777777" w:rsidTr="00F52C2B">
        <w:trPr>
          <w:cantSplit/>
          <w:jc w:val="center"/>
        </w:trPr>
        <w:tc>
          <w:tcPr>
            <w:tcW w:w="3163" w:type="dxa"/>
          </w:tcPr>
          <w:p w14:paraId="602F26F3" w14:textId="77777777" w:rsidR="001A7BE9" w:rsidRPr="00E808B0" w:rsidRDefault="001A7BE9">
            <w:pPr>
              <w:pStyle w:val="TableEntry"/>
              <w:rPr>
                <w:noProof w:val="0"/>
              </w:rPr>
            </w:pPr>
            <w:r w:rsidRPr="00E808B0">
              <w:rPr>
                <w:noProof w:val="0"/>
              </w:rPr>
              <w:t>name [0..*]</w:t>
            </w:r>
            <w:r w:rsidRPr="00E808B0">
              <w:rPr>
                <w:noProof w:val="0"/>
              </w:rPr>
              <w:br/>
            </w:r>
            <w:hyperlink r:id="rId191" w:anchor="Entity-cls" w:history="1">
              <w:r w:rsidRPr="00E808B0">
                <w:rPr>
                  <w:noProof w:val="0"/>
                </w:rPr>
                <w:t>Entity</w:t>
              </w:r>
            </w:hyperlink>
            <w:r w:rsidRPr="00E808B0">
              <w:rPr>
                <w:noProof w:val="0"/>
              </w:rPr>
              <w:t> (</w:t>
            </w:r>
            <w:hyperlink r:id="rId192" w:anchor="dt-BAG" w:history="1">
              <w:r w:rsidRPr="00E808B0">
                <w:rPr>
                  <w:noProof w:val="0"/>
                </w:rPr>
                <w:t>BAG</w:t>
              </w:r>
            </w:hyperlink>
            <w:r w:rsidRPr="00E808B0">
              <w:rPr>
                <w:noProof w:val="0"/>
              </w:rPr>
              <w:t>&lt;</w:t>
            </w:r>
            <w:hyperlink r:id="rId193" w:anchor="dt-EN" w:history="1">
              <w:r w:rsidRPr="00E808B0">
                <w:rPr>
                  <w:noProof w:val="0"/>
                </w:rPr>
                <w:t>EN</w:t>
              </w:r>
            </w:hyperlink>
            <w:r w:rsidRPr="00E808B0">
              <w:rPr>
                <w:noProof w:val="0"/>
              </w:rPr>
              <w:t>&gt;)</w:t>
            </w:r>
          </w:p>
        </w:tc>
        <w:tc>
          <w:tcPr>
            <w:tcW w:w="6590" w:type="dxa"/>
          </w:tcPr>
          <w:p w14:paraId="0BF621C8" w14:textId="77777777" w:rsidR="001A7BE9" w:rsidRPr="00E808B0" w:rsidRDefault="001A7BE9">
            <w:pPr>
              <w:pStyle w:val="TableEntry"/>
              <w:rPr>
                <w:noProof w:val="0"/>
              </w:rPr>
            </w:pPr>
            <w:r w:rsidRPr="00E808B0">
              <w:rPr>
                <w:noProof w:val="0"/>
              </w:rPr>
              <w:t>Optional Sender or Receiver name</w:t>
            </w:r>
          </w:p>
        </w:tc>
      </w:tr>
      <w:tr w:rsidR="001A7BE9" w:rsidRPr="00E808B0" w14:paraId="7198BF0C" w14:textId="77777777" w:rsidTr="00F52C2B">
        <w:trPr>
          <w:cantSplit/>
          <w:jc w:val="center"/>
        </w:trPr>
        <w:tc>
          <w:tcPr>
            <w:tcW w:w="3163" w:type="dxa"/>
          </w:tcPr>
          <w:p w14:paraId="07475F95" w14:textId="77777777" w:rsidR="001A7BE9" w:rsidRPr="00E808B0" w:rsidRDefault="001A7BE9">
            <w:pPr>
              <w:pStyle w:val="TableEntry"/>
              <w:rPr>
                <w:noProof w:val="0"/>
              </w:rPr>
            </w:pPr>
            <w:r w:rsidRPr="00E808B0">
              <w:rPr>
                <w:noProof w:val="0"/>
              </w:rPr>
              <w:t>telecom [0..*]</w:t>
            </w:r>
            <w:r w:rsidRPr="00E808B0">
              <w:rPr>
                <w:noProof w:val="0"/>
              </w:rPr>
              <w:br/>
            </w:r>
            <w:hyperlink r:id="rId194" w:anchor="Entity-cls" w:history="1">
              <w:r w:rsidRPr="00E808B0">
                <w:rPr>
                  <w:noProof w:val="0"/>
                </w:rPr>
                <w:t>Entity</w:t>
              </w:r>
            </w:hyperlink>
            <w:r w:rsidRPr="00E808B0">
              <w:rPr>
                <w:noProof w:val="0"/>
              </w:rPr>
              <w:t> (</w:t>
            </w:r>
            <w:hyperlink r:id="rId195" w:anchor="dt-BAG" w:history="1">
              <w:r w:rsidRPr="00E808B0">
                <w:rPr>
                  <w:noProof w:val="0"/>
                </w:rPr>
                <w:t>BAG</w:t>
              </w:r>
            </w:hyperlink>
            <w:r w:rsidRPr="00E808B0">
              <w:rPr>
                <w:noProof w:val="0"/>
              </w:rPr>
              <w:t>&lt;</w:t>
            </w:r>
            <w:hyperlink r:id="rId196" w:anchor="dt-TEL" w:history="1">
              <w:r w:rsidRPr="00E808B0">
                <w:rPr>
                  <w:noProof w:val="0"/>
                </w:rPr>
                <w:t>TEL</w:t>
              </w:r>
            </w:hyperlink>
            <w:r w:rsidRPr="00E808B0">
              <w:rPr>
                <w:noProof w:val="0"/>
              </w:rPr>
              <w:t>&gt;)</w:t>
            </w:r>
          </w:p>
        </w:tc>
        <w:tc>
          <w:tcPr>
            <w:tcW w:w="6590" w:type="dxa"/>
          </w:tcPr>
          <w:p w14:paraId="582A80B7"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76C7A767" w14:textId="77777777" w:rsidTr="00F52C2B">
        <w:trPr>
          <w:cantSplit/>
          <w:jc w:val="center"/>
        </w:trPr>
        <w:tc>
          <w:tcPr>
            <w:tcW w:w="3163" w:type="dxa"/>
          </w:tcPr>
          <w:p w14:paraId="0BE63602" w14:textId="77777777" w:rsidR="001A7BE9" w:rsidRPr="00E808B0" w:rsidRDefault="001A7BE9">
            <w:pPr>
              <w:pStyle w:val="TableEntry"/>
              <w:rPr>
                <w:noProof w:val="0"/>
              </w:rPr>
            </w:pPr>
            <w:proofErr w:type="spellStart"/>
            <w:r w:rsidRPr="00E808B0">
              <w:rPr>
                <w:noProof w:val="0"/>
              </w:rPr>
              <w:t>manufacturerModelName</w:t>
            </w:r>
            <w:proofErr w:type="spellEnd"/>
            <w:r w:rsidRPr="00E808B0">
              <w:rPr>
                <w:noProof w:val="0"/>
              </w:rPr>
              <w:t xml:space="preserve"> [0..1]</w:t>
            </w:r>
            <w:r w:rsidRPr="00E808B0">
              <w:rPr>
                <w:noProof w:val="0"/>
              </w:rPr>
              <w:br/>
            </w:r>
            <w:hyperlink r:id="rId197" w:anchor="Device-cls" w:history="1">
              <w:r w:rsidRPr="00E808B0">
                <w:rPr>
                  <w:noProof w:val="0"/>
                </w:rPr>
                <w:t>Device</w:t>
              </w:r>
            </w:hyperlink>
            <w:r w:rsidRPr="00E808B0">
              <w:rPr>
                <w:noProof w:val="0"/>
              </w:rPr>
              <w:t> (</w:t>
            </w:r>
            <w:hyperlink r:id="rId198" w:anchor="dt-SC" w:history="1">
              <w:r w:rsidRPr="00E808B0">
                <w:rPr>
                  <w:noProof w:val="0"/>
                </w:rPr>
                <w:t>SC</w:t>
              </w:r>
            </w:hyperlink>
            <w:r w:rsidRPr="00E808B0">
              <w:rPr>
                <w:noProof w:val="0"/>
              </w:rPr>
              <w:t>)</w:t>
            </w:r>
          </w:p>
        </w:tc>
        <w:tc>
          <w:tcPr>
            <w:tcW w:w="6590" w:type="dxa"/>
          </w:tcPr>
          <w:p w14:paraId="19B2ADF1" w14:textId="77777777" w:rsidR="001A7BE9" w:rsidRPr="00E808B0" w:rsidRDefault="001A7BE9">
            <w:pPr>
              <w:pStyle w:val="TableEntry"/>
              <w:rPr>
                <w:noProof w:val="0"/>
              </w:rPr>
            </w:pPr>
            <w:r w:rsidRPr="00E808B0">
              <w:rPr>
                <w:noProof w:val="0"/>
              </w:rPr>
              <w:t>Optional application brand name</w:t>
            </w:r>
          </w:p>
        </w:tc>
      </w:tr>
      <w:tr w:rsidR="001A7BE9" w:rsidRPr="00E808B0" w14:paraId="2941EE83" w14:textId="77777777" w:rsidTr="00F52C2B">
        <w:trPr>
          <w:cantSplit/>
          <w:jc w:val="center"/>
        </w:trPr>
        <w:tc>
          <w:tcPr>
            <w:tcW w:w="3163" w:type="dxa"/>
          </w:tcPr>
          <w:p w14:paraId="646E04BD" w14:textId="77777777" w:rsidR="001A7BE9" w:rsidRPr="00E808B0" w:rsidRDefault="001A7BE9">
            <w:pPr>
              <w:pStyle w:val="TableEntry"/>
              <w:rPr>
                <w:noProof w:val="0"/>
              </w:rPr>
            </w:pPr>
            <w:proofErr w:type="spellStart"/>
            <w:r w:rsidRPr="00E808B0">
              <w:rPr>
                <w:noProof w:val="0"/>
              </w:rPr>
              <w:lastRenderedPageBreak/>
              <w:t>softwareName</w:t>
            </w:r>
            <w:proofErr w:type="spellEnd"/>
            <w:r w:rsidRPr="00E808B0">
              <w:rPr>
                <w:noProof w:val="0"/>
              </w:rPr>
              <w:t xml:space="preserve"> [0..1]</w:t>
            </w:r>
            <w:r w:rsidRPr="00E808B0">
              <w:rPr>
                <w:noProof w:val="0"/>
              </w:rPr>
              <w:br/>
            </w:r>
            <w:hyperlink r:id="rId199" w:anchor="Device-cls" w:history="1">
              <w:r w:rsidRPr="00E808B0">
                <w:rPr>
                  <w:noProof w:val="0"/>
                </w:rPr>
                <w:t>Device</w:t>
              </w:r>
            </w:hyperlink>
            <w:r w:rsidRPr="00E808B0">
              <w:rPr>
                <w:noProof w:val="0"/>
              </w:rPr>
              <w:t> (</w:t>
            </w:r>
            <w:hyperlink r:id="rId200" w:anchor="dt-SC" w:history="1">
              <w:r w:rsidRPr="00E808B0">
                <w:rPr>
                  <w:noProof w:val="0"/>
                </w:rPr>
                <w:t>SC</w:t>
              </w:r>
            </w:hyperlink>
            <w:r w:rsidRPr="00E808B0">
              <w:rPr>
                <w:noProof w:val="0"/>
              </w:rPr>
              <w:t>)</w:t>
            </w:r>
          </w:p>
        </w:tc>
        <w:tc>
          <w:tcPr>
            <w:tcW w:w="6590" w:type="dxa"/>
          </w:tcPr>
          <w:p w14:paraId="6BB8BD45" w14:textId="77777777" w:rsidR="001A7BE9" w:rsidRPr="00E808B0" w:rsidRDefault="001A7BE9">
            <w:pPr>
              <w:pStyle w:val="TableEntry"/>
              <w:rPr>
                <w:noProof w:val="0"/>
              </w:rPr>
            </w:pPr>
            <w:r w:rsidRPr="00E808B0">
              <w:rPr>
                <w:noProof w:val="0"/>
              </w:rPr>
              <w:t>Optional software name</w:t>
            </w:r>
          </w:p>
        </w:tc>
      </w:tr>
      <w:tr w:rsidR="001A7BE9" w:rsidRPr="00E808B0" w14:paraId="7872B8AC" w14:textId="77777777" w:rsidTr="00F52C2B">
        <w:trPr>
          <w:cantSplit/>
          <w:jc w:val="center"/>
        </w:trPr>
        <w:tc>
          <w:tcPr>
            <w:tcW w:w="3163" w:type="dxa"/>
          </w:tcPr>
          <w:p w14:paraId="6167E789" w14:textId="77777777" w:rsidR="001A7BE9" w:rsidRPr="00E808B0" w:rsidRDefault="001A7BE9">
            <w:pPr>
              <w:pStyle w:val="TableEntry"/>
              <w:rPr>
                <w:b/>
                <w:noProof w:val="0"/>
              </w:rPr>
            </w:pPr>
            <w:r w:rsidRPr="00E808B0">
              <w:rPr>
                <w:b/>
                <w:noProof w:val="0"/>
              </w:rPr>
              <w:t>Agent</w:t>
            </w:r>
          </w:p>
        </w:tc>
        <w:tc>
          <w:tcPr>
            <w:tcW w:w="6590" w:type="dxa"/>
          </w:tcPr>
          <w:p w14:paraId="6A2A6BB4"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11ECC032" w14:textId="77777777" w:rsidTr="00F52C2B">
        <w:trPr>
          <w:cantSplit/>
          <w:jc w:val="center"/>
        </w:trPr>
        <w:tc>
          <w:tcPr>
            <w:tcW w:w="3163" w:type="dxa"/>
          </w:tcPr>
          <w:p w14:paraId="642387FB"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201" w:anchor="Role-cls" w:history="1">
              <w:r w:rsidRPr="00E808B0">
                <w:rPr>
                  <w:noProof w:val="0"/>
                </w:rPr>
                <w:t>Role</w:t>
              </w:r>
            </w:hyperlink>
            <w:r w:rsidRPr="00E808B0">
              <w:rPr>
                <w:noProof w:val="0"/>
              </w:rPr>
              <w:t> (</w:t>
            </w:r>
            <w:hyperlink r:id="rId202" w:anchor="dt-CS" w:history="1">
              <w:r w:rsidRPr="00E808B0">
                <w:rPr>
                  <w:noProof w:val="0"/>
                </w:rPr>
                <w:t>CS</w:t>
              </w:r>
            </w:hyperlink>
            <w:r w:rsidRPr="00E808B0">
              <w:rPr>
                <w:noProof w:val="0"/>
              </w:rPr>
              <w:t>) {CNE:</w:t>
            </w:r>
            <w:hyperlink r:id="rId203" w:anchor="C-0-T11555-S13940-A19313-A19316-A10416-S14006-cpt" w:history="1">
              <w:r w:rsidRPr="00E808B0">
                <w:rPr>
                  <w:noProof w:val="0"/>
                </w:rPr>
                <w:t>AGNT</w:t>
              </w:r>
            </w:hyperlink>
            <w:r w:rsidRPr="00E808B0">
              <w:rPr>
                <w:noProof w:val="0"/>
              </w:rPr>
              <w:t>, default= "AGNT"}</w:t>
            </w:r>
          </w:p>
        </w:tc>
        <w:tc>
          <w:tcPr>
            <w:tcW w:w="6590" w:type="dxa"/>
          </w:tcPr>
          <w:p w14:paraId="42249ECC"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1575ED4B" w14:textId="77777777" w:rsidTr="00F52C2B">
        <w:trPr>
          <w:cantSplit/>
          <w:jc w:val="center"/>
        </w:trPr>
        <w:tc>
          <w:tcPr>
            <w:tcW w:w="3163" w:type="dxa"/>
          </w:tcPr>
          <w:p w14:paraId="4295E799" w14:textId="77777777" w:rsidR="001A7BE9" w:rsidRPr="00E808B0" w:rsidRDefault="001A7BE9">
            <w:pPr>
              <w:pStyle w:val="TableEntry"/>
              <w:rPr>
                <w:b/>
                <w:noProof w:val="0"/>
              </w:rPr>
            </w:pPr>
            <w:r w:rsidRPr="00E808B0">
              <w:rPr>
                <w:b/>
                <w:noProof w:val="0"/>
              </w:rPr>
              <w:t>Organization</w:t>
            </w:r>
          </w:p>
        </w:tc>
        <w:tc>
          <w:tcPr>
            <w:tcW w:w="6590" w:type="dxa"/>
          </w:tcPr>
          <w:p w14:paraId="0BE2C395" w14:textId="77777777" w:rsidR="001A7BE9" w:rsidRPr="00E808B0" w:rsidRDefault="001A7BE9">
            <w:pPr>
              <w:pStyle w:val="TableEntry"/>
              <w:rPr>
                <w:noProof w:val="0"/>
              </w:rPr>
            </w:pPr>
            <w:r w:rsidRPr="00E808B0">
              <w:rPr>
                <w:noProof w:val="0"/>
              </w:rPr>
              <w:t>The sender or receiver organization</w:t>
            </w:r>
          </w:p>
        </w:tc>
      </w:tr>
      <w:tr w:rsidR="001A7BE9" w:rsidRPr="00E808B0" w14:paraId="1B92145F" w14:textId="77777777" w:rsidTr="00F52C2B">
        <w:trPr>
          <w:cantSplit/>
          <w:jc w:val="center"/>
        </w:trPr>
        <w:tc>
          <w:tcPr>
            <w:tcW w:w="3163" w:type="dxa"/>
          </w:tcPr>
          <w:p w14:paraId="681D18A1"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204" w:anchor="Entity-cls" w:history="1">
              <w:r w:rsidRPr="00E808B0">
                <w:rPr>
                  <w:noProof w:val="0"/>
                </w:rPr>
                <w:t>Entity</w:t>
              </w:r>
            </w:hyperlink>
            <w:r w:rsidRPr="00E808B0">
              <w:rPr>
                <w:noProof w:val="0"/>
              </w:rPr>
              <w:t> (</w:t>
            </w:r>
            <w:hyperlink r:id="rId205" w:anchor="dt-CS" w:history="1">
              <w:r w:rsidRPr="00E808B0">
                <w:rPr>
                  <w:noProof w:val="0"/>
                </w:rPr>
                <w:t>CS</w:t>
              </w:r>
            </w:hyperlink>
            <w:r w:rsidRPr="00E808B0">
              <w:rPr>
                <w:noProof w:val="0"/>
              </w:rPr>
              <w:t>) {CNE:</w:t>
            </w:r>
            <w:hyperlink r:id="rId206" w:anchor="C-0-T10882-S13922-S10889-cpt" w:history="1">
              <w:r w:rsidRPr="00E808B0">
                <w:rPr>
                  <w:noProof w:val="0"/>
                </w:rPr>
                <w:t>ORG</w:t>
              </w:r>
            </w:hyperlink>
            <w:r w:rsidRPr="00E808B0">
              <w:rPr>
                <w:noProof w:val="0"/>
              </w:rPr>
              <w:t>, default= "ORG"}</w:t>
            </w:r>
          </w:p>
        </w:tc>
        <w:tc>
          <w:tcPr>
            <w:tcW w:w="6590" w:type="dxa"/>
          </w:tcPr>
          <w:p w14:paraId="3F46D625"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6F9DD3A7" w14:textId="77777777" w:rsidTr="00F52C2B">
        <w:trPr>
          <w:cantSplit/>
          <w:jc w:val="center"/>
        </w:trPr>
        <w:tc>
          <w:tcPr>
            <w:tcW w:w="3163" w:type="dxa"/>
          </w:tcPr>
          <w:p w14:paraId="4E244C90" w14:textId="77777777" w:rsidR="001A7BE9" w:rsidRPr="00E808B0" w:rsidRDefault="001A7BE9">
            <w:pPr>
              <w:pStyle w:val="TableEntry"/>
              <w:rPr>
                <w:noProof w:val="0"/>
              </w:rPr>
            </w:pPr>
            <w:proofErr w:type="spellStart"/>
            <w:r w:rsidRPr="00E808B0">
              <w:rPr>
                <w:noProof w:val="0"/>
              </w:rPr>
              <w:t>determinerCode</w:t>
            </w:r>
            <w:proofErr w:type="spellEnd"/>
            <w:r w:rsidRPr="00E808B0">
              <w:rPr>
                <w:noProof w:val="0"/>
              </w:rPr>
              <w:t xml:space="preserve"> [1..1] (M)</w:t>
            </w:r>
            <w:r w:rsidRPr="00E808B0">
              <w:rPr>
                <w:noProof w:val="0"/>
              </w:rPr>
              <w:br/>
            </w:r>
            <w:hyperlink r:id="rId207" w:anchor="Entity-cls" w:history="1">
              <w:r w:rsidRPr="00E808B0">
                <w:rPr>
                  <w:noProof w:val="0"/>
                </w:rPr>
                <w:t>Entity</w:t>
              </w:r>
            </w:hyperlink>
            <w:r w:rsidRPr="00E808B0">
              <w:rPr>
                <w:noProof w:val="0"/>
              </w:rPr>
              <w:t> (</w:t>
            </w:r>
            <w:hyperlink r:id="rId208" w:anchor="dt-CS" w:history="1">
              <w:r w:rsidRPr="00E808B0">
                <w:rPr>
                  <w:noProof w:val="0"/>
                </w:rPr>
                <w:t>CS</w:t>
              </w:r>
            </w:hyperlink>
            <w:r w:rsidRPr="00E808B0">
              <w:rPr>
                <w:noProof w:val="0"/>
              </w:rPr>
              <w:t>) {CNE:</w:t>
            </w:r>
            <w:hyperlink r:id="rId209" w:anchor="C-0-T10878-C10881-cpt" w:history="1">
              <w:r w:rsidRPr="00E808B0">
                <w:rPr>
                  <w:noProof w:val="0"/>
                </w:rPr>
                <w:t>INSTANCE</w:t>
              </w:r>
            </w:hyperlink>
            <w:r w:rsidRPr="00E808B0">
              <w:rPr>
                <w:noProof w:val="0"/>
              </w:rPr>
              <w:t>, fixed value= "INSTANCE"}</w:t>
            </w:r>
          </w:p>
        </w:tc>
        <w:tc>
          <w:tcPr>
            <w:tcW w:w="6590" w:type="dxa"/>
          </w:tcPr>
          <w:p w14:paraId="619A1829"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08A0DE9E" w14:textId="77777777" w:rsidTr="00F52C2B">
        <w:trPr>
          <w:cantSplit/>
          <w:jc w:val="center"/>
        </w:trPr>
        <w:tc>
          <w:tcPr>
            <w:tcW w:w="3163" w:type="dxa"/>
          </w:tcPr>
          <w:p w14:paraId="14CDAA0D" w14:textId="77777777" w:rsidR="001A7BE9" w:rsidRPr="00E808B0" w:rsidRDefault="001A7BE9">
            <w:pPr>
              <w:pStyle w:val="TableEntry"/>
              <w:rPr>
                <w:noProof w:val="0"/>
              </w:rPr>
            </w:pPr>
            <w:r w:rsidRPr="00E808B0">
              <w:rPr>
                <w:noProof w:val="0"/>
              </w:rPr>
              <w:t>id [1..*] (M)</w:t>
            </w:r>
            <w:r w:rsidRPr="00E808B0">
              <w:rPr>
                <w:noProof w:val="0"/>
              </w:rPr>
              <w:br/>
            </w:r>
            <w:hyperlink r:id="rId210" w:anchor="Entity-cls" w:history="1">
              <w:r w:rsidRPr="00E808B0">
                <w:rPr>
                  <w:noProof w:val="0"/>
                </w:rPr>
                <w:t>Entity</w:t>
              </w:r>
            </w:hyperlink>
            <w:r w:rsidRPr="00E808B0">
              <w:rPr>
                <w:noProof w:val="0"/>
              </w:rPr>
              <w:t> (</w:t>
            </w:r>
            <w:hyperlink r:id="rId211" w:anchor="dt-SET" w:history="1">
              <w:r w:rsidRPr="00E808B0">
                <w:rPr>
                  <w:noProof w:val="0"/>
                </w:rPr>
                <w:t>SET</w:t>
              </w:r>
            </w:hyperlink>
            <w:r w:rsidRPr="00E808B0">
              <w:rPr>
                <w:noProof w:val="0"/>
              </w:rPr>
              <w:t>&lt;</w:t>
            </w:r>
            <w:hyperlink r:id="rId212" w:anchor="dt-II" w:history="1">
              <w:r w:rsidRPr="00E808B0">
                <w:rPr>
                  <w:noProof w:val="0"/>
                </w:rPr>
                <w:t>II</w:t>
              </w:r>
            </w:hyperlink>
            <w:r w:rsidRPr="00E808B0">
              <w:rPr>
                <w:noProof w:val="0"/>
              </w:rPr>
              <w:t>&gt;)</w:t>
            </w:r>
          </w:p>
        </w:tc>
        <w:tc>
          <w:tcPr>
            <w:tcW w:w="6590" w:type="dxa"/>
          </w:tcPr>
          <w:p w14:paraId="31017C48" w14:textId="77777777" w:rsidR="001A7BE9" w:rsidRPr="00E808B0" w:rsidRDefault="001A7BE9">
            <w:pPr>
              <w:pStyle w:val="TableEntry"/>
              <w:rPr>
                <w:noProof w:val="0"/>
              </w:rPr>
            </w:pPr>
            <w:r w:rsidRPr="00E808B0">
              <w:rPr>
                <w:noProof w:val="0"/>
              </w:rPr>
              <w:t>The organization ID(s). IHE restriction:</w:t>
            </w:r>
          </w:p>
          <w:p w14:paraId="21099B8B" w14:textId="77777777" w:rsidR="001A7BE9" w:rsidRPr="00E808B0" w:rsidRDefault="001A7BE9">
            <w:pPr>
              <w:pStyle w:val="TableEntry"/>
              <w:rPr>
                <w:noProof w:val="0"/>
              </w:rPr>
            </w:pPr>
            <w:proofErr w:type="spellStart"/>
            <w:proofErr w:type="gramStart"/>
            <w:r w:rsidRPr="00E808B0">
              <w:rPr>
                <w:noProof w:val="0"/>
              </w:rPr>
              <w:t>id.root</w:t>
            </w:r>
            <w:proofErr w:type="spellEnd"/>
            <w:proofErr w:type="gramEnd"/>
            <w:r w:rsidRPr="00E808B0">
              <w:rPr>
                <w:noProof w:val="0"/>
              </w:rPr>
              <w:t xml:space="preserve"> SHALL be an ISO OID, and </w:t>
            </w:r>
            <w:proofErr w:type="spellStart"/>
            <w:r w:rsidRPr="00E808B0">
              <w:rPr>
                <w:noProof w:val="0"/>
              </w:rPr>
              <w:t>id.extension</w:t>
            </w:r>
            <w:proofErr w:type="spellEnd"/>
            <w:r w:rsidRPr="00E808B0">
              <w:rPr>
                <w:noProof w:val="0"/>
              </w:rPr>
              <w:t xml:space="preserve"> SHALL NOT have a value.</w:t>
            </w:r>
          </w:p>
        </w:tc>
      </w:tr>
      <w:tr w:rsidR="001A7BE9" w:rsidRPr="00E808B0" w14:paraId="54E6EB25" w14:textId="77777777" w:rsidTr="00F52C2B">
        <w:trPr>
          <w:cantSplit/>
          <w:jc w:val="center"/>
        </w:trPr>
        <w:tc>
          <w:tcPr>
            <w:tcW w:w="3163" w:type="dxa"/>
          </w:tcPr>
          <w:p w14:paraId="1E8912F1" w14:textId="77777777" w:rsidR="001A7BE9" w:rsidRPr="00E808B0" w:rsidRDefault="001A7BE9">
            <w:pPr>
              <w:pStyle w:val="TableEntry"/>
              <w:rPr>
                <w:noProof w:val="0"/>
              </w:rPr>
            </w:pPr>
            <w:r w:rsidRPr="00E808B0">
              <w:rPr>
                <w:noProof w:val="0"/>
              </w:rPr>
              <w:t>name [0..*]</w:t>
            </w:r>
            <w:r w:rsidRPr="00E808B0">
              <w:rPr>
                <w:noProof w:val="0"/>
              </w:rPr>
              <w:br/>
            </w:r>
            <w:hyperlink r:id="rId213" w:anchor="Entity-cls" w:history="1">
              <w:r w:rsidRPr="00E808B0">
                <w:rPr>
                  <w:noProof w:val="0"/>
                </w:rPr>
                <w:t>Entity</w:t>
              </w:r>
            </w:hyperlink>
            <w:r w:rsidRPr="00E808B0">
              <w:rPr>
                <w:noProof w:val="0"/>
              </w:rPr>
              <w:t> (</w:t>
            </w:r>
            <w:hyperlink r:id="rId214" w:anchor="dt-BAG" w:history="1">
              <w:r w:rsidRPr="00E808B0">
                <w:rPr>
                  <w:noProof w:val="0"/>
                </w:rPr>
                <w:t>BAG</w:t>
              </w:r>
            </w:hyperlink>
            <w:r w:rsidRPr="00E808B0">
              <w:rPr>
                <w:noProof w:val="0"/>
              </w:rPr>
              <w:t>&lt;</w:t>
            </w:r>
            <w:hyperlink r:id="rId215" w:anchor="dt-EN" w:history="1">
              <w:r w:rsidRPr="00E808B0">
                <w:rPr>
                  <w:noProof w:val="0"/>
                </w:rPr>
                <w:t>EN</w:t>
              </w:r>
            </w:hyperlink>
            <w:r w:rsidRPr="00E808B0">
              <w:rPr>
                <w:noProof w:val="0"/>
              </w:rPr>
              <w:t>&gt;)</w:t>
            </w:r>
          </w:p>
        </w:tc>
        <w:tc>
          <w:tcPr>
            <w:tcW w:w="6590" w:type="dxa"/>
          </w:tcPr>
          <w:p w14:paraId="0BA85C3B" w14:textId="77777777" w:rsidR="001A7BE9" w:rsidRPr="00E808B0" w:rsidRDefault="001A7BE9">
            <w:pPr>
              <w:pStyle w:val="TableEntry"/>
              <w:rPr>
                <w:noProof w:val="0"/>
              </w:rPr>
            </w:pPr>
            <w:r w:rsidRPr="00E808B0">
              <w:rPr>
                <w:noProof w:val="0"/>
              </w:rPr>
              <w:t>Optional organization name</w:t>
            </w:r>
          </w:p>
        </w:tc>
      </w:tr>
      <w:tr w:rsidR="001A7BE9" w:rsidRPr="00E808B0" w14:paraId="57D3E651" w14:textId="77777777" w:rsidTr="00F52C2B">
        <w:trPr>
          <w:cantSplit/>
          <w:jc w:val="center"/>
        </w:trPr>
        <w:tc>
          <w:tcPr>
            <w:tcW w:w="3163" w:type="dxa"/>
          </w:tcPr>
          <w:p w14:paraId="39D7CE9F" w14:textId="77777777" w:rsidR="001A7BE9" w:rsidRPr="00E808B0" w:rsidRDefault="001A7BE9">
            <w:pPr>
              <w:pStyle w:val="TableEntry"/>
              <w:rPr>
                <w:noProof w:val="0"/>
              </w:rPr>
            </w:pPr>
            <w:r w:rsidRPr="00E808B0">
              <w:rPr>
                <w:noProof w:val="0"/>
              </w:rPr>
              <w:t>telecom [0..*]</w:t>
            </w:r>
            <w:r w:rsidRPr="00E808B0">
              <w:rPr>
                <w:noProof w:val="0"/>
              </w:rPr>
              <w:br/>
            </w:r>
            <w:hyperlink r:id="rId216" w:anchor="Entity-cls" w:history="1">
              <w:r w:rsidRPr="00E808B0">
                <w:rPr>
                  <w:noProof w:val="0"/>
                </w:rPr>
                <w:t>Entity</w:t>
              </w:r>
            </w:hyperlink>
            <w:r w:rsidRPr="00E808B0">
              <w:rPr>
                <w:noProof w:val="0"/>
              </w:rPr>
              <w:t> (</w:t>
            </w:r>
            <w:hyperlink r:id="rId217" w:anchor="dt-BAG" w:history="1">
              <w:r w:rsidRPr="00E808B0">
                <w:rPr>
                  <w:noProof w:val="0"/>
                </w:rPr>
                <w:t>BAG</w:t>
              </w:r>
            </w:hyperlink>
            <w:r w:rsidRPr="00E808B0">
              <w:rPr>
                <w:noProof w:val="0"/>
              </w:rPr>
              <w:t>&lt;</w:t>
            </w:r>
            <w:hyperlink r:id="rId218" w:anchor="dt-TEL" w:history="1">
              <w:r w:rsidRPr="00E808B0">
                <w:rPr>
                  <w:noProof w:val="0"/>
                </w:rPr>
                <w:t>TEL</w:t>
              </w:r>
            </w:hyperlink>
            <w:r w:rsidRPr="00E808B0">
              <w:rPr>
                <w:noProof w:val="0"/>
              </w:rPr>
              <w:t>&gt;)</w:t>
            </w:r>
          </w:p>
        </w:tc>
        <w:tc>
          <w:tcPr>
            <w:tcW w:w="6590" w:type="dxa"/>
          </w:tcPr>
          <w:p w14:paraId="271E7DFC" w14:textId="77777777" w:rsidR="001A7BE9" w:rsidRPr="00E808B0" w:rsidRDefault="001A7BE9">
            <w:pPr>
              <w:pStyle w:val="TableEntry"/>
              <w:rPr>
                <w:noProof w:val="0"/>
              </w:rPr>
            </w:pPr>
            <w:r w:rsidRPr="00E808B0">
              <w:rPr>
                <w:noProof w:val="0"/>
              </w:rPr>
              <w:t>Optional telecommunications address</w:t>
            </w:r>
          </w:p>
        </w:tc>
      </w:tr>
      <w:tr w:rsidR="001A7BE9" w:rsidRPr="00E808B0" w14:paraId="16519CD4" w14:textId="77777777" w:rsidTr="00F52C2B">
        <w:trPr>
          <w:cantSplit/>
          <w:jc w:val="center"/>
        </w:trPr>
        <w:tc>
          <w:tcPr>
            <w:tcW w:w="3163" w:type="dxa"/>
          </w:tcPr>
          <w:p w14:paraId="77378CFC" w14:textId="77777777" w:rsidR="001A7BE9" w:rsidRPr="00E808B0" w:rsidRDefault="001A7BE9">
            <w:pPr>
              <w:pStyle w:val="TableEntry"/>
              <w:rPr>
                <w:b/>
                <w:noProof w:val="0"/>
              </w:rPr>
            </w:pPr>
            <w:r w:rsidRPr="00E808B0">
              <w:rPr>
                <w:b/>
                <w:noProof w:val="0"/>
              </w:rPr>
              <w:t>Acknowledgement</w:t>
            </w:r>
          </w:p>
        </w:tc>
        <w:tc>
          <w:tcPr>
            <w:tcW w:w="6590" w:type="dxa"/>
          </w:tcPr>
          <w:p w14:paraId="29289E67" w14:textId="77777777" w:rsidR="001A7BE9" w:rsidRPr="00E808B0" w:rsidRDefault="001A7BE9">
            <w:pPr>
              <w:pStyle w:val="TableEntry"/>
              <w:rPr>
                <w:noProof w:val="0"/>
              </w:rPr>
            </w:pPr>
          </w:p>
        </w:tc>
      </w:tr>
      <w:tr w:rsidR="001A7BE9" w:rsidRPr="00E808B0" w14:paraId="76C22601" w14:textId="77777777" w:rsidTr="00F52C2B">
        <w:trPr>
          <w:cantSplit/>
          <w:jc w:val="center"/>
        </w:trPr>
        <w:tc>
          <w:tcPr>
            <w:tcW w:w="3163" w:type="dxa"/>
          </w:tcPr>
          <w:p w14:paraId="53FA2876"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219" w:anchor="Acknowledgement-cls" w:history="1">
              <w:r w:rsidRPr="00E808B0">
                <w:rPr>
                  <w:noProof w:val="0"/>
                </w:rPr>
                <w:t>Acknowledgement</w:t>
              </w:r>
            </w:hyperlink>
            <w:r w:rsidRPr="00E808B0">
              <w:rPr>
                <w:noProof w:val="0"/>
              </w:rPr>
              <w:t> (</w:t>
            </w:r>
            <w:hyperlink r:id="rId220" w:anchor="dt-CS" w:history="1">
              <w:r w:rsidRPr="00E808B0">
                <w:rPr>
                  <w:noProof w:val="0"/>
                </w:rPr>
                <w:t>CS</w:t>
              </w:r>
            </w:hyperlink>
            <w:r w:rsidRPr="00E808B0">
              <w:rPr>
                <w:noProof w:val="0"/>
              </w:rPr>
              <w:t>) {</w:t>
            </w:r>
            <w:proofErr w:type="spellStart"/>
            <w:r w:rsidRPr="00E808B0">
              <w:rPr>
                <w:noProof w:val="0"/>
              </w:rPr>
              <w:t>CNE:</w:t>
            </w:r>
            <w:hyperlink r:id="rId221" w:anchor="AcknowledgementType" w:history="1">
              <w:r w:rsidRPr="00E808B0">
                <w:rPr>
                  <w:noProof w:val="0"/>
                </w:rPr>
                <w:t>AcknowledgementType</w:t>
              </w:r>
              <w:proofErr w:type="spellEnd"/>
            </w:hyperlink>
            <w:r w:rsidRPr="00E808B0">
              <w:rPr>
                <w:noProof w:val="0"/>
              </w:rPr>
              <w:t>}</w:t>
            </w:r>
          </w:p>
        </w:tc>
        <w:tc>
          <w:tcPr>
            <w:tcW w:w="6590" w:type="dxa"/>
          </w:tcPr>
          <w:p w14:paraId="3EEF2097" w14:textId="77777777" w:rsidR="001A7BE9" w:rsidRPr="00E808B0" w:rsidRDefault="001A7BE9">
            <w:pPr>
              <w:pStyle w:val="TableEntry"/>
              <w:rPr>
                <w:noProof w:val="0"/>
              </w:rPr>
            </w:pPr>
            <w:r w:rsidRPr="00E808B0">
              <w:rPr>
                <w:noProof w:val="0"/>
              </w:rPr>
              <w:t xml:space="preserve">The acknowledgement </w:t>
            </w:r>
            <w:proofErr w:type="gramStart"/>
            <w:r w:rsidRPr="00E808B0">
              <w:rPr>
                <w:noProof w:val="0"/>
              </w:rPr>
              <w:t>type</w:t>
            </w:r>
            <w:proofErr w:type="gramEnd"/>
            <w:r w:rsidRPr="00E808B0">
              <w:rPr>
                <w:noProof w:val="0"/>
              </w:rPr>
              <w:t xml:space="preserve">. Since this is an Accept Acknowledgement, the possible values are CA (Accept Acknowledgement Commit Accept), CE (Accept Acknowledgement Commit Error), or CR (Accept Acknowledgement Commit Reject). </w:t>
            </w:r>
          </w:p>
        </w:tc>
      </w:tr>
      <w:tr w:rsidR="001A7BE9" w:rsidRPr="00E808B0" w14:paraId="178EFF91" w14:textId="77777777" w:rsidTr="00F52C2B">
        <w:trPr>
          <w:cantSplit/>
          <w:jc w:val="center"/>
        </w:trPr>
        <w:tc>
          <w:tcPr>
            <w:tcW w:w="3163" w:type="dxa"/>
          </w:tcPr>
          <w:p w14:paraId="1138FCD0" w14:textId="77777777" w:rsidR="001A7BE9" w:rsidRPr="00E808B0" w:rsidRDefault="001A7BE9">
            <w:pPr>
              <w:pStyle w:val="TableEntry"/>
              <w:rPr>
                <w:noProof w:val="0"/>
              </w:rPr>
            </w:pPr>
            <w:proofErr w:type="spellStart"/>
            <w:r w:rsidRPr="00E808B0">
              <w:rPr>
                <w:noProof w:val="0"/>
              </w:rPr>
              <w:t>expectedSequenceNumber</w:t>
            </w:r>
            <w:proofErr w:type="spellEnd"/>
            <w:r w:rsidRPr="00E808B0">
              <w:rPr>
                <w:noProof w:val="0"/>
              </w:rPr>
              <w:t xml:space="preserve"> [0..1]</w:t>
            </w:r>
            <w:r w:rsidRPr="00E808B0">
              <w:rPr>
                <w:noProof w:val="0"/>
              </w:rPr>
              <w:br/>
            </w:r>
            <w:hyperlink r:id="rId222" w:anchor="Acknowledgement-cls" w:history="1">
              <w:r w:rsidRPr="00E808B0">
                <w:rPr>
                  <w:noProof w:val="0"/>
                </w:rPr>
                <w:t>Acknowledgement</w:t>
              </w:r>
            </w:hyperlink>
            <w:r w:rsidRPr="00E808B0">
              <w:rPr>
                <w:noProof w:val="0"/>
              </w:rPr>
              <w:t> (</w:t>
            </w:r>
            <w:hyperlink r:id="rId223" w:anchor="dt-INT" w:history="1">
              <w:r w:rsidRPr="00E808B0">
                <w:rPr>
                  <w:noProof w:val="0"/>
                </w:rPr>
                <w:t>INT</w:t>
              </w:r>
            </w:hyperlink>
            <w:r w:rsidRPr="00E808B0">
              <w:rPr>
                <w:noProof w:val="0"/>
              </w:rPr>
              <w:t>)</w:t>
            </w:r>
          </w:p>
        </w:tc>
        <w:tc>
          <w:tcPr>
            <w:tcW w:w="6590" w:type="dxa"/>
          </w:tcPr>
          <w:p w14:paraId="52476232" w14:textId="77777777" w:rsidR="001A7BE9" w:rsidRPr="00E808B0" w:rsidRDefault="001A7BE9">
            <w:pPr>
              <w:pStyle w:val="TableEntry"/>
              <w:rPr>
                <w:noProof w:val="0"/>
              </w:rPr>
            </w:pPr>
          </w:p>
        </w:tc>
      </w:tr>
      <w:tr w:rsidR="001A7BE9" w:rsidRPr="00E808B0" w14:paraId="50D07252" w14:textId="77777777" w:rsidTr="00F52C2B">
        <w:trPr>
          <w:cantSplit/>
          <w:jc w:val="center"/>
        </w:trPr>
        <w:tc>
          <w:tcPr>
            <w:tcW w:w="3163" w:type="dxa"/>
          </w:tcPr>
          <w:p w14:paraId="63EF2AA0" w14:textId="77777777" w:rsidR="001A7BE9" w:rsidRPr="00E808B0" w:rsidRDefault="001A7BE9">
            <w:pPr>
              <w:pStyle w:val="TableEntry"/>
              <w:rPr>
                <w:b/>
                <w:noProof w:val="0"/>
              </w:rPr>
            </w:pPr>
            <w:proofErr w:type="spellStart"/>
            <w:r w:rsidRPr="00E808B0">
              <w:rPr>
                <w:b/>
                <w:noProof w:val="0"/>
              </w:rPr>
              <w:t>TargetMessage</w:t>
            </w:r>
            <w:proofErr w:type="spellEnd"/>
          </w:p>
        </w:tc>
        <w:tc>
          <w:tcPr>
            <w:tcW w:w="6590" w:type="dxa"/>
          </w:tcPr>
          <w:p w14:paraId="69432ADE" w14:textId="77777777" w:rsidR="001A7BE9" w:rsidRPr="00E808B0" w:rsidRDefault="001A7BE9">
            <w:pPr>
              <w:pStyle w:val="TableEntry"/>
              <w:rPr>
                <w:noProof w:val="0"/>
              </w:rPr>
            </w:pPr>
            <w:r w:rsidRPr="00E808B0">
              <w:rPr>
                <w:noProof w:val="0"/>
              </w:rPr>
              <w:t>The message being acknowledged</w:t>
            </w:r>
          </w:p>
        </w:tc>
      </w:tr>
      <w:tr w:rsidR="001A7BE9" w:rsidRPr="00E808B0" w14:paraId="299A564D" w14:textId="77777777" w:rsidTr="00F52C2B">
        <w:trPr>
          <w:cantSplit/>
          <w:jc w:val="center"/>
        </w:trPr>
        <w:tc>
          <w:tcPr>
            <w:tcW w:w="3163" w:type="dxa"/>
          </w:tcPr>
          <w:p w14:paraId="67BE8E4D" w14:textId="77777777" w:rsidR="001A7BE9" w:rsidRPr="00E808B0" w:rsidRDefault="001A7BE9">
            <w:pPr>
              <w:pStyle w:val="TableEntry"/>
              <w:rPr>
                <w:noProof w:val="0"/>
              </w:rPr>
            </w:pPr>
            <w:r w:rsidRPr="00E808B0">
              <w:rPr>
                <w:noProof w:val="0"/>
              </w:rPr>
              <w:t>id [1..1] (M)</w:t>
            </w:r>
            <w:r w:rsidRPr="00E808B0">
              <w:rPr>
                <w:noProof w:val="0"/>
              </w:rPr>
              <w:br/>
            </w:r>
            <w:hyperlink r:id="rId224" w:anchor="Transmission-cls" w:history="1">
              <w:r w:rsidRPr="00E808B0">
                <w:rPr>
                  <w:noProof w:val="0"/>
                </w:rPr>
                <w:t>Transmission</w:t>
              </w:r>
            </w:hyperlink>
            <w:r w:rsidRPr="00E808B0">
              <w:rPr>
                <w:noProof w:val="0"/>
              </w:rPr>
              <w:t> (</w:t>
            </w:r>
            <w:hyperlink r:id="rId225" w:anchor="dt-II" w:history="1">
              <w:r w:rsidRPr="00E808B0">
                <w:rPr>
                  <w:noProof w:val="0"/>
                </w:rPr>
                <w:t>II</w:t>
              </w:r>
            </w:hyperlink>
            <w:r w:rsidRPr="00E808B0">
              <w:rPr>
                <w:noProof w:val="0"/>
              </w:rPr>
              <w:t>)</w:t>
            </w:r>
          </w:p>
        </w:tc>
        <w:tc>
          <w:tcPr>
            <w:tcW w:w="6590" w:type="dxa"/>
          </w:tcPr>
          <w:p w14:paraId="14660A00" w14:textId="77777777" w:rsidR="001A7BE9" w:rsidRPr="00E808B0" w:rsidRDefault="001A7BE9">
            <w:pPr>
              <w:pStyle w:val="TableEntry"/>
              <w:rPr>
                <w:noProof w:val="0"/>
              </w:rPr>
            </w:pPr>
            <w:r w:rsidRPr="00E808B0">
              <w:rPr>
                <w:noProof w:val="0"/>
              </w:rPr>
              <w:t>Unique message ID of the message being acknowledged</w:t>
            </w:r>
          </w:p>
        </w:tc>
      </w:tr>
      <w:tr w:rsidR="001A7BE9" w:rsidRPr="00E808B0" w14:paraId="08CDA938" w14:textId="77777777" w:rsidTr="00F52C2B">
        <w:trPr>
          <w:cantSplit/>
          <w:jc w:val="center"/>
        </w:trPr>
        <w:tc>
          <w:tcPr>
            <w:tcW w:w="3163" w:type="dxa"/>
          </w:tcPr>
          <w:p w14:paraId="20ED9992" w14:textId="77777777" w:rsidR="001A7BE9" w:rsidRPr="00E808B0" w:rsidRDefault="001A7BE9">
            <w:pPr>
              <w:pStyle w:val="TableEntry"/>
              <w:rPr>
                <w:b/>
                <w:noProof w:val="0"/>
              </w:rPr>
            </w:pPr>
            <w:proofErr w:type="spellStart"/>
            <w:r w:rsidRPr="00E808B0">
              <w:rPr>
                <w:b/>
                <w:noProof w:val="0"/>
              </w:rPr>
              <w:t>AcknowledgementDetail</w:t>
            </w:r>
            <w:proofErr w:type="spellEnd"/>
          </w:p>
        </w:tc>
        <w:tc>
          <w:tcPr>
            <w:tcW w:w="6590" w:type="dxa"/>
          </w:tcPr>
          <w:p w14:paraId="56294876" w14:textId="77777777" w:rsidR="001A7BE9" w:rsidRPr="00E808B0" w:rsidRDefault="001A7BE9">
            <w:pPr>
              <w:pStyle w:val="TableEntry"/>
              <w:rPr>
                <w:noProof w:val="0"/>
              </w:rPr>
            </w:pPr>
            <w:r w:rsidRPr="00E808B0">
              <w:rPr>
                <w:noProof w:val="0"/>
              </w:rPr>
              <w:t>Describes the error(s) contained in the target message</w:t>
            </w:r>
          </w:p>
        </w:tc>
      </w:tr>
      <w:tr w:rsidR="001A7BE9" w:rsidRPr="00E808B0" w14:paraId="0B9EC2DD" w14:textId="77777777" w:rsidTr="00F52C2B">
        <w:trPr>
          <w:cantSplit/>
          <w:jc w:val="center"/>
        </w:trPr>
        <w:tc>
          <w:tcPr>
            <w:tcW w:w="3163" w:type="dxa"/>
          </w:tcPr>
          <w:p w14:paraId="54E16E5B"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[0..1]</w:t>
            </w:r>
            <w:r w:rsidRPr="00E808B0">
              <w:rPr>
                <w:noProof w:val="0"/>
              </w:rPr>
              <w:br/>
            </w:r>
            <w:hyperlink r:id="rId226" w:anchor="AcknowledgementDetail-cls" w:history="1">
              <w:proofErr w:type="spellStart"/>
              <w:r w:rsidRPr="00E808B0">
                <w:rPr>
                  <w:noProof w:val="0"/>
                </w:rPr>
                <w:t>AcknowledgementDetail</w:t>
              </w:r>
              <w:proofErr w:type="spellEnd"/>
            </w:hyperlink>
            <w:r w:rsidRPr="00E808B0">
              <w:rPr>
                <w:noProof w:val="0"/>
              </w:rPr>
              <w:t> (</w:t>
            </w:r>
            <w:hyperlink r:id="rId227" w:anchor="dt-CS" w:history="1">
              <w:r w:rsidRPr="00E808B0">
                <w:rPr>
                  <w:noProof w:val="0"/>
                </w:rPr>
                <w:t>CS</w:t>
              </w:r>
            </w:hyperlink>
            <w:r w:rsidRPr="00E808B0">
              <w:rPr>
                <w:noProof w:val="0"/>
              </w:rPr>
              <w:t>) {</w:t>
            </w:r>
            <w:proofErr w:type="spellStart"/>
            <w:r w:rsidRPr="00E808B0">
              <w:rPr>
                <w:noProof w:val="0"/>
              </w:rPr>
              <w:t>CNE:</w:t>
            </w:r>
            <w:hyperlink r:id="rId228" w:anchor="AcknowledgementDetailType" w:history="1">
              <w:r w:rsidRPr="00E808B0">
                <w:rPr>
                  <w:noProof w:val="0"/>
                </w:rPr>
                <w:t>AcknowledgementDetailType</w:t>
              </w:r>
              <w:proofErr w:type="spellEnd"/>
            </w:hyperlink>
            <w:r w:rsidRPr="00E808B0">
              <w:rPr>
                <w:noProof w:val="0"/>
              </w:rPr>
              <w:t>}</w:t>
            </w:r>
          </w:p>
        </w:tc>
        <w:tc>
          <w:tcPr>
            <w:tcW w:w="6590" w:type="dxa"/>
          </w:tcPr>
          <w:p w14:paraId="67538EEB" w14:textId="77777777" w:rsidR="001A7BE9" w:rsidRPr="00E808B0" w:rsidRDefault="001A7BE9">
            <w:pPr>
              <w:pStyle w:val="TableEntry"/>
              <w:rPr>
                <w:noProof w:val="0"/>
              </w:rPr>
            </w:pPr>
            <w:r w:rsidRPr="00E808B0">
              <w:rPr>
                <w:noProof w:val="0"/>
              </w:rPr>
              <w:t>Optional detail type indicating if the problem was an error (E), a warning (W), or informational (I).</w:t>
            </w:r>
          </w:p>
        </w:tc>
      </w:tr>
      <w:tr w:rsidR="001A7BE9" w:rsidRPr="00E808B0" w14:paraId="1D6A4A7A" w14:textId="77777777" w:rsidTr="00F52C2B">
        <w:trPr>
          <w:cantSplit/>
          <w:jc w:val="center"/>
        </w:trPr>
        <w:tc>
          <w:tcPr>
            <w:tcW w:w="3163" w:type="dxa"/>
          </w:tcPr>
          <w:p w14:paraId="64A64491" w14:textId="77777777" w:rsidR="001A7BE9" w:rsidRPr="00E808B0" w:rsidRDefault="001A7BE9">
            <w:pPr>
              <w:pStyle w:val="TableEntry"/>
              <w:rPr>
                <w:noProof w:val="0"/>
              </w:rPr>
            </w:pPr>
            <w:r w:rsidRPr="00E808B0">
              <w:rPr>
                <w:noProof w:val="0"/>
              </w:rPr>
              <w:t>code [0..1]</w:t>
            </w:r>
            <w:r w:rsidRPr="00E808B0">
              <w:rPr>
                <w:noProof w:val="0"/>
              </w:rPr>
              <w:br/>
            </w:r>
            <w:hyperlink r:id="rId229" w:anchor="AcknowledgementDetail-cls" w:history="1">
              <w:proofErr w:type="spellStart"/>
              <w:r w:rsidRPr="00E808B0">
                <w:rPr>
                  <w:noProof w:val="0"/>
                </w:rPr>
                <w:t>AcknowledgementDetail</w:t>
              </w:r>
              <w:proofErr w:type="spellEnd"/>
            </w:hyperlink>
            <w:r w:rsidRPr="00E808B0">
              <w:rPr>
                <w:noProof w:val="0"/>
              </w:rPr>
              <w:t> (</w:t>
            </w:r>
            <w:hyperlink r:id="rId230" w:anchor="dt-CE" w:history="1">
              <w:r w:rsidRPr="00E808B0">
                <w:rPr>
                  <w:noProof w:val="0"/>
                </w:rPr>
                <w:t>CE</w:t>
              </w:r>
            </w:hyperlink>
            <w:r w:rsidRPr="00E808B0">
              <w:rPr>
                <w:noProof w:val="0"/>
              </w:rPr>
              <w:t>) {</w:t>
            </w:r>
            <w:proofErr w:type="spellStart"/>
            <w:r w:rsidRPr="00E808B0">
              <w:rPr>
                <w:noProof w:val="0"/>
              </w:rPr>
              <w:t>CWE:</w:t>
            </w:r>
            <w:hyperlink r:id="rId231" w:anchor="AcknowledgementDetailCode" w:history="1">
              <w:r w:rsidRPr="00E808B0">
                <w:rPr>
                  <w:noProof w:val="0"/>
                </w:rPr>
                <w:t>AcknowledgementDetailCode</w:t>
              </w:r>
              <w:proofErr w:type="spellEnd"/>
            </w:hyperlink>
            <w:r w:rsidRPr="00E808B0">
              <w:rPr>
                <w:noProof w:val="0"/>
              </w:rPr>
              <w:t>}</w:t>
            </w:r>
          </w:p>
        </w:tc>
        <w:tc>
          <w:tcPr>
            <w:tcW w:w="6590" w:type="dxa"/>
          </w:tcPr>
          <w:p w14:paraId="59A155ED" w14:textId="77777777" w:rsidR="001A7BE9" w:rsidRPr="00E808B0" w:rsidRDefault="001A7BE9">
            <w:pPr>
              <w:pStyle w:val="TableEntry"/>
              <w:rPr>
                <w:noProof w:val="0"/>
              </w:rPr>
            </w:pPr>
            <w:r w:rsidRPr="00E808B0">
              <w:rPr>
                <w:noProof w:val="0"/>
              </w:rPr>
              <w:t>An optional coded value, representing the acknowledgement detail being transmitted.</w:t>
            </w:r>
          </w:p>
        </w:tc>
      </w:tr>
      <w:tr w:rsidR="001A7BE9" w:rsidRPr="00E808B0" w14:paraId="06243584" w14:textId="77777777" w:rsidTr="00F52C2B">
        <w:trPr>
          <w:cantSplit/>
          <w:jc w:val="center"/>
        </w:trPr>
        <w:tc>
          <w:tcPr>
            <w:tcW w:w="3163" w:type="dxa"/>
          </w:tcPr>
          <w:p w14:paraId="11B7FAF2" w14:textId="77777777" w:rsidR="001A7BE9" w:rsidRPr="00E808B0" w:rsidRDefault="001A7BE9">
            <w:pPr>
              <w:pStyle w:val="TableEntry"/>
              <w:rPr>
                <w:noProof w:val="0"/>
              </w:rPr>
            </w:pPr>
            <w:r w:rsidRPr="00E808B0">
              <w:rPr>
                <w:noProof w:val="0"/>
              </w:rPr>
              <w:t>text [0..1]</w:t>
            </w:r>
            <w:r w:rsidRPr="00E808B0">
              <w:rPr>
                <w:noProof w:val="0"/>
              </w:rPr>
              <w:br/>
            </w:r>
            <w:hyperlink r:id="rId232" w:anchor="AcknowledgementDetail-cls" w:history="1">
              <w:proofErr w:type="spellStart"/>
              <w:r w:rsidRPr="00E808B0">
                <w:rPr>
                  <w:noProof w:val="0"/>
                </w:rPr>
                <w:t>AcknowledgementDetail</w:t>
              </w:r>
              <w:proofErr w:type="spellEnd"/>
            </w:hyperlink>
            <w:r w:rsidRPr="00E808B0">
              <w:rPr>
                <w:noProof w:val="0"/>
              </w:rPr>
              <w:t> (</w:t>
            </w:r>
            <w:hyperlink r:id="rId233" w:anchor="dt-ED" w:history="1">
              <w:r w:rsidRPr="00E808B0">
                <w:rPr>
                  <w:noProof w:val="0"/>
                </w:rPr>
                <w:t>ED</w:t>
              </w:r>
            </w:hyperlink>
            <w:r w:rsidRPr="00E808B0">
              <w:rPr>
                <w:noProof w:val="0"/>
              </w:rPr>
              <w:t>)</w:t>
            </w:r>
          </w:p>
        </w:tc>
        <w:tc>
          <w:tcPr>
            <w:tcW w:w="6590" w:type="dxa"/>
          </w:tcPr>
          <w:p w14:paraId="5A22DA79" w14:textId="77777777" w:rsidR="001A7BE9" w:rsidRPr="00E808B0" w:rsidRDefault="001A7BE9">
            <w:pPr>
              <w:pStyle w:val="TableEntry"/>
              <w:rPr>
                <w:noProof w:val="0"/>
              </w:rPr>
            </w:pPr>
            <w:r w:rsidRPr="00E808B0">
              <w:rPr>
                <w:noProof w:val="0"/>
              </w:rPr>
              <w:t>Optional description of the acknowledgement detail being transmitted</w:t>
            </w:r>
          </w:p>
        </w:tc>
      </w:tr>
      <w:tr w:rsidR="001A7BE9" w:rsidRPr="00E808B0" w14:paraId="5B81C578" w14:textId="77777777" w:rsidTr="00F52C2B">
        <w:trPr>
          <w:cantSplit/>
          <w:jc w:val="center"/>
        </w:trPr>
        <w:tc>
          <w:tcPr>
            <w:tcW w:w="3163" w:type="dxa"/>
          </w:tcPr>
          <w:p w14:paraId="3625CF76" w14:textId="77777777" w:rsidR="001A7BE9" w:rsidRPr="00E808B0" w:rsidRDefault="001A7BE9">
            <w:pPr>
              <w:pStyle w:val="TableEntry"/>
              <w:rPr>
                <w:noProof w:val="0"/>
              </w:rPr>
            </w:pPr>
            <w:r w:rsidRPr="00E808B0">
              <w:rPr>
                <w:noProof w:val="0"/>
              </w:rPr>
              <w:t>location [0..*]</w:t>
            </w:r>
            <w:r w:rsidRPr="00E808B0">
              <w:rPr>
                <w:noProof w:val="0"/>
              </w:rPr>
              <w:br/>
            </w:r>
            <w:hyperlink r:id="rId234" w:anchor="AcknowledgementDetail-cls" w:history="1">
              <w:proofErr w:type="spellStart"/>
              <w:r w:rsidRPr="00E808B0">
                <w:rPr>
                  <w:noProof w:val="0"/>
                </w:rPr>
                <w:t>AcknowledgementDetail</w:t>
              </w:r>
              <w:proofErr w:type="spellEnd"/>
            </w:hyperlink>
            <w:r w:rsidRPr="00E808B0">
              <w:rPr>
                <w:noProof w:val="0"/>
              </w:rPr>
              <w:t> (</w:t>
            </w:r>
            <w:hyperlink r:id="rId235" w:anchor="dt-SET" w:history="1">
              <w:r w:rsidRPr="00E808B0">
                <w:rPr>
                  <w:noProof w:val="0"/>
                </w:rPr>
                <w:t>SET</w:t>
              </w:r>
            </w:hyperlink>
            <w:r w:rsidRPr="00E808B0">
              <w:rPr>
                <w:noProof w:val="0"/>
              </w:rPr>
              <w:t>&lt;</w:t>
            </w:r>
            <w:hyperlink r:id="rId236" w:anchor="dt-ST" w:history="1">
              <w:r w:rsidRPr="00E808B0">
                <w:rPr>
                  <w:noProof w:val="0"/>
                </w:rPr>
                <w:t>ST</w:t>
              </w:r>
            </w:hyperlink>
            <w:r w:rsidRPr="00E808B0">
              <w:rPr>
                <w:noProof w:val="0"/>
              </w:rPr>
              <w:t>&gt;)</w:t>
            </w:r>
          </w:p>
        </w:tc>
        <w:tc>
          <w:tcPr>
            <w:tcW w:w="6590" w:type="dxa"/>
          </w:tcPr>
          <w:p w14:paraId="6394B8C8" w14:textId="77777777" w:rsidR="001A7BE9" w:rsidRPr="00E808B0" w:rsidRDefault="001A7BE9">
            <w:pPr>
              <w:pStyle w:val="TableEntry"/>
              <w:rPr>
                <w:noProof w:val="0"/>
              </w:rPr>
            </w:pPr>
            <w:r w:rsidRPr="00E808B0">
              <w:rPr>
                <w:noProof w:val="0"/>
              </w:rPr>
              <w:t>The location within the message where the problem occurred. It is recommended that this is represented via an XPath expression.</w:t>
            </w:r>
          </w:p>
        </w:tc>
      </w:tr>
      <w:tr w:rsidR="001A7BE9" w:rsidRPr="00E808B0" w14:paraId="0AE69115" w14:textId="77777777" w:rsidTr="00F52C2B">
        <w:trPr>
          <w:cantSplit/>
          <w:jc w:val="center"/>
        </w:trPr>
        <w:tc>
          <w:tcPr>
            <w:tcW w:w="3163" w:type="dxa"/>
          </w:tcPr>
          <w:p w14:paraId="1C816D41" w14:textId="77777777" w:rsidR="001A7BE9" w:rsidRPr="00E808B0" w:rsidRDefault="001A7BE9">
            <w:pPr>
              <w:pStyle w:val="TableEntry"/>
              <w:rPr>
                <w:b/>
                <w:noProof w:val="0"/>
              </w:rPr>
            </w:pPr>
            <w:proofErr w:type="spellStart"/>
            <w:r w:rsidRPr="00E808B0">
              <w:rPr>
                <w:b/>
                <w:noProof w:val="0"/>
              </w:rPr>
              <w:t>ControlActProcess</w:t>
            </w:r>
            <w:proofErr w:type="spellEnd"/>
          </w:p>
        </w:tc>
        <w:tc>
          <w:tcPr>
            <w:tcW w:w="6590" w:type="dxa"/>
          </w:tcPr>
          <w:p w14:paraId="2C49163B" w14:textId="77777777" w:rsidR="001A7BE9" w:rsidRPr="00E808B0" w:rsidRDefault="001A7BE9">
            <w:pPr>
              <w:pStyle w:val="TableEntry"/>
              <w:rPr>
                <w:noProof w:val="0"/>
              </w:rPr>
            </w:pPr>
            <w:r w:rsidRPr="00E808B0">
              <w:rPr>
                <w:noProof w:val="0"/>
              </w:rPr>
              <w:t>The transmission content sent as part of the application acknowledgement.</w:t>
            </w:r>
          </w:p>
        </w:tc>
      </w:tr>
    </w:tbl>
    <w:p w14:paraId="4A587638" w14:textId="77777777" w:rsidR="001A7BE9" w:rsidRPr="00E808B0" w:rsidRDefault="001A7BE9" w:rsidP="00F52C2B">
      <w:bookmarkStart w:id="496" w:name="_Toc169692805"/>
      <w:bookmarkStart w:id="497" w:name="_Toc174274318"/>
      <w:bookmarkStart w:id="498" w:name="_Toc174875007"/>
      <w:bookmarkStart w:id="499" w:name="_Toc174876010"/>
      <w:bookmarkStart w:id="500" w:name="_Toc237312375"/>
      <w:bookmarkStart w:id="501" w:name="_Toc269052481"/>
      <w:bookmarkStart w:id="502" w:name="_Toc301358512"/>
    </w:p>
    <w:p w14:paraId="3EBC26E6" w14:textId="098B5BA5" w:rsidR="001A7BE9" w:rsidRPr="00E808B0" w:rsidRDefault="001A7BE9">
      <w:pPr>
        <w:pStyle w:val="AppendixHeading2"/>
        <w:rPr>
          <w:bCs/>
          <w:noProof w:val="0"/>
        </w:rPr>
      </w:pPr>
      <w:bookmarkStart w:id="503" w:name="_Toc518654918"/>
      <w:r w:rsidRPr="00E808B0">
        <w:rPr>
          <w:bCs/>
          <w:noProof w:val="0"/>
        </w:rPr>
        <w:t>O.2</w:t>
      </w:r>
      <w:r w:rsidRPr="00E808B0">
        <w:rPr>
          <w:bCs/>
          <w:noProof w:val="0"/>
        </w:rPr>
        <w:tab/>
        <w:t>HL7 V3 Transmission Content</w:t>
      </w:r>
      <w:bookmarkEnd w:id="496"/>
      <w:bookmarkEnd w:id="497"/>
      <w:bookmarkEnd w:id="498"/>
      <w:bookmarkEnd w:id="499"/>
      <w:bookmarkEnd w:id="500"/>
      <w:bookmarkEnd w:id="501"/>
      <w:bookmarkEnd w:id="502"/>
      <w:bookmarkEnd w:id="503"/>
    </w:p>
    <w:p w14:paraId="532D1640" w14:textId="77777777" w:rsidR="001A7BE9" w:rsidRPr="00E808B0" w:rsidRDefault="001A7BE9">
      <w:r w:rsidRPr="00E808B0">
        <w:t xml:space="preserve">The HL7 Transmission Content is comprised of 2 parts: </w:t>
      </w:r>
    </w:p>
    <w:p w14:paraId="03BB8725" w14:textId="77777777" w:rsidR="001A7BE9" w:rsidRPr="00E808B0" w:rsidRDefault="001A7BE9" w:rsidP="003067F6">
      <w:pPr>
        <w:pStyle w:val="ListNumber2"/>
        <w:numPr>
          <w:ilvl w:val="0"/>
          <w:numId w:val="59"/>
        </w:numPr>
      </w:pPr>
      <w:r w:rsidRPr="00E808B0">
        <w:lastRenderedPageBreak/>
        <w:t xml:space="preserve">A "Trigger Event Control Act" (required for all messages except accept-level acknowledgements, for which it is not permitted) </w:t>
      </w:r>
    </w:p>
    <w:p w14:paraId="4C3C4D83" w14:textId="77777777" w:rsidR="001A7BE9" w:rsidRPr="00E808B0" w:rsidRDefault="001A7BE9" w:rsidP="003067F6">
      <w:pPr>
        <w:pStyle w:val="ListNumber2"/>
        <w:numPr>
          <w:ilvl w:val="0"/>
          <w:numId w:val="59"/>
        </w:numPr>
      </w:pPr>
      <w:r w:rsidRPr="00E808B0">
        <w:t xml:space="preserve">The "HL7 Domain Content" specified by an HL7 domain specific technical committee (required for each Trigger Event Control Act) </w:t>
      </w:r>
    </w:p>
    <w:p w14:paraId="407687D6" w14:textId="77777777" w:rsidR="001A7BE9" w:rsidRPr="00E808B0" w:rsidRDefault="001A7BE9">
      <w:r w:rsidRPr="00E808B0">
        <w:t xml:space="preserve">The "Trigger Event Control Act" contains administrative information related to the "controlled act" which is being communicated as a messaging interaction. It is also the part of HL7 messages that can convey status or commands for logical operations being coordinated between healthcare applications, e.g., the coordination of query specification/query response interactions and registry act interactions. </w:t>
      </w:r>
    </w:p>
    <w:p w14:paraId="1E45F024" w14:textId="77777777" w:rsidR="001A7BE9" w:rsidRPr="00E808B0" w:rsidRDefault="001A7BE9" w:rsidP="00F52C2B">
      <w:pPr>
        <w:pStyle w:val="Note"/>
      </w:pPr>
      <w:r w:rsidRPr="00E808B0">
        <w:t>Note: The Trigger Event Control Act loosely equates to the EVN segment in HL7 v2.5.</w:t>
      </w:r>
    </w:p>
    <w:p w14:paraId="7C1A4EEB" w14:textId="77777777" w:rsidR="001A7BE9" w:rsidRPr="00E808B0" w:rsidRDefault="001A7BE9">
      <w:r w:rsidRPr="00E808B0">
        <w:t>The "HL7 Domain Content" is the primary domain content of the messaging interaction (when it is present). It contains domain specific content that is specified by an HL7 technical committee to satisfy a use case driven requirement for an HL7 messaging interaction. If an interaction contains HL7 Domain Content, then it also contains a Trigger Event Control Act.</w:t>
      </w:r>
    </w:p>
    <w:p w14:paraId="18529645" w14:textId="77777777" w:rsidR="001A7BE9" w:rsidRPr="00E808B0" w:rsidRDefault="001A7BE9">
      <w:r w:rsidRPr="00E808B0">
        <w:t xml:space="preserve">For the Refined Message Information Models, Hierarchical Message Definitions and Message Type Table Views, refer to the HL7 V3 2008 Edition CD at: </w:t>
      </w:r>
      <w:r w:rsidRPr="00E808B0">
        <w:rPr>
          <w:rStyle w:val="Hyperlink"/>
        </w:rPr>
        <w:t>Edition2008/domains/</w:t>
      </w:r>
      <w:proofErr w:type="spellStart"/>
      <w:r w:rsidRPr="00E808B0">
        <w:rPr>
          <w:rStyle w:val="Hyperlink"/>
        </w:rPr>
        <w:t>uvai</w:t>
      </w:r>
      <w:proofErr w:type="spellEnd"/>
      <w:r w:rsidRPr="00E808B0">
        <w:rPr>
          <w:rStyle w:val="Hyperlink"/>
        </w:rPr>
        <w:t>/uvai_TriggerEventControlAct.htm</w:t>
      </w:r>
      <w:r w:rsidRPr="00E808B0">
        <w:t xml:space="preserve"> and </w:t>
      </w:r>
      <w:r w:rsidRPr="00E808B0">
        <w:rPr>
          <w:rStyle w:val="Hyperlink"/>
        </w:rPr>
        <w:t>Edition2008/domains/</w:t>
      </w:r>
      <w:proofErr w:type="spellStart"/>
      <w:r w:rsidRPr="00E808B0">
        <w:rPr>
          <w:rStyle w:val="Hyperlink"/>
        </w:rPr>
        <w:t>uvmi</w:t>
      </w:r>
      <w:proofErr w:type="spellEnd"/>
      <w:r w:rsidRPr="00E808B0">
        <w:rPr>
          <w:rStyle w:val="Hyperlink"/>
        </w:rPr>
        <w:t>/uvmi_MasterFile-Registry.htm</w:t>
      </w:r>
    </w:p>
    <w:p w14:paraId="335B8326" w14:textId="4AFAC138" w:rsidR="001A7BE9" w:rsidRPr="00E808B0" w:rsidRDefault="001A7BE9">
      <w:pPr>
        <w:pStyle w:val="AppendixHeading3"/>
        <w:rPr>
          <w:noProof w:val="0"/>
        </w:rPr>
      </w:pPr>
      <w:bookmarkStart w:id="504" w:name="_Toc169692806"/>
      <w:bookmarkStart w:id="505" w:name="_Toc269052482"/>
      <w:bookmarkStart w:id="506" w:name="_Toc301358513"/>
      <w:bookmarkStart w:id="507" w:name="_Toc518654919"/>
      <w:r w:rsidRPr="00E808B0">
        <w:rPr>
          <w:noProof w:val="0"/>
        </w:rPr>
        <w:t>O.2.1</w:t>
      </w:r>
      <w:bookmarkStart w:id="508" w:name="MFMI_RM700700UV01-rmi"/>
      <w:bookmarkEnd w:id="508"/>
      <w:r w:rsidRPr="00E808B0">
        <w:rPr>
          <w:noProof w:val="0"/>
        </w:rPr>
        <w:tab/>
        <w:t>Master File/Registry Event Notification Control Act (Role Subject) Information Model (MFMI_MT700701IHE)</w:t>
      </w:r>
      <w:bookmarkEnd w:id="504"/>
      <w:bookmarkEnd w:id="505"/>
      <w:bookmarkEnd w:id="506"/>
      <w:bookmarkEnd w:id="507"/>
    </w:p>
    <w:p w14:paraId="58C3177A"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Master File / Registry Event Notification (MFMI_RM700700UV01) </w:t>
      </w:r>
      <w:r w:rsidRPr="00E808B0">
        <w:t>RMIM, which can be found on the HL7 V3 2008 Edition CD at: Edition2008/domains/</w:t>
      </w:r>
      <w:proofErr w:type="spellStart"/>
      <w:r w:rsidRPr="00E808B0">
        <w:t>uvmi</w:t>
      </w:r>
      <w:proofErr w:type="spellEnd"/>
      <w:r w:rsidRPr="00E808B0">
        <w:t>/editable/MFMI_RM700700UV.htm</w:t>
      </w:r>
    </w:p>
    <w:p w14:paraId="4F6898E2" w14:textId="77777777" w:rsidR="001A7BE9" w:rsidRPr="00E808B0" w:rsidRDefault="001A7BE9">
      <w:r w:rsidRPr="00E808B0">
        <w:t>The following restrictions were made on the original RMIM to arrive at the restricted model:</w:t>
      </w:r>
    </w:p>
    <w:p w14:paraId="7ABDEFB6" w14:textId="77777777" w:rsidR="001A7BE9" w:rsidRPr="00E808B0" w:rsidRDefault="001A7BE9" w:rsidP="007033A9">
      <w:pPr>
        <w:pStyle w:val="ListBullet2"/>
        <w:numPr>
          <w:ilvl w:val="0"/>
          <w:numId w:val="29"/>
        </w:numPr>
      </w:pPr>
      <w:r w:rsidRPr="00E808B0">
        <w:t>The following optional class attributes have been omitted:</w:t>
      </w:r>
    </w:p>
    <w:p w14:paraId="63A2229C" w14:textId="77777777" w:rsidR="001A7BE9" w:rsidRPr="00E808B0" w:rsidRDefault="001A7BE9" w:rsidP="007033A9">
      <w:pPr>
        <w:pStyle w:val="ListBullet3"/>
        <w:numPr>
          <w:ilvl w:val="0"/>
          <w:numId w:val="30"/>
        </w:numPr>
      </w:pPr>
      <w:proofErr w:type="spellStart"/>
      <w:r w:rsidRPr="00E808B0">
        <w:t>ControlActProcess.text</w:t>
      </w:r>
      <w:proofErr w:type="spellEnd"/>
    </w:p>
    <w:p w14:paraId="5E16A07F" w14:textId="77777777" w:rsidR="001A7BE9" w:rsidRPr="00E808B0" w:rsidRDefault="001A7BE9" w:rsidP="007033A9">
      <w:pPr>
        <w:pStyle w:val="ListBullet3"/>
        <w:numPr>
          <w:ilvl w:val="0"/>
          <w:numId w:val="30"/>
        </w:numPr>
      </w:pPr>
      <w:proofErr w:type="spellStart"/>
      <w:r w:rsidRPr="00E808B0">
        <w:t>ControlActProcess.priorityCode</w:t>
      </w:r>
      <w:proofErr w:type="spellEnd"/>
    </w:p>
    <w:p w14:paraId="25182292" w14:textId="77777777" w:rsidR="001A7BE9" w:rsidRPr="00E808B0" w:rsidRDefault="001A7BE9" w:rsidP="007033A9">
      <w:pPr>
        <w:pStyle w:val="ListBullet3"/>
        <w:numPr>
          <w:ilvl w:val="0"/>
          <w:numId w:val="30"/>
        </w:numPr>
      </w:pPr>
      <w:proofErr w:type="spellStart"/>
      <w:r w:rsidRPr="00E808B0">
        <w:t>ControlActProcess.reasonCode</w:t>
      </w:r>
      <w:proofErr w:type="spellEnd"/>
    </w:p>
    <w:p w14:paraId="29F30D3D" w14:textId="77777777" w:rsidR="001A7BE9" w:rsidRPr="00E808B0" w:rsidRDefault="001A7BE9" w:rsidP="007033A9">
      <w:pPr>
        <w:pStyle w:val="ListBullet2"/>
        <w:numPr>
          <w:ilvl w:val="0"/>
          <w:numId w:val="29"/>
        </w:numPr>
      </w:pPr>
      <w:r w:rsidRPr="00E808B0">
        <w:t xml:space="preserve">All participations related to the </w:t>
      </w:r>
      <w:proofErr w:type="spellStart"/>
      <w:r w:rsidRPr="00E808B0">
        <w:t>ControlActProcess</w:t>
      </w:r>
      <w:proofErr w:type="spellEnd"/>
      <w:r w:rsidRPr="00E808B0">
        <w:t xml:space="preserve"> have been omitted</w:t>
      </w:r>
    </w:p>
    <w:p w14:paraId="6C4F9A99" w14:textId="77777777" w:rsidR="001A7BE9" w:rsidRPr="00E808B0" w:rsidRDefault="001A7BE9" w:rsidP="007033A9">
      <w:pPr>
        <w:pStyle w:val="ListBullet2"/>
        <w:numPr>
          <w:ilvl w:val="0"/>
          <w:numId w:val="29"/>
        </w:numPr>
      </w:pPr>
      <w:r w:rsidRPr="00E808B0">
        <w:t xml:space="preserve">The following act relationships to the </w:t>
      </w:r>
      <w:proofErr w:type="spellStart"/>
      <w:r w:rsidRPr="00E808B0">
        <w:t>RegistrationEvent</w:t>
      </w:r>
      <w:proofErr w:type="spellEnd"/>
      <w:r w:rsidRPr="00E808B0">
        <w:t xml:space="preserve"> have been omitted:</w:t>
      </w:r>
    </w:p>
    <w:p w14:paraId="44EADDB0" w14:textId="77777777" w:rsidR="001A7BE9" w:rsidRPr="00E808B0" w:rsidRDefault="001A7BE9" w:rsidP="007033A9">
      <w:pPr>
        <w:pStyle w:val="ListBullet3"/>
        <w:numPr>
          <w:ilvl w:val="0"/>
          <w:numId w:val="30"/>
        </w:numPr>
      </w:pPr>
      <w:proofErr w:type="spellStart"/>
      <w:r w:rsidRPr="00E808B0">
        <w:t>inFulfillmentOf</w:t>
      </w:r>
      <w:proofErr w:type="spellEnd"/>
    </w:p>
    <w:p w14:paraId="01477764" w14:textId="77777777" w:rsidR="001A7BE9" w:rsidRPr="00E808B0" w:rsidRDefault="001A7BE9" w:rsidP="007033A9">
      <w:pPr>
        <w:pStyle w:val="ListBullet3"/>
        <w:numPr>
          <w:ilvl w:val="0"/>
          <w:numId w:val="30"/>
        </w:numPr>
      </w:pPr>
      <w:r w:rsidRPr="00E808B0">
        <w:t>definition</w:t>
      </w:r>
    </w:p>
    <w:p w14:paraId="2DBBF1A0" w14:textId="77777777" w:rsidR="001A7BE9" w:rsidRPr="00E808B0" w:rsidRDefault="001A7BE9" w:rsidP="007033A9">
      <w:pPr>
        <w:pStyle w:val="ListBullet3"/>
        <w:numPr>
          <w:ilvl w:val="0"/>
          <w:numId w:val="30"/>
        </w:numPr>
      </w:pPr>
      <w:r w:rsidRPr="00E808B0">
        <w:t>subject2</w:t>
      </w:r>
    </w:p>
    <w:p w14:paraId="1E3146BE" w14:textId="77777777" w:rsidR="001A7BE9" w:rsidRPr="00E808B0" w:rsidRDefault="001A7BE9">
      <w:pPr>
        <w:pStyle w:val="List2"/>
      </w:pPr>
    </w:p>
    <w:p w14:paraId="6373AE2A" w14:textId="77777777" w:rsidR="001A7BE9" w:rsidRPr="00E808B0" w:rsidRDefault="00E71080">
      <w:pPr>
        <w:keepNext/>
      </w:pPr>
      <w:r w:rsidRPr="00E808B0">
        <w:rPr>
          <w:noProof/>
        </w:rPr>
        <w:lastRenderedPageBreak/>
        <w:drawing>
          <wp:inline distT="0" distB="0" distL="0" distR="0" wp14:anchorId="7A71EF6D" wp14:editId="7FFB1C95">
            <wp:extent cx="5879465" cy="2176145"/>
            <wp:effectExtent l="0" t="0" r="6985" b="0"/>
            <wp:docPr id="7" name="Picture 7" descr="MFMI_RM700710-IHE-X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FMI_RM700710-IHE-XCPI"/>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879465" cy="2176145"/>
                    </a:xfrm>
                    <a:prstGeom prst="rect">
                      <a:avLst/>
                    </a:prstGeom>
                    <a:noFill/>
                    <a:ln>
                      <a:noFill/>
                    </a:ln>
                  </pic:spPr>
                </pic:pic>
              </a:graphicData>
            </a:graphic>
          </wp:inline>
        </w:drawing>
      </w:r>
    </w:p>
    <w:p w14:paraId="67ED8039" w14:textId="77777777" w:rsidR="001A7BE9" w:rsidRPr="00E808B0" w:rsidRDefault="001A7BE9">
      <w:pPr>
        <w:pStyle w:val="FigureTitle"/>
        <w:rPr>
          <w:noProof w:val="0"/>
        </w:rPr>
      </w:pPr>
      <w:r w:rsidRPr="00E808B0">
        <w:rPr>
          <w:noProof w:val="0"/>
        </w:rPr>
        <w:t>Figure O.2.1-1: Message Information Model</w:t>
      </w:r>
    </w:p>
    <w:p w14:paraId="1D5CEFB6" w14:textId="77777777" w:rsidR="001A7BE9" w:rsidRPr="00E808B0" w:rsidRDefault="001A7BE9">
      <w:r w:rsidRPr="00E808B0">
        <w:t>The attributes of this model are described in the following table.</w:t>
      </w:r>
    </w:p>
    <w:p w14:paraId="67EEFC81" w14:textId="77777777" w:rsidR="001A7BE9" w:rsidRPr="00E808B0" w:rsidRDefault="001A7BE9">
      <w:pPr>
        <w:pStyle w:val="TableTitle"/>
        <w:rPr>
          <w:noProof w:val="0"/>
        </w:rPr>
      </w:pPr>
      <w:r w:rsidRPr="00E808B0">
        <w:rPr>
          <w:noProof w:val="0"/>
        </w:rPr>
        <w:t>Table O.2.1-1: Model Attributes</w:t>
      </w:r>
    </w:p>
    <w:tbl>
      <w:tblPr>
        <w:tblW w:w="100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E808B0" w14:paraId="7366F0EE" w14:textId="77777777">
        <w:trPr>
          <w:trHeight w:val="525"/>
          <w:tblHeader/>
        </w:trPr>
        <w:tc>
          <w:tcPr>
            <w:tcW w:w="3306" w:type="dxa"/>
            <w:shd w:val="clear" w:color="auto" w:fill="D9D9D9"/>
          </w:tcPr>
          <w:p w14:paraId="5659C08C" w14:textId="77777777" w:rsidR="001A7BE9" w:rsidRPr="00E808B0" w:rsidRDefault="001A7BE9">
            <w:pPr>
              <w:pStyle w:val="TableEntryHeader"/>
            </w:pPr>
            <w:r w:rsidRPr="00E808B0">
              <w:t>MFMI_HD700701IHE</w:t>
            </w:r>
            <w:r w:rsidRPr="00E808B0">
              <w:br/>
              <w:t>Master File / Registry Event Notification (Role Subject)</w:t>
            </w:r>
          </w:p>
        </w:tc>
        <w:tc>
          <w:tcPr>
            <w:tcW w:w="6713" w:type="dxa"/>
            <w:shd w:val="clear" w:color="auto" w:fill="D9D9D9"/>
          </w:tcPr>
          <w:p w14:paraId="4C3C92FA" w14:textId="77777777" w:rsidR="001A7BE9" w:rsidRPr="00E808B0" w:rsidRDefault="001A7BE9">
            <w:pPr>
              <w:pStyle w:val="TableEntryHeader"/>
            </w:pPr>
            <w:r w:rsidRPr="00E808B0">
              <w:t>This HMD extract defines the control act wrapper used to send HL7 V3 master file or registry messages with the subject being a role.</w:t>
            </w:r>
          </w:p>
          <w:p w14:paraId="4ADF4BAC" w14:textId="77777777" w:rsidR="001A7BE9" w:rsidRPr="00E808B0" w:rsidRDefault="001A7BE9">
            <w:pPr>
              <w:pStyle w:val="TableEntryHeader"/>
            </w:pPr>
            <w:r w:rsidRPr="00E808B0">
              <w:t>Derived from Figure O.2.1-1 (MFMI_RM700701IHE)</w:t>
            </w:r>
          </w:p>
        </w:tc>
      </w:tr>
      <w:tr w:rsidR="001A7BE9" w:rsidRPr="00E808B0" w14:paraId="7221EFBD" w14:textId="77777777">
        <w:tc>
          <w:tcPr>
            <w:tcW w:w="3306" w:type="dxa"/>
          </w:tcPr>
          <w:p w14:paraId="4F35C66F" w14:textId="77777777" w:rsidR="001A7BE9" w:rsidRPr="00E808B0" w:rsidRDefault="001A7BE9">
            <w:pPr>
              <w:pStyle w:val="TableEntry"/>
              <w:rPr>
                <w:b/>
                <w:noProof w:val="0"/>
              </w:rPr>
            </w:pPr>
            <w:r w:rsidRPr="00E808B0">
              <w:rPr>
                <w:b/>
                <w:noProof w:val="0"/>
              </w:rPr>
              <w:t>Control Act Process</w:t>
            </w:r>
          </w:p>
        </w:tc>
        <w:tc>
          <w:tcPr>
            <w:tcW w:w="6713" w:type="dxa"/>
          </w:tcPr>
          <w:p w14:paraId="5D0A606C"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332162E4" w14:textId="77777777">
        <w:tc>
          <w:tcPr>
            <w:tcW w:w="3306" w:type="dxa"/>
          </w:tcPr>
          <w:p w14:paraId="1AF72411"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238" w:anchor="Act-cls" w:history="1">
              <w:r w:rsidRPr="00E808B0">
                <w:rPr>
                  <w:noProof w:val="0"/>
                </w:rPr>
                <w:t>Act</w:t>
              </w:r>
            </w:hyperlink>
            <w:r w:rsidRPr="00E808B0">
              <w:rPr>
                <w:noProof w:val="0"/>
              </w:rPr>
              <w:t> (</w:t>
            </w:r>
            <w:hyperlink r:id="rId239" w:anchor="dt-CS" w:history="1">
              <w:r w:rsidRPr="00E808B0">
                <w:rPr>
                  <w:noProof w:val="0"/>
                </w:rPr>
                <w:t>CS</w:t>
              </w:r>
            </w:hyperlink>
            <w:r w:rsidRPr="00E808B0">
              <w:rPr>
                <w:noProof w:val="0"/>
              </w:rPr>
              <w:t>) {CNE:</w:t>
            </w:r>
            <w:hyperlink r:id="rId240" w:anchor="C-0-T11527-S13856-S11534-cpt" w:history="1">
              <w:r w:rsidRPr="00E808B0">
                <w:rPr>
                  <w:noProof w:val="0"/>
                </w:rPr>
                <w:t>CACT</w:t>
              </w:r>
            </w:hyperlink>
            <w:r w:rsidRPr="00E808B0">
              <w:rPr>
                <w:noProof w:val="0"/>
              </w:rPr>
              <w:t>, default= "CACT"}</w:t>
            </w:r>
          </w:p>
        </w:tc>
        <w:tc>
          <w:tcPr>
            <w:tcW w:w="6713" w:type="dxa"/>
          </w:tcPr>
          <w:p w14:paraId="162F6423"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6A38E037" w14:textId="77777777">
        <w:tc>
          <w:tcPr>
            <w:tcW w:w="3306" w:type="dxa"/>
          </w:tcPr>
          <w:p w14:paraId="22DB85F1"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241" w:anchor="Act-cls" w:history="1">
              <w:r w:rsidRPr="00E808B0">
                <w:rPr>
                  <w:noProof w:val="0"/>
                </w:rPr>
                <w:t>Act</w:t>
              </w:r>
            </w:hyperlink>
            <w:r w:rsidRPr="00E808B0">
              <w:rPr>
                <w:noProof w:val="0"/>
              </w:rPr>
              <w:t> (</w:t>
            </w:r>
            <w:hyperlink r:id="rId242" w:anchor="dt-CS" w:history="1">
              <w:r w:rsidRPr="00E808B0">
                <w:rPr>
                  <w:noProof w:val="0"/>
                </w:rPr>
                <w:t>CS</w:t>
              </w:r>
            </w:hyperlink>
            <w:r w:rsidRPr="00E808B0">
              <w:rPr>
                <w:noProof w:val="0"/>
              </w:rPr>
              <w:t>) {</w:t>
            </w:r>
            <w:proofErr w:type="spellStart"/>
            <w:r w:rsidRPr="00E808B0">
              <w:rPr>
                <w:noProof w:val="0"/>
              </w:rPr>
              <w:t>CNE:</w:t>
            </w:r>
            <w:hyperlink r:id="rId243" w:anchor="x_ActMoodIntentEvent" w:history="1">
              <w:r w:rsidRPr="00E808B0">
                <w:rPr>
                  <w:noProof w:val="0"/>
                </w:rPr>
                <w:t>x_ActMoodIntentEvent</w:t>
              </w:r>
              <w:proofErr w:type="spellEnd"/>
            </w:hyperlink>
            <w:r w:rsidRPr="00E808B0">
              <w:rPr>
                <w:noProof w:val="0"/>
              </w:rPr>
              <w:t>}</w:t>
            </w:r>
          </w:p>
        </w:tc>
        <w:tc>
          <w:tcPr>
            <w:tcW w:w="6713" w:type="dxa"/>
          </w:tcPr>
          <w:p w14:paraId="5AAE4278"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5A9B2E30" w14:textId="77777777">
        <w:tc>
          <w:tcPr>
            <w:tcW w:w="3306" w:type="dxa"/>
          </w:tcPr>
          <w:p w14:paraId="22FE8A07" w14:textId="77777777" w:rsidR="001A7BE9" w:rsidRPr="00E808B0" w:rsidRDefault="001A7BE9">
            <w:pPr>
              <w:pStyle w:val="TableEntry"/>
              <w:rPr>
                <w:noProof w:val="0"/>
              </w:rPr>
            </w:pPr>
            <w:r w:rsidRPr="00E808B0">
              <w:rPr>
                <w:noProof w:val="0"/>
              </w:rPr>
              <w:t>id [0..*]</w:t>
            </w:r>
            <w:r w:rsidRPr="00E808B0">
              <w:rPr>
                <w:noProof w:val="0"/>
              </w:rPr>
              <w:br/>
            </w:r>
            <w:hyperlink r:id="rId244" w:anchor="Act-cls" w:history="1">
              <w:r w:rsidRPr="00E808B0">
                <w:rPr>
                  <w:noProof w:val="0"/>
                </w:rPr>
                <w:t>Act</w:t>
              </w:r>
            </w:hyperlink>
            <w:r w:rsidRPr="00E808B0">
              <w:rPr>
                <w:noProof w:val="0"/>
              </w:rPr>
              <w:t> (</w:t>
            </w:r>
            <w:hyperlink r:id="rId245" w:anchor="dt-SET" w:history="1">
              <w:r w:rsidRPr="00E808B0">
                <w:rPr>
                  <w:noProof w:val="0"/>
                </w:rPr>
                <w:t>SET</w:t>
              </w:r>
            </w:hyperlink>
            <w:r w:rsidRPr="00E808B0">
              <w:rPr>
                <w:noProof w:val="0"/>
              </w:rPr>
              <w:t>&lt;</w:t>
            </w:r>
            <w:hyperlink r:id="rId246" w:anchor="dt-II" w:history="1">
              <w:r w:rsidRPr="00E808B0">
                <w:rPr>
                  <w:noProof w:val="0"/>
                </w:rPr>
                <w:t>II</w:t>
              </w:r>
            </w:hyperlink>
            <w:r w:rsidRPr="00E808B0">
              <w:rPr>
                <w:noProof w:val="0"/>
              </w:rPr>
              <w:t>&gt;)</w:t>
            </w:r>
          </w:p>
        </w:tc>
        <w:tc>
          <w:tcPr>
            <w:tcW w:w="6713" w:type="dxa"/>
          </w:tcPr>
          <w:p w14:paraId="1A02058A" w14:textId="77777777" w:rsidR="001A7BE9" w:rsidRPr="00E808B0" w:rsidRDefault="001A7BE9">
            <w:pPr>
              <w:pStyle w:val="TableEntry"/>
              <w:rPr>
                <w:noProof w:val="0"/>
              </w:rPr>
            </w:pPr>
            <w:r w:rsidRPr="00E808B0">
              <w:rPr>
                <w:noProof w:val="0"/>
              </w:rPr>
              <w:t>Optional Control Act ID</w:t>
            </w:r>
          </w:p>
        </w:tc>
      </w:tr>
      <w:tr w:rsidR="001A7BE9" w:rsidRPr="00E808B0" w14:paraId="1EBC9CB0" w14:textId="77777777">
        <w:tc>
          <w:tcPr>
            <w:tcW w:w="3306" w:type="dxa"/>
          </w:tcPr>
          <w:p w14:paraId="0E47C3FA" w14:textId="77777777" w:rsidR="001A7BE9" w:rsidRPr="00E808B0" w:rsidRDefault="001A7BE9">
            <w:pPr>
              <w:pStyle w:val="TableEntry"/>
              <w:rPr>
                <w:noProof w:val="0"/>
              </w:rPr>
            </w:pPr>
            <w:r w:rsidRPr="00E808B0">
              <w:rPr>
                <w:noProof w:val="0"/>
              </w:rPr>
              <w:t>code [0..1]</w:t>
            </w:r>
            <w:r w:rsidRPr="00E808B0">
              <w:rPr>
                <w:noProof w:val="0"/>
              </w:rPr>
              <w:br/>
            </w:r>
            <w:hyperlink r:id="rId247" w:anchor="Act-cls" w:history="1">
              <w:r w:rsidRPr="00E808B0">
                <w:rPr>
                  <w:noProof w:val="0"/>
                </w:rPr>
                <w:t>Act</w:t>
              </w:r>
            </w:hyperlink>
            <w:r w:rsidRPr="00E808B0">
              <w:rPr>
                <w:noProof w:val="0"/>
              </w:rPr>
              <w:t> (</w:t>
            </w:r>
            <w:hyperlink r:id="rId248" w:anchor="dt-CD" w:history="1">
              <w:r w:rsidRPr="00E808B0">
                <w:rPr>
                  <w:noProof w:val="0"/>
                </w:rPr>
                <w:t>CD</w:t>
              </w:r>
            </w:hyperlink>
            <w:r w:rsidRPr="00E808B0">
              <w:rPr>
                <w:noProof w:val="0"/>
              </w:rPr>
              <w:t>) {CWE:</w:t>
            </w:r>
            <w:hyperlink r:id="rId249" w:anchor="HL7TriggerEventCode" w:history="1">
              <w:r w:rsidRPr="00E808B0">
                <w:rPr>
                  <w:noProof w:val="0"/>
                </w:rPr>
                <w:t>HL7TriggerEventCode</w:t>
              </w:r>
            </w:hyperlink>
            <w:r w:rsidRPr="00E808B0">
              <w:rPr>
                <w:noProof w:val="0"/>
              </w:rPr>
              <w:t>}</w:t>
            </w:r>
          </w:p>
        </w:tc>
        <w:tc>
          <w:tcPr>
            <w:tcW w:w="6713" w:type="dxa"/>
          </w:tcPr>
          <w:p w14:paraId="72360DCE" w14:textId="77777777" w:rsidR="001A7BE9" w:rsidRPr="00E808B0" w:rsidRDefault="001A7BE9">
            <w:pPr>
              <w:pStyle w:val="TableEntry"/>
              <w:rPr>
                <w:noProof w:val="0"/>
              </w:rPr>
            </w:pPr>
            <w:r w:rsidRPr="00E808B0">
              <w:rPr>
                <w:noProof w:val="0"/>
              </w:rPr>
              <w:t>The HL7 Trigger Event code</w:t>
            </w:r>
          </w:p>
        </w:tc>
      </w:tr>
      <w:tr w:rsidR="001A7BE9" w:rsidRPr="00E808B0" w14:paraId="49A3DA42" w14:textId="77777777">
        <w:tc>
          <w:tcPr>
            <w:tcW w:w="3306" w:type="dxa"/>
          </w:tcPr>
          <w:p w14:paraId="44D3C15D" w14:textId="77777777" w:rsidR="001A7BE9" w:rsidRPr="00E808B0" w:rsidRDefault="001A7BE9">
            <w:pPr>
              <w:pStyle w:val="TableEntry"/>
              <w:rPr>
                <w:noProof w:val="0"/>
              </w:rPr>
            </w:pPr>
            <w:proofErr w:type="spellStart"/>
            <w:r w:rsidRPr="00E808B0">
              <w:rPr>
                <w:noProof w:val="0"/>
              </w:rPr>
              <w:t>effectiveTime</w:t>
            </w:r>
            <w:proofErr w:type="spellEnd"/>
            <w:r w:rsidRPr="00E808B0">
              <w:rPr>
                <w:noProof w:val="0"/>
              </w:rPr>
              <w:t xml:space="preserve"> [0..1]</w:t>
            </w:r>
            <w:r w:rsidRPr="00E808B0">
              <w:rPr>
                <w:noProof w:val="0"/>
              </w:rPr>
              <w:br/>
            </w:r>
            <w:hyperlink r:id="rId250" w:anchor="Act-cls" w:history="1">
              <w:r w:rsidRPr="00E808B0">
                <w:rPr>
                  <w:noProof w:val="0"/>
                </w:rPr>
                <w:t>Act</w:t>
              </w:r>
            </w:hyperlink>
            <w:r w:rsidRPr="00E808B0">
              <w:rPr>
                <w:noProof w:val="0"/>
              </w:rPr>
              <w:t> (</w:t>
            </w:r>
            <w:hyperlink r:id="rId251" w:anchor="dt-IVL" w:history="1">
              <w:r w:rsidRPr="00E808B0">
                <w:rPr>
                  <w:noProof w:val="0"/>
                </w:rPr>
                <w:t>IVL</w:t>
              </w:r>
            </w:hyperlink>
            <w:r w:rsidRPr="00E808B0">
              <w:rPr>
                <w:noProof w:val="0"/>
              </w:rPr>
              <w:t>&lt;</w:t>
            </w:r>
            <w:hyperlink r:id="rId252" w:anchor="dt-TS" w:history="1">
              <w:r w:rsidRPr="00E808B0">
                <w:rPr>
                  <w:noProof w:val="0"/>
                </w:rPr>
                <w:t>TS</w:t>
              </w:r>
            </w:hyperlink>
            <w:r w:rsidRPr="00E808B0">
              <w:rPr>
                <w:noProof w:val="0"/>
              </w:rPr>
              <w:t>&gt;)</w:t>
            </w:r>
          </w:p>
        </w:tc>
        <w:tc>
          <w:tcPr>
            <w:tcW w:w="6713" w:type="dxa"/>
          </w:tcPr>
          <w:p w14:paraId="0AADD3D2" w14:textId="77777777" w:rsidR="001A7BE9" w:rsidRPr="00E808B0" w:rsidRDefault="001A7BE9">
            <w:pPr>
              <w:pStyle w:val="TableEntry"/>
              <w:rPr>
                <w:noProof w:val="0"/>
              </w:rPr>
            </w:pPr>
            <w:r w:rsidRPr="00E808B0">
              <w:rPr>
                <w:noProof w:val="0"/>
              </w:rPr>
              <w:t xml:space="preserve">Optional time stamp or time interval indication when the </w:t>
            </w:r>
            <w:proofErr w:type="spellStart"/>
            <w:r w:rsidRPr="00E808B0">
              <w:rPr>
                <w:noProof w:val="0"/>
              </w:rPr>
              <w:t>ControlActProcess</w:t>
            </w:r>
            <w:proofErr w:type="spellEnd"/>
            <w:r w:rsidRPr="00E808B0">
              <w:rPr>
                <w:noProof w:val="0"/>
              </w:rPr>
              <w:t xml:space="preserve"> took place</w:t>
            </w:r>
          </w:p>
        </w:tc>
      </w:tr>
      <w:tr w:rsidR="001A7BE9" w:rsidRPr="00E808B0" w14:paraId="7464CDB4" w14:textId="77777777">
        <w:tc>
          <w:tcPr>
            <w:tcW w:w="3306" w:type="dxa"/>
          </w:tcPr>
          <w:p w14:paraId="2DF8EDF2" w14:textId="77777777" w:rsidR="001A7BE9" w:rsidRPr="00E808B0" w:rsidRDefault="001A7BE9">
            <w:pPr>
              <w:pStyle w:val="TableEntry"/>
              <w:rPr>
                <w:noProof w:val="0"/>
              </w:rPr>
            </w:pPr>
            <w:proofErr w:type="spellStart"/>
            <w:r w:rsidRPr="00E808B0">
              <w:rPr>
                <w:noProof w:val="0"/>
              </w:rPr>
              <w:t>languageCode</w:t>
            </w:r>
            <w:proofErr w:type="spellEnd"/>
            <w:r w:rsidRPr="00E808B0">
              <w:rPr>
                <w:noProof w:val="0"/>
              </w:rPr>
              <w:t xml:space="preserve"> [0..1]</w:t>
            </w:r>
            <w:r w:rsidRPr="00E808B0">
              <w:rPr>
                <w:noProof w:val="0"/>
              </w:rPr>
              <w:br/>
            </w:r>
            <w:hyperlink r:id="rId253" w:anchor="Act-cls" w:history="1">
              <w:r w:rsidRPr="00E808B0">
                <w:rPr>
                  <w:noProof w:val="0"/>
                </w:rPr>
                <w:t>Act</w:t>
              </w:r>
            </w:hyperlink>
            <w:r w:rsidRPr="00E808B0">
              <w:rPr>
                <w:noProof w:val="0"/>
              </w:rPr>
              <w:t> (</w:t>
            </w:r>
            <w:hyperlink r:id="rId254" w:anchor="dt-CE" w:history="1">
              <w:r w:rsidRPr="00E808B0">
                <w:rPr>
                  <w:noProof w:val="0"/>
                </w:rPr>
                <w:t>CE</w:t>
              </w:r>
            </w:hyperlink>
            <w:r w:rsidRPr="00E808B0">
              <w:rPr>
                <w:noProof w:val="0"/>
              </w:rPr>
              <w:t>) {</w:t>
            </w:r>
            <w:proofErr w:type="spellStart"/>
            <w:r w:rsidRPr="00E808B0">
              <w:rPr>
                <w:noProof w:val="0"/>
              </w:rPr>
              <w:t>CWE:</w:t>
            </w:r>
            <w:hyperlink r:id="rId255" w:anchor="HumanLanguage" w:history="1">
              <w:r w:rsidRPr="00E808B0">
                <w:rPr>
                  <w:noProof w:val="0"/>
                </w:rPr>
                <w:t>HumanLanguage</w:t>
              </w:r>
              <w:proofErr w:type="spellEnd"/>
            </w:hyperlink>
            <w:r w:rsidRPr="00E808B0">
              <w:rPr>
                <w:noProof w:val="0"/>
              </w:rPr>
              <w:t>}</w:t>
            </w:r>
          </w:p>
        </w:tc>
        <w:tc>
          <w:tcPr>
            <w:tcW w:w="6713" w:type="dxa"/>
          </w:tcPr>
          <w:p w14:paraId="41CD19D5" w14:textId="77777777" w:rsidR="001A7BE9" w:rsidRPr="00E808B0" w:rsidRDefault="001A7BE9">
            <w:pPr>
              <w:pStyle w:val="TableEntry"/>
              <w:rPr>
                <w:noProof w:val="0"/>
              </w:rPr>
            </w:pPr>
            <w:r w:rsidRPr="00E808B0">
              <w:rPr>
                <w:noProof w:val="0"/>
              </w:rPr>
              <w:t>Optional language code</w:t>
            </w:r>
          </w:p>
        </w:tc>
      </w:tr>
      <w:tr w:rsidR="001A7BE9" w:rsidRPr="00E808B0" w14:paraId="3C03CCB4" w14:textId="77777777">
        <w:tc>
          <w:tcPr>
            <w:tcW w:w="3306" w:type="dxa"/>
          </w:tcPr>
          <w:p w14:paraId="5A345D9D" w14:textId="77777777" w:rsidR="001A7BE9" w:rsidRPr="00E808B0" w:rsidRDefault="001A7BE9">
            <w:pPr>
              <w:pStyle w:val="TableEntry"/>
              <w:rPr>
                <w:noProof w:val="0"/>
              </w:rPr>
            </w:pPr>
            <w:proofErr w:type="spellStart"/>
            <w:r w:rsidRPr="00E808B0">
              <w:rPr>
                <w:b/>
                <w:noProof w:val="0"/>
              </w:rPr>
              <w:t>reasonOf</w:t>
            </w:r>
            <w:proofErr w:type="spellEnd"/>
          </w:p>
        </w:tc>
        <w:tc>
          <w:tcPr>
            <w:tcW w:w="6713" w:type="dxa"/>
          </w:tcPr>
          <w:p w14:paraId="25F8272E" w14:textId="77777777" w:rsidR="001A7BE9" w:rsidRPr="00E808B0" w:rsidRDefault="001A7BE9">
            <w:pPr>
              <w:pStyle w:val="TableEntry"/>
              <w:rPr>
                <w:noProof w:val="0"/>
              </w:rPr>
            </w:pPr>
            <w:r w:rsidRPr="00E808B0">
              <w:rPr>
                <w:noProof w:val="0"/>
              </w:rPr>
              <w:t xml:space="preserve">Act relationship linking the </w:t>
            </w:r>
            <w:proofErr w:type="spellStart"/>
            <w:r w:rsidRPr="00E808B0">
              <w:rPr>
                <w:noProof w:val="0"/>
              </w:rPr>
              <w:t>ControlActProcess</w:t>
            </w:r>
            <w:proofErr w:type="spellEnd"/>
            <w:r w:rsidRPr="00E808B0">
              <w:rPr>
                <w:noProof w:val="0"/>
              </w:rPr>
              <w:t xml:space="preserve"> to a detected issue</w:t>
            </w:r>
          </w:p>
        </w:tc>
      </w:tr>
      <w:tr w:rsidR="001A7BE9" w:rsidRPr="00E808B0" w14:paraId="6AB9D0BF" w14:textId="77777777">
        <w:tc>
          <w:tcPr>
            <w:tcW w:w="3306" w:type="dxa"/>
          </w:tcPr>
          <w:p w14:paraId="78D0E9AF" w14:textId="77777777" w:rsidR="001A7BE9" w:rsidRPr="00E808B0" w:rsidRDefault="001A7BE9" w:rsidP="00270688">
            <w:pPr>
              <w:pStyle w:val="TableEntry"/>
              <w:rPr>
                <w:noProof w:val="0"/>
              </w:rPr>
            </w:pPr>
            <w:proofErr w:type="spellStart"/>
            <w:r w:rsidRPr="00E808B0">
              <w:rPr>
                <w:noProof w:val="0"/>
              </w:rPr>
              <w:t>typeCode</w:t>
            </w:r>
            <w:proofErr w:type="spellEnd"/>
            <w:r w:rsidRPr="00E808B0">
              <w:rPr>
                <w:noProof w:val="0"/>
              </w:rPr>
              <w:t xml:space="preserve"> [</w:t>
            </w:r>
            <w:proofErr w:type="gramStart"/>
            <w:r w:rsidRPr="00E808B0">
              <w:rPr>
                <w:noProof w:val="0"/>
              </w:rPr>
              <w:t>1..</w:t>
            </w:r>
            <w:proofErr w:type="gramEnd"/>
            <w:r w:rsidRPr="00E808B0">
              <w:rPr>
                <w:noProof w:val="0"/>
              </w:rPr>
              <w:t>1] (M)</w:t>
            </w:r>
          </w:p>
          <w:p w14:paraId="01A1C5AE" w14:textId="77777777" w:rsidR="001A7BE9" w:rsidRPr="00E808B0" w:rsidRDefault="001A7BE9" w:rsidP="00270688">
            <w:pPr>
              <w:pStyle w:val="TableEntry"/>
              <w:rPr>
                <w:noProof w:val="0"/>
              </w:rPr>
            </w:pPr>
            <w:proofErr w:type="spellStart"/>
            <w:r w:rsidRPr="00E808B0">
              <w:rPr>
                <w:noProof w:val="0"/>
              </w:rPr>
              <w:t>ActRelationship</w:t>
            </w:r>
            <w:proofErr w:type="spellEnd"/>
            <w:r w:rsidRPr="00E808B0">
              <w:rPr>
                <w:noProof w:val="0"/>
              </w:rPr>
              <w:t xml:space="preserve"> (CS) {</w:t>
            </w:r>
            <w:proofErr w:type="spellStart"/>
            <w:proofErr w:type="gramStart"/>
            <w:r w:rsidRPr="00E808B0">
              <w:rPr>
                <w:noProof w:val="0"/>
              </w:rPr>
              <w:t>CNE:V</w:t>
            </w:r>
            <w:proofErr w:type="gramEnd"/>
            <w:r w:rsidRPr="00E808B0">
              <w:rPr>
                <w:noProof w:val="0"/>
              </w:rPr>
              <w:t>:ActRelationshipReason</w:t>
            </w:r>
            <w:proofErr w:type="spellEnd"/>
            <w:r w:rsidRPr="00E808B0">
              <w:rPr>
                <w:noProof w:val="0"/>
              </w:rPr>
              <w:t>, root= "RSON"}</w:t>
            </w:r>
          </w:p>
        </w:tc>
        <w:tc>
          <w:tcPr>
            <w:tcW w:w="6713" w:type="dxa"/>
          </w:tcPr>
          <w:p w14:paraId="3629554A" w14:textId="77777777" w:rsidR="001A7BE9" w:rsidRPr="00E808B0" w:rsidRDefault="001A7BE9">
            <w:pPr>
              <w:pStyle w:val="TableEntry"/>
              <w:rPr>
                <w:noProof w:val="0"/>
              </w:rPr>
            </w:pPr>
            <w:r w:rsidRPr="00E808B0">
              <w:rPr>
                <w:noProof w:val="0"/>
              </w:rPr>
              <w:t>Structural attribute; this act relationship is “</w:t>
            </w:r>
            <w:proofErr w:type="spellStart"/>
            <w:r w:rsidRPr="00E808B0">
              <w:rPr>
                <w:noProof w:val="0"/>
              </w:rPr>
              <w:t>ReasonOf</w:t>
            </w:r>
            <w:proofErr w:type="spellEnd"/>
            <w:r w:rsidRPr="00E808B0">
              <w:rPr>
                <w:noProof w:val="0"/>
              </w:rPr>
              <w:t>”</w:t>
            </w:r>
          </w:p>
        </w:tc>
      </w:tr>
      <w:tr w:rsidR="001A7BE9" w:rsidRPr="00E808B0" w14:paraId="137DD4D5" w14:textId="77777777">
        <w:tc>
          <w:tcPr>
            <w:tcW w:w="3306" w:type="dxa"/>
          </w:tcPr>
          <w:p w14:paraId="758A2505" w14:textId="77777777" w:rsidR="001A7BE9" w:rsidRPr="00E808B0" w:rsidRDefault="001A7BE9" w:rsidP="00270688">
            <w:pPr>
              <w:pStyle w:val="TableEntry"/>
              <w:rPr>
                <w:noProof w:val="0"/>
              </w:rPr>
            </w:pPr>
            <w:proofErr w:type="spellStart"/>
            <w:r w:rsidRPr="00E808B0">
              <w:rPr>
                <w:noProof w:val="0"/>
              </w:rPr>
              <w:t>contextConductionInd</w:t>
            </w:r>
            <w:proofErr w:type="spellEnd"/>
            <w:r w:rsidRPr="00E808B0">
              <w:rPr>
                <w:noProof w:val="0"/>
              </w:rPr>
              <w:t xml:space="preserve"> [</w:t>
            </w:r>
            <w:proofErr w:type="gramStart"/>
            <w:r w:rsidRPr="00E808B0">
              <w:rPr>
                <w:noProof w:val="0"/>
              </w:rPr>
              <w:t>0..</w:t>
            </w:r>
            <w:proofErr w:type="gramEnd"/>
            <w:r w:rsidRPr="00E808B0">
              <w:rPr>
                <w:noProof w:val="0"/>
              </w:rPr>
              <w:t>1]</w:t>
            </w:r>
          </w:p>
          <w:p w14:paraId="4FBB37C3" w14:textId="77777777" w:rsidR="001A7BE9" w:rsidRPr="00E808B0" w:rsidRDefault="001A7BE9" w:rsidP="00270688">
            <w:pPr>
              <w:pStyle w:val="TableEntry"/>
              <w:rPr>
                <w:noProof w:val="0"/>
              </w:rPr>
            </w:pPr>
            <w:proofErr w:type="spellStart"/>
            <w:r w:rsidRPr="00E808B0">
              <w:rPr>
                <w:noProof w:val="0"/>
              </w:rPr>
              <w:t>ActRelationship</w:t>
            </w:r>
            <w:proofErr w:type="spellEnd"/>
            <w:r w:rsidRPr="00E808B0">
              <w:rPr>
                <w:noProof w:val="0"/>
              </w:rPr>
              <w:t xml:space="preserve"> (BL)</w:t>
            </w:r>
          </w:p>
        </w:tc>
        <w:tc>
          <w:tcPr>
            <w:tcW w:w="6713" w:type="dxa"/>
          </w:tcPr>
          <w:p w14:paraId="5C5712EC" w14:textId="77777777" w:rsidR="001A7BE9" w:rsidRPr="00E808B0" w:rsidRDefault="001A7BE9">
            <w:pPr>
              <w:pStyle w:val="TableEntry"/>
              <w:rPr>
                <w:noProof w:val="0"/>
              </w:rPr>
            </w:pPr>
            <w:r w:rsidRPr="00E808B0">
              <w:rPr>
                <w:noProof w:val="0"/>
              </w:rPr>
              <w:t>The context conduction Indicator value in this control act wrapper</w:t>
            </w:r>
          </w:p>
        </w:tc>
      </w:tr>
      <w:tr w:rsidR="001A7BE9" w:rsidRPr="00E808B0" w14:paraId="36A25F95" w14:textId="77777777">
        <w:tc>
          <w:tcPr>
            <w:tcW w:w="3306" w:type="dxa"/>
          </w:tcPr>
          <w:p w14:paraId="5D5AB4D6" w14:textId="77777777" w:rsidR="001A7BE9" w:rsidRPr="00E808B0" w:rsidRDefault="001A7BE9">
            <w:pPr>
              <w:pStyle w:val="TableEntry"/>
              <w:rPr>
                <w:noProof w:val="0"/>
              </w:rPr>
            </w:pPr>
            <w:proofErr w:type="spellStart"/>
            <w:r w:rsidRPr="00E808B0">
              <w:rPr>
                <w:noProof w:val="0"/>
              </w:rPr>
              <w:t>detectedIssueEvent</w:t>
            </w:r>
            <w:proofErr w:type="spellEnd"/>
            <w:r w:rsidRPr="00E808B0">
              <w:rPr>
                <w:noProof w:val="0"/>
              </w:rPr>
              <w:t xml:space="preserve"> [</w:t>
            </w:r>
            <w:proofErr w:type="gramStart"/>
            <w:r w:rsidRPr="00E808B0">
              <w:rPr>
                <w:noProof w:val="0"/>
              </w:rPr>
              <w:t>1..</w:t>
            </w:r>
            <w:proofErr w:type="gramEnd"/>
            <w:r w:rsidRPr="00E808B0">
              <w:rPr>
                <w:noProof w:val="0"/>
              </w:rPr>
              <w:t>1] (</w:t>
            </w:r>
            <w:proofErr w:type="spellStart"/>
            <w:r w:rsidRPr="00E808B0">
              <w:rPr>
                <w:noProof w:val="0"/>
              </w:rPr>
              <w:t>A_DetectedIssueDeprecated</w:t>
            </w:r>
            <w:proofErr w:type="spellEnd"/>
            <w:r w:rsidRPr="00E808B0">
              <w:rPr>
                <w:noProof w:val="0"/>
              </w:rPr>
              <w:t>)</w:t>
            </w:r>
          </w:p>
        </w:tc>
        <w:tc>
          <w:tcPr>
            <w:tcW w:w="6713" w:type="dxa"/>
          </w:tcPr>
          <w:p w14:paraId="7BD85E30" w14:textId="77777777" w:rsidR="001A7BE9" w:rsidRPr="00E808B0" w:rsidRDefault="001A7BE9">
            <w:pPr>
              <w:pStyle w:val="TableEntry"/>
              <w:rPr>
                <w:noProof w:val="0"/>
              </w:rPr>
            </w:pPr>
            <w:r w:rsidRPr="00E808B0">
              <w:rPr>
                <w:noProof w:val="0"/>
              </w:rPr>
              <w:t>The detected issue related to this event</w:t>
            </w:r>
          </w:p>
        </w:tc>
      </w:tr>
      <w:tr w:rsidR="001A7BE9" w:rsidRPr="00E808B0" w14:paraId="73DCB12F" w14:textId="77777777">
        <w:tc>
          <w:tcPr>
            <w:tcW w:w="3306" w:type="dxa"/>
          </w:tcPr>
          <w:p w14:paraId="0E39B29F" w14:textId="77777777" w:rsidR="001A7BE9" w:rsidRPr="00E808B0" w:rsidRDefault="001A7BE9">
            <w:pPr>
              <w:pStyle w:val="TableEntry"/>
              <w:rPr>
                <w:b/>
                <w:noProof w:val="0"/>
              </w:rPr>
            </w:pPr>
            <w:r w:rsidRPr="00E808B0">
              <w:rPr>
                <w:b/>
                <w:noProof w:val="0"/>
              </w:rPr>
              <w:t>subject</w:t>
            </w:r>
          </w:p>
        </w:tc>
        <w:tc>
          <w:tcPr>
            <w:tcW w:w="6713" w:type="dxa"/>
          </w:tcPr>
          <w:p w14:paraId="568628EB" w14:textId="77777777" w:rsidR="001A7BE9" w:rsidRPr="00E808B0" w:rsidRDefault="001A7BE9">
            <w:pPr>
              <w:pStyle w:val="TableEntry"/>
              <w:rPr>
                <w:noProof w:val="0"/>
              </w:rPr>
            </w:pPr>
            <w:r w:rsidRPr="00E808B0">
              <w:rPr>
                <w:noProof w:val="0"/>
              </w:rPr>
              <w:t xml:space="preserve">Act relationship linking the </w:t>
            </w:r>
            <w:proofErr w:type="spellStart"/>
            <w:r w:rsidRPr="00E808B0">
              <w:rPr>
                <w:noProof w:val="0"/>
              </w:rPr>
              <w:t>ControlActProcess</w:t>
            </w:r>
            <w:proofErr w:type="spellEnd"/>
            <w:r w:rsidRPr="00E808B0">
              <w:rPr>
                <w:noProof w:val="0"/>
              </w:rPr>
              <w:t xml:space="preserve"> to the Registration event  </w:t>
            </w:r>
          </w:p>
        </w:tc>
      </w:tr>
      <w:tr w:rsidR="001A7BE9" w:rsidRPr="00E808B0" w14:paraId="601A6A5B" w14:textId="77777777">
        <w:tc>
          <w:tcPr>
            <w:tcW w:w="3306" w:type="dxa"/>
          </w:tcPr>
          <w:p w14:paraId="748654E7" w14:textId="77777777" w:rsidR="001A7BE9" w:rsidRPr="00E808B0" w:rsidRDefault="001A7BE9">
            <w:pPr>
              <w:pStyle w:val="TableEntry"/>
              <w:rPr>
                <w:noProof w:val="0"/>
              </w:rPr>
            </w:pPr>
            <w:proofErr w:type="spellStart"/>
            <w:r w:rsidRPr="00E808B0">
              <w:rPr>
                <w:noProof w:val="0"/>
              </w:rPr>
              <w:lastRenderedPageBreak/>
              <w:t>typeCode</w:t>
            </w:r>
            <w:proofErr w:type="spellEnd"/>
            <w:r w:rsidRPr="00E808B0">
              <w:rPr>
                <w:noProof w:val="0"/>
              </w:rPr>
              <w:t xml:space="preserve"> [1..1] (M)</w:t>
            </w:r>
            <w:r w:rsidRPr="00E808B0">
              <w:rPr>
                <w:noProof w:val="0"/>
              </w:rPr>
              <w:br/>
            </w:r>
            <w:hyperlink r:id="rId256" w:anchor="ActRelationship-cls" w:history="1">
              <w:proofErr w:type="spellStart"/>
              <w:r w:rsidRPr="00E808B0">
                <w:rPr>
                  <w:noProof w:val="0"/>
                </w:rPr>
                <w:t>ActRelationship</w:t>
              </w:r>
              <w:proofErr w:type="spellEnd"/>
            </w:hyperlink>
            <w:r w:rsidRPr="00E808B0">
              <w:rPr>
                <w:noProof w:val="0"/>
              </w:rPr>
              <w:t> (</w:t>
            </w:r>
            <w:hyperlink r:id="rId257" w:anchor="dt-CS" w:history="1">
              <w:r w:rsidRPr="00E808B0">
                <w:rPr>
                  <w:noProof w:val="0"/>
                </w:rPr>
                <w:t>CS</w:t>
              </w:r>
            </w:hyperlink>
            <w:r w:rsidRPr="00E808B0">
              <w:rPr>
                <w:noProof w:val="0"/>
              </w:rPr>
              <w:t>) {CNE:</w:t>
            </w:r>
            <w:hyperlink r:id="rId258" w:anchor="C-0-T10317-S10329-C13971-cpt" w:history="1">
              <w:r w:rsidRPr="00E808B0">
                <w:rPr>
                  <w:noProof w:val="0"/>
                </w:rPr>
                <w:t>SUBJ</w:t>
              </w:r>
            </w:hyperlink>
            <w:r w:rsidRPr="00E808B0">
              <w:rPr>
                <w:noProof w:val="0"/>
              </w:rPr>
              <w:t>, fixed value= "SUBJ"}</w:t>
            </w:r>
          </w:p>
        </w:tc>
        <w:tc>
          <w:tcPr>
            <w:tcW w:w="6713" w:type="dxa"/>
          </w:tcPr>
          <w:p w14:paraId="6074136F" w14:textId="77777777" w:rsidR="001A7BE9" w:rsidRPr="00E808B0" w:rsidRDefault="001A7BE9">
            <w:pPr>
              <w:pStyle w:val="TableEntry"/>
              <w:rPr>
                <w:noProof w:val="0"/>
              </w:rPr>
            </w:pPr>
            <w:r w:rsidRPr="00E808B0">
              <w:rPr>
                <w:noProof w:val="0"/>
              </w:rPr>
              <w:t>Structural attribute; this act relationship is “Subject”</w:t>
            </w:r>
          </w:p>
        </w:tc>
      </w:tr>
      <w:tr w:rsidR="001A7BE9" w:rsidRPr="00E808B0" w14:paraId="44660EF6" w14:textId="77777777">
        <w:tc>
          <w:tcPr>
            <w:tcW w:w="3306" w:type="dxa"/>
          </w:tcPr>
          <w:p w14:paraId="706F0783" w14:textId="77777777" w:rsidR="001A7BE9" w:rsidRPr="00E808B0" w:rsidRDefault="001A7BE9">
            <w:pPr>
              <w:pStyle w:val="TableEntry"/>
              <w:rPr>
                <w:noProof w:val="0"/>
              </w:rPr>
            </w:pPr>
            <w:proofErr w:type="spellStart"/>
            <w:r w:rsidRPr="00E808B0">
              <w:rPr>
                <w:noProof w:val="0"/>
              </w:rPr>
              <w:t>contextConductionInd</w:t>
            </w:r>
            <w:proofErr w:type="spellEnd"/>
            <w:r w:rsidRPr="00E808B0">
              <w:rPr>
                <w:noProof w:val="0"/>
              </w:rPr>
              <w:t xml:space="preserve"> [1..1] (M)</w:t>
            </w:r>
            <w:r w:rsidRPr="00E808B0">
              <w:rPr>
                <w:noProof w:val="0"/>
              </w:rPr>
              <w:br/>
            </w:r>
            <w:hyperlink r:id="rId259" w:anchor="ActRelationship-cls" w:history="1">
              <w:proofErr w:type="spellStart"/>
              <w:r w:rsidRPr="00E808B0">
                <w:rPr>
                  <w:noProof w:val="0"/>
                </w:rPr>
                <w:t>ActRelationship</w:t>
              </w:r>
              <w:proofErr w:type="spellEnd"/>
            </w:hyperlink>
            <w:r w:rsidRPr="00E808B0">
              <w:rPr>
                <w:noProof w:val="0"/>
              </w:rPr>
              <w:t> (</w:t>
            </w:r>
            <w:hyperlink r:id="rId260" w:anchor="dt-BL" w:history="1">
              <w:r w:rsidRPr="00E808B0">
                <w:rPr>
                  <w:noProof w:val="0"/>
                </w:rPr>
                <w:t>BL</w:t>
              </w:r>
            </w:hyperlink>
            <w:r w:rsidRPr="00E808B0">
              <w:rPr>
                <w:noProof w:val="0"/>
              </w:rPr>
              <w:t>){default= "false"}</w:t>
            </w:r>
          </w:p>
        </w:tc>
        <w:tc>
          <w:tcPr>
            <w:tcW w:w="6713" w:type="dxa"/>
          </w:tcPr>
          <w:p w14:paraId="6E80205A" w14:textId="77777777" w:rsidR="001A7BE9" w:rsidRPr="00E808B0" w:rsidRDefault="001A7BE9">
            <w:pPr>
              <w:pStyle w:val="TableEntry"/>
              <w:rPr>
                <w:noProof w:val="0"/>
              </w:rPr>
            </w:pPr>
            <w:r w:rsidRPr="00E808B0">
              <w:rPr>
                <w:noProof w:val="0"/>
              </w:rPr>
              <w:t>The context conduction Indicator value in this control act wrapper SHALL be ‘false’</w:t>
            </w:r>
          </w:p>
        </w:tc>
      </w:tr>
      <w:tr w:rsidR="001A7BE9" w:rsidRPr="00E808B0" w14:paraId="1525A045" w14:textId="77777777">
        <w:tc>
          <w:tcPr>
            <w:tcW w:w="3306" w:type="dxa"/>
          </w:tcPr>
          <w:p w14:paraId="1A58CD5C" w14:textId="77777777" w:rsidR="001A7BE9" w:rsidRPr="00E808B0" w:rsidRDefault="001A7BE9">
            <w:pPr>
              <w:pStyle w:val="TableEntry"/>
              <w:rPr>
                <w:b/>
                <w:noProof w:val="0"/>
              </w:rPr>
            </w:pPr>
            <w:bookmarkStart w:id="509" w:name="RegistrationEvent"/>
            <w:proofErr w:type="spellStart"/>
            <w:r w:rsidRPr="00E808B0">
              <w:rPr>
                <w:b/>
                <w:noProof w:val="0"/>
              </w:rPr>
              <w:t>RegistrationEvent</w:t>
            </w:r>
            <w:bookmarkEnd w:id="509"/>
            <w:proofErr w:type="spellEnd"/>
          </w:p>
        </w:tc>
        <w:tc>
          <w:tcPr>
            <w:tcW w:w="6713" w:type="dxa"/>
          </w:tcPr>
          <w:p w14:paraId="5BCAFBAA" w14:textId="77777777" w:rsidR="001A7BE9" w:rsidRPr="00E808B0" w:rsidRDefault="001A7BE9">
            <w:pPr>
              <w:pStyle w:val="TableEntry"/>
              <w:rPr>
                <w:noProof w:val="0"/>
              </w:rPr>
            </w:pPr>
            <w:r w:rsidRPr="00E808B0">
              <w:rPr>
                <w:noProof w:val="0"/>
              </w:rPr>
              <w:t xml:space="preserve">Although this part of the model has been included in a specialization of the Trigger Event Control Act wrapper for reasons of consistency, it is conceptually part of the payload of a HL7 interaction. The Focal Act of all interactions that use this model is the </w:t>
            </w:r>
            <w:proofErr w:type="spellStart"/>
            <w:r w:rsidRPr="00E808B0">
              <w:rPr>
                <w:noProof w:val="0"/>
              </w:rPr>
              <w:t>RegistrationEvent</w:t>
            </w:r>
            <w:proofErr w:type="spellEnd"/>
            <w:r w:rsidRPr="00E808B0">
              <w:rPr>
                <w:noProof w:val="0"/>
              </w:rPr>
              <w:t xml:space="preserve"> act, not the subject Role.</w:t>
            </w:r>
          </w:p>
        </w:tc>
      </w:tr>
      <w:tr w:rsidR="001A7BE9" w:rsidRPr="00E808B0" w14:paraId="781760E1" w14:textId="77777777">
        <w:tc>
          <w:tcPr>
            <w:tcW w:w="3306" w:type="dxa"/>
          </w:tcPr>
          <w:p w14:paraId="5F82460A"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261" w:anchor="Act-cls" w:history="1">
              <w:r w:rsidRPr="00E808B0">
                <w:rPr>
                  <w:noProof w:val="0"/>
                </w:rPr>
                <w:t>Act</w:t>
              </w:r>
            </w:hyperlink>
            <w:r w:rsidRPr="00E808B0">
              <w:rPr>
                <w:noProof w:val="0"/>
              </w:rPr>
              <w:t> (</w:t>
            </w:r>
            <w:hyperlink r:id="rId262" w:anchor="dt-CS" w:history="1">
              <w:r w:rsidRPr="00E808B0">
                <w:rPr>
                  <w:noProof w:val="0"/>
                </w:rPr>
                <w:t>CS</w:t>
              </w:r>
            </w:hyperlink>
            <w:r w:rsidRPr="00E808B0">
              <w:rPr>
                <w:noProof w:val="0"/>
              </w:rPr>
              <w:t>) {CNE:</w:t>
            </w:r>
            <w:hyperlink r:id="rId263" w:anchor="C-0-T11527-S13856-C15932-cpt" w:history="1">
              <w:r w:rsidRPr="00E808B0">
                <w:rPr>
                  <w:noProof w:val="0"/>
                </w:rPr>
                <w:t>REG</w:t>
              </w:r>
            </w:hyperlink>
            <w:r w:rsidRPr="00E808B0">
              <w:rPr>
                <w:noProof w:val="0"/>
              </w:rPr>
              <w:t>, fixed value= "REG"}</w:t>
            </w:r>
          </w:p>
        </w:tc>
        <w:tc>
          <w:tcPr>
            <w:tcW w:w="6713" w:type="dxa"/>
          </w:tcPr>
          <w:p w14:paraId="23C5D8B5"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60323639" w14:textId="77777777">
        <w:tc>
          <w:tcPr>
            <w:tcW w:w="3306" w:type="dxa"/>
          </w:tcPr>
          <w:p w14:paraId="33ECA2BB"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264" w:anchor="Act-cls" w:history="1">
              <w:r w:rsidRPr="00E808B0">
                <w:rPr>
                  <w:noProof w:val="0"/>
                </w:rPr>
                <w:t>Act</w:t>
              </w:r>
            </w:hyperlink>
            <w:r w:rsidRPr="00E808B0">
              <w:rPr>
                <w:noProof w:val="0"/>
              </w:rPr>
              <w:t> (</w:t>
            </w:r>
            <w:hyperlink r:id="rId265" w:anchor="dt-CS" w:history="1">
              <w:r w:rsidRPr="00E808B0">
                <w:rPr>
                  <w:noProof w:val="0"/>
                </w:rPr>
                <w:t>CS</w:t>
              </w:r>
            </w:hyperlink>
            <w:r w:rsidRPr="00E808B0">
              <w:rPr>
                <w:noProof w:val="0"/>
              </w:rPr>
              <w:t>) {CNE:</w:t>
            </w:r>
            <w:hyperlink r:id="rId266" w:anchor="C-0-T10196-A10197-C10201-cpt" w:history="1">
              <w:r w:rsidRPr="00E808B0">
                <w:rPr>
                  <w:noProof w:val="0"/>
                </w:rPr>
                <w:t>EVN</w:t>
              </w:r>
            </w:hyperlink>
            <w:r w:rsidRPr="00E808B0">
              <w:rPr>
                <w:noProof w:val="0"/>
              </w:rPr>
              <w:t>, fixed value= "EVN"}</w:t>
            </w:r>
          </w:p>
        </w:tc>
        <w:tc>
          <w:tcPr>
            <w:tcW w:w="6713" w:type="dxa"/>
          </w:tcPr>
          <w:p w14:paraId="182BB7AD"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65EE1503" w14:textId="77777777">
        <w:tc>
          <w:tcPr>
            <w:tcW w:w="3306" w:type="dxa"/>
          </w:tcPr>
          <w:p w14:paraId="01570266" w14:textId="77777777" w:rsidR="001A7BE9" w:rsidRPr="00E808B0" w:rsidRDefault="001A7BE9">
            <w:pPr>
              <w:pStyle w:val="TableEntry"/>
              <w:rPr>
                <w:noProof w:val="0"/>
              </w:rPr>
            </w:pPr>
            <w:r w:rsidRPr="00E808B0">
              <w:rPr>
                <w:noProof w:val="0"/>
              </w:rPr>
              <w:t>id [0..*]</w:t>
            </w:r>
            <w:r w:rsidRPr="00E808B0">
              <w:rPr>
                <w:noProof w:val="0"/>
              </w:rPr>
              <w:br/>
            </w:r>
            <w:hyperlink r:id="rId267" w:anchor="Act-cls" w:history="1">
              <w:r w:rsidRPr="00E808B0">
                <w:rPr>
                  <w:noProof w:val="0"/>
                </w:rPr>
                <w:t>Act</w:t>
              </w:r>
            </w:hyperlink>
            <w:r w:rsidRPr="00E808B0">
              <w:rPr>
                <w:noProof w:val="0"/>
              </w:rPr>
              <w:t> (</w:t>
            </w:r>
            <w:hyperlink r:id="rId268" w:anchor="dt-SET" w:history="1">
              <w:r w:rsidRPr="00E808B0">
                <w:rPr>
                  <w:noProof w:val="0"/>
                </w:rPr>
                <w:t>SET</w:t>
              </w:r>
            </w:hyperlink>
            <w:r w:rsidRPr="00E808B0">
              <w:rPr>
                <w:noProof w:val="0"/>
              </w:rPr>
              <w:t>&lt;</w:t>
            </w:r>
            <w:hyperlink r:id="rId269" w:anchor="dt-II" w:history="1">
              <w:r w:rsidRPr="00E808B0">
                <w:rPr>
                  <w:noProof w:val="0"/>
                </w:rPr>
                <w:t>II</w:t>
              </w:r>
            </w:hyperlink>
            <w:r w:rsidRPr="00E808B0">
              <w:rPr>
                <w:noProof w:val="0"/>
              </w:rPr>
              <w:t>&gt;)</w:t>
            </w:r>
          </w:p>
        </w:tc>
        <w:tc>
          <w:tcPr>
            <w:tcW w:w="6713" w:type="dxa"/>
          </w:tcPr>
          <w:p w14:paraId="0203C6CB" w14:textId="77777777" w:rsidR="001A7BE9" w:rsidRPr="00E808B0" w:rsidRDefault="001A7BE9">
            <w:pPr>
              <w:pStyle w:val="TableEntry"/>
              <w:rPr>
                <w:noProof w:val="0"/>
              </w:rPr>
            </w:pPr>
            <w:r w:rsidRPr="00E808B0">
              <w:rPr>
                <w:noProof w:val="0"/>
              </w:rPr>
              <w:t>Optional registration event identifier(s).</w:t>
            </w:r>
          </w:p>
        </w:tc>
      </w:tr>
      <w:tr w:rsidR="001A7BE9" w:rsidRPr="00E808B0" w14:paraId="52EB10CE" w14:textId="77777777">
        <w:tc>
          <w:tcPr>
            <w:tcW w:w="3306" w:type="dxa"/>
          </w:tcPr>
          <w:p w14:paraId="79A9136D"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(M)</w:t>
            </w:r>
            <w:r w:rsidRPr="00E808B0">
              <w:rPr>
                <w:noProof w:val="0"/>
              </w:rPr>
              <w:br/>
            </w:r>
            <w:hyperlink r:id="rId270" w:anchor="Act-cls" w:history="1">
              <w:r w:rsidRPr="00E808B0">
                <w:rPr>
                  <w:noProof w:val="0"/>
                </w:rPr>
                <w:t>Act</w:t>
              </w:r>
            </w:hyperlink>
            <w:r w:rsidRPr="00E808B0">
              <w:rPr>
                <w:noProof w:val="0"/>
              </w:rPr>
              <w:t> (</w:t>
            </w:r>
            <w:hyperlink r:id="rId271" w:anchor="dt-CS" w:history="1">
              <w:r w:rsidRPr="00E808B0">
                <w:rPr>
                  <w:noProof w:val="0"/>
                </w:rPr>
                <w:t>CS</w:t>
              </w:r>
            </w:hyperlink>
            <w:r w:rsidRPr="00E808B0">
              <w:rPr>
                <w:noProof w:val="0"/>
              </w:rPr>
              <w:t>) {</w:t>
            </w:r>
            <w:proofErr w:type="spellStart"/>
            <w:r w:rsidRPr="00E808B0">
              <w:rPr>
                <w:noProof w:val="0"/>
              </w:rPr>
              <w:t>CNE:</w:t>
            </w:r>
            <w:hyperlink r:id="rId272" w:anchor="ActStatus" w:history="1">
              <w:r w:rsidRPr="00E808B0">
                <w:rPr>
                  <w:noProof w:val="0"/>
                </w:rPr>
                <w:t>ActStatus</w:t>
              </w:r>
              <w:proofErr w:type="spellEnd"/>
            </w:hyperlink>
            <w:r w:rsidRPr="00E808B0">
              <w:rPr>
                <w:noProof w:val="0"/>
              </w:rPr>
              <w:t>, default= "active"}</w:t>
            </w:r>
          </w:p>
        </w:tc>
        <w:tc>
          <w:tcPr>
            <w:tcW w:w="6713" w:type="dxa"/>
          </w:tcPr>
          <w:p w14:paraId="665B2D70" w14:textId="77777777" w:rsidR="001A7BE9" w:rsidRPr="00E808B0" w:rsidRDefault="001A7BE9">
            <w:pPr>
              <w:pStyle w:val="TableEntry"/>
              <w:rPr>
                <w:noProof w:val="0"/>
              </w:rPr>
            </w:pPr>
            <w:r w:rsidRPr="00E808B0">
              <w:rPr>
                <w:noProof w:val="0"/>
              </w:rPr>
              <w:t>The status of the registration event. The default is “active”.</w:t>
            </w:r>
          </w:p>
        </w:tc>
      </w:tr>
      <w:tr w:rsidR="001A7BE9" w:rsidRPr="00E808B0" w14:paraId="563396D2" w14:textId="77777777">
        <w:tc>
          <w:tcPr>
            <w:tcW w:w="3306" w:type="dxa"/>
          </w:tcPr>
          <w:p w14:paraId="1EF096FD" w14:textId="77777777" w:rsidR="001A7BE9" w:rsidRPr="00E808B0" w:rsidRDefault="001A7BE9">
            <w:pPr>
              <w:pStyle w:val="TableEntry"/>
              <w:rPr>
                <w:noProof w:val="0"/>
              </w:rPr>
            </w:pPr>
            <w:proofErr w:type="spellStart"/>
            <w:r w:rsidRPr="00E808B0">
              <w:rPr>
                <w:noProof w:val="0"/>
              </w:rPr>
              <w:t>effectiveTime</w:t>
            </w:r>
            <w:proofErr w:type="spellEnd"/>
            <w:r w:rsidRPr="00E808B0">
              <w:rPr>
                <w:noProof w:val="0"/>
              </w:rPr>
              <w:t xml:space="preserve"> [0..1]</w:t>
            </w:r>
            <w:r w:rsidRPr="00E808B0">
              <w:rPr>
                <w:noProof w:val="0"/>
              </w:rPr>
              <w:br/>
            </w:r>
            <w:hyperlink r:id="rId273" w:anchor="Act-cls" w:history="1">
              <w:r w:rsidRPr="00E808B0">
                <w:rPr>
                  <w:noProof w:val="0"/>
                </w:rPr>
                <w:t>Act</w:t>
              </w:r>
            </w:hyperlink>
            <w:r w:rsidRPr="00E808B0">
              <w:rPr>
                <w:noProof w:val="0"/>
              </w:rPr>
              <w:t> (</w:t>
            </w:r>
            <w:hyperlink r:id="rId274" w:anchor="dt-IVL" w:history="1">
              <w:r w:rsidRPr="00E808B0">
                <w:rPr>
                  <w:noProof w:val="0"/>
                </w:rPr>
                <w:t>IVL</w:t>
              </w:r>
            </w:hyperlink>
            <w:r w:rsidRPr="00E808B0">
              <w:rPr>
                <w:noProof w:val="0"/>
              </w:rPr>
              <w:t>&lt;</w:t>
            </w:r>
            <w:hyperlink r:id="rId275" w:anchor="dt-TS" w:history="1">
              <w:r w:rsidRPr="00E808B0">
                <w:rPr>
                  <w:noProof w:val="0"/>
                </w:rPr>
                <w:t>TS</w:t>
              </w:r>
            </w:hyperlink>
            <w:r w:rsidRPr="00E808B0">
              <w:rPr>
                <w:noProof w:val="0"/>
              </w:rPr>
              <w:t>&gt;)</w:t>
            </w:r>
          </w:p>
        </w:tc>
        <w:tc>
          <w:tcPr>
            <w:tcW w:w="6713" w:type="dxa"/>
          </w:tcPr>
          <w:p w14:paraId="0EDD2DD2" w14:textId="77777777" w:rsidR="001A7BE9" w:rsidRPr="00E808B0" w:rsidRDefault="001A7BE9">
            <w:pPr>
              <w:pStyle w:val="TableEntry"/>
              <w:rPr>
                <w:noProof w:val="0"/>
              </w:rPr>
            </w:pPr>
            <w:r w:rsidRPr="00E808B0">
              <w:rPr>
                <w:noProof w:val="0"/>
              </w:rPr>
              <w:t xml:space="preserve">Optional time stamp or interval indicating when the registration event took place. IHE constraint: it this attribute is valued, the </w:t>
            </w:r>
            <w:proofErr w:type="spellStart"/>
            <w:proofErr w:type="gramStart"/>
            <w:r w:rsidRPr="00E808B0">
              <w:rPr>
                <w:noProof w:val="0"/>
              </w:rPr>
              <w:t>author.time</w:t>
            </w:r>
            <w:proofErr w:type="spellEnd"/>
            <w:proofErr w:type="gramEnd"/>
            <w:r w:rsidRPr="00E808B0">
              <w:rPr>
                <w:noProof w:val="0"/>
              </w:rPr>
              <w:t xml:space="preserve"> SHALL be valued with the same time expression.</w:t>
            </w:r>
          </w:p>
        </w:tc>
      </w:tr>
      <w:tr w:rsidR="001A7BE9" w:rsidRPr="00E808B0" w14:paraId="7D4B744B" w14:textId="77777777">
        <w:tc>
          <w:tcPr>
            <w:tcW w:w="3306" w:type="dxa"/>
          </w:tcPr>
          <w:p w14:paraId="142DE5B6" w14:textId="77777777" w:rsidR="001A7BE9" w:rsidRPr="00E808B0" w:rsidRDefault="001A7BE9">
            <w:pPr>
              <w:pStyle w:val="TableEntry"/>
              <w:rPr>
                <w:b/>
                <w:noProof w:val="0"/>
              </w:rPr>
            </w:pPr>
            <w:r w:rsidRPr="00E808B0">
              <w:rPr>
                <w:b/>
                <w:noProof w:val="0"/>
              </w:rPr>
              <w:t>subject</w:t>
            </w:r>
          </w:p>
        </w:tc>
        <w:tc>
          <w:tcPr>
            <w:tcW w:w="6713" w:type="dxa"/>
          </w:tcPr>
          <w:p w14:paraId="3FD22E6A" w14:textId="77777777" w:rsidR="001A7BE9" w:rsidRPr="00E808B0" w:rsidRDefault="001A7BE9">
            <w:pPr>
              <w:pStyle w:val="TableEntry"/>
              <w:rPr>
                <w:noProof w:val="0"/>
              </w:rPr>
            </w:pPr>
            <w:r w:rsidRPr="00E808B0">
              <w:rPr>
                <w:noProof w:val="0"/>
              </w:rPr>
              <w:t>The participation linking the Registration Event to the payload focal role (usually Patient).</w:t>
            </w:r>
          </w:p>
        </w:tc>
      </w:tr>
      <w:tr w:rsidR="001A7BE9" w:rsidRPr="00E808B0" w14:paraId="7B17249B" w14:textId="77777777">
        <w:tc>
          <w:tcPr>
            <w:tcW w:w="3306" w:type="dxa"/>
          </w:tcPr>
          <w:p w14:paraId="52B94EA4"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276" w:anchor="Participation-cls" w:history="1">
              <w:r w:rsidRPr="00E808B0">
                <w:rPr>
                  <w:noProof w:val="0"/>
                </w:rPr>
                <w:t>Participation</w:t>
              </w:r>
            </w:hyperlink>
            <w:r w:rsidRPr="00E808B0">
              <w:rPr>
                <w:noProof w:val="0"/>
              </w:rPr>
              <w:t> (</w:t>
            </w:r>
            <w:hyperlink r:id="rId277" w:anchor="dt-CS" w:history="1">
              <w:r w:rsidRPr="00E808B0">
                <w:rPr>
                  <w:noProof w:val="0"/>
                </w:rPr>
                <w:t>CS</w:t>
              </w:r>
            </w:hyperlink>
            <w:r w:rsidRPr="00E808B0">
              <w:rPr>
                <w:noProof w:val="0"/>
              </w:rPr>
              <w:t>) {CNE:</w:t>
            </w:r>
            <w:hyperlink r:id="rId278" w:anchor="C-0-T10901-S21573-S10286-S10287-cpt" w:history="1">
              <w:r w:rsidRPr="00E808B0">
                <w:rPr>
                  <w:noProof w:val="0"/>
                </w:rPr>
                <w:t>SBJ</w:t>
              </w:r>
            </w:hyperlink>
            <w:r w:rsidRPr="00E808B0">
              <w:rPr>
                <w:noProof w:val="0"/>
              </w:rPr>
              <w:t>, default= "SBJ"}</w:t>
            </w:r>
          </w:p>
        </w:tc>
        <w:tc>
          <w:tcPr>
            <w:tcW w:w="6713" w:type="dxa"/>
          </w:tcPr>
          <w:p w14:paraId="2A0ACAE9" w14:textId="77777777" w:rsidR="001A7BE9" w:rsidRPr="00E808B0" w:rsidRDefault="001A7BE9">
            <w:pPr>
              <w:pStyle w:val="TableEntry"/>
              <w:rPr>
                <w:noProof w:val="0"/>
              </w:rPr>
            </w:pPr>
            <w:r w:rsidRPr="00E808B0">
              <w:rPr>
                <w:noProof w:val="0"/>
              </w:rPr>
              <w:t>Structural attribute; this is a "subject" participation</w:t>
            </w:r>
          </w:p>
        </w:tc>
      </w:tr>
      <w:tr w:rsidR="001A7BE9" w:rsidRPr="00E808B0" w14:paraId="0974E6D4" w14:textId="77777777">
        <w:tc>
          <w:tcPr>
            <w:tcW w:w="3306" w:type="dxa"/>
          </w:tcPr>
          <w:p w14:paraId="41E457F4" w14:textId="77777777" w:rsidR="001A7BE9" w:rsidRPr="00E808B0" w:rsidRDefault="001A7BE9">
            <w:pPr>
              <w:pStyle w:val="TableEntry"/>
              <w:rPr>
                <w:b/>
                <w:noProof w:val="0"/>
              </w:rPr>
            </w:pPr>
            <w:proofErr w:type="spellStart"/>
            <w:r w:rsidRPr="00E808B0">
              <w:rPr>
                <w:b/>
                <w:noProof w:val="0"/>
              </w:rPr>
              <w:t>RegisteredRole</w:t>
            </w:r>
            <w:proofErr w:type="spellEnd"/>
          </w:p>
        </w:tc>
        <w:tc>
          <w:tcPr>
            <w:tcW w:w="6713" w:type="dxa"/>
          </w:tcPr>
          <w:p w14:paraId="700EF90A" w14:textId="77777777" w:rsidR="001A7BE9" w:rsidRPr="00E808B0" w:rsidRDefault="001A7BE9">
            <w:pPr>
              <w:pStyle w:val="TableEntry"/>
              <w:rPr>
                <w:noProof w:val="0"/>
              </w:rPr>
            </w:pPr>
            <w:r w:rsidRPr="00E808B0">
              <w:rPr>
                <w:noProof w:val="0"/>
              </w:rPr>
              <w:t xml:space="preserve">The payload </w:t>
            </w:r>
            <w:proofErr w:type="gramStart"/>
            <w:r w:rsidRPr="00E808B0">
              <w:rPr>
                <w:noProof w:val="0"/>
              </w:rPr>
              <w:t>stub</w:t>
            </w:r>
            <w:proofErr w:type="gramEnd"/>
            <w:r w:rsidRPr="00E808B0">
              <w:rPr>
                <w:noProof w:val="0"/>
              </w:rPr>
              <w:t>. Replaced by a role-based payload from the domain content</w:t>
            </w:r>
          </w:p>
        </w:tc>
      </w:tr>
      <w:tr w:rsidR="001A7BE9" w:rsidRPr="00E808B0" w14:paraId="50609DDD" w14:textId="77777777">
        <w:tc>
          <w:tcPr>
            <w:tcW w:w="3306" w:type="dxa"/>
          </w:tcPr>
          <w:p w14:paraId="64C7FF99" w14:textId="77777777" w:rsidR="001A7BE9" w:rsidRPr="00E808B0" w:rsidRDefault="001A7BE9">
            <w:pPr>
              <w:pStyle w:val="TableEntry"/>
              <w:rPr>
                <w:b/>
                <w:noProof w:val="0"/>
              </w:rPr>
            </w:pPr>
            <w:r w:rsidRPr="00E808B0">
              <w:rPr>
                <w:b/>
                <w:noProof w:val="0"/>
              </w:rPr>
              <w:t>author</w:t>
            </w:r>
          </w:p>
        </w:tc>
        <w:tc>
          <w:tcPr>
            <w:tcW w:w="6713" w:type="dxa"/>
          </w:tcPr>
          <w:p w14:paraId="67A56D57" w14:textId="77777777" w:rsidR="001A7BE9" w:rsidRPr="00E808B0" w:rsidRDefault="001A7BE9">
            <w:pPr>
              <w:pStyle w:val="TableEntry"/>
              <w:rPr>
                <w:noProof w:val="0"/>
              </w:rPr>
            </w:pPr>
            <w:r w:rsidRPr="00E808B0">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E808B0" w14:paraId="72327442" w14:textId="77777777">
        <w:tc>
          <w:tcPr>
            <w:tcW w:w="3306" w:type="dxa"/>
          </w:tcPr>
          <w:p w14:paraId="2594F969"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279" w:anchor="Participation-cls" w:history="1">
              <w:r w:rsidRPr="00E808B0">
                <w:rPr>
                  <w:noProof w:val="0"/>
                </w:rPr>
                <w:t>Participation</w:t>
              </w:r>
            </w:hyperlink>
            <w:r w:rsidRPr="00E808B0">
              <w:rPr>
                <w:noProof w:val="0"/>
              </w:rPr>
              <w:t> (</w:t>
            </w:r>
            <w:hyperlink r:id="rId280" w:anchor="dt-CS" w:history="1">
              <w:r w:rsidRPr="00E808B0">
                <w:rPr>
                  <w:noProof w:val="0"/>
                </w:rPr>
                <w:t>CS</w:t>
              </w:r>
            </w:hyperlink>
            <w:r w:rsidRPr="00E808B0">
              <w:rPr>
                <w:noProof w:val="0"/>
              </w:rPr>
              <w:t>) {CNE:</w:t>
            </w:r>
            <w:hyperlink r:id="rId281" w:anchor="C-0-T10901-S21573-A10251-C10252-cpt" w:history="1">
              <w:r w:rsidRPr="00E808B0">
                <w:rPr>
                  <w:noProof w:val="0"/>
                </w:rPr>
                <w:t>AUT</w:t>
              </w:r>
            </w:hyperlink>
            <w:r w:rsidRPr="00E808B0">
              <w:rPr>
                <w:noProof w:val="0"/>
              </w:rPr>
              <w:t>, fixed value= "AUT"}</w:t>
            </w:r>
          </w:p>
        </w:tc>
        <w:tc>
          <w:tcPr>
            <w:tcW w:w="6713" w:type="dxa"/>
          </w:tcPr>
          <w:p w14:paraId="5F30E79E" w14:textId="77777777" w:rsidR="001A7BE9" w:rsidRPr="00E808B0" w:rsidRDefault="001A7BE9">
            <w:pPr>
              <w:pStyle w:val="TableEntry"/>
              <w:rPr>
                <w:noProof w:val="0"/>
              </w:rPr>
            </w:pPr>
            <w:r w:rsidRPr="00E808B0">
              <w:rPr>
                <w:noProof w:val="0"/>
              </w:rPr>
              <w:t>Structural attribute; this participation is of type “Author”</w:t>
            </w:r>
          </w:p>
        </w:tc>
      </w:tr>
      <w:tr w:rsidR="001A7BE9" w:rsidRPr="00E808B0" w14:paraId="57BF7423" w14:textId="77777777">
        <w:tc>
          <w:tcPr>
            <w:tcW w:w="3306" w:type="dxa"/>
          </w:tcPr>
          <w:p w14:paraId="14A2FC58" w14:textId="77777777" w:rsidR="001A7BE9" w:rsidRPr="00E808B0" w:rsidRDefault="001A7BE9">
            <w:pPr>
              <w:pStyle w:val="TableEntry"/>
              <w:rPr>
                <w:noProof w:val="0"/>
              </w:rPr>
            </w:pPr>
            <w:proofErr w:type="spellStart"/>
            <w:r w:rsidRPr="00E808B0">
              <w:rPr>
                <w:noProof w:val="0"/>
              </w:rPr>
              <w:t>contextControlCode</w:t>
            </w:r>
            <w:proofErr w:type="spellEnd"/>
            <w:r w:rsidRPr="00E808B0">
              <w:rPr>
                <w:noProof w:val="0"/>
              </w:rPr>
              <w:t xml:space="preserve"> [0..1]</w:t>
            </w:r>
            <w:r w:rsidRPr="00E808B0">
              <w:rPr>
                <w:noProof w:val="0"/>
              </w:rPr>
              <w:br/>
            </w:r>
            <w:hyperlink r:id="rId282" w:anchor="Participation-cls" w:history="1">
              <w:r w:rsidRPr="00E808B0">
                <w:rPr>
                  <w:noProof w:val="0"/>
                </w:rPr>
                <w:t>Participation</w:t>
              </w:r>
            </w:hyperlink>
            <w:r w:rsidRPr="00E808B0">
              <w:rPr>
                <w:noProof w:val="0"/>
              </w:rPr>
              <w:t> (</w:t>
            </w:r>
            <w:hyperlink r:id="rId283" w:anchor="dt-CS" w:history="1">
              <w:r w:rsidRPr="00E808B0">
                <w:rPr>
                  <w:noProof w:val="0"/>
                </w:rPr>
                <w:t>CS</w:t>
              </w:r>
            </w:hyperlink>
            <w:r w:rsidRPr="00E808B0">
              <w:rPr>
                <w:noProof w:val="0"/>
              </w:rPr>
              <w:t>) {</w:t>
            </w:r>
            <w:proofErr w:type="spellStart"/>
            <w:r w:rsidRPr="00E808B0">
              <w:rPr>
                <w:noProof w:val="0"/>
              </w:rPr>
              <w:t>CNE:</w:t>
            </w:r>
            <w:hyperlink r:id="rId284" w:anchor="ContextControl" w:history="1">
              <w:r w:rsidRPr="00E808B0">
                <w:rPr>
                  <w:noProof w:val="0"/>
                </w:rPr>
                <w:t>ContextControl</w:t>
              </w:r>
              <w:proofErr w:type="spellEnd"/>
            </w:hyperlink>
            <w:r w:rsidRPr="00E808B0">
              <w:rPr>
                <w:noProof w:val="0"/>
              </w:rPr>
              <w:t>, default= "AP"}</w:t>
            </w:r>
          </w:p>
        </w:tc>
        <w:tc>
          <w:tcPr>
            <w:tcW w:w="6713" w:type="dxa"/>
          </w:tcPr>
          <w:p w14:paraId="4BB772E4" w14:textId="77777777" w:rsidR="001A7BE9" w:rsidRPr="00E808B0" w:rsidRDefault="001A7BE9">
            <w:pPr>
              <w:pStyle w:val="TableEntry"/>
              <w:rPr>
                <w:noProof w:val="0"/>
              </w:rPr>
            </w:pPr>
            <w:r w:rsidRPr="00E808B0">
              <w:rPr>
                <w:noProof w:val="0"/>
              </w:rPr>
              <w:t xml:space="preserve">Optional </w:t>
            </w:r>
            <w:proofErr w:type="spellStart"/>
            <w:r w:rsidRPr="00E808B0">
              <w:rPr>
                <w:noProof w:val="0"/>
              </w:rPr>
              <w:t>contextControlCode</w:t>
            </w:r>
            <w:proofErr w:type="spellEnd"/>
            <w:r w:rsidRPr="00E808B0">
              <w:rPr>
                <w:noProof w:val="0"/>
              </w:rPr>
              <w:t>, the default is “AP”</w:t>
            </w:r>
          </w:p>
        </w:tc>
      </w:tr>
      <w:tr w:rsidR="001A7BE9" w:rsidRPr="00E808B0" w14:paraId="4713DBBE" w14:textId="77777777">
        <w:tc>
          <w:tcPr>
            <w:tcW w:w="3306" w:type="dxa"/>
          </w:tcPr>
          <w:p w14:paraId="66D73E5A" w14:textId="77777777" w:rsidR="001A7BE9" w:rsidRPr="00E808B0" w:rsidRDefault="001A7BE9">
            <w:pPr>
              <w:pStyle w:val="TableEntry"/>
              <w:rPr>
                <w:noProof w:val="0"/>
              </w:rPr>
            </w:pPr>
            <w:r w:rsidRPr="00E808B0">
              <w:rPr>
                <w:noProof w:val="0"/>
              </w:rPr>
              <w:t>time [0..1]</w:t>
            </w:r>
            <w:r w:rsidRPr="00E808B0">
              <w:rPr>
                <w:noProof w:val="0"/>
              </w:rPr>
              <w:br/>
            </w:r>
            <w:hyperlink r:id="rId285" w:anchor="Participation-cls" w:history="1">
              <w:r w:rsidRPr="00E808B0">
                <w:rPr>
                  <w:noProof w:val="0"/>
                </w:rPr>
                <w:t>Participation</w:t>
              </w:r>
            </w:hyperlink>
            <w:r w:rsidRPr="00E808B0">
              <w:rPr>
                <w:noProof w:val="0"/>
              </w:rPr>
              <w:t> (</w:t>
            </w:r>
            <w:hyperlink r:id="rId286" w:anchor="dt-IVL" w:history="1">
              <w:r w:rsidRPr="00E808B0">
                <w:rPr>
                  <w:noProof w:val="0"/>
                </w:rPr>
                <w:t>IVL</w:t>
              </w:r>
            </w:hyperlink>
            <w:r w:rsidRPr="00E808B0">
              <w:rPr>
                <w:noProof w:val="0"/>
              </w:rPr>
              <w:t>&lt;</w:t>
            </w:r>
            <w:hyperlink r:id="rId287" w:anchor="dt-TS" w:history="1">
              <w:r w:rsidRPr="00E808B0">
                <w:rPr>
                  <w:noProof w:val="0"/>
                </w:rPr>
                <w:t>TS</w:t>
              </w:r>
            </w:hyperlink>
            <w:r w:rsidRPr="00E808B0">
              <w:rPr>
                <w:noProof w:val="0"/>
              </w:rPr>
              <w:t>&gt;)</w:t>
            </w:r>
          </w:p>
        </w:tc>
        <w:tc>
          <w:tcPr>
            <w:tcW w:w="6713" w:type="dxa"/>
          </w:tcPr>
          <w:p w14:paraId="6A7FE227" w14:textId="77777777" w:rsidR="001A7BE9" w:rsidRPr="00E808B0" w:rsidRDefault="001A7BE9">
            <w:pPr>
              <w:pStyle w:val="TableEntry"/>
              <w:rPr>
                <w:noProof w:val="0"/>
              </w:rPr>
            </w:pPr>
            <w:r w:rsidRPr="00E808B0">
              <w:rPr>
                <w:noProof w:val="0"/>
              </w:rPr>
              <w:t xml:space="preserve">Time of creation or performance. IHE constraint: If this attribute is valued, the </w:t>
            </w:r>
            <w:proofErr w:type="spellStart"/>
            <w:r w:rsidRPr="00E808B0">
              <w:rPr>
                <w:noProof w:val="0"/>
              </w:rPr>
              <w:t>RegistrationEvent.effectiveTime</w:t>
            </w:r>
            <w:proofErr w:type="spellEnd"/>
            <w:r w:rsidRPr="00E808B0">
              <w:rPr>
                <w:noProof w:val="0"/>
              </w:rPr>
              <w:t xml:space="preserve"> SHALL be valued with the same time expression</w:t>
            </w:r>
          </w:p>
        </w:tc>
      </w:tr>
      <w:tr w:rsidR="001A7BE9" w:rsidRPr="00E808B0" w14:paraId="23319239" w14:textId="77777777">
        <w:tc>
          <w:tcPr>
            <w:tcW w:w="3306" w:type="dxa"/>
          </w:tcPr>
          <w:p w14:paraId="5FE1DF3D" w14:textId="77777777" w:rsidR="001A7BE9" w:rsidRPr="00E808B0" w:rsidRDefault="001A7BE9">
            <w:pPr>
              <w:pStyle w:val="TableEntry"/>
              <w:rPr>
                <w:noProof w:val="0"/>
              </w:rPr>
            </w:pPr>
            <w:proofErr w:type="spellStart"/>
            <w:r w:rsidRPr="00E808B0">
              <w:rPr>
                <w:noProof w:val="0"/>
              </w:rPr>
              <w:t>modeCode</w:t>
            </w:r>
            <w:proofErr w:type="spellEnd"/>
            <w:r w:rsidRPr="00E808B0">
              <w:rPr>
                <w:noProof w:val="0"/>
              </w:rPr>
              <w:t xml:space="preserve"> [0..1]</w:t>
            </w:r>
            <w:r w:rsidRPr="00E808B0">
              <w:rPr>
                <w:noProof w:val="0"/>
              </w:rPr>
              <w:br/>
            </w:r>
            <w:hyperlink r:id="rId288" w:anchor="Participation-cls" w:history="1">
              <w:r w:rsidRPr="00E808B0">
                <w:rPr>
                  <w:noProof w:val="0"/>
                </w:rPr>
                <w:t>Participation</w:t>
              </w:r>
            </w:hyperlink>
            <w:r w:rsidRPr="00E808B0">
              <w:rPr>
                <w:noProof w:val="0"/>
              </w:rPr>
              <w:t> (</w:t>
            </w:r>
            <w:hyperlink r:id="rId289" w:anchor="dt-CE" w:history="1">
              <w:r w:rsidRPr="00E808B0">
                <w:rPr>
                  <w:noProof w:val="0"/>
                </w:rPr>
                <w:t>CE</w:t>
              </w:r>
            </w:hyperlink>
            <w:r w:rsidRPr="00E808B0">
              <w:rPr>
                <w:noProof w:val="0"/>
              </w:rPr>
              <w:t>) {</w:t>
            </w:r>
            <w:proofErr w:type="spellStart"/>
            <w:r w:rsidRPr="00E808B0">
              <w:rPr>
                <w:noProof w:val="0"/>
              </w:rPr>
              <w:t>CWE:</w:t>
            </w:r>
            <w:hyperlink r:id="rId290" w:anchor="ParticipationMode" w:history="1">
              <w:r w:rsidRPr="00E808B0">
                <w:rPr>
                  <w:noProof w:val="0"/>
                </w:rPr>
                <w:t>ParticipationMode</w:t>
              </w:r>
              <w:proofErr w:type="spellEnd"/>
            </w:hyperlink>
            <w:r w:rsidRPr="00E808B0">
              <w:rPr>
                <w:noProof w:val="0"/>
              </w:rPr>
              <w:t>}</w:t>
            </w:r>
          </w:p>
        </w:tc>
        <w:tc>
          <w:tcPr>
            <w:tcW w:w="6713" w:type="dxa"/>
          </w:tcPr>
          <w:p w14:paraId="773E117B" w14:textId="77777777" w:rsidR="001A7BE9" w:rsidRPr="00E808B0" w:rsidRDefault="001A7BE9">
            <w:pPr>
              <w:pStyle w:val="TableEntry"/>
              <w:rPr>
                <w:noProof w:val="0"/>
              </w:rPr>
            </w:pPr>
            <w:r w:rsidRPr="00E808B0">
              <w:rPr>
                <w:noProof w:val="0"/>
              </w:rPr>
              <w:t>This is the optional participation mode</w:t>
            </w:r>
          </w:p>
        </w:tc>
      </w:tr>
      <w:tr w:rsidR="001A7BE9" w:rsidRPr="00E808B0" w14:paraId="1B2008A9" w14:textId="77777777">
        <w:tc>
          <w:tcPr>
            <w:tcW w:w="3306" w:type="dxa"/>
          </w:tcPr>
          <w:p w14:paraId="3FC355F8" w14:textId="77777777" w:rsidR="001A7BE9" w:rsidRPr="00E808B0" w:rsidRDefault="001A7BE9">
            <w:pPr>
              <w:pStyle w:val="TableEntry"/>
              <w:rPr>
                <w:b/>
                <w:noProof w:val="0"/>
              </w:rPr>
            </w:pPr>
            <w:r w:rsidRPr="00E808B0">
              <w:rPr>
                <w:b/>
                <w:noProof w:val="0"/>
              </w:rPr>
              <w:t>custodian</w:t>
            </w:r>
          </w:p>
        </w:tc>
        <w:tc>
          <w:tcPr>
            <w:tcW w:w="6713" w:type="dxa"/>
          </w:tcPr>
          <w:p w14:paraId="43C5ECF3" w14:textId="77777777" w:rsidR="001A7BE9" w:rsidRPr="00E808B0" w:rsidRDefault="001A7BE9">
            <w:pPr>
              <w:pStyle w:val="TableEntry"/>
              <w:rPr>
                <w:noProof w:val="0"/>
              </w:rPr>
            </w:pPr>
            <w:r w:rsidRPr="00E808B0">
              <w:rPr>
                <w:noProof w:val="0"/>
              </w:rPr>
              <w:t>The application or organization responsible for the patient identity source. This participation is required. IHE restriction: the assigned entity SHALL be either an organization or a device.</w:t>
            </w:r>
          </w:p>
        </w:tc>
      </w:tr>
      <w:tr w:rsidR="001A7BE9" w:rsidRPr="00E808B0" w14:paraId="569A634D" w14:textId="77777777">
        <w:tc>
          <w:tcPr>
            <w:tcW w:w="3306" w:type="dxa"/>
          </w:tcPr>
          <w:p w14:paraId="36F901D4"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291" w:anchor="Participation-cls" w:history="1">
              <w:r w:rsidRPr="00E808B0">
                <w:rPr>
                  <w:noProof w:val="0"/>
                </w:rPr>
                <w:t>Participation</w:t>
              </w:r>
            </w:hyperlink>
            <w:r w:rsidRPr="00E808B0">
              <w:rPr>
                <w:noProof w:val="0"/>
              </w:rPr>
              <w:t> (</w:t>
            </w:r>
            <w:hyperlink r:id="rId292" w:anchor="dt-CS" w:history="1">
              <w:r w:rsidRPr="00E808B0">
                <w:rPr>
                  <w:noProof w:val="0"/>
                </w:rPr>
                <w:t>CS</w:t>
              </w:r>
            </w:hyperlink>
            <w:r w:rsidRPr="00E808B0">
              <w:rPr>
                <w:noProof w:val="0"/>
              </w:rPr>
              <w:t>) {CNE:</w:t>
            </w:r>
            <w:hyperlink r:id="rId293" w:anchor="C-0-T10901-S21573-C10266-cpt" w:history="1">
              <w:r w:rsidRPr="00E808B0">
                <w:rPr>
                  <w:noProof w:val="0"/>
                </w:rPr>
                <w:t>CST</w:t>
              </w:r>
            </w:hyperlink>
            <w:r w:rsidRPr="00E808B0">
              <w:rPr>
                <w:noProof w:val="0"/>
              </w:rPr>
              <w:t xml:space="preserve">, fixed </w:t>
            </w:r>
            <w:r w:rsidRPr="00E808B0">
              <w:rPr>
                <w:noProof w:val="0"/>
              </w:rPr>
              <w:lastRenderedPageBreak/>
              <w:t>value= "CST"}</w:t>
            </w:r>
          </w:p>
        </w:tc>
        <w:tc>
          <w:tcPr>
            <w:tcW w:w="6713" w:type="dxa"/>
          </w:tcPr>
          <w:p w14:paraId="09C7F1F8" w14:textId="77777777" w:rsidR="001A7BE9" w:rsidRPr="00E808B0" w:rsidRDefault="001A7BE9">
            <w:pPr>
              <w:pStyle w:val="TableEntry"/>
              <w:rPr>
                <w:noProof w:val="0"/>
              </w:rPr>
            </w:pPr>
            <w:r w:rsidRPr="00E808B0">
              <w:rPr>
                <w:noProof w:val="0"/>
              </w:rPr>
              <w:lastRenderedPageBreak/>
              <w:t>Structural attribute; this participation id of type “Custodian”</w:t>
            </w:r>
          </w:p>
        </w:tc>
      </w:tr>
      <w:tr w:rsidR="001A7BE9" w:rsidRPr="00E808B0" w14:paraId="18DEFCC9" w14:textId="77777777">
        <w:tc>
          <w:tcPr>
            <w:tcW w:w="3306" w:type="dxa"/>
          </w:tcPr>
          <w:p w14:paraId="7BE06141" w14:textId="77777777" w:rsidR="001A7BE9" w:rsidRPr="00E808B0" w:rsidRDefault="001A7BE9">
            <w:pPr>
              <w:pStyle w:val="TableEntry"/>
              <w:rPr>
                <w:noProof w:val="0"/>
              </w:rPr>
            </w:pPr>
            <w:proofErr w:type="spellStart"/>
            <w:r w:rsidRPr="00E808B0">
              <w:rPr>
                <w:noProof w:val="0"/>
              </w:rPr>
              <w:t>contextControlCode</w:t>
            </w:r>
            <w:proofErr w:type="spellEnd"/>
            <w:r w:rsidRPr="00E808B0">
              <w:rPr>
                <w:noProof w:val="0"/>
              </w:rPr>
              <w:t xml:space="preserve"> [0..1]</w:t>
            </w:r>
            <w:r w:rsidRPr="00E808B0">
              <w:rPr>
                <w:noProof w:val="0"/>
              </w:rPr>
              <w:br/>
            </w:r>
            <w:hyperlink r:id="rId294" w:anchor="Participation-cls" w:history="1">
              <w:r w:rsidRPr="00E808B0">
                <w:rPr>
                  <w:noProof w:val="0"/>
                </w:rPr>
                <w:t>Participation</w:t>
              </w:r>
            </w:hyperlink>
            <w:r w:rsidRPr="00E808B0">
              <w:rPr>
                <w:noProof w:val="0"/>
              </w:rPr>
              <w:t> (</w:t>
            </w:r>
            <w:hyperlink r:id="rId295" w:anchor="dt-CS" w:history="1">
              <w:r w:rsidRPr="00E808B0">
                <w:rPr>
                  <w:noProof w:val="0"/>
                </w:rPr>
                <w:t>CS</w:t>
              </w:r>
            </w:hyperlink>
            <w:r w:rsidRPr="00E808B0">
              <w:rPr>
                <w:noProof w:val="0"/>
              </w:rPr>
              <w:t>) {</w:t>
            </w:r>
            <w:proofErr w:type="spellStart"/>
            <w:r w:rsidRPr="00E808B0">
              <w:rPr>
                <w:noProof w:val="0"/>
              </w:rPr>
              <w:t>CNE:</w:t>
            </w:r>
            <w:hyperlink r:id="rId296" w:anchor="ContextControl" w:history="1">
              <w:r w:rsidRPr="00E808B0">
                <w:rPr>
                  <w:noProof w:val="0"/>
                </w:rPr>
                <w:t>ContextControl</w:t>
              </w:r>
              <w:proofErr w:type="spellEnd"/>
            </w:hyperlink>
            <w:r w:rsidRPr="00E808B0">
              <w:rPr>
                <w:noProof w:val="0"/>
              </w:rPr>
              <w:t>, default= "AP"}</w:t>
            </w:r>
          </w:p>
        </w:tc>
        <w:tc>
          <w:tcPr>
            <w:tcW w:w="6713" w:type="dxa"/>
          </w:tcPr>
          <w:p w14:paraId="69FFE41C" w14:textId="77777777" w:rsidR="001A7BE9" w:rsidRPr="00E808B0" w:rsidRDefault="001A7BE9">
            <w:pPr>
              <w:pStyle w:val="TableEntry"/>
              <w:rPr>
                <w:noProof w:val="0"/>
              </w:rPr>
            </w:pPr>
            <w:r w:rsidRPr="00E808B0">
              <w:rPr>
                <w:noProof w:val="0"/>
              </w:rPr>
              <w:t xml:space="preserve">Optional </w:t>
            </w:r>
            <w:proofErr w:type="spellStart"/>
            <w:r w:rsidRPr="00E808B0">
              <w:rPr>
                <w:noProof w:val="0"/>
              </w:rPr>
              <w:t>contextControlCode</w:t>
            </w:r>
            <w:proofErr w:type="spellEnd"/>
            <w:r w:rsidRPr="00E808B0">
              <w:rPr>
                <w:noProof w:val="0"/>
              </w:rPr>
              <w:t>, the default is “AP”</w:t>
            </w:r>
          </w:p>
        </w:tc>
      </w:tr>
      <w:tr w:rsidR="001A7BE9" w:rsidRPr="00E808B0" w14:paraId="2A7B4186" w14:textId="77777777">
        <w:tc>
          <w:tcPr>
            <w:tcW w:w="3306" w:type="dxa"/>
          </w:tcPr>
          <w:p w14:paraId="3D94731A" w14:textId="77777777" w:rsidR="001A7BE9" w:rsidRPr="00E808B0" w:rsidRDefault="001A7BE9">
            <w:pPr>
              <w:pStyle w:val="TableEntry"/>
              <w:rPr>
                <w:b/>
                <w:noProof w:val="0"/>
              </w:rPr>
            </w:pPr>
            <w:proofErr w:type="spellStart"/>
            <w:r w:rsidRPr="00E808B0">
              <w:rPr>
                <w:b/>
                <w:noProof w:val="0"/>
              </w:rPr>
              <w:t>ReplacementOf</w:t>
            </w:r>
            <w:proofErr w:type="spellEnd"/>
          </w:p>
        </w:tc>
        <w:tc>
          <w:tcPr>
            <w:tcW w:w="6713" w:type="dxa"/>
          </w:tcPr>
          <w:p w14:paraId="03107C3F" w14:textId="77777777" w:rsidR="001A7BE9" w:rsidRPr="00E808B0" w:rsidRDefault="001A7BE9">
            <w:pPr>
              <w:pStyle w:val="TableEntry"/>
              <w:rPr>
                <w:noProof w:val="0"/>
              </w:rPr>
            </w:pPr>
            <w:r w:rsidRPr="00E808B0">
              <w:rPr>
                <w:noProof w:val="0"/>
              </w:rPr>
              <w:t>The relationship between the current Registration Event and other registration events which are being replaced by the current one.</w:t>
            </w:r>
          </w:p>
        </w:tc>
      </w:tr>
      <w:tr w:rsidR="001A7BE9" w:rsidRPr="00E808B0" w14:paraId="17BB0C26" w14:textId="77777777">
        <w:tc>
          <w:tcPr>
            <w:tcW w:w="3306" w:type="dxa"/>
          </w:tcPr>
          <w:p w14:paraId="558D73D8"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297" w:anchor="ActRelationship-cls" w:history="1">
              <w:proofErr w:type="spellStart"/>
              <w:r w:rsidRPr="00E808B0">
                <w:rPr>
                  <w:noProof w:val="0"/>
                </w:rPr>
                <w:t>ActRelationship</w:t>
              </w:r>
              <w:proofErr w:type="spellEnd"/>
            </w:hyperlink>
            <w:r w:rsidRPr="00E808B0">
              <w:rPr>
                <w:noProof w:val="0"/>
              </w:rPr>
              <w:t> (</w:t>
            </w:r>
            <w:hyperlink r:id="rId298" w:anchor="dt-CS" w:history="1">
              <w:r w:rsidRPr="00E808B0">
                <w:rPr>
                  <w:noProof w:val="0"/>
                </w:rPr>
                <w:t>CS</w:t>
              </w:r>
            </w:hyperlink>
            <w:r w:rsidRPr="00E808B0">
              <w:rPr>
                <w:noProof w:val="0"/>
              </w:rPr>
              <w:t>) {CNE:</w:t>
            </w:r>
            <w:hyperlink r:id="rId299" w:anchor="C-0-T10317-S10337-C10338-cpt" w:history="1">
              <w:r w:rsidRPr="00E808B0">
                <w:rPr>
                  <w:noProof w:val="0"/>
                </w:rPr>
                <w:t>RPLC</w:t>
              </w:r>
            </w:hyperlink>
            <w:r w:rsidRPr="00E808B0">
              <w:rPr>
                <w:noProof w:val="0"/>
              </w:rPr>
              <w:t>, fixed value= "RPLC"}</w:t>
            </w:r>
          </w:p>
        </w:tc>
        <w:tc>
          <w:tcPr>
            <w:tcW w:w="6713" w:type="dxa"/>
          </w:tcPr>
          <w:p w14:paraId="2EA1FEDC" w14:textId="77777777" w:rsidR="001A7BE9" w:rsidRPr="00E808B0" w:rsidRDefault="001A7BE9">
            <w:pPr>
              <w:pStyle w:val="TableEntry"/>
              <w:rPr>
                <w:noProof w:val="0"/>
              </w:rPr>
            </w:pPr>
            <w:r w:rsidRPr="00E808B0">
              <w:rPr>
                <w:noProof w:val="0"/>
              </w:rPr>
              <w:t>Structural attribute; this is a “Replace” relationship</w:t>
            </w:r>
          </w:p>
        </w:tc>
      </w:tr>
      <w:tr w:rsidR="001A7BE9" w:rsidRPr="00E808B0" w14:paraId="31E97B22" w14:textId="77777777">
        <w:tc>
          <w:tcPr>
            <w:tcW w:w="3306" w:type="dxa"/>
          </w:tcPr>
          <w:p w14:paraId="7DCDD98E" w14:textId="77777777" w:rsidR="001A7BE9" w:rsidRPr="00E808B0" w:rsidRDefault="001A7BE9">
            <w:pPr>
              <w:pStyle w:val="TableEntry"/>
              <w:rPr>
                <w:b/>
                <w:noProof w:val="0"/>
              </w:rPr>
            </w:pPr>
            <w:proofErr w:type="spellStart"/>
            <w:r w:rsidRPr="00E808B0">
              <w:rPr>
                <w:b/>
                <w:noProof w:val="0"/>
              </w:rPr>
              <w:t>PriorRegistration</w:t>
            </w:r>
            <w:proofErr w:type="spellEnd"/>
          </w:p>
        </w:tc>
        <w:tc>
          <w:tcPr>
            <w:tcW w:w="6713" w:type="dxa"/>
          </w:tcPr>
          <w:p w14:paraId="5D200EED" w14:textId="77777777" w:rsidR="001A7BE9" w:rsidRPr="00E808B0" w:rsidRDefault="001A7BE9">
            <w:pPr>
              <w:pStyle w:val="TableEntry"/>
              <w:rPr>
                <w:noProof w:val="0"/>
              </w:rPr>
            </w:pPr>
            <w:r w:rsidRPr="00E808B0">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E808B0" w14:paraId="3DBE12C1" w14:textId="77777777">
        <w:tc>
          <w:tcPr>
            <w:tcW w:w="3306" w:type="dxa"/>
          </w:tcPr>
          <w:p w14:paraId="65258371"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00" w:anchor="Act-cls" w:history="1">
              <w:r w:rsidRPr="00E808B0">
                <w:rPr>
                  <w:noProof w:val="0"/>
                </w:rPr>
                <w:t>Act</w:t>
              </w:r>
            </w:hyperlink>
            <w:r w:rsidRPr="00E808B0">
              <w:rPr>
                <w:noProof w:val="0"/>
              </w:rPr>
              <w:t> (</w:t>
            </w:r>
            <w:hyperlink r:id="rId301" w:anchor="dt-CS" w:history="1">
              <w:r w:rsidRPr="00E808B0">
                <w:rPr>
                  <w:noProof w:val="0"/>
                </w:rPr>
                <w:t>CS</w:t>
              </w:r>
            </w:hyperlink>
            <w:r w:rsidRPr="00E808B0">
              <w:rPr>
                <w:noProof w:val="0"/>
              </w:rPr>
              <w:t>) {CNE:</w:t>
            </w:r>
            <w:hyperlink r:id="rId302" w:anchor="C-0-T11527-S13856-C15932-cpt" w:history="1">
              <w:r w:rsidRPr="00E808B0">
                <w:rPr>
                  <w:noProof w:val="0"/>
                </w:rPr>
                <w:t>REG</w:t>
              </w:r>
            </w:hyperlink>
            <w:r w:rsidRPr="00E808B0">
              <w:rPr>
                <w:noProof w:val="0"/>
              </w:rPr>
              <w:t>, fixed value= "REG"}</w:t>
            </w:r>
          </w:p>
        </w:tc>
        <w:tc>
          <w:tcPr>
            <w:tcW w:w="6713" w:type="dxa"/>
          </w:tcPr>
          <w:p w14:paraId="6B3079D0"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5D4A6982" w14:textId="77777777">
        <w:tc>
          <w:tcPr>
            <w:tcW w:w="3306" w:type="dxa"/>
          </w:tcPr>
          <w:p w14:paraId="3FE2490F"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303" w:anchor="Act-cls" w:history="1">
              <w:r w:rsidRPr="00E808B0">
                <w:rPr>
                  <w:noProof w:val="0"/>
                </w:rPr>
                <w:t>Act</w:t>
              </w:r>
            </w:hyperlink>
            <w:r w:rsidRPr="00E808B0">
              <w:rPr>
                <w:noProof w:val="0"/>
              </w:rPr>
              <w:t> (</w:t>
            </w:r>
            <w:hyperlink r:id="rId304" w:anchor="dt-CS" w:history="1">
              <w:r w:rsidRPr="00E808B0">
                <w:rPr>
                  <w:noProof w:val="0"/>
                </w:rPr>
                <w:t>CS</w:t>
              </w:r>
            </w:hyperlink>
            <w:r w:rsidRPr="00E808B0">
              <w:rPr>
                <w:noProof w:val="0"/>
              </w:rPr>
              <w:t>) {CNE:</w:t>
            </w:r>
            <w:hyperlink r:id="rId305" w:anchor="C-0-T10196-A10197-C10201-cpt" w:history="1">
              <w:r w:rsidRPr="00E808B0">
                <w:rPr>
                  <w:noProof w:val="0"/>
                </w:rPr>
                <w:t>EVN</w:t>
              </w:r>
            </w:hyperlink>
            <w:r w:rsidRPr="00E808B0">
              <w:rPr>
                <w:noProof w:val="0"/>
              </w:rPr>
              <w:t>, fixed value= "EVN"}</w:t>
            </w:r>
          </w:p>
        </w:tc>
        <w:tc>
          <w:tcPr>
            <w:tcW w:w="6713" w:type="dxa"/>
          </w:tcPr>
          <w:p w14:paraId="6719A135"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7BAF1E80" w14:textId="77777777">
        <w:tc>
          <w:tcPr>
            <w:tcW w:w="3306" w:type="dxa"/>
          </w:tcPr>
          <w:p w14:paraId="0ABE98B7" w14:textId="77777777" w:rsidR="001A7BE9" w:rsidRPr="00E808B0" w:rsidRDefault="001A7BE9">
            <w:pPr>
              <w:pStyle w:val="TableEntry"/>
              <w:rPr>
                <w:noProof w:val="0"/>
              </w:rPr>
            </w:pPr>
            <w:r w:rsidRPr="00E808B0">
              <w:rPr>
                <w:noProof w:val="0"/>
              </w:rPr>
              <w:t>id [0..*]</w:t>
            </w:r>
            <w:r w:rsidRPr="00E808B0">
              <w:rPr>
                <w:noProof w:val="0"/>
              </w:rPr>
              <w:br/>
            </w:r>
            <w:hyperlink r:id="rId306" w:anchor="Act-cls" w:history="1">
              <w:r w:rsidRPr="00E808B0">
                <w:rPr>
                  <w:noProof w:val="0"/>
                </w:rPr>
                <w:t>Act</w:t>
              </w:r>
            </w:hyperlink>
            <w:r w:rsidRPr="00E808B0">
              <w:rPr>
                <w:noProof w:val="0"/>
              </w:rPr>
              <w:t> (</w:t>
            </w:r>
            <w:hyperlink r:id="rId307" w:anchor="dt-SET" w:history="1">
              <w:r w:rsidRPr="00E808B0">
                <w:rPr>
                  <w:noProof w:val="0"/>
                </w:rPr>
                <w:t>SET</w:t>
              </w:r>
            </w:hyperlink>
            <w:r w:rsidRPr="00E808B0">
              <w:rPr>
                <w:noProof w:val="0"/>
              </w:rPr>
              <w:t>&lt;</w:t>
            </w:r>
            <w:hyperlink r:id="rId308" w:anchor="dt-II" w:history="1">
              <w:r w:rsidRPr="00E808B0">
                <w:rPr>
                  <w:noProof w:val="0"/>
                </w:rPr>
                <w:t>II</w:t>
              </w:r>
            </w:hyperlink>
            <w:r w:rsidRPr="00E808B0">
              <w:rPr>
                <w:noProof w:val="0"/>
              </w:rPr>
              <w:t>&gt;)</w:t>
            </w:r>
          </w:p>
        </w:tc>
        <w:tc>
          <w:tcPr>
            <w:tcW w:w="6713" w:type="dxa"/>
          </w:tcPr>
          <w:p w14:paraId="4CF55AF4" w14:textId="77777777" w:rsidR="001A7BE9" w:rsidRPr="00E808B0" w:rsidRDefault="001A7BE9">
            <w:pPr>
              <w:pStyle w:val="TableEntry"/>
              <w:rPr>
                <w:noProof w:val="0"/>
              </w:rPr>
            </w:pPr>
            <w:r w:rsidRPr="00E808B0">
              <w:rPr>
                <w:noProof w:val="0"/>
              </w:rPr>
              <w:t>Optional prior registration event identifier(s).</w:t>
            </w:r>
          </w:p>
        </w:tc>
      </w:tr>
      <w:tr w:rsidR="001A7BE9" w:rsidRPr="00E808B0" w14:paraId="2549375A" w14:textId="77777777">
        <w:tc>
          <w:tcPr>
            <w:tcW w:w="3306" w:type="dxa"/>
          </w:tcPr>
          <w:p w14:paraId="083208DE"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(M)</w:t>
            </w:r>
            <w:r w:rsidRPr="00E808B0">
              <w:rPr>
                <w:noProof w:val="0"/>
              </w:rPr>
              <w:br/>
            </w:r>
            <w:hyperlink r:id="rId309" w:anchor="Act-cls" w:history="1">
              <w:r w:rsidRPr="00E808B0">
                <w:rPr>
                  <w:noProof w:val="0"/>
                </w:rPr>
                <w:t>Act</w:t>
              </w:r>
            </w:hyperlink>
            <w:r w:rsidRPr="00E808B0">
              <w:rPr>
                <w:noProof w:val="0"/>
              </w:rPr>
              <w:t> (</w:t>
            </w:r>
            <w:hyperlink r:id="rId310" w:anchor="dt-CS" w:history="1">
              <w:r w:rsidRPr="00E808B0">
                <w:rPr>
                  <w:noProof w:val="0"/>
                </w:rPr>
                <w:t>CS</w:t>
              </w:r>
            </w:hyperlink>
            <w:r w:rsidRPr="00E808B0">
              <w:rPr>
                <w:noProof w:val="0"/>
              </w:rPr>
              <w:t>) {</w:t>
            </w:r>
            <w:proofErr w:type="spellStart"/>
            <w:r w:rsidRPr="00E808B0">
              <w:rPr>
                <w:noProof w:val="0"/>
              </w:rPr>
              <w:t>CNE:</w:t>
            </w:r>
            <w:hyperlink r:id="rId311" w:anchor="ActStatus" w:history="1">
              <w:r w:rsidRPr="00E808B0">
                <w:rPr>
                  <w:noProof w:val="0"/>
                </w:rPr>
                <w:t>ActStatus</w:t>
              </w:r>
              <w:proofErr w:type="spellEnd"/>
            </w:hyperlink>
            <w:r w:rsidRPr="00E808B0">
              <w:rPr>
                <w:noProof w:val="0"/>
              </w:rPr>
              <w:t>, default= "obsolete"}</w:t>
            </w:r>
          </w:p>
        </w:tc>
        <w:tc>
          <w:tcPr>
            <w:tcW w:w="6713" w:type="dxa"/>
          </w:tcPr>
          <w:p w14:paraId="028AE393" w14:textId="77777777" w:rsidR="001A7BE9" w:rsidRPr="00E808B0" w:rsidRDefault="001A7BE9">
            <w:pPr>
              <w:pStyle w:val="TableEntry"/>
              <w:rPr>
                <w:noProof w:val="0"/>
              </w:rPr>
            </w:pPr>
            <w:r w:rsidRPr="00E808B0">
              <w:rPr>
                <w:noProof w:val="0"/>
              </w:rPr>
              <w:t>The status of the registration event. The default is “obsolete”.</w:t>
            </w:r>
          </w:p>
        </w:tc>
      </w:tr>
      <w:tr w:rsidR="001A7BE9" w:rsidRPr="00E808B0" w14:paraId="5C3B5418" w14:textId="77777777">
        <w:tc>
          <w:tcPr>
            <w:tcW w:w="3306" w:type="dxa"/>
          </w:tcPr>
          <w:p w14:paraId="04DD2CFA" w14:textId="77777777" w:rsidR="001A7BE9" w:rsidRPr="00E808B0" w:rsidRDefault="001A7BE9">
            <w:pPr>
              <w:pStyle w:val="TableEntry"/>
              <w:rPr>
                <w:b/>
                <w:noProof w:val="0"/>
              </w:rPr>
            </w:pPr>
            <w:proofErr w:type="spellStart"/>
            <w:r w:rsidRPr="00E808B0">
              <w:rPr>
                <w:b/>
                <w:noProof w:val="0"/>
              </w:rPr>
              <w:t>PriorRegisteredRole</w:t>
            </w:r>
            <w:proofErr w:type="spellEnd"/>
          </w:p>
        </w:tc>
        <w:tc>
          <w:tcPr>
            <w:tcW w:w="6713" w:type="dxa"/>
          </w:tcPr>
          <w:p w14:paraId="34131C8E" w14:textId="77777777" w:rsidR="001A7BE9" w:rsidRPr="00E808B0" w:rsidRDefault="001A7BE9">
            <w:pPr>
              <w:pStyle w:val="TableEntry"/>
              <w:rPr>
                <w:noProof w:val="0"/>
              </w:rPr>
            </w:pPr>
            <w:r w:rsidRPr="00E808B0">
              <w:rPr>
                <w:noProof w:val="0"/>
              </w:rPr>
              <w:t>The role subject of the prior registration.</w:t>
            </w:r>
          </w:p>
        </w:tc>
      </w:tr>
      <w:tr w:rsidR="001A7BE9" w:rsidRPr="00E808B0" w14:paraId="0A31C8EE" w14:textId="77777777">
        <w:tc>
          <w:tcPr>
            <w:tcW w:w="3306" w:type="dxa"/>
          </w:tcPr>
          <w:p w14:paraId="6B15F4C2"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12" w:anchor="Act-cls" w:history="1">
              <w:r w:rsidRPr="00E808B0">
                <w:rPr>
                  <w:noProof w:val="0"/>
                </w:rPr>
                <w:t>Act</w:t>
              </w:r>
            </w:hyperlink>
            <w:r w:rsidRPr="00E808B0">
              <w:rPr>
                <w:noProof w:val="0"/>
              </w:rPr>
              <w:t> (</w:t>
            </w:r>
            <w:hyperlink r:id="rId313" w:anchor="dt-CS" w:history="1">
              <w:r w:rsidRPr="00E808B0">
                <w:rPr>
                  <w:noProof w:val="0"/>
                </w:rPr>
                <w:t>CS</w:t>
              </w:r>
            </w:hyperlink>
            <w:r w:rsidRPr="00E808B0">
              <w:rPr>
                <w:noProof w:val="0"/>
              </w:rPr>
              <w:t>) {CNE:ROL, fixed value= "ROL"}</w:t>
            </w:r>
          </w:p>
        </w:tc>
        <w:tc>
          <w:tcPr>
            <w:tcW w:w="6713" w:type="dxa"/>
          </w:tcPr>
          <w:p w14:paraId="445BA0BA" w14:textId="77777777" w:rsidR="001A7BE9" w:rsidRPr="00E808B0" w:rsidRDefault="001A7BE9">
            <w:pPr>
              <w:pStyle w:val="TableEntry"/>
              <w:rPr>
                <w:noProof w:val="0"/>
              </w:rPr>
            </w:pPr>
            <w:r w:rsidRPr="00E808B0">
              <w:rPr>
                <w:noProof w:val="0"/>
              </w:rPr>
              <w:t>Structural attribute; this class is a role</w:t>
            </w:r>
          </w:p>
        </w:tc>
      </w:tr>
      <w:tr w:rsidR="001A7BE9" w:rsidRPr="00E808B0" w14:paraId="42F6960B" w14:textId="77777777">
        <w:tc>
          <w:tcPr>
            <w:tcW w:w="3306" w:type="dxa"/>
          </w:tcPr>
          <w:p w14:paraId="32F5FF45" w14:textId="3096D370" w:rsidR="001A7BE9" w:rsidRPr="00E808B0" w:rsidRDefault="001A7BE9">
            <w:pPr>
              <w:pStyle w:val="TableEntry"/>
              <w:rPr>
                <w:noProof w:val="0"/>
              </w:rPr>
            </w:pPr>
            <w:r w:rsidRPr="00E808B0">
              <w:rPr>
                <w:noProof w:val="0"/>
              </w:rPr>
              <w:t xml:space="preserve">id [1..*] (M) </w:t>
            </w:r>
            <w:r w:rsidRPr="00E808B0">
              <w:rPr>
                <w:noProof w:val="0"/>
              </w:rPr>
              <w:br/>
              <w:t>Role (SET&lt;</w:t>
            </w:r>
            <w:hyperlink r:id="rId314" w:anchor="dt-II" w:history="1">
              <w:r w:rsidRPr="00E808B0">
                <w:rPr>
                  <w:rStyle w:val="Hyperlink"/>
                  <w:rFonts w:ascii="Arial" w:hAnsi="Arial" w:cs="Arial"/>
                  <w:noProof w:val="0"/>
                  <w:szCs w:val="18"/>
                </w:rPr>
                <w:t>II</w:t>
              </w:r>
            </w:hyperlink>
            <w:r w:rsidRPr="00E808B0">
              <w:rPr>
                <w:noProof w:val="0"/>
              </w:rPr>
              <w:t xml:space="preserve">&gt;) </w:t>
            </w:r>
          </w:p>
        </w:tc>
        <w:tc>
          <w:tcPr>
            <w:tcW w:w="6713" w:type="dxa"/>
          </w:tcPr>
          <w:p w14:paraId="224EC55F" w14:textId="77777777" w:rsidR="001A7BE9" w:rsidRPr="00E808B0" w:rsidRDefault="001A7BE9">
            <w:pPr>
              <w:pStyle w:val="TableEntry"/>
              <w:rPr>
                <w:noProof w:val="0"/>
              </w:rPr>
            </w:pPr>
            <w:r w:rsidRPr="00E808B0">
              <w:rPr>
                <w:noProof w:val="0"/>
              </w:rPr>
              <w:t xml:space="preserve">Identifiers of the role subject of the prior registration. Usually contains the merged ID of a patient after duplicate resolution. </w:t>
            </w:r>
          </w:p>
        </w:tc>
      </w:tr>
    </w:tbl>
    <w:p w14:paraId="08E6F73F" w14:textId="77777777" w:rsidR="001A7BE9" w:rsidRPr="00E808B0" w:rsidRDefault="001A7BE9" w:rsidP="00F52C2B">
      <w:bookmarkStart w:id="510" w:name="_Toc169692807"/>
      <w:bookmarkStart w:id="511" w:name="_Toc269052483"/>
      <w:bookmarkStart w:id="512" w:name="_Toc301358514"/>
    </w:p>
    <w:p w14:paraId="1FA7D7CC" w14:textId="329CA253" w:rsidR="001A7BE9" w:rsidRPr="00E808B0" w:rsidRDefault="001A7BE9">
      <w:pPr>
        <w:pStyle w:val="AppendixHeading3"/>
        <w:rPr>
          <w:noProof w:val="0"/>
        </w:rPr>
      </w:pPr>
      <w:bookmarkStart w:id="513" w:name="_Toc518654920"/>
      <w:r w:rsidRPr="00E808B0">
        <w:rPr>
          <w:noProof w:val="0"/>
        </w:rPr>
        <w:t>O.2.2</w:t>
      </w:r>
      <w:r w:rsidRPr="00E808B0">
        <w:rPr>
          <w:noProof w:val="0"/>
        </w:rPr>
        <w:tab/>
        <w:t>Master File/Registry Query Response Control Act (Role Subject) Information Model (MFMI_MT700711IHE)</w:t>
      </w:r>
      <w:bookmarkEnd w:id="510"/>
      <w:bookmarkEnd w:id="511"/>
      <w:bookmarkEnd w:id="512"/>
      <w:bookmarkEnd w:id="513"/>
    </w:p>
    <w:p w14:paraId="050E7186"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Master File / Registry Query Response (MFMI_RM700710UV01) </w:t>
      </w:r>
      <w:r w:rsidRPr="00E808B0">
        <w:t>RMIM, which can be found on the HL7 V3 2008 Edition CD at: Edition2008/domains/</w:t>
      </w:r>
      <w:proofErr w:type="spellStart"/>
      <w:r w:rsidRPr="00E808B0">
        <w:t>uvmi</w:t>
      </w:r>
      <w:proofErr w:type="spellEnd"/>
      <w:r w:rsidRPr="00E808B0">
        <w:t>/editable/MFMI_RM700710UV.htm. The following restrictions were made on the original RMIM to arrive at the restricted model:</w:t>
      </w:r>
    </w:p>
    <w:p w14:paraId="1625CEF0" w14:textId="77777777" w:rsidR="001A7BE9" w:rsidRPr="00E808B0" w:rsidRDefault="001A7BE9" w:rsidP="007033A9">
      <w:pPr>
        <w:pStyle w:val="ListBullet2"/>
        <w:numPr>
          <w:ilvl w:val="0"/>
          <w:numId w:val="29"/>
        </w:numPr>
      </w:pPr>
      <w:r w:rsidRPr="00E808B0">
        <w:t>The following optional class attributes have been omitted:</w:t>
      </w:r>
    </w:p>
    <w:p w14:paraId="43809BF0" w14:textId="77777777" w:rsidR="001A7BE9" w:rsidRPr="00E808B0" w:rsidRDefault="001A7BE9" w:rsidP="007033A9">
      <w:pPr>
        <w:pStyle w:val="ListBullet3"/>
        <w:numPr>
          <w:ilvl w:val="0"/>
          <w:numId w:val="30"/>
        </w:numPr>
      </w:pPr>
      <w:proofErr w:type="spellStart"/>
      <w:r w:rsidRPr="00E808B0">
        <w:t>ControlActProcess.text</w:t>
      </w:r>
      <w:proofErr w:type="spellEnd"/>
    </w:p>
    <w:p w14:paraId="37EB1C5B" w14:textId="77777777" w:rsidR="001A7BE9" w:rsidRPr="00E808B0" w:rsidRDefault="001A7BE9" w:rsidP="007033A9">
      <w:pPr>
        <w:pStyle w:val="ListBullet3"/>
        <w:numPr>
          <w:ilvl w:val="0"/>
          <w:numId w:val="30"/>
        </w:numPr>
      </w:pPr>
      <w:proofErr w:type="spellStart"/>
      <w:r w:rsidRPr="00E808B0">
        <w:t>ControlActProcess.priorityCode</w:t>
      </w:r>
      <w:proofErr w:type="spellEnd"/>
    </w:p>
    <w:p w14:paraId="51ABA48D" w14:textId="77777777" w:rsidR="001A7BE9" w:rsidRPr="00E808B0" w:rsidRDefault="001A7BE9" w:rsidP="007033A9">
      <w:pPr>
        <w:pStyle w:val="ListBullet3"/>
        <w:numPr>
          <w:ilvl w:val="0"/>
          <w:numId w:val="30"/>
        </w:numPr>
      </w:pPr>
      <w:proofErr w:type="spellStart"/>
      <w:r w:rsidRPr="00E808B0">
        <w:lastRenderedPageBreak/>
        <w:t>ControlActProcess.reasonCode</w:t>
      </w:r>
      <w:proofErr w:type="spellEnd"/>
    </w:p>
    <w:p w14:paraId="40D498BA" w14:textId="77777777" w:rsidR="001A7BE9" w:rsidRPr="00E808B0" w:rsidRDefault="001A7BE9" w:rsidP="007033A9">
      <w:pPr>
        <w:pStyle w:val="ListBullet2"/>
        <w:numPr>
          <w:ilvl w:val="0"/>
          <w:numId w:val="29"/>
        </w:numPr>
      </w:pPr>
      <w:r w:rsidRPr="00E808B0">
        <w:t xml:space="preserve">All participations related to the </w:t>
      </w:r>
      <w:proofErr w:type="spellStart"/>
      <w:r w:rsidRPr="00E808B0">
        <w:t>ControlActProcess</w:t>
      </w:r>
      <w:proofErr w:type="spellEnd"/>
      <w:r w:rsidRPr="00E808B0">
        <w:t xml:space="preserve"> have been omitted</w:t>
      </w:r>
    </w:p>
    <w:p w14:paraId="36F3F9CD" w14:textId="77777777" w:rsidR="001A7BE9" w:rsidRPr="00E808B0" w:rsidRDefault="001A7BE9" w:rsidP="007033A9">
      <w:pPr>
        <w:pStyle w:val="ListBullet2"/>
        <w:numPr>
          <w:ilvl w:val="0"/>
          <w:numId w:val="29"/>
        </w:numPr>
      </w:pPr>
      <w:r w:rsidRPr="00E808B0">
        <w:t xml:space="preserve">The </w:t>
      </w:r>
      <w:proofErr w:type="spellStart"/>
      <w:r w:rsidRPr="00E808B0">
        <w:t>reasonOf</w:t>
      </w:r>
      <w:proofErr w:type="spellEnd"/>
      <w:r w:rsidRPr="00E808B0">
        <w:t xml:space="preserve"> act relationship has been omitted</w:t>
      </w:r>
    </w:p>
    <w:p w14:paraId="48C30C55" w14:textId="77777777" w:rsidR="001A7BE9" w:rsidRPr="00E808B0" w:rsidRDefault="001A7BE9" w:rsidP="007033A9">
      <w:pPr>
        <w:pStyle w:val="ListBullet2"/>
        <w:numPr>
          <w:ilvl w:val="0"/>
          <w:numId w:val="29"/>
        </w:numPr>
      </w:pPr>
      <w:r w:rsidRPr="00E808B0">
        <w:t xml:space="preserve">The following act relationships to the </w:t>
      </w:r>
      <w:proofErr w:type="spellStart"/>
      <w:r w:rsidRPr="00E808B0">
        <w:t>RegistrationEvent</w:t>
      </w:r>
      <w:proofErr w:type="spellEnd"/>
      <w:r w:rsidRPr="00E808B0">
        <w:t xml:space="preserve"> have been omitted:</w:t>
      </w:r>
    </w:p>
    <w:p w14:paraId="7DBCF111" w14:textId="77777777" w:rsidR="001A7BE9" w:rsidRPr="00E808B0" w:rsidRDefault="001A7BE9" w:rsidP="007033A9">
      <w:pPr>
        <w:pStyle w:val="ListBullet3"/>
        <w:numPr>
          <w:ilvl w:val="0"/>
          <w:numId w:val="30"/>
        </w:numPr>
      </w:pPr>
      <w:proofErr w:type="spellStart"/>
      <w:r w:rsidRPr="00E808B0">
        <w:t>inFulfillmentOf</w:t>
      </w:r>
      <w:proofErr w:type="spellEnd"/>
    </w:p>
    <w:p w14:paraId="5479115C" w14:textId="77777777" w:rsidR="001A7BE9" w:rsidRPr="00E808B0" w:rsidRDefault="001A7BE9" w:rsidP="007033A9">
      <w:pPr>
        <w:pStyle w:val="ListBullet3"/>
        <w:numPr>
          <w:ilvl w:val="0"/>
          <w:numId w:val="30"/>
        </w:numPr>
      </w:pPr>
      <w:r w:rsidRPr="00E808B0">
        <w:t>definition</w:t>
      </w:r>
    </w:p>
    <w:p w14:paraId="439BDDC0" w14:textId="77777777" w:rsidR="001A7BE9" w:rsidRPr="00E808B0" w:rsidRDefault="001A7BE9" w:rsidP="007033A9">
      <w:pPr>
        <w:pStyle w:val="ListBullet3"/>
        <w:numPr>
          <w:ilvl w:val="0"/>
          <w:numId w:val="30"/>
        </w:numPr>
      </w:pPr>
      <w:r w:rsidRPr="00E808B0">
        <w:t>subject2</w:t>
      </w:r>
    </w:p>
    <w:p w14:paraId="4D96D4BC" w14:textId="77777777" w:rsidR="001A7BE9" w:rsidRPr="00E808B0" w:rsidRDefault="001A7BE9" w:rsidP="00F52C2B"/>
    <w:p w14:paraId="2E6BFCCD" w14:textId="77777777" w:rsidR="001A7BE9" w:rsidRPr="00E808B0" w:rsidRDefault="00E71080">
      <w:pPr>
        <w:keepNext/>
      </w:pPr>
      <w:r w:rsidRPr="00E808B0">
        <w:rPr>
          <w:noProof/>
        </w:rPr>
        <w:drawing>
          <wp:inline distT="0" distB="0" distL="0" distR="0" wp14:anchorId="5F848739" wp14:editId="7A4482B9">
            <wp:extent cx="5932170" cy="2456180"/>
            <wp:effectExtent l="0" t="0" r="0" b="1270"/>
            <wp:docPr id="8" name="Picture 9" descr="MFMI_RM70071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FMI_RM700710IHE"/>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932170" cy="2456180"/>
                    </a:xfrm>
                    <a:prstGeom prst="rect">
                      <a:avLst/>
                    </a:prstGeom>
                    <a:noFill/>
                    <a:ln>
                      <a:noFill/>
                    </a:ln>
                  </pic:spPr>
                </pic:pic>
              </a:graphicData>
            </a:graphic>
          </wp:inline>
        </w:drawing>
      </w:r>
    </w:p>
    <w:p w14:paraId="7FCE0967" w14:textId="77777777" w:rsidR="001A7BE9" w:rsidRPr="00E808B0" w:rsidRDefault="001A7BE9">
      <w:pPr>
        <w:pStyle w:val="FigureTitle"/>
        <w:rPr>
          <w:noProof w:val="0"/>
        </w:rPr>
      </w:pPr>
      <w:r w:rsidRPr="00E808B0">
        <w:rPr>
          <w:noProof w:val="0"/>
        </w:rPr>
        <w:t>Figure O.2.2-1: Message Information Model</w:t>
      </w:r>
    </w:p>
    <w:p w14:paraId="59FE0244" w14:textId="77777777" w:rsidR="001A7BE9" w:rsidRPr="00E808B0" w:rsidRDefault="001A7BE9">
      <w:r w:rsidRPr="00E808B0">
        <w:t>The attributes of this model are described in the following table.</w:t>
      </w:r>
    </w:p>
    <w:p w14:paraId="00A9CA77" w14:textId="77777777" w:rsidR="001A7BE9" w:rsidRPr="00E808B0" w:rsidRDefault="001A7BE9">
      <w:pPr>
        <w:pStyle w:val="TableTitle"/>
        <w:rPr>
          <w:noProof w:val="0"/>
        </w:rPr>
      </w:pPr>
      <w:r w:rsidRPr="00E808B0">
        <w:rPr>
          <w:noProof w:val="0"/>
        </w:rPr>
        <w:t>Table O.2.2-1: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E808B0" w14:paraId="653D637A" w14:textId="77777777">
        <w:trPr>
          <w:trHeight w:val="525"/>
          <w:tblHeader/>
          <w:jc w:val="center"/>
        </w:trPr>
        <w:tc>
          <w:tcPr>
            <w:tcW w:w="3306" w:type="dxa"/>
            <w:shd w:val="clear" w:color="auto" w:fill="D9D9D9"/>
          </w:tcPr>
          <w:p w14:paraId="0CC8EFF4" w14:textId="77777777" w:rsidR="001A7BE9" w:rsidRPr="00E808B0" w:rsidRDefault="001A7BE9">
            <w:pPr>
              <w:pStyle w:val="TableEntryHeader"/>
            </w:pPr>
            <w:r w:rsidRPr="00E808B0">
              <w:t>MFMI_HD700711IHE</w:t>
            </w:r>
            <w:r w:rsidRPr="00E808B0">
              <w:br/>
              <w:t>Master File / Registry Event Notification (Role Subject)</w:t>
            </w:r>
          </w:p>
        </w:tc>
        <w:tc>
          <w:tcPr>
            <w:tcW w:w="6713" w:type="dxa"/>
            <w:shd w:val="clear" w:color="auto" w:fill="D9D9D9"/>
          </w:tcPr>
          <w:p w14:paraId="13AA2A61" w14:textId="77777777" w:rsidR="001A7BE9" w:rsidRPr="00E808B0" w:rsidRDefault="001A7BE9">
            <w:pPr>
              <w:pStyle w:val="TableEntryHeader"/>
            </w:pPr>
            <w:r w:rsidRPr="00E808B0">
              <w:t>This HMD extract defines the control act wrapper used to send HL7 V3 master file or registry query responses with the subject being a role.</w:t>
            </w:r>
          </w:p>
          <w:p w14:paraId="022875D7" w14:textId="77777777" w:rsidR="001A7BE9" w:rsidRPr="00E808B0" w:rsidRDefault="001A7BE9">
            <w:pPr>
              <w:pStyle w:val="TableEntryHeader"/>
            </w:pPr>
            <w:r w:rsidRPr="00E808B0">
              <w:t>Derived from Figure O.2.2-1 (MFMI_RM700711IHE)</w:t>
            </w:r>
          </w:p>
        </w:tc>
      </w:tr>
      <w:tr w:rsidR="001A7BE9" w:rsidRPr="00E808B0" w14:paraId="7ABCBA62" w14:textId="77777777" w:rsidTr="003067F6">
        <w:trPr>
          <w:cantSplit/>
          <w:jc w:val="center"/>
        </w:trPr>
        <w:tc>
          <w:tcPr>
            <w:tcW w:w="3306" w:type="dxa"/>
          </w:tcPr>
          <w:p w14:paraId="7F1E2183" w14:textId="77777777" w:rsidR="001A7BE9" w:rsidRPr="00E808B0" w:rsidRDefault="001A7BE9">
            <w:pPr>
              <w:pStyle w:val="TableEntry"/>
              <w:rPr>
                <w:b/>
                <w:noProof w:val="0"/>
              </w:rPr>
            </w:pPr>
            <w:r w:rsidRPr="00E808B0">
              <w:rPr>
                <w:b/>
                <w:noProof w:val="0"/>
              </w:rPr>
              <w:t>Control Act Process</w:t>
            </w:r>
          </w:p>
        </w:tc>
        <w:tc>
          <w:tcPr>
            <w:tcW w:w="6713" w:type="dxa"/>
          </w:tcPr>
          <w:p w14:paraId="41F8A41D"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284BBAC7" w14:textId="77777777" w:rsidTr="003067F6">
        <w:trPr>
          <w:cantSplit/>
          <w:jc w:val="center"/>
        </w:trPr>
        <w:tc>
          <w:tcPr>
            <w:tcW w:w="3306" w:type="dxa"/>
          </w:tcPr>
          <w:p w14:paraId="3547373D"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16" w:anchor="Act-cls" w:history="1">
              <w:r w:rsidRPr="00E808B0">
                <w:rPr>
                  <w:noProof w:val="0"/>
                </w:rPr>
                <w:t>Act</w:t>
              </w:r>
            </w:hyperlink>
            <w:r w:rsidRPr="00E808B0">
              <w:rPr>
                <w:noProof w:val="0"/>
              </w:rPr>
              <w:t> (</w:t>
            </w:r>
            <w:hyperlink r:id="rId317" w:anchor="dt-CS" w:history="1">
              <w:r w:rsidRPr="00E808B0">
                <w:rPr>
                  <w:noProof w:val="0"/>
                </w:rPr>
                <w:t>CS</w:t>
              </w:r>
            </w:hyperlink>
            <w:r w:rsidRPr="00E808B0">
              <w:rPr>
                <w:noProof w:val="0"/>
              </w:rPr>
              <w:t>) {CNE:</w:t>
            </w:r>
            <w:hyperlink r:id="rId318" w:anchor="C-0-T11527-S13856-S11534-cpt" w:history="1">
              <w:r w:rsidRPr="00E808B0">
                <w:rPr>
                  <w:noProof w:val="0"/>
                </w:rPr>
                <w:t>CACT</w:t>
              </w:r>
            </w:hyperlink>
            <w:r w:rsidRPr="00E808B0">
              <w:rPr>
                <w:noProof w:val="0"/>
              </w:rPr>
              <w:t>, default= "CACT"}</w:t>
            </w:r>
          </w:p>
        </w:tc>
        <w:tc>
          <w:tcPr>
            <w:tcW w:w="6713" w:type="dxa"/>
          </w:tcPr>
          <w:p w14:paraId="081EFFE5"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3999FDA5" w14:textId="77777777" w:rsidTr="003067F6">
        <w:trPr>
          <w:cantSplit/>
          <w:jc w:val="center"/>
        </w:trPr>
        <w:tc>
          <w:tcPr>
            <w:tcW w:w="3306" w:type="dxa"/>
          </w:tcPr>
          <w:p w14:paraId="7C491BD0"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319" w:anchor="Act-cls" w:history="1">
              <w:r w:rsidRPr="00E808B0">
                <w:rPr>
                  <w:noProof w:val="0"/>
                </w:rPr>
                <w:t>Act</w:t>
              </w:r>
            </w:hyperlink>
            <w:r w:rsidRPr="00E808B0">
              <w:rPr>
                <w:noProof w:val="0"/>
              </w:rPr>
              <w:t> (</w:t>
            </w:r>
            <w:hyperlink r:id="rId320" w:anchor="dt-CS" w:history="1">
              <w:r w:rsidRPr="00E808B0">
                <w:rPr>
                  <w:noProof w:val="0"/>
                </w:rPr>
                <w:t>CS</w:t>
              </w:r>
            </w:hyperlink>
            <w:r w:rsidRPr="00E808B0">
              <w:rPr>
                <w:noProof w:val="0"/>
              </w:rPr>
              <w:t>) {</w:t>
            </w:r>
            <w:proofErr w:type="spellStart"/>
            <w:r w:rsidRPr="00E808B0">
              <w:rPr>
                <w:noProof w:val="0"/>
              </w:rPr>
              <w:t>CNE:</w:t>
            </w:r>
            <w:hyperlink r:id="rId321" w:anchor="x_ActMoodIntentEvent" w:history="1">
              <w:r w:rsidRPr="00E808B0">
                <w:rPr>
                  <w:noProof w:val="0"/>
                </w:rPr>
                <w:t>x_ActMoodIntentEvent</w:t>
              </w:r>
              <w:proofErr w:type="spellEnd"/>
            </w:hyperlink>
            <w:r w:rsidRPr="00E808B0">
              <w:rPr>
                <w:noProof w:val="0"/>
              </w:rPr>
              <w:t>}</w:t>
            </w:r>
          </w:p>
        </w:tc>
        <w:tc>
          <w:tcPr>
            <w:tcW w:w="6713" w:type="dxa"/>
          </w:tcPr>
          <w:p w14:paraId="1BBCEB42"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0CF3BF56" w14:textId="77777777" w:rsidTr="003067F6">
        <w:trPr>
          <w:cantSplit/>
          <w:jc w:val="center"/>
        </w:trPr>
        <w:tc>
          <w:tcPr>
            <w:tcW w:w="3306" w:type="dxa"/>
          </w:tcPr>
          <w:p w14:paraId="63A48565" w14:textId="77777777" w:rsidR="001A7BE9" w:rsidRPr="00E808B0" w:rsidRDefault="001A7BE9">
            <w:pPr>
              <w:pStyle w:val="TableEntry"/>
              <w:rPr>
                <w:noProof w:val="0"/>
              </w:rPr>
            </w:pPr>
            <w:r w:rsidRPr="00E808B0">
              <w:rPr>
                <w:noProof w:val="0"/>
              </w:rPr>
              <w:t>id [0..*]</w:t>
            </w:r>
            <w:r w:rsidRPr="00E808B0">
              <w:rPr>
                <w:noProof w:val="0"/>
              </w:rPr>
              <w:br/>
            </w:r>
            <w:hyperlink r:id="rId322" w:anchor="Act-cls" w:history="1">
              <w:r w:rsidRPr="00E808B0">
                <w:rPr>
                  <w:noProof w:val="0"/>
                </w:rPr>
                <w:t>Act</w:t>
              </w:r>
            </w:hyperlink>
            <w:r w:rsidRPr="00E808B0">
              <w:rPr>
                <w:noProof w:val="0"/>
              </w:rPr>
              <w:t> (</w:t>
            </w:r>
            <w:hyperlink r:id="rId323" w:anchor="dt-SET" w:history="1">
              <w:r w:rsidRPr="00E808B0">
                <w:rPr>
                  <w:noProof w:val="0"/>
                </w:rPr>
                <w:t>SET</w:t>
              </w:r>
            </w:hyperlink>
            <w:r w:rsidRPr="00E808B0">
              <w:rPr>
                <w:noProof w:val="0"/>
              </w:rPr>
              <w:t>&lt;</w:t>
            </w:r>
            <w:hyperlink r:id="rId324" w:anchor="dt-II" w:history="1">
              <w:r w:rsidRPr="00E808B0">
                <w:rPr>
                  <w:noProof w:val="0"/>
                </w:rPr>
                <w:t>II</w:t>
              </w:r>
            </w:hyperlink>
            <w:r w:rsidRPr="00E808B0">
              <w:rPr>
                <w:noProof w:val="0"/>
              </w:rPr>
              <w:t>&gt;)</w:t>
            </w:r>
          </w:p>
        </w:tc>
        <w:tc>
          <w:tcPr>
            <w:tcW w:w="6713" w:type="dxa"/>
          </w:tcPr>
          <w:p w14:paraId="399E6775" w14:textId="77777777" w:rsidR="001A7BE9" w:rsidRPr="00E808B0" w:rsidRDefault="001A7BE9">
            <w:pPr>
              <w:pStyle w:val="TableEntry"/>
              <w:rPr>
                <w:noProof w:val="0"/>
              </w:rPr>
            </w:pPr>
            <w:r w:rsidRPr="00E808B0">
              <w:rPr>
                <w:noProof w:val="0"/>
              </w:rPr>
              <w:t>Optional Control Act ID</w:t>
            </w:r>
          </w:p>
        </w:tc>
      </w:tr>
      <w:tr w:rsidR="001A7BE9" w:rsidRPr="00E808B0" w14:paraId="0626688E" w14:textId="77777777" w:rsidTr="003067F6">
        <w:trPr>
          <w:cantSplit/>
          <w:jc w:val="center"/>
        </w:trPr>
        <w:tc>
          <w:tcPr>
            <w:tcW w:w="3306" w:type="dxa"/>
          </w:tcPr>
          <w:p w14:paraId="7DFFF2D2" w14:textId="77777777" w:rsidR="001A7BE9" w:rsidRPr="00E808B0" w:rsidRDefault="001A7BE9">
            <w:pPr>
              <w:pStyle w:val="TableEntry"/>
              <w:rPr>
                <w:noProof w:val="0"/>
              </w:rPr>
            </w:pPr>
            <w:r w:rsidRPr="00E808B0">
              <w:rPr>
                <w:noProof w:val="0"/>
              </w:rPr>
              <w:t>code [0..1]</w:t>
            </w:r>
            <w:r w:rsidRPr="00E808B0">
              <w:rPr>
                <w:noProof w:val="0"/>
              </w:rPr>
              <w:br/>
            </w:r>
            <w:hyperlink r:id="rId325" w:anchor="Act-cls" w:history="1">
              <w:r w:rsidRPr="00E808B0">
                <w:rPr>
                  <w:noProof w:val="0"/>
                </w:rPr>
                <w:t>Act</w:t>
              </w:r>
            </w:hyperlink>
            <w:r w:rsidRPr="00E808B0">
              <w:rPr>
                <w:noProof w:val="0"/>
              </w:rPr>
              <w:t> (</w:t>
            </w:r>
            <w:hyperlink r:id="rId326" w:anchor="dt-CD" w:history="1">
              <w:r w:rsidRPr="00E808B0">
                <w:rPr>
                  <w:noProof w:val="0"/>
                </w:rPr>
                <w:t>CD</w:t>
              </w:r>
            </w:hyperlink>
            <w:r w:rsidRPr="00E808B0">
              <w:rPr>
                <w:noProof w:val="0"/>
              </w:rPr>
              <w:t>) {CWE:</w:t>
            </w:r>
            <w:hyperlink r:id="rId327" w:anchor="HL7TriggerEventCode" w:history="1">
              <w:r w:rsidRPr="00E808B0">
                <w:rPr>
                  <w:noProof w:val="0"/>
                </w:rPr>
                <w:t>HL7TriggerEventCode</w:t>
              </w:r>
            </w:hyperlink>
            <w:r w:rsidRPr="00E808B0">
              <w:rPr>
                <w:noProof w:val="0"/>
              </w:rPr>
              <w:t>}</w:t>
            </w:r>
          </w:p>
        </w:tc>
        <w:tc>
          <w:tcPr>
            <w:tcW w:w="6713" w:type="dxa"/>
          </w:tcPr>
          <w:p w14:paraId="5F136569" w14:textId="77777777" w:rsidR="001A7BE9" w:rsidRPr="00E808B0" w:rsidRDefault="001A7BE9">
            <w:pPr>
              <w:pStyle w:val="TableEntry"/>
              <w:rPr>
                <w:noProof w:val="0"/>
              </w:rPr>
            </w:pPr>
            <w:r w:rsidRPr="00E808B0">
              <w:rPr>
                <w:noProof w:val="0"/>
              </w:rPr>
              <w:t>The HL7 Trigger Event code</w:t>
            </w:r>
          </w:p>
        </w:tc>
      </w:tr>
      <w:tr w:rsidR="001A7BE9" w:rsidRPr="00E808B0" w14:paraId="73A1D95C" w14:textId="77777777" w:rsidTr="003067F6">
        <w:trPr>
          <w:cantSplit/>
          <w:jc w:val="center"/>
        </w:trPr>
        <w:tc>
          <w:tcPr>
            <w:tcW w:w="3306" w:type="dxa"/>
          </w:tcPr>
          <w:p w14:paraId="0A85C949" w14:textId="77777777" w:rsidR="001A7BE9" w:rsidRPr="00E808B0" w:rsidRDefault="001A7BE9">
            <w:pPr>
              <w:pStyle w:val="TableEntry"/>
              <w:rPr>
                <w:noProof w:val="0"/>
              </w:rPr>
            </w:pPr>
            <w:proofErr w:type="spellStart"/>
            <w:r w:rsidRPr="00E808B0">
              <w:rPr>
                <w:noProof w:val="0"/>
              </w:rPr>
              <w:lastRenderedPageBreak/>
              <w:t>effectiveTime</w:t>
            </w:r>
            <w:proofErr w:type="spellEnd"/>
            <w:r w:rsidRPr="00E808B0">
              <w:rPr>
                <w:noProof w:val="0"/>
              </w:rPr>
              <w:t xml:space="preserve"> [0..1]</w:t>
            </w:r>
            <w:r w:rsidRPr="00E808B0">
              <w:rPr>
                <w:noProof w:val="0"/>
              </w:rPr>
              <w:br/>
            </w:r>
            <w:hyperlink r:id="rId328" w:anchor="Act-cls" w:history="1">
              <w:r w:rsidRPr="00E808B0">
                <w:rPr>
                  <w:noProof w:val="0"/>
                </w:rPr>
                <w:t>Act</w:t>
              </w:r>
            </w:hyperlink>
            <w:r w:rsidRPr="00E808B0">
              <w:rPr>
                <w:noProof w:val="0"/>
              </w:rPr>
              <w:t> (</w:t>
            </w:r>
            <w:hyperlink r:id="rId329" w:anchor="dt-IVL" w:history="1">
              <w:r w:rsidRPr="00E808B0">
                <w:rPr>
                  <w:noProof w:val="0"/>
                </w:rPr>
                <w:t>IVL</w:t>
              </w:r>
            </w:hyperlink>
            <w:r w:rsidRPr="00E808B0">
              <w:rPr>
                <w:noProof w:val="0"/>
              </w:rPr>
              <w:t>&lt;</w:t>
            </w:r>
            <w:hyperlink r:id="rId330" w:anchor="dt-TS" w:history="1">
              <w:r w:rsidRPr="00E808B0">
                <w:rPr>
                  <w:noProof w:val="0"/>
                </w:rPr>
                <w:t>TS</w:t>
              </w:r>
            </w:hyperlink>
            <w:r w:rsidRPr="00E808B0">
              <w:rPr>
                <w:noProof w:val="0"/>
              </w:rPr>
              <w:t>&gt;)</w:t>
            </w:r>
          </w:p>
        </w:tc>
        <w:tc>
          <w:tcPr>
            <w:tcW w:w="6713" w:type="dxa"/>
          </w:tcPr>
          <w:p w14:paraId="4987A3C0" w14:textId="77777777" w:rsidR="001A7BE9" w:rsidRPr="00E808B0" w:rsidRDefault="001A7BE9">
            <w:pPr>
              <w:pStyle w:val="TableEntry"/>
              <w:rPr>
                <w:noProof w:val="0"/>
              </w:rPr>
            </w:pPr>
            <w:r w:rsidRPr="00E808B0">
              <w:rPr>
                <w:noProof w:val="0"/>
              </w:rPr>
              <w:t xml:space="preserve">Optional time stamp or time interval indication when the </w:t>
            </w:r>
            <w:proofErr w:type="spellStart"/>
            <w:r w:rsidRPr="00E808B0">
              <w:rPr>
                <w:noProof w:val="0"/>
              </w:rPr>
              <w:t>ControlActProcess</w:t>
            </w:r>
            <w:proofErr w:type="spellEnd"/>
            <w:r w:rsidRPr="00E808B0">
              <w:rPr>
                <w:noProof w:val="0"/>
              </w:rPr>
              <w:t xml:space="preserve"> took place</w:t>
            </w:r>
          </w:p>
        </w:tc>
      </w:tr>
      <w:tr w:rsidR="001A7BE9" w:rsidRPr="00E808B0" w14:paraId="747BDBEB" w14:textId="77777777" w:rsidTr="003067F6">
        <w:trPr>
          <w:cantSplit/>
          <w:jc w:val="center"/>
        </w:trPr>
        <w:tc>
          <w:tcPr>
            <w:tcW w:w="3306" w:type="dxa"/>
          </w:tcPr>
          <w:p w14:paraId="231C8BBF" w14:textId="77777777" w:rsidR="001A7BE9" w:rsidRPr="00E808B0" w:rsidRDefault="001A7BE9">
            <w:pPr>
              <w:pStyle w:val="TableEntry"/>
              <w:rPr>
                <w:noProof w:val="0"/>
              </w:rPr>
            </w:pPr>
            <w:proofErr w:type="spellStart"/>
            <w:r w:rsidRPr="00E808B0">
              <w:rPr>
                <w:noProof w:val="0"/>
              </w:rPr>
              <w:t>languageCode</w:t>
            </w:r>
            <w:proofErr w:type="spellEnd"/>
            <w:r w:rsidRPr="00E808B0">
              <w:rPr>
                <w:noProof w:val="0"/>
              </w:rPr>
              <w:t xml:space="preserve"> [0..1]</w:t>
            </w:r>
            <w:r w:rsidRPr="00E808B0">
              <w:rPr>
                <w:noProof w:val="0"/>
              </w:rPr>
              <w:br/>
            </w:r>
            <w:hyperlink r:id="rId331" w:anchor="Act-cls" w:history="1">
              <w:r w:rsidRPr="00E808B0">
                <w:rPr>
                  <w:noProof w:val="0"/>
                </w:rPr>
                <w:t>Act</w:t>
              </w:r>
            </w:hyperlink>
            <w:r w:rsidRPr="00E808B0">
              <w:rPr>
                <w:noProof w:val="0"/>
              </w:rPr>
              <w:t> (</w:t>
            </w:r>
            <w:hyperlink r:id="rId332" w:anchor="dt-CE" w:history="1">
              <w:r w:rsidRPr="00E808B0">
                <w:rPr>
                  <w:noProof w:val="0"/>
                </w:rPr>
                <w:t>CE</w:t>
              </w:r>
            </w:hyperlink>
            <w:r w:rsidRPr="00E808B0">
              <w:rPr>
                <w:noProof w:val="0"/>
              </w:rPr>
              <w:t>) {</w:t>
            </w:r>
            <w:proofErr w:type="spellStart"/>
            <w:r w:rsidRPr="00E808B0">
              <w:rPr>
                <w:noProof w:val="0"/>
              </w:rPr>
              <w:t>CWE:</w:t>
            </w:r>
            <w:hyperlink r:id="rId333" w:anchor="HumanLanguage" w:history="1">
              <w:r w:rsidRPr="00E808B0">
                <w:rPr>
                  <w:noProof w:val="0"/>
                </w:rPr>
                <w:t>HumanLanguage</w:t>
              </w:r>
              <w:proofErr w:type="spellEnd"/>
            </w:hyperlink>
            <w:r w:rsidRPr="00E808B0">
              <w:rPr>
                <w:noProof w:val="0"/>
              </w:rPr>
              <w:t>}</w:t>
            </w:r>
          </w:p>
        </w:tc>
        <w:tc>
          <w:tcPr>
            <w:tcW w:w="6713" w:type="dxa"/>
          </w:tcPr>
          <w:p w14:paraId="1929D277" w14:textId="77777777" w:rsidR="001A7BE9" w:rsidRPr="00E808B0" w:rsidRDefault="001A7BE9">
            <w:pPr>
              <w:pStyle w:val="TableEntry"/>
              <w:rPr>
                <w:noProof w:val="0"/>
              </w:rPr>
            </w:pPr>
            <w:r w:rsidRPr="00E808B0">
              <w:rPr>
                <w:noProof w:val="0"/>
              </w:rPr>
              <w:t>Optional language code</w:t>
            </w:r>
          </w:p>
        </w:tc>
      </w:tr>
      <w:tr w:rsidR="001A7BE9" w:rsidRPr="00E808B0" w14:paraId="161229F3" w14:textId="77777777" w:rsidTr="003067F6">
        <w:trPr>
          <w:cantSplit/>
          <w:jc w:val="center"/>
        </w:trPr>
        <w:tc>
          <w:tcPr>
            <w:tcW w:w="3306" w:type="dxa"/>
          </w:tcPr>
          <w:p w14:paraId="4EB0CB85" w14:textId="77777777" w:rsidR="001A7BE9" w:rsidRPr="00E808B0" w:rsidRDefault="001A7BE9">
            <w:pPr>
              <w:pStyle w:val="TableEntry"/>
              <w:rPr>
                <w:b/>
                <w:noProof w:val="0"/>
              </w:rPr>
            </w:pPr>
            <w:r w:rsidRPr="00E808B0">
              <w:rPr>
                <w:b/>
                <w:noProof w:val="0"/>
              </w:rPr>
              <w:t>subject</w:t>
            </w:r>
          </w:p>
        </w:tc>
        <w:tc>
          <w:tcPr>
            <w:tcW w:w="6713" w:type="dxa"/>
          </w:tcPr>
          <w:p w14:paraId="6F7C7E9C" w14:textId="77777777" w:rsidR="001A7BE9" w:rsidRPr="00E808B0" w:rsidRDefault="001A7BE9">
            <w:pPr>
              <w:pStyle w:val="TableEntry"/>
              <w:rPr>
                <w:noProof w:val="0"/>
              </w:rPr>
            </w:pPr>
            <w:r w:rsidRPr="00E808B0">
              <w:rPr>
                <w:noProof w:val="0"/>
              </w:rPr>
              <w:t xml:space="preserve">Act relationship linking the </w:t>
            </w:r>
            <w:proofErr w:type="spellStart"/>
            <w:r w:rsidRPr="00E808B0">
              <w:rPr>
                <w:noProof w:val="0"/>
              </w:rPr>
              <w:t>ControlActProcess</w:t>
            </w:r>
            <w:proofErr w:type="spellEnd"/>
            <w:r w:rsidRPr="00E808B0">
              <w:rPr>
                <w:noProof w:val="0"/>
              </w:rPr>
              <w:t xml:space="preserve"> to the Registration event. Note that in the event of a query for which there are no results, the </w:t>
            </w:r>
            <w:proofErr w:type="spellStart"/>
            <w:r w:rsidRPr="00E808B0">
              <w:rPr>
                <w:noProof w:val="0"/>
              </w:rPr>
              <w:t>ControlActProcess</w:t>
            </w:r>
            <w:proofErr w:type="spellEnd"/>
            <w:r w:rsidRPr="00E808B0">
              <w:rPr>
                <w:noProof w:val="0"/>
              </w:rPr>
              <w:t xml:space="preserve"> will still be returned, but no </w:t>
            </w:r>
            <w:proofErr w:type="spellStart"/>
            <w:r w:rsidRPr="00E808B0">
              <w:rPr>
                <w:noProof w:val="0"/>
              </w:rPr>
              <w:t>RegistrationEvent</w:t>
            </w:r>
            <w:proofErr w:type="spellEnd"/>
            <w:r w:rsidRPr="00E808B0">
              <w:rPr>
                <w:noProof w:val="0"/>
              </w:rPr>
              <w:t xml:space="preserve"> will be present. </w:t>
            </w:r>
          </w:p>
        </w:tc>
      </w:tr>
      <w:tr w:rsidR="001A7BE9" w:rsidRPr="00E808B0" w14:paraId="04BFD64B" w14:textId="77777777" w:rsidTr="003067F6">
        <w:trPr>
          <w:cantSplit/>
          <w:jc w:val="center"/>
        </w:trPr>
        <w:tc>
          <w:tcPr>
            <w:tcW w:w="3306" w:type="dxa"/>
          </w:tcPr>
          <w:p w14:paraId="51E00BBE"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34" w:anchor="ActRelationship-cls" w:history="1">
              <w:proofErr w:type="spellStart"/>
              <w:r w:rsidRPr="00E808B0">
                <w:rPr>
                  <w:noProof w:val="0"/>
                </w:rPr>
                <w:t>ActRelationship</w:t>
              </w:r>
              <w:proofErr w:type="spellEnd"/>
            </w:hyperlink>
            <w:r w:rsidRPr="00E808B0">
              <w:rPr>
                <w:noProof w:val="0"/>
              </w:rPr>
              <w:t> (</w:t>
            </w:r>
            <w:hyperlink r:id="rId335" w:anchor="dt-CS" w:history="1">
              <w:r w:rsidRPr="00E808B0">
                <w:rPr>
                  <w:noProof w:val="0"/>
                </w:rPr>
                <w:t>CS</w:t>
              </w:r>
            </w:hyperlink>
            <w:r w:rsidRPr="00E808B0">
              <w:rPr>
                <w:noProof w:val="0"/>
              </w:rPr>
              <w:t>) {CNE:</w:t>
            </w:r>
            <w:hyperlink r:id="rId336" w:anchor="C-0-T10317-S10329-C13971-cpt" w:history="1">
              <w:r w:rsidRPr="00E808B0">
                <w:rPr>
                  <w:noProof w:val="0"/>
                </w:rPr>
                <w:t>SUBJ</w:t>
              </w:r>
            </w:hyperlink>
            <w:r w:rsidRPr="00E808B0">
              <w:rPr>
                <w:noProof w:val="0"/>
              </w:rPr>
              <w:t>, fixed value= "SUBJ"}</w:t>
            </w:r>
          </w:p>
        </w:tc>
        <w:tc>
          <w:tcPr>
            <w:tcW w:w="6713" w:type="dxa"/>
          </w:tcPr>
          <w:p w14:paraId="1B2F6845" w14:textId="77777777" w:rsidR="001A7BE9" w:rsidRPr="00E808B0" w:rsidRDefault="001A7BE9">
            <w:pPr>
              <w:pStyle w:val="TableEntry"/>
              <w:rPr>
                <w:noProof w:val="0"/>
              </w:rPr>
            </w:pPr>
            <w:r w:rsidRPr="00E808B0">
              <w:rPr>
                <w:noProof w:val="0"/>
              </w:rPr>
              <w:t>Structural attribute; this act relationship is “Subject”</w:t>
            </w:r>
          </w:p>
        </w:tc>
      </w:tr>
      <w:tr w:rsidR="001A7BE9" w:rsidRPr="00E808B0" w14:paraId="7BE19A73" w14:textId="77777777" w:rsidTr="003067F6">
        <w:trPr>
          <w:cantSplit/>
          <w:jc w:val="center"/>
        </w:trPr>
        <w:tc>
          <w:tcPr>
            <w:tcW w:w="3306" w:type="dxa"/>
          </w:tcPr>
          <w:p w14:paraId="4E8CA9B3" w14:textId="77777777" w:rsidR="001A7BE9" w:rsidRPr="00E808B0" w:rsidRDefault="001A7BE9">
            <w:pPr>
              <w:pStyle w:val="TableEntry"/>
              <w:rPr>
                <w:noProof w:val="0"/>
              </w:rPr>
            </w:pPr>
            <w:proofErr w:type="spellStart"/>
            <w:r w:rsidRPr="00E808B0">
              <w:rPr>
                <w:noProof w:val="0"/>
              </w:rPr>
              <w:t>contextConductionInd</w:t>
            </w:r>
            <w:proofErr w:type="spellEnd"/>
            <w:r w:rsidRPr="00E808B0">
              <w:rPr>
                <w:noProof w:val="0"/>
              </w:rPr>
              <w:t xml:space="preserve"> [1..1] (M)</w:t>
            </w:r>
            <w:r w:rsidRPr="00E808B0">
              <w:rPr>
                <w:noProof w:val="0"/>
              </w:rPr>
              <w:br/>
            </w:r>
            <w:hyperlink r:id="rId337" w:anchor="ActRelationship-cls" w:history="1">
              <w:proofErr w:type="spellStart"/>
              <w:r w:rsidRPr="00E808B0">
                <w:rPr>
                  <w:noProof w:val="0"/>
                </w:rPr>
                <w:t>ActRelationship</w:t>
              </w:r>
              <w:proofErr w:type="spellEnd"/>
            </w:hyperlink>
            <w:r w:rsidRPr="00E808B0">
              <w:rPr>
                <w:noProof w:val="0"/>
              </w:rPr>
              <w:t> (</w:t>
            </w:r>
            <w:hyperlink r:id="rId338" w:anchor="dt-BL" w:history="1">
              <w:r w:rsidRPr="00E808B0">
                <w:rPr>
                  <w:noProof w:val="0"/>
                </w:rPr>
                <w:t>BL</w:t>
              </w:r>
            </w:hyperlink>
            <w:r w:rsidRPr="00E808B0">
              <w:rPr>
                <w:noProof w:val="0"/>
              </w:rPr>
              <w:t>){default= "false"}</w:t>
            </w:r>
          </w:p>
        </w:tc>
        <w:tc>
          <w:tcPr>
            <w:tcW w:w="6713" w:type="dxa"/>
          </w:tcPr>
          <w:p w14:paraId="0557298C" w14:textId="77777777" w:rsidR="001A7BE9" w:rsidRPr="00E808B0" w:rsidRDefault="001A7BE9">
            <w:pPr>
              <w:pStyle w:val="TableEntry"/>
              <w:rPr>
                <w:noProof w:val="0"/>
              </w:rPr>
            </w:pPr>
            <w:r w:rsidRPr="00E808B0">
              <w:rPr>
                <w:noProof w:val="0"/>
              </w:rPr>
              <w:t>The context conduction Indicator value in this control act wrapper SHALL be ‘false’</w:t>
            </w:r>
          </w:p>
        </w:tc>
      </w:tr>
      <w:tr w:rsidR="001A7BE9" w:rsidRPr="00E808B0" w14:paraId="2DE6EF6A" w14:textId="77777777" w:rsidTr="003067F6">
        <w:trPr>
          <w:cantSplit/>
          <w:jc w:val="center"/>
        </w:trPr>
        <w:tc>
          <w:tcPr>
            <w:tcW w:w="3306" w:type="dxa"/>
          </w:tcPr>
          <w:p w14:paraId="18EF2FA1" w14:textId="77777777" w:rsidR="001A7BE9" w:rsidRPr="00E808B0" w:rsidRDefault="001A7BE9">
            <w:pPr>
              <w:pStyle w:val="TableEntry"/>
              <w:rPr>
                <w:b/>
                <w:noProof w:val="0"/>
              </w:rPr>
            </w:pPr>
            <w:proofErr w:type="spellStart"/>
            <w:r w:rsidRPr="00E808B0">
              <w:rPr>
                <w:b/>
                <w:noProof w:val="0"/>
              </w:rPr>
              <w:t>RegistrationEvent</w:t>
            </w:r>
            <w:proofErr w:type="spellEnd"/>
          </w:p>
        </w:tc>
        <w:tc>
          <w:tcPr>
            <w:tcW w:w="6713" w:type="dxa"/>
          </w:tcPr>
          <w:p w14:paraId="2B030516" w14:textId="77777777" w:rsidR="001A7BE9" w:rsidRPr="00E808B0" w:rsidRDefault="001A7BE9">
            <w:pPr>
              <w:pStyle w:val="TableEntry"/>
              <w:rPr>
                <w:noProof w:val="0"/>
              </w:rPr>
            </w:pPr>
            <w:r w:rsidRPr="00E808B0">
              <w:rPr>
                <w:noProof w:val="0"/>
              </w:rPr>
              <w:t xml:space="preserve">Although this part of the model has been included in a specialization of the Trigger Event Control Act wrapper for reasons of consistency, it is conceptually part of the payload of a HL7 interaction. The Focal Act of all interactions that use this model is the </w:t>
            </w:r>
            <w:proofErr w:type="spellStart"/>
            <w:r w:rsidRPr="00E808B0">
              <w:rPr>
                <w:noProof w:val="0"/>
              </w:rPr>
              <w:t>RegistrationEvent</w:t>
            </w:r>
            <w:proofErr w:type="spellEnd"/>
            <w:r w:rsidRPr="00E808B0">
              <w:rPr>
                <w:noProof w:val="0"/>
              </w:rPr>
              <w:t xml:space="preserve"> act, not the subject Role. In cases where a query response has no records to return, there will be no </w:t>
            </w:r>
            <w:proofErr w:type="spellStart"/>
            <w:r w:rsidRPr="00E808B0">
              <w:rPr>
                <w:noProof w:val="0"/>
              </w:rPr>
              <w:t>RegistrationEvent</w:t>
            </w:r>
            <w:proofErr w:type="spellEnd"/>
            <w:r w:rsidRPr="00E808B0">
              <w:rPr>
                <w:noProof w:val="0"/>
              </w:rPr>
              <w:t xml:space="preserve"> being returned.</w:t>
            </w:r>
          </w:p>
        </w:tc>
      </w:tr>
      <w:tr w:rsidR="001A7BE9" w:rsidRPr="00E808B0" w14:paraId="539271B0" w14:textId="77777777" w:rsidTr="003067F6">
        <w:trPr>
          <w:cantSplit/>
          <w:jc w:val="center"/>
        </w:trPr>
        <w:tc>
          <w:tcPr>
            <w:tcW w:w="3306" w:type="dxa"/>
          </w:tcPr>
          <w:p w14:paraId="0F7B87DB"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39" w:anchor="Act-cls" w:history="1">
              <w:r w:rsidRPr="00E808B0">
                <w:rPr>
                  <w:noProof w:val="0"/>
                </w:rPr>
                <w:t>Act</w:t>
              </w:r>
            </w:hyperlink>
            <w:r w:rsidRPr="00E808B0">
              <w:rPr>
                <w:noProof w:val="0"/>
              </w:rPr>
              <w:t> (</w:t>
            </w:r>
            <w:hyperlink r:id="rId340" w:anchor="dt-CS" w:history="1">
              <w:r w:rsidRPr="00E808B0">
                <w:rPr>
                  <w:noProof w:val="0"/>
                </w:rPr>
                <w:t>CS</w:t>
              </w:r>
            </w:hyperlink>
            <w:r w:rsidRPr="00E808B0">
              <w:rPr>
                <w:noProof w:val="0"/>
              </w:rPr>
              <w:t>) {CNE:</w:t>
            </w:r>
            <w:hyperlink r:id="rId341" w:anchor="C-0-T11527-S13856-C15932-cpt" w:history="1">
              <w:r w:rsidRPr="00E808B0">
                <w:rPr>
                  <w:noProof w:val="0"/>
                </w:rPr>
                <w:t>REG</w:t>
              </w:r>
            </w:hyperlink>
            <w:r w:rsidRPr="00E808B0">
              <w:rPr>
                <w:noProof w:val="0"/>
              </w:rPr>
              <w:t>, fixed value= "REG"}</w:t>
            </w:r>
          </w:p>
        </w:tc>
        <w:tc>
          <w:tcPr>
            <w:tcW w:w="6713" w:type="dxa"/>
          </w:tcPr>
          <w:p w14:paraId="1117A7F1"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2F90E3C2" w14:textId="77777777" w:rsidTr="003067F6">
        <w:trPr>
          <w:cantSplit/>
          <w:jc w:val="center"/>
        </w:trPr>
        <w:tc>
          <w:tcPr>
            <w:tcW w:w="3306" w:type="dxa"/>
          </w:tcPr>
          <w:p w14:paraId="34203C10"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342" w:anchor="Act-cls" w:history="1">
              <w:r w:rsidRPr="00E808B0">
                <w:rPr>
                  <w:noProof w:val="0"/>
                </w:rPr>
                <w:t>Act</w:t>
              </w:r>
            </w:hyperlink>
            <w:r w:rsidRPr="00E808B0">
              <w:rPr>
                <w:noProof w:val="0"/>
              </w:rPr>
              <w:t> (</w:t>
            </w:r>
            <w:hyperlink r:id="rId343" w:anchor="dt-CS" w:history="1">
              <w:r w:rsidRPr="00E808B0">
                <w:rPr>
                  <w:noProof w:val="0"/>
                </w:rPr>
                <w:t>CS</w:t>
              </w:r>
            </w:hyperlink>
            <w:r w:rsidRPr="00E808B0">
              <w:rPr>
                <w:noProof w:val="0"/>
              </w:rPr>
              <w:t>) {CNE:</w:t>
            </w:r>
            <w:hyperlink r:id="rId344" w:anchor="C-0-T10196-A10197-C10201-cpt" w:history="1">
              <w:r w:rsidRPr="00E808B0">
                <w:rPr>
                  <w:noProof w:val="0"/>
                </w:rPr>
                <w:t>EVN</w:t>
              </w:r>
            </w:hyperlink>
            <w:r w:rsidRPr="00E808B0">
              <w:rPr>
                <w:noProof w:val="0"/>
              </w:rPr>
              <w:t>, fixed value= "EVN"}</w:t>
            </w:r>
          </w:p>
        </w:tc>
        <w:tc>
          <w:tcPr>
            <w:tcW w:w="6713" w:type="dxa"/>
          </w:tcPr>
          <w:p w14:paraId="53AD0475"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045A3F9E" w14:textId="77777777" w:rsidTr="003067F6">
        <w:trPr>
          <w:cantSplit/>
          <w:jc w:val="center"/>
        </w:trPr>
        <w:tc>
          <w:tcPr>
            <w:tcW w:w="3306" w:type="dxa"/>
          </w:tcPr>
          <w:p w14:paraId="647E487D" w14:textId="77777777" w:rsidR="001A7BE9" w:rsidRPr="00E808B0" w:rsidRDefault="001A7BE9">
            <w:pPr>
              <w:pStyle w:val="TableEntry"/>
              <w:rPr>
                <w:noProof w:val="0"/>
              </w:rPr>
            </w:pPr>
            <w:r w:rsidRPr="00E808B0">
              <w:rPr>
                <w:noProof w:val="0"/>
              </w:rPr>
              <w:t>id [0..*]</w:t>
            </w:r>
            <w:r w:rsidRPr="00E808B0">
              <w:rPr>
                <w:noProof w:val="0"/>
              </w:rPr>
              <w:br/>
            </w:r>
            <w:hyperlink r:id="rId345" w:anchor="Act-cls" w:history="1">
              <w:r w:rsidRPr="00E808B0">
                <w:rPr>
                  <w:noProof w:val="0"/>
                </w:rPr>
                <w:t>Act</w:t>
              </w:r>
            </w:hyperlink>
            <w:r w:rsidRPr="00E808B0">
              <w:rPr>
                <w:noProof w:val="0"/>
              </w:rPr>
              <w:t> (</w:t>
            </w:r>
            <w:hyperlink r:id="rId346" w:anchor="dt-SET" w:history="1">
              <w:r w:rsidRPr="00E808B0">
                <w:rPr>
                  <w:noProof w:val="0"/>
                </w:rPr>
                <w:t>SET</w:t>
              </w:r>
            </w:hyperlink>
            <w:r w:rsidRPr="00E808B0">
              <w:rPr>
                <w:noProof w:val="0"/>
              </w:rPr>
              <w:t>&lt;</w:t>
            </w:r>
            <w:hyperlink r:id="rId347" w:anchor="dt-II" w:history="1">
              <w:r w:rsidRPr="00E808B0">
                <w:rPr>
                  <w:noProof w:val="0"/>
                </w:rPr>
                <w:t>II</w:t>
              </w:r>
            </w:hyperlink>
            <w:r w:rsidRPr="00E808B0">
              <w:rPr>
                <w:noProof w:val="0"/>
              </w:rPr>
              <w:t>&gt;)</w:t>
            </w:r>
          </w:p>
        </w:tc>
        <w:tc>
          <w:tcPr>
            <w:tcW w:w="6713" w:type="dxa"/>
          </w:tcPr>
          <w:p w14:paraId="5BAFDA65" w14:textId="77777777" w:rsidR="001A7BE9" w:rsidRPr="00E808B0" w:rsidRDefault="001A7BE9">
            <w:pPr>
              <w:pStyle w:val="TableEntry"/>
              <w:rPr>
                <w:noProof w:val="0"/>
              </w:rPr>
            </w:pPr>
            <w:r w:rsidRPr="00E808B0">
              <w:rPr>
                <w:noProof w:val="0"/>
              </w:rPr>
              <w:t>Optional registration event identifier(s).</w:t>
            </w:r>
          </w:p>
        </w:tc>
      </w:tr>
      <w:tr w:rsidR="001A7BE9" w:rsidRPr="00E808B0" w14:paraId="0A59D27E" w14:textId="77777777" w:rsidTr="003067F6">
        <w:trPr>
          <w:cantSplit/>
          <w:jc w:val="center"/>
        </w:trPr>
        <w:tc>
          <w:tcPr>
            <w:tcW w:w="3306" w:type="dxa"/>
          </w:tcPr>
          <w:p w14:paraId="15474B98"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(M)</w:t>
            </w:r>
            <w:r w:rsidRPr="00E808B0">
              <w:rPr>
                <w:noProof w:val="0"/>
              </w:rPr>
              <w:br/>
            </w:r>
            <w:hyperlink r:id="rId348" w:anchor="Act-cls" w:history="1">
              <w:r w:rsidRPr="00E808B0">
                <w:rPr>
                  <w:noProof w:val="0"/>
                </w:rPr>
                <w:t>Act</w:t>
              </w:r>
            </w:hyperlink>
            <w:r w:rsidRPr="00E808B0">
              <w:rPr>
                <w:noProof w:val="0"/>
              </w:rPr>
              <w:t> (</w:t>
            </w:r>
            <w:hyperlink r:id="rId349" w:anchor="dt-CS" w:history="1">
              <w:r w:rsidRPr="00E808B0">
                <w:rPr>
                  <w:noProof w:val="0"/>
                </w:rPr>
                <w:t>CS</w:t>
              </w:r>
            </w:hyperlink>
            <w:r w:rsidRPr="00E808B0">
              <w:rPr>
                <w:noProof w:val="0"/>
              </w:rPr>
              <w:t>) {</w:t>
            </w:r>
            <w:proofErr w:type="spellStart"/>
            <w:r w:rsidRPr="00E808B0">
              <w:rPr>
                <w:noProof w:val="0"/>
              </w:rPr>
              <w:t>CNE:</w:t>
            </w:r>
            <w:hyperlink r:id="rId350" w:anchor="ActStatus" w:history="1">
              <w:r w:rsidRPr="00E808B0">
                <w:rPr>
                  <w:noProof w:val="0"/>
                </w:rPr>
                <w:t>ActStatus</w:t>
              </w:r>
              <w:proofErr w:type="spellEnd"/>
            </w:hyperlink>
            <w:r w:rsidRPr="00E808B0">
              <w:rPr>
                <w:noProof w:val="0"/>
              </w:rPr>
              <w:t>, default= "active"}</w:t>
            </w:r>
          </w:p>
        </w:tc>
        <w:tc>
          <w:tcPr>
            <w:tcW w:w="6713" w:type="dxa"/>
          </w:tcPr>
          <w:p w14:paraId="6B2BCCB9" w14:textId="77777777" w:rsidR="001A7BE9" w:rsidRPr="00E808B0" w:rsidRDefault="001A7BE9">
            <w:pPr>
              <w:pStyle w:val="TableEntry"/>
              <w:rPr>
                <w:noProof w:val="0"/>
              </w:rPr>
            </w:pPr>
            <w:r w:rsidRPr="00E808B0">
              <w:rPr>
                <w:noProof w:val="0"/>
              </w:rPr>
              <w:t>The status of the registration event. The default is “active”.</w:t>
            </w:r>
          </w:p>
        </w:tc>
      </w:tr>
      <w:tr w:rsidR="001A7BE9" w:rsidRPr="00E808B0" w14:paraId="099336BF" w14:textId="77777777" w:rsidTr="003067F6">
        <w:trPr>
          <w:cantSplit/>
          <w:jc w:val="center"/>
        </w:trPr>
        <w:tc>
          <w:tcPr>
            <w:tcW w:w="3306" w:type="dxa"/>
          </w:tcPr>
          <w:p w14:paraId="32ECD3DC" w14:textId="77777777" w:rsidR="001A7BE9" w:rsidRPr="00E808B0" w:rsidRDefault="001A7BE9">
            <w:pPr>
              <w:pStyle w:val="TableEntry"/>
              <w:rPr>
                <w:noProof w:val="0"/>
              </w:rPr>
            </w:pPr>
            <w:proofErr w:type="spellStart"/>
            <w:r w:rsidRPr="00E808B0">
              <w:rPr>
                <w:noProof w:val="0"/>
              </w:rPr>
              <w:t>effectiveTime</w:t>
            </w:r>
            <w:proofErr w:type="spellEnd"/>
            <w:r w:rsidRPr="00E808B0">
              <w:rPr>
                <w:noProof w:val="0"/>
              </w:rPr>
              <w:t xml:space="preserve"> [0..1]</w:t>
            </w:r>
            <w:r w:rsidRPr="00E808B0">
              <w:rPr>
                <w:noProof w:val="0"/>
              </w:rPr>
              <w:br/>
            </w:r>
            <w:hyperlink r:id="rId351" w:anchor="Act-cls" w:history="1">
              <w:r w:rsidRPr="00E808B0">
                <w:rPr>
                  <w:noProof w:val="0"/>
                </w:rPr>
                <w:t>Act</w:t>
              </w:r>
            </w:hyperlink>
            <w:r w:rsidRPr="00E808B0">
              <w:rPr>
                <w:noProof w:val="0"/>
              </w:rPr>
              <w:t> (</w:t>
            </w:r>
            <w:hyperlink r:id="rId352" w:anchor="dt-IVL" w:history="1">
              <w:r w:rsidRPr="00E808B0">
                <w:rPr>
                  <w:noProof w:val="0"/>
                </w:rPr>
                <w:t>IVL</w:t>
              </w:r>
            </w:hyperlink>
            <w:r w:rsidRPr="00E808B0">
              <w:rPr>
                <w:noProof w:val="0"/>
              </w:rPr>
              <w:t>&lt;</w:t>
            </w:r>
            <w:hyperlink r:id="rId353" w:anchor="dt-TS" w:history="1">
              <w:r w:rsidRPr="00E808B0">
                <w:rPr>
                  <w:noProof w:val="0"/>
                </w:rPr>
                <w:t>TS</w:t>
              </w:r>
            </w:hyperlink>
            <w:r w:rsidRPr="00E808B0">
              <w:rPr>
                <w:noProof w:val="0"/>
              </w:rPr>
              <w:t>&gt;)</w:t>
            </w:r>
          </w:p>
        </w:tc>
        <w:tc>
          <w:tcPr>
            <w:tcW w:w="6713" w:type="dxa"/>
          </w:tcPr>
          <w:p w14:paraId="42887F94" w14:textId="77777777" w:rsidR="001A7BE9" w:rsidRPr="00E808B0" w:rsidRDefault="001A7BE9">
            <w:pPr>
              <w:pStyle w:val="TableEntry"/>
              <w:rPr>
                <w:noProof w:val="0"/>
              </w:rPr>
            </w:pPr>
            <w:r w:rsidRPr="00E808B0">
              <w:rPr>
                <w:noProof w:val="0"/>
              </w:rPr>
              <w:t xml:space="preserve">Optional time stamp or interval indicating when the registration event took place. IHE constraint: it this attribute is valued, the </w:t>
            </w:r>
            <w:proofErr w:type="spellStart"/>
            <w:proofErr w:type="gramStart"/>
            <w:r w:rsidRPr="00E808B0">
              <w:rPr>
                <w:noProof w:val="0"/>
              </w:rPr>
              <w:t>author.time</w:t>
            </w:r>
            <w:proofErr w:type="spellEnd"/>
            <w:proofErr w:type="gramEnd"/>
            <w:r w:rsidRPr="00E808B0">
              <w:rPr>
                <w:noProof w:val="0"/>
              </w:rPr>
              <w:t xml:space="preserve"> SHALL be valued with the same time expression.</w:t>
            </w:r>
          </w:p>
        </w:tc>
      </w:tr>
      <w:tr w:rsidR="001A7BE9" w:rsidRPr="00E808B0" w14:paraId="7761E98C" w14:textId="77777777" w:rsidTr="003067F6">
        <w:trPr>
          <w:cantSplit/>
          <w:jc w:val="center"/>
        </w:trPr>
        <w:tc>
          <w:tcPr>
            <w:tcW w:w="3306" w:type="dxa"/>
          </w:tcPr>
          <w:p w14:paraId="6FA7F907" w14:textId="77777777" w:rsidR="001A7BE9" w:rsidRPr="00E808B0" w:rsidRDefault="001A7BE9">
            <w:pPr>
              <w:pStyle w:val="TableEntry"/>
              <w:rPr>
                <w:b/>
                <w:noProof w:val="0"/>
              </w:rPr>
            </w:pPr>
            <w:r w:rsidRPr="00E808B0">
              <w:rPr>
                <w:b/>
                <w:noProof w:val="0"/>
              </w:rPr>
              <w:t>subject</w:t>
            </w:r>
          </w:p>
        </w:tc>
        <w:tc>
          <w:tcPr>
            <w:tcW w:w="6713" w:type="dxa"/>
          </w:tcPr>
          <w:p w14:paraId="1A0971DD" w14:textId="77777777" w:rsidR="001A7BE9" w:rsidRPr="00E808B0" w:rsidRDefault="001A7BE9">
            <w:pPr>
              <w:pStyle w:val="TableEntry"/>
              <w:rPr>
                <w:noProof w:val="0"/>
              </w:rPr>
            </w:pPr>
            <w:r w:rsidRPr="00E808B0">
              <w:rPr>
                <w:noProof w:val="0"/>
              </w:rPr>
              <w:t>The participation linking the Registration Event to the payload focal role (usually Patient).</w:t>
            </w:r>
          </w:p>
        </w:tc>
      </w:tr>
      <w:tr w:rsidR="001A7BE9" w:rsidRPr="00E808B0" w14:paraId="3ACACA5A" w14:textId="77777777" w:rsidTr="003067F6">
        <w:trPr>
          <w:cantSplit/>
          <w:jc w:val="center"/>
        </w:trPr>
        <w:tc>
          <w:tcPr>
            <w:tcW w:w="3306" w:type="dxa"/>
          </w:tcPr>
          <w:p w14:paraId="02499DE5"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54" w:anchor="Participation-cls" w:history="1">
              <w:r w:rsidRPr="00E808B0">
                <w:rPr>
                  <w:noProof w:val="0"/>
                </w:rPr>
                <w:t>Participation</w:t>
              </w:r>
            </w:hyperlink>
            <w:r w:rsidRPr="00E808B0">
              <w:rPr>
                <w:noProof w:val="0"/>
              </w:rPr>
              <w:t> (</w:t>
            </w:r>
            <w:hyperlink r:id="rId355" w:anchor="dt-CS" w:history="1">
              <w:r w:rsidRPr="00E808B0">
                <w:rPr>
                  <w:noProof w:val="0"/>
                </w:rPr>
                <w:t>CS</w:t>
              </w:r>
            </w:hyperlink>
            <w:r w:rsidRPr="00E808B0">
              <w:rPr>
                <w:noProof w:val="0"/>
              </w:rPr>
              <w:t>) {CNE:</w:t>
            </w:r>
            <w:hyperlink r:id="rId356" w:anchor="C-0-T10901-S21573-S10286-S10287-cpt" w:history="1">
              <w:r w:rsidRPr="00E808B0">
                <w:rPr>
                  <w:noProof w:val="0"/>
                </w:rPr>
                <w:t>SBJ</w:t>
              </w:r>
            </w:hyperlink>
            <w:r w:rsidRPr="00E808B0">
              <w:rPr>
                <w:noProof w:val="0"/>
              </w:rPr>
              <w:t>, default= "SBJ"}</w:t>
            </w:r>
          </w:p>
        </w:tc>
        <w:tc>
          <w:tcPr>
            <w:tcW w:w="6713" w:type="dxa"/>
          </w:tcPr>
          <w:p w14:paraId="5D3AFB62" w14:textId="77777777" w:rsidR="001A7BE9" w:rsidRPr="00E808B0" w:rsidRDefault="001A7BE9">
            <w:pPr>
              <w:pStyle w:val="TableEntry"/>
              <w:rPr>
                <w:noProof w:val="0"/>
              </w:rPr>
            </w:pPr>
            <w:r w:rsidRPr="00E808B0">
              <w:rPr>
                <w:noProof w:val="0"/>
              </w:rPr>
              <w:t>Structural attribute; this is a "subject" participation</w:t>
            </w:r>
          </w:p>
        </w:tc>
      </w:tr>
      <w:tr w:rsidR="001A7BE9" w:rsidRPr="00E808B0" w14:paraId="000DFAB5" w14:textId="77777777" w:rsidTr="003067F6">
        <w:trPr>
          <w:cantSplit/>
          <w:jc w:val="center"/>
        </w:trPr>
        <w:tc>
          <w:tcPr>
            <w:tcW w:w="3306" w:type="dxa"/>
          </w:tcPr>
          <w:p w14:paraId="10C1B0D2" w14:textId="77777777" w:rsidR="001A7BE9" w:rsidRPr="00E808B0" w:rsidRDefault="001A7BE9">
            <w:pPr>
              <w:pStyle w:val="TableEntry"/>
              <w:rPr>
                <w:b/>
                <w:noProof w:val="0"/>
              </w:rPr>
            </w:pPr>
            <w:proofErr w:type="spellStart"/>
            <w:r w:rsidRPr="00E808B0">
              <w:rPr>
                <w:b/>
                <w:noProof w:val="0"/>
              </w:rPr>
              <w:t>RegisteredRole</w:t>
            </w:r>
            <w:proofErr w:type="spellEnd"/>
          </w:p>
        </w:tc>
        <w:tc>
          <w:tcPr>
            <w:tcW w:w="6713" w:type="dxa"/>
          </w:tcPr>
          <w:p w14:paraId="71A91EC2" w14:textId="77777777" w:rsidR="001A7BE9" w:rsidRPr="00E808B0" w:rsidRDefault="001A7BE9">
            <w:pPr>
              <w:pStyle w:val="TableEntry"/>
              <w:rPr>
                <w:noProof w:val="0"/>
              </w:rPr>
            </w:pPr>
            <w:r w:rsidRPr="00E808B0">
              <w:rPr>
                <w:noProof w:val="0"/>
              </w:rPr>
              <w:t xml:space="preserve">The payload </w:t>
            </w:r>
            <w:proofErr w:type="gramStart"/>
            <w:r w:rsidRPr="00E808B0">
              <w:rPr>
                <w:noProof w:val="0"/>
              </w:rPr>
              <w:t>stub</w:t>
            </w:r>
            <w:proofErr w:type="gramEnd"/>
            <w:r w:rsidRPr="00E808B0">
              <w:rPr>
                <w:noProof w:val="0"/>
              </w:rPr>
              <w:t>. Replaced by a role-based payload from the domain content</w:t>
            </w:r>
          </w:p>
        </w:tc>
      </w:tr>
      <w:tr w:rsidR="001A7BE9" w:rsidRPr="00E808B0" w14:paraId="15BE5DE5" w14:textId="77777777" w:rsidTr="003067F6">
        <w:trPr>
          <w:cantSplit/>
          <w:jc w:val="center"/>
        </w:trPr>
        <w:tc>
          <w:tcPr>
            <w:tcW w:w="3306" w:type="dxa"/>
          </w:tcPr>
          <w:p w14:paraId="3357998B" w14:textId="77777777" w:rsidR="001A7BE9" w:rsidRPr="00E808B0" w:rsidRDefault="001A7BE9">
            <w:pPr>
              <w:pStyle w:val="TableEntry"/>
              <w:rPr>
                <w:b/>
                <w:noProof w:val="0"/>
              </w:rPr>
            </w:pPr>
            <w:r w:rsidRPr="00E808B0">
              <w:rPr>
                <w:b/>
                <w:noProof w:val="0"/>
              </w:rPr>
              <w:t>author</w:t>
            </w:r>
          </w:p>
        </w:tc>
        <w:tc>
          <w:tcPr>
            <w:tcW w:w="6713" w:type="dxa"/>
          </w:tcPr>
          <w:p w14:paraId="42AA2E48" w14:textId="77777777" w:rsidR="001A7BE9" w:rsidRPr="00E808B0" w:rsidRDefault="001A7BE9">
            <w:pPr>
              <w:pStyle w:val="TableEntry"/>
              <w:rPr>
                <w:noProof w:val="0"/>
              </w:rPr>
            </w:pPr>
            <w:r w:rsidRPr="00E808B0">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E808B0" w14:paraId="45E18020" w14:textId="77777777" w:rsidTr="003067F6">
        <w:trPr>
          <w:cantSplit/>
          <w:jc w:val="center"/>
        </w:trPr>
        <w:tc>
          <w:tcPr>
            <w:tcW w:w="3306" w:type="dxa"/>
          </w:tcPr>
          <w:p w14:paraId="4324D695"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57" w:anchor="Participation-cls" w:history="1">
              <w:r w:rsidRPr="00E808B0">
                <w:rPr>
                  <w:noProof w:val="0"/>
                </w:rPr>
                <w:t>Participation</w:t>
              </w:r>
            </w:hyperlink>
            <w:r w:rsidRPr="00E808B0">
              <w:rPr>
                <w:noProof w:val="0"/>
              </w:rPr>
              <w:t> (</w:t>
            </w:r>
            <w:hyperlink r:id="rId358" w:anchor="dt-CS" w:history="1">
              <w:r w:rsidRPr="00E808B0">
                <w:rPr>
                  <w:noProof w:val="0"/>
                </w:rPr>
                <w:t>CS</w:t>
              </w:r>
            </w:hyperlink>
            <w:r w:rsidRPr="00E808B0">
              <w:rPr>
                <w:noProof w:val="0"/>
              </w:rPr>
              <w:t>) {CNE:</w:t>
            </w:r>
            <w:hyperlink r:id="rId359" w:anchor="C-0-T10901-S21573-A10251-C10252-cpt" w:history="1">
              <w:r w:rsidRPr="00E808B0">
                <w:rPr>
                  <w:noProof w:val="0"/>
                </w:rPr>
                <w:t>AUT</w:t>
              </w:r>
            </w:hyperlink>
            <w:r w:rsidRPr="00E808B0">
              <w:rPr>
                <w:noProof w:val="0"/>
              </w:rPr>
              <w:t>, fixed value= "AUT"}</w:t>
            </w:r>
          </w:p>
        </w:tc>
        <w:tc>
          <w:tcPr>
            <w:tcW w:w="6713" w:type="dxa"/>
          </w:tcPr>
          <w:p w14:paraId="7748FB66" w14:textId="77777777" w:rsidR="001A7BE9" w:rsidRPr="00E808B0" w:rsidRDefault="001A7BE9">
            <w:pPr>
              <w:pStyle w:val="TableEntry"/>
              <w:rPr>
                <w:noProof w:val="0"/>
              </w:rPr>
            </w:pPr>
            <w:r w:rsidRPr="00E808B0">
              <w:rPr>
                <w:noProof w:val="0"/>
              </w:rPr>
              <w:t>Structural attribute; this participation is of type “Author”</w:t>
            </w:r>
          </w:p>
        </w:tc>
      </w:tr>
      <w:tr w:rsidR="001A7BE9" w:rsidRPr="00E808B0" w14:paraId="6A3B0A54" w14:textId="77777777" w:rsidTr="003067F6">
        <w:trPr>
          <w:cantSplit/>
          <w:jc w:val="center"/>
        </w:trPr>
        <w:tc>
          <w:tcPr>
            <w:tcW w:w="3306" w:type="dxa"/>
          </w:tcPr>
          <w:p w14:paraId="76FD2011" w14:textId="77777777" w:rsidR="001A7BE9" w:rsidRPr="00E808B0" w:rsidRDefault="001A7BE9">
            <w:pPr>
              <w:pStyle w:val="TableEntry"/>
              <w:rPr>
                <w:noProof w:val="0"/>
              </w:rPr>
            </w:pPr>
            <w:proofErr w:type="spellStart"/>
            <w:r w:rsidRPr="00E808B0">
              <w:rPr>
                <w:noProof w:val="0"/>
              </w:rPr>
              <w:t>contextControlCode</w:t>
            </w:r>
            <w:proofErr w:type="spellEnd"/>
            <w:r w:rsidRPr="00E808B0">
              <w:rPr>
                <w:noProof w:val="0"/>
              </w:rPr>
              <w:t xml:space="preserve"> [0..1]</w:t>
            </w:r>
            <w:r w:rsidRPr="00E808B0">
              <w:rPr>
                <w:noProof w:val="0"/>
              </w:rPr>
              <w:br/>
            </w:r>
            <w:hyperlink r:id="rId360" w:anchor="Participation-cls" w:history="1">
              <w:r w:rsidRPr="00E808B0">
                <w:rPr>
                  <w:noProof w:val="0"/>
                </w:rPr>
                <w:t>Participation</w:t>
              </w:r>
            </w:hyperlink>
            <w:r w:rsidRPr="00E808B0">
              <w:rPr>
                <w:noProof w:val="0"/>
              </w:rPr>
              <w:t> (</w:t>
            </w:r>
            <w:hyperlink r:id="rId361" w:anchor="dt-CS" w:history="1">
              <w:r w:rsidRPr="00E808B0">
                <w:rPr>
                  <w:noProof w:val="0"/>
                </w:rPr>
                <w:t>CS</w:t>
              </w:r>
            </w:hyperlink>
            <w:r w:rsidRPr="00E808B0">
              <w:rPr>
                <w:noProof w:val="0"/>
              </w:rPr>
              <w:t>) {</w:t>
            </w:r>
            <w:proofErr w:type="spellStart"/>
            <w:r w:rsidRPr="00E808B0">
              <w:rPr>
                <w:noProof w:val="0"/>
              </w:rPr>
              <w:t>CNE:</w:t>
            </w:r>
            <w:hyperlink r:id="rId362" w:anchor="ContextControl" w:history="1">
              <w:r w:rsidRPr="00E808B0">
                <w:rPr>
                  <w:noProof w:val="0"/>
                </w:rPr>
                <w:t>ContextControl</w:t>
              </w:r>
              <w:proofErr w:type="spellEnd"/>
            </w:hyperlink>
            <w:r w:rsidRPr="00E808B0">
              <w:rPr>
                <w:noProof w:val="0"/>
              </w:rPr>
              <w:t>, default= "AP"}</w:t>
            </w:r>
          </w:p>
        </w:tc>
        <w:tc>
          <w:tcPr>
            <w:tcW w:w="6713" w:type="dxa"/>
          </w:tcPr>
          <w:p w14:paraId="67C42136" w14:textId="77777777" w:rsidR="001A7BE9" w:rsidRPr="00E808B0" w:rsidRDefault="001A7BE9">
            <w:pPr>
              <w:pStyle w:val="TableEntry"/>
              <w:rPr>
                <w:noProof w:val="0"/>
              </w:rPr>
            </w:pPr>
            <w:r w:rsidRPr="00E808B0">
              <w:rPr>
                <w:noProof w:val="0"/>
              </w:rPr>
              <w:t xml:space="preserve">Optional </w:t>
            </w:r>
            <w:proofErr w:type="spellStart"/>
            <w:r w:rsidRPr="00E808B0">
              <w:rPr>
                <w:noProof w:val="0"/>
              </w:rPr>
              <w:t>contextControlCode</w:t>
            </w:r>
            <w:proofErr w:type="spellEnd"/>
            <w:r w:rsidRPr="00E808B0">
              <w:rPr>
                <w:noProof w:val="0"/>
              </w:rPr>
              <w:t>, the default is “AP”</w:t>
            </w:r>
          </w:p>
        </w:tc>
      </w:tr>
      <w:tr w:rsidR="001A7BE9" w:rsidRPr="00E808B0" w14:paraId="44F2D764" w14:textId="77777777" w:rsidTr="003067F6">
        <w:trPr>
          <w:cantSplit/>
          <w:jc w:val="center"/>
        </w:trPr>
        <w:tc>
          <w:tcPr>
            <w:tcW w:w="3306" w:type="dxa"/>
          </w:tcPr>
          <w:p w14:paraId="76082010" w14:textId="77777777" w:rsidR="001A7BE9" w:rsidRPr="00E808B0" w:rsidRDefault="001A7BE9">
            <w:pPr>
              <w:pStyle w:val="TableEntry"/>
              <w:rPr>
                <w:noProof w:val="0"/>
              </w:rPr>
            </w:pPr>
            <w:r w:rsidRPr="00E808B0">
              <w:rPr>
                <w:noProof w:val="0"/>
              </w:rPr>
              <w:t>time [0..1]</w:t>
            </w:r>
            <w:r w:rsidRPr="00E808B0">
              <w:rPr>
                <w:noProof w:val="0"/>
              </w:rPr>
              <w:br/>
            </w:r>
            <w:hyperlink r:id="rId363" w:anchor="Participation-cls" w:history="1">
              <w:r w:rsidRPr="00E808B0">
                <w:rPr>
                  <w:noProof w:val="0"/>
                </w:rPr>
                <w:t>Participation</w:t>
              </w:r>
            </w:hyperlink>
            <w:r w:rsidRPr="00E808B0">
              <w:rPr>
                <w:noProof w:val="0"/>
              </w:rPr>
              <w:t> (</w:t>
            </w:r>
            <w:hyperlink r:id="rId364" w:anchor="dt-IVL" w:history="1">
              <w:r w:rsidRPr="00E808B0">
                <w:rPr>
                  <w:noProof w:val="0"/>
                </w:rPr>
                <w:t>IVL</w:t>
              </w:r>
            </w:hyperlink>
            <w:r w:rsidRPr="00E808B0">
              <w:rPr>
                <w:noProof w:val="0"/>
              </w:rPr>
              <w:t>&lt;</w:t>
            </w:r>
            <w:hyperlink r:id="rId365" w:anchor="dt-TS" w:history="1">
              <w:r w:rsidRPr="00E808B0">
                <w:rPr>
                  <w:noProof w:val="0"/>
                </w:rPr>
                <w:t>TS</w:t>
              </w:r>
            </w:hyperlink>
            <w:r w:rsidRPr="00E808B0">
              <w:rPr>
                <w:noProof w:val="0"/>
              </w:rPr>
              <w:t>&gt;)</w:t>
            </w:r>
          </w:p>
        </w:tc>
        <w:tc>
          <w:tcPr>
            <w:tcW w:w="6713" w:type="dxa"/>
          </w:tcPr>
          <w:p w14:paraId="30C30711" w14:textId="77777777" w:rsidR="001A7BE9" w:rsidRPr="00E808B0" w:rsidRDefault="001A7BE9">
            <w:pPr>
              <w:pStyle w:val="TableEntry"/>
              <w:rPr>
                <w:noProof w:val="0"/>
              </w:rPr>
            </w:pPr>
            <w:r w:rsidRPr="00E808B0">
              <w:rPr>
                <w:noProof w:val="0"/>
              </w:rPr>
              <w:t xml:space="preserve">Time of creation or performance. IHE constraint: If this attribute is valued, the </w:t>
            </w:r>
            <w:proofErr w:type="spellStart"/>
            <w:r w:rsidRPr="00E808B0">
              <w:rPr>
                <w:noProof w:val="0"/>
              </w:rPr>
              <w:t>RegistrationEvent.effectiveTime</w:t>
            </w:r>
            <w:proofErr w:type="spellEnd"/>
            <w:r w:rsidRPr="00E808B0">
              <w:rPr>
                <w:noProof w:val="0"/>
              </w:rPr>
              <w:t xml:space="preserve"> SHALL be valued with the same time expression</w:t>
            </w:r>
          </w:p>
        </w:tc>
      </w:tr>
      <w:tr w:rsidR="001A7BE9" w:rsidRPr="00E808B0" w14:paraId="698FEB54" w14:textId="77777777" w:rsidTr="003067F6">
        <w:trPr>
          <w:cantSplit/>
          <w:jc w:val="center"/>
        </w:trPr>
        <w:tc>
          <w:tcPr>
            <w:tcW w:w="3306" w:type="dxa"/>
          </w:tcPr>
          <w:p w14:paraId="333DE45B" w14:textId="77777777" w:rsidR="001A7BE9" w:rsidRPr="00E808B0" w:rsidRDefault="001A7BE9">
            <w:pPr>
              <w:pStyle w:val="TableEntry"/>
              <w:rPr>
                <w:noProof w:val="0"/>
              </w:rPr>
            </w:pPr>
            <w:proofErr w:type="spellStart"/>
            <w:r w:rsidRPr="00E808B0">
              <w:rPr>
                <w:noProof w:val="0"/>
              </w:rPr>
              <w:lastRenderedPageBreak/>
              <w:t>modeCode</w:t>
            </w:r>
            <w:proofErr w:type="spellEnd"/>
            <w:r w:rsidRPr="00E808B0">
              <w:rPr>
                <w:noProof w:val="0"/>
              </w:rPr>
              <w:t xml:space="preserve"> [0..1]</w:t>
            </w:r>
            <w:r w:rsidRPr="00E808B0">
              <w:rPr>
                <w:noProof w:val="0"/>
              </w:rPr>
              <w:br/>
            </w:r>
            <w:hyperlink r:id="rId366" w:anchor="Participation-cls" w:history="1">
              <w:r w:rsidRPr="00E808B0">
                <w:rPr>
                  <w:noProof w:val="0"/>
                </w:rPr>
                <w:t>Participation</w:t>
              </w:r>
            </w:hyperlink>
            <w:r w:rsidRPr="00E808B0">
              <w:rPr>
                <w:noProof w:val="0"/>
              </w:rPr>
              <w:t> (</w:t>
            </w:r>
            <w:hyperlink r:id="rId367" w:anchor="dt-CE" w:history="1">
              <w:r w:rsidRPr="00E808B0">
                <w:rPr>
                  <w:noProof w:val="0"/>
                </w:rPr>
                <w:t>CE</w:t>
              </w:r>
            </w:hyperlink>
            <w:r w:rsidRPr="00E808B0">
              <w:rPr>
                <w:noProof w:val="0"/>
              </w:rPr>
              <w:t>) {</w:t>
            </w:r>
            <w:proofErr w:type="spellStart"/>
            <w:r w:rsidRPr="00E808B0">
              <w:rPr>
                <w:noProof w:val="0"/>
              </w:rPr>
              <w:t>CWE:</w:t>
            </w:r>
            <w:hyperlink r:id="rId368" w:anchor="ParticipationMode" w:history="1">
              <w:r w:rsidRPr="00E808B0">
                <w:rPr>
                  <w:noProof w:val="0"/>
                </w:rPr>
                <w:t>ParticipationMode</w:t>
              </w:r>
              <w:proofErr w:type="spellEnd"/>
            </w:hyperlink>
            <w:r w:rsidRPr="00E808B0">
              <w:rPr>
                <w:noProof w:val="0"/>
              </w:rPr>
              <w:t>}</w:t>
            </w:r>
          </w:p>
        </w:tc>
        <w:tc>
          <w:tcPr>
            <w:tcW w:w="6713" w:type="dxa"/>
          </w:tcPr>
          <w:p w14:paraId="686E4668" w14:textId="77777777" w:rsidR="001A7BE9" w:rsidRPr="00E808B0" w:rsidRDefault="001A7BE9">
            <w:pPr>
              <w:pStyle w:val="TableEntry"/>
              <w:rPr>
                <w:noProof w:val="0"/>
              </w:rPr>
            </w:pPr>
            <w:r w:rsidRPr="00E808B0">
              <w:rPr>
                <w:noProof w:val="0"/>
              </w:rPr>
              <w:t>This is the optional participation mode</w:t>
            </w:r>
          </w:p>
        </w:tc>
      </w:tr>
      <w:tr w:rsidR="001A7BE9" w:rsidRPr="00E808B0" w14:paraId="44BB1CD0" w14:textId="77777777" w:rsidTr="003067F6">
        <w:trPr>
          <w:cantSplit/>
          <w:jc w:val="center"/>
        </w:trPr>
        <w:tc>
          <w:tcPr>
            <w:tcW w:w="3306" w:type="dxa"/>
          </w:tcPr>
          <w:p w14:paraId="5143F6C4" w14:textId="77777777" w:rsidR="001A7BE9" w:rsidRPr="00E808B0" w:rsidRDefault="001A7BE9">
            <w:pPr>
              <w:pStyle w:val="TableEntry"/>
              <w:rPr>
                <w:b/>
                <w:noProof w:val="0"/>
              </w:rPr>
            </w:pPr>
            <w:r w:rsidRPr="00E808B0">
              <w:rPr>
                <w:b/>
                <w:noProof w:val="0"/>
              </w:rPr>
              <w:t>custodian</w:t>
            </w:r>
          </w:p>
        </w:tc>
        <w:tc>
          <w:tcPr>
            <w:tcW w:w="6713" w:type="dxa"/>
          </w:tcPr>
          <w:p w14:paraId="375EA3B5" w14:textId="77777777" w:rsidR="001A7BE9" w:rsidRPr="00E808B0" w:rsidRDefault="001A7BE9">
            <w:pPr>
              <w:pStyle w:val="TableEntry"/>
              <w:rPr>
                <w:noProof w:val="0"/>
              </w:rPr>
            </w:pPr>
            <w:r w:rsidRPr="00E808B0">
              <w:rPr>
                <w:noProof w:val="0"/>
              </w:rPr>
              <w:t>The application or organization responsible for the patient identity source. This participation is required. IHE restriction: the assigned entity SHALL be either an organization or a device.</w:t>
            </w:r>
          </w:p>
        </w:tc>
      </w:tr>
      <w:tr w:rsidR="001A7BE9" w:rsidRPr="00E808B0" w14:paraId="3261390A" w14:textId="77777777" w:rsidTr="003067F6">
        <w:trPr>
          <w:cantSplit/>
          <w:jc w:val="center"/>
        </w:trPr>
        <w:tc>
          <w:tcPr>
            <w:tcW w:w="3306" w:type="dxa"/>
          </w:tcPr>
          <w:p w14:paraId="594D2B08"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69" w:anchor="Participation-cls" w:history="1">
              <w:r w:rsidRPr="00E808B0">
                <w:rPr>
                  <w:noProof w:val="0"/>
                </w:rPr>
                <w:t>Participation</w:t>
              </w:r>
            </w:hyperlink>
            <w:r w:rsidRPr="00E808B0">
              <w:rPr>
                <w:noProof w:val="0"/>
              </w:rPr>
              <w:t> (</w:t>
            </w:r>
            <w:hyperlink r:id="rId370" w:anchor="dt-CS" w:history="1">
              <w:r w:rsidRPr="00E808B0">
                <w:rPr>
                  <w:noProof w:val="0"/>
                </w:rPr>
                <w:t>CS</w:t>
              </w:r>
            </w:hyperlink>
            <w:r w:rsidRPr="00E808B0">
              <w:rPr>
                <w:noProof w:val="0"/>
              </w:rPr>
              <w:t>) {CNE:</w:t>
            </w:r>
            <w:hyperlink r:id="rId371" w:anchor="C-0-T10901-S21573-C10266-cpt" w:history="1">
              <w:r w:rsidRPr="00E808B0">
                <w:rPr>
                  <w:noProof w:val="0"/>
                </w:rPr>
                <w:t>CST</w:t>
              </w:r>
            </w:hyperlink>
            <w:r w:rsidRPr="00E808B0">
              <w:rPr>
                <w:noProof w:val="0"/>
              </w:rPr>
              <w:t>, fixed value= "CST"}</w:t>
            </w:r>
          </w:p>
        </w:tc>
        <w:tc>
          <w:tcPr>
            <w:tcW w:w="6713" w:type="dxa"/>
          </w:tcPr>
          <w:p w14:paraId="0078B916" w14:textId="77777777" w:rsidR="001A7BE9" w:rsidRPr="00E808B0" w:rsidRDefault="001A7BE9">
            <w:pPr>
              <w:pStyle w:val="TableEntry"/>
              <w:rPr>
                <w:noProof w:val="0"/>
              </w:rPr>
            </w:pPr>
            <w:r w:rsidRPr="00E808B0">
              <w:rPr>
                <w:noProof w:val="0"/>
              </w:rPr>
              <w:t>Structural attribute; this participation id of type “Custodian”</w:t>
            </w:r>
          </w:p>
        </w:tc>
      </w:tr>
      <w:tr w:rsidR="001A7BE9" w:rsidRPr="00E808B0" w14:paraId="6CE15A6C" w14:textId="77777777" w:rsidTr="003067F6">
        <w:trPr>
          <w:cantSplit/>
          <w:jc w:val="center"/>
        </w:trPr>
        <w:tc>
          <w:tcPr>
            <w:tcW w:w="3306" w:type="dxa"/>
          </w:tcPr>
          <w:p w14:paraId="56D60960" w14:textId="77777777" w:rsidR="001A7BE9" w:rsidRPr="00E808B0" w:rsidRDefault="001A7BE9">
            <w:pPr>
              <w:pStyle w:val="TableEntry"/>
              <w:rPr>
                <w:noProof w:val="0"/>
              </w:rPr>
            </w:pPr>
            <w:proofErr w:type="spellStart"/>
            <w:r w:rsidRPr="00E808B0">
              <w:rPr>
                <w:noProof w:val="0"/>
              </w:rPr>
              <w:t>contextControlCode</w:t>
            </w:r>
            <w:proofErr w:type="spellEnd"/>
            <w:r w:rsidRPr="00E808B0">
              <w:rPr>
                <w:noProof w:val="0"/>
              </w:rPr>
              <w:t xml:space="preserve"> [0..1]</w:t>
            </w:r>
            <w:r w:rsidRPr="00E808B0">
              <w:rPr>
                <w:noProof w:val="0"/>
              </w:rPr>
              <w:br/>
            </w:r>
            <w:hyperlink r:id="rId372" w:anchor="Participation-cls" w:history="1">
              <w:r w:rsidRPr="00E808B0">
                <w:rPr>
                  <w:noProof w:val="0"/>
                </w:rPr>
                <w:t>Participation</w:t>
              </w:r>
            </w:hyperlink>
            <w:r w:rsidRPr="00E808B0">
              <w:rPr>
                <w:noProof w:val="0"/>
              </w:rPr>
              <w:t> (</w:t>
            </w:r>
            <w:hyperlink r:id="rId373" w:anchor="dt-CS" w:history="1">
              <w:r w:rsidRPr="00E808B0">
                <w:rPr>
                  <w:noProof w:val="0"/>
                </w:rPr>
                <w:t>CS</w:t>
              </w:r>
            </w:hyperlink>
            <w:r w:rsidRPr="00E808B0">
              <w:rPr>
                <w:noProof w:val="0"/>
              </w:rPr>
              <w:t>) {</w:t>
            </w:r>
            <w:proofErr w:type="spellStart"/>
            <w:r w:rsidRPr="00E808B0">
              <w:rPr>
                <w:noProof w:val="0"/>
              </w:rPr>
              <w:t>CNE:</w:t>
            </w:r>
            <w:hyperlink r:id="rId374" w:anchor="ContextControl" w:history="1">
              <w:r w:rsidRPr="00E808B0">
                <w:rPr>
                  <w:noProof w:val="0"/>
                </w:rPr>
                <w:t>ContextControl</w:t>
              </w:r>
              <w:proofErr w:type="spellEnd"/>
            </w:hyperlink>
            <w:r w:rsidRPr="00E808B0">
              <w:rPr>
                <w:noProof w:val="0"/>
              </w:rPr>
              <w:t>, default= "AP"}</w:t>
            </w:r>
          </w:p>
        </w:tc>
        <w:tc>
          <w:tcPr>
            <w:tcW w:w="6713" w:type="dxa"/>
          </w:tcPr>
          <w:p w14:paraId="6C329DEC" w14:textId="77777777" w:rsidR="001A7BE9" w:rsidRPr="00E808B0" w:rsidRDefault="001A7BE9">
            <w:pPr>
              <w:pStyle w:val="TableEntry"/>
              <w:rPr>
                <w:noProof w:val="0"/>
              </w:rPr>
            </w:pPr>
            <w:r w:rsidRPr="00E808B0">
              <w:rPr>
                <w:noProof w:val="0"/>
              </w:rPr>
              <w:t xml:space="preserve">Optional </w:t>
            </w:r>
            <w:proofErr w:type="spellStart"/>
            <w:r w:rsidRPr="00E808B0">
              <w:rPr>
                <w:noProof w:val="0"/>
              </w:rPr>
              <w:t>contextControlCode</w:t>
            </w:r>
            <w:proofErr w:type="spellEnd"/>
            <w:r w:rsidRPr="00E808B0">
              <w:rPr>
                <w:noProof w:val="0"/>
              </w:rPr>
              <w:t>, the default is “AP”</w:t>
            </w:r>
          </w:p>
        </w:tc>
      </w:tr>
      <w:tr w:rsidR="001A7BE9" w:rsidRPr="00E808B0" w14:paraId="000A4C4D" w14:textId="77777777" w:rsidTr="003067F6">
        <w:trPr>
          <w:cantSplit/>
          <w:jc w:val="center"/>
        </w:trPr>
        <w:tc>
          <w:tcPr>
            <w:tcW w:w="3306" w:type="dxa"/>
          </w:tcPr>
          <w:p w14:paraId="1C56CC76" w14:textId="77777777" w:rsidR="001A7BE9" w:rsidRPr="00E808B0" w:rsidRDefault="001A7BE9">
            <w:pPr>
              <w:pStyle w:val="TableEntry"/>
              <w:rPr>
                <w:noProof w:val="0"/>
              </w:rPr>
            </w:pPr>
            <w:proofErr w:type="spellStart"/>
            <w:r w:rsidRPr="00E808B0">
              <w:rPr>
                <w:noProof w:val="0"/>
              </w:rPr>
              <w:t>ReplacementOf</w:t>
            </w:r>
            <w:proofErr w:type="spellEnd"/>
          </w:p>
        </w:tc>
        <w:tc>
          <w:tcPr>
            <w:tcW w:w="6713" w:type="dxa"/>
          </w:tcPr>
          <w:p w14:paraId="48EE7BA5" w14:textId="77777777" w:rsidR="001A7BE9" w:rsidRPr="00E808B0" w:rsidRDefault="001A7BE9">
            <w:pPr>
              <w:pStyle w:val="TableEntry"/>
              <w:rPr>
                <w:noProof w:val="0"/>
              </w:rPr>
            </w:pPr>
            <w:r w:rsidRPr="00E808B0">
              <w:rPr>
                <w:noProof w:val="0"/>
              </w:rPr>
              <w:t>The relationship between the current Registration Event and other registration events which are being replaced by the current one.</w:t>
            </w:r>
          </w:p>
        </w:tc>
      </w:tr>
      <w:tr w:rsidR="001A7BE9" w:rsidRPr="00E808B0" w14:paraId="6840A0E4" w14:textId="77777777" w:rsidTr="003067F6">
        <w:trPr>
          <w:cantSplit/>
          <w:jc w:val="center"/>
        </w:trPr>
        <w:tc>
          <w:tcPr>
            <w:tcW w:w="3306" w:type="dxa"/>
          </w:tcPr>
          <w:p w14:paraId="261DD3E8"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375" w:anchor="ActRelationship-cls" w:history="1">
              <w:proofErr w:type="spellStart"/>
              <w:r w:rsidRPr="00E808B0">
                <w:rPr>
                  <w:noProof w:val="0"/>
                </w:rPr>
                <w:t>ActRelationship</w:t>
              </w:r>
              <w:proofErr w:type="spellEnd"/>
            </w:hyperlink>
            <w:r w:rsidRPr="00E808B0">
              <w:rPr>
                <w:noProof w:val="0"/>
              </w:rPr>
              <w:t> (</w:t>
            </w:r>
            <w:hyperlink r:id="rId376" w:anchor="dt-CS" w:history="1">
              <w:r w:rsidRPr="00E808B0">
                <w:rPr>
                  <w:noProof w:val="0"/>
                </w:rPr>
                <w:t>CS</w:t>
              </w:r>
            </w:hyperlink>
            <w:r w:rsidRPr="00E808B0">
              <w:rPr>
                <w:noProof w:val="0"/>
              </w:rPr>
              <w:t>) {CNE:</w:t>
            </w:r>
            <w:hyperlink r:id="rId377" w:anchor="C-0-T10317-S10337-C10338-cpt" w:history="1">
              <w:r w:rsidRPr="00E808B0">
                <w:rPr>
                  <w:noProof w:val="0"/>
                </w:rPr>
                <w:t>RPLC</w:t>
              </w:r>
            </w:hyperlink>
            <w:r w:rsidRPr="00E808B0">
              <w:rPr>
                <w:noProof w:val="0"/>
              </w:rPr>
              <w:t>, fixed value= "RPLC"}</w:t>
            </w:r>
          </w:p>
        </w:tc>
        <w:tc>
          <w:tcPr>
            <w:tcW w:w="6713" w:type="dxa"/>
          </w:tcPr>
          <w:p w14:paraId="61572C05" w14:textId="77777777" w:rsidR="001A7BE9" w:rsidRPr="00E808B0" w:rsidRDefault="001A7BE9">
            <w:pPr>
              <w:pStyle w:val="TableEntry"/>
              <w:rPr>
                <w:noProof w:val="0"/>
              </w:rPr>
            </w:pPr>
            <w:r w:rsidRPr="00E808B0">
              <w:rPr>
                <w:noProof w:val="0"/>
              </w:rPr>
              <w:t>Structural attribute; this is a “Replace” relationship</w:t>
            </w:r>
          </w:p>
        </w:tc>
      </w:tr>
      <w:tr w:rsidR="001A7BE9" w:rsidRPr="00E808B0" w14:paraId="7C8A664B" w14:textId="77777777" w:rsidTr="003067F6">
        <w:trPr>
          <w:cantSplit/>
          <w:jc w:val="center"/>
        </w:trPr>
        <w:tc>
          <w:tcPr>
            <w:tcW w:w="3306" w:type="dxa"/>
          </w:tcPr>
          <w:p w14:paraId="12694C4F" w14:textId="77777777" w:rsidR="001A7BE9" w:rsidRPr="00E808B0" w:rsidRDefault="001A7BE9">
            <w:pPr>
              <w:pStyle w:val="TableEntry"/>
              <w:rPr>
                <w:b/>
                <w:noProof w:val="0"/>
              </w:rPr>
            </w:pPr>
            <w:proofErr w:type="spellStart"/>
            <w:r w:rsidRPr="00E808B0">
              <w:rPr>
                <w:b/>
                <w:noProof w:val="0"/>
              </w:rPr>
              <w:t>PriorRegistration</w:t>
            </w:r>
            <w:proofErr w:type="spellEnd"/>
          </w:p>
        </w:tc>
        <w:tc>
          <w:tcPr>
            <w:tcW w:w="6713" w:type="dxa"/>
          </w:tcPr>
          <w:p w14:paraId="6CA12161" w14:textId="77777777" w:rsidR="001A7BE9" w:rsidRPr="00E808B0" w:rsidRDefault="001A7BE9">
            <w:pPr>
              <w:pStyle w:val="TableEntry"/>
              <w:rPr>
                <w:noProof w:val="0"/>
              </w:rPr>
            </w:pPr>
            <w:r w:rsidRPr="00E808B0">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E808B0" w14:paraId="6EBA7078" w14:textId="77777777" w:rsidTr="003067F6">
        <w:trPr>
          <w:cantSplit/>
          <w:jc w:val="center"/>
        </w:trPr>
        <w:tc>
          <w:tcPr>
            <w:tcW w:w="3306" w:type="dxa"/>
          </w:tcPr>
          <w:p w14:paraId="6483465A"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78" w:anchor="Act-cls" w:history="1">
              <w:r w:rsidRPr="00E808B0">
                <w:rPr>
                  <w:noProof w:val="0"/>
                </w:rPr>
                <w:t>Act</w:t>
              </w:r>
            </w:hyperlink>
            <w:r w:rsidRPr="00E808B0">
              <w:rPr>
                <w:noProof w:val="0"/>
              </w:rPr>
              <w:t> (</w:t>
            </w:r>
            <w:hyperlink r:id="rId379" w:anchor="dt-CS" w:history="1">
              <w:r w:rsidRPr="00E808B0">
                <w:rPr>
                  <w:noProof w:val="0"/>
                </w:rPr>
                <w:t>CS</w:t>
              </w:r>
            </w:hyperlink>
            <w:r w:rsidRPr="00E808B0">
              <w:rPr>
                <w:noProof w:val="0"/>
              </w:rPr>
              <w:t>) {CNE:</w:t>
            </w:r>
            <w:hyperlink r:id="rId380" w:anchor="C-0-T11527-S13856-C15932-cpt" w:history="1">
              <w:r w:rsidRPr="00E808B0">
                <w:rPr>
                  <w:noProof w:val="0"/>
                </w:rPr>
                <w:t>REG</w:t>
              </w:r>
            </w:hyperlink>
            <w:r w:rsidRPr="00E808B0">
              <w:rPr>
                <w:noProof w:val="0"/>
              </w:rPr>
              <w:t>, fixed value= "REG"}</w:t>
            </w:r>
          </w:p>
        </w:tc>
        <w:tc>
          <w:tcPr>
            <w:tcW w:w="6713" w:type="dxa"/>
          </w:tcPr>
          <w:p w14:paraId="1B2ED552"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1CF53413" w14:textId="77777777" w:rsidTr="003067F6">
        <w:trPr>
          <w:cantSplit/>
          <w:jc w:val="center"/>
        </w:trPr>
        <w:tc>
          <w:tcPr>
            <w:tcW w:w="3306" w:type="dxa"/>
          </w:tcPr>
          <w:p w14:paraId="0179A8F4"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381" w:anchor="Act-cls" w:history="1">
              <w:r w:rsidRPr="00E808B0">
                <w:rPr>
                  <w:noProof w:val="0"/>
                </w:rPr>
                <w:t>Act</w:t>
              </w:r>
            </w:hyperlink>
            <w:r w:rsidRPr="00E808B0">
              <w:rPr>
                <w:noProof w:val="0"/>
              </w:rPr>
              <w:t> (</w:t>
            </w:r>
            <w:hyperlink r:id="rId382" w:anchor="dt-CS" w:history="1">
              <w:r w:rsidRPr="00E808B0">
                <w:rPr>
                  <w:noProof w:val="0"/>
                </w:rPr>
                <w:t>CS</w:t>
              </w:r>
            </w:hyperlink>
            <w:r w:rsidRPr="00E808B0">
              <w:rPr>
                <w:noProof w:val="0"/>
              </w:rPr>
              <w:t>) {CNE:</w:t>
            </w:r>
            <w:hyperlink r:id="rId383" w:anchor="C-0-T10196-A10197-C10201-cpt" w:history="1">
              <w:r w:rsidRPr="00E808B0">
                <w:rPr>
                  <w:noProof w:val="0"/>
                </w:rPr>
                <w:t>EVN</w:t>
              </w:r>
            </w:hyperlink>
            <w:r w:rsidRPr="00E808B0">
              <w:rPr>
                <w:noProof w:val="0"/>
              </w:rPr>
              <w:t>, fixed value= "EVN"}</w:t>
            </w:r>
          </w:p>
        </w:tc>
        <w:tc>
          <w:tcPr>
            <w:tcW w:w="6713" w:type="dxa"/>
          </w:tcPr>
          <w:p w14:paraId="335347C6"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0C7D3802" w14:textId="77777777" w:rsidTr="003067F6">
        <w:trPr>
          <w:cantSplit/>
          <w:jc w:val="center"/>
        </w:trPr>
        <w:tc>
          <w:tcPr>
            <w:tcW w:w="3306" w:type="dxa"/>
          </w:tcPr>
          <w:p w14:paraId="05DB8447" w14:textId="77777777" w:rsidR="001A7BE9" w:rsidRPr="00E808B0" w:rsidRDefault="001A7BE9">
            <w:pPr>
              <w:pStyle w:val="TableEntry"/>
              <w:rPr>
                <w:noProof w:val="0"/>
              </w:rPr>
            </w:pPr>
            <w:r w:rsidRPr="00E808B0">
              <w:rPr>
                <w:noProof w:val="0"/>
              </w:rPr>
              <w:t>id [0..*]</w:t>
            </w:r>
            <w:r w:rsidRPr="00E808B0">
              <w:rPr>
                <w:noProof w:val="0"/>
              </w:rPr>
              <w:br/>
            </w:r>
            <w:hyperlink r:id="rId384" w:anchor="Act-cls" w:history="1">
              <w:r w:rsidRPr="00E808B0">
                <w:rPr>
                  <w:noProof w:val="0"/>
                </w:rPr>
                <w:t>Act</w:t>
              </w:r>
            </w:hyperlink>
            <w:r w:rsidRPr="00E808B0">
              <w:rPr>
                <w:noProof w:val="0"/>
              </w:rPr>
              <w:t> (</w:t>
            </w:r>
            <w:hyperlink r:id="rId385" w:anchor="dt-SET" w:history="1">
              <w:r w:rsidRPr="00E808B0">
                <w:rPr>
                  <w:noProof w:val="0"/>
                </w:rPr>
                <w:t>SET</w:t>
              </w:r>
            </w:hyperlink>
            <w:r w:rsidRPr="00E808B0">
              <w:rPr>
                <w:noProof w:val="0"/>
              </w:rPr>
              <w:t>&lt;</w:t>
            </w:r>
            <w:hyperlink r:id="rId386" w:anchor="dt-II" w:history="1">
              <w:r w:rsidRPr="00E808B0">
                <w:rPr>
                  <w:noProof w:val="0"/>
                </w:rPr>
                <w:t>II</w:t>
              </w:r>
            </w:hyperlink>
            <w:r w:rsidRPr="00E808B0">
              <w:rPr>
                <w:noProof w:val="0"/>
              </w:rPr>
              <w:t>&gt;)</w:t>
            </w:r>
          </w:p>
        </w:tc>
        <w:tc>
          <w:tcPr>
            <w:tcW w:w="6713" w:type="dxa"/>
          </w:tcPr>
          <w:p w14:paraId="516E3893" w14:textId="77777777" w:rsidR="001A7BE9" w:rsidRPr="00E808B0" w:rsidRDefault="001A7BE9">
            <w:pPr>
              <w:pStyle w:val="TableEntry"/>
              <w:rPr>
                <w:noProof w:val="0"/>
              </w:rPr>
            </w:pPr>
            <w:r w:rsidRPr="00E808B0">
              <w:rPr>
                <w:noProof w:val="0"/>
              </w:rPr>
              <w:t>Optional prior registration event identifier(s).</w:t>
            </w:r>
          </w:p>
        </w:tc>
      </w:tr>
      <w:tr w:rsidR="001A7BE9" w:rsidRPr="00E808B0" w14:paraId="4029D369" w14:textId="77777777" w:rsidTr="003067F6">
        <w:trPr>
          <w:cantSplit/>
          <w:jc w:val="center"/>
        </w:trPr>
        <w:tc>
          <w:tcPr>
            <w:tcW w:w="3306" w:type="dxa"/>
          </w:tcPr>
          <w:p w14:paraId="3ADA635E"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(M)</w:t>
            </w:r>
            <w:r w:rsidRPr="00E808B0">
              <w:rPr>
                <w:noProof w:val="0"/>
              </w:rPr>
              <w:br/>
            </w:r>
            <w:hyperlink r:id="rId387" w:anchor="Act-cls" w:history="1">
              <w:r w:rsidRPr="00E808B0">
                <w:rPr>
                  <w:noProof w:val="0"/>
                </w:rPr>
                <w:t>Act</w:t>
              </w:r>
            </w:hyperlink>
            <w:r w:rsidRPr="00E808B0">
              <w:rPr>
                <w:noProof w:val="0"/>
              </w:rPr>
              <w:t> (</w:t>
            </w:r>
            <w:hyperlink r:id="rId388" w:anchor="dt-CS" w:history="1">
              <w:r w:rsidRPr="00E808B0">
                <w:rPr>
                  <w:noProof w:val="0"/>
                </w:rPr>
                <w:t>CS</w:t>
              </w:r>
            </w:hyperlink>
            <w:r w:rsidRPr="00E808B0">
              <w:rPr>
                <w:noProof w:val="0"/>
              </w:rPr>
              <w:t>) {</w:t>
            </w:r>
            <w:proofErr w:type="spellStart"/>
            <w:r w:rsidRPr="00E808B0">
              <w:rPr>
                <w:noProof w:val="0"/>
              </w:rPr>
              <w:t>CNE:</w:t>
            </w:r>
            <w:hyperlink r:id="rId389" w:anchor="ActStatus" w:history="1">
              <w:r w:rsidRPr="00E808B0">
                <w:rPr>
                  <w:noProof w:val="0"/>
                </w:rPr>
                <w:t>ActStatus</w:t>
              </w:r>
              <w:proofErr w:type="spellEnd"/>
            </w:hyperlink>
            <w:r w:rsidRPr="00E808B0">
              <w:rPr>
                <w:noProof w:val="0"/>
              </w:rPr>
              <w:t>, default= "obsolete"}</w:t>
            </w:r>
          </w:p>
        </w:tc>
        <w:tc>
          <w:tcPr>
            <w:tcW w:w="6713" w:type="dxa"/>
          </w:tcPr>
          <w:p w14:paraId="6722E14A" w14:textId="77777777" w:rsidR="001A7BE9" w:rsidRPr="00E808B0" w:rsidRDefault="001A7BE9">
            <w:pPr>
              <w:pStyle w:val="TableEntry"/>
              <w:rPr>
                <w:noProof w:val="0"/>
              </w:rPr>
            </w:pPr>
            <w:r w:rsidRPr="00E808B0">
              <w:rPr>
                <w:noProof w:val="0"/>
              </w:rPr>
              <w:t>The status of the registration event. The default is “obsolete”.</w:t>
            </w:r>
          </w:p>
        </w:tc>
      </w:tr>
      <w:tr w:rsidR="001A7BE9" w:rsidRPr="00E808B0" w14:paraId="7D22BE34" w14:textId="77777777" w:rsidTr="003067F6">
        <w:trPr>
          <w:cantSplit/>
          <w:jc w:val="center"/>
        </w:trPr>
        <w:tc>
          <w:tcPr>
            <w:tcW w:w="3306" w:type="dxa"/>
          </w:tcPr>
          <w:p w14:paraId="1FA042D5" w14:textId="77777777" w:rsidR="001A7BE9" w:rsidRPr="00E808B0" w:rsidRDefault="001A7BE9">
            <w:pPr>
              <w:pStyle w:val="TableEntry"/>
              <w:rPr>
                <w:b/>
                <w:noProof w:val="0"/>
              </w:rPr>
            </w:pPr>
            <w:proofErr w:type="spellStart"/>
            <w:r w:rsidRPr="00E808B0">
              <w:rPr>
                <w:b/>
                <w:noProof w:val="0"/>
              </w:rPr>
              <w:t>PriorRegisteredRole</w:t>
            </w:r>
            <w:proofErr w:type="spellEnd"/>
          </w:p>
        </w:tc>
        <w:tc>
          <w:tcPr>
            <w:tcW w:w="6713" w:type="dxa"/>
          </w:tcPr>
          <w:p w14:paraId="62309721" w14:textId="77777777" w:rsidR="001A7BE9" w:rsidRPr="00E808B0" w:rsidRDefault="001A7BE9">
            <w:pPr>
              <w:pStyle w:val="TableEntry"/>
              <w:rPr>
                <w:noProof w:val="0"/>
              </w:rPr>
            </w:pPr>
            <w:r w:rsidRPr="00E808B0">
              <w:rPr>
                <w:noProof w:val="0"/>
              </w:rPr>
              <w:t>The role subject of the prior registration.</w:t>
            </w:r>
          </w:p>
        </w:tc>
      </w:tr>
      <w:tr w:rsidR="001A7BE9" w:rsidRPr="00E808B0" w14:paraId="4FF39CBF" w14:textId="77777777" w:rsidTr="003067F6">
        <w:trPr>
          <w:cantSplit/>
          <w:jc w:val="center"/>
        </w:trPr>
        <w:tc>
          <w:tcPr>
            <w:tcW w:w="3306" w:type="dxa"/>
          </w:tcPr>
          <w:p w14:paraId="38E7BC57"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390" w:anchor="Act-cls" w:history="1">
              <w:r w:rsidRPr="00E808B0">
                <w:rPr>
                  <w:noProof w:val="0"/>
                </w:rPr>
                <w:t>Act</w:t>
              </w:r>
            </w:hyperlink>
            <w:r w:rsidRPr="00E808B0">
              <w:rPr>
                <w:noProof w:val="0"/>
              </w:rPr>
              <w:t> (</w:t>
            </w:r>
            <w:hyperlink r:id="rId391" w:anchor="dt-CS" w:history="1">
              <w:r w:rsidRPr="00E808B0">
                <w:rPr>
                  <w:noProof w:val="0"/>
                </w:rPr>
                <w:t>CS</w:t>
              </w:r>
            </w:hyperlink>
            <w:r w:rsidRPr="00E808B0">
              <w:rPr>
                <w:noProof w:val="0"/>
              </w:rPr>
              <w:t>) {CNE:ROL, fixed value= "ROL"}</w:t>
            </w:r>
          </w:p>
        </w:tc>
        <w:tc>
          <w:tcPr>
            <w:tcW w:w="6713" w:type="dxa"/>
          </w:tcPr>
          <w:p w14:paraId="2D311B5D" w14:textId="77777777" w:rsidR="001A7BE9" w:rsidRPr="00E808B0" w:rsidRDefault="001A7BE9">
            <w:pPr>
              <w:pStyle w:val="TableEntry"/>
              <w:rPr>
                <w:noProof w:val="0"/>
              </w:rPr>
            </w:pPr>
            <w:r w:rsidRPr="00E808B0">
              <w:rPr>
                <w:noProof w:val="0"/>
              </w:rPr>
              <w:t>Structural attribute; this class is a role</w:t>
            </w:r>
          </w:p>
        </w:tc>
      </w:tr>
      <w:tr w:rsidR="001A7BE9" w:rsidRPr="00E808B0" w14:paraId="367171E1" w14:textId="77777777" w:rsidTr="003067F6">
        <w:trPr>
          <w:cantSplit/>
          <w:jc w:val="center"/>
        </w:trPr>
        <w:tc>
          <w:tcPr>
            <w:tcW w:w="3306" w:type="dxa"/>
          </w:tcPr>
          <w:p w14:paraId="4FD11CAF" w14:textId="3C46EF46" w:rsidR="001A7BE9" w:rsidRPr="00E808B0" w:rsidRDefault="001A7BE9">
            <w:pPr>
              <w:pStyle w:val="TableEntry"/>
              <w:rPr>
                <w:noProof w:val="0"/>
              </w:rPr>
            </w:pPr>
            <w:r w:rsidRPr="00E808B0">
              <w:rPr>
                <w:noProof w:val="0"/>
              </w:rPr>
              <w:t>id [</w:t>
            </w:r>
            <w:proofErr w:type="gramStart"/>
            <w:r w:rsidRPr="00E808B0">
              <w:rPr>
                <w:noProof w:val="0"/>
              </w:rPr>
              <w:t>1..</w:t>
            </w:r>
            <w:proofErr w:type="gramEnd"/>
            <w:r w:rsidRPr="00E808B0">
              <w:rPr>
                <w:noProof w:val="0"/>
              </w:rPr>
              <w:t xml:space="preserve">*] (M) </w:t>
            </w:r>
            <w:r w:rsidRPr="00E808B0">
              <w:rPr>
                <w:noProof w:val="0"/>
              </w:rPr>
              <w:br/>
              <w:t xml:space="preserve">Role (SET&lt;II&gt;) </w:t>
            </w:r>
          </w:p>
        </w:tc>
        <w:tc>
          <w:tcPr>
            <w:tcW w:w="6713" w:type="dxa"/>
          </w:tcPr>
          <w:p w14:paraId="2446427D" w14:textId="77777777" w:rsidR="001A7BE9" w:rsidRPr="00E808B0" w:rsidRDefault="001A7BE9">
            <w:pPr>
              <w:pStyle w:val="TableEntry"/>
              <w:rPr>
                <w:noProof w:val="0"/>
              </w:rPr>
            </w:pPr>
            <w:r w:rsidRPr="00E808B0">
              <w:rPr>
                <w:noProof w:val="0"/>
              </w:rPr>
              <w:t xml:space="preserve">Identifiers of the role subject of the prior registration. Usually contains the merged ID of a patient after duplicate resolution. </w:t>
            </w:r>
          </w:p>
        </w:tc>
      </w:tr>
      <w:tr w:rsidR="001A7BE9" w:rsidRPr="00E808B0" w14:paraId="2334385E" w14:textId="77777777" w:rsidTr="003067F6">
        <w:trPr>
          <w:cantSplit/>
          <w:jc w:val="center"/>
        </w:trPr>
        <w:tc>
          <w:tcPr>
            <w:tcW w:w="3306" w:type="dxa"/>
          </w:tcPr>
          <w:p w14:paraId="392A8E9E" w14:textId="77777777" w:rsidR="001A7BE9" w:rsidRPr="00E808B0" w:rsidRDefault="001A7BE9">
            <w:pPr>
              <w:pStyle w:val="TableEntry"/>
              <w:rPr>
                <w:b/>
                <w:noProof w:val="0"/>
              </w:rPr>
            </w:pPr>
            <w:proofErr w:type="spellStart"/>
            <w:r w:rsidRPr="00E808B0">
              <w:rPr>
                <w:b/>
                <w:noProof w:val="0"/>
              </w:rPr>
              <w:t>QueryAck</w:t>
            </w:r>
            <w:proofErr w:type="spellEnd"/>
          </w:p>
        </w:tc>
        <w:tc>
          <w:tcPr>
            <w:tcW w:w="6713" w:type="dxa"/>
          </w:tcPr>
          <w:p w14:paraId="30AE20FC" w14:textId="77777777" w:rsidR="001A7BE9" w:rsidRPr="00E808B0" w:rsidRDefault="001A7BE9">
            <w:pPr>
              <w:pStyle w:val="TableEntry"/>
              <w:rPr>
                <w:noProof w:val="0"/>
              </w:rPr>
            </w:pPr>
            <w:r w:rsidRPr="00E808B0">
              <w:rPr>
                <w:noProof w:val="0"/>
              </w:rPr>
              <w:t>Information about the query to which this message is a response</w:t>
            </w:r>
          </w:p>
        </w:tc>
      </w:tr>
      <w:tr w:rsidR="001A7BE9" w:rsidRPr="00E808B0" w14:paraId="35C7C8F3" w14:textId="77777777" w:rsidTr="003067F6">
        <w:trPr>
          <w:cantSplit/>
          <w:jc w:val="center"/>
        </w:trPr>
        <w:tc>
          <w:tcPr>
            <w:tcW w:w="3306" w:type="dxa"/>
          </w:tcPr>
          <w:p w14:paraId="2563394E" w14:textId="77777777" w:rsidR="001A7BE9" w:rsidRPr="00E808B0" w:rsidRDefault="001A7BE9">
            <w:pPr>
              <w:pStyle w:val="TableEntry"/>
              <w:rPr>
                <w:noProof w:val="0"/>
              </w:rPr>
            </w:pPr>
            <w:proofErr w:type="spellStart"/>
            <w:r w:rsidRPr="00E808B0">
              <w:rPr>
                <w:noProof w:val="0"/>
              </w:rPr>
              <w:t>queryId</w:t>
            </w:r>
            <w:proofErr w:type="spellEnd"/>
            <w:r w:rsidRPr="00E808B0">
              <w:rPr>
                <w:noProof w:val="0"/>
              </w:rPr>
              <w:t xml:space="preserve"> [1..1] (R)</w:t>
            </w:r>
            <w:r w:rsidRPr="00E808B0">
              <w:rPr>
                <w:noProof w:val="0"/>
              </w:rPr>
              <w:br/>
            </w:r>
            <w:hyperlink r:id="rId392" w:anchor="Act-cls" w:history="1">
              <w:proofErr w:type="spellStart"/>
              <w:r w:rsidRPr="00E808B0">
                <w:rPr>
                  <w:noProof w:val="0"/>
                </w:rPr>
                <w:t>QueryEvent</w:t>
              </w:r>
              <w:proofErr w:type="spellEnd"/>
            </w:hyperlink>
            <w:r w:rsidRPr="00E808B0">
              <w:rPr>
                <w:noProof w:val="0"/>
              </w:rPr>
              <w:t> (</w:t>
            </w:r>
            <w:hyperlink r:id="rId393" w:anchor="dt-CS" w:history="1">
              <w:r w:rsidRPr="00E808B0">
                <w:rPr>
                  <w:noProof w:val="0"/>
                </w:rPr>
                <w:t>II</w:t>
              </w:r>
            </w:hyperlink>
            <w:r w:rsidRPr="00E808B0">
              <w:rPr>
                <w:noProof w:val="0"/>
              </w:rPr>
              <w:t>)</w:t>
            </w:r>
          </w:p>
        </w:tc>
        <w:tc>
          <w:tcPr>
            <w:tcW w:w="6713" w:type="dxa"/>
          </w:tcPr>
          <w:p w14:paraId="6A9A1FED" w14:textId="77777777" w:rsidR="001A7BE9" w:rsidRPr="00E808B0" w:rsidRDefault="001A7BE9">
            <w:pPr>
              <w:pStyle w:val="TableEntry"/>
              <w:rPr>
                <w:noProof w:val="0"/>
              </w:rPr>
            </w:pPr>
            <w:r w:rsidRPr="00E808B0">
              <w:rPr>
                <w:noProof w:val="0"/>
              </w:rPr>
              <w:t>The query ID to which this message is a response.</w:t>
            </w:r>
          </w:p>
        </w:tc>
      </w:tr>
      <w:tr w:rsidR="001A7BE9" w:rsidRPr="00E808B0" w14:paraId="1FCE2C91" w14:textId="77777777" w:rsidTr="003067F6">
        <w:trPr>
          <w:cantSplit/>
          <w:jc w:val="center"/>
        </w:trPr>
        <w:tc>
          <w:tcPr>
            <w:tcW w:w="3306" w:type="dxa"/>
          </w:tcPr>
          <w:p w14:paraId="4C74E3CD"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(R)</w:t>
            </w:r>
            <w:r w:rsidRPr="00E808B0">
              <w:rPr>
                <w:noProof w:val="0"/>
              </w:rPr>
              <w:br/>
            </w:r>
            <w:hyperlink r:id="rId394" w:anchor="Act-cls" w:history="1">
              <w:proofErr w:type="spellStart"/>
              <w:r w:rsidRPr="00E808B0">
                <w:rPr>
                  <w:noProof w:val="0"/>
                </w:rPr>
                <w:t>QueryEvent</w:t>
              </w:r>
              <w:proofErr w:type="spellEnd"/>
            </w:hyperlink>
            <w:r w:rsidRPr="00E808B0">
              <w:rPr>
                <w:noProof w:val="0"/>
              </w:rPr>
              <w:t> (</w:t>
            </w:r>
            <w:hyperlink r:id="rId395" w:anchor="dt-CS" w:history="1">
              <w:r w:rsidRPr="00E808B0">
                <w:rPr>
                  <w:noProof w:val="0"/>
                </w:rPr>
                <w:t>CS</w:t>
              </w:r>
            </w:hyperlink>
            <w:r w:rsidRPr="00E808B0">
              <w:rPr>
                <w:noProof w:val="0"/>
              </w:rPr>
              <w:t>) {</w:t>
            </w:r>
            <w:proofErr w:type="spellStart"/>
            <w:r w:rsidRPr="00E808B0">
              <w:rPr>
                <w:noProof w:val="0"/>
              </w:rPr>
              <w:t>CNE:QueryStatusCode</w:t>
            </w:r>
            <w:proofErr w:type="spellEnd"/>
            <w:r w:rsidRPr="00E808B0">
              <w:rPr>
                <w:noProof w:val="0"/>
              </w:rPr>
              <w:t>, default= "</w:t>
            </w:r>
            <w:proofErr w:type="spellStart"/>
            <w:r w:rsidRPr="00E808B0">
              <w:rPr>
                <w:noProof w:val="0"/>
              </w:rPr>
              <w:t>deliveredResponse</w:t>
            </w:r>
            <w:proofErr w:type="spellEnd"/>
            <w:r w:rsidRPr="00E808B0">
              <w:rPr>
                <w:noProof w:val="0"/>
              </w:rPr>
              <w:t>"}</w:t>
            </w:r>
          </w:p>
        </w:tc>
        <w:tc>
          <w:tcPr>
            <w:tcW w:w="6713" w:type="dxa"/>
          </w:tcPr>
          <w:p w14:paraId="3B53FAED" w14:textId="77777777" w:rsidR="001A7BE9" w:rsidRPr="00E808B0" w:rsidRDefault="001A7BE9">
            <w:pPr>
              <w:pStyle w:val="TableEntry"/>
              <w:rPr>
                <w:noProof w:val="0"/>
              </w:rPr>
            </w:pPr>
            <w:r w:rsidRPr="00E808B0">
              <w:rPr>
                <w:noProof w:val="0"/>
              </w:rPr>
              <w:t>The status of the query event. The default is “</w:t>
            </w:r>
            <w:proofErr w:type="spellStart"/>
            <w:r w:rsidRPr="00E808B0">
              <w:rPr>
                <w:noProof w:val="0"/>
              </w:rPr>
              <w:t>deliveredResponse</w:t>
            </w:r>
            <w:proofErr w:type="spellEnd"/>
            <w:r w:rsidRPr="00E808B0">
              <w:rPr>
                <w:noProof w:val="0"/>
              </w:rPr>
              <w:t>”. Possible values are "aborted", "executing", "new", "</w:t>
            </w:r>
            <w:proofErr w:type="spellStart"/>
            <w:r w:rsidRPr="00E808B0">
              <w:rPr>
                <w:noProof w:val="0"/>
              </w:rPr>
              <w:t>waitContinuedQueryResponse</w:t>
            </w:r>
            <w:proofErr w:type="spellEnd"/>
            <w:r w:rsidRPr="00E808B0">
              <w:rPr>
                <w:noProof w:val="0"/>
              </w:rPr>
              <w:t>"</w:t>
            </w:r>
          </w:p>
        </w:tc>
      </w:tr>
      <w:tr w:rsidR="001A7BE9" w:rsidRPr="00E808B0" w14:paraId="390D922A" w14:textId="77777777" w:rsidTr="003067F6">
        <w:trPr>
          <w:cantSplit/>
          <w:jc w:val="center"/>
        </w:trPr>
        <w:tc>
          <w:tcPr>
            <w:tcW w:w="3306" w:type="dxa"/>
          </w:tcPr>
          <w:p w14:paraId="439081AE" w14:textId="77777777" w:rsidR="001A7BE9" w:rsidRPr="00E808B0" w:rsidRDefault="001A7BE9">
            <w:pPr>
              <w:pStyle w:val="TableEntry"/>
              <w:rPr>
                <w:noProof w:val="0"/>
              </w:rPr>
            </w:pPr>
            <w:proofErr w:type="spellStart"/>
            <w:r w:rsidRPr="00E808B0">
              <w:rPr>
                <w:noProof w:val="0"/>
              </w:rPr>
              <w:t>queryResponseCode</w:t>
            </w:r>
            <w:proofErr w:type="spellEnd"/>
            <w:r w:rsidRPr="00E808B0">
              <w:rPr>
                <w:noProof w:val="0"/>
              </w:rPr>
              <w:t xml:space="preserve"> [1..1] (M)</w:t>
            </w:r>
            <w:r w:rsidRPr="00E808B0">
              <w:rPr>
                <w:noProof w:val="0"/>
              </w:rPr>
              <w:br/>
            </w:r>
            <w:hyperlink r:id="rId396" w:anchor="Act-cls" w:history="1">
              <w:proofErr w:type="spellStart"/>
              <w:r w:rsidRPr="00E808B0">
                <w:rPr>
                  <w:noProof w:val="0"/>
                </w:rPr>
                <w:t>QueryAck</w:t>
              </w:r>
              <w:proofErr w:type="spellEnd"/>
            </w:hyperlink>
            <w:r w:rsidRPr="00E808B0">
              <w:rPr>
                <w:noProof w:val="0"/>
              </w:rPr>
              <w:t> (</w:t>
            </w:r>
            <w:hyperlink r:id="rId397" w:anchor="dt-CS" w:history="1">
              <w:r w:rsidRPr="00E808B0">
                <w:rPr>
                  <w:noProof w:val="0"/>
                </w:rPr>
                <w:t>CS</w:t>
              </w:r>
            </w:hyperlink>
            <w:r w:rsidRPr="00E808B0">
              <w:rPr>
                <w:noProof w:val="0"/>
              </w:rPr>
              <w:t>) {</w:t>
            </w:r>
            <w:proofErr w:type="spellStart"/>
            <w:r w:rsidRPr="00E808B0">
              <w:rPr>
                <w:noProof w:val="0"/>
              </w:rPr>
              <w:t>CNE:QueryResponse</w:t>
            </w:r>
            <w:proofErr w:type="spellEnd"/>
            <w:r w:rsidRPr="00E808B0">
              <w:rPr>
                <w:noProof w:val="0"/>
              </w:rPr>
              <w:t>}</w:t>
            </w:r>
          </w:p>
        </w:tc>
        <w:tc>
          <w:tcPr>
            <w:tcW w:w="6713" w:type="dxa"/>
          </w:tcPr>
          <w:p w14:paraId="19CBC33C" w14:textId="77777777" w:rsidR="001A7BE9" w:rsidRPr="00E808B0" w:rsidRDefault="001A7BE9">
            <w:pPr>
              <w:pStyle w:val="TableEntry"/>
              <w:rPr>
                <w:noProof w:val="0"/>
              </w:rPr>
            </w:pPr>
            <w:r w:rsidRPr="00E808B0">
              <w:rPr>
                <w:noProof w:val="0"/>
              </w:rPr>
              <w:t>Code representing the content of the response. Possible values are AE (application error), OK (data found), NF (no data found), QE (query parameter error).</w:t>
            </w:r>
          </w:p>
        </w:tc>
      </w:tr>
      <w:tr w:rsidR="001A7BE9" w:rsidRPr="00E808B0" w14:paraId="52F2EFBB" w14:textId="77777777" w:rsidTr="003067F6">
        <w:trPr>
          <w:cantSplit/>
          <w:jc w:val="center"/>
        </w:trPr>
        <w:tc>
          <w:tcPr>
            <w:tcW w:w="3306" w:type="dxa"/>
          </w:tcPr>
          <w:p w14:paraId="58AD2608" w14:textId="77777777" w:rsidR="001A7BE9" w:rsidRPr="00E808B0" w:rsidRDefault="001A7BE9">
            <w:pPr>
              <w:pStyle w:val="TableEntry"/>
              <w:rPr>
                <w:noProof w:val="0"/>
              </w:rPr>
            </w:pPr>
            <w:proofErr w:type="spellStart"/>
            <w:r w:rsidRPr="00E808B0">
              <w:rPr>
                <w:noProof w:val="0"/>
              </w:rPr>
              <w:lastRenderedPageBreak/>
              <w:t>resultTotalQuantity</w:t>
            </w:r>
            <w:proofErr w:type="spellEnd"/>
            <w:r w:rsidRPr="00E808B0">
              <w:rPr>
                <w:noProof w:val="0"/>
              </w:rPr>
              <w:t xml:space="preserve"> [0..1]</w:t>
            </w:r>
            <w:r w:rsidRPr="00E808B0">
              <w:rPr>
                <w:noProof w:val="0"/>
              </w:rPr>
              <w:br/>
            </w:r>
            <w:hyperlink r:id="rId398" w:anchor="Act-cls" w:history="1">
              <w:proofErr w:type="spellStart"/>
              <w:r w:rsidRPr="00E808B0">
                <w:rPr>
                  <w:noProof w:val="0"/>
                </w:rPr>
                <w:t>QueryAck</w:t>
              </w:r>
              <w:proofErr w:type="spellEnd"/>
            </w:hyperlink>
            <w:r w:rsidRPr="00E808B0">
              <w:rPr>
                <w:noProof w:val="0"/>
              </w:rPr>
              <w:t> (INT)</w:t>
            </w:r>
          </w:p>
        </w:tc>
        <w:tc>
          <w:tcPr>
            <w:tcW w:w="6713" w:type="dxa"/>
          </w:tcPr>
          <w:p w14:paraId="0598D368" w14:textId="77777777" w:rsidR="001A7BE9" w:rsidRPr="00E808B0" w:rsidRDefault="001A7BE9">
            <w:pPr>
              <w:pStyle w:val="TableEntry"/>
              <w:rPr>
                <w:noProof w:val="0"/>
              </w:rPr>
            </w:pPr>
            <w:r w:rsidRPr="00E808B0">
              <w:rPr>
                <w:noProof w:val="0"/>
              </w:rPr>
              <w:t>Total number of results found.</w:t>
            </w:r>
          </w:p>
        </w:tc>
      </w:tr>
      <w:tr w:rsidR="001A7BE9" w:rsidRPr="00E808B0" w14:paraId="47EF4B78" w14:textId="77777777" w:rsidTr="003067F6">
        <w:trPr>
          <w:cantSplit/>
          <w:jc w:val="center"/>
        </w:trPr>
        <w:tc>
          <w:tcPr>
            <w:tcW w:w="3306" w:type="dxa"/>
          </w:tcPr>
          <w:p w14:paraId="4CE3C68E" w14:textId="77777777" w:rsidR="001A7BE9" w:rsidRPr="00E808B0" w:rsidRDefault="001A7BE9">
            <w:pPr>
              <w:pStyle w:val="TableEntry"/>
              <w:rPr>
                <w:noProof w:val="0"/>
              </w:rPr>
            </w:pPr>
            <w:proofErr w:type="spellStart"/>
            <w:r w:rsidRPr="00E808B0">
              <w:rPr>
                <w:noProof w:val="0"/>
              </w:rPr>
              <w:t>resultCurrentQuantity</w:t>
            </w:r>
            <w:proofErr w:type="spellEnd"/>
            <w:r w:rsidRPr="00E808B0">
              <w:rPr>
                <w:noProof w:val="0"/>
              </w:rPr>
              <w:t xml:space="preserve"> [0..1]</w:t>
            </w:r>
            <w:r w:rsidRPr="00E808B0">
              <w:rPr>
                <w:noProof w:val="0"/>
              </w:rPr>
              <w:br/>
            </w:r>
            <w:hyperlink r:id="rId399" w:anchor="Act-cls" w:history="1">
              <w:proofErr w:type="spellStart"/>
              <w:r w:rsidRPr="00E808B0">
                <w:rPr>
                  <w:noProof w:val="0"/>
                </w:rPr>
                <w:t>QueryAck</w:t>
              </w:r>
              <w:proofErr w:type="spellEnd"/>
            </w:hyperlink>
            <w:r w:rsidRPr="00E808B0">
              <w:rPr>
                <w:noProof w:val="0"/>
              </w:rPr>
              <w:t> (INT)</w:t>
            </w:r>
          </w:p>
        </w:tc>
        <w:tc>
          <w:tcPr>
            <w:tcW w:w="6713" w:type="dxa"/>
          </w:tcPr>
          <w:p w14:paraId="59450575" w14:textId="77777777" w:rsidR="001A7BE9" w:rsidRPr="00E808B0" w:rsidRDefault="001A7BE9">
            <w:pPr>
              <w:pStyle w:val="TableEntry"/>
              <w:rPr>
                <w:noProof w:val="0"/>
              </w:rPr>
            </w:pPr>
            <w:r w:rsidRPr="00E808B0">
              <w:rPr>
                <w:noProof w:val="0"/>
              </w:rPr>
              <w:t>The number of results in this message.</w:t>
            </w:r>
          </w:p>
        </w:tc>
      </w:tr>
      <w:tr w:rsidR="001A7BE9" w:rsidRPr="00E808B0" w14:paraId="357ADD9C" w14:textId="77777777" w:rsidTr="003067F6">
        <w:trPr>
          <w:cantSplit/>
          <w:jc w:val="center"/>
        </w:trPr>
        <w:tc>
          <w:tcPr>
            <w:tcW w:w="3306" w:type="dxa"/>
          </w:tcPr>
          <w:p w14:paraId="422F1EFF" w14:textId="77777777" w:rsidR="001A7BE9" w:rsidRPr="00E808B0" w:rsidRDefault="001A7BE9">
            <w:pPr>
              <w:pStyle w:val="TableEntry"/>
              <w:rPr>
                <w:noProof w:val="0"/>
              </w:rPr>
            </w:pPr>
            <w:proofErr w:type="spellStart"/>
            <w:r w:rsidRPr="00E808B0">
              <w:rPr>
                <w:noProof w:val="0"/>
              </w:rPr>
              <w:t>resultRemainingQuantity</w:t>
            </w:r>
            <w:proofErr w:type="spellEnd"/>
            <w:r w:rsidRPr="00E808B0">
              <w:rPr>
                <w:noProof w:val="0"/>
              </w:rPr>
              <w:t xml:space="preserve"> [0..1]</w:t>
            </w:r>
            <w:r w:rsidRPr="00E808B0">
              <w:rPr>
                <w:noProof w:val="0"/>
              </w:rPr>
              <w:br/>
            </w:r>
            <w:hyperlink r:id="rId400" w:anchor="Act-cls" w:history="1">
              <w:proofErr w:type="spellStart"/>
              <w:r w:rsidRPr="00E808B0">
                <w:rPr>
                  <w:noProof w:val="0"/>
                </w:rPr>
                <w:t>QueryAck</w:t>
              </w:r>
              <w:proofErr w:type="spellEnd"/>
            </w:hyperlink>
            <w:r w:rsidRPr="00E808B0">
              <w:rPr>
                <w:noProof w:val="0"/>
              </w:rPr>
              <w:t> (INT)</w:t>
            </w:r>
          </w:p>
        </w:tc>
        <w:tc>
          <w:tcPr>
            <w:tcW w:w="6713" w:type="dxa"/>
          </w:tcPr>
          <w:p w14:paraId="24C505C3" w14:textId="77777777" w:rsidR="001A7BE9" w:rsidRPr="00E808B0" w:rsidRDefault="001A7BE9">
            <w:pPr>
              <w:pStyle w:val="TableEntry"/>
              <w:rPr>
                <w:noProof w:val="0"/>
              </w:rPr>
            </w:pPr>
            <w:r w:rsidRPr="00E808B0">
              <w:rPr>
                <w:noProof w:val="0"/>
              </w:rPr>
              <w:t>The number of results not transmitted yet.</w:t>
            </w:r>
          </w:p>
        </w:tc>
      </w:tr>
      <w:tr w:rsidR="001A7BE9" w:rsidRPr="00E808B0" w14:paraId="28B83D94" w14:textId="77777777" w:rsidTr="003067F6">
        <w:trPr>
          <w:cantSplit/>
          <w:jc w:val="center"/>
        </w:trPr>
        <w:tc>
          <w:tcPr>
            <w:tcW w:w="3306" w:type="dxa"/>
          </w:tcPr>
          <w:p w14:paraId="4594865C" w14:textId="77777777" w:rsidR="001A7BE9" w:rsidRPr="00E808B0" w:rsidRDefault="001A7BE9">
            <w:pPr>
              <w:pStyle w:val="TableEntry"/>
              <w:rPr>
                <w:noProof w:val="0"/>
              </w:rPr>
            </w:pPr>
            <w:proofErr w:type="spellStart"/>
            <w:r w:rsidRPr="00E808B0">
              <w:rPr>
                <w:noProof w:val="0"/>
              </w:rPr>
              <w:t>queryByParameter</w:t>
            </w:r>
            <w:proofErr w:type="spellEnd"/>
          </w:p>
        </w:tc>
        <w:tc>
          <w:tcPr>
            <w:tcW w:w="6713" w:type="dxa"/>
          </w:tcPr>
          <w:p w14:paraId="6DF34558" w14:textId="77777777" w:rsidR="001A7BE9" w:rsidRPr="00E808B0" w:rsidRDefault="001A7BE9">
            <w:pPr>
              <w:pStyle w:val="TableEntry"/>
              <w:rPr>
                <w:noProof w:val="0"/>
              </w:rPr>
            </w:pPr>
            <w:r w:rsidRPr="00E808B0">
              <w:rPr>
                <w:noProof w:val="0"/>
              </w:rPr>
              <w:t xml:space="preserve">The stub to an optional copy of the Query </w:t>
            </w:r>
            <w:proofErr w:type="gramStart"/>
            <w:r w:rsidRPr="00E808B0">
              <w:rPr>
                <w:noProof w:val="0"/>
              </w:rPr>
              <w:t>By</w:t>
            </w:r>
            <w:proofErr w:type="gramEnd"/>
            <w:r w:rsidRPr="00E808B0">
              <w:rPr>
                <w:noProof w:val="0"/>
              </w:rPr>
              <w:t xml:space="preserve"> Parameter payload of the original query.</w:t>
            </w:r>
          </w:p>
        </w:tc>
      </w:tr>
    </w:tbl>
    <w:p w14:paraId="3F1F0CF0" w14:textId="77777777" w:rsidR="001A7BE9" w:rsidRPr="00E808B0" w:rsidRDefault="001A7BE9" w:rsidP="00F52C2B">
      <w:bookmarkStart w:id="514" w:name="_Toc169692808"/>
      <w:bookmarkStart w:id="515" w:name="_Toc269052484"/>
      <w:bookmarkStart w:id="516" w:name="_Toc301358515"/>
    </w:p>
    <w:p w14:paraId="2540398B" w14:textId="0286A2A4" w:rsidR="001A7BE9" w:rsidRPr="00E808B0" w:rsidRDefault="001A7BE9">
      <w:pPr>
        <w:pStyle w:val="AppendixHeading3"/>
        <w:rPr>
          <w:noProof w:val="0"/>
        </w:rPr>
      </w:pPr>
      <w:bookmarkStart w:id="517" w:name="_Toc518654921"/>
      <w:r w:rsidRPr="00E808B0">
        <w:rPr>
          <w:noProof w:val="0"/>
        </w:rPr>
        <w:t>O.2.3</w:t>
      </w:r>
      <w:r w:rsidRPr="00E808B0">
        <w:rPr>
          <w:noProof w:val="0"/>
        </w:rPr>
        <w:tab/>
        <w:t xml:space="preserve">Query Control Act Request: Query </w:t>
      </w:r>
      <w:proofErr w:type="gramStart"/>
      <w:r w:rsidRPr="00E808B0">
        <w:rPr>
          <w:noProof w:val="0"/>
        </w:rPr>
        <w:t>By</w:t>
      </w:r>
      <w:proofErr w:type="gramEnd"/>
      <w:r w:rsidRPr="00E808B0">
        <w:rPr>
          <w:noProof w:val="0"/>
        </w:rPr>
        <w:t xml:space="preserve"> Parameter Information Model (QUQI_MT021001IHE)</w:t>
      </w:r>
      <w:bookmarkEnd w:id="514"/>
      <w:bookmarkEnd w:id="515"/>
      <w:bookmarkEnd w:id="516"/>
      <w:bookmarkEnd w:id="517"/>
    </w:p>
    <w:p w14:paraId="2BEC419E"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Query Specification Control Act: Query </w:t>
      </w:r>
      <w:proofErr w:type="gramStart"/>
      <w:r w:rsidRPr="00E808B0">
        <w:rPr>
          <w:rStyle w:val="BodyTextChar1"/>
        </w:rPr>
        <w:t>By</w:t>
      </w:r>
      <w:proofErr w:type="gramEnd"/>
      <w:r w:rsidRPr="00E808B0">
        <w:rPr>
          <w:rStyle w:val="BodyTextChar1"/>
        </w:rPr>
        <w:t xml:space="preserve"> Parameter (QUQI_RM021000UV01) </w:t>
      </w:r>
      <w:r w:rsidRPr="00E808B0">
        <w:t>RMIM, which can be found on the HL7 V3 2008 Edition CD at: Edition2008/domains/</w:t>
      </w:r>
      <w:proofErr w:type="spellStart"/>
      <w:r w:rsidRPr="00E808B0">
        <w:t>uvqi</w:t>
      </w:r>
      <w:proofErr w:type="spellEnd"/>
      <w:r w:rsidRPr="00E808B0">
        <w:t>/editable/QUQI_RM021000UV.htm. The following restrictions were made on the original RMIM to arrive at the restricted model:</w:t>
      </w:r>
    </w:p>
    <w:p w14:paraId="219E261D" w14:textId="77777777" w:rsidR="001A7BE9" w:rsidRPr="00E808B0" w:rsidRDefault="001A7BE9" w:rsidP="007033A9">
      <w:pPr>
        <w:pStyle w:val="ListBullet2"/>
        <w:numPr>
          <w:ilvl w:val="0"/>
          <w:numId w:val="29"/>
        </w:numPr>
      </w:pPr>
      <w:r w:rsidRPr="00E808B0">
        <w:t>The following optional class attributes have been omitted:</w:t>
      </w:r>
    </w:p>
    <w:p w14:paraId="4B28E699" w14:textId="77777777" w:rsidR="001A7BE9" w:rsidRPr="00E808B0" w:rsidRDefault="001A7BE9" w:rsidP="007033A9">
      <w:pPr>
        <w:pStyle w:val="ListBullet3"/>
        <w:numPr>
          <w:ilvl w:val="0"/>
          <w:numId w:val="30"/>
        </w:numPr>
      </w:pPr>
      <w:proofErr w:type="spellStart"/>
      <w:r w:rsidRPr="00E808B0">
        <w:t>ControlActProcess.text</w:t>
      </w:r>
      <w:proofErr w:type="spellEnd"/>
    </w:p>
    <w:p w14:paraId="7B236108" w14:textId="77777777" w:rsidR="001A7BE9" w:rsidRPr="00E808B0" w:rsidRDefault="001A7BE9" w:rsidP="007033A9">
      <w:pPr>
        <w:pStyle w:val="ListBullet3"/>
        <w:numPr>
          <w:ilvl w:val="0"/>
          <w:numId w:val="30"/>
        </w:numPr>
      </w:pPr>
      <w:proofErr w:type="spellStart"/>
      <w:r w:rsidRPr="00E808B0">
        <w:t>ControlActProcess.priorityCode</w:t>
      </w:r>
      <w:proofErr w:type="spellEnd"/>
    </w:p>
    <w:p w14:paraId="174E6DDD" w14:textId="77777777" w:rsidR="001A7BE9" w:rsidRPr="00E808B0" w:rsidRDefault="001A7BE9" w:rsidP="007033A9">
      <w:pPr>
        <w:pStyle w:val="ListBullet3"/>
        <w:numPr>
          <w:ilvl w:val="0"/>
          <w:numId w:val="30"/>
        </w:numPr>
      </w:pPr>
      <w:proofErr w:type="spellStart"/>
      <w:r w:rsidRPr="00E808B0">
        <w:t>ControlActProcess.reasonCode</w:t>
      </w:r>
      <w:proofErr w:type="spellEnd"/>
    </w:p>
    <w:p w14:paraId="36D977CD" w14:textId="77777777" w:rsidR="001A7BE9" w:rsidRPr="00E808B0" w:rsidRDefault="001A7BE9" w:rsidP="007033A9">
      <w:pPr>
        <w:pStyle w:val="ListBullet2"/>
        <w:numPr>
          <w:ilvl w:val="0"/>
          <w:numId w:val="29"/>
        </w:numPr>
      </w:pPr>
      <w:r w:rsidRPr="00E808B0">
        <w:t xml:space="preserve">The following participations related to the </w:t>
      </w:r>
      <w:proofErr w:type="spellStart"/>
      <w:r w:rsidRPr="00E808B0">
        <w:t>ControlActProcess</w:t>
      </w:r>
      <w:proofErr w:type="spellEnd"/>
      <w:r w:rsidRPr="00E808B0">
        <w:t xml:space="preserve"> have been omitted:</w:t>
      </w:r>
    </w:p>
    <w:p w14:paraId="4FD5B602" w14:textId="77777777" w:rsidR="001A7BE9" w:rsidRPr="00E808B0" w:rsidRDefault="001A7BE9" w:rsidP="007033A9">
      <w:pPr>
        <w:pStyle w:val="ListBullet3"/>
        <w:numPr>
          <w:ilvl w:val="0"/>
          <w:numId w:val="30"/>
        </w:numPr>
      </w:pPr>
      <w:r w:rsidRPr="00E808B0">
        <w:t>overseer</w:t>
      </w:r>
    </w:p>
    <w:p w14:paraId="54B44FF4" w14:textId="77777777" w:rsidR="001A7BE9" w:rsidRPr="00E808B0" w:rsidRDefault="001A7BE9" w:rsidP="007033A9">
      <w:pPr>
        <w:pStyle w:val="ListBullet3"/>
        <w:numPr>
          <w:ilvl w:val="0"/>
          <w:numId w:val="30"/>
        </w:numPr>
      </w:pPr>
      <w:proofErr w:type="spellStart"/>
      <w:r w:rsidRPr="00E808B0">
        <w:t>dataEnterer</w:t>
      </w:r>
      <w:proofErr w:type="spellEnd"/>
    </w:p>
    <w:p w14:paraId="246C2CB1" w14:textId="77777777" w:rsidR="001A7BE9" w:rsidRPr="00E808B0" w:rsidRDefault="001A7BE9" w:rsidP="007033A9">
      <w:pPr>
        <w:pStyle w:val="ListBullet3"/>
        <w:numPr>
          <w:ilvl w:val="0"/>
          <w:numId w:val="30"/>
        </w:numPr>
      </w:pPr>
      <w:proofErr w:type="spellStart"/>
      <w:r w:rsidRPr="00E808B0">
        <w:t>informationRecipient</w:t>
      </w:r>
      <w:proofErr w:type="spellEnd"/>
    </w:p>
    <w:p w14:paraId="64FB4F1A" w14:textId="77777777" w:rsidR="001A7BE9" w:rsidRPr="00E808B0" w:rsidRDefault="001A7BE9" w:rsidP="007033A9">
      <w:pPr>
        <w:pStyle w:val="ListBullet2"/>
        <w:numPr>
          <w:ilvl w:val="0"/>
          <w:numId w:val="29"/>
        </w:numPr>
      </w:pPr>
      <w:r w:rsidRPr="00E808B0">
        <w:t xml:space="preserve">The </w:t>
      </w:r>
      <w:proofErr w:type="spellStart"/>
      <w:r w:rsidRPr="00E808B0">
        <w:t>reasonOf</w:t>
      </w:r>
      <w:proofErr w:type="spellEnd"/>
      <w:r w:rsidRPr="00E808B0">
        <w:t xml:space="preserve"> act relationship has been omitted</w:t>
      </w:r>
    </w:p>
    <w:p w14:paraId="18167941" w14:textId="77777777" w:rsidR="001A7BE9" w:rsidRPr="00E808B0" w:rsidRDefault="001A7BE9" w:rsidP="003067F6">
      <w:pPr>
        <w:pStyle w:val="BodyText"/>
      </w:pPr>
    </w:p>
    <w:p w14:paraId="3136802A" w14:textId="77777777" w:rsidR="001A7BE9" w:rsidRPr="00E808B0" w:rsidRDefault="00E71080">
      <w:pPr>
        <w:keepNext/>
      </w:pPr>
      <w:r w:rsidRPr="00E808B0">
        <w:rPr>
          <w:noProof/>
        </w:rPr>
        <w:lastRenderedPageBreak/>
        <w:drawing>
          <wp:inline distT="0" distB="0" distL="0" distR="0" wp14:anchorId="3157FE6D" wp14:editId="17C861F5">
            <wp:extent cx="5871845" cy="2841625"/>
            <wp:effectExtent l="0" t="0" r="0" b="0"/>
            <wp:docPr id="9" name="Picture 10" descr="QUQI_RM0210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QI_RM021000IHE"/>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5871845" cy="2841625"/>
                    </a:xfrm>
                    <a:prstGeom prst="rect">
                      <a:avLst/>
                    </a:prstGeom>
                    <a:noFill/>
                    <a:ln>
                      <a:noFill/>
                    </a:ln>
                  </pic:spPr>
                </pic:pic>
              </a:graphicData>
            </a:graphic>
          </wp:inline>
        </w:drawing>
      </w:r>
    </w:p>
    <w:p w14:paraId="12DFA506" w14:textId="77777777" w:rsidR="001A7BE9" w:rsidRPr="00E808B0" w:rsidRDefault="001A7BE9">
      <w:pPr>
        <w:pStyle w:val="FigureTitle"/>
        <w:rPr>
          <w:noProof w:val="0"/>
        </w:rPr>
      </w:pPr>
      <w:r w:rsidRPr="00E808B0">
        <w:rPr>
          <w:noProof w:val="0"/>
        </w:rPr>
        <w:t>Figure O.2.3-1: Message Information Model</w:t>
      </w:r>
    </w:p>
    <w:p w14:paraId="00B1389E" w14:textId="77777777" w:rsidR="001A7BE9" w:rsidRPr="00E808B0" w:rsidRDefault="001A7BE9" w:rsidP="003067F6">
      <w:pPr>
        <w:pStyle w:val="BodyText"/>
      </w:pPr>
      <w:r w:rsidRPr="00E808B0">
        <w:t>The attributes of this model are described in the following table.</w:t>
      </w:r>
    </w:p>
    <w:p w14:paraId="05564FBE" w14:textId="77777777" w:rsidR="001A7BE9" w:rsidRPr="00E808B0" w:rsidRDefault="001A7BE9">
      <w:pPr>
        <w:pStyle w:val="TableTitle"/>
        <w:rPr>
          <w:noProof w:val="0"/>
        </w:rPr>
      </w:pPr>
      <w:r w:rsidRPr="00E808B0">
        <w:rPr>
          <w:noProof w:val="0"/>
        </w:rPr>
        <w:t>Table O.2.3-1: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7"/>
        <w:gridCol w:w="6712"/>
      </w:tblGrid>
      <w:tr w:rsidR="001A7BE9" w:rsidRPr="00E808B0" w14:paraId="0E93728B" w14:textId="77777777">
        <w:trPr>
          <w:trHeight w:val="525"/>
          <w:tblHeader/>
          <w:jc w:val="center"/>
        </w:trPr>
        <w:tc>
          <w:tcPr>
            <w:tcW w:w="3307" w:type="dxa"/>
            <w:shd w:val="clear" w:color="auto" w:fill="D9D9D9"/>
          </w:tcPr>
          <w:p w14:paraId="5B3DF1BE" w14:textId="77777777" w:rsidR="001A7BE9" w:rsidRPr="00E808B0" w:rsidRDefault="001A7BE9">
            <w:pPr>
              <w:pStyle w:val="TableEntryHeader"/>
            </w:pPr>
            <w:r w:rsidRPr="00E808B0">
              <w:t>QUQI_HD021000IHE</w:t>
            </w:r>
            <w:r w:rsidRPr="00E808B0">
              <w:br/>
              <w:t xml:space="preserve">Query Control Act Request: </w:t>
            </w:r>
            <w:proofErr w:type="spellStart"/>
            <w:r w:rsidRPr="00E808B0">
              <w:t>QueryByParameter</w:t>
            </w:r>
            <w:proofErr w:type="spellEnd"/>
          </w:p>
        </w:tc>
        <w:tc>
          <w:tcPr>
            <w:tcW w:w="6712" w:type="dxa"/>
            <w:shd w:val="clear" w:color="auto" w:fill="D9D9D9"/>
          </w:tcPr>
          <w:p w14:paraId="726FF3AE" w14:textId="77777777" w:rsidR="001A7BE9" w:rsidRPr="00E808B0" w:rsidRDefault="001A7BE9">
            <w:pPr>
              <w:pStyle w:val="TableEntryHeader"/>
            </w:pPr>
            <w:r w:rsidRPr="00E808B0">
              <w:t>This HMD extract defines the control act wrapper used to send HL7 V3 query by parameter messages.</w:t>
            </w:r>
          </w:p>
          <w:p w14:paraId="4BE440B6" w14:textId="77777777" w:rsidR="001A7BE9" w:rsidRPr="00E808B0" w:rsidRDefault="001A7BE9">
            <w:pPr>
              <w:pStyle w:val="TableEntryHeader"/>
            </w:pPr>
            <w:r w:rsidRPr="00E808B0">
              <w:t>Derived from Figure O.2.3-1 (QUQI_RM021000IHE)</w:t>
            </w:r>
          </w:p>
        </w:tc>
      </w:tr>
      <w:tr w:rsidR="001A7BE9" w:rsidRPr="00E808B0" w14:paraId="06E235AD" w14:textId="77777777">
        <w:trPr>
          <w:jc w:val="center"/>
        </w:trPr>
        <w:tc>
          <w:tcPr>
            <w:tcW w:w="3307" w:type="dxa"/>
          </w:tcPr>
          <w:p w14:paraId="499DEB9A" w14:textId="77777777" w:rsidR="001A7BE9" w:rsidRPr="00E808B0" w:rsidRDefault="001A7BE9">
            <w:pPr>
              <w:pStyle w:val="TableEntry"/>
              <w:rPr>
                <w:b/>
                <w:noProof w:val="0"/>
              </w:rPr>
            </w:pPr>
            <w:r w:rsidRPr="00E808B0">
              <w:rPr>
                <w:b/>
                <w:noProof w:val="0"/>
              </w:rPr>
              <w:t>Control Act Process</w:t>
            </w:r>
          </w:p>
        </w:tc>
        <w:tc>
          <w:tcPr>
            <w:tcW w:w="6712" w:type="dxa"/>
          </w:tcPr>
          <w:p w14:paraId="4A645A1F"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28919D7A" w14:textId="77777777">
        <w:trPr>
          <w:jc w:val="center"/>
        </w:trPr>
        <w:tc>
          <w:tcPr>
            <w:tcW w:w="3307" w:type="dxa"/>
          </w:tcPr>
          <w:p w14:paraId="2F31DC3B"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402" w:anchor="Act-cls" w:history="1">
              <w:r w:rsidRPr="00E808B0">
                <w:rPr>
                  <w:noProof w:val="0"/>
                </w:rPr>
                <w:t>Act</w:t>
              </w:r>
            </w:hyperlink>
            <w:r w:rsidRPr="00E808B0">
              <w:rPr>
                <w:noProof w:val="0"/>
              </w:rPr>
              <w:t> (</w:t>
            </w:r>
            <w:hyperlink r:id="rId403" w:anchor="dt-CS" w:history="1">
              <w:r w:rsidRPr="00E808B0">
                <w:rPr>
                  <w:noProof w:val="0"/>
                </w:rPr>
                <w:t>CS</w:t>
              </w:r>
            </w:hyperlink>
            <w:r w:rsidRPr="00E808B0">
              <w:rPr>
                <w:noProof w:val="0"/>
              </w:rPr>
              <w:t>) {CNE:</w:t>
            </w:r>
            <w:hyperlink r:id="rId404" w:anchor="C-0-T11527-S13856-S11534-cpt" w:history="1">
              <w:r w:rsidRPr="00E808B0">
                <w:rPr>
                  <w:noProof w:val="0"/>
                </w:rPr>
                <w:t>CACT</w:t>
              </w:r>
            </w:hyperlink>
            <w:r w:rsidRPr="00E808B0">
              <w:rPr>
                <w:noProof w:val="0"/>
              </w:rPr>
              <w:t>, default= "CACT"}</w:t>
            </w:r>
          </w:p>
        </w:tc>
        <w:tc>
          <w:tcPr>
            <w:tcW w:w="6712" w:type="dxa"/>
          </w:tcPr>
          <w:p w14:paraId="26DA879F"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2E42BD48" w14:textId="77777777">
        <w:trPr>
          <w:jc w:val="center"/>
        </w:trPr>
        <w:tc>
          <w:tcPr>
            <w:tcW w:w="3307" w:type="dxa"/>
          </w:tcPr>
          <w:p w14:paraId="75532C6E"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405" w:anchor="Act-cls" w:history="1">
              <w:r w:rsidRPr="00E808B0">
                <w:rPr>
                  <w:noProof w:val="0"/>
                </w:rPr>
                <w:t>Act</w:t>
              </w:r>
            </w:hyperlink>
            <w:r w:rsidRPr="00E808B0">
              <w:rPr>
                <w:noProof w:val="0"/>
              </w:rPr>
              <w:t> (</w:t>
            </w:r>
            <w:hyperlink r:id="rId406" w:anchor="dt-CS" w:history="1">
              <w:r w:rsidRPr="00E808B0">
                <w:rPr>
                  <w:noProof w:val="0"/>
                </w:rPr>
                <w:t>CS</w:t>
              </w:r>
            </w:hyperlink>
            <w:r w:rsidRPr="00E808B0">
              <w:rPr>
                <w:noProof w:val="0"/>
              </w:rPr>
              <w:t>) {</w:t>
            </w:r>
            <w:proofErr w:type="spellStart"/>
            <w:r w:rsidRPr="00E808B0">
              <w:rPr>
                <w:noProof w:val="0"/>
              </w:rPr>
              <w:t>CNE:</w:t>
            </w:r>
            <w:hyperlink r:id="rId407" w:anchor="x_ActMoodIntentEvent" w:history="1">
              <w:r w:rsidRPr="00E808B0">
                <w:rPr>
                  <w:noProof w:val="0"/>
                </w:rPr>
                <w:t>x_ActMoodIntentEvent</w:t>
              </w:r>
              <w:proofErr w:type="spellEnd"/>
            </w:hyperlink>
            <w:r w:rsidRPr="00E808B0">
              <w:rPr>
                <w:noProof w:val="0"/>
              </w:rPr>
              <w:t>}</w:t>
            </w:r>
          </w:p>
        </w:tc>
        <w:tc>
          <w:tcPr>
            <w:tcW w:w="6712" w:type="dxa"/>
          </w:tcPr>
          <w:p w14:paraId="12DC735F"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2001C794" w14:textId="77777777">
        <w:trPr>
          <w:jc w:val="center"/>
        </w:trPr>
        <w:tc>
          <w:tcPr>
            <w:tcW w:w="3307" w:type="dxa"/>
          </w:tcPr>
          <w:p w14:paraId="51644EB8" w14:textId="77777777" w:rsidR="001A7BE9" w:rsidRPr="00E808B0" w:rsidRDefault="001A7BE9">
            <w:pPr>
              <w:pStyle w:val="TableEntry"/>
              <w:rPr>
                <w:noProof w:val="0"/>
              </w:rPr>
            </w:pPr>
            <w:r w:rsidRPr="00E808B0">
              <w:rPr>
                <w:noProof w:val="0"/>
              </w:rPr>
              <w:t>id [0..*]</w:t>
            </w:r>
            <w:r w:rsidRPr="00E808B0">
              <w:rPr>
                <w:noProof w:val="0"/>
              </w:rPr>
              <w:br/>
            </w:r>
            <w:hyperlink r:id="rId408" w:anchor="Act-cls" w:history="1">
              <w:r w:rsidRPr="00E808B0">
                <w:rPr>
                  <w:noProof w:val="0"/>
                </w:rPr>
                <w:t>Act</w:t>
              </w:r>
            </w:hyperlink>
            <w:r w:rsidRPr="00E808B0">
              <w:rPr>
                <w:noProof w:val="0"/>
              </w:rPr>
              <w:t> (</w:t>
            </w:r>
            <w:hyperlink r:id="rId409" w:anchor="dt-SET" w:history="1">
              <w:r w:rsidRPr="00E808B0">
                <w:rPr>
                  <w:noProof w:val="0"/>
                </w:rPr>
                <w:t>SET</w:t>
              </w:r>
            </w:hyperlink>
            <w:r w:rsidRPr="00E808B0">
              <w:rPr>
                <w:noProof w:val="0"/>
              </w:rPr>
              <w:t>&lt;</w:t>
            </w:r>
            <w:hyperlink r:id="rId410" w:anchor="dt-II" w:history="1">
              <w:r w:rsidRPr="00E808B0">
                <w:rPr>
                  <w:noProof w:val="0"/>
                </w:rPr>
                <w:t>II</w:t>
              </w:r>
            </w:hyperlink>
            <w:r w:rsidRPr="00E808B0">
              <w:rPr>
                <w:noProof w:val="0"/>
              </w:rPr>
              <w:t>&gt;)</w:t>
            </w:r>
          </w:p>
        </w:tc>
        <w:tc>
          <w:tcPr>
            <w:tcW w:w="6712" w:type="dxa"/>
          </w:tcPr>
          <w:p w14:paraId="102CC156" w14:textId="77777777" w:rsidR="001A7BE9" w:rsidRPr="00E808B0" w:rsidRDefault="001A7BE9">
            <w:pPr>
              <w:pStyle w:val="TableEntry"/>
              <w:rPr>
                <w:noProof w:val="0"/>
              </w:rPr>
            </w:pPr>
            <w:r w:rsidRPr="00E808B0">
              <w:rPr>
                <w:noProof w:val="0"/>
              </w:rPr>
              <w:t>Optional Control Act ID</w:t>
            </w:r>
          </w:p>
        </w:tc>
      </w:tr>
      <w:tr w:rsidR="001A7BE9" w:rsidRPr="00E808B0" w14:paraId="75448413" w14:textId="77777777">
        <w:trPr>
          <w:jc w:val="center"/>
        </w:trPr>
        <w:tc>
          <w:tcPr>
            <w:tcW w:w="3307" w:type="dxa"/>
          </w:tcPr>
          <w:p w14:paraId="7F52293E" w14:textId="77777777" w:rsidR="001A7BE9" w:rsidRPr="00E808B0" w:rsidRDefault="001A7BE9">
            <w:pPr>
              <w:pStyle w:val="TableEntry"/>
              <w:rPr>
                <w:noProof w:val="0"/>
              </w:rPr>
            </w:pPr>
            <w:r w:rsidRPr="00E808B0">
              <w:rPr>
                <w:noProof w:val="0"/>
              </w:rPr>
              <w:t>code [0..1]</w:t>
            </w:r>
            <w:r w:rsidRPr="00E808B0">
              <w:rPr>
                <w:noProof w:val="0"/>
              </w:rPr>
              <w:br/>
            </w:r>
            <w:hyperlink r:id="rId411" w:anchor="Act-cls" w:history="1">
              <w:r w:rsidRPr="00E808B0">
                <w:rPr>
                  <w:noProof w:val="0"/>
                </w:rPr>
                <w:t>Act</w:t>
              </w:r>
            </w:hyperlink>
            <w:r w:rsidRPr="00E808B0">
              <w:rPr>
                <w:noProof w:val="0"/>
              </w:rPr>
              <w:t> (</w:t>
            </w:r>
            <w:hyperlink r:id="rId412" w:anchor="dt-CD" w:history="1">
              <w:r w:rsidRPr="00E808B0">
                <w:rPr>
                  <w:noProof w:val="0"/>
                </w:rPr>
                <w:t>CD</w:t>
              </w:r>
            </w:hyperlink>
            <w:r w:rsidRPr="00E808B0">
              <w:rPr>
                <w:noProof w:val="0"/>
              </w:rPr>
              <w:t>) {CWE:</w:t>
            </w:r>
            <w:hyperlink r:id="rId413" w:anchor="HL7TriggerEventCode" w:history="1">
              <w:r w:rsidRPr="00E808B0">
                <w:rPr>
                  <w:noProof w:val="0"/>
                </w:rPr>
                <w:t>HL7TriggerEventCode</w:t>
              </w:r>
            </w:hyperlink>
            <w:r w:rsidRPr="00E808B0">
              <w:rPr>
                <w:noProof w:val="0"/>
              </w:rPr>
              <w:t>}</w:t>
            </w:r>
          </w:p>
        </w:tc>
        <w:tc>
          <w:tcPr>
            <w:tcW w:w="6712" w:type="dxa"/>
          </w:tcPr>
          <w:p w14:paraId="0E051D5F" w14:textId="77777777" w:rsidR="001A7BE9" w:rsidRPr="00E808B0" w:rsidRDefault="001A7BE9">
            <w:pPr>
              <w:pStyle w:val="TableEntry"/>
              <w:rPr>
                <w:noProof w:val="0"/>
              </w:rPr>
            </w:pPr>
            <w:r w:rsidRPr="00E808B0">
              <w:rPr>
                <w:noProof w:val="0"/>
              </w:rPr>
              <w:t>The HL7 Trigger Event code</w:t>
            </w:r>
          </w:p>
        </w:tc>
      </w:tr>
      <w:tr w:rsidR="001A7BE9" w:rsidRPr="00E808B0" w14:paraId="1BB45E4B" w14:textId="77777777">
        <w:trPr>
          <w:jc w:val="center"/>
        </w:trPr>
        <w:tc>
          <w:tcPr>
            <w:tcW w:w="3307" w:type="dxa"/>
          </w:tcPr>
          <w:p w14:paraId="608BC071" w14:textId="77777777" w:rsidR="001A7BE9" w:rsidRPr="00E808B0" w:rsidRDefault="001A7BE9">
            <w:pPr>
              <w:pStyle w:val="TableEntry"/>
              <w:rPr>
                <w:noProof w:val="0"/>
              </w:rPr>
            </w:pPr>
            <w:proofErr w:type="spellStart"/>
            <w:r w:rsidRPr="00E808B0">
              <w:rPr>
                <w:noProof w:val="0"/>
              </w:rPr>
              <w:t>effectiveTime</w:t>
            </w:r>
            <w:proofErr w:type="spellEnd"/>
            <w:r w:rsidRPr="00E808B0">
              <w:rPr>
                <w:noProof w:val="0"/>
              </w:rPr>
              <w:t xml:space="preserve"> [0..1]</w:t>
            </w:r>
            <w:r w:rsidRPr="00E808B0">
              <w:rPr>
                <w:noProof w:val="0"/>
              </w:rPr>
              <w:br/>
            </w:r>
            <w:hyperlink r:id="rId414" w:anchor="Act-cls" w:history="1">
              <w:r w:rsidRPr="00E808B0">
                <w:rPr>
                  <w:noProof w:val="0"/>
                </w:rPr>
                <w:t>Act</w:t>
              </w:r>
            </w:hyperlink>
            <w:r w:rsidRPr="00E808B0">
              <w:rPr>
                <w:noProof w:val="0"/>
              </w:rPr>
              <w:t> (</w:t>
            </w:r>
            <w:hyperlink r:id="rId415" w:anchor="dt-IVL" w:history="1">
              <w:r w:rsidRPr="00E808B0">
                <w:rPr>
                  <w:noProof w:val="0"/>
                </w:rPr>
                <w:t>IVL</w:t>
              </w:r>
            </w:hyperlink>
            <w:r w:rsidRPr="00E808B0">
              <w:rPr>
                <w:noProof w:val="0"/>
              </w:rPr>
              <w:t>&lt;</w:t>
            </w:r>
            <w:hyperlink r:id="rId416" w:anchor="dt-TS" w:history="1">
              <w:r w:rsidRPr="00E808B0">
                <w:rPr>
                  <w:noProof w:val="0"/>
                </w:rPr>
                <w:t>TS</w:t>
              </w:r>
            </w:hyperlink>
            <w:r w:rsidRPr="00E808B0">
              <w:rPr>
                <w:noProof w:val="0"/>
              </w:rPr>
              <w:t>&gt;)</w:t>
            </w:r>
          </w:p>
        </w:tc>
        <w:tc>
          <w:tcPr>
            <w:tcW w:w="6712" w:type="dxa"/>
          </w:tcPr>
          <w:p w14:paraId="6C628C7C" w14:textId="77777777" w:rsidR="001A7BE9" w:rsidRPr="00E808B0" w:rsidRDefault="001A7BE9">
            <w:pPr>
              <w:pStyle w:val="TableEntry"/>
              <w:rPr>
                <w:noProof w:val="0"/>
              </w:rPr>
            </w:pPr>
            <w:r w:rsidRPr="00E808B0">
              <w:rPr>
                <w:noProof w:val="0"/>
              </w:rPr>
              <w:t xml:space="preserve">Optional time stamp or time interval indication when the </w:t>
            </w:r>
            <w:proofErr w:type="spellStart"/>
            <w:r w:rsidRPr="00E808B0">
              <w:rPr>
                <w:noProof w:val="0"/>
              </w:rPr>
              <w:t>ControlActProcess</w:t>
            </w:r>
            <w:proofErr w:type="spellEnd"/>
            <w:r w:rsidRPr="00E808B0">
              <w:rPr>
                <w:noProof w:val="0"/>
              </w:rPr>
              <w:t xml:space="preserve"> took place</w:t>
            </w:r>
          </w:p>
        </w:tc>
      </w:tr>
      <w:tr w:rsidR="001A7BE9" w:rsidRPr="00E808B0" w14:paraId="4B0F027B" w14:textId="77777777">
        <w:trPr>
          <w:jc w:val="center"/>
        </w:trPr>
        <w:tc>
          <w:tcPr>
            <w:tcW w:w="3307" w:type="dxa"/>
          </w:tcPr>
          <w:p w14:paraId="719236CA" w14:textId="77777777" w:rsidR="001A7BE9" w:rsidRPr="00E808B0" w:rsidRDefault="001A7BE9">
            <w:pPr>
              <w:pStyle w:val="TableEntry"/>
              <w:rPr>
                <w:noProof w:val="0"/>
              </w:rPr>
            </w:pPr>
            <w:proofErr w:type="spellStart"/>
            <w:r w:rsidRPr="00E808B0">
              <w:rPr>
                <w:noProof w:val="0"/>
              </w:rPr>
              <w:t>languageCode</w:t>
            </w:r>
            <w:proofErr w:type="spellEnd"/>
            <w:r w:rsidRPr="00E808B0">
              <w:rPr>
                <w:noProof w:val="0"/>
              </w:rPr>
              <w:t xml:space="preserve"> [0..1]</w:t>
            </w:r>
            <w:r w:rsidRPr="00E808B0">
              <w:rPr>
                <w:noProof w:val="0"/>
              </w:rPr>
              <w:br/>
            </w:r>
            <w:hyperlink r:id="rId417" w:anchor="Act-cls" w:history="1">
              <w:r w:rsidRPr="00E808B0">
                <w:rPr>
                  <w:noProof w:val="0"/>
                </w:rPr>
                <w:t>Act</w:t>
              </w:r>
            </w:hyperlink>
            <w:r w:rsidRPr="00E808B0">
              <w:rPr>
                <w:noProof w:val="0"/>
              </w:rPr>
              <w:t> (</w:t>
            </w:r>
            <w:hyperlink r:id="rId418" w:anchor="dt-CE" w:history="1">
              <w:r w:rsidRPr="00E808B0">
                <w:rPr>
                  <w:noProof w:val="0"/>
                </w:rPr>
                <w:t>CE</w:t>
              </w:r>
            </w:hyperlink>
            <w:r w:rsidRPr="00E808B0">
              <w:rPr>
                <w:noProof w:val="0"/>
              </w:rPr>
              <w:t>) {</w:t>
            </w:r>
            <w:proofErr w:type="spellStart"/>
            <w:r w:rsidRPr="00E808B0">
              <w:rPr>
                <w:noProof w:val="0"/>
              </w:rPr>
              <w:t>CWE:</w:t>
            </w:r>
            <w:hyperlink r:id="rId419" w:anchor="HumanLanguage" w:history="1">
              <w:r w:rsidRPr="00E808B0">
                <w:rPr>
                  <w:noProof w:val="0"/>
                </w:rPr>
                <w:t>HumanLanguage</w:t>
              </w:r>
              <w:proofErr w:type="spellEnd"/>
            </w:hyperlink>
            <w:r w:rsidRPr="00E808B0">
              <w:rPr>
                <w:noProof w:val="0"/>
              </w:rPr>
              <w:t>}</w:t>
            </w:r>
          </w:p>
        </w:tc>
        <w:tc>
          <w:tcPr>
            <w:tcW w:w="6712" w:type="dxa"/>
          </w:tcPr>
          <w:p w14:paraId="114CD188" w14:textId="77777777" w:rsidR="001A7BE9" w:rsidRPr="00E808B0" w:rsidRDefault="001A7BE9">
            <w:pPr>
              <w:pStyle w:val="TableEntry"/>
              <w:rPr>
                <w:noProof w:val="0"/>
              </w:rPr>
            </w:pPr>
            <w:r w:rsidRPr="00E808B0">
              <w:rPr>
                <w:noProof w:val="0"/>
              </w:rPr>
              <w:t>Optional language code</w:t>
            </w:r>
          </w:p>
        </w:tc>
      </w:tr>
      <w:tr w:rsidR="001A7BE9" w:rsidRPr="00E808B0" w14:paraId="469956A3" w14:textId="77777777">
        <w:trPr>
          <w:jc w:val="center"/>
        </w:trPr>
        <w:tc>
          <w:tcPr>
            <w:tcW w:w="3307" w:type="dxa"/>
          </w:tcPr>
          <w:p w14:paraId="19DF0BBE" w14:textId="77777777" w:rsidR="001A7BE9" w:rsidRPr="00E808B0" w:rsidRDefault="001A7BE9">
            <w:pPr>
              <w:pStyle w:val="TableEntry"/>
              <w:rPr>
                <w:noProof w:val="0"/>
              </w:rPr>
            </w:pPr>
            <w:proofErr w:type="spellStart"/>
            <w:r w:rsidRPr="00E808B0">
              <w:rPr>
                <w:b/>
                <w:noProof w:val="0"/>
              </w:rPr>
              <w:t>authorOrPerformer</w:t>
            </w:r>
            <w:proofErr w:type="spellEnd"/>
          </w:p>
        </w:tc>
        <w:tc>
          <w:tcPr>
            <w:tcW w:w="6712" w:type="dxa"/>
          </w:tcPr>
          <w:p w14:paraId="1CD23072" w14:textId="77777777" w:rsidR="001A7BE9" w:rsidRPr="00E808B0" w:rsidRDefault="001A7BE9">
            <w:pPr>
              <w:pStyle w:val="TableEntry"/>
              <w:rPr>
                <w:noProof w:val="0"/>
              </w:rPr>
            </w:pPr>
            <w:r w:rsidRPr="00E808B0">
              <w:rPr>
                <w:noProof w:val="0"/>
              </w:rPr>
              <w:t xml:space="preserve">This optional participation represents the entity which made the query. The author of the query SHOULD be a person, or it MAY be a device. </w:t>
            </w:r>
          </w:p>
        </w:tc>
      </w:tr>
      <w:tr w:rsidR="001A7BE9" w:rsidRPr="00E808B0" w14:paraId="1CE1D88E" w14:textId="77777777">
        <w:trPr>
          <w:jc w:val="center"/>
        </w:trPr>
        <w:tc>
          <w:tcPr>
            <w:tcW w:w="3307" w:type="dxa"/>
          </w:tcPr>
          <w:p w14:paraId="039D8129" w14:textId="77777777" w:rsidR="001A7BE9" w:rsidRPr="00E808B0" w:rsidRDefault="001A7BE9">
            <w:pPr>
              <w:pStyle w:val="TableEntry"/>
              <w:rPr>
                <w:noProof w:val="0"/>
              </w:rPr>
            </w:pPr>
            <w:proofErr w:type="spellStart"/>
            <w:r w:rsidRPr="00E808B0">
              <w:rPr>
                <w:noProof w:val="0"/>
              </w:rPr>
              <w:t>typeCode</w:t>
            </w:r>
            <w:proofErr w:type="spellEnd"/>
            <w:r w:rsidRPr="00E808B0">
              <w:rPr>
                <w:noProof w:val="0"/>
              </w:rPr>
              <w:t xml:space="preserve"> [1..1] (M)</w:t>
            </w:r>
            <w:r w:rsidRPr="00E808B0">
              <w:rPr>
                <w:noProof w:val="0"/>
              </w:rPr>
              <w:br/>
            </w:r>
            <w:hyperlink r:id="rId420" w:anchor="Participation-cls" w:history="1">
              <w:r w:rsidRPr="00E808B0">
                <w:rPr>
                  <w:noProof w:val="0"/>
                </w:rPr>
                <w:t>Participation</w:t>
              </w:r>
            </w:hyperlink>
            <w:r w:rsidRPr="00E808B0">
              <w:rPr>
                <w:noProof w:val="0"/>
              </w:rPr>
              <w:t> (</w:t>
            </w:r>
            <w:hyperlink r:id="rId421" w:anchor="dt-CS" w:history="1">
              <w:r w:rsidRPr="00E808B0">
                <w:rPr>
                  <w:noProof w:val="0"/>
                </w:rPr>
                <w:t>CS</w:t>
              </w:r>
            </w:hyperlink>
            <w:r w:rsidRPr="00E808B0">
              <w:rPr>
                <w:noProof w:val="0"/>
              </w:rPr>
              <w:t>) {</w:t>
            </w:r>
            <w:proofErr w:type="spellStart"/>
            <w:r w:rsidRPr="00E808B0">
              <w:rPr>
                <w:noProof w:val="0"/>
              </w:rPr>
              <w:t>CNE:x_ParticipationAuthorPerformer</w:t>
            </w:r>
            <w:proofErr w:type="spellEnd"/>
            <w:r w:rsidRPr="00E808B0">
              <w:rPr>
                <w:noProof w:val="0"/>
              </w:rPr>
              <w:t>}</w:t>
            </w:r>
          </w:p>
        </w:tc>
        <w:tc>
          <w:tcPr>
            <w:tcW w:w="6712" w:type="dxa"/>
          </w:tcPr>
          <w:p w14:paraId="4C70C27B" w14:textId="77777777" w:rsidR="001A7BE9" w:rsidRPr="00E808B0" w:rsidRDefault="001A7BE9">
            <w:pPr>
              <w:pStyle w:val="TableEntry"/>
              <w:rPr>
                <w:noProof w:val="0"/>
              </w:rPr>
            </w:pPr>
            <w:r w:rsidRPr="00E808B0">
              <w:rPr>
                <w:noProof w:val="0"/>
              </w:rPr>
              <w:t>Structural attribute; this participation is of type "AUT" or “PRF”</w:t>
            </w:r>
          </w:p>
        </w:tc>
      </w:tr>
      <w:tr w:rsidR="001A7BE9" w:rsidRPr="00E808B0" w14:paraId="2CA4D3D5" w14:textId="77777777">
        <w:trPr>
          <w:jc w:val="center"/>
        </w:trPr>
        <w:tc>
          <w:tcPr>
            <w:tcW w:w="3307" w:type="dxa"/>
          </w:tcPr>
          <w:p w14:paraId="1F3D7A55" w14:textId="77777777" w:rsidR="001A7BE9" w:rsidRPr="00E808B0" w:rsidRDefault="001A7BE9">
            <w:pPr>
              <w:pStyle w:val="TableEntry"/>
              <w:rPr>
                <w:noProof w:val="0"/>
              </w:rPr>
            </w:pPr>
            <w:proofErr w:type="spellStart"/>
            <w:r w:rsidRPr="00E808B0">
              <w:rPr>
                <w:noProof w:val="0"/>
              </w:rPr>
              <w:t>contextControlCode</w:t>
            </w:r>
            <w:proofErr w:type="spellEnd"/>
            <w:r w:rsidRPr="00E808B0">
              <w:rPr>
                <w:noProof w:val="0"/>
              </w:rPr>
              <w:t xml:space="preserve"> [0..1]</w:t>
            </w:r>
            <w:r w:rsidRPr="00E808B0">
              <w:rPr>
                <w:noProof w:val="0"/>
              </w:rPr>
              <w:br/>
            </w:r>
            <w:hyperlink r:id="rId422" w:anchor="Participation-cls" w:history="1">
              <w:r w:rsidRPr="00E808B0">
                <w:rPr>
                  <w:noProof w:val="0"/>
                </w:rPr>
                <w:t>Participation</w:t>
              </w:r>
            </w:hyperlink>
            <w:r w:rsidRPr="00E808B0">
              <w:rPr>
                <w:noProof w:val="0"/>
              </w:rPr>
              <w:t> (</w:t>
            </w:r>
            <w:hyperlink r:id="rId423" w:anchor="dt-CS" w:history="1">
              <w:r w:rsidRPr="00E808B0">
                <w:rPr>
                  <w:noProof w:val="0"/>
                </w:rPr>
                <w:t>CS</w:t>
              </w:r>
            </w:hyperlink>
            <w:r w:rsidRPr="00E808B0">
              <w:rPr>
                <w:noProof w:val="0"/>
              </w:rPr>
              <w:t xml:space="preserve">) </w:t>
            </w:r>
            <w:r w:rsidRPr="00E808B0">
              <w:rPr>
                <w:noProof w:val="0"/>
              </w:rPr>
              <w:lastRenderedPageBreak/>
              <w:t>{</w:t>
            </w:r>
            <w:proofErr w:type="spellStart"/>
            <w:r w:rsidRPr="00E808B0">
              <w:rPr>
                <w:noProof w:val="0"/>
              </w:rPr>
              <w:t>CNE:</w:t>
            </w:r>
            <w:hyperlink r:id="rId424" w:anchor="ContextControl" w:history="1">
              <w:r w:rsidRPr="00E808B0">
                <w:rPr>
                  <w:noProof w:val="0"/>
                </w:rPr>
                <w:t>ContextControl</w:t>
              </w:r>
              <w:proofErr w:type="spellEnd"/>
            </w:hyperlink>
            <w:r w:rsidRPr="00E808B0">
              <w:rPr>
                <w:noProof w:val="0"/>
              </w:rPr>
              <w:t>, default= "AP"}</w:t>
            </w:r>
          </w:p>
        </w:tc>
        <w:tc>
          <w:tcPr>
            <w:tcW w:w="6712" w:type="dxa"/>
          </w:tcPr>
          <w:p w14:paraId="148AD1F1" w14:textId="77777777" w:rsidR="001A7BE9" w:rsidRPr="00E808B0" w:rsidRDefault="001A7BE9">
            <w:pPr>
              <w:pStyle w:val="TableEntry"/>
              <w:rPr>
                <w:noProof w:val="0"/>
              </w:rPr>
            </w:pPr>
            <w:r w:rsidRPr="00E808B0">
              <w:rPr>
                <w:noProof w:val="0"/>
              </w:rPr>
              <w:lastRenderedPageBreak/>
              <w:t xml:space="preserve">Optional </w:t>
            </w:r>
            <w:proofErr w:type="spellStart"/>
            <w:r w:rsidRPr="00E808B0">
              <w:rPr>
                <w:noProof w:val="0"/>
              </w:rPr>
              <w:t>contextControlCode</w:t>
            </w:r>
            <w:proofErr w:type="spellEnd"/>
            <w:r w:rsidRPr="00E808B0">
              <w:rPr>
                <w:noProof w:val="0"/>
              </w:rPr>
              <w:t>, the default is “AP”</w:t>
            </w:r>
          </w:p>
        </w:tc>
      </w:tr>
      <w:tr w:rsidR="001A7BE9" w:rsidRPr="00E808B0" w14:paraId="1D5E94BF" w14:textId="77777777">
        <w:trPr>
          <w:jc w:val="center"/>
        </w:trPr>
        <w:tc>
          <w:tcPr>
            <w:tcW w:w="3307" w:type="dxa"/>
          </w:tcPr>
          <w:p w14:paraId="4A5F5E95" w14:textId="77777777" w:rsidR="001A7BE9" w:rsidRPr="00E808B0" w:rsidRDefault="001A7BE9">
            <w:pPr>
              <w:pStyle w:val="TableEntry"/>
              <w:rPr>
                <w:noProof w:val="0"/>
              </w:rPr>
            </w:pPr>
            <w:r w:rsidRPr="00E808B0">
              <w:rPr>
                <w:noProof w:val="0"/>
              </w:rPr>
              <w:t>time [0..1]</w:t>
            </w:r>
            <w:r w:rsidRPr="00E808B0">
              <w:rPr>
                <w:noProof w:val="0"/>
              </w:rPr>
              <w:br/>
            </w:r>
            <w:hyperlink r:id="rId425" w:anchor="Participation-cls" w:history="1">
              <w:r w:rsidRPr="00E808B0">
                <w:rPr>
                  <w:noProof w:val="0"/>
                </w:rPr>
                <w:t>Participation</w:t>
              </w:r>
            </w:hyperlink>
            <w:r w:rsidRPr="00E808B0">
              <w:rPr>
                <w:noProof w:val="0"/>
              </w:rPr>
              <w:t> (</w:t>
            </w:r>
            <w:hyperlink r:id="rId426" w:anchor="dt-IVL" w:history="1">
              <w:r w:rsidRPr="00E808B0">
                <w:rPr>
                  <w:noProof w:val="0"/>
                </w:rPr>
                <w:t>IVL</w:t>
              </w:r>
            </w:hyperlink>
            <w:r w:rsidRPr="00E808B0">
              <w:rPr>
                <w:noProof w:val="0"/>
              </w:rPr>
              <w:t>&lt;</w:t>
            </w:r>
            <w:hyperlink r:id="rId427" w:anchor="dt-TS" w:history="1">
              <w:r w:rsidRPr="00E808B0">
                <w:rPr>
                  <w:noProof w:val="0"/>
                </w:rPr>
                <w:t>TS</w:t>
              </w:r>
            </w:hyperlink>
            <w:r w:rsidRPr="00E808B0">
              <w:rPr>
                <w:noProof w:val="0"/>
              </w:rPr>
              <w:t>&gt;)</w:t>
            </w:r>
          </w:p>
        </w:tc>
        <w:tc>
          <w:tcPr>
            <w:tcW w:w="6712" w:type="dxa"/>
          </w:tcPr>
          <w:p w14:paraId="47BC498E" w14:textId="77777777" w:rsidR="001A7BE9" w:rsidRPr="00E808B0" w:rsidRDefault="001A7BE9">
            <w:pPr>
              <w:pStyle w:val="TableEntry"/>
              <w:rPr>
                <w:noProof w:val="0"/>
              </w:rPr>
            </w:pPr>
            <w:r w:rsidRPr="00E808B0">
              <w:rPr>
                <w:noProof w:val="0"/>
              </w:rPr>
              <w:t>Time of creation or performance.</w:t>
            </w:r>
          </w:p>
        </w:tc>
      </w:tr>
      <w:tr w:rsidR="001A7BE9" w:rsidRPr="00E808B0" w14:paraId="1888B3E1" w14:textId="77777777">
        <w:trPr>
          <w:jc w:val="center"/>
        </w:trPr>
        <w:tc>
          <w:tcPr>
            <w:tcW w:w="3307" w:type="dxa"/>
          </w:tcPr>
          <w:p w14:paraId="507D13CA" w14:textId="77777777" w:rsidR="001A7BE9" w:rsidRPr="00E808B0" w:rsidRDefault="001A7BE9">
            <w:pPr>
              <w:pStyle w:val="TableEntry"/>
              <w:rPr>
                <w:noProof w:val="0"/>
              </w:rPr>
            </w:pPr>
            <w:proofErr w:type="spellStart"/>
            <w:r w:rsidRPr="00E808B0">
              <w:rPr>
                <w:noProof w:val="0"/>
              </w:rPr>
              <w:t>modeCode</w:t>
            </w:r>
            <w:proofErr w:type="spellEnd"/>
            <w:r w:rsidRPr="00E808B0">
              <w:rPr>
                <w:noProof w:val="0"/>
              </w:rPr>
              <w:t xml:space="preserve"> [0..1]</w:t>
            </w:r>
            <w:r w:rsidRPr="00E808B0">
              <w:rPr>
                <w:noProof w:val="0"/>
              </w:rPr>
              <w:br/>
            </w:r>
            <w:hyperlink r:id="rId428" w:anchor="Participation-cls" w:history="1">
              <w:r w:rsidRPr="00E808B0">
                <w:rPr>
                  <w:noProof w:val="0"/>
                </w:rPr>
                <w:t>Participation</w:t>
              </w:r>
            </w:hyperlink>
            <w:r w:rsidRPr="00E808B0">
              <w:rPr>
                <w:noProof w:val="0"/>
              </w:rPr>
              <w:t> (</w:t>
            </w:r>
            <w:hyperlink r:id="rId429" w:anchor="dt-CE" w:history="1">
              <w:r w:rsidRPr="00E808B0">
                <w:rPr>
                  <w:noProof w:val="0"/>
                </w:rPr>
                <w:t>CE</w:t>
              </w:r>
            </w:hyperlink>
            <w:r w:rsidRPr="00E808B0">
              <w:rPr>
                <w:noProof w:val="0"/>
              </w:rPr>
              <w:t>) {</w:t>
            </w:r>
            <w:proofErr w:type="spellStart"/>
            <w:r w:rsidRPr="00E808B0">
              <w:rPr>
                <w:noProof w:val="0"/>
              </w:rPr>
              <w:t>CWE:</w:t>
            </w:r>
            <w:hyperlink r:id="rId430" w:anchor="ParticipationMode" w:history="1">
              <w:r w:rsidRPr="00E808B0">
                <w:rPr>
                  <w:noProof w:val="0"/>
                </w:rPr>
                <w:t>ParticipationMode</w:t>
              </w:r>
              <w:proofErr w:type="spellEnd"/>
            </w:hyperlink>
            <w:r w:rsidRPr="00E808B0">
              <w:rPr>
                <w:noProof w:val="0"/>
              </w:rPr>
              <w:t>}</w:t>
            </w:r>
          </w:p>
        </w:tc>
        <w:tc>
          <w:tcPr>
            <w:tcW w:w="6712" w:type="dxa"/>
          </w:tcPr>
          <w:p w14:paraId="696D1342" w14:textId="77777777" w:rsidR="001A7BE9" w:rsidRPr="00E808B0" w:rsidRDefault="001A7BE9">
            <w:pPr>
              <w:pStyle w:val="TableEntry"/>
              <w:rPr>
                <w:noProof w:val="0"/>
              </w:rPr>
            </w:pPr>
            <w:r w:rsidRPr="00E808B0">
              <w:rPr>
                <w:noProof w:val="0"/>
              </w:rPr>
              <w:t>This is the optional participation mode</w:t>
            </w:r>
          </w:p>
        </w:tc>
      </w:tr>
      <w:tr w:rsidR="001A7BE9" w:rsidRPr="00E808B0" w14:paraId="4CC9B470" w14:textId="77777777">
        <w:trPr>
          <w:jc w:val="center"/>
        </w:trPr>
        <w:tc>
          <w:tcPr>
            <w:tcW w:w="3307" w:type="dxa"/>
          </w:tcPr>
          <w:p w14:paraId="4F697D9A" w14:textId="77777777" w:rsidR="001A7BE9" w:rsidRPr="00E808B0" w:rsidRDefault="001A7BE9">
            <w:pPr>
              <w:pStyle w:val="TableEntry"/>
              <w:rPr>
                <w:noProof w:val="0"/>
              </w:rPr>
            </w:pPr>
            <w:proofErr w:type="spellStart"/>
            <w:r w:rsidRPr="00E808B0">
              <w:rPr>
                <w:b/>
                <w:noProof w:val="0"/>
              </w:rPr>
              <w:t>queryByParameter</w:t>
            </w:r>
            <w:proofErr w:type="spellEnd"/>
          </w:p>
        </w:tc>
        <w:tc>
          <w:tcPr>
            <w:tcW w:w="6712" w:type="dxa"/>
          </w:tcPr>
          <w:p w14:paraId="1D0465FF" w14:textId="77777777" w:rsidR="001A7BE9" w:rsidRPr="00E808B0" w:rsidRDefault="001A7BE9">
            <w:pPr>
              <w:pStyle w:val="TableEntry"/>
              <w:rPr>
                <w:noProof w:val="0"/>
              </w:rPr>
            </w:pPr>
            <w:r w:rsidRPr="00E808B0">
              <w:rPr>
                <w:noProof w:val="0"/>
              </w:rPr>
              <w:t xml:space="preserve">The stub to the Query </w:t>
            </w:r>
            <w:proofErr w:type="gramStart"/>
            <w:r w:rsidRPr="00E808B0">
              <w:rPr>
                <w:noProof w:val="0"/>
              </w:rPr>
              <w:t>By</w:t>
            </w:r>
            <w:proofErr w:type="gramEnd"/>
            <w:r w:rsidRPr="00E808B0">
              <w:rPr>
                <w:noProof w:val="0"/>
              </w:rPr>
              <w:t xml:space="preserve"> Parameter payload.</w:t>
            </w:r>
          </w:p>
        </w:tc>
      </w:tr>
    </w:tbl>
    <w:p w14:paraId="711C0D7E" w14:textId="77777777" w:rsidR="001A7BE9" w:rsidRPr="00E808B0" w:rsidRDefault="001A7BE9" w:rsidP="00F52C2B">
      <w:bookmarkStart w:id="518" w:name="_Toc169692809"/>
      <w:bookmarkStart w:id="519" w:name="_Toc269052485"/>
      <w:bookmarkStart w:id="520" w:name="_Toc301358516"/>
    </w:p>
    <w:p w14:paraId="5C3E8EB0" w14:textId="4C9FA2D0" w:rsidR="001A7BE9" w:rsidRPr="00E808B0" w:rsidRDefault="001A7BE9">
      <w:pPr>
        <w:pStyle w:val="AppendixHeading3"/>
        <w:rPr>
          <w:noProof w:val="0"/>
        </w:rPr>
      </w:pPr>
      <w:bookmarkStart w:id="521" w:name="_Toc518654922"/>
      <w:r w:rsidRPr="00E808B0">
        <w:rPr>
          <w:noProof w:val="0"/>
        </w:rPr>
        <w:t>O.2.4</w:t>
      </w:r>
      <w:r w:rsidRPr="00E808B0">
        <w:rPr>
          <w:noProof w:val="0"/>
        </w:rPr>
        <w:tab/>
        <w:t>Query Control Act Request Continue/Cancel Information Model (QUQI_MT000001IHE)</w:t>
      </w:r>
      <w:bookmarkEnd w:id="518"/>
      <w:bookmarkEnd w:id="519"/>
      <w:bookmarkEnd w:id="520"/>
      <w:bookmarkEnd w:id="521"/>
    </w:p>
    <w:p w14:paraId="66F4CFC6"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Query Continuation/Cancel Control Act (QUQI_RM000001UV01) </w:t>
      </w:r>
      <w:r w:rsidRPr="00E808B0">
        <w:rPr>
          <w:rStyle w:val="List1Char"/>
        </w:rPr>
        <w:t>R</w:t>
      </w:r>
      <w:r w:rsidRPr="00E808B0">
        <w:t>MIM, which can be found on the HL7 V3 2008 Edition CD at: Edition2008/domains/</w:t>
      </w:r>
      <w:proofErr w:type="spellStart"/>
      <w:r w:rsidRPr="00E808B0">
        <w:t>uvqi</w:t>
      </w:r>
      <w:proofErr w:type="spellEnd"/>
      <w:r w:rsidRPr="00E808B0">
        <w:t>/editable/QUQI_RM000001UV.htm</w:t>
      </w:r>
    </w:p>
    <w:p w14:paraId="58D3D6F7" w14:textId="77777777" w:rsidR="001A7BE9" w:rsidRPr="00E808B0" w:rsidRDefault="001A7BE9">
      <w:r w:rsidRPr="00E808B0">
        <w:t>The following restrictions were made on the original RMIM to arrive at the restricted model:</w:t>
      </w:r>
    </w:p>
    <w:p w14:paraId="51EA9B1F" w14:textId="77777777" w:rsidR="001A7BE9" w:rsidRPr="00E808B0" w:rsidRDefault="001A7BE9" w:rsidP="007033A9">
      <w:pPr>
        <w:pStyle w:val="ListBullet2"/>
        <w:numPr>
          <w:ilvl w:val="0"/>
          <w:numId w:val="29"/>
        </w:numPr>
      </w:pPr>
      <w:r w:rsidRPr="00E808B0">
        <w:t>The following optional class attributes have been omitted:</w:t>
      </w:r>
    </w:p>
    <w:p w14:paraId="304DC27D" w14:textId="77777777" w:rsidR="001A7BE9" w:rsidRPr="00E808B0" w:rsidRDefault="001A7BE9" w:rsidP="007033A9">
      <w:pPr>
        <w:pStyle w:val="ListBullet3"/>
        <w:numPr>
          <w:ilvl w:val="0"/>
          <w:numId w:val="30"/>
        </w:numPr>
      </w:pPr>
      <w:proofErr w:type="spellStart"/>
      <w:r w:rsidRPr="00E808B0">
        <w:t>ControlActProcess.text</w:t>
      </w:r>
      <w:proofErr w:type="spellEnd"/>
    </w:p>
    <w:p w14:paraId="322B012A" w14:textId="77777777" w:rsidR="001A7BE9" w:rsidRPr="00E808B0" w:rsidRDefault="001A7BE9" w:rsidP="007033A9">
      <w:pPr>
        <w:pStyle w:val="ListBullet3"/>
        <w:numPr>
          <w:ilvl w:val="0"/>
          <w:numId w:val="30"/>
        </w:numPr>
      </w:pPr>
      <w:proofErr w:type="spellStart"/>
      <w:r w:rsidRPr="00E808B0">
        <w:t>ControlActProcess.priorityCode</w:t>
      </w:r>
      <w:proofErr w:type="spellEnd"/>
    </w:p>
    <w:p w14:paraId="36D8743C" w14:textId="77777777" w:rsidR="001A7BE9" w:rsidRPr="00E808B0" w:rsidRDefault="001A7BE9" w:rsidP="007033A9">
      <w:pPr>
        <w:pStyle w:val="ListBullet3"/>
        <w:numPr>
          <w:ilvl w:val="0"/>
          <w:numId w:val="30"/>
        </w:numPr>
      </w:pPr>
      <w:proofErr w:type="spellStart"/>
      <w:r w:rsidRPr="00E808B0">
        <w:t>ControlActProcess.reasonCode</w:t>
      </w:r>
      <w:proofErr w:type="spellEnd"/>
    </w:p>
    <w:p w14:paraId="28F002AE" w14:textId="77777777" w:rsidR="001A7BE9" w:rsidRPr="00E808B0" w:rsidRDefault="001A7BE9" w:rsidP="007033A9">
      <w:pPr>
        <w:pStyle w:val="ListBullet2"/>
        <w:numPr>
          <w:ilvl w:val="0"/>
          <w:numId w:val="29"/>
        </w:numPr>
      </w:pPr>
      <w:r w:rsidRPr="00E808B0">
        <w:t xml:space="preserve">All participations related to the </w:t>
      </w:r>
      <w:proofErr w:type="spellStart"/>
      <w:r w:rsidRPr="00E808B0">
        <w:t>ControlActProcess</w:t>
      </w:r>
      <w:proofErr w:type="spellEnd"/>
      <w:r w:rsidRPr="00E808B0">
        <w:t xml:space="preserve"> have been omitted</w:t>
      </w:r>
    </w:p>
    <w:p w14:paraId="1AA3A1BC" w14:textId="77777777" w:rsidR="001A7BE9" w:rsidRPr="00E808B0" w:rsidRDefault="001A7BE9" w:rsidP="007033A9">
      <w:pPr>
        <w:pStyle w:val="ListBullet2"/>
        <w:numPr>
          <w:ilvl w:val="0"/>
          <w:numId w:val="29"/>
        </w:numPr>
      </w:pPr>
      <w:r w:rsidRPr="00E808B0">
        <w:t xml:space="preserve">The </w:t>
      </w:r>
      <w:proofErr w:type="spellStart"/>
      <w:r w:rsidRPr="00E808B0">
        <w:t>reasonOf</w:t>
      </w:r>
      <w:proofErr w:type="spellEnd"/>
      <w:r w:rsidRPr="00E808B0">
        <w:t xml:space="preserve"> act relationship has been omitted</w:t>
      </w:r>
    </w:p>
    <w:p w14:paraId="12805894" w14:textId="77777777" w:rsidR="001A7BE9" w:rsidRPr="00E808B0" w:rsidRDefault="001A7BE9" w:rsidP="007033A9">
      <w:pPr>
        <w:pStyle w:val="ListBullet2"/>
        <w:numPr>
          <w:ilvl w:val="0"/>
          <w:numId w:val="29"/>
        </w:numPr>
      </w:pPr>
      <w:proofErr w:type="spellStart"/>
      <w:r w:rsidRPr="00E808B0">
        <w:t>ControlActProcess.moodCode</w:t>
      </w:r>
      <w:proofErr w:type="spellEnd"/>
      <w:r w:rsidRPr="00E808B0">
        <w:t xml:space="preserve"> is fixed to EVN</w:t>
      </w:r>
    </w:p>
    <w:p w14:paraId="60D2F0D8" w14:textId="77777777" w:rsidR="001A7BE9" w:rsidRPr="00E808B0" w:rsidRDefault="001A7BE9" w:rsidP="007033A9">
      <w:pPr>
        <w:pStyle w:val="ListBullet2"/>
        <w:numPr>
          <w:ilvl w:val="0"/>
          <w:numId w:val="29"/>
        </w:numPr>
      </w:pPr>
      <w:proofErr w:type="spellStart"/>
      <w:r w:rsidRPr="00E808B0">
        <w:t>QueryContinuation.queryId</w:t>
      </w:r>
      <w:proofErr w:type="spellEnd"/>
      <w:r w:rsidRPr="00E808B0">
        <w:t xml:space="preserve"> is Mandatory</w:t>
      </w:r>
    </w:p>
    <w:p w14:paraId="176E6876" w14:textId="45A67193" w:rsidR="001A7BE9" w:rsidRDefault="001A7BE9" w:rsidP="007033A9">
      <w:pPr>
        <w:pStyle w:val="ListBullet2"/>
        <w:numPr>
          <w:ilvl w:val="0"/>
          <w:numId w:val="29"/>
        </w:numPr>
      </w:pPr>
      <w:proofErr w:type="spellStart"/>
      <w:r w:rsidRPr="00E808B0">
        <w:t>QueryContinuation.statusCode</w:t>
      </w:r>
      <w:proofErr w:type="spellEnd"/>
      <w:r w:rsidRPr="00E808B0">
        <w:t xml:space="preserve"> is defaulted to "</w:t>
      </w:r>
      <w:proofErr w:type="spellStart"/>
      <w:r w:rsidRPr="00E808B0">
        <w:t>waitContinuedQueryResponse</w:t>
      </w:r>
      <w:proofErr w:type="spellEnd"/>
      <w:r w:rsidRPr="00E808B0">
        <w:t>"</w:t>
      </w:r>
    </w:p>
    <w:p w14:paraId="1D5FDF09" w14:textId="77777777" w:rsidR="000D29F1" w:rsidRPr="00E808B0" w:rsidRDefault="000D29F1" w:rsidP="00427BD8">
      <w:pPr>
        <w:pStyle w:val="BodyText"/>
      </w:pPr>
    </w:p>
    <w:p w14:paraId="01AA301E" w14:textId="77777777" w:rsidR="001A7BE9" w:rsidRPr="00E808B0" w:rsidRDefault="00E71080">
      <w:r w:rsidRPr="00E808B0">
        <w:rPr>
          <w:noProof/>
        </w:rPr>
        <w:lastRenderedPageBreak/>
        <w:drawing>
          <wp:inline distT="0" distB="0" distL="0" distR="0" wp14:anchorId="7D62BCFB" wp14:editId="4FF8E63D">
            <wp:extent cx="5924550" cy="1934845"/>
            <wp:effectExtent l="0" t="0" r="0" b="8255"/>
            <wp:docPr id="10" name="Picture 11" descr="QUQI_RM000001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QI_RM000001IHE"/>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5924550" cy="1934845"/>
                    </a:xfrm>
                    <a:prstGeom prst="rect">
                      <a:avLst/>
                    </a:prstGeom>
                    <a:noFill/>
                    <a:ln>
                      <a:noFill/>
                    </a:ln>
                  </pic:spPr>
                </pic:pic>
              </a:graphicData>
            </a:graphic>
          </wp:inline>
        </w:drawing>
      </w:r>
    </w:p>
    <w:p w14:paraId="790499AE" w14:textId="77777777" w:rsidR="001A7BE9" w:rsidRPr="00E808B0" w:rsidRDefault="001A7BE9">
      <w:pPr>
        <w:pStyle w:val="FigureTitle"/>
        <w:rPr>
          <w:noProof w:val="0"/>
        </w:rPr>
      </w:pPr>
      <w:r w:rsidRPr="00E808B0">
        <w:rPr>
          <w:noProof w:val="0"/>
        </w:rPr>
        <w:t>Figure O.2.4-1: Message Information Model</w:t>
      </w:r>
    </w:p>
    <w:p w14:paraId="5410FA78" w14:textId="77777777" w:rsidR="001A7BE9" w:rsidRPr="00E808B0" w:rsidRDefault="001A7BE9" w:rsidP="003067F6">
      <w:pPr>
        <w:pStyle w:val="BodyText"/>
      </w:pPr>
      <w:r w:rsidRPr="00E808B0">
        <w:t>The attributes of this model are described in the following table.</w:t>
      </w:r>
    </w:p>
    <w:p w14:paraId="1BEB9B6F" w14:textId="77777777" w:rsidR="001A7BE9" w:rsidRPr="00E808B0" w:rsidRDefault="001A7BE9">
      <w:pPr>
        <w:pStyle w:val="TableTitle"/>
        <w:rPr>
          <w:noProof w:val="0"/>
        </w:rPr>
      </w:pPr>
      <w:r w:rsidRPr="00E808B0">
        <w:rPr>
          <w:noProof w:val="0"/>
        </w:rPr>
        <w:t>Table O.2.4-1: Model Attributes</w:t>
      </w:r>
    </w:p>
    <w:tbl>
      <w:tblPr>
        <w:tblW w:w="10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5"/>
        <w:gridCol w:w="6623"/>
      </w:tblGrid>
      <w:tr w:rsidR="001A7BE9" w:rsidRPr="00E808B0" w14:paraId="06B95A0B" w14:textId="77777777">
        <w:trPr>
          <w:trHeight w:val="525"/>
          <w:tblHeader/>
          <w:jc w:val="center"/>
        </w:trPr>
        <w:tc>
          <w:tcPr>
            <w:tcW w:w="3345" w:type="dxa"/>
            <w:shd w:val="clear" w:color="auto" w:fill="D9D9D9"/>
          </w:tcPr>
          <w:p w14:paraId="38B6B5F6" w14:textId="77777777" w:rsidR="001A7BE9" w:rsidRPr="00E808B0" w:rsidRDefault="001A7BE9">
            <w:pPr>
              <w:pStyle w:val="TableEntryHeader"/>
            </w:pPr>
            <w:r w:rsidRPr="00E808B0">
              <w:t>QUQI_HD000001IHE</w:t>
            </w:r>
            <w:r w:rsidRPr="00E808B0">
              <w:br/>
              <w:t>Query Control Act Request Continuation/Cancelation Control Act</w:t>
            </w:r>
          </w:p>
        </w:tc>
        <w:tc>
          <w:tcPr>
            <w:tcW w:w="6673" w:type="dxa"/>
            <w:shd w:val="clear" w:color="auto" w:fill="D9D9D9"/>
          </w:tcPr>
          <w:p w14:paraId="546F6087" w14:textId="77777777" w:rsidR="001A7BE9" w:rsidRPr="00E808B0" w:rsidRDefault="001A7BE9">
            <w:pPr>
              <w:pStyle w:val="TableEntryHeader"/>
            </w:pPr>
            <w:r w:rsidRPr="00E808B0">
              <w:t>This HMD extract defines the control act of the query continuation request. Note that there is no payload.</w:t>
            </w:r>
          </w:p>
          <w:p w14:paraId="4FD703CB" w14:textId="77777777" w:rsidR="001A7BE9" w:rsidRPr="00E808B0" w:rsidRDefault="001A7BE9">
            <w:pPr>
              <w:pStyle w:val="TableEntryHeader"/>
            </w:pPr>
            <w:r w:rsidRPr="00E808B0">
              <w:t>Derived from Figure O.2.4-1 (QUQI_RM021000IHE)</w:t>
            </w:r>
          </w:p>
        </w:tc>
      </w:tr>
      <w:tr w:rsidR="001A7BE9" w:rsidRPr="00E808B0" w14:paraId="2FA093A3" w14:textId="77777777">
        <w:trPr>
          <w:jc w:val="center"/>
        </w:trPr>
        <w:tc>
          <w:tcPr>
            <w:tcW w:w="3345" w:type="dxa"/>
          </w:tcPr>
          <w:p w14:paraId="0FBFFC90" w14:textId="77777777" w:rsidR="001A7BE9" w:rsidRPr="00E808B0" w:rsidRDefault="001A7BE9">
            <w:pPr>
              <w:pStyle w:val="TableEntry"/>
              <w:rPr>
                <w:b/>
                <w:noProof w:val="0"/>
              </w:rPr>
            </w:pPr>
            <w:r w:rsidRPr="00E808B0">
              <w:rPr>
                <w:b/>
                <w:noProof w:val="0"/>
              </w:rPr>
              <w:t>Control Act Process</w:t>
            </w:r>
          </w:p>
        </w:tc>
        <w:tc>
          <w:tcPr>
            <w:tcW w:w="6673" w:type="dxa"/>
          </w:tcPr>
          <w:p w14:paraId="5348EC5D"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38536DA5" w14:textId="77777777">
        <w:trPr>
          <w:jc w:val="center"/>
        </w:trPr>
        <w:tc>
          <w:tcPr>
            <w:tcW w:w="3345" w:type="dxa"/>
          </w:tcPr>
          <w:p w14:paraId="3E4CA49D" w14:textId="77777777" w:rsidR="001A7BE9" w:rsidRPr="00E808B0" w:rsidRDefault="001A7BE9">
            <w:pPr>
              <w:pStyle w:val="TableEntry"/>
              <w:rPr>
                <w:noProof w:val="0"/>
              </w:rPr>
            </w:pPr>
            <w:proofErr w:type="spellStart"/>
            <w:r w:rsidRPr="00E808B0">
              <w:rPr>
                <w:noProof w:val="0"/>
              </w:rPr>
              <w:t>classCode</w:t>
            </w:r>
            <w:proofErr w:type="spellEnd"/>
            <w:r w:rsidRPr="00E808B0">
              <w:rPr>
                <w:noProof w:val="0"/>
              </w:rPr>
              <w:t xml:space="preserve"> [1..1] (M)</w:t>
            </w:r>
            <w:r w:rsidRPr="00E808B0">
              <w:rPr>
                <w:noProof w:val="0"/>
              </w:rPr>
              <w:br/>
            </w:r>
            <w:hyperlink r:id="rId432" w:anchor="Act-cls" w:history="1">
              <w:r w:rsidRPr="00E808B0">
                <w:rPr>
                  <w:noProof w:val="0"/>
                </w:rPr>
                <w:t>Act</w:t>
              </w:r>
            </w:hyperlink>
            <w:r w:rsidRPr="00E808B0">
              <w:rPr>
                <w:noProof w:val="0"/>
              </w:rPr>
              <w:t> (</w:t>
            </w:r>
            <w:hyperlink r:id="rId433" w:anchor="dt-CS" w:history="1">
              <w:r w:rsidRPr="00E808B0">
                <w:rPr>
                  <w:noProof w:val="0"/>
                </w:rPr>
                <w:t>CS</w:t>
              </w:r>
            </w:hyperlink>
            <w:r w:rsidRPr="00E808B0">
              <w:rPr>
                <w:noProof w:val="0"/>
              </w:rPr>
              <w:t>) {CNE:</w:t>
            </w:r>
            <w:hyperlink r:id="rId434" w:anchor="C-0-T11527-S13856-S11534-cpt" w:history="1">
              <w:r w:rsidRPr="00E808B0">
                <w:rPr>
                  <w:noProof w:val="0"/>
                </w:rPr>
                <w:t>CACT</w:t>
              </w:r>
            </w:hyperlink>
            <w:r w:rsidRPr="00E808B0">
              <w:rPr>
                <w:noProof w:val="0"/>
              </w:rPr>
              <w:t>, default= "CACT"}</w:t>
            </w:r>
          </w:p>
        </w:tc>
        <w:tc>
          <w:tcPr>
            <w:tcW w:w="6673" w:type="dxa"/>
          </w:tcPr>
          <w:p w14:paraId="1D53F10E"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135A71D5" w14:textId="77777777">
        <w:trPr>
          <w:jc w:val="center"/>
        </w:trPr>
        <w:tc>
          <w:tcPr>
            <w:tcW w:w="3345" w:type="dxa"/>
          </w:tcPr>
          <w:p w14:paraId="73A21852" w14:textId="77777777" w:rsidR="001A7BE9" w:rsidRPr="00E808B0" w:rsidRDefault="001A7BE9">
            <w:pPr>
              <w:pStyle w:val="TableEntry"/>
              <w:rPr>
                <w:noProof w:val="0"/>
              </w:rPr>
            </w:pPr>
            <w:proofErr w:type="spellStart"/>
            <w:r w:rsidRPr="00E808B0">
              <w:rPr>
                <w:noProof w:val="0"/>
              </w:rPr>
              <w:t>moodCode</w:t>
            </w:r>
            <w:proofErr w:type="spellEnd"/>
            <w:r w:rsidRPr="00E808B0">
              <w:rPr>
                <w:noProof w:val="0"/>
              </w:rPr>
              <w:t xml:space="preserve"> [1..1] (M)</w:t>
            </w:r>
            <w:r w:rsidRPr="00E808B0">
              <w:rPr>
                <w:noProof w:val="0"/>
              </w:rPr>
              <w:br/>
            </w:r>
            <w:hyperlink r:id="rId435" w:anchor="Act-cls" w:history="1">
              <w:r w:rsidRPr="00E808B0">
                <w:rPr>
                  <w:noProof w:val="0"/>
                </w:rPr>
                <w:t>Act</w:t>
              </w:r>
            </w:hyperlink>
            <w:r w:rsidRPr="00E808B0">
              <w:rPr>
                <w:noProof w:val="0"/>
              </w:rPr>
              <w:t> (</w:t>
            </w:r>
            <w:hyperlink r:id="rId436" w:anchor="dt-CS" w:history="1">
              <w:r w:rsidRPr="00E808B0">
                <w:rPr>
                  <w:noProof w:val="0"/>
                </w:rPr>
                <w:t>CS</w:t>
              </w:r>
            </w:hyperlink>
            <w:r w:rsidRPr="00E808B0">
              <w:rPr>
                <w:noProof w:val="0"/>
              </w:rPr>
              <w:t>) {</w:t>
            </w:r>
            <w:proofErr w:type="spellStart"/>
            <w:r w:rsidRPr="00E808B0">
              <w:rPr>
                <w:noProof w:val="0"/>
              </w:rPr>
              <w:t>CNE:</w:t>
            </w:r>
            <w:hyperlink r:id="rId437" w:anchor="x_ActMoodIntentEvent" w:history="1">
              <w:r w:rsidRPr="00E808B0">
                <w:rPr>
                  <w:noProof w:val="0"/>
                </w:rPr>
                <w:t>x_ActMoodIntentEvent</w:t>
              </w:r>
              <w:proofErr w:type="spellEnd"/>
            </w:hyperlink>
            <w:r w:rsidRPr="00E808B0">
              <w:rPr>
                <w:noProof w:val="0"/>
              </w:rPr>
              <w:t>, fixed="EVN"}</w:t>
            </w:r>
          </w:p>
        </w:tc>
        <w:tc>
          <w:tcPr>
            <w:tcW w:w="6673" w:type="dxa"/>
          </w:tcPr>
          <w:p w14:paraId="2C8C09A3" w14:textId="77777777" w:rsidR="001A7BE9" w:rsidRPr="00E808B0" w:rsidRDefault="001A7BE9">
            <w:pPr>
              <w:pStyle w:val="TableEntry"/>
              <w:rPr>
                <w:noProof w:val="0"/>
              </w:rPr>
            </w:pPr>
            <w:r w:rsidRPr="00E808B0">
              <w:rPr>
                <w:noProof w:val="0"/>
              </w:rPr>
              <w:t>This is a request</w:t>
            </w:r>
          </w:p>
        </w:tc>
      </w:tr>
      <w:tr w:rsidR="001A7BE9" w:rsidRPr="00E808B0" w14:paraId="099140E9" w14:textId="77777777">
        <w:trPr>
          <w:jc w:val="center"/>
        </w:trPr>
        <w:tc>
          <w:tcPr>
            <w:tcW w:w="3345" w:type="dxa"/>
          </w:tcPr>
          <w:p w14:paraId="0FCDB406" w14:textId="77777777" w:rsidR="001A7BE9" w:rsidRPr="00E808B0" w:rsidRDefault="001A7BE9">
            <w:pPr>
              <w:pStyle w:val="TableEntry"/>
              <w:rPr>
                <w:noProof w:val="0"/>
              </w:rPr>
            </w:pPr>
            <w:r w:rsidRPr="00E808B0">
              <w:rPr>
                <w:noProof w:val="0"/>
              </w:rPr>
              <w:t>id [0..*]</w:t>
            </w:r>
            <w:r w:rsidRPr="00E808B0">
              <w:rPr>
                <w:noProof w:val="0"/>
              </w:rPr>
              <w:br/>
            </w:r>
            <w:hyperlink r:id="rId438" w:anchor="Act-cls" w:history="1">
              <w:r w:rsidRPr="00E808B0">
                <w:rPr>
                  <w:noProof w:val="0"/>
                </w:rPr>
                <w:t>Act</w:t>
              </w:r>
            </w:hyperlink>
            <w:r w:rsidRPr="00E808B0">
              <w:rPr>
                <w:noProof w:val="0"/>
              </w:rPr>
              <w:t> (</w:t>
            </w:r>
            <w:hyperlink r:id="rId439" w:anchor="dt-SET" w:history="1">
              <w:r w:rsidRPr="00E808B0">
                <w:rPr>
                  <w:noProof w:val="0"/>
                </w:rPr>
                <w:t>SET</w:t>
              </w:r>
            </w:hyperlink>
            <w:r w:rsidRPr="00E808B0">
              <w:rPr>
                <w:noProof w:val="0"/>
              </w:rPr>
              <w:t>&lt;</w:t>
            </w:r>
            <w:hyperlink r:id="rId440" w:anchor="dt-II" w:history="1">
              <w:r w:rsidRPr="00E808B0">
                <w:rPr>
                  <w:noProof w:val="0"/>
                </w:rPr>
                <w:t>II</w:t>
              </w:r>
            </w:hyperlink>
            <w:r w:rsidRPr="00E808B0">
              <w:rPr>
                <w:noProof w:val="0"/>
              </w:rPr>
              <w:t>&gt;)</w:t>
            </w:r>
          </w:p>
        </w:tc>
        <w:tc>
          <w:tcPr>
            <w:tcW w:w="6673" w:type="dxa"/>
          </w:tcPr>
          <w:p w14:paraId="61801422" w14:textId="77777777" w:rsidR="001A7BE9" w:rsidRPr="00E808B0" w:rsidRDefault="001A7BE9">
            <w:pPr>
              <w:pStyle w:val="TableEntry"/>
              <w:rPr>
                <w:noProof w:val="0"/>
              </w:rPr>
            </w:pPr>
            <w:r w:rsidRPr="00E808B0">
              <w:rPr>
                <w:noProof w:val="0"/>
              </w:rPr>
              <w:t>Optional Control Act ID</w:t>
            </w:r>
          </w:p>
        </w:tc>
      </w:tr>
      <w:tr w:rsidR="001A7BE9" w:rsidRPr="00E808B0" w14:paraId="465D5F8D" w14:textId="77777777">
        <w:trPr>
          <w:jc w:val="center"/>
        </w:trPr>
        <w:tc>
          <w:tcPr>
            <w:tcW w:w="3345" w:type="dxa"/>
          </w:tcPr>
          <w:p w14:paraId="2473D4FB" w14:textId="77777777" w:rsidR="001A7BE9" w:rsidRPr="00E808B0" w:rsidRDefault="001A7BE9">
            <w:pPr>
              <w:pStyle w:val="TableEntry"/>
              <w:rPr>
                <w:noProof w:val="0"/>
              </w:rPr>
            </w:pPr>
            <w:r w:rsidRPr="00E808B0">
              <w:rPr>
                <w:noProof w:val="0"/>
              </w:rPr>
              <w:t>code [0..1]</w:t>
            </w:r>
            <w:r w:rsidRPr="00E808B0">
              <w:rPr>
                <w:noProof w:val="0"/>
              </w:rPr>
              <w:br/>
            </w:r>
            <w:hyperlink r:id="rId441" w:anchor="Act-cls" w:history="1">
              <w:r w:rsidRPr="00E808B0">
                <w:rPr>
                  <w:noProof w:val="0"/>
                </w:rPr>
                <w:t>Act</w:t>
              </w:r>
            </w:hyperlink>
            <w:r w:rsidRPr="00E808B0">
              <w:rPr>
                <w:noProof w:val="0"/>
              </w:rPr>
              <w:t> (</w:t>
            </w:r>
            <w:hyperlink r:id="rId442" w:anchor="dt-CD" w:history="1">
              <w:r w:rsidRPr="00E808B0">
                <w:rPr>
                  <w:noProof w:val="0"/>
                </w:rPr>
                <w:t>CD</w:t>
              </w:r>
            </w:hyperlink>
            <w:r w:rsidRPr="00E808B0">
              <w:rPr>
                <w:noProof w:val="0"/>
              </w:rPr>
              <w:t>) {CWE:</w:t>
            </w:r>
            <w:hyperlink r:id="rId443" w:anchor="HL7TriggerEventCode" w:history="1">
              <w:r w:rsidRPr="00E808B0">
                <w:rPr>
                  <w:noProof w:val="0"/>
                </w:rPr>
                <w:t>HL7TriggerEventCode</w:t>
              </w:r>
            </w:hyperlink>
            <w:r w:rsidRPr="00E808B0">
              <w:rPr>
                <w:noProof w:val="0"/>
              </w:rPr>
              <w:t>}</w:t>
            </w:r>
          </w:p>
        </w:tc>
        <w:tc>
          <w:tcPr>
            <w:tcW w:w="6673" w:type="dxa"/>
          </w:tcPr>
          <w:p w14:paraId="0ABE6CB7" w14:textId="77777777" w:rsidR="001A7BE9" w:rsidRPr="00E808B0" w:rsidRDefault="001A7BE9">
            <w:pPr>
              <w:pStyle w:val="TableEntry"/>
              <w:rPr>
                <w:noProof w:val="0"/>
              </w:rPr>
            </w:pPr>
            <w:r w:rsidRPr="00E808B0">
              <w:rPr>
                <w:noProof w:val="0"/>
              </w:rPr>
              <w:t>The HL7 Trigger Event code</w:t>
            </w:r>
          </w:p>
        </w:tc>
      </w:tr>
      <w:tr w:rsidR="001A7BE9" w:rsidRPr="00E808B0" w14:paraId="0B15791F" w14:textId="77777777">
        <w:trPr>
          <w:jc w:val="center"/>
        </w:trPr>
        <w:tc>
          <w:tcPr>
            <w:tcW w:w="3345" w:type="dxa"/>
          </w:tcPr>
          <w:p w14:paraId="07279179" w14:textId="77777777" w:rsidR="001A7BE9" w:rsidRPr="00E808B0" w:rsidRDefault="001A7BE9">
            <w:pPr>
              <w:pStyle w:val="TableEntry"/>
              <w:rPr>
                <w:noProof w:val="0"/>
              </w:rPr>
            </w:pPr>
            <w:proofErr w:type="spellStart"/>
            <w:r w:rsidRPr="00E808B0">
              <w:rPr>
                <w:noProof w:val="0"/>
              </w:rPr>
              <w:t>effectiveTime</w:t>
            </w:r>
            <w:proofErr w:type="spellEnd"/>
            <w:r w:rsidRPr="00E808B0">
              <w:rPr>
                <w:noProof w:val="0"/>
              </w:rPr>
              <w:t xml:space="preserve"> [0..1]</w:t>
            </w:r>
            <w:r w:rsidRPr="00E808B0">
              <w:rPr>
                <w:noProof w:val="0"/>
              </w:rPr>
              <w:br/>
            </w:r>
            <w:hyperlink r:id="rId444" w:anchor="Act-cls" w:history="1">
              <w:r w:rsidRPr="00E808B0">
                <w:rPr>
                  <w:noProof w:val="0"/>
                </w:rPr>
                <w:t>Act</w:t>
              </w:r>
            </w:hyperlink>
            <w:r w:rsidRPr="00E808B0">
              <w:rPr>
                <w:noProof w:val="0"/>
              </w:rPr>
              <w:t> (</w:t>
            </w:r>
            <w:hyperlink r:id="rId445" w:anchor="dt-IVL" w:history="1">
              <w:r w:rsidRPr="00E808B0">
                <w:rPr>
                  <w:noProof w:val="0"/>
                </w:rPr>
                <w:t>IVL</w:t>
              </w:r>
            </w:hyperlink>
            <w:r w:rsidRPr="00E808B0">
              <w:rPr>
                <w:noProof w:val="0"/>
              </w:rPr>
              <w:t>&lt;</w:t>
            </w:r>
            <w:hyperlink r:id="rId446" w:anchor="dt-TS" w:history="1">
              <w:r w:rsidRPr="00E808B0">
                <w:rPr>
                  <w:noProof w:val="0"/>
                </w:rPr>
                <w:t>TS</w:t>
              </w:r>
            </w:hyperlink>
            <w:r w:rsidRPr="00E808B0">
              <w:rPr>
                <w:noProof w:val="0"/>
              </w:rPr>
              <w:t>&gt;)</w:t>
            </w:r>
          </w:p>
        </w:tc>
        <w:tc>
          <w:tcPr>
            <w:tcW w:w="6673" w:type="dxa"/>
          </w:tcPr>
          <w:p w14:paraId="14047BFE" w14:textId="77777777" w:rsidR="001A7BE9" w:rsidRPr="00E808B0" w:rsidRDefault="001A7BE9">
            <w:pPr>
              <w:pStyle w:val="TableEntry"/>
              <w:rPr>
                <w:noProof w:val="0"/>
              </w:rPr>
            </w:pPr>
            <w:r w:rsidRPr="00E808B0">
              <w:rPr>
                <w:noProof w:val="0"/>
              </w:rPr>
              <w:t xml:space="preserve">Optional time stamp or time interval indication when the </w:t>
            </w:r>
            <w:proofErr w:type="spellStart"/>
            <w:r w:rsidRPr="00E808B0">
              <w:rPr>
                <w:noProof w:val="0"/>
              </w:rPr>
              <w:t>ControlActProcess</w:t>
            </w:r>
            <w:proofErr w:type="spellEnd"/>
            <w:r w:rsidRPr="00E808B0">
              <w:rPr>
                <w:noProof w:val="0"/>
              </w:rPr>
              <w:t xml:space="preserve"> took place</w:t>
            </w:r>
          </w:p>
        </w:tc>
      </w:tr>
      <w:tr w:rsidR="001A7BE9" w:rsidRPr="00E808B0" w14:paraId="7BD51A95" w14:textId="77777777">
        <w:trPr>
          <w:jc w:val="center"/>
        </w:trPr>
        <w:tc>
          <w:tcPr>
            <w:tcW w:w="3345" w:type="dxa"/>
          </w:tcPr>
          <w:p w14:paraId="51D4566E" w14:textId="77777777" w:rsidR="001A7BE9" w:rsidRPr="00E808B0" w:rsidRDefault="001A7BE9">
            <w:pPr>
              <w:pStyle w:val="TableEntry"/>
              <w:rPr>
                <w:noProof w:val="0"/>
              </w:rPr>
            </w:pPr>
            <w:proofErr w:type="spellStart"/>
            <w:r w:rsidRPr="00E808B0">
              <w:rPr>
                <w:noProof w:val="0"/>
              </w:rPr>
              <w:t>languageCode</w:t>
            </w:r>
            <w:proofErr w:type="spellEnd"/>
            <w:r w:rsidRPr="00E808B0">
              <w:rPr>
                <w:noProof w:val="0"/>
              </w:rPr>
              <w:t xml:space="preserve"> [0..1]</w:t>
            </w:r>
            <w:r w:rsidRPr="00E808B0">
              <w:rPr>
                <w:noProof w:val="0"/>
              </w:rPr>
              <w:br/>
            </w:r>
            <w:hyperlink r:id="rId447" w:anchor="Act-cls" w:history="1">
              <w:r w:rsidRPr="00E808B0">
                <w:rPr>
                  <w:noProof w:val="0"/>
                </w:rPr>
                <w:t>Act</w:t>
              </w:r>
            </w:hyperlink>
            <w:r w:rsidRPr="00E808B0">
              <w:rPr>
                <w:noProof w:val="0"/>
              </w:rPr>
              <w:t> (</w:t>
            </w:r>
            <w:hyperlink r:id="rId448" w:anchor="dt-CE" w:history="1">
              <w:r w:rsidRPr="00E808B0">
                <w:rPr>
                  <w:noProof w:val="0"/>
                </w:rPr>
                <w:t>CE</w:t>
              </w:r>
            </w:hyperlink>
            <w:r w:rsidRPr="00E808B0">
              <w:rPr>
                <w:noProof w:val="0"/>
              </w:rPr>
              <w:t>) {</w:t>
            </w:r>
            <w:proofErr w:type="spellStart"/>
            <w:r w:rsidRPr="00E808B0">
              <w:rPr>
                <w:noProof w:val="0"/>
              </w:rPr>
              <w:t>CWE:</w:t>
            </w:r>
            <w:hyperlink r:id="rId449" w:anchor="HumanLanguage" w:history="1">
              <w:r w:rsidRPr="00E808B0">
                <w:rPr>
                  <w:noProof w:val="0"/>
                </w:rPr>
                <w:t>HumanLanguage</w:t>
              </w:r>
              <w:proofErr w:type="spellEnd"/>
            </w:hyperlink>
            <w:r w:rsidRPr="00E808B0">
              <w:rPr>
                <w:noProof w:val="0"/>
              </w:rPr>
              <w:t>}</w:t>
            </w:r>
          </w:p>
        </w:tc>
        <w:tc>
          <w:tcPr>
            <w:tcW w:w="6673" w:type="dxa"/>
          </w:tcPr>
          <w:p w14:paraId="5A048E54" w14:textId="77777777" w:rsidR="001A7BE9" w:rsidRPr="00E808B0" w:rsidRDefault="001A7BE9">
            <w:pPr>
              <w:pStyle w:val="TableEntry"/>
              <w:rPr>
                <w:noProof w:val="0"/>
              </w:rPr>
            </w:pPr>
            <w:r w:rsidRPr="00E808B0">
              <w:rPr>
                <w:noProof w:val="0"/>
              </w:rPr>
              <w:t>Optional language code</w:t>
            </w:r>
          </w:p>
        </w:tc>
      </w:tr>
      <w:tr w:rsidR="001A7BE9" w:rsidRPr="00E808B0" w14:paraId="29CB0A20" w14:textId="77777777">
        <w:trPr>
          <w:jc w:val="center"/>
        </w:trPr>
        <w:tc>
          <w:tcPr>
            <w:tcW w:w="3345" w:type="dxa"/>
          </w:tcPr>
          <w:p w14:paraId="3969BFD0" w14:textId="77777777" w:rsidR="001A7BE9" w:rsidRPr="00E808B0" w:rsidRDefault="001A7BE9">
            <w:pPr>
              <w:pStyle w:val="TableEntry"/>
              <w:rPr>
                <w:b/>
                <w:noProof w:val="0"/>
              </w:rPr>
            </w:pPr>
            <w:proofErr w:type="spellStart"/>
            <w:r w:rsidRPr="00E808B0">
              <w:rPr>
                <w:b/>
                <w:noProof w:val="0"/>
              </w:rPr>
              <w:t>QueryContinuation</w:t>
            </w:r>
            <w:proofErr w:type="spellEnd"/>
          </w:p>
        </w:tc>
        <w:tc>
          <w:tcPr>
            <w:tcW w:w="6673" w:type="dxa"/>
          </w:tcPr>
          <w:p w14:paraId="28F067CE" w14:textId="77777777" w:rsidR="001A7BE9" w:rsidRPr="00E808B0" w:rsidRDefault="001A7BE9">
            <w:pPr>
              <w:pStyle w:val="TableEntry"/>
              <w:rPr>
                <w:noProof w:val="0"/>
              </w:rPr>
            </w:pPr>
            <w:r w:rsidRPr="00E808B0">
              <w:rPr>
                <w:noProof w:val="0"/>
              </w:rPr>
              <w:t>The information about the query, which is being continued</w:t>
            </w:r>
          </w:p>
        </w:tc>
      </w:tr>
      <w:tr w:rsidR="001A7BE9" w:rsidRPr="00E808B0" w14:paraId="79F440D5" w14:textId="77777777">
        <w:trPr>
          <w:jc w:val="center"/>
        </w:trPr>
        <w:tc>
          <w:tcPr>
            <w:tcW w:w="3345" w:type="dxa"/>
          </w:tcPr>
          <w:p w14:paraId="6D50419E" w14:textId="77777777" w:rsidR="001A7BE9" w:rsidRPr="00E808B0" w:rsidRDefault="001A7BE9">
            <w:pPr>
              <w:pStyle w:val="TableEntry"/>
              <w:rPr>
                <w:noProof w:val="0"/>
              </w:rPr>
            </w:pPr>
            <w:proofErr w:type="spellStart"/>
            <w:r w:rsidRPr="00E808B0">
              <w:rPr>
                <w:noProof w:val="0"/>
              </w:rPr>
              <w:t>queryId</w:t>
            </w:r>
            <w:proofErr w:type="spellEnd"/>
            <w:r w:rsidRPr="00E808B0">
              <w:rPr>
                <w:noProof w:val="0"/>
              </w:rPr>
              <w:t xml:space="preserve"> [1..1](M)</w:t>
            </w:r>
            <w:r w:rsidRPr="00E808B0">
              <w:rPr>
                <w:noProof w:val="0"/>
              </w:rPr>
              <w:br/>
            </w:r>
            <w:hyperlink r:id="rId450" w:anchor="QueryEvent-cls" w:history="1">
              <w:proofErr w:type="spellStart"/>
              <w:r w:rsidRPr="00E808B0">
                <w:rPr>
                  <w:noProof w:val="0"/>
                </w:rPr>
                <w:t>QueryEvent</w:t>
              </w:r>
              <w:proofErr w:type="spellEnd"/>
            </w:hyperlink>
            <w:r w:rsidRPr="00E808B0">
              <w:rPr>
                <w:noProof w:val="0"/>
              </w:rPr>
              <w:t> (</w:t>
            </w:r>
            <w:hyperlink r:id="rId451" w:anchor="dt-II" w:history="1">
              <w:r w:rsidRPr="00E808B0">
                <w:rPr>
                  <w:noProof w:val="0"/>
                </w:rPr>
                <w:t>II</w:t>
              </w:r>
            </w:hyperlink>
            <w:r w:rsidRPr="00E808B0">
              <w:rPr>
                <w:noProof w:val="0"/>
              </w:rPr>
              <w:t>)</w:t>
            </w:r>
          </w:p>
        </w:tc>
        <w:tc>
          <w:tcPr>
            <w:tcW w:w="6673" w:type="dxa"/>
          </w:tcPr>
          <w:p w14:paraId="3AF23BFE" w14:textId="77777777" w:rsidR="001A7BE9" w:rsidRPr="00E808B0" w:rsidRDefault="001A7BE9">
            <w:pPr>
              <w:pStyle w:val="TableEntry"/>
              <w:rPr>
                <w:noProof w:val="0"/>
              </w:rPr>
            </w:pPr>
            <w:r w:rsidRPr="00E808B0">
              <w:rPr>
                <w:noProof w:val="0"/>
              </w:rPr>
              <w:t xml:space="preserve">The query identifier, which links this continuation request with the original query. </w:t>
            </w:r>
          </w:p>
        </w:tc>
      </w:tr>
      <w:tr w:rsidR="001A7BE9" w:rsidRPr="00E808B0" w14:paraId="3FE8DF36" w14:textId="77777777">
        <w:trPr>
          <w:jc w:val="center"/>
        </w:trPr>
        <w:tc>
          <w:tcPr>
            <w:tcW w:w="3345" w:type="dxa"/>
          </w:tcPr>
          <w:p w14:paraId="2A68291C" w14:textId="77777777" w:rsidR="001A7BE9" w:rsidRPr="00E808B0" w:rsidRDefault="001A7BE9">
            <w:pPr>
              <w:pStyle w:val="TableEntry"/>
              <w:rPr>
                <w:noProof w:val="0"/>
              </w:rPr>
            </w:pPr>
            <w:proofErr w:type="spellStart"/>
            <w:r w:rsidRPr="00E808B0">
              <w:rPr>
                <w:noProof w:val="0"/>
              </w:rPr>
              <w:t>statusCode</w:t>
            </w:r>
            <w:proofErr w:type="spellEnd"/>
            <w:r w:rsidRPr="00E808B0">
              <w:rPr>
                <w:noProof w:val="0"/>
              </w:rPr>
              <w:t xml:space="preserve"> [1..1] (M)</w:t>
            </w:r>
            <w:r w:rsidRPr="00E808B0">
              <w:rPr>
                <w:noProof w:val="0"/>
              </w:rPr>
              <w:br/>
            </w:r>
            <w:hyperlink r:id="rId452" w:anchor="QueryEvent-cls" w:history="1">
              <w:proofErr w:type="spellStart"/>
              <w:r w:rsidRPr="00E808B0">
                <w:rPr>
                  <w:noProof w:val="0"/>
                </w:rPr>
                <w:t>QueryEvent</w:t>
              </w:r>
              <w:proofErr w:type="spellEnd"/>
            </w:hyperlink>
            <w:r w:rsidRPr="00E808B0">
              <w:rPr>
                <w:noProof w:val="0"/>
              </w:rPr>
              <w:t> (</w:t>
            </w:r>
            <w:hyperlink r:id="rId453" w:anchor="dt-CS" w:history="1">
              <w:r w:rsidRPr="00E808B0">
                <w:rPr>
                  <w:noProof w:val="0"/>
                </w:rPr>
                <w:t>CS</w:t>
              </w:r>
            </w:hyperlink>
            <w:r w:rsidRPr="00E808B0">
              <w:rPr>
                <w:noProof w:val="0"/>
              </w:rPr>
              <w:t>) {</w:t>
            </w:r>
            <w:proofErr w:type="spellStart"/>
            <w:r w:rsidRPr="00E808B0">
              <w:rPr>
                <w:noProof w:val="0"/>
              </w:rPr>
              <w:t>CNE:</w:t>
            </w:r>
            <w:hyperlink r:id="rId454" w:anchor="QueryStatusCode" w:history="1">
              <w:r w:rsidRPr="00E808B0">
                <w:rPr>
                  <w:noProof w:val="0"/>
                </w:rPr>
                <w:t>QueryStatusCode</w:t>
              </w:r>
              <w:proofErr w:type="spellEnd"/>
            </w:hyperlink>
            <w:r w:rsidRPr="00E808B0">
              <w:rPr>
                <w:noProof w:val="0"/>
              </w:rPr>
              <w:t>, default="</w:t>
            </w:r>
            <w:proofErr w:type="spellStart"/>
            <w:r w:rsidRPr="00E808B0">
              <w:rPr>
                <w:noProof w:val="0"/>
              </w:rPr>
              <w:t>waitContinuedQueryResponse</w:t>
            </w:r>
            <w:proofErr w:type="spellEnd"/>
            <w:r w:rsidRPr="00E808B0">
              <w:rPr>
                <w:noProof w:val="0"/>
              </w:rPr>
              <w:t>"}</w:t>
            </w:r>
          </w:p>
        </w:tc>
        <w:tc>
          <w:tcPr>
            <w:tcW w:w="6673" w:type="dxa"/>
          </w:tcPr>
          <w:p w14:paraId="78FDE937" w14:textId="77777777" w:rsidR="001A7BE9" w:rsidRPr="00E808B0" w:rsidRDefault="001A7BE9">
            <w:pPr>
              <w:pStyle w:val="TableEntry"/>
              <w:rPr>
                <w:noProof w:val="0"/>
              </w:rPr>
            </w:pPr>
            <w:r w:rsidRPr="00E808B0">
              <w:rPr>
                <w:noProof w:val="0"/>
              </w:rPr>
              <w:t>The query status. The only other possible value is "aborted", indicating that no more results are needed from the query fulfiller.</w:t>
            </w:r>
          </w:p>
        </w:tc>
      </w:tr>
      <w:tr w:rsidR="001A7BE9" w:rsidRPr="00E808B0" w14:paraId="28B39C8E" w14:textId="77777777">
        <w:trPr>
          <w:jc w:val="center"/>
        </w:trPr>
        <w:tc>
          <w:tcPr>
            <w:tcW w:w="3345" w:type="dxa"/>
          </w:tcPr>
          <w:p w14:paraId="63C7FAC0" w14:textId="77777777" w:rsidR="001A7BE9" w:rsidRPr="00E808B0" w:rsidRDefault="001A7BE9">
            <w:pPr>
              <w:pStyle w:val="TableEntry"/>
              <w:rPr>
                <w:noProof w:val="0"/>
              </w:rPr>
            </w:pPr>
            <w:proofErr w:type="spellStart"/>
            <w:r w:rsidRPr="00E808B0">
              <w:rPr>
                <w:noProof w:val="0"/>
              </w:rPr>
              <w:t>startResultNumber</w:t>
            </w:r>
            <w:proofErr w:type="spellEnd"/>
            <w:r w:rsidRPr="00E808B0">
              <w:rPr>
                <w:noProof w:val="0"/>
              </w:rPr>
              <w:t xml:space="preserve"> [0..1]</w:t>
            </w:r>
            <w:r w:rsidRPr="00E808B0">
              <w:rPr>
                <w:noProof w:val="0"/>
              </w:rPr>
              <w:br/>
            </w:r>
            <w:hyperlink r:id="rId455" w:anchor="QueryContinuation-cls" w:history="1">
              <w:proofErr w:type="spellStart"/>
              <w:r w:rsidRPr="00E808B0">
                <w:rPr>
                  <w:noProof w:val="0"/>
                </w:rPr>
                <w:t>QueryContinuation</w:t>
              </w:r>
              <w:proofErr w:type="spellEnd"/>
            </w:hyperlink>
            <w:r w:rsidRPr="00E808B0">
              <w:rPr>
                <w:noProof w:val="0"/>
              </w:rPr>
              <w:t> (</w:t>
            </w:r>
            <w:hyperlink r:id="rId456" w:anchor="dt-INT" w:history="1">
              <w:r w:rsidRPr="00E808B0">
                <w:rPr>
                  <w:noProof w:val="0"/>
                </w:rPr>
                <w:t>INT</w:t>
              </w:r>
            </w:hyperlink>
            <w:r w:rsidRPr="00E808B0">
              <w:rPr>
                <w:noProof w:val="0"/>
              </w:rPr>
              <w:t>)</w:t>
            </w:r>
          </w:p>
        </w:tc>
        <w:tc>
          <w:tcPr>
            <w:tcW w:w="6673" w:type="dxa"/>
          </w:tcPr>
          <w:p w14:paraId="09EB7351" w14:textId="77777777" w:rsidR="001A7BE9" w:rsidRPr="00E808B0" w:rsidRDefault="001A7BE9">
            <w:pPr>
              <w:pStyle w:val="TableEntry"/>
              <w:rPr>
                <w:noProof w:val="0"/>
              </w:rPr>
            </w:pPr>
            <w:r w:rsidRPr="00E808B0">
              <w:rPr>
                <w:noProof w:val="0"/>
              </w:rPr>
              <w:t>Optionally, the query placer may request that the list of responses starts from a particular unit (based on the total number of responses returned by the query fulfiller to the original query)</w:t>
            </w:r>
          </w:p>
        </w:tc>
      </w:tr>
      <w:tr w:rsidR="001A7BE9" w:rsidRPr="00E808B0" w14:paraId="33132577" w14:textId="77777777">
        <w:trPr>
          <w:jc w:val="center"/>
        </w:trPr>
        <w:tc>
          <w:tcPr>
            <w:tcW w:w="3345" w:type="dxa"/>
          </w:tcPr>
          <w:p w14:paraId="0D89BAEC" w14:textId="77777777" w:rsidR="001A7BE9" w:rsidRPr="00E808B0" w:rsidRDefault="001A7BE9">
            <w:pPr>
              <w:pStyle w:val="TableEntry"/>
              <w:rPr>
                <w:noProof w:val="0"/>
              </w:rPr>
            </w:pPr>
            <w:proofErr w:type="spellStart"/>
            <w:r w:rsidRPr="00E808B0">
              <w:rPr>
                <w:noProof w:val="0"/>
              </w:rPr>
              <w:t>continuationQuantity</w:t>
            </w:r>
            <w:proofErr w:type="spellEnd"/>
            <w:r w:rsidRPr="00E808B0">
              <w:rPr>
                <w:noProof w:val="0"/>
              </w:rPr>
              <w:t xml:space="preserve"> [0..1]</w:t>
            </w:r>
            <w:r w:rsidRPr="00E808B0">
              <w:rPr>
                <w:noProof w:val="0"/>
              </w:rPr>
              <w:br/>
            </w:r>
            <w:hyperlink r:id="rId457" w:anchor="QueryContinuation-cls" w:history="1">
              <w:proofErr w:type="spellStart"/>
              <w:r w:rsidRPr="00E808B0">
                <w:rPr>
                  <w:noProof w:val="0"/>
                </w:rPr>
                <w:t>QueryContinuation</w:t>
              </w:r>
              <w:proofErr w:type="spellEnd"/>
            </w:hyperlink>
            <w:r w:rsidRPr="00E808B0">
              <w:rPr>
                <w:noProof w:val="0"/>
              </w:rPr>
              <w:t> (</w:t>
            </w:r>
            <w:hyperlink r:id="rId458" w:anchor="dt-INT" w:history="1">
              <w:r w:rsidRPr="00E808B0">
                <w:rPr>
                  <w:noProof w:val="0"/>
                </w:rPr>
                <w:t>INT</w:t>
              </w:r>
            </w:hyperlink>
            <w:r w:rsidRPr="00E808B0">
              <w:rPr>
                <w:noProof w:val="0"/>
              </w:rPr>
              <w:t>)</w:t>
            </w:r>
          </w:p>
        </w:tc>
        <w:tc>
          <w:tcPr>
            <w:tcW w:w="6673" w:type="dxa"/>
          </w:tcPr>
          <w:p w14:paraId="77D4A036" w14:textId="77777777" w:rsidR="001A7BE9" w:rsidRPr="00E808B0" w:rsidRDefault="001A7BE9">
            <w:pPr>
              <w:pStyle w:val="TableEntry"/>
              <w:rPr>
                <w:noProof w:val="0"/>
              </w:rPr>
            </w:pPr>
            <w:r w:rsidRPr="00E808B0">
              <w:rPr>
                <w:noProof w:val="0"/>
              </w:rPr>
              <w:t xml:space="preserve">Optionally, the query placer may specify the maximum number of responses to be returned by the query fulfiller. If 0 is specified, this is an indication that the query is cancelled. If this attributed is not valued, the query fulfiller shall use the quantity </w:t>
            </w:r>
            <w:r w:rsidRPr="00E808B0">
              <w:rPr>
                <w:noProof w:val="0"/>
              </w:rPr>
              <w:lastRenderedPageBreak/>
              <w:t>specified in the most recent query or continuation request.</w:t>
            </w:r>
          </w:p>
        </w:tc>
      </w:tr>
    </w:tbl>
    <w:p w14:paraId="5671D349" w14:textId="6E433981" w:rsidR="001A7BE9" w:rsidRPr="00E808B0" w:rsidRDefault="001A7BE9">
      <w:pPr>
        <w:pStyle w:val="AppendixHeading2"/>
        <w:rPr>
          <w:noProof w:val="0"/>
        </w:rPr>
      </w:pPr>
      <w:bookmarkStart w:id="522" w:name="_Toc169692810"/>
      <w:bookmarkStart w:id="523" w:name="_Toc174274319"/>
      <w:bookmarkStart w:id="524" w:name="_Toc269052486"/>
      <w:bookmarkStart w:id="525" w:name="_Toc301358517"/>
      <w:bookmarkStart w:id="526" w:name="_Toc518654923"/>
      <w:r w:rsidRPr="00E808B0">
        <w:rPr>
          <w:noProof w:val="0"/>
        </w:rPr>
        <w:lastRenderedPageBreak/>
        <w:t>O.3</w:t>
      </w:r>
      <w:r w:rsidRPr="00E808B0">
        <w:rPr>
          <w:noProof w:val="0"/>
        </w:rPr>
        <w:tab/>
        <w:t>IHE Transactions and Corresponding Transmission and Control Act Wrappers</w:t>
      </w:r>
      <w:bookmarkEnd w:id="522"/>
      <w:bookmarkEnd w:id="523"/>
      <w:bookmarkEnd w:id="524"/>
      <w:bookmarkEnd w:id="525"/>
      <w:bookmarkEnd w:id="526"/>
    </w:p>
    <w:p w14:paraId="67C374CE" w14:textId="77777777" w:rsidR="001A7BE9" w:rsidRPr="00E808B0" w:rsidRDefault="001A7BE9">
      <w:r w:rsidRPr="00E808B0">
        <w:t>The following table lists the wrappers for the currently defined IHE transactions, which use HL7 V3 messages.</w:t>
      </w:r>
    </w:p>
    <w:p w14:paraId="4AFC4D4B" w14:textId="77777777" w:rsidR="001A7BE9" w:rsidRPr="00E808B0" w:rsidRDefault="001A7BE9">
      <w:pPr>
        <w:pStyle w:val="TableTitle"/>
        <w:rPr>
          <w:noProof w:val="0"/>
        </w:rPr>
      </w:pPr>
      <w:r w:rsidRPr="00E808B0">
        <w:rPr>
          <w:noProof w:val="0"/>
        </w:rPr>
        <w:t>Table O.3-1: IHE Transactions and Corresponding Transmission and Control Act Wrappers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2970"/>
        <w:gridCol w:w="2628"/>
      </w:tblGrid>
      <w:tr w:rsidR="00C00C34" w:rsidRPr="00E808B0" w14:paraId="31A85E06" w14:textId="77777777" w:rsidTr="00125F6C">
        <w:trPr>
          <w:tblHeader/>
        </w:trPr>
        <w:tc>
          <w:tcPr>
            <w:tcW w:w="3978" w:type="dxa"/>
            <w:shd w:val="clear" w:color="auto" w:fill="D9D9D9"/>
          </w:tcPr>
          <w:p w14:paraId="4C2E04FF" w14:textId="77777777" w:rsidR="001A7BE9" w:rsidRPr="00E808B0" w:rsidRDefault="001A7BE9" w:rsidP="00C81D39">
            <w:pPr>
              <w:pStyle w:val="TableEntryHeader"/>
            </w:pPr>
            <w:r w:rsidRPr="00E808B0">
              <w:t>Transaction Reference</w:t>
            </w:r>
          </w:p>
        </w:tc>
        <w:tc>
          <w:tcPr>
            <w:tcW w:w="2970" w:type="dxa"/>
            <w:shd w:val="clear" w:color="auto" w:fill="D9D9D9"/>
          </w:tcPr>
          <w:p w14:paraId="1C8280CF" w14:textId="77777777" w:rsidR="001A7BE9" w:rsidRPr="00E808B0" w:rsidRDefault="001A7BE9" w:rsidP="00C81D39">
            <w:pPr>
              <w:pStyle w:val="TableEntryHeader"/>
            </w:pPr>
            <w:r w:rsidRPr="00E808B0">
              <w:t>Transmission Wrapper</w:t>
            </w:r>
          </w:p>
        </w:tc>
        <w:tc>
          <w:tcPr>
            <w:tcW w:w="2628" w:type="dxa"/>
            <w:shd w:val="clear" w:color="auto" w:fill="D9D9D9"/>
          </w:tcPr>
          <w:p w14:paraId="55943454" w14:textId="77777777" w:rsidR="001A7BE9" w:rsidRPr="00E808B0" w:rsidRDefault="001A7BE9" w:rsidP="00DF427D">
            <w:pPr>
              <w:pStyle w:val="TableEntryHeader"/>
            </w:pPr>
            <w:r w:rsidRPr="00E808B0">
              <w:t>Control Act Wrapper</w:t>
            </w:r>
          </w:p>
        </w:tc>
      </w:tr>
      <w:tr w:rsidR="00C00C34" w:rsidRPr="00E808B0" w14:paraId="7C9E5096" w14:textId="77777777" w:rsidTr="00125F6C">
        <w:tc>
          <w:tcPr>
            <w:tcW w:w="3978" w:type="dxa"/>
          </w:tcPr>
          <w:p w14:paraId="232BC80D" w14:textId="77777777" w:rsidR="001A7BE9" w:rsidRPr="00E808B0" w:rsidRDefault="001A7BE9">
            <w:pPr>
              <w:pStyle w:val="TableEntry"/>
              <w:rPr>
                <w:noProof w:val="0"/>
              </w:rPr>
            </w:pPr>
            <w:r w:rsidRPr="00E808B0">
              <w:rPr>
                <w:noProof w:val="0"/>
              </w:rPr>
              <w:t>3.44.4 – Patient Add or Revise</w:t>
            </w:r>
          </w:p>
        </w:tc>
        <w:tc>
          <w:tcPr>
            <w:tcW w:w="2970" w:type="dxa"/>
          </w:tcPr>
          <w:p w14:paraId="61A65338" w14:textId="77777777" w:rsidR="001A7BE9" w:rsidRPr="00E808B0" w:rsidRDefault="001A7BE9">
            <w:pPr>
              <w:pStyle w:val="TableEntry"/>
              <w:rPr>
                <w:noProof w:val="0"/>
              </w:rPr>
            </w:pPr>
            <w:r w:rsidRPr="00E808B0">
              <w:rPr>
                <w:noProof w:val="0"/>
              </w:rPr>
              <w:t>MCCI_MT000100UV01</w:t>
            </w:r>
          </w:p>
        </w:tc>
        <w:tc>
          <w:tcPr>
            <w:tcW w:w="2628" w:type="dxa"/>
          </w:tcPr>
          <w:p w14:paraId="44D36389" w14:textId="77777777" w:rsidR="001A7BE9" w:rsidRPr="00E808B0" w:rsidRDefault="001A7BE9">
            <w:pPr>
              <w:pStyle w:val="TableEntry"/>
              <w:rPr>
                <w:noProof w:val="0"/>
              </w:rPr>
            </w:pPr>
            <w:r w:rsidRPr="00E808B0">
              <w:rPr>
                <w:noProof w:val="0"/>
              </w:rPr>
              <w:t>MFMI_MT700701UV01</w:t>
            </w:r>
          </w:p>
        </w:tc>
      </w:tr>
      <w:tr w:rsidR="00C00C34" w:rsidRPr="00E808B0" w14:paraId="3DCDCF77" w14:textId="77777777" w:rsidTr="00125F6C">
        <w:tc>
          <w:tcPr>
            <w:tcW w:w="3978" w:type="dxa"/>
          </w:tcPr>
          <w:p w14:paraId="6086982E" w14:textId="77777777" w:rsidR="001A7BE9" w:rsidRPr="00E808B0" w:rsidRDefault="001A7BE9">
            <w:pPr>
              <w:pStyle w:val="TableEntry"/>
              <w:rPr>
                <w:noProof w:val="0"/>
              </w:rPr>
            </w:pPr>
            <w:r w:rsidRPr="00E808B0">
              <w:rPr>
                <w:noProof w:val="0"/>
              </w:rPr>
              <w:t xml:space="preserve">3.44.4 – Resolve Duplicates </w:t>
            </w:r>
          </w:p>
        </w:tc>
        <w:tc>
          <w:tcPr>
            <w:tcW w:w="2970" w:type="dxa"/>
          </w:tcPr>
          <w:p w14:paraId="26890922" w14:textId="77777777" w:rsidR="001A7BE9" w:rsidRPr="00E808B0" w:rsidRDefault="001A7BE9">
            <w:pPr>
              <w:pStyle w:val="TableEntry"/>
              <w:rPr>
                <w:noProof w:val="0"/>
              </w:rPr>
            </w:pPr>
            <w:r w:rsidRPr="00E808B0">
              <w:rPr>
                <w:noProof w:val="0"/>
              </w:rPr>
              <w:t>MCCI_MT000100UV01</w:t>
            </w:r>
          </w:p>
        </w:tc>
        <w:tc>
          <w:tcPr>
            <w:tcW w:w="2628" w:type="dxa"/>
          </w:tcPr>
          <w:p w14:paraId="723030D2" w14:textId="77777777" w:rsidR="001A7BE9" w:rsidRPr="00E808B0" w:rsidRDefault="001A7BE9">
            <w:pPr>
              <w:pStyle w:val="TableEntry"/>
              <w:rPr>
                <w:noProof w:val="0"/>
              </w:rPr>
            </w:pPr>
            <w:r w:rsidRPr="00E808B0">
              <w:rPr>
                <w:noProof w:val="0"/>
              </w:rPr>
              <w:t>MFMI_MT700701UV01</w:t>
            </w:r>
          </w:p>
        </w:tc>
      </w:tr>
      <w:tr w:rsidR="00C00C34" w:rsidRPr="00E808B0" w14:paraId="6A2D2299" w14:textId="77777777" w:rsidTr="00125F6C">
        <w:tc>
          <w:tcPr>
            <w:tcW w:w="3978" w:type="dxa"/>
          </w:tcPr>
          <w:p w14:paraId="1B9CE6B8" w14:textId="77777777" w:rsidR="001A7BE9" w:rsidRPr="00E808B0" w:rsidRDefault="001A7BE9">
            <w:pPr>
              <w:pStyle w:val="TableEntry"/>
              <w:rPr>
                <w:noProof w:val="0"/>
              </w:rPr>
            </w:pPr>
            <w:r w:rsidRPr="00E808B0">
              <w:rPr>
                <w:noProof w:val="0"/>
              </w:rPr>
              <w:t>3.44.4 – Acknowledgement</w:t>
            </w:r>
          </w:p>
        </w:tc>
        <w:tc>
          <w:tcPr>
            <w:tcW w:w="2970" w:type="dxa"/>
          </w:tcPr>
          <w:p w14:paraId="6D4BD631" w14:textId="77777777" w:rsidR="001A7BE9" w:rsidRPr="00E808B0" w:rsidRDefault="001A7BE9">
            <w:pPr>
              <w:pStyle w:val="TableEntry"/>
              <w:rPr>
                <w:noProof w:val="0"/>
              </w:rPr>
            </w:pPr>
            <w:r w:rsidRPr="00E808B0">
              <w:rPr>
                <w:noProof w:val="0"/>
              </w:rPr>
              <w:t>MCCI_MT000200UV01</w:t>
            </w:r>
          </w:p>
        </w:tc>
        <w:tc>
          <w:tcPr>
            <w:tcW w:w="2628" w:type="dxa"/>
          </w:tcPr>
          <w:p w14:paraId="1164FC3B" w14:textId="77777777" w:rsidR="001A7BE9" w:rsidRPr="00E808B0" w:rsidRDefault="001A7BE9">
            <w:pPr>
              <w:pStyle w:val="TableEntry"/>
              <w:rPr>
                <w:noProof w:val="0"/>
              </w:rPr>
            </w:pPr>
            <w:r w:rsidRPr="00E808B0">
              <w:rPr>
                <w:noProof w:val="0"/>
              </w:rPr>
              <w:t>None</w:t>
            </w:r>
          </w:p>
        </w:tc>
      </w:tr>
      <w:tr w:rsidR="00C00C34" w:rsidRPr="00E808B0" w14:paraId="26FEFF7C" w14:textId="77777777" w:rsidTr="00125F6C">
        <w:tc>
          <w:tcPr>
            <w:tcW w:w="3978" w:type="dxa"/>
          </w:tcPr>
          <w:p w14:paraId="60952624" w14:textId="77777777" w:rsidR="001A7BE9" w:rsidRPr="00E808B0" w:rsidRDefault="001A7BE9">
            <w:pPr>
              <w:pStyle w:val="TableEntry"/>
              <w:rPr>
                <w:noProof w:val="0"/>
              </w:rPr>
            </w:pPr>
            <w:r w:rsidRPr="00E808B0">
              <w:rPr>
                <w:noProof w:val="0"/>
              </w:rPr>
              <w:t>3.45.4 – Get Corresponding Identifiers</w:t>
            </w:r>
          </w:p>
        </w:tc>
        <w:tc>
          <w:tcPr>
            <w:tcW w:w="2970" w:type="dxa"/>
          </w:tcPr>
          <w:p w14:paraId="54E515C2" w14:textId="77777777" w:rsidR="001A7BE9" w:rsidRPr="00E808B0" w:rsidRDefault="001A7BE9">
            <w:pPr>
              <w:pStyle w:val="TableEntry"/>
              <w:rPr>
                <w:noProof w:val="0"/>
              </w:rPr>
            </w:pPr>
            <w:r w:rsidRPr="00E808B0">
              <w:rPr>
                <w:noProof w:val="0"/>
              </w:rPr>
              <w:t>MCCI_MT000100UV01</w:t>
            </w:r>
          </w:p>
        </w:tc>
        <w:tc>
          <w:tcPr>
            <w:tcW w:w="2628" w:type="dxa"/>
          </w:tcPr>
          <w:p w14:paraId="738095C8" w14:textId="77777777" w:rsidR="001A7BE9" w:rsidRPr="00E808B0" w:rsidRDefault="001A7BE9">
            <w:pPr>
              <w:pStyle w:val="TableEntry"/>
              <w:rPr>
                <w:noProof w:val="0"/>
              </w:rPr>
            </w:pPr>
            <w:r w:rsidRPr="00E808B0">
              <w:rPr>
                <w:noProof w:val="0"/>
              </w:rPr>
              <w:t>QUQI_MT021001UV01</w:t>
            </w:r>
          </w:p>
        </w:tc>
      </w:tr>
      <w:tr w:rsidR="00C00C34" w:rsidRPr="00E808B0" w14:paraId="49A41DA0" w14:textId="77777777" w:rsidTr="00125F6C">
        <w:tc>
          <w:tcPr>
            <w:tcW w:w="3978" w:type="dxa"/>
          </w:tcPr>
          <w:p w14:paraId="1F9C0C32" w14:textId="77777777" w:rsidR="001A7BE9" w:rsidRPr="00E808B0" w:rsidRDefault="001A7BE9">
            <w:pPr>
              <w:pStyle w:val="TableEntry"/>
              <w:rPr>
                <w:noProof w:val="0"/>
              </w:rPr>
            </w:pPr>
            <w:r w:rsidRPr="00E808B0">
              <w:rPr>
                <w:noProof w:val="0"/>
              </w:rPr>
              <w:t>3.45.4 – Get Corresponding Indenters Response</w:t>
            </w:r>
          </w:p>
        </w:tc>
        <w:tc>
          <w:tcPr>
            <w:tcW w:w="2970" w:type="dxa"/>
          </w:tcPr>
          <w:p w14:paraId="408C8CF7" w14:textId="77777777" w:rsidR="001A7BE9" w:rsidRPr="00E808B0" w:rsidRDefault="001A7BE9">
            <w:pPr>
              <w:pStyle w:val="TableEntry"/>
              <w:rPr>
                <w:noProof w:val="0"/>
              </w:rPr>
            </w:pPr>
            <w:r w:rsidRPr="00E808B0">
              <w:rPr>
                <w:noProof w:val="0"/>
              </w:rPr>
              <w:t>MCCI_MT000300UV01</w:t>
            </w:r>
          </w:p>
        </w:tc>
        <w:tc>
          <w:tcPr>
            <w:tcW w:w="2628" w:type="dxa"/>
          </w:tcPr>
          <w:p w14:paraId="6B08BF69" w14:textId="77777777" w:rsidR="001A7BE9" w:rsidRPr="00E808B0" w:rsidRDefault="001A7BE9">
            <w:pPr>
              <w:pStyle w:val="TableEntry"/>
              <w:rPr>
                <w:noProof w:val="0"/>
              </w:rPr>
            </w:pPr>
            <w:r w:rsidRPr="00E808B0">
              <w:rPr>
                <w:noProof w:val="0"/>
              </w:rPr>
              <w:t>MFMI_MT700711UV01</w:t>
            </w:r>
          </w:p>
        </w:tc>
      </w:tr>
      <w:tr w:rsidR="00C00C34" w:rsidRPr="00E808B0" w14:paraId="1F1B5BE0" w14:textId="77777777" w:rsidTr="00125F6C">
        <w:tc>
          <w:tcPr>
            <w:tcW w:w="3978" w:type="dxa"/>
          </w:tcPr>
          <w:p w14:paraId="38114DFB" w14:textId="77777777" w:rsidR="001A7BE9" w:rsidRPr="00E808B0" w:rsidRDefault="001A7BE9">
            <w:pPr>
              <w:pStyle w:val="TableEntry"/>
              <w:rPr>
                <w:noProof w:val="0"/>
              </w:rPr>
            </w:pPr>
            <w:r w:rsidRPr="00E808B0">
              <w:rPr>
                <w:noProof w:val="0"/>
              </w:rPr>
              <w:t>3.46.4 – Revise Demographic Data</w:t>
            </w:r>
          </w:p>
        </w:tc>
        <w:tc>
          <w:tcPr>
            <w:tcW w:w="2970" w:type="dxa"/>
          </w:tcPr>
          <w:p w14:paraId="0AE95B45" w14:textId="77777777" w:rsidR="001A7BE9" w:rsidRPr="00E808B0" w:rsidRDefault="001A7BE9">
            <w:pPr>
              <w:pStyle w:val="TableEntry"/>
              <w:rPr>
                <w:noProof w:val="0"/>
              </w:rPr>
            </w:pPr>
            <w:r w:rsidRPr="00E808B0">
              <w:rPr>
                <w:noProof w:val="0"/>
              </w:rPr>
              <w:t>MCCI_MT000100UV01</w:t>
            </w:r>
          </w:p>
        </w:tc>
        <w:tc>
          <w:tcPr>
            <w:tcW w:w="2628" w:type="dxa"/>
          </w:tcPr>
          <w:p w14:paraId="355F2BAD" w14:textId="77777777" w:rsidR="001A7BE9" w:rsidRPr="00E808B0" w:rsidRDefault="001A7BE9">
            <w:pPr>
              <w:pStyle w:val="TableEntry"/>
              <w:rPr>
                <w:noProof w:val="0"/>
              </w:rPr>
            </w:pPr>
            <w:r w:rsidRPr="00E808B0">
              <w:rPr>
                <w:noProof w:val="0"/>
              </w:rPr>
              <w:t>MFMI_MT700701UV01</w:t>
            </w:r>
          </w:p>
        </w:tc>
      </w:tr>
      <w:tr w:rsidR="00C00C34" w:rsidRPr="00E808B0" w14:paraId="3553ADCA" w14:textId="77777777" w:rsidTr="00125F6C">
        <w:tc>
          <w:tcPr>
            <w:tcW w:w="3978" w:type="dxa"/>
          </w:tcPr>
          <w:p w14:paraId="77A0538C" w14:textId="77777777" w:rsidR="001A7BE9" w:rsidRPr="00E808B0" w:rsidRDefault="001A7BE9">
            <w:pPr>
              <w:pStyle w:val="TableEntry"/>
              <w:rPr>
                <w:noProof w:val="0"/>
              </w:rPr>
            </w:pPr>
            <w:r w:rsidRPr="00E808B0">
              <w:rPr>
                <w:noProof w:val="0"/>
              </w:rPr>
              <w:t>3.46.4 – Acknowledgement</w:t>
            </w:r>
          </w:p>
        </w:tc>
        <w:tc>
          <w:tcPr>
            <w:tcW w:w="2970" w:type="dxa"/>
          </w:tcPr>
          <w:p w14:paraId="5CB22462" w14:textId="77777777" w:rsidR="001A7BE9" w:rsidRPr="00E808B0" w:rsidRDefault="001A7BE9">
            <w:pPr>
              <w:pStyle w:val="TableEntry"/>
              <w:rPr>
                <w:noProof w:val="0"/>
              </w:rPr>
            </w:pPr>
            <w:r w:rsidRPr="00E808B0">
              <w:rPr>
                <w:noProof w:val="0"/>
              </w:rPr>
              <w:t>MCCI_MT000200UV01</w:t>
            </w:r>
          </w:p>
        </w:tc>
        <w:tc>
          <w:tcPr>
            <w:tcW w:w="2628" w:type="dxa"/>
          </w:tcPr>
          <w:p w14:paraId="392AADA0" w14:textId="77777777" w:rsidR="001A7BE9" w:rsidRPr="00E808B0" w:rsidRDefault="001A7BE9">
            <w:pPr>
              <w:pStyle w:val="TableEntry"/>
              <w:rPr>
                <w:noProof w:val="0"/>
              </w:rPr>
            </w:pPr>
            <w:r w:rsidRPr="00E808B0">
              <w:rPr>
                <w:noProof w:val="0"/>
              </w:rPr>
              <w:t>None</w:t>
            </w:r>
          </w:p>
        </w:tc>
      </w:tr>
      <w:tr w:rsidR="00C00C34" w:rsidRPr="00E808B0" w14:paraId="5F852668" w14:textId="77777777" w:rsidTr="00125F6C">
        <w:tc>
          <w:tcPr>
            <w:tcW w:w="3978" w:type="dxa"/>
          </w:tcPr>
          <w:p w14:paraId="663EEFFA" w14:textId="77777777" w:rsidR="001A7BE9" w:rsidRPr="00E808B0" w:rsidRDefault="001A7BE9">
            <w:pPr>
              <w:pStyle w:val="TableEntry"/>
              <w:rPr>
                <w:noProof w:val="0"/>
              </w:rPr>
            </w:pPr>
            <w:r w:rsidRPr="00E808B0">
              <w:rPr>
                <w:noProof w:val="0"/>
              </w:rPr>
              <w:t>3.47.4 – Find Candidates Query</w:t>
            </w:r>
          </w:p>
        </w:tc>
        <w:tc>
          <w:tcPr>
            <w:tcW w:w="2970" w:type="dxa"/>
          </w:tcPr>
          <w:p w14:paraId="1789429C" w14:textId="77777777" w:rsidR="001A7BE9" w:rsidRPr="00E808B0" w:rsidRDefault="001A7BE9">
            <w:pPr>
              <w:pStyle w:val="TableEntry"/>
              <w:rPr>
                <w:noProof w:val="0"/>
              </w:rPr>
            </w:pPr>
            <w:r w:rsidRPr="00E808B0">
              <w:rPr>
                <w:noProof w:val="0"/>
              </w:rPr>
              <w:t>MCCI_MT000100UV01</w:t>
            </w:r>
          </w:p>
        </w:tc>
        <w:tc>
          <w:tcPr>
            <w:tcW w:w="2628" w:type="dxa"/>
          </w:tcPr>
          <w:p w14:paraId="07CD06A9" w14:textId="77777777" w:rsidR="001A7BE9" w:rsidRPr="00E808B0" w:rsidRDefault="001A7BE9">
            <w:pPr>
              <w:pStyle w:val="TableEntry"/>
              <w:rPr>
                <w:noProof w:val="0"/>
              </w:rPr>
            </w:pPr>
            <w:r w:rsidRPr="00E808B0">
              <w:rPr>
                <w:noProof w:val="0"/>
              </w:rPr>
              <w:t>QUQI_MT021001UV01</w:t>
            </w:r>
          </w:p>
        </w:tc>
      </w:tr>
      <w:tr w:rsidR="00C00C34" w:rsidRPr="00E808B0" w14:paraId="2877D38B" w14:textId="77777777" w:rsidTr="00125F6C">
        <w:tc>
          <w:tcPr>
            <w:tcW w:w="3978" w:type="dxa"/>
          </w:tcPr>
          <w:p w14:paraId="121F59A6" w14:textId="77777777" w:rsidR="001A7BE9" w:rsidRPr="00E808B0" w:rsidRDefault="001A7BE9">
            <w:pPr>
              <w:pStyle w:val="TableEntry"/>
              <w:rPr>
                <w:noProof w:val="0"/>
              </w:rPr>
            </w:pPr>
            <w:r w:rsidRPr="00E808B0">
              <w:rPr>
                <w:noProof w:val="0"/>
              </w:rPr>
              <w:t>3.47.4 – Find Candidates Response</w:t>
            </w:r>
          </w:p>
        </w:tc>
        <w:tc>
          <w:tcPr>
            <w:tcW w:w="2970" w:type="dxa"/>
          </w:tcPr>
          <w:p w14:paraId="57BEDE11" w14:textId="77777777" w:rsidR="001A7BE9" w:rsidRPr="00E808B0" w:rsidRDefault="001A7BE9">
            <w:pPr>
              <w:pStyle w:val="TableEntry"/>
              <w:rPr>
                <w:noProof w:val="0"/>
              </w:rPr>
            </w:pPr>
            <w:r w:rsidRPr="00E808B0">
              <w:rPr>
                <w:noProof w:val="0"/>
              </w:rPr>
              <w:t>MCCI_MT000300UV01</w:t>
            </w:r>
          </w:p>
        </w:tc>
        <w:tc>
          <w:tcPr>
            <w:tcW w:w="2628" w:type="dxa"/>
          </w:tcPr>
          <w:p w14:paraId="505A04D2" w14:textId="77777777" w:rsidR="001A7BE9" w:rsidRPr="00E808B0" w:rsidRDefault="001A7BE9">
            <w:pPr>
              <w:pStyle w:val="TableEntry"/>
              <w:rPr>
                <w:noProof w:val="0"/>
              </w:rPr>
            </w:pPr>
            <w:r w:rsidRPr="00E808B0">
              <w:rPr>
                <w:noProof w:val="0"/>
              </w:rPr>
              <w:t>MFMI_MT700711UV01</w:t>
            </w:r>
          </w:p>
        </w:tc>
      </w:tr>
      <w:tr w:rsidR="00C00C34" w:rsidRPr="00E808B0" w14:paraId="69EAEDB0" w14:textId="77777777" w:rsidTr="00125F6C">
        <w:tc>
          <w:tcPr>
            <w:tcW w:w="3978" w:type="dxa"/>
          </w:tcPr>
          <w:p w14:paraId="17FB3A83" w14:textId="77777777" w:rsidR="001A7BE9" w:rsidRPr="00E808B0" w:rsidRDefault="001A7BE9">
            <w:pPr>
              <w:pStyle w:val="TableEntry"/>
              <w:rPr>
                <w:noProof w:val="0"/>
              </w:rPr>
            </w:pPr>
            <w:r w:rsidRPr="00E808B0">
              <w:rPr>
                <w:noProof w:val="0"/>
              </w:rPr>
              <w:t>3.47.4 – Query Continuation</w:t>
            </w:r>
          </w:p>
        </w:tc>
        <w:tc>
          <w:tcPr>
            <w:tcW w:w="2970" w:type="dxa"/>
          </w:tcPr>
          <w:p w14:paraId="1C008437" w14:textId="77777777" w:rsidR="001A7BE9" w:rsidRPr="00E808B0" w:rsidRDefault="001A7BE9">
            <w:pPr>
              <w:pStyle w:val="TableEntry"/>
              <w:rPr>
                <w:noProof w:val="0"/>
              </w:rPr>
            </w:pPr>
            <w:r w:rsidRPr="00E808B0">
              <w:rPr>
                <w:noProof w:val="0"/>
              </w:rPr>
              <w:t>MCCI_MT000300UV01</w:t>
            </w:r>
          </w:p>
        </w:tc>
        <w:tc>
          <w:tcPr>
            <w:tcW w:w="2628" w:type="dxa"/>
          </w:tcPr>
          <w:p w14:paraId="5ADCF68A" w14:textId="77777777" w:rsidR="001A7BE9" w:rsidRPr="00E808B0" w:rsidRDefault="001A7BE9">
            <w:pPr>
              <w:pStyle w:val="TableEntry"/>
              <w:rPr>
                <w:noProof w:val="0"/>
              </w:rPr>
            </w:pPr>
            <w:r w:rsidRPr="00E808B0">
              <w:rPr>
                <w:noProof w:val="0"/>
              </w:rPr>
              <w:t>QUQI_MT000001UV01</w:t>
            </w:r>
          </w:p>
        </w:tc>
      </w:tr>
      <w:tr w:rsidR="00C00C34" w:rsidRPr="00E808B0" w14:paraId="59F7E4FD" w14:textId="77777777" w:rsidTr="00125F6C">
        <w:tc>
          <w:tcPr>
            <w:tcW w:w="3978" w:type="dxa"/>
          </w:tcPr>
          <w:p w14:paraId="74AD65CE" w14:textId="77777777" w:rsidR="001A7BE9" w:rsidRPr="00E808B0" w:rsidRDefault="001A7BE9">
            <w:pPr>
              <w:pStyle w:val="TableEntry"/>
              <w:rPr>
                <w:noProof w:val="0"/>
              </w:rPr>
            </w:pPr>
            <w:r w:rsidRPr="00E808B0">
              <w:rPr>
                <w:noProof w:val="0"/>
              </w:rPr>
              <w:t>3.47.4 – Acknowledgement</w:t>
            </w:r>
          </w:p>
        </w:tc>
        <w:tc>
          <w:tcPr>
            <w:tcW w:w="2970" w:type="dxa"/>
          </w:tcPr>
          <w:p w14:paraId="3B278D1E" w14:textId="77777777" w:rsidR="001A7BE9" w:rsidRPr="00E808B0" w:rsidRDefault="001A7BE9">
            <w:pPr>
              <w:pStyle w:val="TableEntry"/>
              <w:rPr>
                <w:noProof w:val="0"/>
              </w:rPr>
            </w:pPr>
            <w:r w:rsidRPr="00E808B0">
              <w:rPr>
                <w:noProof w:val="0"/>
              </w:rPr>
              <w:t>MCCI_MT000200UV01</w:t>
            </w:r>
          </w:p>
        </w:tc>
        <w:tc>
          <w:tcPr>
            <w:tcW w:w="2628" w:type="dxa"/>
          </w:tcPr>
          <w:p w14:paraId="775D8658" w14:textId="77777777" w:rsidR="001A7BE9" w:rsidRPr="00E808B0" w:rsidRDefault="001A7BE9">
            <w:pPr>
              <w:pStyle w:val="TableEntry"/>
              <w:rPr>
                <w:noProof w:val="0"/>
              </w:rPr>
            </w:pPr>
            <w:r w:rsidRPr="00E808B0">
              <w:rPr>
                <w:noProof w:val="0"/>
              </w:rPr>
              <w:t>None</w:t>
            </w:r>
          </w:p>
        </w:tc>
      </w:tr>
    </w:tbl>
    <w:p w14:paraId="1618A40A" w14:textId="77777777" w:rsidR="001A7BE9" w:rsidRPr="00E808B0" w:rsidRDefault="001A7BE9" w:rsidP="002F05C1"/>
    <w:p w14:paraId="4A59DD36" w14:textId="77777777" w:rsidR="001A7BE9" w:rsidRPr="00E808B0" w:rsidRDefault="001A7BE9"/>
    <w:p w14:paraId="748848B1" w14:textId="77777777" w:rsidR="001A7BE9" w:rsidRPr="00E808B0" w:rsidRDefault="001A7BE9"/>
    <w:p w14:paraId="2B59939B" w14:textId="77777777" w:rsidR="001A7BE9" w:rsidRPr="00E808B0" w:rsidRDefault="001A7BE9" w:rsidP="00B413C3">
      <w:pPr>
        <w:pStyle w:val="AppendixHeading1"/>
        <w:rPr>
          <w:noProof w:val="0"/>
        </w:rPr>
      </w:pPr>
      <w:r w:rsidRPr="00E808B0">
        <w:rPr>
          <w:noProof w:val="0"/>
        </w:rPr>
        <w:br w:type="page"/>
      </w:r>
      <w:bookmarkStart w:id="527" w:name="_Toc301358518"/>
      <w:bookmarkStart w:id="528" w:name="_Toc518654924"/>
      <w:r w:rsidRPr="00E808B0">
        <w:rPr>
          <w:noProof w:val="0"/>
        </w:rPr>
        <w:lastRenderedPageBreak/>
        <w:t>Appendix P:</w:t>
      </w:r>
      <w:r w:rsidRPr="00E808B0">
        <w:rPr>
          <w:noProof w:val="0"/>
        </w:rPr>
        <w:tab/>
        <w:t>Examples of messages</w:t>
      </w:r>
      <w:bookmarkEnd w:id="527"/>
      <w:bookmarkEnd w:id="528"/>
    </w:p>
    <w:p w14:paraId="26806AF7" w14:textId="1155B99B" w:rsidR="001A7BE9" w:rsidRPr="00E808B0" w:rsidRDefault="001A7BE9">
      <w:pPr>
        <w:pStyle w:val="AppendixHeading2"/>
        <w:rPr>
          <w:noProof w:val="0"/>
        </w:rPr>
      </w:pPr>
      <w:bookmarkStart w:id="529" w:name="_Toc214434109"/>
      <w:bookmarkStart w:id="530" w:name="_Toc214437019"/>
      <w:bookmarkStart w:id="531" w:name="_Toc214437462"/>
      <w:bookmarkStart w:id="532" w:name="_Toc214437778"/>
      <w:bookmarkStart w:id="533" w:name="_Toc214457254"/>
      <w:bookmarkStart w:id="534" w:name="_Toc214461367"/>
      <w:bookmarkStart w:id="535" w:name="_Toc214462988"/>
      <w:bookmarkStart w:id="536" w:name="_Toc301358519"/>
      <w:bookmarkStart w:id="537" w:name="_Toc518654925"/>
      <w:r w:rsidRPr="00E808B0">
        <w:rPr>
          <w:noProof w:val="0"/>
        </w:rPr>
        <w:t>P.1</w:t>
      </w:r>
      <w:r w:rsidRPr="00E808B0">
        <w:rPr>
          <w:noProof w:val="0"/>
        </w:rPr>
        <w:tab/>
        <w:t>Example of Admit for Surgical Procedure</w:t>
      </w:r>
      <w:bookmarkEnd w:id="529"/>
      <w:bookmarkEnd w:id="530"/>
      <w:bookmarkEnd w:id="531"/>
      <w:bookmarkEnd w:id="532"/>
      <w:bookmarkEnd w:id="533"/>
      <w:bookmarkEnd w:id="534"/>
      <w:bookmarkEnd w:id="535"/>
      <w:bookmarkEnd w:id="536"/>
      <w:r w:rsidR="007447F8">
        <w:rPr>
          <w:noProof w:val="0"/>
        </w:rPr>
        <w:t>,</w:t>
      </w:r>
      <w:r w:rsidR="004A59C1">
        <w:rPr>
          <w:noProof w:val="0"/>
        </w:rPr>
        <w:t xml:space="preserve"> </w:t>
      </w:r>
      <w:r w:rsidR="004A59C1" w:rsidRPr="00E808B0">
        <w:rPr>
          <w:noProof w:val="0"/>
        </w:rPr>
        <w:t>[ITI-31]</w:t>
      </w:r>
      <w:r w:rsidR="004A59C1">
        <w:rPr>
          <w:noProof w:val="0"/>
        </w:rPr>
        <w:t xml:space="preserve"> Transaction</w:t>
      </w:r>
      <w:bookmarkEnd w:id="537"/>
    </w:p>
    <w:p w14:paraId="27944E6A" w14:textId="4DD2EDE0" w:rsidR="001A7BE9" w:rsidRPr="00E808B0" w:rsidRDefault="001A7BE9">
      <w:r w:rsidRPr="00E808B0">
        <w:t xml:space="preserve">This example illustrates the use of </w:t>
      </w:r>
      <w:r w:rsidR="003809A2" w:rsidRPr="00E808B0">
        <w:t>[</w:t>
      </w:r>
      <w:r w:rsidRPr="00E808B0">
        <w:t>ITI-31</w:t>
      </w:r>
      <w:r w:rsidR="003809A2" w:rsidRPr="00E808B0">
        <w:t>]</w:t>
      </w:r>
      <w:r w:rsidRPr="00E808B0">
        <w:t xml:space="preserve"> with the following options:</w:t>
      </w:r>
    </w:p>
    <w:p w14:paraId="7F90F353" w14:textId="77777777" w:rsidR="001A7BE9" w:rsidRPr="00E808B0" w:rsidRDefault="001A7BE9" w:rsidP="007033A9">
      <w:pPr>
        <w:pStyle w:val="ListBullet2"/>
        <w:numPr>
          <w:ilvl w:val="0"/>
          <w:numId w:val="29"/>
        </w:numPr>
      </w:pPr>
      <w:r w:rsidRPr="00E808B0">
        <w:t>Inpatient/Outpatient Encounter Management</w:t>
      </w:r>
    </w:p>
    <w:p w14:paraId="76D3A78B" w14:textId="77777777" w:rsidR="001A7BE9" w:rsidRPr="00E808B0" w:rsidRDefault="001A7BE9" w:rsidP="007033A9">
      <w:pPr>
        <w:pStyle w:val="ListBullet2"/>
        <w:numPr>
          <w:ilvl w:val="0"/>
          <w:numId w:val="29"/>
        </w:numPr>
      </w:pPr>
      <w:r w:rsidRPr="00E808B0">
        <w:t>Advanced Encounter Management</w:t>
      </w:r>
    </w:p>
    <w:p w14:paraId="30CF6B05" w14:textId="77777777" w:rsidR="001A7BE9" w:rsidRPr="00E808B0" w:rsidRDefault="001A7BE9" w:rsidP="007033A9">
      <w:pPr>
        <w:pStyle w:val="ListBullet2"/>
        <w:numPr>
          <w:ilvl w:val="0"/>
          <w:numId w:val="29"/>
        </w:numPr>
      </w:pPr>
      <w:r w:rsidRPr="00E808B0">
        <w:t>Temporary Patient Transfer Track</w:t>
      </w:r>
    </w:p>
    <w:p w14:paraId="20496B78" w14:textId="77777777" w:rsidR="001A7BE9" w:rsidRPr="00E808B0" w:rsidRDefault="001A7BE9" w:rsidP="007033A9">
      <w:pPr>
        <w:pStyle w:val="ListBullet2"/>
        <w:numPr>
          <w:ilvl w:val="0"/>
          <w:numId w:val="29"/>
        </w:numPr>
      </w:pPr>
      <w:r w:rsidRPr="00E808B0">
        <w:t>Historic Movement Management</w:t>
      </w:r>
    </w:p>
    <w:p w14:paraId="3BACAD77" w14:textId="54408B0E" w:rsidR="001A7BE9" w:rsidRPr="00E808B0" w:rsidRDefault="001A7BE9">
      <w:pPr>
        <w:pStyle w:val="AppendixHeading3"/>
        <w:rPr>
          <w:noProof w:val="0"/>
        </w:rPr>
      </w:pPr>
      <w:bookmarkStart w:id="538" w:name="_Toc214434110"/>
      <w:bookmarkStart w:id="539" w:name="_Toc301358520"/>
      <w:bookmarkStart w:id="540" w:name="_Toc518654926"/>
      <w:r w:rsidRPr="00E808B0">
        <w:rPr>
          <w:noProof w:val="0"/>
        </w:rPr>
        <w:t>P.1.1</w:t>
      </w:r>
      <w:r w:rsidRPr="00E808B0">
        <w:rPr>
          <w:noProof w:val="0"/>
        </w:rPr>
        <w:tab/>
        <w:t>Storyboard</w:t>
      </w:r>
      <w:bookmarkEnd w:id="538"/>
      <w:bookmarkEnd w:id="539"/>
      <w:bookmarkEnd w:id="540"/>
    </w:p>
    <w:p w14:paraId="6BE0B331" w14:textId="0D9CB235" w:rsidR="001A7BE9" w:rsidRPr="00E808B0" w:rsidRDefault="001A7BE9">
      <w:r w:rsidRPr="00E808B0">
        <w:t>Robert LAW arrives from home to Saint-Louis Hospital. Operator Janine WHITE registers Robert in the administrative systems and creates a new account for billing. The reason of admission is a surgery of the heart, and Robert is under the responsibility of Cardiology. Before the surgery, a chest X-Ray and an electrocardiogram have to be performed. After the surgery, Robert is transferred to the Intensive Care Unit for 2 days. The transfer to the ICU is entered with two errors (wrong bed, wrong time). This transfer is corrected with the appropriate values. Then Robert is transferred back to Cardiology. Two weeks after admission, Robert is sent back home. Later on, his last movement in cardiology is corrected.</w:t>
      </w:r>
    </w:p>
    <w:p w14:paraId="264756EA" w14:textId="77777777" w:rsidR="001A7BE9" w:rsidRPr="00E808B0" w:rsidRDefault="001A7BE9">
      <w:pPr>
        <w:pStyle w:val="TableTitle"/>
        <w:rPr>
          <w:noProof w:val="0"/>
        </w:rPr>
      </w:pPr>
      <w:r w:rsidRPr="00E808B0">
        <w:rPr>
          <w:noProof w:val="0"/>
        </w:rPr>
        <w:t>Table P.1.1-1: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E808B0" w14:paraId="3BB2729D" w14:textId="77777777">
        <w:trPr>
          <w:tblHeader/>
          <w:jc w:val="center"/>
        </w:trPr>
        <w:tc>
          <w:tcPr>
            <w:tcW w:w="3026" w:type="dxa"/>
            <w:shd w:val="clear" w:color="auto" w:fill="D9D9D9"/>
          </w:tcPr>
          <w:p w14:paraId="19DE0914" w14:textId="77777777" w:rsidR="001A7BE9" w:rsidRPr="00E808B0" w:rsidRDefault="001A7BE9">
            <w:pPr>
              <w:pStyle w:val="TableEntryHeader"/>
            </w:pPr>
            <w:r w:rsidRPr="00E808B0">
              <w:t>Objects</w:t>
            </w:r>
          </w:p>
        </w:tc>
        <w:tc>
          <w:tcPr>
            <w:tcW w:w="6223" w:type="dxa"/>
            <w:shd w:val="clear" w:color="auto" w:fill="D9D9D9"/>
          </w:tcPr>
          <w:p w14:paraId="760F1556" w14:textId="77777777" w:rsidR="001A7BE9" w:rsidRPr="00E808B0" w:rsidRDefault="001A7BE9">
            <w:pPr>
              <w:pStyle w:val="TableEntryHeader"/>
            </w:pPr>
            <w:r w:rsidRPr="00E808B0">
              <w:t>Attributes</w:t>
            </w:r>
          </w:p>
        </w:tc>
      </w:tr>
      <w:tr w:rsidR="001A7BE9" w:rsidRPr="00E808B0" w14:paraId="03F640AE" w14:textId="77777777">
        <w:trPr>
          <w:jc w:val="center"/>
        </w:trPr>
        <w:tc>
          <w:tcPr>
            <w:tcW w:w="3026" w:type="dxa"/>
          </w:tcPr>
          <w:p w14:paraId="47E3B9F1" w14:textId="77777777" w:rsidR="001A7BE9" w:rsidRPr="00E808B0" w:rsidRDefault="001A7BE9">
            <w:pPr>
              <w:pStyle w:val="TableEntry"/>
              <w:rPr>
                <w:noProof w:val="0"/>
              </w:rPr>
            </w:pPr>
            <w:r w:rsidRPr="00E808B0">
              <w:rPr>
                <w:noProof w:val="0"/>
              </w:rPr>
              <w:t>Patient</w:t>
            </w:r>
          </w:p>
        </w:tc>
        <w:tc>
          <w:tcPr>
            <w:tcW w:w="6223" w:type="dxa"/>
          </w:tcPr>
          <w:p w14:paraId="06612247" w14:textId="77777777" w:rsidR="001A7BE9" w:rsidRPr="00E808B0" w:rsidRDefault="001A7BE9">
            <w:pPr>
              <w:pStyle w:val="TableEntry"/>
              <w:rPr>
                <w:noProof w:val="0"/>
              </w:rPr>
            </w:pPr>
            <w:r w:rsidRPr="00E808B0">
              <w:rPr>
                <w:noProof w:val="0"/>
              </w:rPr>
              <w:t>Legal name: Robert LAW</w:t>
            </w:r>
          </w:p>
          <w:p w14:paraId="576CBB75" w14:textId="77777777" w:rsidR="001A7BE9" w:rsidRPr="00E808B0" w:rsidRDefault="001A7BE9">
            <w:pPr>
              <w:pStyle w:val="TableEntry"/>
              <w:rPr>
                <w:noProof w:val="0"/>
              </w:rPr>
            </w:pPr>
            <w:r w:rsidRPr="00E808B0">
              <w:rPr>
                <w:noProof w:val="0"/>
              </w:rPr>
              <w:t>ID: 12345</w:t>
            </w:r>
          </w:p>
          <w:p w14:paraId="01606427" w14:textId="77777777" w:rsidR="001A7BE9" w:rsidRPr="00E808B0" w:rsidRDefault="001A7BE9">
            <w:pPr>
              <w:pStyle w:val="TableEntry"/>
              <w:rPr>
                <w:noProof w:val="0"/>
              </w:rPr>
            </w:pPr>
            <w:r w:rsidRPr="00E808B0">
              <w:rPr>
                <w:noProof w:val="0"/>
              </w:rPr>
              <w:t>Sex: male</w:t>
            </w:r>
          </w:p>
          <w:p w14:paraId="69EEEE2D" w14:textId="77777777" w:rsidR="001A7BE9" w:rsidRPr="00E808B0" w:rsidRDefault="001A7BE9">
            <w:pPr>
              <w:pStyle w:val="TableEntry"/>
              <w:rPr>
                <w:noProof w:val="0"/>
              </w:rPr>
            </w:pPr>
            <w:r w:rsidRPr="00E808B0">
              <w:rPr>
                <w:noProof w:val="0"/>
              </w:rPr>
              <w:t>Date of birth: October 2</w:t>
            </w:r>
            <w:r w:rsidRPr="00E808B0">
              <w:rPr>
                <w:noProof w:val="0"/>
                <w:vertAlign w:val="superscript"/>
              </w:rPr>
              <w:t>nd</w:t>
            </w:r>
            <w:r w:rsidRPr="00E808B0">
              <w:rPr>
                <w:noProof w:val="0"/>
              </w:rPr>
              <w:t xml:space="preserve"> 1946</w:t>
            </w:r>
          </w:p>
          <w:p w14:paraId="0E343587" w14:textId="77777777" w:rsidR="001A7BE9" w:rsidRPr="00E808B0" w:rsidRDefault="001A7BE9">
            <w:pPr>
              <w:pStyle w:val="TableEntry"/>
              <w:rPr>
                <w:noProof w:val="0"/>
              </w:rPr>
            </w:pPr>
            <w:r w:rsidRPr="00E808B0">
              <w:rPr>
                <w:noProof w:val="0"/>
              </w:rPr>
              <w:t>Billing Account Number: 987654</w:t>
            </w:r>
          </w:p>
        </w:tc>
      </w:tr>
      <w:tr w:rsidR="001A7BE9" w:rsidRPr="00E808B0" w14:paraId="5B229F9B" w14:textId="77777777">
        <w:trPr>
          <w:jc w:val="center"/>
        </w:trPr>
        <w:tc>
          <w:tcPr>
            <w:tcW w:w="3026" w:type="dxa"/>
          </w:tcPr>
          <w:p w14:paraId="191C1560" w14:textId="77777777" w:rsidR="001A7BE9" w:rsidRPr="00E808B0" w:rsidRDefault="001A7BE9" w:rsidP="003067F6">
            <w:pPr>
              <w:pStyle w:val="TableEntry"/>
              <w:rPr>
                <w:noProof w:val="0"/>
              </w:rPr>
            </w:pPr>
            <w:r w:rsidRPr="00E808B0">
              <w:rPr>
                <w:noProof w:val="0"/>
              </w:rPr>
              <w:t>Administrative Operator</w:t>
            </w:r>
          </w:p>
        </w:tc>
        <w:tc>
          <w:tcPr>
            <w:tcW w:w="6223" w:type="dxa"/>
          </w:tcPr>
          <w:p w14:paraId="656CC642" w14:textId="77777777" w:rsidR="001A7BE9" w:rsidRPr="00E808B0" w:rsidRDefault="001A7BE9">
            <w:pPr>
              <w:pStyle w:val="TableEntry"/>
              <w:rPr>
                <w:noProof w:val="0"/>
              </w:rPr>
            </w:pPr>
            <w:r w:rsidRPr="00E808B0">
              <w:rPr>
                <w:noProof w:val="0"/>
              </w:rPr>
              <w:t>Legal name: Janine WHITE, ID: 1001</w:t>
            </w:r>
          </w:p>
          <w:p w14:paraId="18FECFA2" w14:textId="77777777" w:rsidR="001A7BE9" w:rsidRPr="00E808B0" w:rsidRDefault="001A7BE9">
            <w:pPr>
              <w:pStyle w:val="TableEntry"/>
              <w:rPr>
                <w:noProof w:val="0"/>
              </w:rPr>
            </w:pPr>
            <w:r w:rsidRPr="00E808B0">
              <w:rPr>
                <w:noProof w:val="0"/>
              </w:rPr>
              <w:t>Legal name: Eva STRAW, ID: 1002</w:t>
            </w:r>
          </w:p>
          <w:p w14:paraId="027044C9" w14:textId="77777777" w:rsidR="001A7BE9" w:rsidRPr="00E808B0" w:rsidRDefault="001A7BE9">
            <w:pPr>
              <w:pStyle w:val="TableEntry"/>
              <w:rPr>
                <w:noProof w:val="0"/>
              </w:rPr>
            </w:pPr>
            <w:r w:rsidRPr="00E808B0">
              <w:rPr>
                <w:noProof w:val="0"/>
              </w:rPr>
              <w:t>Legal name: Betty GARDNER, ID: 1003</w:t>
            </w:r>
          </w:p>
          <w:p w14:paraId="280B78B6" w14:textId="77777777" w:rsidR="001A7BE9" w:rsidRPr="00E808B0" w:rsidRDefault="001A7BE9" w:rsidP="003067F6">
            <w:pPr>
              <w:pStyle w:val="TableEntry"/>
              <w:rPr>
                <w:noProof w:val="0"/>
              </w:rPr>
            </w:pPr>
            <w:r w:rsidRPr="00E808B0">
              <w:rPr>
                <w:noProof w:val="0"/>
              </w:rPr>
              <w:t>Legal name: Jana BLACKMORE, ID: 1004</w:t>
            </w:r>
          </w:p>
        </w:tc>
      </w:tr>
      <w:tr w:rsidR="001A7BE9" w:rsidRPr="00E808B0" w14:paraId="671065EB" w14:textId="77777777">
        <w:trPr>
          <w:jc w:val="center"/>
        </w:trPr>
        <w:tc>
          <w:tcPr>
            <w:tcW w:w="3026" w:type="dxa"/>
          </w:tcPr>
          <w:p w14:paraId="5A51E4B5" w14:textId="77777777" w:rsidR="001A7BE9" w:rsidRPr="00E808B0" w:rsidRDefault="001A7BE9" w:rsidP="003067F6">
            <w:pPr>
              <w:pStyle w:val="TableEntry"/>
              <w:rPr>
                <w:noProof w:val="0"/>
              </w:rPr>
            </w:pPr>
            <w:r w:rsidRPr="00E808B0">
              <w:rPr>
                <w:noProof w:val="0"/>
              </w:rPr>
              <w:t>Assigning Facility</w:t>
            </w:r>
          </w:p>
        </w:tc>
        <w:tc>
          <w:tcPr>
            <w:tcW w:w="6223" w:type="dxa"/>
          </w:tcPr>
          <w:p w14:paraId="12BFE712" w14:textId="77777777" w:rsidR="001A7BE9" w:rsidRPr="00E808B0" w:rsidRDefault="001A7BE9">
            <w:pPr>
              <w:pStyle w:val="TableEntry"/>
              <w:rPr>
                <w:noProof w:val="0"/>
              </w:rPr>
            </w:pPr>
            <w:r w:rsidRPr="00E808B0">
              <w:rPr>
                <w:noProof w:val="0"/>
              </w:rPr>
              <w:t>Saint-Louis Hospital</w:t>
            </w:r>
          </w:p>
        </w:tc>
      </w:tr>
      <w:tr w:rsidR="001A7BE9" w:rsidRPr="00E808B0" w14:paraId="1109C6EB" w14:textId="77777777">
        <w:trPr>
          <w:jc w:val="center"/>
        </w:trPr>
        <w:tc>
          <w:tcPr>
            <w:tcW w:w="3026" w:type="dxa"/>
          </w:tcPr>
          <w:p w14:paraId="7B22D40A" w14:textId="77777777" w:rsidR="001A7BE9" w:rsidRPr="00E808B0" w:rsidRDefault="001A7BE9" w:rsidP="003067F6">
            <w:pPr>
              <w:pStyle w:val="TableEntry"/>
              <w:rPr>
                <w:noProof w:val="0"/>
              </w:rPr>
            </w:pPr>
            <w:r w:rsidRPr="00E808B0">
              <w:rPr>
                <w:noProof w:val="0"/>
              </w:rPr>
              <w:t>Attending Doctors</w:t>
            </w:r>
          </w:p>
        </w:tc>
        <w:tc>
          <w:tcPr>
            <w:tcW w:w="6223" w:type="dxa"/>
          </w:tcPr>
          <w:p w14:paraId="022D8483" w14:textId="77777777" w:rsidR="001A7BE9" w:rsidRPr="00E808B0" w:rsidRDefault="001A7BE9">
            <w:pPr>
              <w:pStyle w:val="TableEntry"/>
              <w:rPr>
                <w:noProof w:val="0"/>
              </w:rPr>
            </w:pPr>
            <w:r w:rsidRPr="00E808B0">
              <w:rPr>
                <w:noProof w:val="0"/>
              </w:rPr>
              <w:t>Legal name: Charles BROWN, ID: 2001</w:t>
            </w:r>
          </w:p>
          <w:p w14:paraId="27415940" w14:textId="77777777" w:rsidR="001A7BE9" w:rsidRPr="00E808B0" w:rsidRDefault="001A7BE9">
            <w:pPr>
              <w:pStyle w:val="TableEntry"/>
              <w:rPr>
                <w:noProof w:val="0"/>
              </w:rPr>
            </w:pPr>
            <w:r w:rsidRPr="00E808B0">
              <w:rPr>
                <w:noProof w:val="0"/>
              </w:rPr>
              <w:t>Legal name: Ray JOHNSON, ID: 2002</w:t>
            </w:r>
          </w:p>
        </w:tc>
      </w:tr>
      <w:tr w:rsidR="001A7BE9" w:rsidRPr="00E808B0" w14:paraId="09CD80B8" w14:textId="77777777">
        <w:trPr>
          <w:jc w:val="center"/>
        </w:trPr>
        <w:tc>
          <w:tcPr>
            <w:tcW w:w="3026" w:type="dxa"/>
          </w:tcPr>
          <w:p w14:paraId="3F20E79C" w14:textId="77777777" w:rsidR="001A7BE9" w:rsidRPr="00E808B0" w:rsidRDefault="001A7BE9" w:rsidP="003067F6">
            <w:pPr>
              <w:pStyle w:val="TableEntry"/>
              <w:rPr>
                <w:noProof w:val="0"/>
              </w:rPr>
            </w:pPr>
            <w:r w:rsidRPr="00E808B0">
              <w:rPr>
                <w:noProof w:val="0"/>
              </w:rPr>
              <w:t>Family Doctor</w:t>
            </w:r>
          </w:p>
        </w:tc>
        <w:tc>
          <w:tcPr>
            <w:tcW w:w="6223" w:type="dxa"/>
          </w:tcPr>
          <w:p w14:paraId="6C621506" w14:textId="77777777" w:rsidR="001A7BE9" w:rsidRPr="00E808B0" w:rsidRDefault="001A7BE9">
            <w:pPr>
              <w:pStyle w:val="TableEntry"/>
              <w:rPr>
                <w:noProof w:val="0"/>
              </w:rPr>
            </w:pPr>
            <w:r w:rsidRPr="00E808B0">
              <w:rPr>
                <w:noProof w:val="0"/>
              </w:rPr>
              <w:t>Legal name: Bob FAMILY, ID 7777</w:t>
            </w:r>
          </w:p>
        </w:tc>
      </w:tr>
      <w:tr w:rsidR="001A7BE9" w:rsidRPr="00E808B0" w14:paraId="536498E2" w14:textId="77777777">
        <w:trPr>
          <w:jc w:val="center"/>
        </w:trPr>
        <w:tc>
          <w:tcPr>
            <w:tcW w:w="3026" w:type="dxa"/>
          </w:tcPr>
          <w:p w14:paraId="2BCFB7EF" w14:textId="77777777" w:rsidR="001A7BE9" w:rsidRPr="00E808B0" w:rsidRDefault="001A7BE9" w:rsidP="003067F6">
            <w:pPr>
              <w:pStyle w:val="TableEntry"/>
              <w:rPr>
                <w:noProof w:val="0"/>
              </w:rPr>
            </w:pPr>
            <w:r w:rsidRPr="00E808B0">
              <w:rPr>
                <w:noProof w:val="0"/>
              </w:rPr>
              <w:t>Medical Departments</w:t>
            </w:r>
          </w:p>
        </w:tc>
        <w:tc>
          <w:tcPr>
            <w:tcW w:w="6223" w:type="dxa"/>
          </w:tcPr>
          <w:p w14:paraId="5AD0224A" w14:textId="77777777" w:rsidR="001A7BE9" w:rsidRPr="00E808B0" w:rsidRDefault="001A7BE9">
            <w:pPr>
              <w:pStyle w:val="TableEntry"/>
              <w:rPr>
                <w:noProof w:val="0"/>
              </w:rPr>
            </w:pPr>
            <w:r w:rsidRPr="00E808B0">
              <w:rPr>
                <w:noProof w:val="0"/>
              </w:rPr>
              <w:t>Name: Cardiology, Code: 6043, Bed: 1, Room: 200</w:t>
            </w:r>
          </w:p>
          <w:p w14:paraId="7DC0623F" w14:textId="77777777" w:rsidR="001A7BE9" w:rsidRPr="00E808B0" w:rsidRDefault="001A7BE9">
            <w:pPr>
              <w:pStyle w:val="TableEntry"/>
              <w:rPr>
                <w:noProof w:val="0"/>
              </w:rPr>
            </w:pPr>
            <w:r w:rsidRPr="00E808B0">
              <w:rPr>
                <w:noProof w:val="0"/>
              </w:rPr>
              <w:t>Name: Cardiology, Code: 6043, Bed: 3, Room: 202</w:t>
            </w:r>
          </w:p>
          <w:p w14:paraId="58860445" w14:textId="77777777" w:rsidR="001A7BE9" w:rsidRPr="00E808B0" w:rsidRDefault="001A7BE9">
            <w:pPr>
              <w:pStyle w:val="TableEntry"/>
              <w:rPr>
                <w:noProof w:val="0"/>
              </w:rPr>
            </w:pPr>
            <w:r w:rsidRPr="00E808B0">
              <w:rPr>
                <w:noProof w:val="0"/>
              </w:rPr>
              <w:t>Name: Radiology, Code: 5001</w:t>
            </w:r>
          </w:p>
          <w:p w14:paraId="285EAECC" w14:textId="77777777" w:rsidR="001A7BE9" w:rsidRPr="00E808B0" w:rsidRDefault="001A7BE9">
            <w:pPr>
              <w:pStyle w:val="TableEntry"/>
              <w:rPr>
                <w:noProof w:val="0"/>
              </w:rPr>
            </w:pPr>
            <w:r w:rsidRPr="00E808B0">
              <w:rPr>
                <w:noProof w:val="0"/>
              </w:rPr>
              <w:t>Name: ICU, Code: 5050, Bed: 1, Room: 430</w:t>
            </w:r>
          </w:p>
        </w:tc>
      </w:tr>
    </w:tbl>
    <w:p w14:paraId="5549E899" w14:textId="77777777" w:rsidR="001A7BE9" w:rsidRPr="00E808B0" w:rsidRDefault="001A7BE9"/>
    <w:p w14:paraId="0F6D0EE6" w14:textId="4F6D5D6A" w:rsidR="001A7BE9" w:rsidRPr="00E808B0" w:rsidRDefault="001A7BE9" w:rsidP="008766B0">
      <w:pPr>
        <w:pStyle w:val="AppendixHeading3"/>
        <w:keepNext/>
        <w:rPr>
          <w:noProof w:val="0"/>
        </w:rPr>
      </w:pPr>
      <w:bookmarkStart w:id="541" w:name="_Toc214434111"/>
      <w:bookmarkStart w:id="542" w:name="_Toc301358521"/>
      <w:bookmarkStart w:id="543" w:name="_Toc518654927"/>
      <w:r w:rsidRPr="00E808B0">
        <w:rPr>
          <w:noProof w:val="0"/>
        </w:rPr>
        <w:lastRenderedPageBreak/>
        <w:t>P.1.2</w:t>
      </w:r>
      <w:r w:rsidRPr="00E808B0">
        <w:rPr>
          <w:noProof w:val="0"/>
        </w:rPr>
        <w:tab/>
        <w:t>Interaction Diagram</w:t>
      </w:r>
      <w:bookmarkEnd w:id="541"/>
      <w:bookmarkEnd w:id="542"/>
      <w:bookmarkEnd w:id="543"/>
    </w:p>
    <w:p w14:paraId="65E154CF" w14:textId="1AA3019F" w:rsidR="001A7BE9" w:rsidRPr="00E808B0" w:rsidRDefault="001A7BE9" w:rsidP="003067F6">
      <w:pPr>
        <w:pStyle w:val="BodyText"/>
      </w:pPr>
      <w:r w:rsidRPr="00E808B0">
        <w:t xml:space="preserve">The following diagram illustrates the interactions used in this </w:t>
      </w:r>
      <w:r w:rsidR="00B423AD" w:rsidRPr="00E808B0">
        <w:t>e</w:t>
      </w:r>
      <w:r w:rsidRPr="00E808B0">
        <w:t>xample. The acknowledgement messages are not shown.</w:t>
      </w:r>
    </w:p>
    <w:bookmarkStart w:id="544" w:name="_MON_1178894333"/>
    <w:bookmarkStart w:id="545" w:name="_MON_1178894415"/>
    <w:bookmarkStart w:id="546" w:name="_MON_1178894428"/>
    <w:bookmarkStart w:id="547" w:name="_MON_1178895020"/>
    <w:bookmarkStart w:id="548" w:name="_MON_1179256916"/>
    <w:bookmarkStart w:id="549" w:name="_MON_1179257323"/>
    <w:bookmarkStart w:id="550" w:name="_MON_1179257389"/>
    <w:bookmarkStart w:id="551" w:name="_MON_1179257793"/>
    <w:bookmarkStart w:id="552" w:name="_MON_1179260585"/>
    <w:bookmarkStart w:id="553" w:name="_MON_1179260750"/>
    <w:bookmarkStart w:id="554" w:name="_MON_1179261698"/>
    <w:bookmarkStart w:id="555" w:name="_MON_1179732726"/>
    <w:bookmarkStart w:id="556" w:name="_MON_1179734413"/>
    <w:bookmarkStart w:id="557" w:name="_MON_1183911366"/>
    <w:bookmarkStart w:id="558" w:name="_MON_1183917448"/>
    <w:bookmarkStart w:id="559" w:name="_MON_1310933093"/>
    <w:bookmarkStart w:id="560" w:name="_MON_1178887770"/>
    <w:bookmarkStart w:id="561" w:name="_MON_1178887779"/>
    <w:bookmarkStart w:id="562" w:name="_MON_1178887842"/>
    <w:bookmarkStart w:id="563" w:name="_MON_1178887856"/>
    <w:bookmarkStart w:id="564" w:name="_MON_1178890387"/>
    <w:bookmarkStart w:id="565" w:name="_MON_1178892439"/>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Start w:id="566" w:name="_MON_1178892580"/>
    <w:bookmarkEnd w:id="566"/>
    <w:p w14:paraId="107F7F70" w14:textId="77777777" w:rsidR="001A7BE9" w:rsidRPr="00E808B0" w:rsidRDefault="007559DA">
      <w:pPr>
        <w:jc w:val="center"/>
      </w:pPr>
      <w:r w:rsidRPr="00E808B0">
        <w:rPr>
          <w:noProof/>
        </w:rPr>
        <w:object w:dxaOrig="8565" w:dyaOrig="11505" w14:anchorId="0B9206AA">
          <v:shape id="_x0000_i1029" type="#_x0000_t75" alt="" style="width:417.05pt;height:605.9pt;mso-width-percent:0;mso-height-percent:0;mso-width-percent:0;mso-height-percent:0" o:ole="">
            <v:imagedata r:id="rId459" o:title=""/>
          </v:shape>
          <o:OLEObject Type="Embed" ProgID="Word.Picture.8" ShapeID="_x0000_i1029" DrawAspect="Content" ObjectID="_1646556380" r:id="rId460"/>
        </w:object>
      </w:r>
    </w:p>
    <w:p w14:paraId="0648B74B" w14:textId="4DD4DD46" w:rsidR="001A7BE9" w:rsidRPr="00E808B0" w:rsidRDefault="001A7BE9">
      <w:pPr>
        <w:pStyle w:val="AppendixHeading3"/>
        <w:rPr>
          <w:noProof w:val="0"/>
        </w:rPr>
      </w:pPr>
      <w:bookmarkStart w:id="567" w:name="_Toc214434112"/>
      <w:bookmarkStart w:id="568" w:name="_Toc301358522"/>
      <w:bookmarkStart w:id="569" w:name="_Toc518654928"/>
      <w:r w:rsidRPr="00E808B0">
        <w:rPr>
          <w:noProof w:val="0"/>
        </w:rPr>
        <w:lastRenderedPageBreak/>
        <w:t>P.1.3</w:t>
      </w:r>
      <w:r w:rsidRPr="00E808B0">
        <w:rPr>
          <w:noProof w:val="0"/>
        </w:rPr>
        <w:tab/>
        <w:t>Messages</w:t>
      </w:r>
      <w:bookmarkEnd w:id="567"/>
      <w:bookmarkEnd w:id="568"/>
      <w:bookmarkEnd w:id="569"/>
    </w:p>
    <w:p w14:paraId="2942B7A5" w14:textId="5E822ADE" w:rsidR="001A7BE9" w:rsidRPr="00E808B0" w:rsidRDefault="001A7BE9" w:rsidP="003067F6">
      <w:pPr>
        <w:pStyle w:val="BodyText"/>
      </w:pPr>
      <w:r w:rsidRPr="00E808B0">
        <w:t>Operator Janine White admits Robert Law as an Inpatient in the administrative system of Saint-Louis Hospital. She creates a new billing account number (987654). The attending doctor of Robert Law is Doctor Charles Brown, during Robert’s stay in the Cardiology department.</w:t>
      </w:r>
    </w:p>
    <w:p w14:paraId="7F8C08B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ADT^A01^ADT_A01</w:t>
      </w:r>
      <w:r w:rsidRPr="00E808B0">
        <w:rPr>
          <w:rFonts w:ascii="Courier New" w:hAnsi="Courier New" w:cs="Courier New"/>
          <w:sz w:val="20"/>
        </w:rPr>
        <w:t>|000001|T|2.5|||||FRA|8859/15|EN</w:t>
      </w:r>
    </w:p>
    <w:p w14:paraId="3A370A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EVN||20050530082000|||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6CA64ED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432B44F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6E011CF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ROL||AD|FHCP|7777^FAMILY^Bob</w:t>
      </w:r>
    </w:p>
    <w:p w14:paraId="3BC1A8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0F7B04C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||INSERT|N</w:t>
      </w:r>
    </w:p>
    <w:p w14:paraId="70A746BD" w14:textId="77777777" w:rsidR="00223FD3" w:rsidRDefault="00223FD3" w:rsidP="00F52C2B"/>
    <w:p w14:paraId="7D7367AF" w14:textId="2FF8A38E" w:rsidR="001A7BE9" w:rsidRPr="00E808B0" w:rsidRDefault="001A7BE9" w:rsidP="00F52C2B">
      <w:r w:rsidRPr="00E808B0">
        <w:t>Robert LAW arrives in Cardiology and a secretary (Eva STRAW) validates the arrival by assigning a room and a bed to the Patient. Had the bed been assigned at admission time, the patient location would have been part of the ADT^A01 message.</w:t>
      </w:r>
    </w:p>
    <w:p w14:paraId="4F5DAE84"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57FCE73A"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EVN||20050530082500|||</w:t>
      </w:r>
      <w:r w:rsidRPr="00E808B0">
        <w:rPr>
          <w:rFonts w:ascii="Courier New" w:hAnsi="Courier New" w:cs="Courier New"/>
          <w:sz w:val="20"/>
          <w:highlight w:val="green"/>
        </w:rPr>
        <w:t>1002^STRAW^Eva</w:t>
      </w:r>
      <w:r w:rsidRPr="00E808B0">
        <w:rPr>
          <w:rFonts w:ascii="Courier New" w:hAnsi="Courier New" w:cs="Courier New"/>
          <w:sz w:val="20"/>
        </w:rPr>
        <w:t>|</w:t>
      </w:r>
      <w:r w:rsidRPr="00E808B0">
        <w:rPr>
          <w:rFonts w:ascii="Courier New" w:hAnsi="Courier New" w:cs="Courier New"/>
          <w:sz w:val="20"/>
          <w:highlight w:val="lightGray"/>
        </w:rPr>
        <w:t>20050530082500</w:t>
      </w:r>
    </w:p>
    <w:p w14:paraId="1C3F7D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4AC90FB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1E6D945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p>
    <w:p w14:paraId="6CE076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ZBE|mvt2|</w:t>
      </w:r>
      <w:r w:rsidRPr="00E808B0">
        <w:rPr>
          <w:rFonts w:ascii="Courier New" w:hAnsi="Courier New" w:cs="Courier New"/>
          <w:sz w:val="20"/>
          <w:highlight w:val="lightGray"/>
        </w:rPr>
        <w:t>20050530082500</w:t>
      </w:r>
      <w:r w:rsidRPr="00E808B0">
        <w:rPr>
          <w:rFonts w:ascii="Courier New" w:hAnsi="Courier New" w:cs="Courier New"/>
          <w:sz w:val="20"/>
        </w:rPr>
        <w:t>||INSERT|N</w:t>
      </w:r>
    </w:p>
    <w:p w14:paraId="67F22F49" w14:textId="77777777" w:rsidR="00223FD3" w:rsidRDefault="00223FD3" w:rsidP="003067F6">
      <w:pPr>
        <w:pStyle w:val="BodyText"/>
      </w:pPr>
    </w:p>
    <w:p w14:paraId="50D788C0" w14:textId="4129496A" w:rsidR="006353E2" w:rsidRPr="00E808B0" w:rsidRDefault="001A7BE9" w:rsidP="003067F6">
      <w:pPr>
        <w:pStyle w:val="BodyText"/>
      </w:pPr>
      <w:r w:rsidRPr="00E808B0">
        <w:t xml:space="preserve">The electrocardiogram is performed in the Cardiology department. However, Robert needs to be transferred to Radiology for the chest X-Ray. This move to a temporary location is tracked by two messages: A09 when departing the cardiology, A10 when arrived in Radiology. These tracking events are not Movements, and don’t use the ZBE segment. </w:t>
      </w:r>
    </w:p>
    <w:p w14:paraId="1E02AAE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ADT^A09^ADT_A09</w:t>
      </w:r>
      <w:r w:rsidRPr="00E808B0">
        <w:rPr>
          <w:rFonts w:ascii="Courier New" w:hAnsi="Courier New" w:cs="Courier New"/>
          <w:sz w:val="20"/>
        </w:rPr>
        <w:t>|000001|T|2.5|||||FRA|8859/15|EN</w:t>
      </w:r>
    </w:p>
    <w:p w14:paraId="6762AC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20050530122500</w:t>
      </w:r>
    </w:p>
    <w:p w14:paraId="4F788D5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5ED22E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40536D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w:t>
      </w:r>
      <w:r w:rsidRPr="00E808B0">
        <w:rPr>
          <w:rFonts w:ascii="Courier New" w:hAnsi="Courier New" w:cs="Courier New"/>
          <w:sz w:val="20"/>
          <w:highlight w:val="green"/>
        </w:rPr>
        <w:t>5001^^^Saint-Louis</w:t>
      </w:r>
    </w:p>
    <w:p w14:paraId="5B9F2B6A" w14:textId="77777777" w:rsidR="001A7BE9" w:rsidRPr="00E808B0" w:rsidRDefault="001A7BE9"/>
    <w:p w14:paraId="04517640"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 ?</w:t>
      </w:r>
      <w:proofErr w:type="gramEnd"/>
      <w:r w:rsidRPr="00E808B0">
        <w:rPr>
          <w:rFonts w:ascii="Courier New" w:hAnsi="Courier New" w:cs="Courier New"/>
          <w:sz w:val="20"/>
        </w:rPr>
        <w:t>|Saint-Louis| ?|Saint-Louis|20050530082015||</w:t>
      </w:r>
      <w:r w:rsidRPr="00E808B0">
        <w:rPr>
          <w:rFonts w:ascii="Courier New" w:hAnsi="Courier New" w:cs="Courier New"/>
          <w:sz w:val="20"/>
          <w:highlight w:val="cyan"/>
        </w:rPr>
        <w:t>ADT^A10^ADT_A09</w:t>
      </w:r>
      <w:r w:rsidRPr="00E808B0">
        <w:rPr>
          <w:rFonts w:ascii="Courier New" w:hAnsi="Courier New" w:cs="Courier New"/>
          <w:sz w:val="20"/>
        </w:rPr>
        <w:t>|000001|T|2.5|||||FRA|8859/15|EN</w:t>
      </w:r>
    </w:p>
    <w:p w14:paraId="44322893"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EVN||20050530123000|||1003^GARDNER^Betty|</w:t>
      </w:r>
      <w:r w:rsidRPr="00E808B0">
        <w:rPr>
          <w:rFonts w:ascii="Courier New" w:hAnsi="Courier New" w:cs="Courier New"/>
          <w:sz w:val="20"/>
          <w:highlight w:val="lightGray"/>
        </w:rPr>
        <w:t>20050530123000</w:t>
      </w:r>
    </w:p>
    <w:p w14:paraId="534B7980"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11810522"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1DAEB6D4"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w:t>
      </w:r>
      <w:r w:rsidRPr="00E808B0">
        <w:rPr>
          <w:rFonts w:ascii="Courier New" w:hAnsi="Courier New" w:cs="Courier New"/>
          <w:sz w:val="20"/>
          <w:highlight w:val="green"/>
        </w:rPr>
        <w:t>5001^^^Saint-Louis</w:t>
      </w:r>
    </w:p>
    <w:p w14:paraId="4F186170" w14:textId="7620D0C4" w:rsidR="00223FD3" w:rsidRDefault="00223FD3" w:rsidP="003067F6">
      <w:pPr>
        <w:pStyle w:val="BodyText"/>
      </w:pPr>
    </w:p>
    <w:p w14:paraId="63F5DFAB" w14:textId="3A757323" w:rsidR="00223FD3" w:rsidRDefault="00223FD3" w:rsidP="003067F6">
      <w:pPr>
        <w:pStyle w:val="BodyText"/>
      </w:pPr>
    </w:p>
    <w:p w14:paraId="46CECACC" w14:textId="77777777" w:rsidR="00223FD3" w:rsidRDefault="00223FD3" w:rsidP="003067F6">
      <w:pPr>
        <w:pStyle w:val="BodyText"/>
      </w:pPr>
    </w:p>
    <w:p w14:paraId="3F581AF3" w14:textId="4F0006F9" w:rsidR="006353E2" w:rsidRPr="00E808B0" w:rsidRDefault="001A7BE9" w:rsidP="003067F6">
      <w:pPr>
        <w:pStyle w:val="BodyText"/>
      </w:pPr>
      <w:r w:rsidRPr="00E808B0">
        <w:lastRenderedPageBreak/>
        <w:t xml:space="preserve">When the X-Ray is performed, Robert leaves the Radiology department and comes back to Cardiology. Two other movement-tracking messages are generated. </w:t>
      </w:r>
    </w:p>
    <w:p w14:paraId="2D53BB63"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ADT^A09^ADT_A09</w:t>
      </w:r>
      <w:r w:rsidRPr="00E808B0">
        <w:rPr>
          <w:rFonts w:ascii="Courier New" w:hAnsi="Courier New" w:cs="Courier New"/>
          <w:sz w:val="20"/>
        </w:rPr>
        <w:t>|000001|T|2.5|||||FRA|8859/15|EN</w:t>
      </w:r>
    </w:p>
    <w:p w14:paraId="0048A21B"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20050530125000</w:t>
      </w:r>
    </w:p>
    <w:p w14:paraId="7D7F90D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21E385CF"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30911D02"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 |</w:t>
      </w:r>
      <w:r w:rsidRPr="00E808B0">
        <w:rPr>
          <w:rFonts w:ascii="Courier New" w:hAnsi="Courier New" w:cs="Courier New"/>
          <w:sz w:val="20"/>
          <w:highlight w:val="green"/>
        </w:rPr>
        <w:t>5001^^^Saint-Louis</w:t>
      </w:r>
    </w:p>
    <w:p w14:paraId="4A12A227" w14:textId="77777777" w:rsidR="001A7BE9" w:rsidRPr="00E808B0" w:rsidRDefault="001A7BE9" w:rsidP="00F52C2B"/>
    <w:p w14:paraId="47E3967F"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ADT^A10^ADT_A09</w:t>
      </w:r>
      <w:r w:rsidRPr="00E808B0">
        <w:rPr>
          <w:rFonts w:ascii="Courier New" w:hAnsi="Courier New" w:cs="Courier New"/>
          <w:sz w:val="20"/>
        </w:rPr>
        <w:t>|000001|T|2.5|||||FRA|8859/15|EN</w:t>
      </w:r>
    </w:p>
    <w:p w14:paraId="0111684C"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20050530125500</w:t>
      </w:r>
    </w:p>
    <w:p w14:paraId="13DADD2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4E6264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2FA43D7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 |</w:t>
      </w:r>
      <w:r w:rsidRPr="00E808B0">
        <w:rPr>
          <w:rFonts w:ascii="Courier New" w:hAnsi="Courier New" w:cs="Courier New"/>
          <w:sz w:val="20"/>
          <w:highlight w:val="green"/>
        </w:rPr>
        <w:t>5001^^^Saint-Louis</w:t>
      </w:r>
    </w:p>
    <w:p w14:paraId="2CC7428F" w14:textId="77777777" w:rsidR="00223FD3" w:rsidRDefault="00223FD3" w:rsidP="003067F6">
      <w:pPr>
        <w:pStyle w:val="BodyText"/>
      </w:pPr>
    </w:p>
    <w:p w14:paraId="31622D51" w14:textId="04E3A896" w:rsidR="006353E2" w:rsidRPr="00E808B0" w:rsidRDefault="001A7BE9" w:rsidP="003067F6">
      <w:pPr>
        <w:pStyle w:val="BodyText"/>
      </w:pPr>
      <w:r w:rsidRPr="00E808B0">
        <w:t>The surgery is planned for the next day. When the surgery is completed, Robert LAW is transferred to the Intensive Care Unit for 2 days. Ray JOHNSON is the new attending physician during these 2 days.</w:t>
      </w:r>
    </w:p>
    <w:p w14:paraId="566A58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ADT^A54^ADT_A54</w:t>
      </w:r>
      <w:r w:rsidRPr="00E808B0">
        <w:rPr>
          <w:rFonts w:ascii="Courier New" w:hAnsi="Courier New" w:cs="Courier New"/>
          <w:sz w:val="20"/>
        </w:rPr>
        <w:t>|000001|T|2.5|||||FRA|8859/15|EN</w:t>
      </w:r>
    </w:p>
    <w:p w14:paraId="48C724E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EVN||20050531114000|||1002^STRAW^Eva|</w:t>
      </w:r>
      <w:r w:rsidRPr="00E808B0">
        <w:rPr>
          <w:rFonts w:ascii="Courier New" w:hAnsi="Courier New" w:cs="Courier New"/>
          <w:sz w:val="20"/>
          <w:highlight w:val="lightGray"/>
        </w:rPr>
        <w:t>20050531114000</w:t>
      </w:r>
    </w:p>
    <w:p w14:paraId="1ADE78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63C63E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4746A3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2002^JOHNSON^Ray</w:t>
      </w:r>
    </w:p>
    <w:p w14:paraId="7C021DD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ZBE|mvt3|</w:t>
      </w:r>
      <w:r w:rsidRPr="00E808B0">
        <w:rPr>
          <w:rFonts w:ascii="Courier New" w:hAnsi="Courier New" w:cs="Courier New"/>
          <w:sz w:val="20"/>
          <w:highlight w:val="lightGray"/>
        </w:rPr>
        <w:t>20050531114000</w:t>
      </w:r>
      <w:r w:rsidRPr="00E808B0">
        <w:rPr>
          <w:rFonts w:ascii="Courier New" w:hAnsi="Courier New" w:cs="Courier New"/>
          <w:sz w:val="20"/>
        </w:rPr>
        <w:t>||INSERT|N</w:t>
      </w:r>
    </w:p>
    <w:p w14:paraId="421E911D" w14:textId="77777777" w:rsidR="00223FD3" w:rsidRDefault="00223FD3" w:rsidP="003067F6">
      <w:pPr>
        <w:pStyle w:val="BodyText"/>
      </w:pPr>
    </w:p>
    <w:p w14:paraId="783F4320" w14:textId="63294A91" w:rsidR="001A7BE9" w:rsidRPr="00E808B0" w:rsidRDefault="001A7BE9" w:rsidP="003067F6">
      <w:pPr>
        <w:pStyle w:val="BodyText"/>
      </w:pPr>
      <w:r w:rsidRPr="00E808B0">
        <w:t xml:space="preserve">When Robert LAW arrives in ICU, a secretary (Jana BLACKMORE) validates the arrival by assigning a room and a bed. She makes two typing mistakes (wrong bed, wrong time) </w:t>
      </w:r>
    </w:p>
    <w:p w14:paraId="2DFF1F3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2F5DF6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EVN||20050531114400|||1004^BLACKMORE^Jana|</w:t>
      </w:r>
      <w:r w:rsidRPr="00E808B0">
        <w:rPr>
          <w:rFonts w:ascii="Courier New" w:hAnsi="Courier New" w:cs="Courier New"/>
          <w:sz w:val="20"/>
          <w:highlight w:val="lightGray"/>
        </w:rPr>
        <w:t>20050531114400</w:t>
      </w:r>
    </w:p>
    <w:p w14:paraId="42D86E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0411E9E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3E46F8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5050^430^11^Saint-Louis</w:t>
      </w:r>
      <w:r w:rsidRPr="00E808B0">
        <w:rPr>
          <w:rFonts w:ascii="Courier New" w:hAnsi="Courier New" w:cs="Courier New"/>
          <w:sz w:val="20"/>
        </w:rPr>
        <w:t>|||</w:t>
      </w:r>
      <w:r w:rsidRPr="00E808B0">
        <w:rPr>
          <w:rFonts w:ascii="Courier New" w:hAnsi="Courier New" w:cs="Courier New"/>
          <w:sz w:val="20"/>
          <w:highlight w:val="green"/>
        </w:rPr>
        <w:t>6043^200^1^Saint-Louis</w:t>
      </w:r>
    </w:p>
    <w:p w14:paraId="43AF2F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ZBE|mvt4|</w:t>
      </w:r>
      <w:r w:rsidRPr="00E808B0">
        <w:rPr>
          <w:rFonts w:ascii="Courier New" w:hAnsi="Courier New" w:cs="Courier New"/>
          <w:sz w:val="20"/>
          <w:highlight w:val="lightGray"/>
        </w:rPr>
        <w:t>20050531114400</w:t>
      </w:r>
      <w:r w:rsidRPr="00E808B0">
        <w:rPr>
          <w:rFonts w:ascii="Courier New" w:hAnsi="Courier New" w:cs="Courier New"/>
          <w:sz w:val="20"/>
        </w:rPr>
        <w:t>||INSERT|N</w:t>
      </w:r>
    </w:p>
    <w:p w14:paraId="74D18F2E" w14:textId="6A0DB879" w:rsidR="00223FD3" w:rsidRDefault="00223FD3" w:rsidP="003067F6">
      <w:pPr>
        <w:pStyle w:val="BodyText"/>
      </w:pPr>
    </w:p>
    <w:p w14:paraId="2B6ADA9E" w14:textId="686EDAE5" w:rsidR="00223FD3" w:rsidRDefault="00223FD3" w:rsidP="003067F6">
      <w:pPr>
        <w:pStyle w:val="BodyText"/>
      </w:pPr>
    </w:p>
    <w:p w14:paraId="7FD0814B" w14:textId="67D2AEB6" w:rsidR="00223FD3" w:rsidRDefault="00223FD3" w:rsidP="003067F6">
      <w:pPr>
        <w:pStyle w:val="BodyText"/>
      </w:pPr>
    </w:p>
    <w:p w14:paraId="18855C7A" w14:textId="3C8E3FE5" w:rsidR="00223FD3" w:rsidRDefault="00223FD3" w:rsidP="003067F6">
      <w:pPr>
        <w:pStyle w:val="BodyText"/>
      </w:pPr>
    </w:p>
    <w:p w14:paraId="383611A1" w14:textId="77777777" w:rsidR="00223FD3" w:rsidRDefault="00223FD3" w:rsidP="003067F6">
      <w:pPr>
        <w:pStyle w:val="BodyText"/>
      </w:pPr>
    </w:p>
    <w:p w14:paraId="32AFEA71" w14:textId="0DEA692D" w:rsidR="001A7BE9" w:rsidRPr="00E808B0" w:rsidRDefault="001A7BE9" w:rsidP="003067F6">
      <w:pPr>
        <w:pStyle w:val="BodyText"/>
      </w:pPr>
      <w:r w:rsidRPr="00E808B0">
        <w:lastRenderedPageBreak/>
        <w:t>After Robert LAW is moved to his new bed, Jana BLACKMORE corrects the two mistyping in the movement.</w:t>
      </w:r>
    </w:p>
    <w:p w14:paraId="21C1C8A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ADT^Z99^ADT_A01</w:t>
      </w:r>
      <w:r w:rsidRPr="00E808B0">
        <w:rPr>
          <w:rFonts w:ascii="Courier New" w:hAnsi="Courier New" w:cs="Courier New"/>
          <w:sz w:val="20"/>
        </w:rPr>
        <w:t>|000001|T|2.5|||||FRA|8859/15|EN</w:t>
      </w:r>
    </w:p>
    <w:p w14:paraId="223B226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EVN||20050531114400|||1004^BLACKMORE^Jana|</w:t>
      </w:r>
      <w:r w:rsidRPr="00E808B0">
        <w:rPr>
          <w:rFonts w:ascii="Courier New" w:hAnsi="Courier New" w:cs="Courier New"/>
          <w:sz w:val="20"/>
          <w:highlight w:val="lightGray"/>
        </w:rPr>
        <w:t>20050531115800</w:t>
      </w:r>
    </w:p>
    <w:p w14:paraId="51A2C52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6C72EBF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0FD371C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5050^430^</w:t>
      </w:r>
      <w:r w:rsidRPr="00E808B0">
        <w:rPr>
          <w:rFonts w:ascii="Courier New" w:hAnsi="Courier New" w:cs="Courier New"/>
          <w:sz w:val="20"/>
          <w:highlight w:val="magenta"/>
        </w:rPr>
        <w:t>1</w:t>
      </w:r>
      <w:r w:rsidRPr="00E808B0">
        <w:rPr>
          <w:rFonts w:ascii="Courier New" w:hAnsi="Courier New" w:cs="Courier New"/>
          <w:sz w:val="20"/>
          <w:highlight w:val="green"/>
        </w:rPr>
        <w:t>^Saint-Louis</w:t>
      </w:r>
      <w:r w:rsidRPr="00E808B0">
        <w:rPr>
          <w:rFonts w:ascii="Courier New" w:hAnsi="Courier New" w:cs="Courier New"/>
          <w:sz w:val="20"/>
        </w:rPr>
        <w:t>|||</w:t>
      </w:r>
      <w:r w:rsidRPr="00E808B0">
        <w:rPr>
          <w:rFonts w:ascii="Courier New" w:hAnsi="Courier New" w:cs="Courier New"/>
          <w:sz w:val="20"/>
          <w:highlight w:val="green"/>
        </w:rPr>
        <w:t>6043^200^1^Saint-Louis</w:t>
      </w:r>
    </w:p>
    <w:p w14:paraId="3DC062F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ZBE|mvt4|</w:t>
      </w:r>
      <w:r w:rsidRPr="00E808B0">
        <w:rPr>
          <w:rFonts w:ascii="Courier New" w:hAnsi="Courier New" w:cs="Courier New"/>
          <w:sz w:val="20"/>
          <w:highlight w:val="magenta"/>
        </w:rPr>
        <w:t>20050531104400</w:t>
      </w:r>
      <w:r w:rsidRPr="00E808B0">
        <w:rPr>
          <w:rFonts w:ascii="Courier New" w:hAnsi="Courier New" w:cs="Courier New"/>
          <w:sz w:val="20"/>
        </w:rPr>
        <w:t>||</w:t>
      </w:r>
      <w:r w:rsidRPr="00E808B0">
        <w:rPr>
          <w:rFonts w:ascii="Courier New" w:hAnsi="Courier New" w:cs="Courier New"/>
          <w:sz w:val="20"/>
          <w:highlight w:val="magenta"/>
        </w:rPr>
        <w:t>UPDATE</w:t>
      </w:r>
      <w:r w:rsidRPr="00E808B0">
        <w:rPr>
          <w:rFonts w:ascii="Courier New" w:hAnsi="Courier New" w:cs="Courier New"/>
          <w:sz w:val="20"/>
        </w:rPr>
        <w:t>|N|</w:t>
      </w:r>
      <w:r w:rsidRPr="00E808B0">
        <w:rPr>
          <w:rFonts w:ascii="Courier New" w:hAnsi="Courier New" w:cs="Courier New"/>
          <w:sz w:val="20"/>
          <w:highlight w:val="magenta"/>
        </w:rPr>
        <w:t>A02</w:t>
      </w:r>
    </w:p>
    <w:p w14:paraId="18A173C0" w14:textId="77777777" w:rsidR="001A7BE9" w:rsidRPr="00E808B0" w:rsidRDefault="001A7BE9" w:rsidP="00F52C2B"/>
    <w:p w14:paraId="04E2544F" w14:textId="77777777" w:rsidR="001A7BE9" w:rsidRPr="00E808B0" w:rsidRDefault="001A7BE9" w:rsidP="003067F6">
      <w:pPr>
        <w:pStyle w:val="BodyText"/>
      </w:pPr>
      <w:r w:rsidRPr="00E808B0">
        <w:br w:type="page"/>
      </w:r>
      <w:r w:rsidRPr="00E808B0">
        <w:lastRenderedPageBreak/>
        <w:t>After 2 days, Robert LAW leaves the ICU and comes back to Cardiology. A new room and bed are assigned to the Patient.</w:t>
      </w:r>
    </w:p>
    <w:p w14:paraId="79C9201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33E0A71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EVN||20050601161200|||1002^STRAW^Eva|</w:t>
      </w:r>
      <w:r w:rsidRPr="00E808B0">
        <w:rPr>
          <w:rFonts w:ascii="Courier New" w:hAnsi="Courier New" w:cs="Courier New"/>
          <w:sz w:val="20"/>
          <w:highlight w:val="lightGray"/>
        </w:rPr>
        <w:t>20050601161200</w:t>
      </w:r>
    </w:p>
    <w:p w14:paraId="4C77C32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29866A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24BC77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6043^202^2^Saint-Louis</w:t>
      </w:r>
      <w:r w:rsidRPr="00E808B0">
        <w:rPr>
          <w:rFonts w:ascii="Courier New" w:hAnsi="Courier New" w:cs="Courier New"/>
          <w:sz w:val="20"/>
        </w:rPr>
        <w:t>|||</w:t>
      </w:r>
      <w:r w:rsidRPr="00E808B0">
        <w:rPr>
          <w:rFonts w:ascii="Courier New" w:hAnsi="Courier New" w:cs="Courier New"/>
          <w:sz w:val="20"/>
          <w:highlight w:val="green"/>
        </w:rPr>
        <w:t>5050^430^1^Saint-Louis</w:t>
      </w:r>
    </w:p>
    <w:p w14:paraId="6D41E78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ZBE|mvt5|</w:t>
      </w:r>
      <w:r w:rsidRPr="00E808B0">
        <w:rPr>
          <w:rFonts w:ascii="Courier New" w:hAnsi="Courier New" w:cs="Courier New"/>
          <w:sz w:val="20"/>
          <w:highlight w:val="lightGray"/>
        </w:rPr>
        <w:t>20050601161200</w:t>
      </w:r>
      <w:r w:rsidRPr="00E808B0">
        <w:rPr>
          <w:rFonts w:ascii="Courier New" w:hAnsi="Courier New" w:cs="Courier New"/>
          <w:sz w:val="20"/>
        </w:rPr>
        <w:t>||INSERT|N</w:t>
      </w:r>
    </w:p>
    <w:p w14:paraId="145B36ED" w14:textId="77777777" w:rsidR="001A7BE9" w:rsidRPr="00E808B0" w:rsidRDefault="001A7BE9" w:rsidP="00F52C2B"/>
    <w:p w14:paraId="0A56EDB4"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 ?</w:t>
      </w:r>
      <w:proofErr w:type="gramEnd"/>
      <w:r w:rsidRPr="00E808B0">
        <w:rPr>
          <w:rFonts w:ascii="Courier New" w:hAnsi="Courier New" w:cs="Courier New"/>
          <w:sz w:val="20"/>
        </w:rPr>
        <w:t>|Saint-Louis| ?|Saint-Louis|20050530082015||</w:t>
      </w:r>
      <w:r w:rsidRPr="00E808B0">
        <w:rPr>
          <w:rFonts w:ascii="Courier New" w:hAnsi="Courier New" w:cs="Courier New"/>
          <w:sz w:val="20"/>
          <w:highlight w:val="cyan"/>
        </w:rPr>
        <w:t>ADT^A54^ADT_A54</w:t>
      </w:r>
      <w:r w:rsidRPr="00E808B0">
        <w:rPr>
          <w:rFonts w:ascii="Courier New" w:hAnsi="Courier New" w:cs="Courier New"/>
          <w:sz w:val="20"/>
        </w:rPr>
        <w:t>|000001|T|2.5|||||FRA|8859/15|EN</w:t>
      </w:r>
    </w:p>
    <w:p w14:paraId="43E9D06E"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EVN||20050601161000|||1004^BLACKMORE^Jana|</w:t>
      </w:r>
      <w:r w:rsidRPr="00E808B0">
        <w:rPr>
          <w:rFonts w:ascii="Courier New" w:hAnsi="Courier New" w:cs="Courier New"/>
          <w:sz w:val="20"/>
          <w:highlight w:val="lightGray"/>
        </w:rPr>
        <w:t>20050601161200</w:t>
      </w:r>
    </w:p>
    <w:p w14:paraId="7BEDF5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72E020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1B55B5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422789C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ZBE|mvt6|</w:t>
      </w:r>
      <w:r w:rsidRPr="00E808B0">
        <w:rPr>
          <w:rFonts w:ascii="Courier New" w:hAnsi="Courier New" w:cs="Courier New"/>
          <w:sz w:val="20"/>
          <w:highlight w:val="lightGray"/>
        </w:rPr>
        <w:t>20050601161200</w:t>
      </w:r>
      <w:r w:rsidRPr="00E808B0">
        <w:rPr>
          <w:rFonts w:ascii="Courier New" w:hAnsi="Courier New" w:cs="Courier New"/>
          <w:sz w:val="20"/>
        </w:rPr>
        <w:t>||INSERT|N</w:t>
      </w:r>
    </w:p>
    <w:p w14:paraId="2FED23FF" w14:textId="77777777" w:rsidR="00223FD3" w:rsidRDefault="00223FD3" w:rsidP="003067F6">
      <w:pPr>
        <w:pStyle w:val="BodyText"/>
      </w:pPr>
    </w:p>
    <w:p w14:paraId="01DDB8FE" w14:textId="76F8554B" w:rsidR="001A7BE9" w:rsidRPr="00E808B0" w:rsidRDefault="001A7BE9" w:rsidP="003067F6">
      <w:pPr>
        <w:pStyle w:val="BodyText"/>
      </w:pPr>
      <w:r w:rsidRPr="00E808B0">
        <w:t>After 12 days, Robert LAW is discharged and sent back home.</w:t>
      </w:r>
    </w:p>
    <w:p w14:paraId="320E9B0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ADT^A03^ADT_A03</w:t>
      </w:r>
      <w:r w:rsidRPr="00E808B0">
        <w:rPr>
          <w:rFonts w:ascii="Courier New" w:hAnsi="Courier New" w:cs="Courier New"/>
          <w:sz w:val="20"/>
        </w:rPr>
        <w:t>|000001|T|2.5|||||FRA|8859/15|EN</w:t>
      </w:r>
    </w:p>
    <w:p w14:paraId="755D27B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EVN||20050613180000|||1001^WHITE^Janine|</w:t>
      </w:r>
      <w:r w:rsidRPr="00E808B0">
        <w:rPr>
          <w:rFonts w:ascii="Courier New" w:hAnsi="Courier New" w:cs="Courier New"/>
          <w:sz w:val="20"/>
          <w:highlight w:val="lightGray"/>
        </w:rPr>
        <w:t>20050613180000</w:t>
      </w:r>
    </w:p>
    <w:p w14:paraId="11C98A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7BDB9C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331A08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|||||||||||||||||||||||||||||||||1</w:t>
      </w:r>
    </w:p>
    <w:p w14:paraId="08D58AE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ZBE|mvt7|</w:t>
      </w:r>
      <w:r w:rsidRPr="00E808B0">
        <w:rPr>
          <w:rFonts w:ascii="Courier New" w:hAnsi="Courier New" w:cs="Courier New"/>
          <w:sz w:val="20"/>
          <w:highlight w:val="lightGray"/>
        </w:rPr>
        <w:t>20050613180000</w:t>
      </w:r>
      <w:r w:rsidRPr="00E808B0">
        <w:rPr>
          <w:rFonts w:ascii="Courier New" w:hAnsi="Courier New" w:cs="Courier New"/>
          <w:sz w:val="20"/>
        </w:rPr>
        <w:t>||INSERT|N</w:t>
      </w:r>
    </w:p>
    <w:p w14:paraId="327B6F25" w14:textId="77777777" w:rsidR="00223FD3" w:rsidRDefault="00223FD3" w:rsidP="00F52C2B"/>
    <w:p w14:paraId="033D62E2" w14:textId="7561580A" w:rsidR="001A7BE9" w:rsidRPr="00E808B0" w:rsidRDefault="001A7BE9" w:rsidP="00F52C2B">
      <w:pPr>
        <w:rPr>
          <w:rStyle w:val="BodyTextChar1"/>
        </w:rPr>
      </w:pPr>
      <w:r w:rsidRPr="00E808B0">
        <w:t xml:space="preserve">One hour later the Cardiology corrects an error of both time and bed in the last </w:t>
      </w:r>
      <w:r w:rsidRPr="00E808B0">
        <w:rPr>
          <w:rStyle w:val="BodyTextChar1"/>
        </w:rPr>
        <w:t>patient assigned location in cardiology, triggering an update of the Historic Movement identified as mvt5:</w:t>
      </w:r>
    </w:p>
    <w:p w14:paraId="650731B8"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ADT^Z99^ADT_A01</w:t>
      </w:r>
      <w:r w:rsidRPr="00E808B0">
        <w:rPr>
          <w:rFonts w:ascii="Courier New" w:hAnsi="Courier New" w:cs="Courier New"/>
          <w:sz w:val="20"/>
        </w:rPr>
        <w:t>|000001|T|2.5|||||FRA|8859/15|EN</w:t>
      </w:r>
    </w:p>
    <w:p w14:paraId="600B53D5"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EVN||20050601161200|||1002^STRAW^Eva|</w:t>
      </w:r>
      <w:r w:rsidRPr="00E808B0">
        <w:rPr>
          <w:rFonts w:ascii="Courier New" w:hAnsi="Courier New" w:cs="Courier New"/>
          <w:sz w:val="20"/>
          <w:highlight w:val="lightGray"/>
        </w:rPr>
        <w:t>20050613190000</w:t>
      </w:r>
    </w:p>
    <w:p w14:paraId="2D9C0A1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563CDE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782D67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PV1|1|I|6043^202^</w:t>
      </w:r>
      <w:r w:rsidRPr="00E808B0">
        <w:rPr>
          <w:rFonts w:ascii="Courier New" w:hAnsi="Courier New" w:cs="Courier New"/>
          <w:sz w:val="20"/>
          <w:highlight w:val="magenta"/>
        </w:rPr>
        <w:t>3</w:t>
      </w:r>
      <w:r w:rsidRPr="00E808B0">
        <w:rPr>
          <w:rFonts w:ascii="Courier New" w:hAnsi="Courier New" w:cs="Courier New"/>
          <w:sz w:val="20"/>
        </w:rPr>
        <w:t>^Saint-Louis|||5050^430^1^Saint-Louis</w:t>
      </w:r>
    </w:p>
    <w:p w14:paraId="00DD999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ZBE|mvt5|</w:t>
      </w:r>
      <w:r w:rsidRPr="00E808B0">
        <w:rPr>
          <w:rFonts w:ascii="Courier New" w:hAnsi="Courier New" w:cs="Courier New"/>
          <w:sz w:val="20"/>
          <w:highlight w:val="magenta"/>
        </w:rPr>
        <w:t>20050601161233</w:t>
      </w:r>
      <w:r w:rsidRPr="00E808B0">
        <w:rPr>
          <w:rFonts w:ascii="Courier New" w:hAnsi="Courier New" w:cs="Courier New"/>
          <w:sz w:val="20"/>
        </w:rPr>
        <w:t>||</w:t>
      </w:r>
      <w:r w:rsidRPr="00E808B0">
        <w:rPr>
          <w:rFonts w:ascii="Courier New" w:hAnsi="Courier New" w:cs="Courier New"/>
          <w:sz w:val="20"/>
          <w:highlight w:val="magenta"/>
        </w:rPr>
        <w:t>UPDATE</w:t>
      </w:r>
      <w:r w:rsidRPr="00E808B0">
        <w:rPr>
          <w:rFonts w:ascii="Courier New" w:hAnsi="Courier New" w:cs="Courier New"/>
          <w:sz w:val="20"/>
        </w:rPr>
        <w:t>|</w:t>
      </w:r>
      <w:r w:rsidRPr="00E808B0">
        <w:rPr>
          <w:rFonts w:ascii="Courier New" w:hAnsi="Courier New" w:cs="Courier New"/>
          <w:sz w:val="20"/>
          <w:highlight w:val="magenta"/>
        </w:rPr>
        <w:t>Y</w:t>
      </w:r>
      <w:r w:rsidRPr="00E808B0">
        <w:rPr>
          <w:rFonts w:ascii="Courier New" w:hAnsi="Courier New" w:cs="Courier New"/>
          <w:sz w:val="20"/>
        </w:rPr>
        <w:t>|</w:t>
      </w:r>
      <w:r w:rsidRPr="00E808B0">
        <w:rPr>
          <w:rFonts w:ascii="Courier New" w:hAnsi="Courier New" w:cs="Courier New"/>
          <w:sz w:val="20"/>
          <w:highlight w:val="magenta"/>
        </w:rPr>
        <w:t>A02</w:t>
      </w:r>
    </w:p>
    <w:p w14:paraId="505A5CB8" w14:textId="77777777" w:rsidR="001A7BE9" w:rsidRPr="00E808B0" w:rsidRDefault="001A7BE9" w:rsidP="00F52C2B"/>
    <w:p w14:paraId="35A3EC64" w14:textId="42B37817" w:rsidR="001A7BE9" w:rsidRPr="00E808B0" w:rsidRDefault="001A7BE9">
      <w:pPr>
        <w:pStyle w:val="AppendixHeading2"/>
        <w:tabs>
          <w:tab w:val="left" w:pos="900"/>
        </w:tabs>
        <w:rPr>
          <w:noProof w:val="0"/>
        </w:rPr>
      </w:pPr>
      <w:bookmarkStart w:id="570" w:name="_Toc214434113"/>
      <w:bookmarkStart w:id="571" w:name="_Toc214437020"/>
      <w:bookmarkStart w:id="572" w:name="_Toc214437463"/>
      <w:bookmarkStart w:id="573" w:name="_Toc214437779"/>
      <w:bookmarkStart w:id="574" w:name="_Toc214457255"/>
      <w:bookmarkStart w:id="575" w:name="_Toc214461368"/>
      <w:bookmarkStart w:id="576" w:name="_Toc214462989"/>
      <w:bookmarkStart w:id="577" w:name="_Toc301358523"/>
      <w:bookmarkStart w:id="578" w:name="_Toc518654929"/>
      <w:r w:rsidRPr="00E808B0">
        <w:rPr>
          <w:noProof w:val="0"/>
        </w:rPr>
        <w:t>P.2</w:t>
      </w:r>
      <w:r w:rsidRPr="00E808B0">
        <w:rPr>
          <w:noProof w:val="0"/>
        </w:rPr>
        <w:tab/>
        <w:t>Example of Admit and cancel admit</w:t>
      </w:r>
      <w:bookmarkEnd w:id="570"/>
      <w:bookmarkEnd w:id="571"/>
      <w:bookmarkEnd w:id="572"/>
      <w:bookmarkEnd w:id="573"/>
      <w:bookmarkEnd w:id="574"/>
      <w:bookmarkEnd w:id="575"/>
      <w:bookmarkEnd w:id="576"/>
      <w:bookmarkEnd w:id="577"/>
      <w:r w:rsidR="007447F8">
        <w:rPr>
          <w:noProof w:val="0"/>
        </w:rPr>
        <w:t>,</w:t>
      </w:r>
      <w:r w:rsidR="004A59C1">
        <w:rPr>
          <w:noProof w:val="0"/>
        </w:rPr>
        <w:t xml:space="preserve"> [ITI-31] Transaction</w:t>
      </w:r>
      <w:bookmarkEnd w:id="578"/>
    </w:p>
    <w:p w14:paraId="6CB08CB2" w14:textId="562B6CC7" w:rsidR="001A7BE9" w:rsidRPr="00E808B0" w:rsidRDefault="001A7BE9">
      <w:r w:rsidRPr="00E808B0">
        <w:t xml:space="preserve">This example uses transaction </w:t>
      </w:r>
      <w:r w:rsidR="004A59C1">
        <w:t>[</w:t>
      </w:r>
      <w:r w:rsidRPr="00E808B0">
        <w:t>ITI-31</w:t>
      </w:r>
      <w:r w:rsidR="004A59C1">
        <w:t>]</w:t>
      </w:r>
      <w:r w:rsidRPr="00E808B0">
        <w:t xml:space="preserve"> without any option, to illustrate a cancellation message:</w:t>
      </w:r>
    </w:p>
    <w:p w14:paraId="4C1276BC" w14:textId="560FE02D" w:rsidR="001A7BE9" w:rsidRPr="00E808B0" w:rsidRDefault="001A7BE9">
      <w:pPr>
        <w:pStyle w:val="AppendixHeading3"/>
        <w:rPr>
          <w:noProof w:val="0"/>
        </w:rPr>
      </w:pPr>
      <w:bookmarkStart w:id="579" w:name="_Toc214434114"/>
      <w:bookmarkStart w:id="580" w:name="_Toc301358524"/>
      <w:bookmarkStart w:id="581" w:name="_Toc518654930"/>
      <w:r w:rsidRPr="00E808B0">
        <w:rPr>
          <w:noProof w:val="0"/>
        </w:rPr>
        <w:t>P.2.1</w:t>
      </w:r>
      <w:r w:rsidRPr="00E808B0">
        <w:rPr>
          <w:noProof w:val="0"/>
        </w:rPr>
        <w:tab/>
        <w:t>Storyboard</w:t>
      </w:r>
      <w:bookmarkEnd w:id="579"/>
      <w:bookmarkEnd w:id="580"/>
      <w:bookmarkEnd w:id="581"/>
    </w:p>
    <w:p w14:paraId="7482AF81" w14:textId="4AC04C92" w:rsidR="001A7BE9" w:rsidRPr="00E808B0" w:rsidRDefault="001A7BE9">
      <w:r w:rsidRPr="00E808B0">
        <w:t>Operator Janine WHITE registers an admission for patient Robert LAW in the administrative system of Saint-Louis Hospital. After a while it turns out that the patient has been directed to the wrong hospital. The patient is redirected to another hospital and the admission is cancelled.</w:t>
      </w:r>
    </w:p>
    <w:p w14:paraId="5493F0C2" w14:textId="77777777" w:rsidR="001A7BE9" w:rsidRPr="00E808B0" w:rsidRDefault="001A7BE9">
      <w:pPr>
        <w:pStyle w:val="TableTitle"/>
        <w:rPr>
          <w:noProof w:val="0"/>
        </w:rPr>
      </w:pPr>
      <w:r w:rsidRPr="00E808B0">
        <w:rPr>
          <w:noProof w:val="0"/>
        </w:rPr>
        <w:lastRenderedPageBreak/>
        <w:t>Table P.2.1-1: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E808B0" w14:paraId="093BCD59" w14:textId="77777777" w:rsidTr="00F52C2B">
        <w:trPr>
          <w:cantSplit/>
          <w:tblHeader/>
          <w:jc w:val="center"/>
        </w:trPr>
        <w:tc>
          <w:tcPr>
            <w:tcW w:w="3026" w:type="dxa"/>
            <w:shd w:val="clear" w:color="auto" w:fill="D9D9D9"/>
          </w:tcPr>
          <w:p w14:paraId="4A8816EC" w14:textId="77777777" w:rsidR="001A7BE9" w:rsidRPr="00E808B0" w:rsidRDefault="001A7BE9" w:rsidP="00C81D39">
            <w:pPr>
              <w:pStyle w:val="TableEntryHeader"/>
            </w:pPr>
            <w:r w:rsidRPr="00E808B0">
              <w:t>Objects</w:t>
            </w:r>
          </w:p>
        </w:tc>
        <w:tc>
          <w:tcPr>
            <w:tcW w:w="6223" w:type="dxa"/>
            <w:shd w:val="clear" w:color="auto" w:fill="D9D9D9"/>
          </w:tcPr>
          <w:p w14:paraId="61E42A68" w14:textId="77777777" w:rsidR="001A7BE9" w:rsidRPr="00E808B0" w:rsidRDefault="001A7BE9" w:rsidP="00C81D39">
            <w:pPr>
              <w:pStyle w:val="TableEntryHeader"/>
            </w:pPr>
            <w:r w:rsidRPr="00E808B0">
              <w:t>Attributes</w:t>
            </w:r>
          </w:p>
        </w:tc>
      </w:tr>
      <w:tr w:rsidR="001A7BE9" w:rsidRPr="00E808B0" w14:paraId="4ACDBE12" w14:textId="77777777">
        <w:trPr>
          <w:jc w:val="center"/>
        </w:trPr>
        <w:tc>
          <w:tcPr>
            <w:tcW w:w="3026" w:type="dxa"/>
          </w:tcPr>
          <w:p w14:paraId="56418295" w14:textId="77777777" w:rsidR="001A7BE9" w:rsidRPr="00E808B0" w:rsidRDefault="001A7BE9">
            <w:pPr>
              <w:pStyle w:val="TableEntry"/>
              <w:rPr>
                <w:noProof w:val="0"/>
              </w:rPr>
            </w:pPr>
            <w:r w:rsidRPr="00E808B0">
              <w:rPr>
                <w:noProof w:val="0"/>
              </w:rPr>
              <w:t>Patient</w:t>
            </w:r>
          </w:p>
        </w:tc>
        <w:tc>
          <w:tcPr>
            <w:tcW w:w="6223" w:type="dxa"/>
          </w:tcPr>
          <w:p w14:paraId="2A3B7143" w14:textId="77777777" w:rsidR="001A7BE9" w:rsidRPr="00E808B0" w:rsidRDefault="001A7BE9">
            <w:pPr>
              <w:pStyle w:val="TableEntry"/>
              <w:rPr>
                <w:noProof w:val="0"/>
              </w:rPr>
            </w:pPr>
            <w:r w:rsidRPr="00E808B0">
              <w:rPr>
                <w:noProof w:val="0"/>
              </w:rPr>
              <w:t>Legal name: Robert LAW</w:t>
            </w:r>
          </w:p>
          <w:p w14:paraId="4574D6BB" w14:textId="77777777" w:rsidR="001A7BE9" w:rsidRPr="00E808B0" w:rsidRDefault="001A7BE9">
            <w:pPr>
              <w:pStyle w:val="TableEntry"/>
              <w:rPr>
                <w:noProof w:val="0"/>
              </w:rPr>
            </w:pPr>
            <w:r w:rsidRPr="00E808B0">
              <w:rPr>
                <w:noProof w:val="0"/>
              </w:rPr>
              <w:t>ID: 12345</w:t>
            </w:r>
          </w:p>
          <w:p w14:paraId="2E5E9109" w14:textId="77777777" w:rsidR="001A7BE9" w:rsidRPr="00E808B0" w:rsidRDefault="001A7BE9">
            <w:pPr>
              <w:pStyle w:val="TableEntry"/>
              <w:rPr>
                <w:noProof w:val="0"/>
              </w:rPr>
            </w:pPr>
            <w:r w:rsidRPr="00E808B0">
              <w:rPr>
                <w:noProof w:val="0"/>
              </w:rPr>
              <w:t>Sex: male</w:t>
            </w:r>
          </w:p>
          <w:p w14:paraId="7CEEDC95" w14:textId="77777777" w:rsidR="001A7BE9" w:rsidRPr="00E808B0" w:rsidRDefault="001A7BE9">
            <w:pPr>
              <w:pStyle w:val="TableEntry"/>
              <w:rPr>
                <w:noProof w:val="0"/>
              </w:rPr>
            </w:pPr>
            <w:r w:rsidRPr="00E808B0">
              <w:rPr>
                <w:noProof w:val="0"/>
              </w:rPr>
              <w:t>Date of birth: October 2</w:t>
            </w:r>
            <w:r w:rsidRPr="00E808B0">
              <w:rPr>
                <w:noProof w:val="0"/>
                <w:vertAlign w:val="superscript"/>
              </w:rPr>
              <w:t>nd</w:t>
            </w:r>
            <w:r w:rsidRPr="00E808B0">
              <w:rPr>
                <w:noProof w:val="0"/>
              </w:rPr>
              <w:t xml:space="preserve"> 1946</w:t>
            </w:r>
          </w:p>
          <w:p w14:paraId="729149EB" w14:textId="77777777" w:rsidR="001A7BE9" w:rsidRPr="00E808B0" w:rsidRDefault="001A7BE9">
            <w:pPr>
              <w:pStyle w:val="TableEntry"/>
              <w:rPr>
                <w:noProof w:val="0"/>
              </w:rPr>
            </w:pPr>
            <w:r w:rsidRPr="00E808B0">
              <w:rPr>
                <w:noProof w:val="0"/>
              </w:rPr>
              <w:t>Billing Account Number: 987654</w:t>
            </w:r>
          </w:p>
        </w:tc>
      </w:tr>
      <w:tr w:rsidR="001A7BE9" w:rsidRPr="00E808B0" w14:paraId="24E78B4B" w14:textId="77777777">
        <w:trPr>
          <w:jc w:val="center"/>
        </w:trPr>
        <w:tc>
          <w:tcPr>
            <w:tcW w:w="3026" w:type="dxa"/>
          </w:tcPr>
          <w:p w14:paraId="5201A290" w14:textId="77777777" w:rsidR="001A7BE9" w:rsidRPr="00E808B0" w:rsidRDefault="001A7BE9">
            <w:pPr>
              <w:pStyle w:val="TableEntry"/>
              <w:rPr>
                <w:noProof w:val="0"/>
              </w:rPr>
            </w:pPr>
            <w:r w:rsidRPr="00E808B0">
              <w:rPr>
                <w:noProof w:val="0"/>
              </w:rPr>
              <w:t>Administrative Operator</w:t>
            </w:r>
          </w:p>
        </w:tc>
        <w:tc>
          <w:tcPr>
            <w:tcW w:w="6223" w:type="dxa"/>
          </w:tcPr>
          <w:p w14:paraId="23C648FA" w14:textId="77777777" w:rsidR="001A7BE9" w:rsidRPr="00E808B0" w:rsidRDefault="001A7BE9">
            <w:pPr>
              <w:pStyle w:val="TableEntry"/>
              <w:rPr>
                <w:noProof w:val="0"/>
              </w:rPr>
            </w:pPr>
            <w:r w:rsidRPr="00E808B0">
              <w:rPr>
                <w:noProof w:val="0"/>
              </w:rPr>
              <w:t>Legal name: Janine WHITE, ID: 1001</w:t>
            </w:r>
          </w:p>
          <w:p w14:paraId="08EA706C" w14:textId="77777777" w:rsidR="001A7BE9" w:rsidRPr="00E808B0" w:rsidRDefault="001A7BE9">
            <w:pPr>
              <w:pStyle w:val="TableEntry"/>
              <w:rPr>
                <w:noProof w:val="0"/>
              </w:rPr>
            </w:pPr>
          </w:p>
        </w:tc>
      </w:tr>
      <w:tr w:rsidR="001A7BE9" w:rsidRPr="00E808B0" w14:paraId="26D04515" w14:textId="77777777">
        <w:trPr>
          <w:jc w:val="center"/>
        </w:trPr>
        <w:tc>
          <w:tcPr>
            <w:tcW w:w="3026" w:type="dxa"/>
          </w:tcPr>
          <w:p w14:paraId="61D78E97" w14:textId="77777777" w:rsidR="001A7BE9" w:rsidRPr="00E808B0" w:rsidRDefault="001A7BE9">
            <w:pPr>
              <w:pStyle w:val="TableEntry"/>
              <w:rPr>
                <w:noProof w:val="0"/>
              </w:rPr>
            </w:pPr>
            <w:r w:rsidRPr="00E808B0">
              <w:rPr>
                <w:noProof w:val="0"/>
              </w:rPr>
              <w:t>Assigning Facility</w:t>
            </w:r>
          </w:p>
        </w:tc>
        <w:tc>
          <w:tcPr>
            <w:tcW w:w="6223" w:type="dxa"/>
          </w:tcPr>
          <w:p w14:paraId="25862899" w14:textId="77777777" w:rsidR="001A7BE9" w:rsidRPr="00E808B0" w:rsidRDefault="001A7BE9">
            <w:pPr>
              <w:pStyle w:val="TableEntry"/>
              <w:rPr>
                <w:noProof w:val="0"/>
              </w:rPr>
            </w:pPr>
            <w:r w:rsidRPr="00E808B0">
              <w:rPr>
                <w:noProof w:val="0"/>
              </w:rPr>
              <w:t>Saint-Louis Hospital</w:t>
            </w:r>
          </w:p>
        </w:tc>
      </w:tr>
      <w:tr w:rsidR="001A7BE9" w:rsidRPr="00E808B0" w14:paraId="512580F3" w14:textId="77777777">
        <w:trPr>
          <w:jc w:val="center"/>
        </w:trPr>
        <w:tc>
          <w:tcPr>
            <w:tcW w:w="3026" w:type="dxa"/>
          </w:tcPr>
          <w:p w14:paraId="1EF705C1" w14:textId="77777777" w:rsidR="001A7BE9" w:rsidRPr="00E808B0" w:rsidRDefault="001A7BE9">
            <w:pPr>
              <w:pStyle w:val="TableEntry"/>
              <w:rPr>
                <w:noProof w:val="0"/>
              </w:rPr>
            </w:pPr>
            <w:r w:rsidRPr="00E808B0">
              <w:rPr>
                <w:noProof w:val="0"/>
              </w:rPr>
              <w:t>Attending Doctors</w:t>
            </w:r>
          </w:p>
        </w:tc>
        <w:tc>
          <w:tcPr>
            <w:tcW w:w="6223" w:type="dxa"/>
          </w:tcPr>
          <w:p w14:paraId="05A48FC3" w14:textId="77777777" w:rsidR="001A7BE9" w:rsidRPr="00E808B0" w:rsidRDefault="001A7BE9">
            <w:pPr>
              <w:pStyle w:val="TableEntry"/>
              <w:rPr>
                <w:noProof w:val="0"/>
              </w:rPr>
            </w:pPr>
            <w:r w:rsidRPr="00E808B0">
              <w:rPr>
                <w:noProof w:val="0"/>
              </w:rPr>
              <w:t>Legal name: Charles BROWN, ID: 2001</w:t>
            </w:r>
          </w:p>
          <w:p w14:paraId="152BECBB" w14:textId="77777777" w:rsidR="001A7BE9" w:rsidRPr="00E808B0" w:rsidRDefault="001A7BE9">
            <w:pPr>
              <w:pStyle w:val="TableEntry"/>
              <w:rPr>
                <w:noProof w:val="0"/>
              </w:rPr>
            </w:pPr>
            <w:r w:rsidRPr="00E808B0">
              <w:rPr>
                <w:noProof w:val="0"/>
              </w:rPr>
              <w:t>Legal name: Ray JOHNSON, ID: 2002</w:t>
            </w:r>
          </w:p>
        </w:tc>
      </w:tr>
      <w:tr w:rsidR="001A7BE9" w:rsidRPr="00E808B0" w14:paraId="5D15CDE0" w14:textId="77777777">
        <w:trPr>
          <w:jc w:val="center"/>
        </w:trPr>
        <w:tc>
          <w:tcPr>
            <w:tcW w:w="3026" w:type="dxa"/>
          </w:tcPr>
          <w:p w14:paraId="26D0BAE7" w14:textId="77777777" w:rsidR="001A7BE9" w:rsidRPr="00E808B0" w:rsidRDefault="001A7BE9">
            <w:pPr>
              <w:pStyle w:val="TableEntry"/>
              <w:rPr>
                <w:noProof w:val="0"/>
              </w:rPr>
            </w:pPr>
            <w:r w:rsidRPr="00E808B0">
              <w:rPr>
                <w:noProof w:val="0"/>
              </w:rPr>
              <w:t>Family Doctor</w:t>
            </w:r>
          </w:p>
        </w:tc>
        <w:tc>
          <w:tcPr>
            <w:tcW w:w="6223" w:type="dxa"/>
          </w:tcPr>
          <w:p w14:paraId="309EF47B" w14:textId="77777777" w:rsidR="001A7BE9" w:rsidRPr="00E808B0" w:rsidRDefault="001A7BE9">
            <w:pPr>
              <w:pStyle w:val="TableEntry"/>
              <w:rPr>
                <w:noProof w:val="0"/>
              </w:rPr>
            </w:pPr>
            <w:r w:rsidRPr="00E808B0">
              <w:rPr>
                <w:noProof w:val="0"/>
              </w:rPr>
              <w:t>Legal name: Bob FAMILY, ID 7777</w:t>
            </w:r>
          </w:p>
        </w:tc>
      </w:tr>
    </w:tbl>
    <w:p w14:paraId="2887F73F" w14:textId="77777777" w:rsidR="001A7BE9" w:rsidRPr="00E808B0" w:rsidRDefault="001A7BE9" w:rsidP="00F52C2B"/>
    <w:p w14:paraId="032502CF" w14:textId="4E465D8C" w:rsidR="001A7BE9" w:rsidRPr="00E808B0" w:rsidRDefault="001A7BE9">
      <w:pPr>
        <w:pStyle w:val="AppendixHeading3"/>
        <w:rPr>
          <w:noProof w:val="0"/>
        </w:rPr>
      </w:pPr>
      <w:bookmarkStart w:id="582" w:name="_Toc214434115"/>
      <w:bookmarkStart w:id="583" w:name="_Toc301358525"/>
      <w:bookmarkStart w:id="584" w:name="_Toc518654931"/>
      <w:r w:rsidRPr="00E808B0">
        <w:rPr>
          <w:noProof w:val="0"/>
        </w:rPr>
        <w:t>P.2.2</w:t>
      </w:r>
      <w:r w:rsidRPr="00E808B0">
        <w:rPr>
          <w:noProof w:val="0"/>
        </w:rPr>
        <w:tab/>
        <w:t>Interaction Diagram</w:t>
      </w:r>
      <w:bookmarkEnd w:id="582"/>
      <w:bookmarkEnd w:id="583"/>
      <w:bookmarkEnd w:id="584"/>
    </w:p>
    <w:p w14:paraId="3DE96749" w14:textId="7A81FF49" w:rsidR="001A7BE9" w:rsidRPr="00E808B0" w:rsidRDefault="001A7BE9">
      <w:r w:rsidRPr="00E808B0">
        <w:t xml:space="preserve">The following diagram illustrates the interactions used in this </w:t>
      </w:r>
      <w:r w:rsidR="00B423AD" w:rsidRPr="00E808B0">
        <w:t>e</w:t>
      </w:r>
      <w:r w:rsidRPr="00E808B0">
        <w:t>xample. The acknowledgement messages are not shown.</w:t>
      </w:r>
    </w:p>
    <w:p w14:paraId="3E2C3C2E" w14:textId="77777777" w:rsidR="001A7BE9" w:rsidRPr="00E808B0" w:rsidRDefault="007559DA" w:rsidP="003067F6">
      <w:pPr>
        <w:jc w:val="center"/>
      </w:pPr>
      <w:r w:rsidRPr="00E808B0">
        <w:rPr>
          <w:noProof/>
        </w:rPr>
        <w:object w:dxaOrig="7202" w:dyaOrig="5410" w14:anchorId="073619DF">
          <v:shape id="_x0000_i1028" type="#_x0000_t75" alt="" style="width:337.6pt;height:258.1pt;mso-width-percent:0;mso-height-percent:0;mso-width-percent:0;mso-height-percent:0" o:ole="">
            <v:imagedata r:id="rId461" o:title=""/>
          </v:shape>
          <o:OLEObject Type="Embed" ProgID="PowerPoint.Show.8" ShapeID="_x0000_i1028" DrawAspect="Content" ObjectID="_1646556381" r:id="rId462"/>
        </w:object>
      </w:r>
    </w:p>
    <w:p w14:paraId="420D8754" w14:textId="77777777" w:rsidR="001A7BE9" w:rsidRPr="00E808B0" w:rsidRDefault="001A7BE9" w:rsidP="008766B0">
      <w:pPr>
        <w:pStyle w:val="FigureTitle"/>
        <w:rPr>
          <w:noProof w:val="0"/>
        </w:rPr>
      </w:pPr>
      <w:bookmarkStart w:id="585" w:name="_Toc214434116"/>
      <w:r w:rsidRPr="00E808B0">
        <w:rPr>
          <w:noProof w:val="0"/>
        </w:rPr>
        <w:t xml:space="preserve">Figure P.2.2-1: Interaction Diagram </w:t>
      </w:r>
    </w:p>
    <w:p w14:paraId="1C0D7A75" w14:textId="77777777" w:rsidR="001A7BE9" w:rsidRPr="00E808B0" w:rsidRDefault="001A7BE9" w:rsidP="008766B0"/>
    <w:p w14:paraId="4C1FA548" w14:textId="28D3C910" w:rsidR="001A7BE9" w:rsidRPr="00E808B0" w:rsidRDefault="001A7BE9" w:rsidP="00F52C2B">
      <w:pPr>
        <w:pStyle w:val="AppendixHeading3"/>
        <w:keepNext/>
        <w:rPr>
          <w:noProof w:val="0"/>
        </w:rPr>
      </w:pPr>
      <w:bookmarkStart w:id="586" w:name="_Toc301358526"/>
      <w:bookmarkStart w:id="587" w:name="_Toc518654932"/>
      <w:r w:rsidRPr="00E808B0">
        <w:rPr>
          <w:noProof w:val="0"/>
        </w:rPr>
        <w:lastRenderedPageBreak/>
        <w:t>P.2.3</w:t>
      </w:r>
      <w:r w:rsidRPr="00E808B0">
        <w:rPr>
          <w:noProof w:val="0"/>
        </w:rPr>
        <w:tab/>
        <w:t>Messages</w:t>
      </w:r>
      <w:bookmarkEnd w:id="585"/>
      <w:bookmarkEnd w:id="586"/>
      <w:bookmarkEnd w:id="587"/>
    </w:p>
    <w:p w14:paraId="75149FA2" w14:textId="77777777" w:rsidR="001A7BE9" w:rsidRPr="00E808B0" w:rsidRDefault="001A7BE9">
      <w:r w:rsidRPr="00E808B0">
        <w:t>Operator Janine White admits Robert Law as an Inpatient in the administrative system of Saint-Louis Hospital. She creates a new billing account number (987654). The attending doctor of Robert Law is Doctor Charles Brown.</w:t>
      </w:r>
    </w:p>
    <w:p w14:paraId="333CF9F2" w14:textId="77777777" w:rsidR="001A7BE9" w:rsidRPr="00E808B0" w:rsidRDefault="001A7BE9" w:rsidP="00F52C2B"/>
    <w:p w14:paraId="454D889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Saint-Louis|?|Saint-Louis|20050530082015||</w:t>
      </w:r>
      <w:r w:rsidRPr="00E808B0">
        <w:rPr>
          <w:rFonts w:ascii="Courier New" w:hAnsi="Courier New" w:cs="Courier New"/>
          <w:sz w:val="20"/>
          <w:highlight w:val="cyan"/>
        </w:rPr>
        <w:t>ADT^A01^ADT_A01</w:t>
      </w:r>
      <w:r w:rsidRPr="00E808B0">
        <w:rPr>
          <w:rFonts w:ascii="Courier New" w:hAnsi="Courier New" w:cs="Courier New"/>
          <w:sz w:val="20"/>
        </w:rPr>
        <w:t>|000001|T|2.5|||||FRA|8859/15|EN</w:t>
      </w:r>
    </w:p>
    <w:p w14:paraId="4A7CD96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EVN||20050530082000|||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32AC024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0BE045C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35E25B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ROL||AD|FHCP|7777^FAMILY^Bob</w:t>
      </w:r>
    </w:p>
    <w:p w14:paraId="47CD026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1EE218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||INSERT|N</w:t>
      </w:r>
    </w:p>
    <w:p w14:paraId="62C2E8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OBX||NM|</w:t>
      </w:r>
      <w:r w:rsidRPr="00E808B0">
        <w:rPr>
          <w:rFonts w:ascii="Courier New" w:hAnsi="Courier New"/>
          <w:sz w:val="20"/>
        </w:rPr>
        <w:t>3142-7^BODY WEIGHT (STATED)^LN||62|kg|||||F</w:t>
      </w:r>
      <w:r w:rsidRPr="00E808B0">
        <w:rPr>
          <w:rFonts w:ascii="Courier New" w:hAnsi="Courier New" w:cs="Courier New"/>
          <w:sz w:val="20"/>
        </w:rPr>
        <w:t xml:space="preserve"> </w:t>
      </w:r>
    </w:p>
    <w:p w14:paraId="6A65D3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OBX||NM|8303-0^BODY HEIGHT^LN||1.70|m|||||F </w:t>
      </w:r>
    </w:p>
    <w:p w14:paraId="059BFDAF" w14:textId="77777777" w:rsidR="00223FD3" w:rsidRDefault="00223FD3" w:rsidP="00223FD3">
      <w:pPr>
        <w:pStyle w:val="BodyText"/>
      </w:pPr>
    </w:p>
    <w:p w14:paraId="5F67F442" w14:textId="02E4263F" w:rsidR="001A7BE9" w:rsidRPr="00E808B0" w:rsidRDefault="001A7BE9" w:rsidP="00427BD8">
      <w:pPr>
        <w:pStyle w:val="BodyText"/>
      </w:pPr>
      <w:r w:rsidRPr="00E808B0">
        <w:t>The patient is redirected afterwards to another hospital. Janine White cancels the admission.</w:t>
      </w:r>
    </w:p>
    <w:p w14:paraId="3212662A"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w:t>
      </w:r>
      <w:proofErr w:type="gramStart"/>
      <w:r w:rsidRPr="00E808B0">
        <w:rPr>
          <w:rFonts w:ascii="Courier New" w:hAnsi="Courier New" w:cs="Courier New"/>
          <w:sz w:val="20"/>
        </w:rPr>
        <w:t>|?|</w:t>
      </w:r>
      <w:proofErr w:type="gramEnd"/>
      <w:r w:rsidRPr="00E808B0">
        <w:rPr>
          <w:rFonts w:ascii="Courier New" w:hAnsi="Courier New" w:cs="Courier New"/>
          <w:sz w:val="20"/>
        </w:rPr>
        <w:t>Saint-Louis|?|Saint-Louis|20050530084400||</w:t>
      </w:r>
      <w:r w:rsidRPr="00E808B0">
        <w:rPr>
          <w:rFonts w:ascii="Courier New" w:hAnsi="Courier New" w:cs="Courier New"/>
          <w:sz w:val="20"/>
          <w:highlight w:val="cyan"/>
        </w:rPr>
        <w:t>ADT^A11^ADT_A09</w:t>
      </w:r>
      <w:r w:rsidRPr="00E808B0">
        <w:rPr>
          <w:rFonts w:ascii="Courier New" w:hAnsi="Courier New" w:cs="Courier New"/>
          <w:sz w:val="20"/>
        </w:rPr>
        <w:t>|000001|T|2.5|||||FRA|8859/15|EN</w:t>
      </w:r>
    </w:p>
    <w:p w14:paraId="06E6191A"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EVN||20050530084350|||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445DA4A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w:t>
      </w:r>
      <w:proofErr w:type="spellStart"/>
      <w:r w:rsidRPr="00E808B0">
        <w:rPr>
          <w:rFonts w:ascii="Courier New" w:hAnsi="Courier New" w:cs="Courier New"/>
          <w:sz w:val="20"/>
          <w:highlight w:val="magenta"/>
        </w:rPr>
        <w:t>Saint-Louis^PI</w:t>
      </w:r>
      <w:proofErr w:type="spellEnd"/>
      <w:r w:rsidRPr="00E808B0">
        <w:rPr>
          <w:rFonts w:ascii="Courier New" w:hAnsi="Courier New" w:cs="Courier New"/>
          <w:sz w:val="20"/>
        </w:rPr>
        <w:t>||</w:t>
      </w:r>
      <w:proofErr w:type="spellStart"/>
      <w:r w:rsidRPr="00E808B0">
        <w:rPr>
          <w:rFonts w:ascii="Courier New" w:hAnsi="Courier New" w:cs="Courier New"/>
          <w:sz w:val="20"/>
        </w:rPr>
        <w:t>LAW^Robert</w:t>
      </w:r>
      <w:proofErr w:type="spellEnd"/>
      <w:r w:rsidRPr="00E808B0">
        <w:rPr>
          <w:rFonts w:ascii="Courier New" w:hAnsi="Courier New" w:cs="Courier New"/>
          <w:sz w:val="20"/>
        </w:rPr>
        <w:t>^^^^^L|||M||||||||||</w:t>
      </w:r>
    </w:p>
    <w:p w14:paraId="5781987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w:t>
      </w:r>
      <w:proofErr w:type="spellStart"/>
      <w:r w:rsidRPr="00E808B0">
        <w:rPr>
          <w:rFonts w:ascii="Courier New" w:hAnsi="Courier New" w:cs="Courier New"/>
          <w:sz w:val="20"/>
          <w:highlight w:val="magenta"/>
        </w:rPr>
        <w:t>Saint-Louis^AN</w:t>
      </w:r>
      <w:proofErr w:type="spellEnd"/>
    </w:p>
    <w:p w14:paraId="21C20CBB"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2C6F281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||CANCEL|N</w:t>
      </w:r>
    </w:p>
    <w:p w14:paraId="3F60EE9D" w14:textId="77777777" w:rsidR="001A7BE9" w:rsidRPr="00E808B0" w:rsidRDefault="001A7BE9" w:rsidP="00F52C2B"/>
    <w:p w14:paraId="04AEE018" w14:textId="3C5EDD04" w:rsidR="001A7BE9" w:rsidRPr="00E808B0" w:rsidRDefault="001A7BE9">
      <w:pPr>
        <w:pStyle w:val="AppendixHeading2"/>
        <w:rPr>
          <w:bCs/>
          <w:noProof w:val="0"/>
        </w:rPr>
      </w:pPr>
      <w:bookmarkStart w:id="588" w:name="_Toc301358527"/>
      <w:bookmarkStart w:id="589" w:name="_Toc518654933"/>
      <w:r w:rsidRPr="00E808B0">
        <w:rPr>
          <w:bCs/>
          <w:noProof w:val="0"/>
        </w:rPr>
        <w:t>P.3</w:t>
      </w:r>
      <w:r w:rsidRPr="00E808B0">
        <w:rPr>
          <w:bCs/>
          <w:noProof w:val="0"/>
        </w:rPr>
        <w:tab/>
        <w:t>HL7 V3 Sample Message</w:t>
      </w:r>
      <w:commentRangeStart w:id="590"/>
      <w:r w:rsidRPr="00E808B0">
        <w:rPr>
          <w:bCs/>
          <w:noProof w:val="0"/>
        </w:rPr>
        <w:t>s</w:t>
      </w:r>
      <w:bookmarkEnd w:id="588"/>
      <w:bookmarkEnd w:id="589"/>
      <w:commentRangeEnd w:id="590"/>
      <w:r w:rsidR="00C3771B">
        <w:rPr>
          <w:rStyle w:val="CommentReference"/>
          <w:rFonts w:ascii="Times New Roman" w:hAnsi="Times New Roman"/>
          <w:b w:val="0"/>
          <w:noProof w:val="0"/>
        </w:rPr>
        <w:commentReference w:id="590"/>
      </w:r>
    </w:p>
    <w:p w14:paraId="07B0FC61" w14:textId="72ECF716" w:rsidR="00B06770" w:rsidRPr="00E808B0" w:rsidRDefault="001A7BE9">
      <w:r w:rsidRPr="00E808B0">
        <w:rPr>
          <w:rStyle w:val="Strong"/>
          <w:b w:val="0"/>
        </w:rPr>
        <w:t>The following examples are available</w:t>
      </w:r>
      <w:ins w:id="591" w:author="Lynn Felhofer" w:date="2020-03-23T17:06:00Z">
        <w:r w:rsidR="00C3771B">
          <w:rPr>
            <w:rStyle w:val="Strong"/>
            <w:b w:val="0"/>
          </w:rPr>
          <w:t xml:space="preserve"> online:  s</w:t>
        </w:r>
      </w:ins>
      <w:del w:id="592" w:author="Lynn Felhofer" w:date="2020-03-23T17:06:00Z">
        <w:r w:rsidRPr="00E808B0" w:rsidDel="00C3771B">
          <w:rPr>
            <w:rStyle w:val="Strong"/>
            <w:b w:val="0"/>
          </w:rPr>
          <w:delText xml:space="preserve"> for information purposes on the IHE ftp site</w:delText>
        </w:r>
        <w:r w:rsidR="00B06770" w:rsidRPr="00E808B0" w:rsidDel="00C3771B">
          <w:rPr>
            <w:rStyle w:val="Hyperlink"/>
          </w:rPr>
          <w:delText xml:space="preserve">. </w:delText>
        </w:r>
        <w:r w:rsidRPr="00E808B0" w:rsidDel="00C3771B">
          <w:rPr>
            <w:rStyle w:val="Hyperlink"/>
            <w:color w:val="auto"/>
            <w:u w:val="none"/>
          </w:rPr>
          <w:delText>S</w:delText>
        </w:r>
      </w:del>
      <w:r w:rsidRPr="00E808B0">
        <w:rPr>
          <w:rStyle w:val="Hyperlink"/>
          <w:color w:val="auto"/>
          <w:u w:val="none"/>
        </w:rPr>
        <w:t>ee</w:t>
      </w:r>
      <w:del w:id="593" w:author="Lynn Felhofer" w:date="2020-03-23T17:38:00Z">
        <w:r w:rsidRPr="00E808B0" w:rsidDel="000C71AD">
          <w:rPr>
            <w:rStyle w:val="Hyperlink"/>
            <w:color w:val="auto"/>
            <w:u w:val="none"/>
          </w:rPr>
          <w:delText xml:space="preserve"> ITI TF-2x:</w:delText>
        </w:r>
      </w:del>
      <w:r w:rsidRPr="00E808B0">
        <w:rPr>
          <w:rStyle w:val="Hyperlink"/>
          <w:color w:val="auto"/>
          <w:u w:val="none"/>
        </w:rPr>
        <w:t xml:space="preserve"> Appendix W.</w:t>
      </w:r>
      <w:r w:rsidRPr="00E808B0">
        <w:t xml:space="preserve"> </w:t>
      </w:r>
    </w:p>
    <w:p w14:paraId="43D7B124" w14:textId="0C6A4D9A" w:rsidR="001A7BE9" w:rsidRPr="00E808B0" w:rsidRDefault="001A7BE9">
      <w:pPr>
        <w:rPr>
          <w:rStyle w:val="Strong"/>
        </w:rPr>
      </w:pPr>
      <w:r w:rsidRPr="00E808B0">
        <w:rPr>
          <w:rStyle w:val="Strong"/>
          <w:b w:val="0"/>
        </w:rPr>
        <w:t>The examples are organized by transaction.</w:t>
      </w:r>
    </w:p>
    <w:p w14:paraId="44B3834D" w14:textId="778F4BFE" w:rsidR="001A7BE9" w:rsidRDefault="001A7BE9">
      <w:pPr>
        <w:pStyle w:val="AppendixHeading3"/>
        <w:rPr>
          <w:ins w:id="594" w:author="Lynn Felhofer" w:date="2020-03-23T17:16:00Z"/>
          <w:bCs/>
          <w:noProof w:val="0"/>
        </w:rPr>
      </w:pPr>
      <w:bookmarkStart w:id="595" w:name="_Toc169692812"/>
      <w:bookmarkStart w:id="596" w:name="_Toc174274321"/>
      <w:bookmarkStart w:id="597" w:name="_Toc269052488"/>
      <w:bookmarkStart w:id="598" w:name="_Toc301358528"/>
      <w:bookmarkStart w:id="599" w:name="_Toc518654934"/>
      <w:r w:rsidRPr="00E808B0">
        <w:rPr>
          <w:bCs/>
          <w:noProof w:val="0"/>
        </w:rPr>
        <w:t>P.3.1</w:t>
      </w:r>
      <w:r w:rsidRPr="00E808B0">
        <w:rPr>
          <w:bCs/>
          <w:noProof w:val="0"/>
        </w:rPr>
        <w:tab/>
        <w:t>ITI-44 Patient Identity Feed HL7 V3 – Sample Messages</w:t>
      </w:r>
      <w:bookmarkEnd w:id="595"/>
      <w:bookmarkEnd w:id="596"/>
      <w:bookmarkEnd w:id="597"/>
      <w:bookmarkEnd w:id="598"/>
      <w:bookmarkEnd w:id="599"/>
    </w:p>
    <w:p w14:paraId="4F633E2B" w14:textId="21DC66FC" w:rsidR="00AB4799" w:rsidRPr="00AB4799" w:rsidRDefault="00AB4799" w:rsidP="00D63645">
      <w:pPr>
        <w:pStyle w:val="BodyText"/>
      </w:pPr>
      <w:ins w:id="600" w:author="Lynn Felhofer" w:date="2020-03-23T17:16:00Z">
        <w:r>
          <w:t xml:space="preserve">The </w:t>
        </w:r>
      </w:ins>
      <w:ins w:id="601" w:author="Lynn Felhofer" w:date="2020-03-23T17:36:00Z">
        <w:r w:rsidR="000C71AD">
          <w:t xml:space="preserve">XML </w:t>
        </w:r>
      </w:ins>
      <w:ins w:id="602" w:author="Lynn Felhofer" w:date="2020-03-23T17:16:00Z">
        <w:r>
          <w:t xml:space="preserve">files listed below are </w:t>
        </w:r>
      </w:ins>
      <w:ins w:id="603" w:author="Lynn Felhofer" w:date="2020-03-23T17:17:00Z">
        <w:r>
          <w:t xml:space="preserve">in the IHE Google Drive under </w:t>
        </w:r>
      </w:ins>
      <w:ins w:id="604" w:author="Lynn Felhofer" w:date="2020-03-23T17:19:00Z">
        <w:r w:rsidR="00731798">
          <w:fldChar w:fldCharType="begin"/>
        </w:r>
        <w:r w:rsidR="00731798">
          <w:instrText xml:space="preserve"> HYPERLINK "https://drive.google.com/open?id=1RFEz-B2wh12D2mRM_8mUXCvc2Vcii6Qr" </w:instrText>
        </w:r>
        <w:r w:rsidR="00731798">
          <w:fldChar w:fldCharType="separate"/>
        </w:r>
        <w:r w:rsidRPr="00731798">
          <w:rPr>
            <w:rStyle w:val="Hyperlink"/>
          </w:rPr>
          <w:t xml:space="preserve">IHE Documents &gt; </w:t>
        </w:r>
        <w:proofErr w:type="spellStart"/>
        <w:r w:rsidRPr="00731798">
          <w:rPr>
            <w:rStyle w:val="Hyperlink"/>
          </w:rPr>
          <w:t>TF_Implementation_Material</w:t>
        </w:r>
        <w:proofErr w:type="spellEnd"/>
        <w:r w:rsidRPr="00731798">
          <w:rPr>
            <w:rStyle w:val="Hyperlink"/>
          </w:rPr>
          <w:t xml:space="preserve"> &gt; ITI &gt; examples &gt; PIXV3</w:t>
        </w:r>
        <w:r w:rsidR="00731798">
          <w:fldChar w:fldCharType="end"/>
        </w:r>
      </w:ins>
      <w:ins w:id="605" w:author="Lynn Felhofer" w:date="2020-03-23T17:17:00Z">
        <w:r>
          <w:t>.</w:t>
        </w:r>
      </w:ins>
    </w:p>
    <w:p w14:paraId="35C0F6EB" w14:textId="7212E82A" w:rsidR="001A7BE9" w:rsidRPr="00E808B0" w:rsidRDefault="001A7BE9" w:rsidP="007033A9">
      <w:pPr>
        <w:pStyle w:val="ListBullet2"/>
        <w:numPr>
          <w:ilvl w:val="0"/>
          <w:numId w:val="29"/>
        </w:numPr>
        <w:rPr>
          <w:rStyle w:val="Hyperlink"/>
        </w:rPr>
      </w:pPr>
      <w:r w:rsidRPr="00EA354C">
        <w:rPr>
          <w:b/>
          <w:bCs/>
          <w:rPrChange w:id="606" w:author="Lynn Felhofer" w:date="2020-03-24T09:38:00Z">
            <w:rPr/>
          </w:rPrChange>
        </w:rPr>
        <w:t>Patient Registry Record Added message</w:t>
      </w:r>
      <w:r w:rsidRPr="00EA354C">
        <w:rPr>
          <w:rStyle w:val="Hyperlink"/>
          <w:b/>
          <w:bCs/>
          <w:color w:val="000000" w:themeColor="text1"/>
          <w:u w:val="none"/>
          <w:rPrChange w:id="607" w:author="Lynn Felhofer" w:date="2020-03-24T09:38:00Z">
            <w:rPr>
              <w:rStyle w:val="Hyperlink"/>
              <w:color w:val="000000" w:themeColor="text1"/>
              <w:u w:val="none"/>
            </w:rPr>
          </w:rPrChange>
        </w:rPr>
        <w:t>:</w:t>
      </w:r>
      <w:r w:rsidRPr="006B14EB">
        <w:rPr>
          <w:rStyle w:val="Hyperlink"/>
          <w:color w:val="000000" w:themeColor="text1"/>
          <w:u w:val="none"/>
        </w:rPr>
        <w:t xml:space="preserve"> </w:t>
      </w:r>
      <w:ins w:id="608" w:author="Lynn Felhofer" w:date="2020-03-23T17:06:00Z">
        <w:r w:rsidR="00356A4A" w:rsidRPr="006B14EB">
          <w:rPr>
            <w:rStyle w:val="Hyperlink"/>
            <w:color w:val="000000" w:themeColor="text1"/>
            <w:u w:val="none"/>
          </w:rPr>
          <w:t xml:space="preserve">  </w:t>
        </w:r>
      </w:ins>
      <w:ins w:id="609" w:author="Lynn Felhofer" w:date="2020-03-23T17:15:00Z">
        <w:r w:rsidR="00AB4799" w:rsidRPr="00D63645">
          <w:rPr>
            <w:rStyle w:val="Hyperlink"/>
            <w:i/>
            <w:iCs/>
            <w:color w:val="000000" w:themeColor="text1"/>
            <w:u w:val="none"/>
          </w:rPr>
          <w:t>01_PatientRegistryRecordAdded1.xml</w:t>
        </w:r>
      </w:ins>
    </w:p>
    <w:p w14:paraId="46CD55F6" w14:textId="17888B4D" w:rsidR="001A7BE9" w:rsidRPr="00E808B0" w:rsidRDefault="001A7BE9" w:rsidP="007033A9">
      <w:pPr>
        <w:pStyle w:val="ListBullet2"/>
        <w:numPr>
          <w:ilvl w:val="0"/>
          <w:numId w:val="29"/>
        </w:numPr>
        <w:rPr>
          <w:rStyle w:val="Hyperlink"/>
        </w:rPr>
      </w:pPr>
      <w:r w:rsidRPr="00EA354C">
        <w:rPr>
          <w:b/>
          <w:bCs/>
          <w:rPrChange w:id="610" w:author="Lynn Felhofer" w:date="2020-03-24T09:38:00Z">
            <w:rPr/>
          </w:rPrChange>
        </w:rPr>
        <w:t>Patient Registry Record Revised message</w:t>
      </w:r>
      <w:r w:rsidRPr="00EA354C">
        <w:rPr>
          <w:rStyle w:val="Hyperlink"/>
          <w:b/>
          <w:bCs/>
          <w:color w:val="000000" w:themeColor="text1"/>
          <w:u w:val="none"/>
          <w:rPrChange w:id="611" w:author="Lynn Felhofer" w:date="2020-03-24T09:38:00Z">
            <w:rPr>
              <w:rStyle w:val="Hyperlink"/>
              <w:color w:val="000000" w:themeColor="text1"/>
              <w:u w:val="none"/>
            </w:rPr>
          </w:rPrChange>
        </w:rPr>
        <w:t>:</w:t>
      </w:r>
      <w:r w:rsidRPr="006B14EB">
        <w:rPr>
          <w:rStyle w:val="Hyperlink"/>
          <w:color w:val="000000" w:themeColor="text1"/>
          <w:u w:val="none"/>
        </w:rPr>
        <w:t xml:space="preserve"> </w:t>
      </w:r>
      <w:ins w:id="612" w:author="Lynn Felhofer" w:date="2020-03-23T17:07:00Z">
        <w:r w:rsidR="00356A4A" w:rsidRPr="006B14EB">
          <w:rPr>
            <w:rStyle w:val="Hyperlink"/>
            <w:color w:val="000000" w:themeColor="text1"/>
            <w:u w:val="none"/>
          </w:rPr>
          <w:t xml:space="preserve"> </w:t>
        </w:r>
      </w:ins>
      <w:ins w:id="613" w:author="Lynn Felhofer" w:date="2020-03-23T17:15:00Z">
        <w:r w:rsidR="00AB4799" w:rsidRPr="00D63645">
          <w:rPr>
            <w:rStyle w:val="Hyperlink"/>
            <w:i/>
            <w:iCs/>
            <w:color w:val="000000" w:themeColor="text1"/>
            <w:u w:val="none"/>
          </w:rPr>
          <w:t>04_PatientRegistryRecordRevised2.xml</w:t>
        </w:r>
      </w:ins>
    </w:p>
    <w:p w14:paraId="4E6787DF" w14:textId="49D102AF" w:rsidR="001A7BE9" w:rsidRPr="00E808B0" w:rsidRDefault="001A7BE9" w:rsidP="007033A9">
      <w:pPr>
        <w:pStyle w:val="ListBullet2"/>
        <w:numPr>
          <w:ilvl w:val="0"/>
          <w:numId w:val="29"/>
        </w:numPr>
        <w:rPr>
          <w:rStyle w:val="Hyperlink"/>
        </w:rPr>
      </w:pPr>
      <w:r w:rsidRPr="00EA354C">
        <w:rPr>
          <w:b/>
          <w:bCs/>
          <w:rPrChange w:id="614" w:author="Lynn Felhofer" w:date="2020-03-24T09:38:00Z">
            <w:rPr/>
          </w:rPrChange>
        </w:rPr>
        <w:t>Patient Registry Duplicates Resolved message</w:t>
      </w:r>
      <w:r w:rsidRPr="00EA354C">
        <w:rPr>
          <w:rStyle w:val="Hyperlink"/>
          <w:b/>
          <w:bCs/>
          <w:color w:val="000000" w:themeColor="text1"/>
          <w:u w:val="none"/>
          <w:rPrChange w:id="615" w:author="Lynn Felhofer" w:date="2020-03-24T09:38:00Z">
            <w:rPr>
              <w:rStyle w:val="Hyperlink"/>
              <w:color w:val="000000" w:themeColor="text1"/>
              <w:u w:val="none"/>
            </w:rPr>
          </w:rPrChange>
        </w:rPr>
        <w:t>:</w:t>
      </w:r>
      <w:r w:rsidRPr="006B14EB">
        <w:rPr>
          <w:rStyle w:val="Hyperlink"/>
          <w:color w:val="000000" w:themeColor="text1"/>
          <w:u w:val="none"/>
        </w:rPr>
        <w:t xml:space="preserve"> </w:t>
      </w:r>
      <w:ins w:id="616" w:author="Lynn Felhofer" w:date="2020-03-23T17:07:00Z">
        <w:r w:rsidR="00D17AA2" w:rsidRPr="006B14EB">
          <w:rPr>
            <w:rStyle w:val="Hyperlink"/>
            <w:color w:val="000000" w:themeColor="text1"/>
            <w:u w:val="none"/>
          </w:rPr>
          <w:t xml:space="preserve"> </w:t>
        </w:r>
      </w:ins>
      <w:ins w:id="617" w:author="Lynn Felhofer" w:date="2020-03-23T17:15:00Z">
        <w:r w:rsidR="00AB4799" w:rsidRPr="00D63645">
          <w:rPr>
            <w:rStyle w:val="Hyperlink"/>
            <w:i/>
            <w:iCs/>
            <w:color w:val="000000" w:themeColor="text1"/>
            <w:u w:val="none"/>
          </w:rPr>
          <w:t>05_PatientRegistryDuplicatesResolved.xml</w:t>
        </w:r>
      </w:ins>
      <w:ins w:id="618" w:author="Lynn Felhofer" w:date="2020-03-23T17:07:00Z">
        <w:r w:rsidR="00D17AA2" w:rsidRPr="006B14EB">
          <w:rPr>
            <w:rStyle w:val="Hyperlink"/>
            <w:color w:val="000000" w:themeColor="text1"/>
            <w:u w:val="none"/>
          </w:rPr>
          <w:t xml:space="preserve"> </w:t>
        </w:r>
      </w:ins>
    </w:p>
    <w:p w14:paraId="74D4571E" w14:textId="6C54B973" w:rsidR="001A7BE9" w:rsidRPr="00E808B0" w:rsidRDefault="001A7BE9" w:rsidP="007033A9">
      <w:pPr>
        <w:pStyle w:val="ListBullet2"/>
        <w:numPr>
          <w:ilvl w:val="0"/>
          <w:numId w:val="29"/>
        </w:numPr>
        <w:rPr>
          <w:rStyle w:val="Hyperlink"/>
        </w:rPr>
      </w:pPr>
      <w:r w:rsidRPr="00EA354C">
        <w:rPr>
          <w:b/>
          <w:bCs/>
          <w:rPrChange w:id="619" w:author="Lynn Felhofer" w:date="2020-03-24T09:38:00Z">
            <w:rPr/>
          </w:rPrChange>
        </w:rPr>
        <w:t>HL7 V3 Accept Acknowledgement message</w:t>
      </w:r>
      <w:r w:rsidRPr="00EA354C">
        <w:rPr>
          <w:rStyle w:val="Hyperlink"/>
          <w:b/>
          <w:bCs/>
          <w:color w:val="000000" w:themeColor="text1"/>
          <w:u w:val="none"/>
          <w:rPrChange w:id="620" w:author="Lynn Felhofer" w:date="2020-03-24T09:38:00Z">
            <w:rPr>
              <w:rStyle w:val="Hyperlink"/>
              <w:color w:val="000000" w:themeColor="text1"/>
              <w:u w:val="none"/>
            </w:rPr>
          </w:rPrChange>
        </w:rPr>
        <w:t>:</w:t>
      </w:r>
      <w:r w:rsidRPr="006B14EB">
        <w:rPr>
          <w:rStyle w:val="Hyperlink"/>
          <w:color w:val="000000" w:themeColor="text1"/>
          <w:u w:val="none"/>
        </w:rPr>
        <w:t xml:space="preserve"> </w:t>
      </w:r>
      <w:ins w:id="621" w:author="Lynn Felhofer" w:date="2020-03-23T17:08:00Z">
        <w:r w:rsidR="00D17AA2" w:rsidRPr="006B14EB">
          <w:rPr>
            <w:rStyle w:val="Hyperlink"/>
            <w:color w:val="000000" w:themeColor="text1"/>
            <w:u w:val="none"/>
          </w:rPr>
          <w:t xml:space="preserve"> </w:t>
        </w:r>
      </w:ins>
      <w:ins w:id="622" w:author="Lynn Felhofer" w:date="2020-03-23T17:15:00Z">
        <w:r w:rsidR="00AB4799" w:rsidRPr="00D63645">
          <w:rPr>
            <w:rStyle w:val="Hyperlink"/>
            <w:i/>
            <w:iCs/>
            <w:color w:val="000000" w:themeColor="text1"/>
            <w:u w:val="none"/>
          </w:rPr>
          <w:t>02_PatientRegistryRecordadded1Ack.xml</w:t>
        </w:r>
      </w:ins>
    </w:p>
    <w:p w14:paraId="111F0353" w14:textId="752D9C41" w:rsidR="001A7BE9" w:rsidRDefault="001A7BE9" w:rsidP="00F52C2B">
      <w:pPr>
        <w:pStyle w:val="AppendixHeading3"/>
        <w:keepNext/>
        <w:rPr>
          <w:ins w:id="623" w:author="Lynn Felhofer" w:date="2020-03-23T17:17:00Z"/>
          <w:bCs/>
          <w:noProof w:val="0"/>
        </w:rPr>
      </w:pPr>
      <w:bookmarkStart w:id="624" w:name="_Toc169692813"/>
      <w:bookmarkStart w:id="625" w:name="_Toc174274322"/>
      <w:bookmarkStart w:id="626" w:name="_Toc269052489"/>
      <w:bookmarkStart w:id="627" w:name="_Toc301358529"/>
      <w:bookmarkStart w:id="628" w:name="_Toc518654935"/>
      <w:r w:rsidRPr="00E808B0">
        <w:rPr>
          <w:bCs/>
          <w:noProof w:val="0"/>
        </w:rPr>
        <w:lastRenderedPageBreak/>
        <w:t>P.3.2</w:t>
      </w:r>
      <w:r w:rsidRPr="00E808B0">
        <w:rPr>
          <w:bCs/>
          <w:noProof w:val="0"/>
        </w:rPr>
        <w:tab/>
        <w:t>ITI</w:t>
      </w:r>
      <w:r w:rsidR="00073323" w:rsidRPr="00E808B0">
        <w:rPr>
          <w:bCs/>
          <w:noProof w:val="0"/>
        </w:rPr>
        <w:t>-</w:t>
      </w:r>
      <w:r w:rsidRPr="00E808B0">
        <w:rPr>
          <w:bCs/>
          <w:noProof w:val="0"/>
        </w:rPr>
        <w:t>45 PIXV3 Query – Sample Messages</w:t>
      </w:r>
      <w:bookmarkEnd w:id="624"/>
      <w:bookmarkEnd w:id="625"/>
      <w:bookmarkEnd w:id="626"/>
      <w:bookmarkEnd w:id="627"/>
      <w:bookmarkEnd w:id="628"/>
    </w:p>
    <w:p w14:paraId="71D05D00" w14:textId="4239B1A2" w:rsidR="00731798" w:rsidRPr="00731798" w:rsidRDefault="00731798" w:rsidP="00D63645">
      <w:pPr>
        <w:pStyle w:val="BodyText"/>
      </w:pPr>
      <w:ins w:id="629" w:author="Lynn Felhofer" w:date="2020-03-23T17:17:00Z">
        <w:r>
          <w:t>The</w:t>
        </w:r>
      </w:ins>
      <w:ins w:id="630" w:author="Lynn Felhofer" w:date="2020-03-23T17:36:00Z">
        <w:r w:rsidR="000C71AD">
          <w:t xml:space="preserve"> XML</w:t>
        </w:r>
      </w:ins>
      <w:ins w:id="631" w:author="Lynn Felhofer" w:date="2020-03-23T17:17:00Z">
        <w:r>
          <w:t xml:space="preserve"> files listed below are in the IHE Google Drive under </w:t>
        </w:r>
      </w:ins>
      <w:ins w:id="632" w:author="Lynn Felhofer" w:date="2020-03-23T17:19:00Z">
        <w:r>
          <w:fldChar w:fldCharType="begin"/>
        </w:r>
        <w:r>
          <w:instrText xml:space="preserve"> HYPERLINK "https://drive.google.com/open?id=1RFEz-B2wh12D2mRM_8mUXCvc2Vcii6Qr" </w:instrText>
        </w:r>
        <w:r>
          <w:fldChar w:fldCharType="separate"/>
        </w:r>
        <w:r w:rsidRPr="00731798">
          <w:rPr>
            <w:rStyle w:val="Hyperlink"/>
          </w:rPr>
          <w:t xml:space="preserve">IHE Documents &gt; </w:t>
        </w:r>
        <w:proofErr w:type="spellStart"/>
        <w:r w:rsidRPr="00731798">
          <w:rPr>
            <w:rStyle w:val="Hyperlink"/>
          </w:rPr>
          <w:t>TF_Implementation_Material</w:t>
        </w:r>
        <w:proofErr w:type="spellEnd"/>
        <w:r w:rsidRPr="00731798">
          <w:rPr>
            <w:rStyle w:val="Hyperlink"/>
          </w:rPr>
          <w:t xml:space="preserve"> &gt; ITI &gt; examples &gt; PIXV3</w:t>
        </w:r>
        <w:r>
          <w:fldChar w:fldCharType="end"/>
        </w:r>
      </w:ins>
      <w:ins w:id="633" w:author="Lynn Felhofer" w:date="2020-03-23T17:17:00Z">
        <w:r>
          <w:t>.</w:t>
        </w:r>
      </w:ins>
    </w:p>
    <w:p w14:paraId="6DCF5081" w14:textId="1EF537A9" w:rsidR="001A7BE9" w:rsidRPr="00E808B0" w:rsidRDefault="001A7BE9" w:rsidP="007033A9">
      <w:pPr>
        <w:pStyle w:val="ListBullet2"/>
        <w:numPr>
          <w:ilvl w:val="0"/>
          <w:numId w:val="29"/>
        </w:numPr>
      </w:pPr>
      <w:r w:rsidRPr="00F049B5">
        <w:rPr>
          <w:b/>
          <w:bCs/>
        </w:rPr>
        <w:t>Patient Registry Get Identifiers Query message</w:t>
      </w:r>
      <w:r w:rsidRPr="00E808B0">
        <w:t xml:space="preserve">: </w:t>
      </w:r>
      <w:ins w:id="634" w:author="Lynn Felhofer" w:date="2020-03-23T17:20:00Z">
        <w:r w:rsidR="00731798">
          <w:t xml:space="preserve"> </w:t>
        </w:r>
        <w:r w:rsidR="00731798" w:rsidRPr="00731798">
          <w:rPr>
            <w:i/>
            <w:iCs/>
            <w:rPrChange w:id="635" w:author="Lynn Felhofer" w:date="2020-03-23T17:20:00Z">
              <w:rPr/>
            </w:rPrChange>
          </w:rPr>
          <w:t>06_PIXQuery1.xml</w:t>
        </w:r>
        <w:r w:rsidR="00731798">
          <w:t xml:space="preserve"> </w:t>
        </w:r>
      </w:ins>
    </w:p>
    <w:p w14:paraId="45505E66" w14:textId="0D6B0D53" w:rsidR="001A7BE9" w:rsidRPr="00E808B0" w:rsidRDefault="001A7BE9" w:rsidP="007033A9">
      <w:pPr>
        <w:pStyle w:val="ListBullet2"/>
        <w:numPr>
          <w:ilvl w:val="0"/>
          <w:numId w:val="29"/>
        </w:numPr>
      </w:pPr>
      <w:r w:rsidRPr="00F049B5">
        <w:rPr>
          <w:b/>
          <w:bCs/>
        </w:rPr>
        <w:t>Patient Registry Get Identifiers Query Response message:</w:t>
      </w:r>
      <w:r w:rsidRPr="00E808B0">
        <w:t xml:space="preserve"> </w:t>
      </w:r>
      <w:ins w:id="636" w:author="Lynn Felhofer" w:date="2020-03-23T17:20:00Z">
        <w:r w:rsidR="00731798">
          <w:t xml:space="preserve"> </w:t>
        </w:r>
        <w:r w:rsidR="00731798" w:rsidRPr="00731798">
          <w:rPr>
            <w:i/>
            <w:iCs/>
            <w:rPrChange w:id="637" w:author="Lynn Felhofer" w:date="2020-03-23T17:20:00Z">
              <w:rPr/>
            </w:rPrChange>
          </w:rPr>
          <w:t xml:space="preserve">07_PIXQuery1Response.xml </w:t>
        </w:r>
      </w:ins>
    </w:p>
    <w:p w14:paraId="37423A82" w14:textId="05D25CE5" w:rsidR="001A7BE9" w:rsidRDefault="001A7BE9">
      <w:pPr>
        <w:pStyle w:val="AppendixHeading3"/>
        <w:rPr>
          <w:ins w:id="638" w:author="Lynn Felhofer" w:date="2020-03-23T17:18:00Z"/>
          <w:bCs/>
          <w:noProof w:val="0"/>
        </w:rPr>
      </w:pPr>
      <w:bookmarkStart w:id="639" w:name="_Toc269052490"/>
      <w:bookmarkStart w:id="640" w:name="_Toc301358530"/>
      <w:bookmarkStart w:id="641" w:name="_Toc518654936"/>
      <w:r w:rsidRPr="00E808B0">
        <w:rPr>
          <w:bCs/>
          <w:noProof w:val="0"/>
        </w:rPr>
        <w:t>P.3.3</w:t>
      </w:r>
      <w:r w:rsidRPr="00E808B0">
        <w:rPr>
          <w:bCs/>
          <w:noProof w:val="0"/>
        </w:rPr>
        <w:tab/>
        <w:t>ITI</w:t>
      </w:r>
      <w:r w:rsidR="00073323" w:rsidRPr="00E808B0">
        <w:rPr>
          <w:bCs/>
          <w:noProof w:val="0"/>
        </w:rPr>
        <w:t>-</w:t>
      </w:r>
      <w:r w:rsidRPr="00E808B0">
        <w:rPr>
          <w:bCs/>
          <w:noProof w:val="0"/>
        </w:rPr>
        <w:t>46 PIXV3 Update Notification – Sample Messages</w:t>
      </w:r>
      <w:bookmarkEnd w:id="639"/>
      <w:bookmarkEnd w:id="640"/>
      <w:bookmarkEnd w:id="641"/>
    </w:p>
    <w:p w14:paraId="72428066" w14:textId="2E81AF47" w:rsidR="00731798" w:rsidRPr="00731798" w:rsidRDefault="00731798">
      <w:pPr>
        <w:pStyle w:val="BodyText"/>
        <w:pPrChange w:id="642" w:author="Lynn Felhofer" w:date="2020-03-23T17:18:00Z">
          <w:pPr>
            <w:pStyle w:val="AppendixHeading3"/>
          </w:pPr>
        </w:pPrChange>
      </w:pPr>
      <w:ins w:id="643" w:author="Lynn Felhofer" w:date="2020-03-23T17:18:00Z">
        <w:r>
          <w:t xml:space="preserve">The </w:t>
        </w:r>
      </w:ins>
      <w:ins w:id="644" w:author="Lynn Felhofer" w:date="2020-03-23T17:36:00Z">
        <w:r w:rsidR="000C71AD">
          <w:t xml:space="preserve">XML </w:t>
        </w:r>
      </w:ins>
      <w:ins w:id="645" w:author="Lynn Felhofer" w:date="2020-03-23T17:18:00Z">
        <w:r>
          <w:t xml:space="preserve">files listed below are in the IHE Google Drive under </w:t>
        </w:r>
      </w:ins>
      <w:ins w:id="646" w:author="Lynn Felhofer" w:date="2020-03-23T17:22:00Z">
        <w:r>
          <w:fldChar w:fldCharType="begin"/>
        </w:r>
        <w:r>
          <w:instrText xml:space="preserve"> HYPERLINK "https://drive.google.com/open?id=1RFEz-B2wh12D2mRM_8mUXCvc2Vcii6Qr" </w:instrText>
        </w:r>
        <w:r>
          <w:fldChar w:fldCharType="separate"/>
        </w:r>
        <w:r w:rsidRPr="00731798">
          <w:rPr>
            <w:rStyle w:val="Hyperlink"/>
          </w:rPr>
          <w:t xml:space="preserve">IHE Documents &gt; </w:t>
        </w:r>
        <w:proofErr w:type="spellStart"/>
        <w:r w:rsidRPr="00731798">
          <w:rPr>
            <w:rStyle w:val="Hyperlink"/>
          </w:rPr>
          <w:t>TF_Implementation_Material</w:t>
        </w:r>
        <w:proofErr w:type="spellEnd"/>
        <w:r w:rsidRPr="00731798">
          <w:rPr>
            <w:rStyle w:val="Hyperlink"/>
          </w:rPr>
          <w:t xml:space="preserve"> &gt; ITI &gt; examples &gt; PIXV3</w:t>
        </w:r>
        <w:r>
          <w:fldChar w:fldCharType="end"/>
        </w:r>
      </w:ins>
      <w:ins w:id="647" w:author="Lynn Felhofer" w:date="2020-03-23T17:18:00Z">
        <w:r>
          <w:t>.</w:t>
        </w:r>
      </w:ins>
    </w:p>
    <w:p w14:paraId="02CB63B3" w14:textId="0CFEA8D3" w:rsidR="001A7BE9" w:rsidRPr="00E808B0" w:rsidRDefault="001A7BE9" w:rsidP="007033A9">
      <w:pPr>
        <w:pStyle w:val="ListBullet2"/>
        <w:numPr>
          <w:ilvl w:val="0"/>
          <w:numId w:val="29"/>
        </w:numPr>
        <w:rPr>
          <w:rStyle w:val="Hyperlink"/>
        </w:rPr>
      </w:pPr>
      <w:r w:rsidRPr="00F049B5">
        <w:rPr>
          <w:b/>
          <w:bCs/>
        </w:rPr>
        <w:t>Patient Registry Record Revised message</w:t>
      </w:r>
      <w:r w:rsidRPr="00F049B5">
        <w:rPr>
          <w:rStyle w:val="Hyperlink"/>
          <w:b/>
          <w:bCs/>
          <w:color w:val="000000" w:themeColor="text1"/>
          <w:u w:val="none"/>
        </w:rPr>
        <w:t>:</w:t>
      </w:r>
      <w:r w:rsidRPr="006B14EB">
        <w:rPr>
          <w:rStyle w:val="Hyperlink"/>
          <w:color w:val="000000" w:themeColor="text1"/>
          <w:u w:val="none"/>
        </w:rPr>
        <w:t xml:space="preserve"> </w:t>
      </w:r>
      <w:ins w:id="648" w:author="Lynn Felhofer" w:date="2020-03-23T17:21:00Z">
        <w:r w:rsidR="00731798" w:rsidRPr="006B14EB">
          <w:rPr>
            <w:rStyle w:val="Hyperlink"/>
            <w:color w:val="000000" w:themeColor="text1"/>
            <w:u w:val="none"/>
          </w:rPr>
          <w:t xml:space="preserve"> </w:t>
        </w:r>
        <w:r w:rsidR="00731798" w:rsidRPr="006B14EB">
          <w:rPr>
            <w:rStyle w:val="Hyperlink"/>
            <w:i/>
            <w:iCs/>
            <w:color w:val="000000" w:themeColor="text1"/>
            <w:u w:val="none"/>
            <w:rPrChange w:id="649" w:author="Lynn Felhofer" w:date="2020-03-23T17:21:00Z">
              <w:rPr>
                <w:rStyle w:val="Hyperlink"/>
              </w:rPr>
            </w:rPrChange>
          </w:rPr>
          <w:t xml:space="preserve">04_PatientRegistryRecordRevised2.xml </w:t>
        </w:r>
      </w:ins>
    </w:p>
    <w:p w14:paraId="4FBC6EAB" w14:textId="1E277596" w:rsidR="001A7BE9" w:rsidRPr="006B14EB" w:rsidRDefault="001A7BE9" w:rsidP="007033A9">
      <w:pPr>
        <w:pStyle w:val="ListBullet2"/>
        <w:numPr>
          <w:ilvl w:val="0"/>
          <w:numId w:val="29"/>
        </w:numPr>
        <w:rPr>
          <w:rStyle w:val="Hyperlink"/>
          <w:i/>
          <w:iCs/>
          <w:color w:val="000000" w:themeColor="text1"/>
          <w:u w:val="none"/>
          <w:rPrChange w:id="650" w:author="Lynn Felhofer" w:date="2020-03-23T17:22:00Z">
            <w:rPr>
              <w:rStyle w:val="Hyperlink"/>
            </w:rPr>
          </w:rPrChange>
        </w:rPr>
      </w:pPr>
      <w:r w:rsidRPr="00F049B5">
        <w:rPr>
          <w:b/>
          <w:bCs/>
        </w:rPr>
        <w:t>HL7 V3 Accept Acknowledgement message</w:t>
      </w:r>
      <w:r w:rsidRPr="00F049B5">
        <w:rPr>
          <w:rStyle w:val="Hyperlink"/>
          <w:b/>
          <w:bCs/>
          <w:color w:val="000000" w:themeColor="text1"/>
          <w:u w:val="none"/>
        </w:rPr>
        <w:t>:</w:t>
      </w:r>
      <w:r w:rsidRPr="006B14EB">
        <w:rPr>
          <w:rStyle w:val="Hyperlink"/>
          <w:color w:val="000000" w:themeColor="text1"/>
          <w:u w:val="none"/>
        </w:rPr>
        <w:t xml:space="preserve"> </w:t>
      </w:r>
      <w:ins w:id="651" w:author="Lynn Felhofer" w:date="2020-03-23T17:21:00Z">
        <w:r w:rsidR="00731798" w:rsidRPr="006B14EB">
          <w:rPr>
            <w:rStyle w:val="Hyperlink"/>
            <w:color w:val="000000" w:themeColor="text1"/>
            <w:u w:val="none"/>
          </w:rPr>
          <w:t xml:space="preserve"> </w:t>
        </w:r>
        <w:r w:rsidR="00731798" w:rsidRPr="006B14EB">
          <w:rPr>
            <w:rStyle w:val="Hyperlink"/>
            <w:i/>
            <w:iCs/>
            <w:color w:val="000000" w:themeColor="text1"/>
            <w:u w:val="none"/>
            <w:rPrChange w:id="652" w:author="Lynn Felhofer" w:date="2020-03-23T17:22:00Z">
              <w:rPr>
                <w:rStyle w:val="Hyperlink"/>
              </w:rPr>
            </w:rPrChange>
          </w:rPr>
          <w:t>03</w:t>
        </w:r>
      </w:ins>
      <w:ins w:id="653" w:author="Lynn Felhofer" w:date="2020-03-23T17:22:00Z">
        <w:r w:rsidR="00731798" w:rsidRPr="006B14EB">
          <w:rPr>
            <w:rStyle w:val="Hyperlink"/>
            <w:i/>
            <w:iCs/>
            <w:color w:val="000000" w:themeColor="text1"/>
            <w:u w:val="none"/>
            <w:rPrChange w:id="654" w:author="Lynn Felhofer" w:date="2020-03-23T17:22:00Z">
              <w:rPr>
                <w:rStyle w:val="Hyperlink"/>
              </w:rPr>
            </w:rPrChange>
          </w:rPr>
          <w:t xml:space="preserve">_PatientRegistryRecordAdded1Ack.xml </w:t>
        </w:r>
      </w:ins>
    </w:p>
    <w:p w14:paraId="0AEE6926" w14:textId="6F24F871" w:rsidR="001A7BE9" w:rsidRDefault="001A7BE9">
      <w:pPr>
        <w:pStyle w:val="AppendixHeading3"/>
        <w:rPr>
          <w:ins w:id="655" w:author="Lynn Felhofer" w:date="2020-03-23T17:18:00Z"/>
          <w:bCs/>
          <w:noProof w:val="0"/>
        </w:rPr>
      </w:pPr>
      <w:bookmarkStart w:id="656" w:name="_Toc269052491"/>
      <w:bookmarkStart w:id="657" w:name="_Toc301358531"/>
      <w:bookmarkStart w:id="658" w:name="_Toc518654937"/>
      <w:r w:rsidRPr="00E808B0">
        <w:rPr>
          <w:bCs/>
          <w:noProof w:val="0"/>
        </w:rPr>
        <w:t>P.3.4</w:t>
      </w:r>
      <w:r w:rsidRPr="00E808B0">
        <w:rPr>
          <w:bCs/>
          <w:noProof w:val="0"/>
        </w:rPr>
        <w:tab/>
        <w:t>ITI</w:t>
      </w:r>
      <w:r w:rsidR="00073323" w:rsidRPr="00E808B0">
        <w:rPr>
          <w:bCs/>
          <w:noProof w:val="0"/>
        </w:rPr>
        <w:t>-</w:t>
      </w:r>
      <w:r w:rsidRPr="00E808B0">
        <w:rPr>
          <w:bCs/>
          <w:noProof w:val="0"/>
        </w:rPr>
        <w:t>47 Patient Demographics Query HL7 V3 – Sample Messages</w:t>
      </w:r>
      <w:bookmarkEnd w:id="656"/>
      <w:bookmarkEnd w:id="657"/>
      <w:bookmarkEnd w:id="658"/>
    </w:p>
    <w:p w14:paraId="785BF891" w14:textId="6D280500" w:rsidR="00731798" w:rsidRPr="00731798" w:rsidRDefault="00731798" w:rsidP="00D63645">
      <w:pPr>
        <w:pStyle w:val="BodyText"/>
      </w:pPr>
      <w:ins w:id="659" w:author="Lynn Felhofer" w:date="2020-03-23T17:18:00Z">
        <w:r>
          <w:t xml:space="preserve">The </w:t>
        </w:r>
      </w:ins>
      <w:ins w:id="660" w:author="Lynn Felhofer" w:date="2020-03-24T09:44:00Z">
        <w:r w:rsidR="00642B9C">
          <w:t xml:space="preserve">XML </w:t>
        </w:r>
      </w:ins>
      <w:ins w:id="661" w:author="Lynn Felhofer" w:date="2020-03-23T17:18:00Z">
        <w:r>
          <w:t xml:space="preserve">files listed below are in the </w:t>
        </w:r>
      </w:ins>
      <w:ins w:id="662" w:author="Lynn Felhofer" w:date="2020-03-23T17:26:00Z">
        <w:r w:rsidR="0050368A">
          <w:fldChar w:fldCharType="begin"/>
        </w:r>
        <w:r w:rsidR="0050368A">
          <w:instrText xml:space="preserve"> HYPERLINK "https://drive.google.com/open?id=1RGEGDNdvn7PcDw0NBjwRnOHOZbTJU1ff" </w:instrText>
        </w:r>
        <w:r w:rsidR="0050368A">
          <w:fldChar w:fldCharType="separate"/>
        </w:r>
        <w:r w:rsidRPr="0050368A">
          <w:rPr>
            <w:rStyle w:val="Hyperlink"/>
          </w:rPr>
          <w:t xml:space="preserve">IHE Google Drive under IHE Documents &gt; </w:t>
        </w:r>
        <w:proofErr w:type="spellStart"/>
        <w:r w:rsidRPr="0050368A">
          <w:rPr>
            <w:rStyle w:val="Hyperlink"/>
          </w:rPr>
          <w:t>TF_Implementation_Material</w:t>
        </w:r>
        <w:proofErr w:type="spellEnd"/>
        <w:r w:rsidRPr="0050368A">
          <w:rPr>
            <w:rStyle w:val="Hyperlink"/>
          </w:rPr>
          <w:t xml:space="preserve"> &gt; ITI &gt; examples &gt; P</w:t>
        </w:r>
        <w:r w:rsidR="0050368A" w:rsidRPr="0050368A">
          <w:rPr>
            <w:rStyle w:val="Hyperlink"/>
          </w:rPr>
          <w:t>DQ</w:t>
        </w:r>
        <w:r w:rsidRPr="0050368A">
          <w:rPr>
            <w:rStyle w:val="Hyperlink"/>
          </w:rPr>
          <w:t>V3</w:t>
        </w:r>
        <w:r w:rsidR="0050368A">
          <w:fldChar w:fldCharType="end"/>
        </w:r>
      </w:ins>
      <w:ins w:id="663" w:author="Lynn Felhofer" w:date="2020-03-23T17:18:00Z">
        <w:r>
          <w:t>.</w:t>
        </w:r>
      </w:ins>
    </w:p>
    <w:p w14:paraId="774484CF" w14:textId="38581030" w:rsidR="001A7BE9" w:rsidRPr="00E808B0" w:rsidRDefault="001A7BE9" w:rsidP="007033A9">
      <w:pPr>
        <w:pStyle w:val="ListBullet2"/>
        <w:numPr>
          <w:ilvl w:val="0"/>
          <w:numId w:val="29"/>
        </w:numPr>
      </w:pPr>
      <w:r w:rsidRPr="00F049B5">
        <w:rPr>
          <w:b/>
          <w:bCs/>
        </w:rPr>
        <w:t>Patient Registry Find Candidates Query message:</w:t>
      </w:r>
      <w:r w:rsidRPr="00E808B0">
        <w:t xml:space="preserve"> </w:t>
      </w:r>
      <w:ins w:id="664" w:author="Lynn Felhofer" w:date="2020-03-23T17:26:00Z">
        <w:r w:rsidR="0050368A">
          <w:t xml:space="preserve"> </w:t>
        </w:r>
        <w:r w:rsidR="0050368A" w:rsidRPr="00D63645">
          <w:rPr>
            <w:i/>
            <w:iCs/>
          </w:rPr>
          <w:t xml:space="preserve">01_PDQQuery1.xml </w:t>
        </w:r>
      </w:ins>
    </w:p>
    <w:p w14:paraId="1AA7E746" w14:textId="6C95086F" w:rsidR="001A7BE9" w:rsidRPr="00E808B0" w:rsidRDefault="001A7BE9" w:rsidP="007033A9">
      <w:pPr>
        <w:pStyle w:val="ListBullet2"/>
        <w:numPr>
          <w:ilvl w:val="0"/>
          <w:numId w:val="29"/>
        </w:numPr>
      </w:pPr>
      <w:r w:rsidRPr="00F049B5">
        <w:rPr>
          <w:b/>
          <w:bCs/>
        </w:rPr>
        <w:t>Patient Registry Find Candidates Query Response message:</w:t>
      </w:r>
      <w:r w:rsidRPr="00E808B0">
        <w:t xml:space="preserve"> </w:t>
      </w:r>
      <w:ins w:id="665" w:author="Lynn Felhofer" w:date="2020-03-23T17:26:00Z">
        <w:r w:rsidR="0050368A">
          <w:t xml:space="preserve"> </w:t>
        </w:r>
        <w:r w:rsidR="0050368A" w:rsidRPr="00D63645">
          <w:rPr>
            <w:i/>
            <w:iCs/>
          </w:rPr>
          <w:t>02_PDQQuery1Respo</w:t>
        </w:r>
      </w:ins>
      <w:ins w:id="666" w:author="Lynn Felhofer" w:date="2020-03-23T17:27:00Z">
        <w:r w:rsidR="0050368A" w:rsidRPr="00D63645">
          <w:rPr>
            <w:i/>
            <w:iCs/>
          </w:rPr>
          <w:t>nse.xml</w:t>
        </w:r>
        <w:r w:rsidR="0050368A">
          <w:t xml:space="preserve"> </w:t>
        </w:r>
      </w:ins>
    </w:p>
    <w:p w14:paraId="36601576" w14:textId="13527C16" w:rsidR="001A7BE9" w:rsidRPr="00E808B0" w:rsidRDefault="001A7BE9" w:rsidP="007033A9">
      <w:pPr>
        <w:pStyle w:val="ListBullet2"/>
        <w:numPr>
          <w:ilvl w:val="0"/>
          <w:numId w:val="29"/>
        </w:numPr>
      </w:pPr>
      <w:r w:rsidRPr="00F049B5">
        <w:rPr>
          <w:b/>
          <w:bCs/>
        </w:rPr>
        <w:t>General Query Activate Query Continue message</w:t>
      </w:r>
      <w:r w:rsidRPr="00E808B0">
        <w:t xml:space="preserve">: </w:t>
      </w:r>
      <w:ins w:id="667" w:author="Lynn Felhofer" w:date="2020-03-23T17:27:00Z">
        <w:r w:rsidR="0050368A">
          <w:t xml:space="preserve"> </w:t>
        </w:r>
        <w:r w:rsidR="0050368A" w:rsidRPr="00D63645">
          <w:rPr>
            <w:i/>
            <w:iCs/>
          </w:rPr>
          <w:t xml:space="preserve">03_PDQQuery1Continuation.xml </w:t>
        </w:r>
      </w:ins>
      <w:del w:id="668" w:author="Lynn Felhofer" w:date="2020-03-23T17:27:00Z">
        <w:r w:rsidR="00CD56AF" w:rsidDel="0050368A">
          <w:fldChar w:fldCharType="begin"/>
        </w:r>
        <w:r w:rsidR="00CD56AF" w:rsidDel="0050368A">
          <w:delInstrText xml:space="preserve"> HYPERLINK "ftp://ftp.ihe.net/TF_Implementation_Material/ITI/examples/PDQV3/03_PDQQuery1Continuation.xml" </w:delInstrText>
        </w:r>
        <w:r w:rsidR="00CD56AF" w:rsidDel="0050368A">
          <w:fldChar w:fldCharType="separate"/>
        </w:r>
        <w:r w:rsidRPr="00E808B0" w:rsidDel="0050368A">
          <w:rPr>
            <w:rStyle w:val="Hyperlink"/>
          </w:rPr>
          <w:delText>ftp://ftp.ihe.net/TF_Implementation_Material/ITI/examples/PDQV3/03_PDQQuery1Continuation.xml</w:delText>
        </w:r>
        <w:r w:rsidR="00CD56AF" w:rsidDel="0050368A">
          <w:rPr>
            <w:rStyle w:val="Hyperlink"/>
          </w:rPr>
          <w:fldChar w:fldCharType="end"/>
        </w:r>
      </w:del>
    </w:p>
    <w:p w14:paraId="1F243014" w14:textId="075F03EE" w:rsidR="001A7BE9" w:rsidRPr="00E808B0" w:rsidRDefault="001A7BE9" w:rsidP="007033A9">
      <w:pPr>
        <w:pStyle w:val="ListBullet2"/>
        <w:numPr>
          <w:ilvl w:val="0"/>
          <w:numId w:val="29"/>
        </w:numPr>
      </w:pPr>
      <w:r w:rsidRPr="00F049B5">
        <w:rPr>
          <w:b/>
          <w:bCs/>
        </w:rPr>
        <w:t>General Query Activate Query Continue Response message:</w:t>
      </w:r>
      <w:r w:rsidRPr="00E808B0">
        <w:t xml:space="preserve"> </w:t>
      </w:r>
      <w:ins w:id="669" w:author="Lynn Felhofer" w:date="2020-03-23T17:27:00Z">
        <w:r w:rsidR="0050368A">
          <w:t xml:space="preserve"> </w:t>
        </w:r>
        <w:r w:rsidR="0050368A" w:rsidRPr="00D63645">
          <w:rPr>
            <w:i/>
            <w:iCs/>
          </w:rPr>
          <w:t>04_PDQQuery1ContinuationResponse</w:t>
        </w:r>
      </w:ins>
      <w:ins w:id="670" w:author="Lynn Felhofer" w:date="2020-03-23T17:28:00Z">
        <w:r w:rsidR="0050368A" w:rsidRPr="00D63645">
          <w:rPr>
            <w:i/>
            <w:iCs/>
          </w:rPr>
          <w:t xml:space="preserve">.xml </w:t>
        </w:r>
      </w:ins>
      <w:del w:id="671" w:author="Lynn Felhofer" w:date="2020-03-23T17:28:00Z">
        <w:r w:rsidR="00CD56AF" w:rsidDel="0050368A">
          <w:fldChar w:fldCharType="begin"/>
        </w:r>
        <w:r w:rsidR="00CD56AF" w:rsidDel="0050368A">
          <w:delInstrText xml:space="preserve"> HYPERLINK "ftp://ftp.ihe.net/TF_Implementation_Material/ITI/examples/PDQV3/04_PDQQuery1ContinuationResponse.xml" </w:delInstrText>
        </w:r>
        <w:r w:rsidR="00CD56AF" w:rsidDel="0050368A">
          <w:fldChar w:fldCharType="separate"/>
        </w:r>
        <w:r w:rsidRPr="00E808B0" w:rsidDel="0050368A">
          <w:rPr>
            <w:rStyle w:val="Hyperlink"/>
          </w:rPr>
          <w:delText>ftp://ftp.ihe.net/TF_Implementation_Material/ITI/examples/PDQV3/04_PDQQuery1ContinuationResponse.xml</w:delText>
        </w:r>
        <w:r w:rsidR="00CD56AF" w:rsidDel="0050368A">
          <w:rPr>
            <w:rStyle w:val="Hyperlink"/>
          </w:rPr>
          <w:fldChar w:fldCharType="end"/>
        </w:r>
      </w:del>
    </w:p>
    <w:p w14:paraId="4A552B6F" w14:textId="05B45281" w:rsidR="001A7BE9" w:rsidRPr="00E808B0" w:rsidRDefault="001A7BE9" w:rsidP="007033A9">
      <w:pPr>
        <w:pStyle w:val="ListBullet2"/>
        <w:numPr>
          <w:ilvl w:val="0"/>
          <w:numId w:val="29"/>
        </w:numPr>
      </w:pPr>
      <w:r w:rsidRPr="00F049B5">
        <w:rPr>
          <w:b/>
          <w:bCs/>
        </w:rPr>
        <w:t>General Query Activate Query Cancel message:</w:t>
      </w:r>
      <w:r w:rsidRPr="00E808B0">
        <w:t xml:space="preserve"> </w:t>
      </w:r>
      <w:ins w:id="672" w:author="Lynn Felhofer" w:date="2020-03-23T17:28:00Z">
        <w:r w:rsidR="0050368A" w:rsidRPr="00D63645">
          <w:rPr>
            <w:i/>
            <w:iCs/>
          </w:rPr>
          <w:t xml:space="preserve"> 05_PDQQuery1Cancel.xml </w:t>
        </w:r>
      </w:ins>
      <w:del w:id="673" w:author="Lynn Felhofer" w:date="2020-03-23T17:28:00Z">
        <w:r w:rsidR="00CD56AF" w:rsidDel="0050368A">
          <w:fldChar w:fldCharType="begin"/>
        </w:r>
        <w:r w:rsidR="00CD56AF" w:rsidDel="0050368A">
          <w:delInstrText xml:space="preserve"> HYPERLINK "ftp://ftp.ihe.net/TF_Implementation_Material/ITI/examples/PDQV3/05_PDQQuery1Cancel.xml" </w:delInstrText>
        </w:r>
        <w:r w:rsidR="00CD56AF" w:rsidDel="0050368A">
          <w:fldChar w:fldCharType="separate"/>
        </w:r>
        <w:r w:rsidRPr="00E808B0" w:rsidDel="0050368A">
          <w:rPr>
            <w:rStyle w:val="Hyperlink"/>
          </w:rPr>
          <w:delText>ftp://ftp.ihe.net/TF_Implementation_Material/ITI/examples/PDQV3/05_PDQQuery1Cancel.xml</w:delText>
        </w:r>
        <w:r w:rsidR="00CD56AF" w:rsidDel="0050368A">
          <w:rPr>
            <w:rStyle w:val="Hyperlink"/>
          </w:rPr>
          <w:fldChar w:fldCharType="end"/>
        </w:r>
      </w:del>
    </w:p>
    <w:p w14:paraId="407015B2" w14:textId="40CD4914" w:rsidR="001A7BE9" w:rsidRPr="00D63645" w:rsidRDefault="001A7BE9" w:rsidP="007033A9">
      <w:pPr>
        <w:pStyle w:val="ListBullet2"/>
        <w:numPr>
          <w:ilvl w:val="0"/>
          <w:numId w:val="29"/>
        </w:numPr>
        <w:rPr>
          <w:i/>
          <w:iCs/>
        </w:rPr>
      </w:pPr>
      <w:r w:rsidRPr="00F049B5">
        <w:rPr>
          <w:b/>
          <w:bCs/>
        </w:rPr>
        <w:t>General Query Activate Query Cancel Acknowledgment message:</w:t>
      </w:r>
      <w:r w:rsidRPr="00E808B0">
        <w:t xml:space="preserve"> </w:t>
      </w:r>
      <w:ins w:id="674" w:author="Lynn Felhofer" w:date="2020-03-23T17:28:00Z">
        <w:r w:rsidR="0050368A">
          <w:t xml:space="preserve"> </w:t>
        </w:r>
        <w:r w:rsidR="0050368A" w:rsidRPr="00D63645">
          <w:rPr>
            <w:i/>
            <w:iCs/>
          </w:rPr>
          <w:t xml:space="preserve">06_PDQQuery1CancelAck.xml </w:t>
        </w:r>
      </w:ins>
      <w:del w:id="675" w:author="Lynn Felhofer" w:date="2020-03-23T17:28:00Z">
        <w:r w:rsidR="00CD56AF" w:rsidRPr="00D63645" w:rsidDel="0050368A">
          <w:fldChar w:fldCharType="begin"/>
        </w:r>
        <w:r w:rsidR="00CD56AF" w:rsidRPr="00D63645" w:rsidDel="0050368A">
          <w:rPr>
            <w:i/>
            <w:iCs/>
          </w:rPr>
          <w:delInstrText xml:space="preserve"> HYPERLINK "ftp://ftp.ihe.net/TF_Implementation_Material/ITI/examples/PDQV3/06_PDQQuery1CancelAck.xml" </w:delInstrText>
        </w:r>
        <w:r w:rsidR="00CD56AF" w:rsidRPr="00D63645" w:rsidDel="0050368A">
          <w:fldChar w:fldCharType="separate"/>
        </w:r>
        <w:r w:rsidRPr="00D63645" w:rsidDel="0050368A">
          <w:rPr>
            <w:rStyle w:val="Hyperlink"/>
            <w:i/>
            <w:iCs/>
          </w:rPr>
          <w:delText>ftp://ftp.ihe.net/TF_Implementation_Material/ITI/examples/PDQV3/06_PDQQuery1CancelAck.xml</w:delText>
        </w:r>
        <w:r w:rsidR="00CD56AF" w:rsidRPr="00D63645" w:rsidDel="0050368A">
          <w:rPr>
            <w:rStyle w:val="Hyperlink"/>
            <w:i/>
            <w:iCs/>
          </w:rPr>
          <w:fldChar w:fldCharType="end"/>
        </w:r>
      </w:del>
    </w:p>
    <w:p w14:paraId="26FD155F" w14:textId="77777777" w:rsidR="001A7BE9" w:rsidRPr="00E808B0" w:rsidRDefault="001A7BE9"/>
    <w:p w14:paraId="5629B0D5" w14:textId="77777777" w:rsidR="001A7BE9" w:rsidRPr="00E808B0" w:rsidRDefault="001A7BE9" w:rsidP="008766B0">
      <w:pPr>
        <w:pStyle w:val="AppendixHeading1"/>
        <w:pageBreakBefore/>
        <w:rPr>
          <w:noProof w:val="0"/>
        </w:rPr>
      </w:pPr>
      <w:bookmarkStart w:id="676" w:name="_Toc169692814"/>
      <w:bookmarkStart w:id="677" w:name="_Toc174274323"/>
      <w:bookmarkStart w:id="678" w:name="_Toc174875009"/>
      <w:bookmarkStart w:id="679" w:name="_Toc174876012"/>
      <w:bookmarkStart w:id="680" w:name="_Toc237312377"/>
      <w:bookmarkStart w:id="681" w:name="_Toc269052492"/>
      <w:bookmarkStart w:id="682" w:name="_Toc301358532"/>
      <w:bookmarkStart w:id="683" w:name="_Toc518654938"/>
      <w:r w:rsidRPr="00E808B0">
        <w:rPr>
          <w:noProof w:val="0"/>
        </w:rPr>
        <w:lastRenderedPageBreak/>
        <w:t>Appendix Q:</w:t>
      </w:r>
      <w:r w:rsidRPr="00E808B0">
        <w:rPr>
          <w:noProof w:val="0"/>
        </w:rPr>
        <w:tab/>
        <w:t>HL7 V3 Sample Payload XML Schemas</w:t>
      </w:r>
      <w:bookmarkEnd w:id="676"/>
      <w:bookmarkEnd w:id="677"/>
      <w:bookmarkEnd w:id="678"/>
      <w:bookmarkEnd w:id="679"/>
      <w:bookmarkEnd w:id="680"/>
      <w:bookmarkEnd w:id="681"/>
      <w:bookmarkEnd w:id="682"/>
      <w:bookmarkEnd w:id="683"/>
    </w:p>
    <w:p w14:paraId="7522350D" w14:textId="3EE61FDD" w:rsidR="00B423AD" w:rsidRPr="00E808B0" w:rsidRDefault="001A7BE9">
      <w:r w:rsidRPr="00E808B0">
        <w:rPr>
          <w:rStyle w:val="Strong"/>
          <w:b w:val="0"/>
        </w:rPr>
        <w:t xml:space="preserve">The following examples are available </w:t>
      </w:r>
      <w:ins w:id="684" w:author="Lynn Felhofer" w:date="2020-03-23T17:38:00Z">
        <w:r w:rsidR="000C71AD">
          <w:t>online:  s</w:t>
        </w:r>
      </w:ins>
      <w:del w:id="685" w:author="Lynn Felhofer" w:date="2020-03-23T17:38:00Z">
        <w:r w:rsidRPr="00E808B0" w:rsidDel="000C71AD">
          <w:rPr>
            <w:rStyle w:val="Strong"/>
            <w:b w:val="0"/>
          </w:rPr>
          <w:delText>for information purposes on the IHE ftp site</w:delText>
        </w:r>
        <w:r w:rsidRPr="00E808B0" w:rsidDel="000C71AD">
          <w:delText>. S</w:delText>
        </w:r>
      </w:del>
      <w:r w:rsidRPr="00E808B0">
        <w:t xml:space="preserve">ee Appendix W. </w:t>
      </w:r>
    </w:p>
    <w:p w14:paraId="1871B49F" w14:textId="3C5A343A" w:rsidR="001A7BE9" w:rsidRPr="00E808B0" w:rsidRDefault="001A7BE9">
      <w:pPr>
        <w:rPr>
          <w:rStyle w:val="Strong"/>
          <w:rFonts w:ascii="Arial" w:hAnsi="Arial"/>
          <w:b w:val="0"/>
          <w:kern w:val="28"/>
          <w:sz w:val="28"/>
        </w:rPr>
      </w:pPr>
      <w:r w:rsidRPr="00E808B0">
        <w:rPr>
          <w:rStyle w:val="Strong"/>
          <w:b w:val="0"/>
        </w:rPr>
        <w:t>The examples are organized by transactions.</w:t>
      </w:r>
    </w:p>
    <w:p w14:paraId="5D2AF80C" w14:textId="72FB509B" w:rsidR="001A7BE9" w:rsidRDefault="001A7BE9">
      <w:pPr>
        <w:pStyle w:val="AppendixHeading2"/>
        <w:rPr>
          <w:ins w:id="686" w:author="Lynn Felhofer" w:date="2020-03-23T17:18:00Z"/>
          <w:noProof w:val="0"/>
        </w:rPr>
      </w:pPr>
      <w:bookmarkStart w:id="687" w:name="_Toc169692815"/>
      <w:bookmarkStart w:id="688" w:name="_Toc174274324"/>
      <w:bookmarkStart w:id="689" w:name="_Toc269052493"/>
      <w:bookmarkStart w:id="690" w:name="_Toc301358533"/>
      <w:bookmarkStart w:id="691" w:name="_Toc518654939"/>
      <w:r w:rsidRPr="00E808B0">
        <w:rPr>
          <w:noProof w:val="0"/>
        </w:rPr>
        <w:t>Q.1</w:t>
      </w:r>
      <w:r w:rsidRPr="00E808B0">
        <w:rPr>
          <w:noProof w:val="0"/>
        </w:rPr>
        <w:tab/>
        <w:t>ITI-44 Patient Identity Feed HL7 V3 – Sample Schemas</w:t>
      </w:r>
      <w:bookmarkEnd w:id="687"/>
      <w:bookmarkEnd w:id="688"/>
      <w:bookmarkEnd w:id="689"/>
      <w:bookmarkEnd w:id="690"/>
      <w:bookmarkEnd w:id="691"/>
    </w:p>
    <w:p w14:paraId="2E504B90" w14:textId="7B19B1D2" w:rsidR="00731798" w:rsidRPr="00731798" w:rsidRDefault="00731798">
      <w:pPr>
        <w:pStyle w:val="BodyText"/>
        <w:pPrChange w:id="692" w:author="Lynn Felhofer" w:date="2020-03-23T17:18:00Z">
          <w:pPr>
            <w:pStyle w:val="AppendixHeading2"/>
          </w:pPr>
        </w:pPrChange>
      </w:pPr>
      <w:ins w:id="693" w:author="Lynn Felhofer" w:date="2020-03-23T17:18:00Z">
        <w:r>
          <w:t xml:space="preserve">The </w:t>
        </w:r>
      </w:ins>
      <w:ins w:id="694" w:author="Lynn Felhofer" w:date="2020-03-23T17:45:00Z">
        <w:r w:rsidR="001501A9">
          <w:t>XSD</w:t>
        </w:r>
      </w:ins>
      <w:ins w:id="695" w:author="Lynn Felhofer" w:date="2020-03-23T17:37:00Z">
        <w:r w:rsidR="000C71AD">
          <w:t xml:space="preserve"> </w:t>
        </w:r>
      </w:ins>
      <w:ins w:id="696" w:author="Lynn Felhofer" w:date="2020-03-23T17:18:00Z">
        <w:r>
          <w:t xml:space="preserve">files listed below are in the IHE Google Drive under </w:t>
        </w:r>
      </w:ins>
      <w:ins w:id="697" w:author="Lynn Felhofer" w:date="2020-03-23T17:40:00Z">
        <w:r w:rsidR="001F45DD">
          <w:fldChar w:fldCharType="begin"/>
        </w:r>
        <w:r w:rsidR="001F45DD">
          <w:instrText xml:space="preserve"> HYPERLINK "https://drive.google.com/open?id=1D6NnefkPTDbmM1o5EXpkQFhsA121YoU1" </w:instrText>
        </w:r>
        <w:r w:rsidR="001F45DD">
          <w:fldChar w:fldCharType="separate"/>
        </w:r>
        <w:r w:rsidRPr="001F45DD">
          <w:rPr>
            <w:rStyle w:val="Hyperlink"/>
          </w:rPr>
          <w:t xml:space="preserve">IHE Documents &gt; </w:t>
        </w:r>
        <w:proofErr w:type="spellStart"/>
        <w:r w:rsidRPr="001F45DD">
          <w:rPr>
            <w:rStyle w:val="Hyperlink"/>
          </w:rPr>
          <w:t>TF_Implementation_Material</w:t>
        </w:r>
        <w:proofErr w:type="spellEnd"/>
        <w:r w:rsidRPr="001F45DD">
          <w:rPr>
            <w:rStyle w:val="Hyperlink"/>
          </w:rPr>
          <w:t xml:space="preserve"> &gt; ITI &gt; </w:t>
        </w:r>
        <w:r w:rsidR="001F45DD" w:rsidRPr="001F45DD">
          <w:rPr>
            <w:rStyle w:val="Hyperlink"/>
          </w:rPr>
          <w:t>schema</w:t>
        </w:r>
        <w:r w:rsidRPr="001F45DD">
          <w:rPr>
            <w:rStyle w:val="Hyperlink"/>
          </w:rPr>
          <w:t xml:space="preserve"> &gt; </w:t>
        </w:r>
        <w:r w:rsidR="001F45DD" w:rsidRPr="001F45DD">
          <w:rPr>
            <w:rStyle w:val="Hyperlink"/>
          </w:rPr>
          <w:t>HL7</w:t>
        </w:r>
        <w:r w:rsidRPr="001F45DD">
          <w:rPr>
            <w:rStyle w:val="Hyperlink"/>
          </w:rPr>
          <w:t>V3</w:t>
        </w:r>
        <w:r w:rsidR="001F45DD" w:rsidRPr="001F45DD">
          <w:rPr>
            <w:rStyle w:val="Hyperlink"/>
          </w:rPr>
          <w:t xml:space="preserve"> &gt; NE2008 &gt; </w:t>
        </w:r>
        <w:proofErr w:type="spellStart"/>
        <w:r w:rsidR="001F45DD" w:rsidRPr="001F45DD">
          <w:rPr>
            <w:rStyle w:val="Hyperlink"/>
          </w:rPr>
          <w:t>multicacheschemas</w:t>
        </w:r>
        <w:proofErr w:type="spellEnd"/>
        <w:r w:rsidR="001F45DD">
          <w:fldChar w:fldCharType="end"/>
        </w:r>
      </w:ins>
      <w:ins w:id="698" w:author="Lynn Felhofer" w:date="2020-03-23T17:18:00Z">
        <w:r>
          <w:t>.</w:t>
        </w:r>
      </w:ins>
    </w:p>
    <w:p w14:paraId="547ADEB7" w14:textId="7316E0C8" w:rsidR="001A7BE9" w:rsidRPr="00E808B0" w:rsidRDefault="001A7BE9" w:rsidP="007033A9">
      <w:pPr>
        <w:pStyle w:val="ListBullet2"/>
        <w:numPr>
          <w:ilvl w:val="0"/>
          <w:numId w:val="29"/>
        </w:numPr>
      </w:pPr>
      <w:r w:rsidRPr="00E808B0">
        <w:rPr>
          <w:rStyle w:val="Strong"/>
        </w:rPr>
        <w:t>Patient Registry Record Added schema:</w:t>
      </w:r>
      <w:ins w:id="699" w:author="Lynn Felhofer" w:date="2020-03-23T17:42:00Z">
        <w:r w:rsidR="00F049B5">
          <w:rPr>
            <w:rStyle w:val="Strong"/>
          </w:rPr>
          <w:t xml:space="preserve"> </w:t>
        </w:r>
      </w:ins>
      <w:r w:rsidRPr="00E808B0">
        <w:rPr>
          <w:rStyle w:val="Strong"/>
        </w:rPr>
        <w:t xml:space="preserve"> </w:t>
      </w:r>
      <w:ins w:id="700" w:author="Lynn Felhofer" w:date="2020-03-23T17:41:00Z">
        <w:r w:rsidR="001F45DD">
          <w:rPr>
            <w:rStyle w:val="Strong"/>
            <w:b w:val="0"/>
            <w:bCs/>
            <w:i/>
            <w:iCs/>
          </w:rPr>
          <w:t xml:space="preserve">PRPA_IN201301UV02.xsd </w:t>
        </w:r>
      </w:ins>
      <w:del w:id="701" w:author="Lynn Felhofer" w:date="2020-03-23T17:41:00Z">
        <w:r w:rsidR="00CD56AF" w:rsidDel="00F049B5">
          <w:fldChar w:fldCharType="begin"/>
        </w:r>
        <w:r w:rsidR="00CD56AF" w:rsidDel="00F049B5">
          <w:delInstrText xml:space="preserve"> HYPERLINK "ftp://ftp.ihe.net/TF_Implementation_Material/ITI/schema/HL7V3/NE2008/multicacheschemas/PRPA_IN201301UV02.xsd" </w:delInstrText>
        </w:r>
        <w:r w:rsidR="00CD56AF" w:rsidDel="00F049B5">
          <w:fldChar w:fldCharType="separate"/>
        </w:r>
        <w:r w:rsidRPr="00E808B0" w:rsidDel="00F049B5">
          <w:rPr>
            <w:rStyle w:val="Hyperlink"/>
          </w:rPr>
          <w:delText>ftp://ftp.ihe.net/TF_Implementation_Material/ITI/schema/HL7V3/NE2008/multicacheschemas/PRPA_IN201301UV02.xsd</w:delText>
        </w:r>
        <w:r w:rsidR="00CD56AF" w:rsidDel="00F049B5">
          <w:rPr>
            <w:rStyle w:val="Hyperlink"/>
          </w:rPr>
          <w:fldChar w:fldCharType="end"/>
        </w:r>
      </w:del>
    </w:p>
    <w:p w14:paraId="08BF0413" w14:textId="584B0553" w:rsidR="001A7BE9" w:rsidRPr="00E808B0" w:rsidRDefault="001A7BE9" w:rsidP="007033A9">
      <w:pPr>
        <w:pStyle w:val="ListBullet2"/>
        <w:numPr>
          <w:ilvl w:val="0"/>
          <w:numId w:val="29"/>
        </w:numPr>
      </w:pPr>
      <w:r w:rsidRPr="00E808B0">
        <w:rPr>
          <w:rStyle w:val="Strong"/>
        </w:rPr>
        <w:t>Patient Registry Record Revised schema</w:t>
      </w:r>
      <w:r w:rsidRPr="00E808B0">
        <w:t xml:space="preserve">: </w:t>
      </w:r>
      <w:r w:rsidR="001501A9">
        <w:t xml:space="preserve"> </w:t>
      </w:r>
      <w:ins w:id="702" w:author="Lynn Felhofer" w:date="2020-03-23T17:43:00Z">
        <w:r w:rsidR="001501A9" w:rsidRPr="001501A9">
          <w:rPr>
            <w:i/>
            <w:iCs/>
          </w:rPr>
          <w:t>PRPA_IN2013</w:t>
        </w:r>
      </w:ins>
      <w:ins w:id="703" w:author="Lynn Felhofer" w:date="2020-03-23T17:44:00Z">
        <w:r w:rsidR="001501A9" w:rsidRPr="001501A9">
          <w:rPr>
            <w:i/>
            <w:iCs/>
          </w:rPr>
          <w:t xml:space="preserve">02UV02.xsd </w:t>
        </w:r>
      </w:ins>
      <w:del w:id="704" w:author="Lynn Felhofer" w:date="2020-03-23T17:44:00Z">
        <w:r w:rsidR="00CD56AF" w:rsidDel="001501A9">
          <w:fldChar w:fldCharType="begin"/>
        </w:r>
        <w:r w:rsidR="00CD56AF" w:rsidDel="001501A9">
          <w:delInstrText xml:space="preserve"> HYPERLINK "ftp://ftp.ihe.net/TF_Implementation_Material/ITI/schema/HL7V3/NE2008/multicacheschemas/PRPA_IN201302UV02.xsd" </w:delInstrText>
        </w:r>
        <w:r w:rsidR="00CD56AF" w:rsidDel="001501A9">
          <w:fldChar w:fldCharType="separate"/>
        </w:r>
        <w:r w:rsidRPr="00E808B0" w:rsidDel="001501A9">
          <w:rPr>
            <w:rStyle w:val="Hyperlink"/>
          </w:rPr>
          <w:delText>ftp://ftp.ihe.net/TF_Implementation_Material/ITI/schema/HL7V3/NE2008/multicacheschemas/PRPA_IN201302UV02.xsd</w:delText>
        </w:r>
        <w:r w:rsidR="00CD56AF" w:rsidDel="001501A9">
          <w:rPr>
            <w:rStyle w:val="Hyperlink"/>
          </w:rPr>
          <w:fldChar w:fldCharType="end"/>
        </w:r>
      </w:del>
    </w:p>
    <w:p w14:paraId="230C0E77" w14:textId="24756A59" w:rsidR="001A7BE9" w:rsidRPr="00E808B0" w:rsidRDefault="001A7BE9" w:rsidP="007033A9">
      <w:pPr>
        <w:pStyle w:val="ListBullet2"/>
        <w:numPr>
          <w:ilvl w:val="0"/>
          <w:numId w:val="29"/>
        </w:numPr>
      </w:pPr>
      <w:r w:rsidRPr="001501A9">
        <w:rPr>
          <w:b/>
          <w:bCs/>
        </w:rPr>
        <w:t>Patient Registry Duplicates Resolved schema:</w:t>
      </w:r>
      <w:r w:rsidRPr="00E808B0">
        <w:t xml:space="preserve"> </w:t>
      </w:r>
      <w:ins w:id="705" w:author="Lynn Felhofer" w:date="2020-03-23T17:44:00Z">
        <w:r w:rsidR="001501A9">
          <w:t xml:space="preserve"> </w:t>
        </w:r>
        <w:r w:rsidR="001501A9" w:rsidRPr="001501A9">
          <w:rPr>
            <w:i/>
            <w:iCs/>
          </w:rPr>
          <w:t>PRPA_IN20130</w:t>
        </w:r>
      </w:ins>
      <w:ins w:id="706" w:author="Lynn Felhofer" w:date="2020-03-23T17:45:00Z">
        <w:r w:rsidR="001501A9" w:rsidRPr="001501A9">
          <w:rPr>
            <w:i/>
            <w:iCs/>
          </w:rPr>
          <w:t>4</w:t>
        </w:r>
      </w:ins>
      <w:ins w:id="707" w:author="Lynn Felhofer" w:date="2020-03-23T17:44:00Z">
        <w:r w:rsidR="001501A9" w:rsidRPr="001501A9">
          <w:rPr>
            <w:i/>
            <w:iCs/>
          </w:rPr>
          <w:t>UV02.xsd</w:t>
        </w:r>
        <w:r w:rsidR="001501A9">
          <w:t xml:space="preserve"> </w:t>
        </w:r>
      </w:ins>
    </w:p>
    <w:p w14:paraId="2093C299" w14:textId="755D099F" w:rsidR="001A7BE9" w:rsidRPr="00E808B0" w:rsidRDefault="001A7BE9" w:rsidP="007033A9">
      <w:pPr>
        <w:pStyle w:val="ListBullet2"/>
        <w:numPr>
          <w:ilvl w:val="0"/>
          <w:numId w:val="29"/>
        </w:numPr>
      </w:pPr>
      <w:r w:rsidRPr="001501A9">
        <w:rPr>
          <w:b/>
          <w:bCs/>
        </w:rPr>
        <w:t>HL7 V3 Accept Acknowledgment schema:</w:t>
      </w:r>
      <w:r w:rsidR="001501A9">
        <w:rPr>
          <w:b/>
          <w:bCs/>
        </w:rPr>
        <w:t xml:space="preserve"> </w:t>
      </w:r>
      <w:r w:rsidRPr="00E808B0">
        <w:t xml:space="preserve"> </w:t>
      </w:r>
      <w:ins w:id="708" w:author="Lynn Felhofer" w:date="2020-03-23T17:45:00Z">
        <w:r w:rsidR="001501A9" w:rsidRPr="001501A9">
          <w:rPr>
            <w:i/>
            <w:iCs/>
          </w:rPr>
          <w:t>MCCI_IN000002UV01.xsd</w:t>
        </w:r>
        <w:r w:rsidR="001501A9">
          <w:t xml:space="preserve"> </w:t>
        </w:r>
      </w:ins>
    </w:p>
    <w:p w14:paraId="5F9D397A" w14:textId="160C9237" w:rsidR="001A7BE9" w:rsidRDefault="001A7BE9">
      <w:pPr>
        <w:pStyle w:val="AppendixHeading2"/>
        <w:rPr>
          <w:ins w:id="709" w:author="Lynn Felhofer" w:date="2020-03-23T17:18:00Z"/>
          <w:noProof w:val="0"/>
        </w:rPr>
      </w:pPr>
      <w:bookmarkStart w:id="710" w:name="_Toc169692816"/>
      <w:bookmarkStart w:id="711" w:name="_Toc174274325"/>
      <w:bookmarkStart w:id="712" w:name="_Toc269052494"/>
      <w:bookmarkStart w:id="713" w:name="_Toc301358534"/>
      <w:bookmarkStart w:id="714" w:name="_Toc518654940"/>
      <w:r w:rsidRPr="00E808B0">
        <w:rPr>
          <w:noProof w:val="0"/>
        </w:rPr>
        <w:t>Q.2</w:t>
      </w:r>
      <w:r w:rsidRPr="00E808B0">
        <w:rPr>
          <w:noProof w:val="0"/>
        </w:rPr>
        <w:tab/>
        <w:t>ITI-45 PIXV3 Query – Sample Schemas</w:t>
      </w:r>
      <w:bookmarkEnd w:id="710"/>
      <w:bookmarkEnd w:id="711"/>
      <w:bookmarkEnd w:id="712"/>
      <w:bookmarkEnd w:id="713"/>
      <w:bookmarkEnd w:id="714"/>
    </w:p>
    <w:p w14:paraId="7B4FAEC2" w14:textId="77777777" w:rsidR="001501A9" w:rsidRPr="00731798" w:rsidRDefault="001501A9" w:rsidP="001501A9">
      <w:pPr>
        <w:pStyle w:val="ListBullet2"/>
        <w:numPr>
          <w:ilvl w:val="0"/>
          <w:numId w:val="0"/>
        </w:numPr>
      </w:pPr>
      <w:ins w:id="715" w:author="Lynn Felhofer" w:date="2020-03-23T17:18:00Z">
        <w:r>
          <w:t xml:space="preserve">The </w:t>
        </w:r>
      </w:ins>
      <w:ins w:id="716" w:author="Lynn Felhofer" w:date="2020-03-23T17:45:00Z">
        <w:r>
          <w:t>XSD</w:t>
        </w:r>
      </w:ins>
      <w:ins w:id="717" w:author="Lynn Felhofer" w:date="2020-03-23T17:37:00Z">
        <w:r>
          <w:t xml:space="preserve"> </w:t>
        </w:r>
      </w:ins>
      <w:ins w:id="718" w:author="Lynn Felhofer" w:date="2020-03-23T17:18:00Z">
        <w:r>
          <w:t xml:space="preserve">files listed below are in the IHE Google Drive under </w:t>
        </w:r>
      </w:ins>
      <w:ins w:id="719" w:author="Lynn Felhofer" w:date="2020-03-23T17:40:00Z">
        <w:r>
          <w:fldChar w:fldCharType="begin"/>
        </w:r>
        <w:r>
          <w:instrText xml:space="preserve"> HYPERLINK "https://drive.google.com/open?id=1D6NnefkPTDbmM1o5EXpkQFhsA121YoU1" </w:instrText>
        </w:r>
        <w:r>
          <w:fldChar w:fldCharType="separate"/>
        </w:r>
        <w:r w:rsidRPr="001F45DD">
          <w:rPr>
            <w:rStyle w:val="Hyperlink"/>
          </w:rPr>
          <w:t xml:space="preserve">IHE Documents &gt; </w:t>
        </w:r>
        <w:proofErr w:type="spellStart"/>
        <w:r w:rsidRPr="001F45DD">
          <w:rPr>
            <w:rStyle w:val="Hyperlink"/>
          </w:rPr>
          <w:t>TF_Implementation_Material</w:t>
        </w:r>
        <w:proofErr w:type="spellEnd"/>
        <w:r w:rsidRPr="001F45DD">
          <w:rPr>
            <w:rStyle w:val="Hyperlink"/>
          </w:rPr>
          <w:t xml:space="preserve"> &gt; ITI &gt; schema &gt; HL7V3 &gt; NE2008 &gt; </w:t>
        </w:r>
        <w:proofErr w:type="spellStart"/>
        <w:r w:rsidRPr="001F45DD">
          <w:rPr>
            <w:rStyle w:val="Hyperlink"/>
          </w:rPr>
          <w:t>multicacheschemas</w:t>
        </w:r>
        <w:proofErr w:type="spellEnd"/>
        <w:r>
          <w:fldChar w:fldCharType="end"/>
        </w:r>
      </w:ins>
      <w:ins w:id="720" w:author="Lynn Felhofer" w:date="2020-03-23T17:18:00Z">
        <w:r>
          <w:t>.</w:t>
        </w:r>
      </w:ins>
    </w:p>
    <w:p w14:paraId="2DB2EB9E" w14:textId="602C8770" w:rsidR="001A7BE9" w:rsidRPr="00E808B0" w:rsidRDefault="001A7BE9" w:rsidP="007033A9">
      <w:pPr>
        <w:pStyle w:val="ListBullet2"/>
        <w:numPr>
          <w:ilvl w:val="0"/>
          <w:numId w:val="29"/>
        </w:numPr>
      </w:pPr>
      <w:r w:rsidRPr="001501A9">
        <w:rPr>
          <w:b/>
          <w:bCs/>
        </w:rPr>
        <w:t>Patient Registry Get Identifiers Query schema:</w:t>
      </w:r>
      <w:r w:rsidRPr="00E808B0">
        <w:t xml:space="preserve"> </w:t>
      </w:r>
      <w:r w:rsidR="001501A9">
        <w:t xml:space="preserve"> </w:t>
      </w:r>
      <w:ins w:id="721" w:author="Lynn Felhofer" w:date="2020-03-23T17:48:00Z">
        <w:r w:rsidR="001501A9" w:rsidRPr="001501A9">
          <w:rPr>
            <w:i/>
            <w:iCs/>
          </w:rPr>
          <w:t xml:space="preserve">PRPA_IN201309UV02.xsd </w:t>
        </w:r>
      </w:ins>
      <w:del w:id="722" w:author="Lynn Felhofer" w:date="2020-03-23T17:48:00Z">
        <w:r w:rsidR="00CD56AF" w:rsidDel="001501A9">
          <w:fldChar w:fldCharType="begin"/>
        </w:r>
        <w:r w:rsidR="00CD56AF" w:rsidDel="001501A9">
          <w:delInstrText xml:space="preserve"> HYPERLINK "ftp://ftp.ihe.net/TF_Implementation_Material/ITI/schema/HL7V3/NE2008/multicacheschemas/PRPA_IN201309UV02.xsd" </w:delInstrText>
        </w:r>
        <w:r w:rsidR="00CD56AF" w:rsidDel="001501A9">
          <w:fldChar w:fldCharType="separate"/>
        </w:r>
        <w:r w:rsidRPr="00E808B0" w:rsidDel="001501A9">
          <w:rPr>
            <w:rStyle w:val="Hyperlink"/>
          </w:rPr>
          <w:delText>ftp://ftp.ihe.net/TF_Implementation_Material/ITI/schema/HL7V3/NE2008/multicacheschemas/PRPA_IN201309UV02.xsd</w:delText>
        </w:r>
        <w:r w:rsidR="00CD56AF" w:rsidDel="001501A9">
          <w:rPr>
            <w:rStyle w:val="Hyperlink"/>
          </w:rPr>
          <w:fldChar w:fldCharType="end"/>
        </w:r>
      </w:del>
    </w:p>
    <w:p w14:paraId="4405CE43" w14:textId="5CB67214" w:rsidR="001A7BE9" w:rsidRPr="00E808B0" w:rsidRDefault="001A7BE9" w:rsidP="007033A9">
      <w:pPr>
        <w:pStyle w:val="ListBullet2"/>
        <w:numPr>
          <w:ilvl w:val="0"/>
          <w:numId w:val="29"/>
        </w:numPr>
      </w:pPr>
      <w:r w:rsidRPr="001501A9">
        <w:rPr>
          <w:b/>
          <w:bCs/>
        </w:rPr>
        <w:t>Patient Registry Get Identifiers Query Response schema</w:t>
      </w:r>
      <w:r w:rsidRPr="00E808B0">
        <w:t xml:space="preserve">: </w:t>
      </w:r>
      <w:ins w:id="723" w:author="Lynn Felhofer" w:date="2020-03-23T17:48:00Z">
        <w:r w:rsidR="001501A9">
          <w:t xml:space="preserve"> </w:t>
        </w:r>
        <w:r w:rsidR="001501A9" w:rsidRPr="001501A9">
          <w:rPr>
            <w:i/>
            <w:iCs/>
          </w:rPr>
          <w:t>PR</w:t>
        </w:r>
      </w:ins>
      <w:ins w:id="724" w:author="Lynn Felhofer" w:date="2020-03-23T17:49:00Z">
        <w:r w:rsidR="001501A9" w:rsidRPr="001501A9">
          <w:rPr>
            <w:i/>
            <w:iCs/>
          </w:rPr>
          <w:t xml:space="preserve">PA_IN201310UV02.xsd </w:t>
        </w:r>
      </w:ins>
      <w:del w:id="725" w:author="Lynn Felhofer" w:date="2020-03-23T17:49:00Z">
        <w:r w:rsidR="00CD56AF" w:rsidDel="001501A9">
          <w:fldChar w:fldCharType="begin"/>
        </w:r>
        <w:r w:rsidR="00CD56AF" w:rsidDel="001501A9">
          <w:delInstrText xml:space="preserve"> HYPERLINK "ftp://ftp.ihe.net/TF_Implementation_Material/ITI/schema/HL7V3/NE2008/multicacheschemas/PRPA_IN201310UV02.xsd" </w:delInstrText>
        </w:r>
        <w:r w:rsidR="00CD56AF" w:rsidDel="001501A9">
          <w:fldChar w:fldCharType="separate"/>
        </w:r>
        <w:r w:rsidRPr="00E808B0" w:rsidDel="001501A9">
          <w:rPr>
            <w:rStyle w:val="Hyperlink"/>
          </w:rPr>
          <w:delText>ftp://ftp.ihe.net/TF_Implementation_Material/ITI/schema/HL7V3/NE2008/multicacheschemas/PRPA_IN201310UV02.xsd</w:delText>
        </w:r>
        <w:r w:rsidR="00CD56AF" w:rsidDel="001501A9">
          <w:rPr>
            <w:rStyle w:val="Hyperlink"/>
          </w:rPr>
          <w:fldChar w:fldCharType="end"/>
        </w:r>
      </w:del>
    </w:p>
    <w:p w14:paraId="2DC6AD38" w14:textId="26D49448" w:rsidR="001A7BE9" w:rsidRDefault="001A7BE9">
      <w:pPr>
        <w:pStyle w:val="AppendixHeading2"/>
        <w:rPr>
          <w:ins w:id="726" w:author="Lynn Felhofer" w:date="2020-03-23T17:18:00Z"/>
          <w:noProof w:val="0"/>
        </w:rPr>
      </w:pPr>
      <w:bookmarkStart w:id="727" w:name="_Toc269052495"/>
      <w:bookmarkStart w:id="728" w:name="_Toc301358535"/>
      <w:bookmarkStart w:id="729" w:name="_Toc518654941"/>
      <w:r w:rsidRPr="00E808B0">
        <w:rPr>
          <w:noProof w:val="0"/>
        </w:rPr>
        <w:t>Q.3</w:t>
      </w:r>
      <w:r w:rsidRPr="00E808B0">
        <w:rPr>
          <w:noProof w:val="0"/>
        </w:rPr>
        <w:tab/>
        <w:t>ITI-46 PIXV3 Update Notification – Sample Schemas</w:t>
      </w:r>
      <w:bookmarkEnd w:id="727"/>
      <w:bookmarkEnd w:id="728"/>
      <w:bookmarkEnd w:id="729"/>
    </w:p>
    <w:p w14:paraId="746892E7" w14:textId="77777777" w:rsidR="001501A9" w:rsidRPr="00731798" w:rsidRDefault="001501A9" w:rsidP="001501A9">
      <w:pPr>
        <w:pStyle w:val="ListBullet2"/>
        <w:numPr>
          <w:ilvl w:val="0"/>
          <w:numId w:val="0"/>
        </w:numPr>
      </w:pPr>
      <w:ins w:id="730" w:author="Lynn Felhofer" w:date="2020-03-23T17:18:00Z">
        <w:r>
          <w:t xml:space="preserve">The </w:t>
        </w:r>
      </w:ins>
      <w:ins w:id="731" w:author="Lynn Felhofer" w:date="2020-03-23T17:45:00Z">
        <w:r>
          <w:t>XSD</w:t>
        </w:r>
      </w:ins>
      <w:ins w:id="732" w:author="Lynn Felhofer" w:date="2020-03-23T17:37:00Z">
        <w:r>
          <w:t xml:space="preserve"> </w:t>
        </w:r>
      </w:ins>
      <w:ins w:id="733" w:author="Lynn Felhofer" w:date="2020-03-23T17:18:00Z">
        <w:r>
          <w:t xml:space="preserve">files listed below are in the IHE Google Drive under </w:t>
        </w:r>
      </w:ins>
      <w:ins w:id="734" w:author="Lynn Felhofer" w:date="2020-03-23T17:40:00Z">
        <w:r>
          <w:fldChar w:fldCharType="begin"/>
        </w:r>
        <w:r>
          <w:instrText xml:space="preserve"> HYPERLINK "https://drive.google.com/open?id=1D6NnefkPTDbmM1o5EXpkQFhsA121YoU1" </w:instrText>
        </w:r>
        <w:r>
          <w:fldChar w:fldCharType="separate"/>
        </w:r>
        <w:r w:rsidRPr="001F45DD">
          <w:rPr>
            <w:rStyle w:val="Hyperlink"/>
          </w:rPr>
          <w:t xml:space="preserve">IHE Documents &gt; </w:t>
        </w:r>
        <w:proofErr w:type="spellStart"/>
        <w:r w:rsidRPr="001F45DD">
          <w:rPr>
            <w:rStyle w:val="Hyperlink"/>
          </w:rPr>
          <w:t>TF_Implementation_Material</w:t>
        </w:r>
        <w:proofErr w:type="spellEnd"/>
        <w:r w:rsidRPr="001F45DD">
          <w:rPr>
            <w:rStyle w:val="Hyperlink"/>
          </w:rPr>
          <w:t xml:space="preserve"> &gt; ITI &gt; schema &gt; HL7V3 &gt; NE2008 &gt; </w:t>
        </w:r>
        <w:proofErr w:type="spellStart"/>
        <w:r w:rsidRPr="001F45DD">
          <w:rPr>
            <w:rStyle w:val="Hyperlink"/>
          </w:rPr>
          <w:t>multicacheschemas</w:t>
        </w:r>
        <w:proofErr w:type="spellEnd"/>
        <w:r>
          <w:fldChar w:fldCharType="end"/>
        </w:r>
      </w:ins>
      <w:ins w:id="735" w:author="Lynn Felhofer" w:date="2020-03-23T17:18:00Z">
        <w:r>
          <w:t>.</w:t>
        </w:r>
      </w:ins>
    </w:p>
    <w:p w14:paraId="39EFFEC2" w14:textId="1D5B63B8" w:rsidR="001A7BE9" w:rsidRPr="00E808B0" w:rsidRDefault="001A7BE9" w:rsidP="007033A9">
      <w:pPr>
        <w:pStyle w:val="ListBullet2"/>
        <w:numPr>
          <w:ilvl w:val="0"/>
          <w:numId w:val="29"/>
        </w:numPr>
      </w:pPr>
      <w:r w:rsidRPr="00E808B0">
        <w:rPr>
          <w:rStyle w:val="Strong"/>
        </w:rPr>
        <w:t>Patient Registry Record Revised schema</w:t>
      </w:r>
      <w:r w:rsidRPr="00E808B0">
        <w:t xml:space="preserve">: </w:t>
      </w:r>
      <w:r w:rsidR="001501A9">
        <w:t xml:space="preserve"> </w:t>
      </w:r>
      <w:ins w:id="736" w:author="Lynn Felhofer" w:date="2020-03-23T17:50:00Z">
        <w:r w:rsidR="001501A9" w:rsidRPr="001501A9">
          <w:rPr>
            <w:i/>
            <w:iCs/>
          </w:rPr>
          <w:t>PRPA_IN201302UV02.xsd</w:t>
        </w:r>
        <w:r w:rsidR="001501A9">
          <w:t xml:space="preserve"> </w:t>
        </w:r>
      </w:ins>
    </w:p>
    <w:p w14:paraId="470D21E8" w14:textId="7261E5B1" w:rsidR="001A7BE9" w:rsidRPr="00E808B0" w:rsidRDefault="001A7BE9" w:rsidP="007033A9">
      <w:pPr>
        <w:pStyle w:val="ListBullet2"/>
        <w:numPr>
          <w:ilvl w:val="0"/>
          <w:numId w:val="29"/>
        </w:numPr>
      </w:pPr>
      <w:r w:rsidRPr="001501A9">
        <w:rPr>
          <w:b/>
          <w:bCs/>
        </w:rPr>
        <w:t>HL7 V3 Accept Acknowledgment schema:</w:t>
      </w:r>
      <w:r w:rsidRPr="00E808B0">
        <w:t xml:space="preserve"> </w:t>
      </w:r>
      <w:ins w:id="737" w:author="Lynn Felhofer" w:date="2020-03-23T17:50:00Z">
        <w:r w:rsidR="001501A9">
          <w:t xml:space="preserve"> </w:t>
        </w:r>
        <w:r w:rsidR="001501A9" w:rsidRPr="001501A9">
          <w:rPr>
            <w:i/>
            <w:iCs/>
          </w:rPr>
          <w:t xml:space="preserve">MCCI_IN000002UV01.xsd </w:t>
        </w:r>
      </w:ins>
      <w:del w:id="738" w:author="Lynn Felhofer" w:date="2020-03-23T17:51:00Z">
        <w:r w:rsidR="00CD56AF" w:rsidDel="001501A9">
          <w:fldChar w:fldCharType="begin"/>
        </w:r>
        <w:r w:rsidR="00CD56AF" w:rsidDel="001501A9">
          <w:delInstrText xml:space="preserve"> HYPERLINK "ftp://ftp.ihe.net/TF_Implementation_Material/ITI/schema/HL7V3/NE2008/multicacheschemas/MCCI_IN000002UV01.xsd" </w:delInstrText>
        </w:r>
        <w:r w:rsidR="00CD56AF" w:rsidDel="001501A9">
          <w:fldChar w:fldCharType="separate"/>
        </w:r>
        <w:r w:rsidRPr="00E808B0" w:rsidDel="001501A9">
          <w:rPr>
            <w:rStyle w:val="Hyperlink"/>
          </w:rPr>
          <w:delText>ftp://ftp.ihe.net/TF_Implementation_Material/ITI/schema/HL7V3/NE2008/multicacheschemas/MCCI_IN000002UV01.xsd</w:delText>
        </w:r>
        <w:r w:rsidR="00CD56AF" w:rsidDel="001501A9">
          <w:rPr>
            <w:rStyle w:val="Hyperlink"/>
          </w:rPr>
          <w:fldChar w:fldCharType="end"/>
        </w:r>
      </w:del>
    </w:p>
    <w:p w14:paraId="5DDA9B6B" w14:textId="780F5C71" w:rsidR="001A7BE9" w:rsidRDefault="001A7BE9" w:rsidP="00F52C2B">
      <w:pPr>
        <w:pStyle w:val="AppendixHeading2"/>
        <w:keepNext/>
        <w:rPr>
          <w:ins w:id="739" w:author="Lynn Felhofer" w:date="2020-03-23T17:52:00Z"/>
          <w:noProof w:val="0"/>
        </w:rPr>
      </w:pPr>
      <w:bookmarkStart w:id="740" w:name="_Toc269052496"/>
      <w:bookmarkStart w:id="741" w:name="_Toc301358536"/>
      <w:bookmarkStart w:id="742" w:name="_Toc518654942"/>
      <w:r w:rsidRPr="00E808B0">
        <w:rPr>
          <w:noProof w:val="0"/>
        </w:rPr>
        <w:t>Q.4</w:t>
      </w:r>
      <w:r w:rsidRPr="00E808B0">
        <w:rPr>
          <w:noProof w:val="0"/>
        </w:rPr>
        <w:tab/>
        <w:t>ITI-47 Patient Demographics Query HL7 V3 – Sample Schemas</w:t>
      </w:r>
      <w:bookmarkEnd w:id="740"/>
      <w:bookmarkEnd w:id="741"/>
      <w:bookmarkEnd w:id="742"/>
    </w:p>
    <w:p w14:paraId="005A6586" w14:textId="61BF83DF" w:rsidR="00AB28E8" w:rsidRPr="00AB28E8" w:rsidRDefault="00AB28E8" w:rsidP="002C16D9">
      <w:pPr>
        <w:pStyle w:val="ListBullet2"/>
        <w:numPr>
          <w:ilvl w:val="0"/>
          <w:numId w:val="0"/>
        </w:numPr>
      </w:pPr>
      <w:ins w:id="743" w:author="Lynn Felhofer" w:date="2020-03-23T17:52:00Z">
        <w:r>
          <w:t xml:space="preserve">The XSD files listed below are in the IHE Google Drive under </w:t>
        </w:r>
        <w:r>
          <w:fldChar w:fldCharType="begin"/>
        </w:r>
        <w:r>
          <w:instrText xml:space="preserve"> HYPERLINK "https://drive.google.com/open?id=1D6NnefkPTDbmM1o5EXpkQFhsA121YoU1" </w:instrText>
        </w:r>
        <w:r>
          <w:fldChar w:fldCharType="separate"/>
        </w:r>
        <w:r w:rsidRPr="001F45DD">
          <w:rPr>
            <w:rStyle w:val="Hyperlink"/>
          </w:rPr>
          <w:t xml:space="preserve">IHE Documents &gt; </w:t>
        </w:r>
        <w:proofErr w:type="spellStart"/>
        <w:r w:rsidRPr="001F45DD">
          <w:rPr>
            <w:rStyle w:val="Hyperlink"/>
          </w:rPr>
          <w:t>TF_Implementation_Material</w:t>
        </w:r>
        <w:proofErr w:type="spellEnd"/>
        <w:r w:rsidRPr="001F45DD">
          <w:rPr>
            <w:rStyle w:val="Hyperlink"/>
          </w:rPr>
          <w:t xml:space="preserve"> &gt; ITI &gt; schema &gt; HL7V3 &gt; NE2008 &gt; </w:t>
        </w:r>
        <w:proofErr w:type="spellStart"/>
        <w:r w:rsidRPr="001F45DD">
          <w:rPr>
            <w:rStyle w:val="Hyperlink"/>
          </w:rPr>
          <w:t>multicacheschemas</w:t>
        </w:r>
        <w:proofErr w:type="spellEnd"/>
        <w:r>
          <w:fldChar w:fldCharType="end"/>
        </w:r>
        <w:r>
          <w:t>.</w:t>
        </w:r>
      </w:ins>
    </w:p>
    <w:p w14:paraId="2689456B" w14:textId="4174B5B3" w:rsidR="001A7BE9" w:rsidRPr="00E808B0" w:rsidRDefault="001A7BE9" w:rsidP="007033A9">
      <w:pPr>
        <w:pStyle w:val="ListBullet2"/>
        <w:numPr>
          <w:ilvl w:val="0"/>
          <w:numId w:val="29"/>
        </w:numPr>
      </w:pPr>
      <w:r w:rsidRPr="002D2839">
        <w:rPr>
          <w:b/>
          <w:bCs/>
        </w:rPr>
        <w:t>Patient Registry Find Candidates Query schema:</w:t>
      </w:r>
      <w:r w:rsidRPr="00E808B0">
        <w:t xml:space="preserve"> </w:t>
      </w:r>
      <w:r w:rsidR="00AB28E8">
        <w:t xml:space="preserve"> </w:t>
      </w:r>
      <w:ins w:id="744" w:author="Lynn Felhofer" w:date="2020-03-23T17:53:00Z">
        <w:r w:rsidR="00AB28E8" w:rsidRPr="00AB28E8">
          <w:rPr>
            <w:i/>
            <w:iCs/>
          </w:rPr>
          <w:t>PRPA_IN201305U</w:t>
        </w:r>
      </w:ins>
      <w:ins w:id="745" w:author="Lynn Felhofer" w:date="2020-03-23T17:54:00Z">
        <w:r w:rsidR="00AB28E8" w:rsidRPr="00AB28E8">
          <w:rPr>
            <w:i/>
            <w:iCs/>
          </w:rPr>
          <w:t>V</w:t>
        </w:r>
      </w:ins>
      <w:ins w:id="746" w:author="Lynn Felhofer" w:date="2020-03-23T17:53:00Z">
        <w:r w:rsidR="00AB28E8" w:rsidRPr="00AB28E8">
          <w:rPr>
            <w:i/>
            <w:iCs/>
          </w:rPr>
          <w:t>02.xsd</w:t>
        </w:r>
        <w:r w:rsidR="00AB28E8">
          <w:t xml:space="preserve"> </w:t>
        </w:r>
      </w:ins>
    </w:p>
    <w:p w14:paraId="7B38E2C6" w14:textId="2A3AA39E" w:rsidR="001A7BE9" w:rsidRPr="00E808B0" w:rsidRDefault="001A7BE9" w:rsidP="007033A9">
      <w:pPr>
        <w:pStyle w:val="ListBullet2"/>
        <w:numPr>
          <w:ilvl w:val="0"/>
          <w:numId w:val="29"/>
        </w:numPr>
      </w:pPr>
      <w:r w:rsidRPr="002D2839">
        <w:rPr>
          <w:b/>
          <w:bCs/>
        </w:rPr>
        <w:t xml:space="preserve">Patient Registry Find Candidates Query Response schema: </w:t>
      </w:r>
      <w:ins w:id="747" w:author="Lynn Felhofer" w:date="2020-03-23T17:53:00Z">
        <w:r w:rsidR="00AB28E8">
          <w:rPr>
            <w:b/>
            <w:bCs/>
          </w:rPr>
          <w:t xml:space="preserve"> </w:t>
        </w:r>
        <w:r w:rsidR="00AB28E8" w:rsidRPr="00AB28E8">
          <w:rPr>
            <w:i/>
            <w:iCs/>
          </w:rPr>
          <w:t>PRPA_IN2</w:t>
        </w:r>
      </w:ins>
      <w:ins w:id="748" w:author="Lynn Felhofer" w:date="2020-03-23T17:54:00Z">
        <w:r w:rsidR="00AB28E8" w:rsidRPr="00AB28E8">
          <w:rPr>
            <w:i/>
            <w:iCs/>
          </w:rPr>
          <w:t>0</w:t>
        </w:r>
      </w:ins>
      <w:ins w:id="749" w:author="Lynn Felhofer" w:date="2020-03-23T17:53:00Z">
        <w:r w:rsidR="00AB28E8" w:rsidRPr="00AB28E8">
          <w:rPr>
            <w:i/>
            <w:iCs/>
          </w:rPr>
          <w:t>1306UV02.xsd</w:t>
        </w:r>
        <w:r w:rsidR="00AB28E8">
          <w:t xml:space="preserve"> </w:t>
        </w:r>
      </w:ins>
    </w:p>
    <w:p w14:paraId="5060BC04" w14:textId="73FAA5FE" w:rsidR="001A7BE9" w:rsidRPr="00E808B0" w:rsidRDefault="001A7BE9" w:rsidP="007033A9">
      <w:pPr>
        <w:pStyle w:val="ListBullet2"/>
        <w:numPr>
          <w:ilvl w:val="0"/>
          <w:numId w:val="29"/>
        </w:numPr>
      </w:pPr>
      <w:r w:rsidRPr="002D2839">
        <w:rPr>
          <w:b/>
          <w:bCs/>
        </w:rPr>
        <w:t xml:space="preserve">General Query Activate Query Continue schema: </w:t>
      </w:r>
      <w:ins w:id="750" w:author="Lynn Felhofer" w:date="2020-03-23T17:54:00Z">
        <w:r w:rsidR="00AB28E8">
          <w:t xml:space="preserve"> </w:t>
        </w:r>
        <w:r w:rsidR="00AB28E8" w:rsidRPr="00AB28E8">
          <w:rPr>
            <w:i/>
            <w:iCs/>
          </w:rPr>
          <w:t>QUQI_IN000003UV01.xsd</w:t>
        </w:r>
        <w:r w:rsidR="00AB28E8">
          <w:t xml:space="preserve"> </w:t>
        </w:r>
      </w:ins>
    </w:p>
    <w:p w14:paraId="2A19C97C" w14:textId="451CF206" w:rsidR="001A7BE9" w:rsidRPr="002D2839" w:rsidDel="00AB28E8" w:rsidRDefault="001A7BE9" w:rsidP="007033A9">
      <w:pPr>
        <w:pStyle w:val="ListBullet2"/>
        <w:numPr>
          <w:ilvl w:val="0"/>
          <w:numId w:val="29"/>
        </w:numPr>
        <w:rPr>
          <w:del w:id="751" w:author="Lynn Felhofer" w:date="2020-03-23T17:55:00Z"/>
          <w:b/>
          <w:bCs/>
        </w:rPr>
      </w:pPr>
      <w:r w:rsidRPr="002D2839">
        <w:rPr>
          <w:b/>
          <w:bCs/>
        </w:rPr>
        <w:t>HL7 V3 Accept Acknowledgment schema:</w:t>
      </w:r>
      <w:ins w:id="752" w:author="Lynn Felhofer" w:date="2020-03-23T17:54:00Z">
        <w:r w:rsidR="00AB28E8">
          <w:rPr>
            <w:b/>
            <w:bCs/>
          </w:rPr>
          <w:t xml:space="preserve">  </w:t>
        </w:r>
      </w:ins>
      <w:ins w:id="753" w:author="Lynn Felhofer" w:date="2020-03-23T17:55:00Z">
        <w:r w:rsidR="00AB28E8" w:rsidRPr="00AB28E8">
          <w:rPr>
            <w:i/>
            <w:iCs/>
          </w:rPr>
          <w:t>MCCI_IN000002UV01.xsd</w:t>
        </w:r>
      </w:ins>
    </w:p>
    <w:p w14:paraId="3A536055" w14:textId="079774AD" w:rsidR="001A7BE9" w:rsidRPr="00E808B0" w:rsidDel="00AB28E8" w:rsidRDefault="00CD56AF">
      <w:pPr>
        <w:pStyle w:val="ListBullet2"/>
        <w:numPr>
          <w:ilvl w:val="0"/>
          <w:numId w:val="29"/>
        </w:numPr>
        <w:rPr>
          <w:del w:id="754" w:author="Lynn Felhofer" w:date="2020-03-23T17:55:00Z"/>
        </w:rPr>
      </w:pPr>
      <w:del w:id="755" w:author="Lynn Felhofer" w:date="2020-03-23T17:55:00Z">
        <w:r w:rsidDel="00AB28E8">
          <w:fldChar w:fldCharType="begin"/>
        </w:r>
        <w:r w:rsidDel="00AB28E8">
          <w:delInstrText xml:space="preserve"> HYPERLINK "ftp://ftp.ihe.net/TF_Implementation_Material/ITI/schema/HL7V3/NE2008/multicacheschemas/MCCI_IN000002UV01.xsd" </w:delInstrText>
        </w:r>
        <w:r w:rsidDel="00AB28E8">
          <w:fldChar w:fldCharType="separate"/>
        </w:r>
        <w:r w:rsidR="001A7BE9" w:rsidRPr="00E808B0" w:rsidDel="00AB28E8">
          <w:rPr>
            <w:rStyle w:val="Hyperlink"/>
          </w:rPr>
          <w:delText>ftp://ftp.ihe.net/TF_Implementation_Material/ITI/schema/HL7V3/NE2008/multicacheschemas/MCCI_IN000002UV01.xsd</w:delText>
        </w:r>
        <w:r w:rsidDel="00AB28E8">
          <w:rPr>
            <w:rStyle w:val="Hyperlink"/>
          </w:rPr>
          <w:fldChar w:fldCharType="end"/>
        </w:r>
      </w:del>
    </w:p>
    <w:p w14:paraId="357C2BA4" w14:textId="77777777" w:rsidR="001A7BE9" w:rsidRPr="00E808B0" w:rsidRDefault="001A7BE9" w:rsidP="002C16D9">
      <w:pPr>
        <w:pStyle w:val="ListBullet2"/>
        <w:numPr>
          <w:ilvl w:val="0"/>
          <w:numId w:val="29"/>
        </w:numPr>
      </w:pPr>
    </w:p>
    <w:p w14:paraId="77A3121C" w14:textId="77777777" w:rsidR="001A7BE9" w:rsidRPr="00E808B0" w:rsidRDefault="001A7BE9" w:rsidP="00B413C3">
      <w:pPr>
        <w:pStyle w:val="AppendixHeading1"/>
        <w:rPr>
          <w:noProof w:val="0"/>
        </w:rPr>
      </w:pPr>
      <w:r w:rsidRPr="00E808B0">
        <w:rPr>
          <w:noProof w:val="0"/>
        </w:rPr>
        <w:br w:type="page"/>
      </w:r>
      <w:bookmarkStart w:id="756" w:name="_Toc210805611"/>
      <w:bookmarkStart w:id="757" w:name="_Toc214434118"/>
      <w:bookmarkStart w:id="758" w:name="_Toc214437022"/>
      <w:bookmarkStart w:id="759" w:name="_Toc214437465"/>
      <w:bookmarkStart w:id="760" w:name="_Toc214437781"/>
      <w:bookmarkStart w:id="761" w:name="_Toc214457257"/>
      <w:bookmarkStart w:id="762" w:name="_Toc214461370"/>
      <w:bookmarkStart w:id="763" w:name="_Toc214462991"/>
      <w:bookmarkStart w:id="764" w:name="_Toc301358537"/>
      <w:bookmarkStart w:id="765" w:name="_Toc518654943"/>
      <w:r w:rsidRPr="00E808B0">
        <w:rPr>
          <w:noProof w:val="0"/>
        </w:rPr>
        <w:lastRenderedPageBreak/>
        <w:t>Appendix R:</w:t>
      </w:r>
      <w:r w:rsidRPr="00E808B0">
        <w:rPr>
          <w:noProof w:val="0"/>
        </w:rPr>
        <w:tab/>
      </w:r>
      <w:bookmarkEnd w:id="756"/>
      <w:bookmarkEnd w:id="757"/>
      <w:bookmarkEnd w:id="758"/>
      <w:bookmarkEnd w:id="759"/>
      <w:bookmarkEnd w:id="760"/>
      <w:bookmarkEnd w:id="761"/>
      <w:bookmarkEnd w:id="762"/>
      <w:bookmarkEnd w:id="763"/>
      <w:r w:rsidRPr="00E808B0">
        <w:rPr>
          <w:noProof w:val="0"/>
        </w:rPr>
        <w:t>Mapping of HL7v2.5 to HL7v3 for PIX and PDQ</w:t>
      </w:r>
      <w:bookmarkEnd w:id="764"/>
      <w:bookmarkEnd w:id="765"/>
    </w:p>
    <w:p w14:paraId="45FAACB7" w14:textId="09EF2B75" w:rsidR="001A7BE9" w:rsidRPr="00E808B0" w:rsidRDefault="001A7BE9">
      <w:pPr>
        <w:pStyle w:val="AppendixHeading2"/>
        <w:rPr>
          <w:noProof w:val="0"/>
        </w:rPr>
      </w:pPr>
      <w:bookmarkStart w:id="766" w:name="_Toc174274327"/>
      <w:bookmarkStart w:id="767" w:name="_Toc269052498"/>
      <w:bookmarkStart w:id="768" w:name="_Toc301358538"/>
      <w:bookmarkStart w:id="769" w:name="_Toc518654944"/>
      <w:r w:rsidRPr="00E808B0">
        <w:rPr>
          <w:noProof w:val="0"/>
        </w:rPr>
        <w:t>R.1</w:t>
      </w:r>
      <w:r w:rsidRPr="00E808B0">
        <w:rPr>
          <w:noProof w:val="0"/>
        </w:rPr>
        <w:tab/>
        <w:t>Data Types</w:t>
      </w:r>
      <w:bookmarkEnd w:id="766"/>
      <w:bookmarkEnd w:id="767"/>
      <w:bookmarkEnd w:id="768"/>
      <w:bookmarkEnd w:id="769"/>
    </w:p>
    <w:p w14:paraId="3CC0BBBA" w14:textId="77777777" w:rsidR="001A7BE9" w:rsidRPr="00E808B0" w:rsidRDefault="001A7BE9">
      <w:r w:rsidRPr="00E808B0">
        <w:t>The following table describes the mapping between HL7 v2.5 and HL7 v3 data types:</w:t>
      </w:r>
    </w:p>
    <w:p w14:paraId="48EEA0D7" w14:textId="77777777" w:rsidR="001A7BE9" w:rsidRPr="00E808B0" w:rsidRDefault="001A7BE9"/>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5"/>
        <w:gridCol w:w="1710"/>
        <w:gridCol w:w="4860"/>
      </w:tblGrid>
      <w:tr w:rsidR="001A7BE9" w:rsidRPr="00E808B0" w14:paraId="23D7E92C" w14:textId="77777777" w:rsidTr="00B413C3">
        <w:trPr>
          <w:tblHeader/>
        </w:trPr>
        <w:tc>
          <w:tcPr>
            <w:tcW w:w="4365" w:type="dxa"/>
            <w:gridSpan w:val="2"/>
            <w:shd w:val="clear" w:color="auto" w:fill="D9D9D9"/>
          </w:tcPr>
          <w:p w14:paraId="059D42E2" w14:textId="77777777" w:rsidR="001A7BE9" w:rsidRPr="00E808B0" w:rsidRDefault="001A7BE9" w:rsidP="00CC2407">
            <w:pPr>
              <w:pStyle w:val="TableEntryHeader"/>
            </w:pPr>
            <w:r w:rsidRPr="00E808B0">
              <w:t>HL7 v2.5 Data Type</w:t>
            </w:r>
          </w:p>
        </w:tc>
        <w:tc>
          <w:tcPr>
            <w:tcW w:w="4860" w:type="dxa"/>
            <w:shd w:val="clear" w:color="auto" w:fill="D9D9D9"/>
          </w:tcPr>
          <w:p w14:paraId="7D1B855B" w14:textId="77777777" w:rsidR="001A7BE9" w:rsidRPr="00E808B0" w:rsidRDefault="001A7BE9" w:rsidP="00CC2407">
            <w:pPr>
              <w:pStyle w:val="TableEntryHeader"/>
            </w:pPr>
            <w:r w:rsidRPr="00E808B0">
              <w:t>HL7 v3 Data Type</w:t>
            </w:r>
          </w:p>
        </w:tc>
      </w:tr>
      <w:tr w:rsidR="001A7BE9" w:rsidRPr="00E808B0" w14:paraId="3D9A64CA" w14:textId="77777777" w:rsidTr="003067F6">
        <w:trPr>
          <w:cantSplit/>
        </w:trPr>
        <w:tc>
          <w:tcPr>
            <w:tcW w:w="4365" w:type="dxa"/>
            <w:gridSpan w:val="2"/>
          </w:tcPr>
          <w:p w14:paraId="2D19133A" w14:textId="77777777" w:rsidR="001A7BE9" w:rsidRPr="00E808B0" w:rsidRDefault="001A7BE9">
            <w:pPr>
              <w:pStyle w:val="TableEntry"/>
              <w:rPr>
                <w:noProof w:val="0"/>
              </w:rPr>
            </w:pPr>
            <w:r w:rsidRPr="00E808B0">
              <w:rPr>
                <w:noProof w:val="0"/>
              </w:rPr>
              <w:t> HD (on the field level)</w:t>
            </w:r>
          </w:p>
        </w:tc>
        <w:tc>
          <w:tcPr>
            <w:tcW w:w="4860" w:type="dxa"/>
          </w:tcPr>
          <w:p w14:paraId="36037488" w14:textId="77777777" w:rsidR="001A7BE9" w:rsidRPr="00E808B0" w:rsidRDefault="001A7BE9">
            <w:pPr>
              <w:pStyle w:val="TableEntry"/>
              <w:rPr>
                <w:noProof w:val="0"/>
              </w:rPr>
            </w:pPr>
            <w:r w:rsidRPr="00E808B0">
              <w:rPr>
                <w:noProof w:val="0"/>
              </w:rPr>
              <w:t>Instance Identifier (II)</w:t>
            </w:r>
          </w:p>
        </w:tc>
      </w:tr>
      <w:tr w:rsidR="001A7BE9" w:rsidRPr="00E808B0" w14:paraId="0D967ED7" w14:textId="77777777" w:rsidTr="003067F6">
        <w:trPr>
          <w:cantSplit/>
        </w:trPr>
        <w:tc>
          <w:tcPr>
            <w:tcW w:w="4365" w:type="dxa"/>
            <w:gridSpan w:val="2"/>
          </w:tcPr>
          <w:p w14:paraId="67197BFD" w14:textId="77777777" w:rsidR="001A7BE9" w:rsidRPr="00E808B0" w:rsidRDefault="001A7BE9">
            <w:pPr>
              <w:pStyle w:val="TableEntry"/>
              <w:rPr>
                <w:noProof w:val="0"/>
              </w:rPr>
            </w:pPr>
            <w:r w:rsidRPr="00E808B0">
              <w:rPr>
                <w:noProof w:val="0"/>
              </w:rPr>
              <w:t>Namespace ID</w:t>
            </w:r>
          </w:p>
        </w:tc>
        <w:tc>
          <w:tcPr>
            <w:tcW w:w="4860" w:type="dxa"/>
          </w:tcPr>
          <w:p w14:paraId="57B6743F" w14:textId="77777777" w:rsidR="001A7BE9" w:rsidRPr="00E808B0" w:rsidRDefault="001A7BE9">
            <w:pPr>
              <w:pStyle w:val="TableEntry"/>
              <w:rPr>
                <w:noProof w:val="0"/>
              </w:rPr>
            </w:pPr>
            <w:r w:rsidRPr="00E808B0">
              <w:rPr>
                <w:noProof w:val="0"/>
              </w:rPr>
              <w:t>Assigning Authority Name (optional)</w:t>
            </w:r>
          </w:p>
        </w:tc>
      </w:tr>
      <w:tr w:rsidR="001A7BE9" w:rsidRPr="00E808B0" w14:paraId="610410D3" w14:textId="77777777" w:rsidTr="003067F6">
        <w:trPr>
          <w:cantSplit/>
        </w:trPr>
        <w:tc>
          <w:tcPr>
            <w:tcW w:w="4365" w:type="dxa"/>
            <w:gridSpan w:val="2"/>
          </w:tcPr>
          <w:p w14:paraId="618CAB6F" w14:textId="77777777" w:rsidR="001A7BE9" w:rsidRPr="00E808B0" w:rsidRDefault="001A7BE9">
            <w:pPr>
              <w:pStyle w:val="TableEntry"/>
              <w:rPr>
                <w:noProof w:val="0"/>
              </w:rPr>
            </w:pPr>
            <w:r w:rsidRPr="00E808B0">
              <w:rPr>
                <w:noProof w:val="0"/>
              </w:rPr>
              <w:t>Universal ID</w:t>
            </w:r>
          </w:p>
        </w:tc>
        <w:tc>
          <w:tcPr>
            <w:tcW w:w="4860" w:type="dxa"/>
          </w:tcPr>
          <w:p w14:paraId="6C99BD67" w14:textId="77777777" w:rsidR="001A7BE9" w:rsidRPr="00E808B0" w:rsidRDefault="001A7BE9">
            <w:pPr>
              <w:pStyle w:val="TableEntry"/>
              <w:rPr>
                <w:noProof w:val="0"/>
              </w:rPr>
            </w:pPr>
            <w:r w:rsidRPr="00E808B0">
              <w:rPr>
                <w:noProof w:val="0"/>
              </w:rPr>
              <w:t xml:space="preserve">root </w:t>
            </w:r>
          </w:p>
        </w:tc>
      </w:tr>
      <w:tr w:rsidR="001A7BE9" w:rsidRPr="00E808B0" w14:paraId="44D0C3A9" w14:textId="77777777" w:rsidTr="003067F6">
        <w:trPr>
          <w:cantSplit/>
        </w:trPr>
        <w:tc>
          <w:tcPr>
            <w:tcW w:w="4365" w:type="dxa"/>
            <w:gridSpan w:val="2"/>
          </w:tcPr>
          <w:p w14:paraId="74066AF5" w14:textId="77777777" w:rsidR="001A7BE9" w:rsidRPr="00E808B0" w:rsidRDefault="001A7BE9">
            <w:pPr>
              <w:pStyle w:val="TableEntry"/>
              <w:rPr>
                <w:noProof w:val="0"/>
              </w:rPr>
            </w:pPr>
            <w:r w:rsidRPr="00E808B0">
              <w:rPr>
                <w:noProof w:val="0"/>
              </w:rPr>
              <w:t>Universal ID Type</w:t>
            </w:r>
          </w:p>
        </w:tc>
        <w:tc>
          <w:tcPr>
            <w:tcW w:w="4860" w:type="dxa"/>
          </w:tcPr>
          <w:p w14:paraId="35421FF5" w14:textId="77777777" w:rsidR="001A7BE9" w:rsidRPr="00E808B0" w:rsidRDefault="001A7BE9">
            <w:pPr>
              <w:pStyle w:val="TableEntry"/>
              <w:rPr>
                <w:noProof w:val="0"/>
              </w:rPr>
            </w:pPr>
            <w:r w:rsidRPr="00E808B0">
              <w:rPr>
                <w:noProof w:val="0"/>
              </w:rPr>
              <w:t xml:space="preserve">Not mapped – the universal ID/root must be an ISO OID </w:t>
            </w:r>
          </w:p>
        </w:tc>
      </w:tr>
      <w:tr w:rsidR="001A7BE9" w:rsidRPr="00E808B0" w14:paraId="46667305" w14:textId="77777777" w:rsidTr="003067F6">
        <w:trPr>
          <w:cantSplit/>
        </w:trPr>
        <w:tc>
          <w:tcPr>
            <w:tcW w:w="4365" w:type="dxa"/>
            <w:gridSpan w:val="2"/>
          </w:tcPr>
          <w:p w14:paraId="17EEF314" w14:textId="77777777" w:rsidR="001A7BE9" w:rsidRPr="00E808B0" w:rsidRDefault="001A7BE9">
            <w:pPr>
              <w:pStyle w:val="TableEntry"/>
              <w:rPr>
                <w:noProof w:val="0"/>
              </w:rPr>
            </w:pPr>
          </w:p>
        </w:tc>
        <w:tc>
          <w:tcPr>
            <w:tcW w:w="4860" w:type="dxa"/>
          </w:tcPr>
          <w:p w14:paraId="44F00116" w14:textId="77777777" w:rsidR="001A7BE9" w:rsidRPr="00E808B0" w:rsidRDefault="001A7BE9">
            <w:pPr>
              <w:pStyle w:val="TableEntry"/>
              <w:rPr>
                <w:noProof w:val="0"/>
              </w:rPr>
            </w:pPr>
            <w:r w:rsidRPr="00E808B0">
              <w:rPr>
                <w:noProof w:val="0"/>
              </w:rPr>
              <w:tab/>
              <w:t>extension is not used</w:t>
            </w:r>
          </w:p>
        </w:tc>
      </w:tr>
      <w:tr w:rsidR="001A7BE9" w:rsidRPr="00E808B0" w14:paraId="660D16F9" w14:textId="77777777" w:rsidTr="003067F6">
        <w:trPr>
          <w:cantSplit/>
        </w:trPr>
        <w:tc>
          <w:tcPr>
            <w:tcW w:w="4365" w:type="dxa"/>
            <w:gridSpan w:val="2"/>
          </w:tcPr>
          <w:p w14:paraId="63577256" w14:textId="77777777" w:rsidR="001A7BE9" w:rsidRPr="00E808B0" w:rsidRDefault="001A7BE9">
            <w:pPr>
              <w:pStyle w:val="TableEntry"/>
              <w:rPr>
                <w:noProof w:val="0"/>
              </w:rPr>
            </w:pPr>
          </w:p>
        </w:tc>
        <w:tc>
          <w:tcPr>
            <w:tcW w:w="4860" w:type="dxa"/>
          </w:tcPr>
          <w:p w14:paraId="2CCA402F" w14:textId="77777777" w:rsidR="001A7BE9" w:rsidRPr="00E808B0" w:rsidRDefault="001A7BE9">
            <w:pPr>
              <w:pStyle w:val="TableEntry"/>
              <w:rPr>
                <w:noProof w:val="0"/>
              </w:rPr>
            </w:pPr>
          </w:p>
        </w:tc>
      </w:tr>
      <w:tr w:rsidR="001A7BE9" w:rsidRPr="00E808B0" w14:paraId="18B17E75" w14:textId="77777777" w:rsidTr="003067F6">
        <w:trPr>
          <w:cantSplit/>
        </w:trPr>
        <w:tc>
          <w:tcPr>
            <w:tcW w:w="4365" w:type="dxa"/>
            <w:gridSpan w:val="2"/>
          </w:tcPr>
          <w:p w14:paraId="1F374EBD" w14:textId="77777777" w:rsidR="001A7BE9" w:rsidRPr="00E808B0" w:rsidRDefault="001A7BE9">
            <w:pPr>
              <w:pStyle w:val="TableEntry"/>
              <w:rPr>
                <w:noProof w:val="0"/>
              </w:rPr>
            </w:pPr>
            <w:r w:rsidRPr="00E808B0">
              <w:rPr>
                <w:noProof w:val="0"/>
              </w:rPr>
              <w:t>CX</w:t>
            </w:r>
          </w:p>
        </w:tc>
        <w:tc>
          <w:tcPr>
            <w:tcW w:w="4860" w:type="dxa"/>
          </w:tcPr>
          <w:p w14:paraId="27D45AF0" w14:textId="77777777" w:rsidR="001A7BE9" w:rsidRPr="00E808B0" w:rsidRDefault="001A7BE9">
            <w:pPr>
              <w:pStyle w:val="TableEntry"/>
              <w:rPr>
                <w:noProof w:val="0"/>
              </w:rPr>
            </w:pPr>
            <w:r w:rsidRPr="00E808B0">
              <w:rPr>
                <w:noProof w:val="0"/>
              </w:rPr>
              <w:t>Instance Identifier (II)</w:t>
            </w:r>
          </w:p>
        </w:tc>
      </w:tr>
      <w:tr w:rsidR="001A7BE9" w:rsidRPr="00E808B0" w14:paraId="0998265F" w14:textId="77777777" w:rsidTr="003067F6">
        <w:trPr>
          <w:cantSplit/>
        </w:trPr>
        <w:tc>
          <w:tcPr>
            <w:tcW w:w="4365" w:type="dxa"/>
            <w:gridSpan w:val="2"/>
          </w:tcPr>
          <w:p w14:paraId="6C4D1D1A" w14:textId="77777777" w:rsidR="001A7BE9" w:rsidRPr="00E808B0" w:rsidRDefault="001A7BE9">
            <w:pPr>
              <w:pStyle w:val="TableEntry"/>
              <w:rPr>
                <w:noProof w:val="0"/>
              </w:rPr>
            </w:pPr>
            <w:r w:rsidRPr="00E808B0">
              <w:rPr>
                <w:noProof w:val="0"/>
              </w:rPr>
              <w:t>ID (ST)</w:t>
            </w:r>
          </w:p>
        </w:tc>
        <w:tc>
          <w:tcPr>
            <w:tcW w:w="4860" w:type="dxa"/>
          </w:tcPr>
          <w:p w14:paraId="65625D0A" w14:textId="77777777" w:rsidR="001A7BE9" w:rsidRPr="00E808B0" w:rsidRDefault="001A7BE9">
            <w:pPr>
              <w:pStyle w:val="TableEntry"/>
              <w:rPr>
                <w:noProof w:val="0"/>
              </w:rPr>
            </w:pPr>
            <w:r w:rsidRPr="00E808B0">
              <w:rPr>
                <w:noProof w:val="0"/>
              </w:rPr>
              <w:t>extension</w:t>
            </w:r>
          </w:p>
        </w:tc>
      </w:tr>
      <w:tr w:rsidR="001A7BE9" w:rsidRPr="00E808B0" w14:paraId="224FBA82" w14:textId="77777777" w:rsidTr="003067F6">
        <w:trPr>
          <w:cantSplit/>
        </w:trPr>
        <w:tc>
          <w:tcPr>
            <w:tcW w:w="4365" w:type="dxa"/>
            <w:gridSpan w:val="2"/>
          </w:tcPr>
          <w:p w14:paraId="2D04C6E8" w14:textId="77777777" w:rsidR="001A7BE9" w:rsidRPr="00E808B0" w:rsidRDefault="001A7BE9">
            <w:pPr>
              <w:pStyle w:val="TableEntry"/>
              <w:rPr>
                <w:noProof w:val="0"/>
              </w:rPr>
            </w:pPr>
            <w:r w:rsidRPr="00E808B0">
              <w:rPr>
                <w:noProof w:val="0"/>
              </w:rPr>
              <w:t>Check digit (ST)</w:t>
            </w:r>
          </w:p>
        </w:tc>
        <w:tc>
          <w:tcPr>
            <w:tcW w:w="4860" w:type="dxa"/>
          </w:tcPr>
          <w:p w14:paraId="2B4F7532" w14:textId="77777777" w:rsidR="001A7BE9" w:rsidRPr="00E808B0" w:rsidRDefault="001A7BE9">
            <w:pPr>
              <w:pStyle w:val="TableEntry"/>
              <w:rPr>
                <w:noProof w:val="0"/>
              </w:rPr>
            </w:pPr>
            <w:r w:rsidRPr="00E808B0">
              <w:rPr>
                <w:noProof w:val="0"/>
              </w:rPr>
              <w:t>Not mapped</w:t>
            </w:r>
          </w:p>
        </w:tc>
      </w:tr>
      <w:tr w:rsidR="001A7BE9" w:rsidRPr="00E808B0" w14:paraId="0CC4BE19" w14:textId="77777777" w:rsidTr="003067F6">
        <w:trPr>
          <w:cantSplit/>
        </w:trPr>
        <w:tc>
          <w:tcPr>
            <w:tcW w:w="4365" w:type="dxa"/>
            <w:gridSpan w:val="2"/>
          </w:tcPr>
          <w:p w14:paraId="67B2E1AB" w14:textId="77777777" w:rsidR="001A7BE9" w:rsidRPr="00E808B0" w:rsidRDefault="001A7BE9">
            <w:pPr>
              <w:pStyle w:val="TableEntry"/>
              <w:rPr>
                <w:noProof w:val="0"/>
              </w:rPr>
            </w:pPr>
            <w:r w:rsidRPr="00E808B0">
              <w:rPr>
                <w:noProof w:val="0"/>
              </w:rPr>
              <w:t>Code identifying the check digit (ST)</w:t>
            </w:r>
          </w:p>
        </w:tc>
        <w:tc>
          <w:tcPr>
            <w:tcW w:w="4860" w:type="dxa"/>
          </w:tcPr>
          <w:p w14:paraId="54885228" w14:textId="77777777" w:rsidR="001A7BE9" w:rsidRPr="00E808B0" w:rsidRDefault="001A7BE9">
            <w:pPr>
              <w:pStyle w:val="TableEntry"/>
              <w:rPr>
                <w:noProof w:val="0"/>
              </w:rPr>
            </w:pPr>
            <w:r w:rsidRPr="00E808B0">
              <w:rPr>
                <w:noProof w:val="0"/>
              </w:rPr>
              <w:t>Not mapped</w:t>
            </w:r>
          </w:p>
        </w:tc>
      </w:tr>
      <w:tr w:rsidR="001A7BE9" w:rsidRPr="00E808B0" w14:paraId="220B3DA8" w14:textId="77777777" w:rsidTr="003067F6">
        <w:trPr>
          <w:cantSplit/>
          <w:trHeight w:val="60"/>
        </w:trPr>
        <w:tc>
          <w:tcPr>
            <w:tcW w:w="2655" w:type="dxa"/>
            <w:vMerge w:val="restart"/>
          </w:tcPr>
          <w:p w14:paraId="72BD7855" w14:textId="77777777" w:rsidR="001A7BE9" w:rsidRPr="00E808B0" w:rsidRDefault="001A7BE9">
            <w:pPr>
              <w:pStyle w:val="TableEntry"/>
              <w:rPr>
                <w:noProof w:val="0"/>
              </w:rPr>
            </w:pPr>
            <w:r w:rsidRPr="00E808B0">
              <w:rPr>
                <w:noProof w:val="0"/>
              </w:rPr>
              <w:t>assigning authority (HD)</w:t>
            </w:r>
          </w:p>
        </w:tc>
        <w:tc>
          <w:tcPr>
            <w:tcW w:w="1710" w:type="dxa"/>
          </w:tcPr>
          <w:p w14:paraId="69BE3802" w14:textId="77777777" w:rsidR="001A7BE9" w:rsidRPr="00E808B0" w:rsidRDefault="001A7BE9">
            <w:pPr>
              <w:pStyle w:val="TableEntry"/>
              <w:rPr>
                <w:noProof w:val="0"/>
              </w:rPr>
            </w:pPr>
            <w:r w:rsidRPr="00E808B0">
              <w:rPr>
                <w:noProof w:val="0"/>
              </w:rPr>
              <w:t>Namespace ID (IS)</w:t>
            </w:r>
          </w:p>
        </w:tc>
        <w:tc>
          <w:tcPr>
            <w:tcW w:w="4860" w:type="dxa"/>
          </w:tcPr>
          <w:p w14:paraId="41778A8E" w14:textId="77777777" w:rsidR="001A7BE9" w:rsidRPr="00E808B0" w:rsidRDefault="001A7BE9">
            <w:pPr>
              <w:pStyle w:val="TableEntry"/>
              <w:rPr>
                <w:noProof w:val="0"/>
              </w:rPr>
            </w:pPr>
            <w:r w:rsidRPr="00E808B0">
              <w:rPr>
                <w:noProof w:val="0"/>
              </w:rPr>
              <w:t>Assigning Authority Name (optional)</w:t>
            </w:r>
          </w:p>
        </w:tc>
      </w:tr>
      <w:tr w:rsidR="001A7BE9" w:rsidRPr="00E808B0" w14:paraId="51666E46" w14:textId="77777777" w:rsidTr="003067F6">
        <w:trPr>
          <w:cantSplit/>
          <w:trHeight w:val="60"/>
        </w:trPr>
        <w:tc>
          <w:tcPr>
            <w:tcW w:w="2655" w:type="dxa"/>
            <w:vMerge/>
          </w:tcPr>
          <w:p w14:paraId="2449283B" w14:textId="77777777" w:rsidR="001A7BE9" w:rsidRPr="00E808B0" w:rsidRDefault="001A7BE9">
            <w:pPr>
              <w:pStyle w:val="TableEntry"/>
              <w:rPr>
                <w:noProof w:val="0"/>
              </w:rPr>
            </w:pPr>
          </w:p>
        </w:tc>
        <w:tc>
          <w:tcPr>
            <w:tcW w:w="1710" w:type="dxa"/>
          </w:tcPr>
          <w:p w14:paraId="25991CE0" w14:textId="77777777" w:rsidR="001A7BE9" w:rsidRPr="00E808B0" w:rsidRDefault="001A7BE9">
            <w:pPr>
              <w:pStyle w:val="TableEntry"/>
              <w:rPr>
                <w:noProof w:val="0"/>
              </w:rPr>
            </w:pPr>
            <w:r w:rsidRPr="00E808B0">
              <w:rPr>
                <w:noProof w:val="0"/>
              </w:rPr>
              <w:t>Universal ID (ST)</w:t>
            </w:r>
          </w:p>
        </w:tc>
        <w:tc>
          <w:tcPr>
            <w:tcW w:w="4860" w:type="dxa"/>
          </w:tcPr>
          <w:p w14:paraId="7DF5951D" w14:textId="77777777" w:rsidR="001A7BE9" w:rsidRPr="00E808B0" w:rsidRDefault="001A7BE9">
            <w:pPr>
              <w:pStyle w:val="TableEntry"/>
              <w:rPr>
                <w:noProof w:val="0"/>
              </w:rPr>
            </w:pPr>
            <w:r w:rsidRPr="00E808B0">
              <w:rPr>
                <w:noProof w:val="0"/>
              </w:rPr>
              <w:t>root</w:t>
            </w:r>
          </w:p>
        </w:tc>
      </w:tr>
      <w:tr w:rsidR="001A7BE9" w:rsidRPr="00E808B0" w14:paraId="7E3B2707" w14:textId="77777777" w:rsidTr="003067F6">
        <w:trPr>
          <w:cantSplit/>
          <w:trHeight w:val="60"/>
        </w:trPr>
        <w:tc>
          <w:tcPr>
            <w:tcW w:w="2655" w:type="dxa"/>
            <w:vMerge/>
          </w:tcPr>
          <w:p w14:paraId="61A14D44" w14:textId="77777777" w:rsidR="001A7BE9" w:rsidRPr="00E808B0" w:rsidRDefault="001A7BE9">
            <w:pPr>
              <w:pStyle w:val="TableEntry"/>
              <w:rPr>
                <w:noProof w:val="0"/>
              </w:rPr>
            </w:pPr>
          </w:p>
        </w:tc>
        <w:tc>
          <w:tcPr>
            <w:tcW w:w="1710" w:type="dxa"/>
          </w:tcPr>
          <w:p w14:paraId="041E21BE" w14:textId="77777777" w:rsidR="001A7BE9" w:rsidRPr="00E808B0" w:rsidRDefault="001A7BE9">
            <w:pPr>
              <w:pStyle w:val="TableEntry"/>
              <w:rPr>
                <w:noProof w:val="0"/>
              </w:rPr>
            </w:pPr>
            <w:r w:rsidRPr="00E808B0">
              <w:rPr>
                <w:noProof w:val="0"/>
              </w:rPr>
              <w:t>Universal ID Type (IS)</w:t>
            </w:r>
          </w:p>
          <w:p w14:paraId="1301290D" w14:textId="77777777" w:rsidR="001A7BE9" w:rsidRPr="00E808B0" w:rsidRDefault="001A7BE9">
            <w:pPr>
              <w:pStyle w:val="TableEntry"/>
              <w:rPr>
                <w:noProof w:val="0"/>
              </w:rPr>
            </w:pPr>
            <w:r w:rsidRPr="00E808B0">
              <w:rPr>
                <w:noProof w:val="0"/>
              </w:rPr>
              <w:t>(required to be “ISO”)</w:t>
            </w:r>
          </w:p>
        </w:tc>
        <w:tc>
          <w:tcPr>
            <w:tcW w:w="4860" w:type="dxa"/>
          </w:tcPr>
          <w:p w14:paraId="2E90A5F3" w14:textId="77777777" w:rsidR="001A7BE9" w:rsidRPr="00E808B0" w:rsidRDefault="001A7BE9">
            <w:pPr>
              <w:pStyle w:val="TableEntry"/>
              <w:rPr>
                <w:noProof w:val="0"/>
              </w:rPr>
            </w:pPr>
            <w:r w:rsidRPr="00E808B0">
              <w:rPr>
                <w:noProof w:val="0"/>
              </w:rPr>
              <w:t>Not mapped – the universal ID/root must be an ISO OID</w:t>
            </w:r>
          </w:p>
        </w:tc>
      </w:tr>
      <w:tr w:rsidR="001A7BE9" w:rsidRPr="00E808B0" w14:paraId="52898ECE" w14:textId="77777777" w:rsidTr="003067F6">
        <w:trPr>
          <w:cantSplit/>
        </w:trPr>
        <w:tc>
          <w:tcPr>
            <w:tcW w:w="4365" w:type="dxa"/>
            <w:gridSpan w:val="2"/>
          </w:tcPr>
          <w:p w14:paraId="3E5529E2" w14:textId="77777777" w:rsidR="001A7BE9" w:rsidRPr="00E808B0" w:rsidRDefault="001A7BE9">
            <w:pPr>
              <w:pStyle w:val="TableEntry"/>
              <w:rPr>
                <w:noProof w:val="0"/>
              </w:rPr>
            </w:pPr>
            <w:r w:rsidRPr="00E808B0">
              <w:rPr>
                <w:noProof w:val="0"/>
              </w:rPr>
              <w:t>identifier type code (ID)</w:t>
            </w:r>
          </w:p>
        </w:tc>
        <w:tc>
          <w:tcPr>
            <w:tcW w:w="4860" w:type="dxa"/>
          </w:tcPr>
          <w:p w14:paraId="6434A422" w14:textId="77777777" w:rsidR="001A7BE9" w:rsidRPr="00E808B0" w:rsidRDefault="001A7BE9">
            <w:pPr>
              <w:pStyle w:val="TableEntry"/>
              <w:rPr>
                <w:noProof w:val="0"/>
              </w:rPr>
            </w:pPr>
            <w:r w:rsidRPr="00E808B0">
              <w:rPr>
                <w:noProof w:val="0"/>
              </w:rPr>
              <w:t>Not mapped</w:t>
            </w:r>
          </w:p>
        </w:tc>
      </w:tr>
      <w:tr w:rsidR="001A7BE9" w:rsidRPr="00E808B0" w14:paraId="455E29E1" w14:textId="77777777" w:rsidTr="003067F6">
        <w:trPr>
          <w:cantSplit/>
        </w:trPr>
        <w:tc>
          <w:tcPr>
            <w:tcW w:w="4365" w:type="dxa"/>
            <w:gridSpan w:val="2"/>
          </w:tcPr>
          <w:p w14:paraId="0238689B" w14:textId="77777777" w:rsidR="001A7BE9" w:rsidRPr="00E808B0" w:rsidRDefault="001A7BE9">
            <w:pPr>
              <w:pStyle w:val="TableEntry"/>
              <w:rPr>
                <w:noProof w:val="0"/>
              </w:rPr>
            </w:pPr>
            <w:r w:rsidRPr="00E808B0">
              <w:rPr>
                <w:noProof w:val="0"/>
              </w:rPr>
              <w:t>assigning facility (HD)</w:t>
            </w:r>
          </w:p>
        </w:tc>
        <w:tc>
          <w:tcPr>
            <w:tcW w:w="4860" w:type="dxa"/>
          </w:tcPr>
          <w:p w14:paraId="4911A7C6" w14:textId="77777777" w:rsidR="001A7BE9" w:rsidRPr="00E808B0" w:rsidRDefault="001A7BE9">
            <w:pPr>
              <w:pStyle w:val="TableEntry"/>
              <w:rPr>
                <w:noProof w:val="0"/>
              </w:rPr>
            </w:pPr>
            <w:r w:rsidRPr="00E808B0">
              <w:rPr>
                <w:noProof w:val="0"/>
              </w:rPr>
              <w:t>Not mapped</w:t>
            </w:r>
          </w:p>
        </w:tc>
      </w:tr>
      <w:tr w:rsidR="001A7BE9" w:rsidRPr="00E808B0" w14:paraId="4481413A" w14:textId="77777777" w:rsidTr="003067F6">
        <w:trPr>
          <w:cantSplit/>
        </w:trPr>
        <w:tc>
          <w:tcPr>
            <w:tcW w:w="4365" w:type="dxa"/>
            <w:gridSpan w:val="2"/>
          </w:tcPr>
          <w:p w14:paraId="48796A24" w14:textId="77777777" w:rsidR="001A7BE9" w:rsidRPr="00E808B0" w:rsidRDefault="001A7BE9">
            <w:pPr>
              <w:pStyle w:val="TableEntry"/>
              <w:rPr>
                <w:noProof w:val="0"/>
              </w:rPr>
            </w:pPr>
            <w:r w:rsidRPr="00E808B0">
              <w:rPr>
                <w:noProof w:val="0"/>
              </w:rPr>
              <w:t>effective date (DT)</w:t>
            </w:r>
          </w:p>
        </w:tc>
        <w:tc>
          <w:tcPr>
            <w:tcW w:w="4860" w:type="dxa"/>
          </w:tcPr>
          <w:p w14:paraId="74E9B2E7" w14:textId="77777777" w:rsidR="001A7BE9" w:rsidRPr="00E808B0" w:rsidRDefault="001A7BE9">
            <w:pPr>
              <w:pStyle w:val="TableEntry"/>
              <w:rPr>
                <w:noProof w:val="0"/>
              </w:rPr>
            </w:pPr>
            <w:proofErr w:type="spellStart"/>
            <w:r w:rsidRPr="00E808B0">
              <w:rPr>
                <w:noProof w:val="0"/>
              </w:rPr>
              <w:t>ValidTime</w:t>
            </w:r>
            <w:proofErr w:type="spellEnd"/>
          </w:p>
        </w:tc>
      </w:tr>
      <w:tr w:rsidR="001A7BE9" w:rsidRPr="00E808B0" w14:paraId="51727371" w14:textId="77777777" w:rsidTr="003067F6">
        <w:trPr>
          <w:cantSplit/>
        </w:trPr>
        <w:tc>
          <w:tcPr>
            <w:tcW w:w="4365" w:type="dxa"/>
            <w:gridSpan w:val="2"/>
          </w:tcPr>
          <w:p w14:paraId="2DB02AE8" w14:textId="77777777" w:rsidR="001A7BE9" w:rsidRPr="00E808B0" w:rsidRDefault="001A7BE9">
            <w:pPr>
              <w:pStyle w:val="TableEntry"/>
              <w:rPr>
                <w:noProof w:val="0"/>
              </w:rPr>
            </w:pPr>
            <w:r w:rsidRPr="00E808B0">
              <w:rPr>
                <w:noProof w:val="0"/>
              </w:rPr>
              <w:t>expiration date (DT)</w:t>
            </w:r>
          </w:p>
        </w:tc>
        <w:tc>
          <w:tcPr>
            <w:tcW w:w="4860" w:type="dxa"/>
          </w:tcPr>
          <w:p w14:paraId="5A6AE224" w14:textId="77777777" w:rsidR="001A7BE9" w:rsidRPr="00E808B0" w:rsidRDefault="001A7BE9">
            <w:pPr>
              <w:pStyle w:val="TableEntry"/>
              <w:rPr>
                <w:noProof w:val="0"/>
              </w:rPr>
            </w:pPr>
            <w:proofErr w:type="spellStart"/>
            <w:r w:rsidRPr="00E808B0">
              <w:rPr>
                <w:noProof w:val="0"/>
              </w:rPr>
              <w:t>ValidTime</w:t>
            </w:r>
            <w:proofErr w:type="spellEnd"/>
          </w:p>
        </w:tc>
      </w:tr>
      <w:tr w:rsidR="001A7BE9" w:rsidRPr="00E808B0" w14:paraId="201877F9" w14:textId="77777777" w:rsidTr="003067F6">
        <w:trPr>
          <w:cantSplit/>
        </w:trPr>
        <w:tc>
          <w:tcPr>
            <w:tcW w:w="4365" w:type="dxa"/>
            <w:gridSpan w:val="2"/>
          </w:tcPr>
          <w:p w14:paraId="2EC39343" w14:textId="77777777" w:rsidR="001A7BE9" w:rsidRPr="00E808B0" w:rsidRDefault="001A7BE9">
            <w:pPr>
              <w:pStyle w:val="TableEntry"/>
              <w:rPr>
                <w:noProof w:val="0"/>
              </w:rPr>
            </w:pPr>
          </w:p>
        </w:tc>
        <w:tc>
          <w:tcPr>
            <w:tcW w:w="4860" w:type="dxa"/>
          </w:tcPr>
          <w:p w14:paraId="1FF549AF" w14:textId="77777777" w:rsidR="001A7BE9" w:rsidRPr="00E808B0" w:rsidRDefault="001A7BE9">
            <w:pPr>
              <w:pStyle w:val="TableEntry"/>
              <w:rPr>
                <w:noProof w:val="0"/>
              </w:rPr>
            </w:pPr>
          </w:p>
        </w:tc>
      </w:tr>
      <w:tr w:rsidR="001A7BE9" w:rsidRPr="00E808B0" w14:paraId="31055DE0" w14:textId="77777777" w:rsidTr="003067F6">
        <w:trPr>
          <w:cantSplit/>
        </w:trPr>
        <w:tc>
          <w:tcPr>
            <w:tcW w:w="4365" w:type="dxa"/>
            <w:gridSpan w:val="2"/>
          </w:tcPr>
          <w:p w14:paraId="65BF442D" w14:textId="77777777" w:rsidR="001A7BE9" w:rsidRPr="00E808B0" w:rsidRDefault="001A7BE9">
            <w:pPr>
              <w:pStyle w:val="TableEntry"/>
              <w:rPr>
                <w:noProof w:val="0"/>
              </w:rPr>
            </w:pPr>
            <w:r w:rsidRPr="00E808B0">
              <w:rPr>
                <w:noProof w:val="0"/>
              </w:rPr>
              <w:t> XPN</w:t>
            </w:r>
          </w:p>
        </w:tc>
        <w:tc>
          <w:tcPr>
            <w:tcW w:w="4860" w:type="dxa"/>
          </w:tcPr>
          <w:p w14:paraId="75A75F71" w14:textId="77777777" w:rsidR="001A7BE9" w:rsidRPr="00E808B0" w:rsidRDefault="001A7BE9">
            <w:pPr>
              <w:pStyle w:val="TableEntry"/>
              <w:rPr>
                <w:noProof w:val="0"/>
              </w:rPr>
            </w:pPr>
            <w:r w:rsidRPr="00E808B0">
              <w:rPr>
                <w:noProof w:val="0"/>
              </w:rPr>
              <w:t>Person Name (PN)</w:t>
            </w:r>
          </w:p>
        </w:tc>
      </w:tr>
      <w:tr w:rsidR="001A7BE9" w:rsidRPr="00E808B0" w14:paraId="314F719C" w14:textId="77777777" w:rsidTr="003067F6">
        <w:trPr>
          <w:cantSplit/>
        </w:trPr>
        <w:tc>
          <w:tcPr>
            <w:tcW w:w="4365" w:type="dxa"/>
            <w:gridSpan w:val="2"/>
          </w:tcPr>
          <w:p w14:paraId="35EF1C8A" w14:textId="77777777" w:rsidR="001A7BE9" w:rsidRPr="00E808B0" w:rsidRDefault="001A7BE9">
            <w:pPr>
              <w:pStyle w:val="TableEntry"/>
              <w:rPr>
                <w:noProof w:val="0"/>
              </w:rPr>
            </w:pPr>
            <w:r w:rsidRPr="00E808B0">
              <w:rPr>
                <w:noProof w:val="0"/>
              </w:rPr>
              <w:t>ID Number (ST)</w:t>
            </w:r>
          </w:p>
        </w:tc>
        <w:tc>
          <w:tcPr>
            <w:tcW w:w="4860" w:type="dxa"/>
          </w:tcPr>
          <w:p w14:paraId="31269C85" w14:textId="77777777" w:rsidR="001A7BE9" w:rsidRPr="00E808B0" w:rsidRDefault="001A7BE9">
            <w:pPr>
              <w:pStyle w:val="TableEntry"/>
              <w:rPr>
                <w:noProof w:val="0"/>
              </w:rPr>
            </w:pPr>
          </w:p>
        </w:tc>
      </w:tr>
      <w:tr w:rsidR="001A7BE9" w:rsidRPr="00E808B0" w14:paraId="0C4F197E" w14:textId="77777777" w:rsidTr="003067F6">
        <w:trPr>
          <w:cantSplit/>
        </w:trPr>
        <w:tc>
          <w:tcPr>
            <w:tcW w:w="4365" w:type="dxa"/>
            <w:gridSpan w:val="2"/>
          </w:tcPr>
          <w:p w14:paraId="4FC63899" w14:textId="77777777" w:rsidR="001A7BE9" w:rsidRPr="00E808B0" w:rsidRDefault="001A7BE9">
            <w:pPr>
              <w:pStyle w:val="TableEntry"/>
              <w:rPr>
                <w:noProof w:val="0"/>
              </w:rPr>
            </w:pPr>
            <w:r w:rsidRPr="00E808B0">
              <w:rPr>
                <w:noProof w:val="0"/>
              </w:rPr>
              <w:t>Family Name (FN)</w:t>
            </w:r>
          </w:p>
        </w:tc>
        <w:tc>
          <w:tcPr>
            <w:tcW w:w="4860" w:type="dxa"/>
          </w:tcPr>
          <w:p w14:paraId="02763800" w14:textId="77777777" w:rsidR="001A7BE9" w:rsidRPr="00E808B0" w:rsidRDefault="001A7BE9">
            <w:pPr>
              <w:pStyle w:val="TableEntry"/>
              <w:rPr>
                <w:noProof w:val="0"/>
              </w:rPr>
            </w:pPr>
            <w:r w:rsidRPr="00E808B0">
              <w:rPr>
                <w:noProof w:val="0"/>
              </w:rPr>
              <w:t>Family Part type</w:t>
            </w:r>
          </w:p>
        </w:tc>
      </w:tr>
      <w:tr w:rsidR="001A7BE9" w:rsidRPr="00E808B0" w14:paraId="6E6E772F" w14:textId="77777777" w:rsidTr="003067F6">
        <w:trPr>
          <w:cantSplit/>
        </w:trPr>
        <w:tc>
          <w:tcPr>
            <w:tcW w:w="4365" w:type="dxa"/>
            <w:gridSpan w:val="2"/>
          </w:tcPr>
          <w:p w14:paraId="5191A0CF" w14:textId="77777777" w:rsidR="001A7BE9" w:rsidRPr="00E808B0" w:rsidRDefault="001A7BE9">
            <w:pPr>
              <w:pStyle w:val="TableEntry"/>
              <w:rPr>
                <w:noProof w:val="0"/>
              </w:rPr>
            </w:pPr>
            <w:r w:rsidRPr="00E808B0">
              <w:rPr>
                <w:noProof w:val="0"/>
              </w:rPr>
              <w:t>given name (ST)</w:t>
            </w:r>
          </w:p>
        </w:tc>
        <w:tc>
          <w:tcPr>
            <w:tcW w:w="4860" w:type="dxa"/>
          </w:tcPr>
          <w:p w14:paraId="5AD31236" w14:textId="77777777" w:rsidR="001A7BE9" w:rsidRPr="00E808B0" w:rsidRDefault="001A7BE9">
            <w:pPr>
              <w:pStyle w:val="TableEntry"/>
              <w:rPr>
                <w:noProof w:val="0"/>
              </w:rPr>
            </w:pPr>
            <w:r w:rsidRPr="00E808B0">
              <w:rPr>
                <w:noProof w:val="0"/>
              </w:rPr>
              <w:t>Given Part type</w:t>
            </w:r>
          </w:p>
        </w:tc>
      </w:tr>
      <w:tr w:rsidR="001A7BE9" w:rsidRPr="00E808B0" w14:paraId="503D1133" w14:textId="77777777" w:rsidTr="003067F6">
        <w:trPr>
          <w:cantSplit/>
        </w:trPr>
        <w:tc>
          <w:tcPr>
            <w:tcW w:w="4365" w:type="dxa"/>
            <w:gridSpan w:val="2"/>
          </w:tcPr>
          <w:p w14:paraId="1EDF308D" w14:textId="77777777" w:rsidR="001A7BE9" w:rsidRPr="00E808B0" w:rsidRDefault="001A7BE9">
            <w:pPr>
              <w:pStyle w:val="TableEntry"/>
              <w:rPr>
                <w:noProof w:val="0"/>
              </w:rPr>
            </w:pPr>
            <w:r w:rsidRPr="00E808B0">
              <w:rPr>
                <w:noProof w:val="0"/>
              </w:rPr>
              <w:t>Second or other given names or initials thereof (ST)</w:t>
            </w:r>
          </w:p>
        </w:tc>
        <w:tc>
          <w:tcPr>
            <w:tcW w:w="4860" w:type="dxa"/>
          </w:tcPr>
          <w:p w14:paraId="7356490B" w14:textId="77777777" w:rsidR="001A7BE9" w:rsidRPr="00E808B0" w:rsidRDefault="001A7BE9">
            <w:pPr>
              <w:pStyle w:val="TableEntry"/>
              <w:rPr>
                <w:noProof w:val="0"/>
              </w:rPr>
            </w:pPr>
            <w:r w:rsidRPr="00E808B0">
              <w:rPr>
                <w:noProof w:val="0"/>
              </w:rPr>
              <w:t>Given Part type – order of parts matters</w:t>
            </w:r>
          </w:p>
        </w:tc>
      </w:tr>
      <w:tr w:rsidR="001A7BE9" w:rsidRPr="00E808B0" w14:paraId="37B7353D" w14:textId="77777777" w:rsidTr="003067F6">
        <w:trPr>
          <w:cantSplit/>
        </w:trPr>
        <w:tc>
          <w:tcPr>
            <w:tcW w:w="4365" w:type="dxa"/>
            <w:gridSpan w:val="2"/>
          </w:tcPr>
          <w:p w14:paraId="51C9A213" w14:textId="77777777" w:rsidR="001A7BE9" w:rsidRPr="00E808B0" w:rsidRDefault="001A7BE9">
            <w:pPr>
              <w:pStyle w:val="TableEntry"/>
              <w:rPr>
                <w:noProof w:val="0"/>
              </w:rPr>
            </w:pPr>
            <w:r w:rsidRPr="00E808B0">
              <w:rPr>
                <w:noProof w:val="0"/>
              </w:rPr>
              <w:t>suffix (e.g., JR or III) (ST)</w:t>
            </w:r>
          </w:p>
        </w:tc>
        <w:tc>
          <w:tcPr>
            <w:tcW w:w="4860" w:type="dxa"/>
          </w:tcPr>
          <w:p w14:paraId="3F5B96DB" w14:textId="77777777" w:rsidR="001A7BE9" w:rsidRPr="00E808B0" w:rsidRDefault="001A7BE9">
            <w:pPr>
              <w:pStyle w:val="TableEntry"/>
              <w:rPr>
                <w:noProof w:val="0"/>
              </w:rPr>
            </w:pPr>
            <w:r w:rsidRPr="00E808B0">
              <w:rPr>
                <w:noProof w:val="0"/>
              </w:rPr>
              <w:t>Suffix Part type</w:t>
            </w:r>
          </w:p>
        </w:tc>
      </w:tr>
      <w:tr w:rsidR="001A7BE9" w:rsidRPr="00E808B0" w14:paraId="75443AA0" w14:textId="77777777" w:rsidTr="003067F6">
        <w:trPr>
          <w:cantSplit/>
        </w:trPr>
        <w:tc>
          <w:tcPr>
            <w:tcW w:w="4365" w:type="dxa"/>
            <w:gridSpan w:val="2"/>
          </w:tcPr>
          <w:p w14:paraId="0A822B4C" w14:textId="77777777" w:rsidR="001A7BE9" w:rsidRPr="00E808B0" w:rsidRDefault="001A7BE9">
            <w:pPr>
              <w:pStyle w:val="TableEntry"/>
              <w:rPr>
                <w:noProof w:val="0"/>
              </w:rPr>
            </w:pPr>
            <w:r w:rsidRPr="00E808B0">
              <w:rPr>
                <w:noProof w:val="0"/>
              </w:rPr>
              <w:t>prefix (e.g., DR) (ST)</w:t>
            </w:r>
          </w:p>
        </w:tc>
        <w:tc>
          <w:tcPr>
            <w:tcW w:w="4860" w:type="dxa"/>
          </w:tcPr>
          <w:p w14:paraId="3EC3B6AF" w14:textId="77777777" w:rsidR="001A7BE9" w:rsidRPr="00E808B0" w:rsidRDefault="001A7BE9">
            <w:pPr>
              <w:pStyle w:val="TableEntry"/>
              <w:rPr>
                <w:noProof w:val="0"/>
              </w:rPr>
            </w:pPr>
            <w:r w:rsidRPr="00E808B0">
              <w:rPr>
                <w:noProof w:val="0"/>
              </w:rPr>
              <w:t>Prefix Part type</w:t>
            </w:r>
          </w:p>
        </w:tc>
      </w:tr>
      <w:tr w:rsidR="001A7BE9" w:rsidRPr="00E808B0" w14:paraId="2F286B7C" w14:textId="77777777" w:rsidTr="003067F6">
        <w:trPr>
          <w:cantSplit/>
        </w:trPr>
        <w:tc>
          <w:tcPr>
            <w:tcW w:w="4365" w:type="dxa"/>
            <w:gridSpan w:val="2"/>
          </w:tcPr>
          <w:p w14:paraId="558A1146" w14:textId="77777777" w:rsidR="001A7BE9" w:rsidRPr="00E808B0" w:rsidRDefault="001A7BE9">
            <w:pPr>
              <w:pStyle w:val="TableEntry"/>
              <w:rPr>
                <w:noProof w:val="0"/>
              </w:rPr>
            </w:pPr>
            <w:r w:rsidRPr="00E808B0">
              <w:rPr>
                <w:noProof w:val="0"/>
              </w:rPr>
              <w:t>degree (e.g., MD) (IS)</w:t>
            </w:r>
          </w:p>
        </w:tc>
        <w:tc>
          <w:tcPr>
            <w:tcW w:w="4860" w:type="dxa"/>
          </w:tcPr>
          <w:p w14:paraId="2CC57BBA" w14:textId="77777777" w:rsidR="001A7BE9" w:rsidRPr="00E808B0" w:rsidRDefault="001A7BE9">
            <w:pPr>
              <w:pStyle w:val="TableEntry"/>
              <w:rPr>
                <w:noProof w:val="0"/>
              </w:rPr>
            </w:pPr>
            <w:r w:rsidRPr="00E808B0">
              <w:rPr>
                <w:noProof w:val="0"/>
              </w:rPr>
              <w:t xml:space="preserve">Suffix Part type </w:t>
            </w:r>
          </w:p>
        </w:tc>
      </w:tr>
      <w:tr w:rsidR="001A7BE9" w:rsidRPr="00E808B0" w14:paraId="554D25F7" w14:textId="77777777" w:rsidTr="003067F6">
        <w:trPr>
          <w:cantSplit/>
        </w:trPr>
        <w:tc>
          <w:tcPr>
            <w:tcW w:w="4365" w:type="dxa"/>
            <w:gridSpan w:val="2"/>
          </w:tcPr>
          <w:p w14:paraId="3CB03084" w14:textId="77777777" w:rsidR="001A7BE9" w:rsidRPr="00E808B0" w:rsidRDefault="001A7BE9">
            <w:pPr>
              <w:pStyle w:val="TableEntry"/>
              <w:rPr>
                <w:noProof w:val="0"/>
              </w:rPr>
            </w:pPr>
            <w:r w:rsidRPr="00E808B0">
              <w:rPr>
                <w:noProof w:val="0"/>
              </w:rPr>
              <w:t>Name Representation code (ID)</w:t>
            </w:r>
          </w:p>
        </w:tc>
        <w:tc>
          <w:tcPr>
            <w:tcW w:w="4860" w:type="dxa"/>
          </w:tcPr>
          <w:p w14:paraId="4E4201D5" w14:textId="77777777" w:rsidR="001A7BE9" w:rsidRPr="00E808B0" w:rsidRDefault="001A7BE9">
            <w:pPr>
              <w:pStyle w:val="TableEntry"/>
              <w:rPr>
                <w:noProof w:val="0"/>
              </w:rPr>
            </w:pPr>
          </w:p>
        </w:tc>
      </w:tr>
      <w:tr w:rsidR="001A7BE9" w:rsidRPr="00E808B0" w14:paraId="3C7A50D5" w14:textId="77777777" w:rsidTr="003067F6">
        <w:trPr>
          <w:cantSplit/>
        </w:trPr>
        <w:tc>
          <w:tcPr>
            <w:tcW w:w="4365" w:type="dxa"/>
            <w:gridSpan w:val="2"/>
          </w:tcPr>
          <w:p w14:paraId="0BB6498E" w14:textId="77777777" w:rsidR="001A7BE9" w:rsidRPr="00E808B0" w:rsidRDefault="001A7BE9">
            <w:pPr>
              <w:pStyle w:val="TableEntry"/>
              <w:rPr>
                <w:noProof w:val="0"/>
              </w:rPr>
            </w:pPr>
            <w:r w:rsidRPr="00E808B0">
              <w:rPr>
                <w:noProof w:val="0"/>
              </w:rPr>
              <w:t xml:space="preserve">name context (CE) </w:t>
            </w:r>
          </w:p>
        </w:tc>
        <w:tc>
          <w:tcPr>
            <w:tcW w:w="4860" w:type="dxa"/>
          </w:tcPr>
          <w:p w14:paraId="6B307160" w14:textId="77777777" w:rsidR="001A7BE9" w:rsidRPr="00E808B0" w:rsidRDefault="001A7BE9">
            <w:pPr>
              <w:pStyle w:val="TableEntry"/>
              <w:rPr>
                <w:noProof w:val="0"/>
              </w:rPr>
            </w:pPr>
          </w:p>
        </w:tc>
      </w:tr>
      <w:tr w:rsidR="001A7BE9" w:rsidRPr="00E808B0" w14:paraId="79DB3B37" w14:textId="77777777" w:rsidTr="003067F6">
        <w:trPr>
          <w:cantSplit/>
        </w:trPr>
        <w:tc>
          <w:tcPr>
            <w:tcW w:w="4365" w:type="dxa"/>
            <w:gridSpan w:val="2"/>
          </w:tcPr>
          <w:p w14:paraId="3B7BD704" w14:textId="77777777" w:rsidR="001A7BE9" w:rsidRPr="00E808B0" w:rsidRDefault="001A7BE9">
            <w:pPr>
              <w:pStyle w:val="TableEntry"/>
              <w:rPr>
                <w:noProof w:val="0"/>
              </w:rPr>
            </w:pPr>
            <w:r w:rsidRPr="00E808B0">
              <w:rPr>
                <w:noProof w:val="0"/>
              </w:rPr>
              <w:t>name validity range (DR)</w:t>
            </w:r>
          </w:p>
        </w:tc>
        <w:tc>
          <w:tcPr>
            <w:tcW w:w="4860" w:type="dxa"/>
          </w:tcPr>
          <w:p w14:paraId="18F493EA" w14:textId="77777777" w:rsidR="001A7BE9" w:rsidRPr="00E808B0" w:rsidRDefault="001A7BE9">
            <w:pPr>
              <w:pStyle w:val="TableEntry"/>
              <w:rPr>
                <w:noProof w:val="0"/>
              </w:rPr>
            </w:pPr>
            <w:proofErr w:type="spellStart"/>
            <w:r w:rsidRPr="00E808B0">
              <w:rPr>
                <w:noProof w:val="0"/>
              </w:rPr>
              <w:t>ValidTime</w:t>
            </w:r>
            <w:proofErr w:type="spellEnd"/>
          </w:p>
        </w:tc>
      </w:tr>
      <w:tr w:rsidR="001A7BE9" w:rsidRPr="00E808B0" w14:paraId="4D3BBF9A" w14:textId="77777777" w:rsidTr="003067F6">
        <w:trPr>
          <w:cantSplit/>
        </w:trPr>
        <w:tc>
          <w:tcPr>
            <w:tcW w:w="4365" w:type="dxa"/>
            <w:gridSpan w:val="2"/>
          </w:tcPr>
          <w:p w14:paraId="6A7BAA8F" w14:textId="77777777" w:rsidR="001A7BE9" w:rsidRPr="00E808B0" w:rsidRDefault="001A7BE9">
            <w:pPr>
              <w:pStyle w:val="TableEntry"/>
              <w:rPr>
                <w:noProof w:val="0"/>
              </w:rPr>
            </w:pPr>
            <w:r w:rsidRPr="00E808B0">
              <w:rPr>
                <w:noProof w:val="0"/>
              </w:rPr>
              <w:t>name assembly order (ID)</w:t>
            </w:r>
          </w:p>
        </w:tc>
        <w:tc>
          <w:tcPr>
            <w:tcW w:w="4860" w:type="dxa"/>
          </w:tcPr>
          <w:p w14:paraId="254B1A46" w14:textId="77777777" w:rsidR="001A7BE9" w:rsidRPr="00E808B0" w:rsidRDefault="001A7BE9">
            <w:pPr>
              <w:pStyle w:val="TableEntry"/>
              <w:rPr>
                <w:noProof w:val="0"/>
              </w:rPr>
            </w:pPr>
          </w:p>
        </w:tc>
      </w:tr>
      <w:tr w:rsidR="001A7BE9" w:rsidRPr="00E808B0" w14:paraId="0400A7CB" w14:textId="77777777" w:rsidTr="003067F6">
        <w:trPr>
          <w:cantSplit/>
        </w:trPr>
        <w:tc>
          <w:tcPr>
            <w:tcW w:w="4365" w:type="dxa"/>
            <w:gridSpan w:val="2"/>
          </w:tcPr>
          <w:p w14:paraId="08325E6D" w14:textId="77777777" w:rsidR="001A7BE9" w:rsidRPr="00E808B0" w:rsidRDefault="001A7BE9">
            <w:pPr>
              <w:pStyle w:val="TableEntry"/>
              <w:rPr>
                <w:noProof w:val="0"/>
              </w:rPr>
            </w:pPr>
            <w:r w:rsidRPr="00E808B0">
              <w:rPr>
                <w:noProof w:val="0"/>
              </w:rPr>
              <w:t>Name type code (ID)</w:t>
            </w:r>
          </w:p>
        </w:tc>
        <w:tc>
          <w:tcPr>
            <w:tcW w:w="4860" w:type="dxa"/>
          </w:tcPr>
          <w:p w14:paraId="0F5D2928" w14:textId="77777777" w:rsidR="001A7BE9" w:rsidRPr="00E808B0" w:rsidRDefault="001A7BE9">
            <w:pPr>
              <w:pStyle w:val="TableEntry"/>
              <w:rPr>
                <w:noProof w:val="0"/>
              </w:rPr>
            </w:pPr>
            <w:r w:rsidRPr="00E808B0">
              <w:rPr>
                <w:noProof w:val="0"/>
              </w:rPr>
              <w:t>Name Use Code</w:t>
            </w:r>
          </w:p>
        </w:tc>
      </w:tr>
      <w:tr w:rsidR="001A7BE9" w:rsidRPr="00E808B0" w14:paraId="5195EC0F" w14:textId="77777777" w:rsidTr="003067F6">
        <w:trPr>
          <w:cantSplit/>
        </w:trPr>
        <w:tc>
          <w:tcPr>
            <w:tcW w:w="4365" w:type="dxa"/>
            <w:gridSpan w:val="2"/>
          </w:tcPr>
          <w:p w14:paraId="2831DC6E" w14:textId="77777777" w:rsidR="001A7BE9" w:rsidRPr="00E808B0" w:rsidRDefault="001A7BE9">
            <w:pPr>
              <w:pStyle w:val="TableEntry"/>
              <w:rPr>
                <w:noProof w:val="0"/>
              </w:rPr>
            </w:pPr>
          </w:p>
        </w:tc>
        <w:tc>
          <w:tcPr>
            <w:tcW w:w="4860" w:type="dxa"/>
          </w:tcPr>
          <w:p w14:paraId="1BE23EF5" w14:textId="77777777" w:rsidR="001A7BE9" w:rsidRPr="00E808B0" w:rsidRDefault="001A7BE9">
            <w:pPr>
              <w:pStyle w:val="TableEntry"/>
              <w:rPr>
                <w:noProof w:val="0"/>
              </w:rPr>
            </w:pPr>
          </w:p>
        </w:tc>
      </w:tr>
      <w:tr w:rsidR="001A7BE9" w:rsidRPr="00E808B0" w14:paraId="48C58A30" w14:textId="77777777" w:rsidTr="003067F6">
        <w:trPr>
          <w:cantSplit/>
        </w:trPr>
        <w:tc>
          <w:tcPr>
            <w:tcW w:w="4365" w:type="dxa"/>
            <w:gridSpan w:val="2"/>
          </w:tcPr>
          <w:p w14:paraId="7F8DD7FB" w14:textId="77777777" w:rsidR="001A7BE9" w:rsidRPr="00E808B0" w:rsidRDefault="001A7BE9">
            <w:pPr>
              <w:pStyle w:val="TableEntry"/>
              <w:rPr>
                <w:noProof w:val="0"/>
              </w:rPr>
            </w:pPr>
            <w:r w:rsidRPr="00E808B0">
              <w:rPr>
                <w:noProof w:val="0"/>
              </w:rPr>
              <w:t> XTN</w:t>
            </w:r>
          </w:p>
        </w:tc>
        <w:tc>
          <w:tcPr>
            <w:tcW w:w="4860" w:type="dxa"/>
          </w:tcPr>
          <w:p w14:paraId="7FA3C4E5" w14:textId="77777777" w:rsidR="001A7BE9" w:rsidRPr="00E808B0" w:rsidRDefault="001A7BE9">
            <w:pPr>
              <w:pStyle w:val="TableEntry"/>
              <w:rPr>
                <w:noProof w:val="0"/>
              </w:rPr>
            </w:pPr>
            <w:r w:rsidRPr="00E808B0">
              <w:rPr>
                <w:noProof w:val="0"/>
              </w:rPr>
              <w:t>Telecom (TEL)</w:t>
            </w:r>
          </w:p>
        </w:tc>
      </w:tr>
      <w:tr w:rsidR="001A7BE9" w:rsidRPr="00E808B0" w14:paraId="01D93572" w14:textId="77777777" w:rsidTr="003067F6">
        <w:trPr>
          <w:cantSplit/>
        </w:trPr>
        <w:tc>
          <w:tcPr>
            <w:tcW w:w="4365" w:type="dxa"/>
            <w:gridSpan w:val="2"/>
          </w:tcPr>
          <w:p w14:paraId="5D533D29" w14:textId="77777777" w:rsidR="001A7BE9" w:rsidRPr="00E808B0" w:rsidRDefault="001A7BE9">
            <w:pPr>
              <w:pStyle w:val="TableEntry"/>
              <w:rPr>
                <w:noProof w:val="0"/>
              </w:rPr>
            </w:pPr>
            <w:r w:rsidRPr="00E808B0">
              <w:rPr>
                <w:noProof w:val="0"/>
              </w:rPr>
              <w:t>[999-] 999-9999 [x</w:t>
            </w:r>
            <w:proofErr w:type="gramStart"/>
            <w:r w:rsidRPr="00E808B0">
              <w:rPr>
                <w:noProof w:val="0"/>
              </w:rPr>
              <w:t>99999][</w:t>
            </w:r>
            <w:proofErr w:type="gramEnd"/>
            <w:r w:rsidRPr="00E808B0">
              <w:rPr>
                <w:noProof w:val="0"/>
              </w:rPr>
              <w:t>C any text] (TN)</w:t>
            </w:r>
          </w:p>
        </w:tc>
        <w:tc>
          <w:tcPr>
            <w:tcW w:w="4860" w:type="dxa"/>
          </w:tcPr>
          <w:p w14:paraId="5D5E330C" w14:textId="77777777" w:rsidR="001A7BE9" w:rsidRPr="00E808B0" w:rsidRDefault="001A7BE9">
            <w:pPr>
              <w:pStyle w:val="TableEntry"/>
              <w:rPr>
                <w:noProof w:val="0"/>
              </w:rPr>
            </w:pPr>
          </w:p>
        </w:tc>
      </w:tr>
      <w:tr w:rsidR="001A7BE9" w:rsidRPr="00E808B0" w14:paraId="1A8E82E6" w14:textId="77777777" w:rsidTr="003067F6">
        <w:trPr>
          <w:cantSplit/>
        </w:trPr>
        <w:tc>
          <w:tcPr>
            <w:tcW w:w="4365" w:type="dxa"/>
            <w:gridSpan w:val="2"/>
          </w:tcPr>
          <w:p w14:paraId="04E400FA" w14:textId="77777777" w:rsidR="001A7BE9" w:rsidRPr="00E808B0" w:rsidRDefault="001A7BE9">
            <w:pPr>
              <w:pStyle w:val="TableEntry"/>
              <w:rPr>
                <w:noProof w:val="0"/>
              </w:rPr>
            </w:pPr>
            <w:r w:rsidRPr="00E808B0">
              <w:rPr>
                <w:noProof w:val="0"/>
              </w:rPr>
              <w:t>telecommunication use code (ID)</w:t>
            </w:r>
          </w:p>
        </w:tc>
        <w:tc>
          <w:tcPr>
            <w:tcW w:w="4860" w:type="dxa"/>
          </w:tcPr>
          <w:p w14:paraId="3A0630E5" w14:textId="77777777" w:rsidR="001A7BE9" w:rsidRPr="00E808B0" w:rsidRDefault="001A7BE9">
            <w:pPr>
              <w:pStyle w:val="TableEntry"/>
              <w:rPr>
                <w:noProof w:val="0"/>
              </w:rPr>
            </w:pPr>
            <w:r w:rsidRPr="00E808B0">
              <w:rPr>
                <w:noProof w:val="0"/>
              </w:rPr>
              <w:t>Telecom Use Code</w:t>
            </w:r>
          </w:p>
        </w:tc>
      </w:tr>
      <w:tr w:rsidR="001A7BE9" w:rsidRPr="00E808B0" w14:paraId="4BEBAFBB" w14:textId="77777777" w:rsidTr="003067F6">
        <w:trPr>
          <w:cantSplit/>
        </w:trPr>
        <w:tc>
          <w:tcPr>
            <w:tcW w:w="4365" w:type="dxa"/>
            <w:gridSpan w:val="2"/>
          </w:tcPr>
          <w:p w14:paraId="68406135" w14:textId="77777777" w:rsidR="001A7BE9" w:rsidRPr="00E808B0" w:rsidRDefault="001A7BE9">
            <w:pPr>
              <w:pStyle w:val="TableEntry"/>
              <w:rPr>
                <w:noProof w:val="0"/>
              </w:rPr>
            </w:pPr>
            <w:r w:rsidRPr="00E808B0">
              <w:rPr>
                <w:noProof w:val="0"/>
              </w:rPr>
              <w:t>telecommunication equipment type (ID)</w:t>
            </w:r>
          </w:p>
        </w:tc>
        <w:tc>
          <w:tcPr>
            <w:tcW w:w="4860" w:type="dxa"/>
          </w:tcPr>
          <w:p w14:paraId="08DE1C2D" w14:textId="79B7C5C9" w:rsidR="001A7BE9" w:rsidRPr="00E808B0" w:rsidRDefault="001A7BE9">
            <w:pPr>
              <w:pStyle w:val="TableEntry"/>
              <w:rPr>
                <w:noProof w:val="0"/>
              </w:rPr>
            </w:pPr>
            <w:r w:rsidRPr="00E808B0">
              <w:rPr>
                <w:noProof w:val="0"/>
              </w:rPr>
              <w:t>Reflected in the URL scheme of the URI (e.g., fax:) – see RFC2806</w:t>
            </w:r>
          </w:p>
        </w:tc>
      </w:tr>
      <w:tr w:rsidR="001A7BE9" w:rsidRPr="00E808B0" w14:paraId="723C092E" w14:textId="77777777" w:rsidTr="003067F6">
        <w:trPr>
          <w:cantSplit/>
        </w:trPr>
        <w:tc>
          <w:tcPr>
            <w:tcW w:w="4365" w:type="dxa"/>
            <w:gridSpan w:val="2"/>
          </w:tcPr>
          <w:p w14:paraId="2BC17A6B" w14:textId="77777777" w:rsidR="001A7BE9" w:rsidRPr="00E808B0" w:rsidRDefault="001A7BE9">
            <w:pPr>
              <w:pStyle w:val="TableEntry"/>
              <w:rPr>
                <w:noProof w:val="0"/>
              </w:rPr>
            </w:pPr>
            <w:r w:rsidRPr="00E808B0">
              <w:rPr>
                <w:noProof w:val="0"/>
              </w:rPr>
              <w:t>Email address (ST)</w:t>
            </w:r>
          </w:p>
        </w:tc>
        <w:tc>
          <w:tcPr>
            <w:tcW w:w="4860" w:type="dxa"/>
          </w:tcPr>
          <w:p w14:paraId="38821A69" w14:textId="77777777" w:rsidR="001A7BE9" w:rsidRPr="00E808B0" w:rsidRDefault="001A7BE9">
            <w:pPr>
              <w:pStyle w:val="TableEntry"/>
              <w:rPr>
                <w:noProof w:val="0"/>
              </w:rPr>
            </w:pPr>
            <w:r w:rsidRPr="00E808B0">
              <w:rPr>
                <w:noProof w:val="0"/>
              </w:rPr>
              <w:t xml:space="preserve">URL Scheme code = </w:t>
            </w:r>
            <w:proofErr w:type="spellStart"/>
            <w:r w:rsidRPr="00E808B0">
              <w:rPr>
                <w:noProof w:val="0"/>
              </w:rPr>
              <w:t>mailto</w:t>
            </w:r>
            <w:proofErr w:type="spellEnd"/>
          </w:p>
        </w:tc>
      </w:tr>
      <w:tr w:rsidR="001A7BE9" w:rsidRPr="00E808B0" w14:paraId="11150683" w14:textId="77777777" w:rsidTr="003067F6">
        <w:trPr>
          <w:cantSplit/>
        </w:trPr>
        <w:tc>
          <w:tcPr>
            <w:tcW w:w="4365" w:type="dxa"/>
            <w:gridSpan w:val="2"/>
          </w:tcPr>
          <w:p w14:paraId="04391E27" w14:textId="77777777" w:rsidR="001A7BE9" w:rsidRPr="00E808B0" w:rsidRDefault="001A7BE9">
            <w:pPr>
              <w:pStyle w:val="TableEntry"/>
              <w:rPr>
                <w:noProof w:val="0"/>
              </w:rPr>
            </w:pPr>
            <w:r w:rsidRPr="00E808B0">
              <w:rPr>
                <w:noProof w:val="0"/>
              </w:rPr>
              <w:t>Country Code (NM)</w:t>
            </w:r>
          </w:p>
        </w:tc>
        <w:tc>
          <w:tcPr>
            <w:tcW w:w="4860" w:type="dxa"/>
          </w:tcPr>
          <w:p w14:paraId="1E467C23" w14:textId="1A2B9F5E" w:rsidR="001A7BE9" w:rsidRPr="00E808B0" w:rsidRDefault="001A7BE9">
            <w:pPr>
              <w:pStyle w:val="TableEntry"/>
              <w:rPr>
                <w:noProof w:val="0"/>
              </w:rPr>
            </w:pPr>
            <w:r w:rsidRPr="00E808B0">
              <w:rPr>
                <w:noProof w:val="0"/>
              </w:rPr>
              <w:t xml:space="preserve">Part of the </w:t>
            </w:r>
            <w:proofErr w:type="spellStart"/>
            <w:r w:rsidRPr="00E808B0">
              <w:rPr>
                <w:noProof w:val="0"/>
              </w:rPr>
              <w:t>tel</w:t>
            </w:r>
            <w:proofErr w:type="spellEnd"/>
            <w:r w:rsidRPr="00E808B0">
              <w:rPr>
                <w:noProof w:val="0"/>
              </w:rPr>
              <w:t>: URI (see RFC3966)</w:t>
            </w:r>
          </w:p>
        </w:tc>
      </w:tr>
      <w:tr w:rsidR="001A7BE9" w:rsidRPr="00E808B0" w14:paraId="4EA64110" w14:textId="77777777" w:rsidTr="003067F6">
        <w:trPr>
          <w:cantSplit/>
        </w:trPr>
        <w:tc>
          <w:tcPr>
            <w:tcW w:w="4365" w:type="dxa"/>
            <w:gridSpan w:val="2"/>
          </w:tcPr>
          <w:p w14:paraId="6EA7811D" w14:textId="77777777" w:rsidR="001A7BE9" w:rsidRPr="00E808B0" w:rsidRDefault="001A7BE9">
            <w:pPr>
              <w:pStyle w:val="TableEntry"/>
              <w:rPr>
                <w:noProof w:val="0"/>
              </w:rPr>
            </w:pPr>
            <w:r w:rsidRPr="00E808B0">
              <w:rPr>
                <w:noProof w:val="0"/>
              </w:rPr>
              <w:t>Area/city code (NM)</w:t>
            </w:r>
          </w:p>
        </w:tc>
        <w:tc>
          <w:tcPr>
            <w:tcW w:w="4860" w:type="dxa"/>
          </w:tcPr>
          <w:p w14:paraId="2B113836" w14:textId="168D89A1" w:rsidR="001A7BE9" w:rsidRPr="00E808B0" w:rsidRDefault="001A7BE9">
            <w:pPr>
              <w:pStyle w:val="TableEntry"/>
              <w:rPr>
                <w:noProof w:val="0"/>
              </w:rPr>
            </w:pPr>
            <w:r w:rsidRPr="00E808B0">
              <w:rPr>
                <w:noProof w:val="0"/>
              </w:rPr>
              <w:t xml:space="preserve">Part of the </w:t>
            </w:r>
            <w:proofErr w:type="spellStart"/>
            <w:r w:rsidRPr="00E808B0">
              <w:rPr>
                <w:noProof w:val="0"/>
              </w:rPr>
              <w:t>tel</w:t>
            </w:r>
            <w:proofErr w:type="spellEnd"/>
            <w:r w:rsidRPr="00E808B0">
              <w:rPr>
                <w:noProof w:val="0"/>
              </w:rPr>
              <w:t>: URI (see RFC3966)</w:t>
            </w:r>
          </w:p>
        </w:tc>
      </w:tr>
      <w:tr w:rsidR="001A7BE9" w:rsidRPr="00E808B0" w14:paraId="5EDBFC2D" w14:textId="77777777" w:rsidTr="003067F6">
        <w:trPr>
          <w:cantSplit/>
        </w:trPr>
        <w:tc>
          <w:tcPr>
            <w:tcW w:w="4365" w:type="dxa"/>
            <w:gridSpan w:val="2"/>
          </w:tcPr>
          <w:p w14:paraId="5B1AEDA9" w14:textId="77777777" w:rsidR="001A7BE9" w:rsidRPr="00E808B0" w:rsidRDefault="001A7BE9">
            <w:pPr>
              <w:pStyle w:val="TableEntry"/>
              <w:rPr>
                <w:noProof w:val="0"/>
              </w:rPr>
            </w:pPr>
            <w:r w:rsidRPr="00E808B0">
              <w:rPr>
                <w:noProof w:val="0"/>
              </w:rPr>
              <w:t>Phone Number (NM)</w:t>
            </w:r>
          </w:p>
        </w:tc>
        <w:tc>
          <w:tcPr>
            <w:tcW w:w="4860" w:type="dxa"/>
          </w:tcPr>
          <w:p w14:paraId="331C46FC" w14:textId="4EE5ACF8" w:rsidR="001A7BE9" w:rsidRPr="00E808B0" w:rsidRDefault="001A7BE9">
            <w:pPr>
              <w:pStyle w:val="TableEntry"/>
              <w:rPr>
                <w:noProof w:val="0"/>
              </w:rPr>
            </w:pPr>
            <w:r w:rsidRPr="00E808B0">
              <w:rPr>
                <w:noProof w:val="0"/>
              </w:rPr>
              <w:t xml:space="preserve">Part of the </w:t>
            </w:r>
            <w:proofErr w:type="spellStart"/>
            <w:r w:rsidRPr="00E808B0">
              <w:rPr>
                <w:noProof w:val="0"/>
              </w:rPr>
              <w:t>tel</w:t>
            </w:r>
            <w:proofErr w:type="spellEnd"/>
            <w:r w:rsidRPr="00E808B0">
              <w:rPr>
                <w:noProof w:val="0"/>
              </w:rPr>
              <w:t>: URI (see RFC3966)</w:t>
            </w:r>
          </w:p>
        </w:tc>
      </w:tr>
      <w:tr w:rsidR="001A7BE9" w:rsidRPr="00E808B0" w14:paraId="02743360" w14:textId="77777777" w:rsidTr="003067F6">
        <w:trPr>
          <w:cantSplit/>
        </w:trPr>
        <w:tc>
          <w:tcPr>
            <w:tcW w:w="4365" w:type="dxa"/>
            <w:gridSpan w:val="2"/>
          </w:tcPr>
          <w:p w14:paraId="386620E4" w14:textId="77777777" w:rsidR="001A7BE9" w:rsidRPr="00E808B0" w:rsidRDefault="001A7BE9">
            <w:pPr>
              <w:pStyle w:val="TableEntry"/>
              <w:rPr>
                <w:noProof w:val="0"/>
              </w:rPr>
            </w:pPr>
            <w:r w:rsidRPr="00E808B0">
              <w:rPr>
                <w:noProof w:val="0"/>
              </w:rPr>
              <w:t>Extension (NM)</w:t>
            </w:r>
          </w:p>
        </w:tc>
        <w:tc>
          <w:tcPr>
            <w:tcW w:w="4860" w:type="dxa"/>
          </w:tcPr>
          <w:p w14:paraId="41089CCD" w14:textId="5C298ADF" w:rsidR="001A7BE9" w:rsidRPr="00E808B0" w:rsidRDefault="001A7BE9">
            <w:pPr>
              <w:pStyle w:val="TableEntry"/>
              <w:rPr>
                <w:noProof w:val="0"/>
              </w:rPr>
            </w:pPr>
            <w:r w:rsidRPr="00E808B0">
              <w:rPr>
                <w:noProof w:val="0"/>
              </w:rPr>
              <w:t xml:space="preserve">Use of </w:t>
            </w:r>
            <w:proofErr w:type="gramStart"/>
            <w:r w:rsidRPr="00E808B0">
              <w:rPr>
                <w:noProof w:val="0"/>
              </w:rPr>
              <w:t>";</w:t>
            </w:r>
            <w:proofErr w:type="spellStart"/>
            <w:r w:rsidRPr="00E808B0">
              <w:rPr>
                <w:noProof w:val="0"/>
              </w:rPr>
              <w:t>ext</w:t>
            </w:r>
            <w:proofErr w:type="spellEnd"/>
            <w:proofErr w:type="gramEnd"/>
            <w:r w:rsidRPr="00E808B0">
              <w:rPr>
                <w:noProof w:val="0"/>
              </w:rPr>
              <w:t>=" in the URI (see RFC3966)</w:t>
            </w:r>
          </w:p>
        </w:tc>
      </w:tr>
      <w:tr w:rsidR="001A7BE9" w:rsidRPr="00E808B0" w14:paraId="6D8B4C8F" w14:textId="77777777" w:rsidTr="003067F6">
        <w:trPr>
          <w:cantSplit/>
        </w:trPr>
        <w:tc>
          <w:tcPr>
            <w:tcW w:w="4365" w:type="dxa"/>
            <w:gridSpan w:val="2"/>
          </w:tcPr>
          <w:p w14:paraId="3EE3A79E" w14:textId="77777777" w:rsidR="001A7BE9" w:rsidRPr="00E808B0" w:rsidRDefault="001A7BE9">
            <w:pPr>
              <w:pStyle w:val="TableEntry"/>
              <w:rPr>
                <w:noProof w:val="0"/>
              </w:rPr>
            </w:pPr>
            <w:r w:rsidRPr="00E808B0">
              <w:rPr>
                <w:noProof w:val="0"/>
              </w:rPr>
              <w:t>any text (ST)</w:t>
            </w:r>
          </w:p>
        </w:tc>
        <w:tc>
          <w:tcPr>
            <w:tcW w:w="4860" w:type="dxa"/>
          </w:tcPr>
          <w:p w14:paraId="3EA225A7" w14:textId="77777777" w:rsidR="001A7BE9" w:rsidRPr="00E808B0" w:rsidRDefault="001A7BE9">
            <w:pPr>
              <w:pStyle w:val="TableEntry"/>
              <w:rPr>
                <w:noProof w:val="0"/>
              </w:rPr>
            </w:pPr>
            <w:r w:rsidRPr="00E808B0">
              <w:rPr>
                <w:noProof w:val="0"/>
              </w:rPr>
              <w:t>Not mapped</w:t>
            </w:r>
          </w:p>
        </w:tc>
      </w:tr>
    </w:tbl>
    <w:p w14:paraId="14050270" w14:textId="77777777" w:rsidR="001A7BE9" w:rsidRPr="00E808B0" w:rsidRDefault="001A7BE9">
      <w:pPr>
        <w:pStyle w:val="AppendixHeading2"/>
        <w:rPr>
          <w:noProof w:val="0"/>
        </w:rPr>
        <w:sectPr w:rsidR="001A7BE9" w:rsidRPr="00E808B0" w:rsidSect="00141AD7">
          <w:headerReference w:type="even" r:id="rId466"/>
          <w:headerReference w:type="default" r:id="rId467"/>
          <w:footerReference w:type="even" r:id="rId468"/>
          <w:footerReference w:type="default" r:id="rId469"/>
          <w:headerReference w:type="first" r:id="rId470"/>
          <w:footerReference w:type="first" r:id="rId471"/>
          <w:type w:val="continuous"/>
          <w:pgSz w:w="12240" w:h="15840" w:code="1"/>
          <w:pgMar w:top="1440" w:right="1080" w:bottom="1440" w:left="1800" w:header="720" w:footer="720" w:gutter="0"/>
          <w:lnNumType w:countBy="5" w:restart="continuous"/>
          <w:cols w:space="720"/>
          <w:titlePg/>
        </w:sectPr>
      </w:pPr>
      <w:bookmarkStart w:id="770" w:name="_Toc174274328"/>
    </w:p>
    <w:p w14:paraId="1F3B392A" w14:textId="4120B331" w:rsidR="001A7BE9" w:rsidRPr="00E808B0" w:rsidRDefault="001A7BE9">
      <w:pPr>
        <w:pStyle w:val="AppendixHeading2"/>
        <w:rPr>
          <w:noProof w:val="0"/>
        </w:rPr>
      </w:pPr>
      <w:bookmarkStart w:id="771" w:name="_Toc269052499"/>
      <w:bookmarkStart w:id="772" w:name="_Toc301358539"/>
      <w:bookmarkStart w:id="773" w:name="_Toc518654945"/>
      <w:r w:rsidRPr="00E808B0">
        <w:rPr>
          <w:noProof w:val="0"/>
        </w:rPr>
        <w:lastRenderedPageBreak/>
        <w:t>R.2</w:t>
      </w:r>
      <w:r w:rsidRPr="00E808B0">
        <w:rPr>
          <w:noProof w:val="0"/>
        </w:rPr>
        <w:tab/>
        <w:t>Add New Person Message</w:t>
      </w:r>
      <w:bookmarkEnd w:id="770"/>
      <w:bookmarkEnd w:id="771"/>
      <w:bookmarkEnd w:id="772"/>
      <w:bookmarkEnd w:id="773"/>
    </w:p>
    <w:tbl>
      <w:tblPr>
        <w:tblW w:w="13050" w:type="dxa"/>
        <w:tblInd w:w="-162" w:type="dxa"/>
        <w:tblLayout w:type="fixed"/>
        <w:tblLook w:val="0000" w:firstRow="0" w:lastRow="0" w:firstColumn="0" w:lastColumn="0" w:noHBand="0" w:noVBand="0"/>
      </w:tblPr>
      <w:tblGrid>
        <w:gridCol w:w="1260"/>
        <w:gridCol w:w="1080"/>
        <w:gridCol w:w="1620"/>
        <w:gridCol w:w="810"/>
        <w:gridCol w:w="900"/>
        <w:gridCol w:w="1350"/>
        <w:gridCol w:w="1350"/>
        <w:gridCol w:w="810"/>
        <w:gridCol w:w="1440"/>
        <w:gridCol w:w="810"/>
        <w:gridCol w:w="1620"/>
      </w:tblGrid>
      <w:tr w:rsidR="001A7BE9" w:rsidRPr="00E808B0" w14:paraId="45D813BF" w14:textId="77777777">
        <w:trPr>
          <w:trHeight w:val="375"/>
          <w:tblHeader/>
        </w:trPr>
        <w:tc>
          <w:tcPr>
            <w:tcW w:w="5670" w:type="dxa"/>
            <w:gridSpan w:val="5"/>
            <w:tcBorders>
              <w:top w:val="single" w:sz="4" w:space="0" w:color="auto"/>
              <w:left w:val="single" w:sz="4" w:space="0" w:color="auto"/>
              <w:bottom w:val="single" w:sz="4" w:space="0" w:color="auto"/>
              <w:right w:val="single" w:sz="4" w:space="0" w:color="auto"/>
            </w:tcBorders>
            <w:shd w:val="clear" w:color="auto" w:fill="FFFF99"/>
            <w:noWrap/>
            <w:vAlign w:val="bottom"/>
          </w:tcPr>
          <w:p w14:paraId="3E0CB5C2" w14:textId="77777777" w:rsidR="001A7BE9" w:rsidRPr="00E808B0" w:rsidRDefault="001A7BE9">
            <w:pPr>
              <w:pStyle w:val="TableEntryHeader"/>
            </w:pPr>
            <w:bookmarkStart w:id="774" w:name="RANGE!A1:K230"/>
            <w:bookmarkEnd w:id="774"/>
            <w:r w:rsidRPr="00E808B0">
              <w:t>Version 2.5 Conformance Profile</w:t>
            </w:r>
          </w:p>
        </w:tc>
        <w:tc>
          <w:tcPr>
            <w:tcW w:w="5760" w:type="dxa"/>
            <w:gridSpan w:val="5"/>
            <w:tcBorders>
              <w:top w:val="single" w:sz="4" w:space="0" w:color="auto"/>
              <w:left w:val="nil"/>
              <w:bottom w:val="single" w:sz="4" w:space="0" w:color="auto"/>
              <w:right w:val="single" w:sz="4" w:space="0" w:color="auto"/>
            </w:tcBorders>
            <w:shd w:val="clear" w:color="auto" w:fill="CCFFCC"/>
            <w:noWrap/>
            <w:vAlign w:val="bottom"/>
          </w:tcPr>
          <w:p w14:paraId="08A5A17B" w14:textId="77777777" w:rsidR="001A7BE9" w:rsidRPr="00E808B0" w:rsidRDefault="001A7BE9">
            <w:pPr>
              <w:pStyle w:val="TableEntryHeader"/>
            </w:pPr>
            <w:r w:rsidRPr="00E808B0">
              <w:t>Version 3 Message</w:t>
            </w:r>
          </w:p>
        </w:tc>
        <w:tc>
          <w:tcPr>
            <w:tcW w:w="1620" w:type="dxa"/>
            <w:tcBorders>
              <w:top w:val="single" w:sz="4" w:space="0" w:color="auto"/>
              <w:left w:val="nil"/>
              <w:bottom w:val="single" w:sz="4" w:space="0" w:color="auto"/>
              <w:right w:val="single" w:sz="4" w:space="0" w:color="auto"/>
            </w:tcBorders>
            <w:shd w:val="clear" w:color="auto" w:fill="99CCFF"/>
            <w:noWrap/>
            <w:vAlign w:val="bottom"/>
          </w:tcPr>
          <w:p w14:paraId="5530A288" w14:textId="77777777" w:rsidR="001A7BE9" w:rsidRPr="00E808B0" w:rsidRDefault="001A7BE9" w:rsidP="00504385">
            <w:pPr>
              <w:pStyle w:val="TableEntryHeader"/>
            </w:pPr>
            <w:r w:rsidRPr="00E808B0">
              <w:t> </w:t>
            </w:r>
          </w:p>
        </w:tc>
      </w:tr>
      <w:tr w:rsidR="001A7BE9" w:rsidRPr="00E808B0" w14:paraId="566584B4" w14:textId="77777777">
        <w:trPr>
          <w:cantSplit/>
          <w:trHeight w:val="1331"/>
          <w:tblHeader/>
        </w:trPr>
        <w:tc>
          <w:tcPr>
            <w:tcW w:w="1260" w:type="dxa"/>
            <w:tcBorders>
              <w:top w:val="nil"/>
              <w:left w:val="single" w:sz="4" w:space="0" w:color="auto"/>
              <w:bottom w:val="single" w:sz="4" w:space="0" w:color="auto"/>
              <w:right w:val="single" w:sz="4" w:space="0" w:color="auto"/>
            </w:tcBorders>
            <w:shd w:val="clear" w:color="auto" w:fill="FFFF99"/>
            <w:vAlign w:val="bottom"/>
          </w:tcPr>
          <w:p w14:paraId="0D7A6626" w14:textId="77777777" w:rsidR="001A7BE9" w:rsidRPr="00E808B0" w:rsidRDefault="001A7BE9">
            <w:pPr>
              <w:pStyle w:val="TableEntryHeader"/>
            </w:pPr>
            <w:r w:rsidRPr="00E808B0">
              <w:t>Message Segment</w:t>
            </w:r>
          </w:p>
        </w:tc>
        <w:tc>
          <w:tcPr>
            <w:tcW w:w="1080" w:type="dxa"/>
            <w:tcBorders>
              <w:top w:val="nil"/>
              <w:left w:val="nil"/>
              <w:bottom w:val="single" w:sz="4" w:space="0" w:color="auto"/>
              <w:right w:val="single" w:sz="4" w:space="0" w:color="auto"/>
            </w:tcBorders>
            <w:shd w:val="clear" w:color="auto" w:fill="FFFF99"/>
            <w:noWrap/>
            <w:vAlign w:val="bottom"/>
          </w:tcPr>
          <w:p w14:paraId="2BAD7887" w14:textId="77777777" w:rsidR="001A7BE9" w:rsidRPr="00E808B0" w:rsidRDefault="001A7BE9">
            <w:pPr>
              <w:pStyle w:val="TableEntryHeader"/>
            </w:pPr>
            <w:r w:rsidRPr="00E808B0">
              <w:t>Field Name</w:t>
            </w:r>
          </w:p>
        </w:tc>
        <w:tc>
          <w:tcPr>
            <w:tcW w:w="1620" w:type="dxa"/>
            <w:tcBorders>
              <w:top w:val="nil"/>
              <w:left w:val="nil"/>
              <w:bottom w:val="single" w:sz="4" w:space="0" w:color="auto"/>
              <w:right w:val="single" w:sz="4" w:space="0" w:color="auto"/>
            </w:tcBorders>
            <w:shd w:val="clear" w:color="auto" w:fill="FFFF99"/>
            <w:noWrap/>
            <w:vAlign w:val="bottom"/>
          </w:tcPr>
          <w:p w14:paraId="38F599C7" w14:textId="77777777" w:rsidR="001A7BE9" w:rsidRPr="00E808B0" w:rsidRDefault="001A7BE9">
            <w:pPr>
              <w:pStyle w:val="TableEntryHeader"/>
            </w:pPr>
            <w:r w:rsidRPr="00E808B0">
              <w:t>Components</w:t>
            </w:r>
          </w:p>
        </w:tc>
        <w:tc>
          <w:tcPr>
            <w:tcW w:w="810" w:type="dxa"/>
            <w:tcBorders>
              <w:top w:val="nil"/>
              <w:left w:val="nil"/>
              <w:bottom w:val="single" w:sz="4" w:space="0" w:color="auto"/>
              <w:right w:val="single" w:sz="4" w:space="0" w:color="auto"/>
            </w:tcBorders>
            <w:shd w:val="clear" w:color="auto" w:fill="FFFF99"/>
            <w:noWrap/>
            <w:vAlign w:val="bottom"/>
          </w:tcPr>
          <w:p w14:paraId="41192CC0" w14:textId="77777777" w:rsidR="001A7BE9" w:rsidRPr="00E808B0" w:rsidRDefault="001A7BE9">
            <w:pPr>
              <w:pStyle w:val="TableEntryHeader"/>
            </w:pPr>
            <w:r w:rsidRPr="00E808B0">
              <w:t>Data Type</w:t>
            </w:r>
          </w:p>
        </w:tc>
        <w:tc>
          <w:tcPr>
            <w:tcW w:w="900" w:type="dxa"/>
            <w:tcBorders>
              <w:top w:val="nil"/>
              <w:left w:val="nil"/>
              <w:bottom w:val="single" w:sz="4" w:space="0" w:color="auto"/>
              <w:right w:val="single" w:sz="4" w:space="0" w:color="auto"/>
            </w:tcBorders>
            <w:shd w:val="clear" w:color="auto" w:fill="FFFF99"/>
            <w:noWrap/>
            <w:vAlign w:val="bottom"/>
          </w:tcPr>
          <w:p w14:paraId="7DD6AA32" w14:textId="77777777" w:rsidR="001A7BE9" w:rsidRPr="00E808B0" w:rsidRDefault="001A7BE9">
            <w:pPr>
              <w:pStyle w:val="TableEntryHeader"/>
            </w:pPr>
            <w:r w:rsidRPr="00E808B0">
              <w:t>Conf</w:t>
            </w:r>
          </w:p>
        </w:tc>
        <w:tc>
          <w:tcPr>
            <w:tcW w:w="1350" w:type="dxa"/>
            <w:tcBorders>
              <w:top w:val="nil"/>
              <w:left w:val="nil"/>
              <w:bottom w:val="single" w:sz="4" w:space="0" w:color="auto"/>
              <w:right w:val="single" w:sz="4" w:space="0" w:color="auto"/>
            </w:tcBorders>
            <w:shd w:val="clear" w:color="auto" w:fill="CCFFCC"/>
            <w:noWrap/>
            <w:vAlign w:val="bottom"/>
          </w:tcPr>
          <w:p w14:paraId="2F4C484F" w14:textId="77777777" w:rsidR="001A7BE9" w:rsidRPr="00E808B0" w:rsidRDefault="001A7BE9">
            <w:pPr>
              <w:pStyle w:val="TableEntryHeader"/>
            </w:pPr>
            <w:r w:rsidRPr="00E808B0">
              <w:t xml:space="preserve">Message Information Model </w:t>
            </w:r>
          </w:p>
        </w:tc>
        <w:tc>
          <w:tcPr>
            <w:tcW w:w="1350" w:type="dxa"/>
            <w:tcBorders>
              <w:top w:val="nil"/>
              <w:left w:val="nil"/>
              <w:bottom w:val="single" w:sz="4" w:space="0" w:color="auto"/>
              <w:right w:val="single" w:sz="4" w:space="0" w:color="auto"/>
            </w:tcBorders>
            <w:shd w:val="clear" w:color="auto" w:fill="CCFFCC"/>
            <w:noWrap/>
            <w:vAlign w:val="bottom"/>
          </w:tcPr>
          <w:p w14:paraId="1C7EDA30" w14:textId="77777777" w:rsidR="001A7BE9" w:rsidRPr="00E808B0" w:rsidRDefault="001A7BE9">
            <w:pPr>
              <w:pStyle w:val="TableEntryHeader"/>
            </w:pPr>
            <w:r w:rsidRPr="00E808B0">
              <w:t>Attribute Name</w:t>
            </w:r>
          </w:p>
        </w:tc>
        <w:tc>
          <w:tcPr>
            <w:tcW w:w="810" w:type="dxa"/>
            <w:tcBorders>
              <w:top w:val="nil"/>
              <w:left w:val="nil"/>
              <w:bottom w:val="single" w:sz="4" w:space="0" w:color="auto"/>
              <w:right w:val="single" w:sz="4" w:space="0" w:color="auto"/>
            </w:tcBorders>
            <w:shd w:val="clear" w:color="auto" w:fill="CCFFCC"/>
            <w:noWrap/>
            <w:vAlign w:val="bottom"/>
          </w:tcPr>
          <w:p w14:paraId="498534F6" w14:textId="77777777" w:rsidR="001A7BE9" w:rsidRPr="00E808B0" w:rsidRDefault="001A7BE9">
            <w:pPr>
              <w:pStyle w:val="TableEntryHeader"/>
            </w:pPr>
            <w:r w:rsidRPr="00E808B0">
              <w:t>Data Type</w:t>
            </w:r>
          </w:p>
        </w:tc>
        <w:tc>
          <w:tcPr>
            <w:tcW w:w="1440" w:type="dxa"/>
            <w:tcBorders>
              <w:top w:val="nil"/>
              <w:left w:val="nil"/>
              <w:bottom w:val="single" w:sz="4" w:space="0" w:color="auto"/>
              <w:right w:val="single" w:sz="4" w:space="0" w:color="auto"/>
            </w:tcBorders>
            <w:shd w:val="clear" w:color="auto" w:fill="CCFFCC"/>
            <w:vAlign w:val="bottom"/>
          </w:tcPr>
          <w:p w14:paraId="164D8CD3" w14:textId="77777777" w:rsidR="001A7BE9" w:rsidRPr="00E808B0" w:rsidRDefault="001A7BE9">
            <w:pPr>
              <w:pStyle w:val="TableEntryHeader"/>
            </w:pPr>
            <w:r w:rsidRPr="00E808B0">
              <w:t xml:space="preserve">Data Type Component Mapping </w:t>
            </w:r>
            <w:proofErr w:type="spellStart"/>
            <w:r w:rsidRPr="00E808B0">
              <w:t>Req'd</w:t>
            </w:r>
            <w:proofErr w:type="spellEnd"/>
            <w:r w:rsidRPr="00E808B0">
              <w:t>?</w:t>
            </w:r>
          </w:p>
        </w:tc>
        <w:tc>
          <w:tcPr>
            <w:tcW w:w="810" w:type="dxa"/>
            <w:tcBorders>
              <w:top w:val="nil"/>
              <w:left w:val="nil"/>
              <w:bottom w:val="single" w:sz="4" w:space="0" w:color="auto"/>
              <w:right w:val="single" w:sz="4" w:space="0" w:color="auto"/>
            </w:tcBorders>
            <w:shd w:val="clear" w:color="auto" w:fill="CCFFCC"/>
            <w:noWrap/>
            <w:vAlign w:val="bottom"/>
          </w:tcPr>
          <w:p w14:paraId="38202AC2" w14:textId="77777777" w:rsidR="001A7BE9" w:rsidRPr="00E808B0" w:rsidRDefault="001A7BE9">
            <w:pPr>
              <w:pStyle w:val="TableEntryHeader"/>
            </w:pPr>
            <w:r w:rsidRPr="00E808B0">
              <w:t>Conf</w:t>
            </w:r>
          </w:p>
        </w:tc>
        <w:tc>
          <w:tcPr>
            <w:tcW w:w="1620" w:type="dxa"/>
            <w:tcBorders>
              <w:top w:val="nil"/>
              <w:left w:val="nil"/>
              <w:bottom w:val="single" w:sz="4" w:space="0" w:color="auto"/>
              <w:right w:val="single" w:sz="4" w:space="0" w:color="auto"/>
            </w:tcBorders>
            <w:shd w:val="clear" w:color="auto" w:fill="99CCFF"/>
            <w:noWrap/>
            <w:vAlign w:val="bottom"/>
          </w:tcPr>
          <w:p w14:paraId="45151F7B" w14:textId="77777777" w:rsidR="001A7BE9" w:rsidRPr="00E808B0" w:rsidRDefault="001A7BE9">
            <w:pPr>
              <w:pStyle w:val="TableEntryHeader"/>
            </w:pPr>
            <w:r w:rsidRPr="00E808B0">
              <w:t xml:space="preserve">Comments </w:t>
            </w:r>
          </w:p>
        </w:tc>
      </w:tr>
      <w:tr w:rsidR="001A7BE9" w:rsidRPr="00E808B0" w14:paraId="0A66FD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FA0D120" w14:textId="77777777" w:rsidR="001A7BE9" w:rsidRPr="00E808B0" w:rsidRDefault="001A7BE9">
            <w:pPr>
              <w:pStyle w:val="TableEntry"/>
              <w:rPr>
                <w:noProof w:val="0"/>
              </w:rPr>
            </w:pPr>
            <w:r w:rsidRPr="00E808B0">
              <w:rPr>
                <w:noProof w:val="0"/>
              </w:rPr>
              <w:t>MSH</w:t>
            </w:r>
          </w:p>
        </w:tc>
        <w:tc>
          <w:tcPr>
            <w:tcW w:w="1080" w:type="dxa"/>
            <w:tcBorders>
              <w:top w:val="nil"/>
              <w:left w:val="nil"/>
              <w:bottom w:val="single" w:sz="4" w:space="0" w:color="auto"/>
              <w:right w:val="single" w:sz="4" w:space="0" w:color="auto"/>
            </w:tcBorders>
            <w:shd w:val="clear" w:color="auto" w:fill="FFFF99"/>
            <w:vAlign w:val="bottom"/>
          </w:tcPr>
          <w:p w14:paraId="2783630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67B22C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CF19284"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0A8EBF9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1583A5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C3614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774DF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F7A6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8A9EA9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9A2AC0" w14:textId="77777777" w:rsidR="001A7BE9" w:rsidRPr="00E808B0" w:rsidRDefault="001A7BE9">
            <w:pPr>
              <w:pStyle w:val="TableEntry"/>
              <w:rPr>
                <w:noProof w:val="0"/>
              </w:rPr>
            </w:pPr>
            <w:r w:rsidRPr="00E808B0">
              <w:rPr>
                <w:noProof w:val="0"/>
              </w:rPr>
              <w:t> </w:t>
            </w:r>
          </w:p>
        </w:tc>
      </w:tr>
      <w:tr w:rsidR="001A7BE9" w:rsidRPr="00E808B0" w14:paraId="72AA57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C27BEA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C9821B" w14:textId="77777777" w:rsidR="001A7BE9" w:rsidRPr="00E808B0" w:rsidRDefault="001A7BE9">
            <w:pPr>
              <w:pStyle w:val="TableEntry"/>
              <w:rPr>
                <w:noProof w:val="0"/>
              </w:rPr>
            </w:pPr>
            <w:r w:rsidRPr="00E808B0">
              <w:rPr>
                <w:noProof w:val="0"/>
              </w:rPr>
              <w:t>Field Separator</w:t>
            </w:r>
          </w:p>
        </w:tc>
        <w:tc>
          <w:tcPr>
            <w:tcW w:w="1620" w:type="dxa"/>
            <w:tcBorders>
              <w:top w:val="nil"/>
              <w:left w:val="nil"/>
              <w:bottom w:val="single" w:sz="4" w:space="0" w:color="auto"/>
              <w:right w:val="single" w:sz="4" w:space="0" w:color="auto"/>
            </w:tcBorders>
            <w:shd w:val="clear" w:color="auto" w:fill="FFFF99"/>
            <w:vAlign w:val="bottom"/>
          </w:tcPr>
          <w:p w14:paraId="4C91083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2F43D7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EE67C6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B407A6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A39CBA"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76C05BF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950F1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1931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24C51A" w14:textId="77777777" w:rsidR="001A7BE9" w:rsidRPr="00E808B0" w:rsidRDefault="001A7BE9">
            <w:pPr>
              <w:pStyle w:val="TableEntry"/>
              <w:rPr>
                <w:noProof w:val="0"/>
              </w:rPr>
            </w:pPr>
            <w:r w:rsidRPr="00E808B0">
              <w:rPr>
                <w:noProof w:val="0"/>
              </w:rPr>
              <w:t> </w:t>
            </w:r>
          </w:p>
        </w:tc>
      </w:tr>
      <w:tr w:rsidR="001A7BE9" w:rsidRPr="00E808B0" w14:paraId="4D0BE1F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BFC050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58AC09" w14:textId="77777777" w:rsidR="001A7BE9" w:rsidRPr="00E808B0" w:rsidRDefault="001A7BE9">
            <w:pPr>
              <w:pStyle w:val="TableEntry"/>
              <w:rPr>
                <w:noProof w:val="0"/>
              </w:rPr>
            </w:pPr>
            <w:r w:rsidRPr="00E808B0">
              <w:rPr>
                <w:noProof w:val="0"/>
              </w:rPr>
              <w:t>Encoding Characters</w:t>
            </w:r>
          </w:p>
        </w:tc>
        <w:tc>
          <w:tcPr>
            <w:tcW w:w="1620" w:type="dxa"/>
            <w:tcBorders>
              <w:top w:val="nil"/>
              <w:left w:val="nil"/>
              <w:bottom w:val="single" w:sz="4" w:space="0" w:color="auto"/>
              <w:right w:val="single" w:sz="4" w:space="0" w:color="auto"/>
            </w:tcBorders>
            <w:shd w:val="clear" w:color="auto" w:fill="FFFF99"/>
            <w:vAlign w:val="bottom"/>
          </w:tcPr>
          <w:p w14:paraId="0ACCC9B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D6308E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B5A8D0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BE1BF2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6E308E"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344969B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F6958C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80FA6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A132F56" w14:textId="77777777" w:rsidR="001A7BE9" w:rsidRPr="00E808B0" w:rsidRDefault="001A7BE9">
            <w:pPr>
              <w:pStyle w:val="TableEntry"/>
              <w:rPr>
                <w:noProof w:val="0"/>
              </w:rPr>
            </w:pPr>
            <w:r w:rsidRPr="00E808B0">
              <w:rPr>
                <w:noProof w:val="0"/>
              </w:rPr>
              <w:t> </w:t>
            </w:r>
          </w:p>
        </w:tc>
      </w:tr>
      <w:tr w:rsidR="001A7BE9" w:rsidRPr="00E808B0" w14:paraId="11ABF3A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BE9888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92809F9" w14:textId="77777777" w:rsidR="001A7BE9" w:rsidRPr="00E808B0" w:rsidRDefault="001A7BE9">
            <w:pPr>
              <w:pStyle w:val="TableEntry"/>
              <w:rPr>
                <w:noProof w:val="0"/>
              </w:rPr>
            </w:pPr>
            <w:r w:rsidRPr="00E808B0">
              <w:rPr>
                <w:noProof w:val="0"/>
              </w:rPr>
              <w:t>Sending Application</w:t>
            </w:r>
          </w:p>
        </w:tc>
        <w:tc>
          <w:tcPr>
            <w:tcW w:w="1620" w:type="dxa"/>
            <w:tcBorders>
              <w:top w:val="nil"/>
              <w:left w:val="nil"/>
              <w:bottom w:val="single" w:sz="4" w:space="0" w:color="auto"/>
              <w:right w:val="single" w:sz="4" w:space="0" w:color="auto"/>
            </w:tcBorders>
            <w:shd w:val="clear" w:color="auto" w:fill="FFFF99"/>
            <w:vAlign w:val="bottom"/>
          </w:tcPr>
          <w:p w14:paraId="0013684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3935471"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461B29D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2062AF"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44768B79" w14:textId="77777777" w:rsidR="001A7BE9" w:rsidRPr="00E808B0" w:rsidRDefault="001A7BE9">
            <w:pPr>
              <w:pStyle w:val="TableEntry"/>
              <w:rPr>
                <w:noProof w:val="0"/>
              </w:rPr>
            </w:pPr>
            <w:r w:rsidRPr="00E808B0">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12D167C4"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8696A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4D82D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06E15"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04BBE96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FD15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FFFF2B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90F4214"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966CCCF"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07CC0F5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757D4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5322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4FD9B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A6144D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9B88E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E01614" w14:textId="77777777" w:rsidR="001A7BE9" w:rsidRPr="00E808B0" w:rsidRDefault="001A7BE9">
            <w:pPr>
              <w:pStyle w:val="TableEntry"/>
              <w:rPr>
                <w:noProof w:val="0"/>
              </w:rPr>
            </w:pPr>
            <w:r w:rsidRPr="00E808B0">
              <w:rPr>
                <w:noProof w:val="0"/>
              </w:rPr>
              <w:t> </w:t>
            </w:r>
          </w:p>
        </w:tc>
      </w:tr>
      <w:tr w:rsidR="001A7BE9" w:rsidRPr="00E808B0" w14:paraId="74C4B79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F558E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614D6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F89A"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5B680EC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20BB22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F1F9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2AF8D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99DB1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7648D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D5FB6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81ABCAB" w14:textId="77777777" w:rsidR="001A7BE9" w:rsidRPr="00E808B0" w:rsidRDefault="001A7BE9">
            <w:pPr>
              <w:pStyle w:val="TableEntry"/>
              <w:rPr>
                <w:noProof w:val="0"/>
              </w:rPr>
            </w:pPr>
            <w:r w:rsidRPr="00E808B0">
              <w:rPr>
                <w:noProof w:val="0"/>
              </w:rPr>
              <w:t> </w:t>
            </w:r>
          </w:p>
        </w:tc>
      </w:tr>
      <w:tr w:rsidR="001A7BE9" w:rsidRPr="00E808B0" w14:paraId="755EE8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9C358D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352E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38E238"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4E4B337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602541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61CE5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D3629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D5FB4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9150C5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788092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8D3EE03" w14:textId="77777777" w:rsidR="001A7BE9" w:rsidRPr="00E808B0" w:rsidRDefault="001A7BE9">
            <w:pPr>
              <w:pStyle w:val="TableEntry"/>
              <w:rPr>
                <w:noProof w:val="0"/>
              </w:rPr>
            </w:pPr>
            <w:r w:rsidRPr="00E808B0">
              <w:rPr>
                <w:noProof w:val="0"/>
              </w:rPr>
              <w:t> </w:t>
            </w:r>
          </w:p>
        </w:tc>
      </w:tr>
      <w:tr w:rsidR="001A7BE9" w:rsidRPr="00E808B0" w14:paraId="0346B2A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51A54B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E30C61F" w14:textId="77777777" w:rsidR="001A7BE9" w:rsidRPr="00E808B0" w:rsidRDefault="001A7BE9">
            <w:pPr>
              <w:pStyle w:val="TableEntry"/>
              <w:rPr>
                <w:noProof w:val="0"/>
              </w:rPr>
            </w:pPr>
            <w:r w:rsidRPr="00E808B0">
              <w:rPr>
                <w:noProof w:val="0"/>
              </w:rPr>
              <w:t>Sending Facility</w:t>
            </w:r>
          </w:p>
        </w:tc>
        <w:tc>
          <w:tcPr>
            <w:tcW w:w="1620" w:type="dxa"/>
            <w:tcBorders>
              <w:top w:val="nil"/>
              <w:left w:val="nil"/>
              <w:bottom w:val="single" w:sz="4" w:space="0" w:color="auto"/>
              <w:right w:val="single" w:sz="4" w:space="0" w:color="auto"/>
            </w:tcBorders>
            <w:shd w:val="clear" w:color="auto" w:fill="FFFF99"/>
            <w:vAlign w:val="bottom"/>
          </w:tcPr>
          <w:p w14:paraId="602D84B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48C787"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7C1B739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2E30C3"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1178A4"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284DF037"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5105302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14BDD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C3454E"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78A4A35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A3F968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7F13F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2E91F3"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7A1E43C"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8BD73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10DE3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2A7E4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3C86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70941F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933B97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05F71FC" w14:textId="77777777" w:rsidR="001A7BE9" w:rsidRPr="00E808B0" w:rsidRDefault="001A7BE9">
            <w:pPr>
              <w:pStyle w:val="TableEntry"/>
              <w:rPr>
                <w:noProof w:val="0"/>
              </w:rPr>
            </w:pPr>
            <w:r w:rsidRPr="00E808B0">
              <w:rPr>
                <w:noProof w:val="0"/>
              </w:rPr>
              <w:t> </w:t>
            </w:r>
          </w:p>
        </w:tc>
      </w:tr>
      <w:tr w:rsidR="001A7BE9" w:rsidRPr="00E808B0" w14:paraId="5422DB5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F1B35C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EB89E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15747A"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62229D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7ABD57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288D6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535C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13D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881FA1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634BA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559E13E" w14:textId="77777777" w:rsidR="001A7BE9" w:rsidRPr="00E808B0" w:rsidRDefault="001A7BE9">
            <w:pPr>
              <w:pStyle w:val="TableEntry"/>
              <w:rPr>
                <w:noProof w:val="0"/>
              </w:rPr>
            </w:pPr>
            <w:r w:rsidRPr="00E808B0">
              <w:rPr>
                <w:noProof w:val="0"/>
              </w:rPr>
              <w:t> </w:t>
            </w:r>
          </w:p>
        </w:tc>
      </w:tr>
      <w:tr w:rsidR="001A7BE9" w:rsidRPr="00E808B0" w14:paraId="347381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4688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FB10A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BA3A32"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5957691A"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67FB9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52B8DF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F2533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56E281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04B10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09307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961369" w14:textId="77777777" w:rsidR="001A7BE9" w:rsidRPr="00E808B0" w:rsidRDefault="001A7BE9">
            <w:pPr>
              <w:pStyle w:val="TableEntry"/>
              <w:rPr>
                <w:noProof w:val="0"/>
              </w:rPr>
            </w:pPr>
            <w:r w:rsidRPr="00E808B0">
              <w:rPr>
                <w:noProof w:val="0"/>
              </w:rPr>
              <w:t> </w:t>
            </w:r>
          </w:p>
        </w:tc>
      </w:tr>
      <w:tr w:rsidR="001A7BE9" w:rsidRPr="00E808B0" w14:paraId="134E4D8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E3B1975"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4C4C8C2C" w14:textId="77777777" w:rsidR="001A7BE9" w:rsidRPr="00E808B0" w:rsidRDefault="001A7BE9">
            <w:pPr>
              <w:pStyle w:val="TableEntry"/>
              <w:rPr>
                <w:noProof w:val="0"/>
              </w:rPr>
            </w:pPr>
            <w:r w:rsidRPr="00E808B0">
              <w:rPr>
                <w:noProof w:val="0"/>
              </w:rPr>
              <w:t>Receiving Application</w:t>
            </w:r>
          </w:p>
        </w:tc>
        <w:tc>
          <w:tcPr>
            <w:tcW w:w="1620" w:type="dxa"/>
            <w:tcBorders>
              <w:top w:val="nil"/>
              <w:left w:val="nil"/>
              <w:bottom w:val="single" w:sz="4" w:space="0" w:color="auto"/>
              <w:right w:val="single" w:sz="4" w:space="0" w:color="auto"/>
            </w:tcBorders>
            <w:shd w:val="clear" w:color="auto" w:fill="FFFF99"/>
            <w:vAlign w:val="bottom"/>
          </w:tcPr>
          <w:p w14:paraId="2FAA58B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5193693"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34F68B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8700620"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CA7B977" w14:textId="77777777" w:rsidR="001A7BE9" w:rsidRPr="00E808B0" w:rsidRDefault="001A7BE9">
            <w:pPr>
              <w:pStyle w:val="TableEntry"/>
              <w:rPr>
                <w:noProof w:val="0"/>
              </w:rPr>
            </w:pPr>
            <w:r w:rsidRPr="00E808B0">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0982DAC8"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7C0FE83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4D9E9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C8E6E3"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7A16E8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00532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83420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F89FE16"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BE55428"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7DA44E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B92C2A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42BEC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9D11D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C308A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2FBF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D0248D" w14:textId="77777777" w:rsidR="001A7BE9" w:rsidRPr="00E808B0" w:rsidRDefault="001A7BE9">
            <w:pPr>
              <w:pStyle w:val="TableEntry"/>
              <w:rPr>
                <w:noProof w:val="0"/>
              </w:rPr>
            </w:pPr>
            <w:r w:rsidRPr="00E808B0">
              <w:rPr>
                <w:noProof w:val="0"/>
              </w:rPr>
              <w:t> </w:t>
            </w:r>
          </w:p>
        </w:tc>
      </w:tr>
      <w:tr w:rsidR="001A7BE9" w:rsidRPr="00E808B0" w14:paraId="78F35C9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D5CD9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3D83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E14D8C"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C68D42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C9F529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72FC80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F19098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8F9C9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651A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4281C0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1C7617A" w14:textId="77777777" w:rsidR="001A7BE9" w:rsidRPr="00E808B0" w:rsidRDefault="001A7BE9">
            <w:pPr>
              <w:pStyle w:val="TableEntry"/>
              <w:rPr>
                <w:noProof w:val="0"/>
              </w:rPr>
            </w:pPr>
            <w:r w:rsidRPr="00E808B0">
              <w:rPr>
                <w:noProof w:val="0"/>
              </w:rPr>
              <w:t> </w:t>
            </w:r>
          </w:p>
        </w:tc>
      </w:tr>
      <w:tr w:rsidR="001A7BE9" w:rsidRPr="00E808B0" w14:paraId="6D48C8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4BDF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6878C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FEE7882"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3A91E3A0"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D6472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C741DF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DAFAB6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4EB03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CBBB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2DC3F3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7262E6" w14:textId="77777777" w:rsidR="001A7BE9" w:rsidRPr="00E808B0" w:rsidRDefault="001A7BE9">
            <w:pPr>
              <w:pStyle w:val="TableEntry"/>
              <w:rPr>
                <w:noProof w:val="0"/>
              </w:rPr>
            </w:pPr>
            <w:r w:rsidRPr="00E808B0">
              <w:rPr>
                <w:noProof w:val="0"/>
              </w:rPr>
              <w:t> </w:t>
            </w:r>
          </w:p>
        </w:tc>
      </w:tr>
      <w:tr w:rsidR="001A7BE9" w:rsidRPr="00E808B0" w14:paraId="74C2C24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C3A0FE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805B7E" w14:textId="77777777" w:rsidR="001A7BE9" w:rsidRPr="00E808B0" w:rsidRDefault="001A7BE9">
            <w:pPr>
              <w:pStyle w:val="TableEntry"/>
              <w:rPr>
                <w:noProof w:val="0"/>
              </w:rPr>
            </w:pPr>
            <w:r w:rsidRPr="00E808B0">
              <w:rPr>
                <w:noProof w:val="0"/>
              </w:rPr>
              <w:t>Receiving Facility</w:t>
            </w:r>
          </w:p>
        </w:tc>
        <w:tc>
          <w:tcPr>
            <w:tcW w:w="1620" w:type="dxa"/>
            <w:tcBorders>
              <w:top w:val="nil"/>
              <w:left w:val="nil"/>
              <w:bottom w:val="single" w:sz="4" w:space="0" w:color="auto"/>
              <w:right w:val="single" w:sz="4" w:space="0" w:color="auto"/>
            </w:tcBorders>
            <w:shd w:val="clear" w:color="auto" w:fill="FFFF99"/>
            <w:vAlign w:val="bottom"/>
          </w:tcPr>
          <w:p w14:paraId="2942DD6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5353A66"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60E1D70"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68C4F58"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FCCADE6"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3A381C9C"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15AE4E2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F94B4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8CA5244"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0F6EEAC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EA349B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501F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48A8"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10A2ECC"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EB212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88931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7F0DC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3F746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60DA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EAD0BF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B009A6" w14:textId="77777777" w:rsidR="001A7BE9" w:rsidRPr="00E808B0" w:rsidRDefault="001A7BE9">
            <w:pPr>
              <w:pStyle w:val="TableEntry"/>
              <w:rPr>
                <w:noProof w:val="0"/>
              </w:rPr>
            </w:pPr>
            <w:r w:rsidRPr="00E808B0">
              <w:rPr>
                <w:noProof w:val="0"/>
              </w:rPr>
              <w:t> </w:t>
            </w:r>
          </w:p>
        </w:tc>
      </w:tr>
      <w:tr w:rsidR="001A7BE9" w:rsidRPr="00E808B0" w14:paraId="0C928B5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D31234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23AFA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16E82B"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46D5AA8A"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DFC3F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24D8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D9FCB5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4949B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9CA06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C37E5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1D2BC68" w14:textId="77777777" w:rsidR="001A7BE9" w:rsidRPr="00E808B0" w:rsidRDefault="001A7BE9">
            <w:pPr>
              <w:pStyle w:val="TableEntry"/>
              <w:rPr>
                <w:noProof w:val="0"/>
              </w:rPr>
            </w:pPr>
            <w:r w:rsidRPr="00E808B0">
              <w:rPr>
                <w:noProof w:val="0"/>
              </w:rPr>
              <w:t> </w:t>
            </w:r>
          </w:p>
        </w:tc>
      </w:tr>
      <w:tr w:rsidR="001A7BE9" w:rsidRPr="00E808B0" w14:paraId="3DC302F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967B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0CF51F"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7247790" w14:textId="77777777" w:rsidR="001A7BE9" w:rsidRPr="00E808B0" w:rsidRDefault="001A7BE9" w:rsidP="00504385">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1D0B85DD"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E1B2BC0"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54FE"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4B71DC"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5BD9BE"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CBD192C"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7BB44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C0EFFA" w14:textId="77777777" w:rsidR="001A7BE9" w:rsidRPr="00E808B0" w:rsidRDefault="001A7BE9" w:rsidP="00504385">
            <w:pPr>
              <w:pStyle w:val="TableEntry"/>
              <w:rPr>
                <w:noProof w:val="0"/>
              </w:rPr>
            </w:pPr>
            <w:r w:rsidRPr="00E808B0">
              <w:rPr>
                <w:noProof w:val="0"/>
              </w:rPr>
              <w:t> </w:t>
            </w:r>
          </w:p>
        </w:tc>
      </w:tr>
      <w:tr w:rsidR="001A7BE9" w:rsidRPr="00E808B0" w14:paraId="366BF18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D569473"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89F93C" w14:textId="77777777" w:rsidR="001A7BE9" w:rsidRPr="00E808B0" w:rsidRDefault="001A7BE9" w:rsidP="00504385">
            <w:pPr>
              <w:pStyle w:val="TableEntry"/>
              <w:rPr>
                <w:noProof w:val="0"/>
              </w:rPr>
            </w:pPr>
            <w:r w:rsidRPr="00E808B0">
              <w:rPr>
                <w:noProof w:val="0"/>
              </w:rPr>
              <w:t xml:space="preserve">Date/Time </w:t>
            </w:r>
            <w:proofErr w:type="gramStart"/>
            <w:r w:rsidRPr="00E808B0">
              <w:rPr>
                <w:noProof w:val="0"/>
              </w:rPr>
              <w:t>Of</w:t>
            </w:r>
            <w:proofErr w:type="gramEnd"/>
            <w:r w:rsidRPr="00E808B0">
              <w:rPr>
                <w:noProof w:val="0"/>
              </w:rPr>
              <w:t xml:space="preserve"> Message</w:t>
            </w:r>
          </w:p>
        </w:tc>
        <w:tc>
          <w:tcPr>
            <w:tcW w:w="1620" w:type="dxa"/>
            <w:tcBorders>
              <w:top w:val="nil"/>
              <w:left w:val="nil"/>
              <w:bottom w:val="single" w:sz="4" w:space="0" w:color="auto"/>
              <w:right w:val="single" w:sz="4" w:space="0" w:color="auto"/>
            </w:tcBorders>
            <w:shd w:val="clear" w:color="auto" w:fill="FFFF99"/>
            <w:vAlign w:val="bottom"/>
          </w:tcPr>
          <w:p w14:paraId="312B5D92"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7B17DBB" w14:textId="77777777" w:rsidR="001A7BE9" w:rsidRPr="00E808B0" w:rsidRDefault="001A7BE9" w:rsidP="00504385">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1F316B04" w14:textId="77777777" w:rsidR="001A7BE9" w:rsidRPr="00E808B0" w:rsidRDefault="001A7BE9" w:rsidP="00504385">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5E34A80"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ADE65E" w14:textId="77777777" w:rsidR="001A7BE9" w:rsidRPr="00E808B0" w:rsidRDefault="001A7BE9" w:rsidP="00504385">
            <w:pPr>
              <w:pStyle w:val="TableEntry"/>
              <w:rPr>
                <w:noProof w:val="0"/>
              </w:rPr>
            </w:pPr>
            <w:proofErr w:type="spellStart"/>
            <w:r w:rsidRPr="00E808B0">
              <w:rPr>
                <w:noProof w:val="0"/>
              </w:rPr>
              <w:t>Message.creationTime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196B8422" w14:textId="77777777" w:rsidR="001A7BE9" w:rsidRPr="00E808B0" w:rsidRDefault="001A7BE9" w:rsidP="00504385">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4CB8D9FA"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A8F2C8D"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AD0A2C" w14:textId="77777777" w:rsidR="001A7BE9" w:rsidRPr="00E808B0" w:rsidRDefault="001A7BE9" w:rsidP="00504385">
            <w:pPr>
              <w:pStyle w:val="TableEntry"/>
              <w:rPr>
                <w:noProof w:val="0"/>
              </w:rPr>
            </w:pPr>
            <w:r w:rsidRPr="00E808B0">
              <w:rPr>
                <w:noProof w:val="0"/>
              </w:rPr>
              <w:t> </w:t>
            </w:r>
          </w:p>
        </w:tc>
      </w:tr>
      <w:tr w:rsidR="001A7BE9" w:rsidRPr="00E808B0" w14:paraId="27B0FDB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61CD28E"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C6729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27F9DB" w14:textId="77777777" w:rsidR="001A7BE9" w:rsidRPr="00E808B0" w:rsidRDefault="001A7BE9" w:rsidP="00504385">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AA9141C" w14:textId="77777777" w:rsidR="001A7BE9" w:rsidRPr="00E808B0" w:rsidRDefault="001A7BE9" w:rsidP="00504385">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23754FF0"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68874E4"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92C57" w14:textId="77777777" w:rsidR="001A7BE9" w:rsidRPr="00E808B0" w:rsidRDefault="001A7BE9" w:rsidP="00504385">
            <w:pPr>
              <w:pStyle w:val="TableEntry"/>
              <w:rPr>
                <w:noProof w:val="0"/>
              </w:rPr>
            </w:pPr>
            <w:proofErr w:type="spellStart"/>
            <w:r w:rsidRPr="00E808B0">
              <w:rPr>
                <w:noProof w:val="0"/>
              </w:rPr>
              <w:t>Message.creationTime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4126D375" w14:textId="77777777" w:rsidR="001A7BE9" w:rsidRPr="00E808B0" w:rsidRDefault="001A7BE9" w:rsidP="00504385">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098AFEC8"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5CF8E0"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DC48862" w14:textId="77777777" w:rsidR="001A7BE9" w:rsidRPr="00E808B0" w:rsidRDefault="001A7BE9" w:rsidP="00504385">
            <w:pPr>
              <w:pStyle w:val="TableEntry"/>
              <w:rPr>
                <w:noProof w:val="0"/>
              </w:rPr>
            </w:pPr>
            <w:r w:rsidRPr="00E808B0">
              <w:rPr>
                <w:noProof w:val="0"/>
              </w:rPr>
              <w:t> </w:t>
            </w:r>
          </w:p>
        </w:tc>
      </w:tr>
      <w:tr w:rsidR="001A7BE9" w:rsidRPr="00E808B0" w14:paraId="2F4BFC5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02B896"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1F7041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8F05F4"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9E42BA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16C2AA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ACC89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9842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2C424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0F844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B11D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9976009" w14:textId="77777777" w:rsidR="001A7BE9" w:rsidRPr="00E808B0" w:rsidRDefault="001A7BE9">
            <w:pPr>
              <w:pStyle w:val="TableEntry"/>
              <w:rPr>
                <w:noProof w:val="0"/>
              </w:rPr>
            </w:pPr>
            <w:r w:rsidRPr="00E808B0">
              <w:rPr>
                <w:noProof w:val="0"/>
              </w:rPr>
              <w:t> </w:t>
            </w:r>
          </w:p>
        </w:tc>
      </w:tr>
      <w:tr w:rsidR="001A7BE9" w:rsidRPr="00E808B0" w14:paraId="722A609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11C122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17B18" w14:textId="77777777" w:rsidR="001A7BE9" w:rsidRPr="00E808B0" w:rsidRDefault="001A7BE9">
            <w:pPr>
              <w:pStyle w:val="TableEntry"/>
              <w:rPr>
                <w:noProof w:val="0"/>
              </w:rPr>
            </w:pPr>
            <w:r w:rsidRPr="00E808B0">
              <w:rPr>
                <w:noProof w:val="0"/>
              </w:rPr>
              <w:t>Security</w:t>
            </w:r>
          </w:p>
        </w:tc>
        <w:tc>
          <w:tcPr>
            <w:tcW w:w="1620" w:type="dxa"/>
            <w:tcBorders>
              <w:top w:val="nil"/>
              <w:left w:val="nil"/>
              <w:bottom w:val="single" w:sz="4" w:space="0" w:color="auto"/>
              <w:right w:val="single" w:sz="4" w:space="0" w:color="auto"/>
            </w:tcBorders>
            <w:shd w:val="clear" w:color="auto" w:fill="FFFF99"/>
            <w:vAlign w:val="bottom"/>
          </w:tcPr>
          <w:p w14:paraId="570C3D8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BA06C6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46AC25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EAF7707"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C760A15" w14:textId="77777777" w:rsidR="001A7BE9" w:rsidRPr="00E808B0" w:rsidRDefault="001A7BE9">
            <w:pPr>
              <w:pStyle w:val="TableEntry"/>
              <w:rPr>
                <w:noProof w:val="0"/>
              </w:rPr>
            </w:pPr>
            <w:proofErr w:type="spellStart"/>
            <w:r w:rsidRPr="00E808B0">
              <w:rPr>
                <w:noProof w:val="0"/>
              </w:rPr>
              <w:t>Message.securityText</w:t>
            </w:r>
            <w:proofErr w:type="spellEnd"/>
          </w:p>
        </w:tc>
        <w:tc>
          <w:tcPr>
            <w:tcW w:w="810" w:type="dxa"/>
            <w:tcBorders>
              <w:top w:val="nil"/>
              <w:left w:val="nil"/>
              <w:bottom w:val="single" w:sz="4" w:space="0" w:color="auto"/>
              <w:right w:val="single" w:sz="4" w:space="0" w:color="auto"/>
            </w:tcBorders>
            <w:shd w:val="clear" w:color="auto" w:fill="CCFFCC"/>
            <w:vAlign w:val="bottom"/>
          </w:tcPr>
          <w:p w14:paraId="776D867E" w14:textId="77777777" w:rsidR="001A7BE9" w:rsidRPr="00E808B0" w:rsidRDefault="001A7BE9">
            <w:pPr>
              <w:pStyle w:val="TableEntry"/>
              <w:rPr>
                <w:noProof w:val="0"/>
              </w:rPr>
            </w:pPr>
            <w:r w:rsidRPr="00E808B0">
              <w:rPr>
                <w:noProof w:val="0"/>
              </w:rPr>
              <w:t>ST</w:t>
            </w:r>
          </w:p>
        </w:tc>
        <w:tc>
          <w:tcPr>
            <w:tcW w:w="1440" w:type="dxa"/>
            <w:tcBorders>
              <w:top w:val="nil"/>
              <w:left w:val="nil"/>
              <w:bottom w:val="single" w:sz="4" w:space="0" w:color="auto"/>
              <w:right w:val="single" w:sz="4" w:space="0" w:color="auto"/>
            </w:tcBorders>
            <w:shd w:val="clear" w:color="auto" w:fill="CCFFCC"/>
            <w:vAlign w:val="bottom"/>
          </w:tcPr>
          <w:p w14:paraId="3FCD78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A1039A"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41419B0" w14:textId="77777777" w:rsidR="001A7BE9" w:rsidRPr="00E808B0" w:rsidRDefault="001A7BE9">
            <w:pPr>
              <w:pStyle w:val="TableEntry"/>
              <w:rPr>
                <w:noProof w:val="0"/>
              </w:rPr>
            </w:pPr>
            <w:r w:rsidRPr="00E808B0">
              <w:rPr>
                <w:noProof w:val="0"/>
              </w:rPr>
              <w:t> </w:t>
            </w:r>
          </w:p>
        </w:tc>
      </w:tr>
      <w:tr w:rsidR="001A7BE9" w:rsidRPr="00E808B0" w14:paraId="30AD405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EC91B2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424C419" w14:textId="77777777" w:rsidR="001A7BE9" w:rsidRPr="00E808B0" w:rsidRDefault="001A7BE9">
            <w:pPr>
              <w:pStyle w:val="TableEntry"/>
              <w:rPr>
                <w:noProof w:val="0"/>
              </w:rPr>
            </w:pPr>
            <w:r w:rsidRPr="00E808B0">
              <w:rPr>
                <w:noProof w:val="0"/>
              </w:rPr>
              <w:t>Message Type</w:t>
            </w:r>
          </w:p>
        </w:tc>
        <w:tc>
          <w:tcPr>
            <w:tcW w:w="1620" w:type="dxa"/>
            <w:tcBorders>
              <w:top w:val="nil"/>
              <w:left w:val="nil"/>
              <w:bottom w:val="single" w:sz="4" w:space="0" w:color="auto"/>
              <w:right w:val="single" w:sz="4" w:space="0" w:color="auto"/>
            </w:tcBorders>
            <w:shd w:val="clear" w:color="auto" w:fill="FFFF99"/>
            <w:vAlign w:val="bottom"/>
          </w:tcPr>
          <w:p w14:paraId="7183CD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78E9FB" w14:textId="77777777" w:rsidR="001A7BE9" w:rsidRPr="00E808B0" w:rsidRDefault="001A7BE9">
            <w:pPr>
              <w:pStyle w:val="TableEntry"/>
              <w:rPr>
                <w:noProof w:val="0"/>
              </w:rPr>
            </w:pPr>
            <w:r w:rsidRPr="00E808B0">
              <w:rPr>
                <w:noProof w:val="0"/>
              </w:rPr>
              <w:t>CM_MSG</w:t>
            </w:r>
          </w:p>
        </w:tc>
        <w:tc>
          <w:tcPr>
            <w:tcW w:w="900" w:type="dxa"/>
            <w:tcBorders>
              <w:top w:val="nil"/>
              <w:left w:val="nil"/>
              <w:bottom w:val="single" w:sz="4" w:space="0" w:color="auto"/>
              <w:right w:val="single" w:sz="4" w:space="0" w:color="auto"/>
            </w:tcBorders>
            <w:shd w:val="clear" w:color="auto" w:fill="FFFF99"/>
            <w:vAlign w:val="bottom"/>
          </w:tcPr>
          <w:p w14:paraId="01B53B0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A6EE50"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3F113A52"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12F742A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32C55CA9"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58807E42" w14:textId="77777777" w:rsidR="001A7BE9" w:rsidRPr="00E808B0"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54789306" w14:textId="77777777" w:rsidR="001A7BE9" w:rsidRPr="00E808B0" w:rsidRDefault="001A7BE9">
            <w:pPr>
              <w:pStyle w:val="TableEntry"/>
              <w:rPr>
                <w:noProof w:val="0"/>
              </w:rPr>
            </w:pPr>
            <w:r w:rsidRPr="00E808B0">
              <w:rPr>
                <w:noProof w:val="0"/>
              </w:rPr>
              <w:t> </w:t>
            </w:r>
          </w:p>
        </w:tc>
      </w:tr>
      <w:tr w:rsidR="001A7BE9" w:rsidRPr="00E808B0" w14:paraId="3003877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18A50C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249AF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EBCB3C" w14:textId="77777777" w:rsidR="001A7BE9" w:rsidRPr="00E808B0" w:rsidRDefault="001A7BE9">
            <w:pPr>
              <w:pStyle w:val="TableEntry"/>
              <w:rPr>
                <w:noProof w:val="0"/>
              </w:rPr>
            </w:pPr>
            <w:r w:rsidRPr="00E808B0">
              <w:rPr>
                <w:noProof w:val="0"/>
              </w:rPr>
              <w:t>Message type</w:t>
            </w:r>
          </w:p>
        </w:tc>
        <w:tc>
          <w:tcPr>
            <w:tcW w:w="810" w:type="dxa"/>
            <w:tcBorders>
              <w:top w:val="nil"/>
              <w:left w:val="nil"/>
              <w:bottom w:val="single" w:sz="4" w:space="0" w:color="auto"/>
              <w:right w:val="single" w:sz="4" w:space="0" w:color="auto"/>
            </w:tcBorders>
            <w:shd w:val="clear" w:color="auto" w:fill="FFFF99"/>
            <w:vAlign w:val="bottom"/>
          </w:tcPr>
          <w:p w14:paraId="23E0930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4533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EA88A17"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2C687F9" w14:textId="77777777" w:rsidR="001A7BE9" w:rsidRPr="00E808B0" w:rsidRDefault="001A7BE9">
            <w:pPr>
              <w:pStyle w:val="TableEntry"/>
              <w:rPr>
                <w:noProof w:val="0"/>
              </w:rPr>
            </w:pPr>
            <w:proofErr w:type="spellStart"/>
            <w:r w:rsidRPr="00E808B0">
              <w:rPr>
                <w:noProof w:val="0"/>
              </w:rPr>
              <w:t>Message.interactionId</w:t>
            </w:r>
            <w:proofErr w:type="spellEnd"/>
          </w:p>
        </w:tc>
        <w:tc>
          <w:tcPr>
            <w:tcW w:w="810" w:type="dxa"/>
            <w:tcBorders>
              <w:top w:val="nil"/>
              <w:left w:val="nil"/>
              <w:bottom w:val="single" w:sz="4" w:space="0" w:color="auto"/>
              <w:right w:val="single" w:sz="4" w:space="0" w:color="auto"/>
            </w:tcBorders>
            <w:shd w:val="clear" w:color="auto" w:fill="CCFFCC"/>
            <w:vAlign w:val="bottom"/>
          </w:tcPr>
          <w:p w14:paraId="355B196C" w14:textId="77777777" w:rsidR="001A7BE9" w:rsidRPr="00E808B0" w:rsidRDefault="001A7BE9">
            <w:pPr>
              <w:pStyle w:val="TableEntry"/>
              <w:rPr>
                <w:noProof w:val="0"/>
              </w:rPr>
            </w:pPr>
            <w:r w:rsidRPr="00E808B0">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02EB266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CA23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581AA8" w14:textId="77777777" w:rsidR="001A7BE9" w:rsidRPr="00E808B0" w:rsidRDefault="001A7BE9">
            <w:pPr>
              <w:pStyle w:val="TableEntry"/>
              <w:rPr>
                <w:noProof w:val="0"/>
              </w:rPr>
            </w:pPr>
            <w:r w:rsidRPr="00E808B0">
              <w:rPr>
                <w:noProof w:val="0"/>
              </w:rPr>
              <w:t> </w:t>
            </w:r>
          </w:p>
        </w:tc>
      </w:tr>
      <w:tr w:rsidR="001A7BE9" w:rsidRPr="00E808B0" w14:paraId="6F645A9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2715B7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CEBF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39AE780" w14:textId="77777777" w:rsidR="001A7BE9" w:rsidRPr="00E808B0" w:rsidRDefault="001A7BE9">
            <w:pPr>
              <w:pStyle w:val="TableEntry"/>
              <w:rPr>
                <w:noProof w:val="0"/>
              </w:rPr>
            </w:pPr>
            <w:r w:rsidRPr="00E808B0">
              <w:rPr>
                <w:noProof w:val="0"/>
              </w:rPr>
              <w:t>Trigger event</w:t>
            </w:r>
          </w:p>
        </w:tc>
        <w:tc>
          <w:tcPr>
            <w:tcW w:w="810" w:type="dxa"/>
            <w:tcBorders>
              <w:top w:val="nil"/>
              <w:left w:val="nil"/>
              <w:bottom w:val="single" w:sz="4" w:space="0" w:color="auto"/>
              <w:right w:val="single" w:sz="4" w:space="0" w:color="auto"/>
            </w:tcBorders>
            <w:shd w:val="clear" w:color="auto" w:fill="FFFF99"/>
            <w:vAlign w:val="bottom"/>
          </w:tcPr>
          <w:p w14:paraId="38AFC2B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CD963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F08642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FF6A0B5" w14:textId="77777777" w:rsidR="001A7BE9" w:rsidRPr="00E808B0" w:rsidRDefault="001A7BE9">
            <w:pPr>
              <w:pStyle w:val="TableEntry"/>
              <w:rPr>
                <w:noProof w:val="0"/>
              </w:rPr>
            </w:pPr>
            <w:proofErr w:type="spellStart"/>
            <w:r w:rsidRPr="00E808B0">
              <w:rPr>
                <w:noProof w:val="0"/>
              </w:rPr>
              <w:t>ControlActProcess.code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237FFB53" w14:textId="77777777" w:rsidR="001A7BE9" w:rsidRPr="00E808B0" w:rsidRDefault="001A7BE9">
            <w:pPr>
              <w:pStyle w:val="TableEntry"/>
              <w:rPr>
                <w:noProof w:val="0"/>
              </w:rPr>
            </w:pPr>
            <w:r w:rsidRPr="00E808B0">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7FD9622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196C16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F85E9BA" w14:textId="77777777" w:rsidR="001A7BE9" w:rsidRPr="00E808B0" w:rsidRDefault="001A7BE9">
            <w:pPr>
              <w:pStyle w:val="TableEntry"/>
              <w:rPr>
                <w:noProof w:val="0"/>
              </w:rPr>
            </w:pPr>
            <w:r w:rsidRPr="00E808B0">
              <w:rPr>
                <w:noProof w:val="0"/>
              </w:rPr>
              <w:t> </w:t>
            </w:r>
          </w:p>
        </w:tc>
      </w:tr>
      <w:tr w:rsidR="001A7BE9" w:rsidRPr="00E808B0" w14:paraId="0956F1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F41A6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A619F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3F0142" w14:textId="77777777" w:rsidR="001A7BE9" w:rsidRPr="00E808B0" w:rsidRDefault="001A7BE9">
            <w:pPr>
              <w:pStyle w:val="TableEntry"/>
              <w:rPr>
                <w:noProof w:val="0"/>
              </w:rPr>
            </w:pPr>
            <w:r w:rsidRPr="00E808B0">
              <w:rPr>
                <w:noProof w:val="0"/>
              </w:rPr>
              <w:t>Message structure</w:t>
            </w:r>
          </w:p>
        </w:tc>
        <w:tc>
          <w:tcPr>
            <w:tcW w:w="810" w:type="dxa"/>
            <w:tcBorders>
              <w:top w:val="nil"/>
              <w:left w:val="nil"/>
              <w:bottom w:val="single" w:sz="4" w:space="0" w:color="auto"/>
              <w:right w:val="single" w:sz="4" w:space="0" w:color="auto"/>
            </w:tcBorders>
            <w:shd w:val="clear" w:color="auto" w:fill="FFFF99"/>
            <w:vAlign w:val="bottom"/>
          </w:tcPr>
          <w:p w14:paraId="692003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C2DDE1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6AD7BA8"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586DC66E" w14:textId="77777777" w:rsidR="001A7BE9" w:rsidRPr="00E808B0" w:rsidRDefault="001A7BE9">
            <w:pPr>
              <w:pStyle w:val="TableEntry"/>
              <w:rPr>
                <w:noProof w:val="0"/>
              </w:rPr>
            </w:pPr>
            <w:r w:rsidRPr="00E808B0">
              <w:rPr>
                <w:noProof w:val="0"/>
              </w:rPr>
              <w:t xml:space="preserve">Not mapped as </w:t>
            </w:r>
            <w:proofErr w:type="spellStart"/>
            <w:proofErr w:type="gramStart"/>
            <w:r w:rsidRPr="00E808B0">
              <w:rPr>
                <w:noProof w:val="0"/>
              </w:rPr>
              <w:t>interaction.Id</w:t>
            </w:r>
            <w:proofErr w:type="spellEnd"/>
            <w:proofErr w:type="gramEnd"/>
            <w:r w:rsidRPr="00E808B0">
              <w:rPr>
                <w:noProof w:val="0"/>
              </w:rPr>
              <w:t xml:space="preserve"> expresses both message type and message structure</w:t>
            </w:r>
          </w:p>
        </w:tc>
        <w:tc>
          <w:tcPr>
            <w:tcW w:w="810" w:type="dxa"/>
            <w:tcBorders>
              <w:top w:val="nil"/>
              <w:left w:val="nil"/>
              <w:bottom w:val="single" w:sz="4" w:space="0" w:color="auto"/>
              <w:right w:val="single" w:sz="4" w:space="0" w:color="auto"/>
            </w:tcBorders>
            <w:shd w:val="clear" w:color="auto" w:fill="CCFFCC"/>
            <w:vAlign w:val="bottom"/>
          </w:tcPr>
          <w:p w14:paraId="0662411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026865CE"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7A163DC4" w14:textId="77777777" w:rsidR="001A7BE9" w:rsidRPr="00E808B0"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424C6F4F" w14:textId="77777777" w:rsidR="001A7BE9" w:rsidRPr="00E808B0" w:rsidRDefault="001A7BE9">
            <w:pPr>
              <w:pStyle w:val="TableEntry"/>
              <w:rPr>
                <w:noProof w:val="0"/>
              </w:rPr>
            </w:pPr>
            <w:r w:rsidRPr="00E808B0">
              <w:rPr>
                <w:noProof w:val="0"/>
              </w:rPr>
              <w:t> </w:t>
            </w:r>
          </w:p>
        </w:tc>
      </w:tr>
      <w:tr w:rsidR="001A7BE9" w:rsidRPr="00E808B0" w14:paraId="0D68E61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789355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CF9808" w14:textId="77777777" w:rsidR="001A7BE9" w:rsidRPr="00E808B0" w:rsidRDefault="001A7BE9">
            <w:pPr>
              <w:pStyle w:val="TableEntry"/>
              <w:rPr>
                <w:noProof w:val="0"/>
              </w:rPr>
            </w:pPr>
            <w:r w:rsidRPr="00E808B0">
              <w:rPr>
                <w:noProof w:val="0"/>
              </w:rPr>
              <w:t>Message Control ID</w:t>
            </w:r>
          </w:p>
        </w:tc>
        <w:tc>
          <w:tcPr>
            <w:tcW w:w="1620" w:type="dxa"/>
            <w:tcBorders>
              <w:top w:val="nil"/>
              <w:left w:val="nil"/>
              <w:bottom w:val="single" w:sz="4" w:space="0" w:color="auto"/>
              <w:right w:val="single" w:sz="4" w:space="0" w:color="auto"/>
            </w:tcBorders>
            <w:shd w:val="clear" w:color="auto" w:fill="FFFF99"/>
            <w:vAlign w:val="bottom"/>
          </w:tcPr>
          <w:p w14:paraId="58082D7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CC42D47"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D09E5D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noWrap/>
            <w:vAlign w:val="bottom"/>
          </w:tcPr>
          <w:p w14:paraId="1FC35C4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noWrap/>
            <w:vAlign w:val="bottom"/>
          </w:tcPr>
          <w:p w14:paraId="24B7A3E0" w14:textId="77777777" w:rsidR="001A7BE9" w:rsidRPr="00E808B0" w:rsidRDefault="001A7BE9">
            <w:pPr>
              <w:pStyle w:val="TableEntry"/>
              <w:rPr>
                <w:noProof w:val="0"/>
              </w:rPr>
            </w:pPr>
            <w:r w:rsidRPr="00E808B0">
              <w:rPr>
                <w:noProof w:val="0"/>
              </w:rPr>
              <w:t> Message.id</w:t>
            </w:r>
          </w:p>
        </w:tc>
        <w:tc>
          <w:tcPr>
            <w:tcW w:w="810" w:type="dxa"/>
            <w:tcBorders>
              <w:top w:val="nil"/>
              <w:left w:val="nil"/>
              <w:bottom w:val="single" w:sz="4" w:space="0" w:color="auto"/>
              <w:right w:val="single" w:sz="4" w:space="0" w:color="auto"/>
            </w:tcBorders>
            <w:shd w:val="clear" w:color="auto" w:fill="CCFFCC"/>
            <w:noWrap/>
            <w:vAlign w:val="bottom"/>
          </w:tcPr>
          <w:p w14:paraId="341695ED" w14:textId="77777777" w:rsidR="001A7BE9" w:rsidRPr="00E808B0" w:rsidRDefault="001A7BE9">
            <w:pPr>
              <w:pStyle w:val="TableEntry"/>
              <w:rPr>
                <w:noProof w:val="0"/>
              </w:rPr>
            </w:pPr>
            <w:r w:rsidRPr="00E808B0">
              <w:rPr>
                <w:noProof w:val="0"/>
              </w:rPr>
              <w:t> II</w:t>
            </w:r>
          </w:p>
        </w:tc>
        <w:tc>
          <w:tcPr>
            <w:tcW w:w="1440" w:type="dxa"/>
            <w:tcBorders>
              <w:top w:val="nil"/>
              <w:left w:val="nil"/>
              <w:bottom w:val="single" w:sz="4" w:space="0" w:color="auto"/>
              <w:right w:val="single" w:sz="4" w:space="0" w:color="auto"/>
            </w:tcBorders>
            <w:shd w:val="clear" w:color="auto" w:fill="CCFFCC"/>
            <w:noWrap/>
            <w:vAlign w:val="bottom"/>
          </w:tcPr>
          <w:p w14:paraId="61827EDC" w14:textId="77777777" w:rsidR="001A7BE9" w:rsidRPr="00E808B0" w:rsidRDefault="001A7BE9">
            <w:pPr>
              <w:pStyle w:val="TableEntry"/>
              <w:rPr>
                <w:noProof w:val="0"/>
              </w:rPr>
            </w:pPr>
            <w:r w:rsidRPr="00E808B0">
              <w:rPr>
                <w:noProof w:val="0"/>
              </w:rPr>
              <w:t>Y </w:t>
            </w:r>
          </w:p>
        </w:tc>
        <w:tc>
          <w:tcPr>
            <w:tcW w:w="810" w:type="dxa"/>
            <w:tcBorders>
              <w:top w:val="nil"/>
              <w:left w:val="nil"/>
              <w:bottom w:val="single" w:sz="4" w:space="0" w:color="auto"/>
              <w:right w:val="single" w:sz="4" w:space="0" w:color="auto"/>
            </w:tcBorders>
            <w:shd w:val="clear" w:color="auto" w:fill="CCFFCC"/>
            <w:noWrap/>
            <w:vAlign w:val="bottom"/>
          </w:tcPr>
          <w:p w14:paraId="6649AEFD" w14:textId="77777777" w:rsidR="001A7BE9" w:rsidRPr="00E808B0" w:rsidRDefault="001A7BE9">
            <w:pPr>
              <w:pStyle w:val="TableEntry"/>
              <w:rPr>
                <w:noProof w:val="0"/>
              </w:rPr>
            </w:pPr>
            <w:r w:rsidRPr="00E808B0">
              <w:rPr>
                <w:noProof w:val="0"/>
              </w:rPr>
              <w:t>R </w:t>
            </w:r>
          </w:p>
        </w:tc>
        <w:tc>
          <w:tcPr>
            <w:tcW w:w="1620" w:type="dxa"/>
            <w:tcBorders>
              <w:top w:val="nil"/>
              <w:left w:val="nil"/>
              <w:bottom w:val="single" w:sz="4" w:space="0" w:color="auto"/>
              <w:right w:val="single" w:sz="4" w:space="0" w:color="auto"/>
            </w:tcBorders>
            <w:shd w:val="clear" w:color="auto" w:fill="99CCFF"/>
            <w:noWrap/>
            <w:vAlign w:val="bottom"/>
          </w:tcPr>
          <w:p w14:paraId="33CAFD6C" w14:textId="77777777" w:rsidR="001A7BE9" w:rsidRPr="00E808B0" w:rsidRDefault="001A7BE9">
            <w:pPr>
              <w:pStyle w:val="TableEntry"/>
              <w:rPr>
                <w:noProof w:val="0"/>
              </w:rPr>
            </w:pPr>
            <w:r w:rsidRPr="00E808B0">
              <w:rPr>
                <w:noProof w:val="0"/>
              </w:rPr>
              <w:t xml:space="preserve"> Only the </w:t>
            </w:r>
            <w:proofErr w:type="spellStart"/>
            <w:proofErr w:type="gramStart"/>
            <w:r w:rsidRPr="00E808B0">
              <w:rPr>
                <w:noProof w:val="0"/>
              </w:rPr>
              <w:t>id.root</w:t>
            </w:r>
            <w:proofErr w:type="spellEnd"/>
            <w:proofErr w:type="gramEnd"/>
            <w:r w:rsidRPr="00E808B0">
              <w:rPr>
                <w:noProof w:val="0"/>
              </w:rPr>
              <w:t xml:space="preserve"> is valued</w:t>
            </w:r>
          </w:p>
        </w:tc>
      </w:tr>
      <w:tr w:rsidR="001A7BE9" w:rsidRPr="00E808B0" w14:paraId="5AA1198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C4FA94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D7649" w14:textId="77777777" w:rsidR="001A7BE9" w:rsidRPr="00E808B0" w:rsidRDefault="001A7BE9">
            <w:pPr>
              <w:pStyle w:val="TableEntry"/>
              <w:rPr>
                <w:noProof w:val="0"/>
              </w:rPr>
            </w:pPr>
            <w:r w:rsidRPr="00E808B0">
              <w:rPr>
                <w:noProof w:val="0"/>
              </w:rPr>
              <w:t>Processin</w:t>
            </w:r>
            <w:r w:rsidRPr="00E808B0">
              <w:rPr>
                <w:noProof w:val="0"/>
              </w:rPr>
              <w:lastRenderedPageBreak/>
              <w:t>g ID</w:t>
            </w:r>
          </w:p>
        </w:tc>
        <w:tc>
          <w:tcPr>
            <w:tcW w:w="1620" w:type="dxa"/>
            <w:tcBorders>
              <w:top w:val="nil"/>
              <w:left w:val="nil"/>
              <w:bottom w:val="single" w:sz="4" w:space="0" w:color="auto"/>
              <w:right w:val="single" w:sz="4" w:space="0" w:color="auto"/>
            </w:tcBorders>
            <w:shd w:val="clear" w:color="auto" w:fill="FFFF99"/>
            <w:vAlign w:val="bottom"/>
          </w:tcPr>
          <w:p w14:paraId="704FAD87" w14:textId="77777777" w:rsidR="001A7BE9" w:rsidRPr="00E808B0" w:rsidRDefault="001A7BE9">
            <w:pPr>
              <w:pStyle w:val="TableEntry"/>
              <w:rPr>
                <w:noProof w:val="0"/>
              </w:rPr>
            </w:pPr>
            <w:r w:rsidRPr="00E808B0">
              <w:rPr>
                <w:noProof w:val="0"/>
              </w:rPr>
              <w:lastRenderedPageBreak/>
              <w:t> </w:t>
            </w:r>
          </w:p>
        </w:tc>
        <w:tc>
          <w:tcPr>
            <w:tcW w:w="810" w:type="dxa"/>
            <w:tcBorders>
              <w:top w:val="nil"/>
              <w:left w:val="nil"/>
              <w:bottom w:val="single" w:sz="4" w:space="0" w:color="auto"/>
              <w:right w:val="single" w:sz="4" w:space="0" w:color="auto"/>
            </w:tcBorders>
            <w:shd w:val="clear" w:color="auto" w:fill="FFFF99"/>
            <w:vAlign w:val="bottom"/>
          </w:tcPr>
          <w:p w14:paraId="3BC0FA2C" w14:textId="77777777" w:rsidR="001A7BE9" w:rsidRPr="00E808B0" w:rsidRDefault="001A7BE9">
            <w:pPr>
              <w:pStyle w:val="TableEntry"/>
              <w:rPr>
                <w:noProof w:val="0"/>
              </w:rPr>
            </w:pPr>
            <w:r w:rsidRPr="00E808B0">
              <w:rPr>
                <w:noProof w:val="0"/>
              </w:rPr>
              <w:t xml:space="preserve">PT </w:t>
            </w:r>
          </w:p>
        </w:tc>
        <w:tc>
          <w:tcPr>
            <w:tcW w:w="900" w:type="dxa"/>
            <w:tcBorders>
              <w:top w:val="nil"/>
              <w:left w:val="nil"/>
              <w:bottom w:val="single" w:sz="4" w:space="0" w:color="auto"/>
              <w:right w:val="single" w:sz="4" w:space="0" w:color="auto"/>
            </w:tcBorders>
            <w:shd w:val="clear" w:color="auto" w:fill="FFFF99"/>
            <w:vAlign w:val="bottom"/>
          </w:tcPr>
          <w:p w14:paraId="754A33A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AABE342" w14:textId="77777777" w:rsidR="001A7BE9" w:rsidRPr="00E808B0" w:rsidRDefault="001A7BE9">
            <w:pPr>
              <w:pStyle w:val="TableEntry"/>
              <w:rPr>
                <w:noProof w:val="0"/>
              </w:rPr>
            </w:pPr>
            <w:r w:rsidRPr="00E808B0">
              <w:rPr>
                <w:noProof w:val="0"/>
              </w:rPr>
              <w:t xml:space="preserve">MCCI_RM000100IHE - </w:t>
            </w:r>
            <w:r w:rsidRPr="00E808B0">
              <w:rPr>
                <w:noProof w:val="0"/>
              </w:rPr>
              <w:lastRenderedPageBreak/>
              <w:t>Send Message Payload</w:t>
            </w:r>
          </w:p>
        </w:tc>
        <w:tc>
          <w:tcPr>
            <w:tcW w:w="1350" w:type="dxa"/>
            <w:tcBorders>
              <w:top w:val="nil"/>
              <w:left w:val="nil"/>
              <w:bottom w:val="single" w:sz="4" w:space="0" w:color="auto"/>
              <w:right w:val="single" w:sz="4" w:space="0" w:color="auto"/>
            </w:tcBorders>
            <w:shd w:val="clear" w:color="auto" w:fill="CCFFCC"/>
            <w:vAlign w:val="bottom"/>
          </w:tcPr>
          <w:p w14:paraId="6F3A3C4E" w14:textId="77777777" w:rsidR="001A7BE9" w:rsidRPr="00E808B0" w:rsidRDefault="001A7BE9">
            <w:pPr>
              <w:pStyle w:val="TableEntry"/>
              <w:rPr>
                <w:noProof w:val="0"/>
              </w:rPr>
            </w:pPr>
            <w:proofErr w:type="spellStart"/>
            <w:r w:rsidRPr="00E808B0">
              <w:rPr>
                <w:noProof w:val="0"/>
              </w:rPr>
              <w:lastRenderedPageBreak/>
              <w:t>Message.pro</w:t>
            </w:r>
            <w:r w:rsidRPr="00E808B0">
              <w:rPr>
                <w:noProof w:val="0"/>
              </w:rPr>
              <w:lastRenderedPageBreak/>
              <w:t>cessingCode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28287AAB" w14:textId="77777777" w:rsidR="001A7BE9" w:rsidRPr="00E808B0" w:rsidRDefault="001A7BE9">
            <w:pPr>
              <w:pStyle w:val="TableEntry"/>
              <w:rPr>
                <w:noProof w:val="0"/>
              </w:rPr>
            </w:pPr>
            <w:r w:rsidRPr="00E808B0">
              <w:rPr>
                <w:noProof w:val="0"/>
              </w:rPr>
              <w:lastRenderedPageBreak/>
              <w:t xml:space="preserve">CS </w:t>
            </w:r>
            <w:r w:rsidRPr="00E808B0">
              <w:rPr>
                <w:noProof w:val="0"/>
              </w:rPr>
              <w:lastRenderedPageBreak/>
              <w:t>CNE</w:t>
            </w:r>
          </w:p>
        </w:tc>
        <w:tc>
          <w:tcPr>
            <w:tcW w:w="1440" w:type="dxa"/>
            <w:tcBorders>
              <w:top w:val="nil"/>
              <w:left w:val="nil"/>
              <w:bottom w:val="single" w:sz="4" w:space="0" w:color="auto"/>
              <w:right w:val="single" w:sz="4" w:space="0" w:color="auto"/>
            </w:tcBorders>
            <w:shd w:val="clear" w:color="auto" w:fill="CCFFCC"/>
            <w:vAlign w:val="bottom"/>
          </w:tcPr>
          <w:p w14:paraId="33F6AF30" w14:textId="77777777" w:rsidR="001A7BE9" w:rsidRPr="00E808B0" w:rsidRDefault="001A7BE9">
            <w:pPr>
              <w:pStyle w:val="TableEntry"/>
              <w:rPr>
                <w:noProof w:val="0"/>
              </w:rPr>
            </w:pPr>
            <w:r w:rsidRPr="00E808B0">
              <w:rPr>
                <w:noProof w:val="0"/>
              </w:rPr>
              <w:lastRenderedPageBreak/>
              <w:t> </w:t>
            </w:r>
          </w:p>
        </w:tc>
        <w:tc>
          <w:tcPr>
            <w:tcW w:w="810" w:type="dxa"/>
            <w:tcBorders>
              <w:top w:val="nil"/>
              <w:left w:val="nil"/>
              <w:bottom w:val="single" w:sz="4" w:space="0" w:color="auto"/>
              <w:right w:val="single" w:sz="4" w:space="0" w:color="auto"/>
            </w:tcBorders>
            <w:shd w:val="clear" w:color="auto" w:fill="CCFFCC"/>
            <w:vAlign w:val="bottom"/>
          </w:tcPr>
          <w:p w14:paraId="19AB9FB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1A7901" w14:textId="77777777" w:rsidR="001A7BE9" w:rsidRPr="00E808B0" w:rsidRDefault="001A7BE9">
            <w:pPr>
              <w:pStyle w:val="TableEntry"/>
              <w:rPr>
                <w:noProof w:val="0"/>
              </w:rPr>
            </w:pPr>
            <w:r w:rsidRPr="00E808B0">
              <w:rPr>
                <w:noProof w:val="0"/>
              </w:rPr>
              <w:t> </w:t>
            </w:r>
          </w:p>
        </w:tc>
      </w:tr>
      <w:tr w:rsidR="001A7BE9" w:rsidRPr="00E808B0" w14:paraId="16F2C33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15DBED6"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6F13A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2981C" w14:textId="77777777" w:rsidR="001A7BE9" w:rsidRPr="00E808B0" w:rsidRDefault="001A7BE9" w:rsidP="00504385">
            <w:pPr>
              <w:pStyle w:val="TableEntry"/>
              <w:rPr>
                <w:noProof w:val="0"/>
              </w:rPr>
            </w:pPr>
            <w:r w:rsidRPr="00E808B0">
              <w:rPr>
                <w:noProof w:val="0"/>
              </w:rPr>
              <w:t>Processing ID</w:t>
            </w:r>
          </w:p>
        </w:tc>
        <w:tc>
          <w:tcPr>
            <w:tcW w:w="810" w:type="dxa"/>
            <w:tcBorders>
              <w:top w:val="nil"/>
              <w:left w:val="nil"/>
              <w:bottom w:val="single" w:sz="4" w:space="0" w:color="auto"/>
              <w:right w:val="single" w:sz="4" w:space="0" w:color="auto"/>
            </w:tcBorders>
            <w:shd w:val="clear" w:color="auto" w:fill="FFFF99"/>
            <w:vAlign w:val="bottom"/>
          </w:tcPr>
          <w:p w14:paraId="0FA22FDC"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C12BB8D"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1E5A4"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4C3A11E" w14:textId="77777777" w:rsidR="001A7BE9" w:rsidRPr="00E808B0" w:rsidRDefault="001A7BE9" w:rsidP="00504385">
            <w:pPr>
              <w:pStyle w:val="TableEntry"/>
              <w:rPr>
                <w:noProof w:val="0"/>
              </w:rPr>
            </w:pPr>
            <w:proofErr w:type="spellStart"/>
            <w:r w:rsidRPr="00E808B0">
              <w:rPr>
                <w:noProof w:val="0"/>
              </w:rPr>
              <w:t>Message.processingCode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0008BBE4"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6A1CD1F2"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AF32FD"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24407F9" w14:textId="77777777" w:rsidR="001A7BE9" w:rsidRPr="00E808B0" w:rsidRDefault="001A7BE9" w:rsidP="00504385">
            <w:pPr>
              <w:pStyle w:val="TableEntry"/>
              <w:rPr>
                <w:noProof w:val="0"/>
              </w:rPr>
            </w:pPr>
            <w:r w:rsidRPr="00E808B0">
              <w:rPr>
                <w:noProof w:val="0"/>
              </w:rPr>
              <w:t> </w:t>
            </w:r>
          </w:p>
        </w:tc>
      </w:tr>
      <w:tr w:rsidR="001A7BE9" w:rsidRPr="00E808B0" w14:paraId="655E75E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A389E39"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1AF135"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A46BE0" w14:textId="77777777" w:rsidR="001A7BE9" w:rsidRPr="00E808B0" w:rsidRDefault="001A7BE9" w:rsidP="00504385">
            <w:pPr>
              <w:pStyle w:val="TableEntry"/>
              <w:rPr>
                <w:noProof w:val="0"/>
              </w:rPr>
            </w:pPr>
            <w:r w:rsidRPr="00E808B0">
              <w:rPr>
                <w:noProof w:val="0"/>
              </w:rPr>
              <w:t>Processing Mode</w:t>
            </w:r>
          </w:p>
        </w:tc>
        <w:tc>
          <w:tcPr>
            <w:tcW w:w="810" w:type="dxa"/>
            <w:tcBorders>
              <w:top w:val="nil"/>
              <w:left w:val="nil"/>
              <w:bottom w:val="single" w:sz="4" w:space="0" w:color="auto"/>
              <w:right w:val="single" w:sz="4" w:space="0" w:color="auto"/>
            </w:tcBorders>
            <w:shd w:val="clear" w:color="auto" w:fill="FFFF99"/>
            <w:vAlign w:val="bottom"/>
          </w:tcPr>
          <w:p w14:paraId="43CB4040"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CA2DA"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B06999"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3CFFBB6" w14:textId="77777777" w:rsidR="001A7BE9" w:rsidRPr="00E808B0" w:rsidRDefault="001A7BE9" w:rsidP="00504385">
            <w:pPr>
              <w:pStyle w:val="TableEntry"/>
              <w:rPr>
                <w:noProof w:val="0"/>
              </w:rPr>
            </w:pPr>
            <w:proofErr w:type="spellStart"/>
            <w:r w:rsidRPr="00E808B0">
              <w:rPr>
                <w:noProof w:val="0"/>
              </w:rPr>
              <w:t>Message.processingModeCode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5CF82286"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36514B5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C52312"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0DF6626" w14:textId="77777777" w:rsidR="001A7BE9" w:rsidRPr="00E808B0" w:rsidRDefault="001A7BE9" w:rsidP="00504385">
            <w:pPr>
              <w:pStyle w:val="TableEntry"/>
              <w:rPr>
                <w:noProof w:val="0"/>
              </w:rPr>
            </w:pPr>
            <w:r w:rsidRPr="00E808B0">
              <w:rPr>
                <w:noProof w:val="0"/>
              </w:rPr>
              <w:t> </w:t>
            </w:r>
          </w:p>
        </w:tc>
      </w:tr>
      <w:tr w:rsidR="001A7BE9" w:rsidRPr="00E808B0" w14:paraId="098968C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DDFE4D"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671B295" w14:textId="77777777" w:rsidR="001A7BE9" w:rsidRPr="00E808B0" w:rsidRDefault="001A7BE9" w:rsidP="00504385">
            <w:pPr>
              <w:pStyle w:val="TableEntry"/>
              <w:rPr>
                <w:noProof w:val="0"/>
              </w:rPr>
            </w:pPr>
            <w:r w:rsidRPr="00E808B0">
              <w:rPr>
                <w:noProof w:val="0"/>
              </w:rPr>
              <w:t>Version ID</w:t>
            </w:r>
          </w:p>
        </w:tc>
        <w:tc>
          <w:tcPr>
            <w:tcW w:w="1620" w:type="dxa"/>
            <w:tcBorders>
              <w:top w:val="nil"/>
              <w:left w:val="nil"/>
              <w:bottom w:val="single" w:sz="4" w:space="0" w:color="auto"/>
              <w:right w:val="single" w:sz="4" w:space="0" w:color="auto"/>
            </w:tcBorders>
            <w:shd w:val="clear" w:color="auto" w:fill="FFFF99"/>
            <w:vAlign w:val="bottom"/>
          </w:tcPr>
          <w:p w14:paraId="72DCB31A"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7CFD666" w14:textId="77777777" w:rsidR="001A7BE9" w:rsidRPr="00E808B0" w:rsidRDefault="001A7BE9" w:rsidP="00504385">
            <w:pPr>
              <w:pStyle w:val="TableEntry"/>
              <w:rPr>
                <w:noProof w:val="0"/>
              </w:rPr>
            </w:pPr>
            <w:r w:rsidRPr="00E808B0">
              <w:rPr>
                <w:noProof w:val="0"/>
              </w:rPr>
              <w:t>VID</w:t>
            </w:r>
          </w:p>
        </w:tc>
        <w:tc>
          <w:tcPr>
            <w:tcW w:w="900" w:type="dxa"/>
            <w:tcBorders>
              <w:top w:val="nil"/>
              <w:left w:val="nil"/>
              <w:bottom w:val="single" w:sz="4" w:space="0" w:color="auto"/>
              <w:right w:val="single" w:sz="4" w:space="0" w:color="auto"/>
            </w:tcBorders>
            <w:shd w:val="clear" w:color="auto" w:fill="FFFF99"/>
            <w:vAlign w:val="bottom"/>
          </w:tcPr>
          <w:p w14:paraId="1B60B48A" w14:textId="77777777" w:rsidR="001A7BE9" w:rsidRPr="00E808B0" w:rsidRDefault="001A7BE9" w:rsidP="00504385">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7FACF6C"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45268" w14:textId="77777777" w:rsidR="001A7BE9" w:rsidRPr="00E808B0" w:rsidRDefault="001A7BE9" w:rsidP="00504385">
            <w:pPr>
              <w:pStyle w:val="TableEntry"/>
              <w:rPr>
                <w:noProof w:val="0"/>
              </w:rPr>
            </w:pPr>
            <w:proofErr w:type="spellStart"/>
            <w:r w:rsidRPr="00E808B0">
              <w:rPr>
                <w:noProof w:val="0"/>
              </w:rPr>
              <w:t>Message.versionCode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070A100A"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2816023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F9C65" w14:textId="77777777" w:rsidR="001A7BE9" w:rsidRPr="00E808B0" w:rsidRDefault="001A7BE9" w:rsidP="00504385">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41FFB32C" w14:textId="77777777" w:rsidR="001A7BE9" w:rsidRPr="00E808B0" w:rsidRDefault="001A7BE9" w:rsidP="00504385">
            <w:pPr>
              <w:pStyle w:val="TableEntry"/>
              <w:rPr>
                <w:noProof w:val="0"/>
              </w:rPr>
            </w:pPr>
            <w:r w:rsidRPr="00E808B0">
              <w:rPr>
                <w:noProof w:val="0"/>
              </w:rPr>
              <w:t> </w:t>
            </w:r>
          </w:p>
        </w:tc>
      </w:tr>
      <w:tr w:rsidR="001A7BE9" w:rsidRPr="00E808B0" w14:paraId="58E60D9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85E3FF"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88ACF0"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F6468" w14:textId="77777777" w:rsidR="001A7BE9" w:rsidRPr="00E808B0" w:rsidRDefault="001A7BE9" w:rsidP="00504385">
            <w:pPr>
              <w:pStyle w:val="TableEntry"/>
              <w:rPr>
                <w:noProof w:val="0"/>
              </w:rPr>
            </w:pPr>
            <w:r w:rsidRPr="00E808B0">
              <w:rPr>
                <w:noProof w:val="0"/>
              </w:rPr>
              <w:t>Version ID</w:t>
            </w:r>
          </w:p>
        </w:tc>
        <w:tc>
          <w:tcPr>
            <w:tcW w:w="810" w:type="dxa"/>
            <w:tcBorders>
              <w:top w:val="nil"/>
              <w:left w:val="nil"/>
              <w:bottom w:val="single" w:sz="4" w:space="0" w:color="auto"/>
              <w:right w:val="single" w:sz="4" w:space="0" w:color="auto"/>
            </w:tcBorders>
            <w:shd w:val="clear" w:color="auto" w:fill="FFFF99"/>
            <w:vAlign w:val="bottom"/>
          </w:tcPr>
          <w:p w14:paraId="7A9BAEDD"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1904042"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FDF413"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A895D6A" w14:textId="77777777" w:rsidR="001A7BE9" w:rsidRPr="00E808B0" w:rsidRDefault="001A7BE9" w:rsidP="00504385">
            <w:pPr>
              <w:pStyle w:val="TableEntry"/>
              <w:rPr>
                <w:noProof w:val="0"/>
              </w:rPr>
            </w:pPr>
            <w:proofErr w:type="spellStart"/>
            <w:r w:rsidRPr="00E808B0">
              <w:rPr>
                <w:noProof w:val="0"/>
              </w:rPr>
              <w:t>Message.versionCode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52D15D2F"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44F0BE53"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C23F5B" w14:textId="77777777" w:rsidR="001A7BE9" w:rsidRPr="00E808B0" w:rsidRDefault="001A7BE9" w:rsidP="00504385">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10571A8" w14:textId="77777777" w:rsidR="001A7BE9" w:rsidRPr="00E808B0" w:rsidRDefault="001A7BE9" w:rsidP="00504385">
            <w:pPr>
              <w:pStyle w:val="TableEntry"/>
              <w:rPr>
                <w:noProof w:val="0"/>
              </w:rPr>
            </w:pPr>
            <w:r w:rsidRPr="00E808B0">
              <w:rPr>
                <w:noProof w:val="0"/>
              </w:rPr>
              <w:t> </w:t>
            </w:r>
          </w:p>
        </w:tc>
      </w:tr>
      <w:tr w:rsidR="001A7BE9" w:rsidRPr="00E808B0" w14:paraId="44C847E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3AE8D"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E6C0B25"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F485ED" w14:textId="77777777" w:rsidR="001A7BE9" w:rsidRPr="00E808B0" w:rsidRDefault="001A7BE9" w:rsidP="00504385">
            <w:pPr>
              <w:pStyle w:val="TableEntry"/>
              <w:rPr>
                <w:noProof w:val="0"/>
              </w:rPr>
            </w:pPr>
            <w:r w:rsidRPr="00E808B0">
              <w:rPr>
                <w:noProof w:val="0"/>
              </w:rPr>
              <w:t>Internationalization Code</w:t>
            </w:r>
          </w:p>
        </w:tc>
        <w:tc>
          <w:tcPr>
            <w:tcW w:w="810" w:type="dxa"/>
            <w:tcBorders>
              <w:top w:val="nil"/>
              <w:left w:val="nil"/>
              <w:bottom w:val="single" w:sz="4" w:space="0" w:color="auto"/>
              <w:right w:val="single" w:sz="4" w:space="0" w:color="auto"/>
            </w:tcBorders>
            <w:shd w:val="clear" w:color="auto" w:fill="FFFF99"/>
            <w:vAlign w:val="bottom"/>
          </w:tcPr>
          <w:p w14:paraId="6CC295C2" w14:textId="77777777" w:rsidR="001A7BE9" w:rsidRPr="00E808B0" w:rsidRDefault="001A7BE9" w:rsidP="00504385">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7FF82A4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E7C1C32"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2A1FA"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1CB861"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DA42CB"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F41529F"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0B4E50" w14:textId="77777777" w:rsidR="001A7BE9" w:rsidRPr="00E808B0" w:rsidRDefault="001A7BE9" w:rsidP="00504385">
            <w:pPr>
              <w:pStyle w:val="TableEntry"/>
              <w:rPr>
                <w:noProof w:val="0"/>
              </w:rPr>
            </w:pPr>
            <w:r w:rsidRPr="00E808B0">
              <w:rPr>
                <w:noProof w:val="0"/>
              </w:rPr>
              <w:t> </w:t>
            </w:r>
          </w:p>
        </w:tc>
      </w:tr>
      <w:tr w:rsidR="001A7BE9" w:rsidRPr="00E808B0" w14:paraId="5554CA1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7A3D0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8441E2"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E05D1D" w14:textId="77777777" w:rsidR="001A7BE9" w:rsidRPr="00E808B0" w:rsidRDefault="001A7BE9" w:rsidP="00504385">
            <w:pPr>
              <w:pStyle w:val="TableEntry"/>
              <w:rPr>
                <w:noProof w:val="0"/>
              </w:rPr>
            </w:pPr>
            <w:proofErr w:type="gramStart"/>
            <w:r w:rsidRPr="00E808B0">
              <w:rPr>
                <w:noProof w:val="0"/>
              </w:rPr>
              <w:t>International  version</w:t>
            </w:r>
            <w:proofErr w:type="gramEnd"/>
            <w:r w:rsidRPr="00E808B0">
              <w:rPr>
                <w:noProof w:val="0"/>
              </w:rPr>
              <w:t xml:space="preserve"> ID</w:t>
            </w:r>
          </w:p>
        </w:tc>
        <w:tc>
          <w:tcPr>
            <w:tcW w:w="810" w:type="dxa"/>
            <w:tcBorders>
              <w:top w:val="nil"/>
              <w:left w:val="nil"/>
              <w:bottom w:val="single" w:sz="4" w:space="0" w:color="auto"/>
              <w:right w:val="single" w:sz="4" w:space="0" w:color="auto"/>
            </w:tcBorders>
            <w:shd w:val="clear" w:color="auto" w:fill="FFFF99"/>
            <w:vAlign w:val="bottom"/>
          </w:tcPr>
          <w:p w14:paraId="5C60C520" w14:textId="77777777" w:rsidR="001A7BE9" w:rsidRPr="00E808B0" w:rsidRDefault="001A7BE9" w:rsidP="00504385">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777412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C526A"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C251AC"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C410EB"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C9F49F"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BA24F1"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281FB3" w14:textId="77777777" w:rsidR="001A7BE9" w:rsidRPr="00E808B0" w:rsidRDefault="001A7BE9" w:rsidP="00504385">
            <w:pPr>
              <w:pStyle w:val="TableEntry"/>
              <w:rPr>
                <w:noProof w:val="0"/>
              </w:rPr>
            </w:pPr>
            <w:r w:rsidRPr="00E808B0">
              <w:rPr>
                <w:noProof w:val="0"/>
              </w:rPr>
              <w:t> </w:t>
            </w:r>
          </w:p>
        </w:tc>
      </w:tr>
      <w:tr w:rsidR="001A7BE9" w:rsidRPr="00E808B0" w14:paraId="41ABFCD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0DA2A80"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9D4F49" w14:textId="77777777" w:rsidR="001A7BE9" w:rsidRPr="00E808B0" w:rsidRDefault="001A7BE9" w:rsidP="00504385">
            <w:pPr>
              <w:pStyle w:val="TableEntry"/>
              <w:rPr>
                <w:noProof w:val="0"/>
              </w:rPr>
            </w:pPr>
            <w:r w:rsidRPr="00E808B0">
              <w:rPr>
                <w:noProof w:val="0"/>
              </w:rPr>
              <w:t>Sequence Number</w:t>
            </w:r>
          </w:p>
        </w:tc>
        <w:tc>
          <w:tcPr>
            <w:tcW w:w="1620" w:type="dxa"/>
            <w:tcBorders>
              <w:top w:val="nil"/>
              <w:left w:val="nil"/>
              <w:bottom w:val="single" w:sz="4" w:space="0" w:color="auto"/>
              <w:right w:val="single" w:sz="4" w:space="0" w:color="auto"/>
            </w:tcBorders>
            <w:shd w:val="clear" w:color="auto" w:fill="FFFF99"/>
            <w:vAlign w:val="bottom"/>
          </w:tcPr>
          <w:p w14:paraId="79F774BD"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4672F8" w14:textId="77777777" w:rsidR="001A7BE9" w:rsidRPr="00E808B0" w:rsidRDefault="001A7BE9" w:rsidP="00504385">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AB554C2"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8166F3"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34575544" w14:textId="77777777" w:rsidR="001A7BE9" w:rsidRPr="00E808B0" w:rsidRDefault="001A7BE9" w:rsidP="00504385">
            <w:pPr>
              <w:pStyle w:val="TableEntry"/>
              <w:rPr>
                <w:noProof w:val="0"/>
              </w:rPr>
            </w:pPr>
            <w:proofErr w:type="spellStart"/>
            <w:r w:rsidRPr="00E808B0">
              <w:rPr>
                <w:noProof w:val="0"/>
              </w:rPr>
              <w:t>Message.sequenceNumber</w:t>
            </w:r>
            <w:proofErr w:type="spellEnd"/>
          </w:p>
        </w:tc>
        <w:tc>
          <w:tcPr>
            <w:tcW w:w="810" w:type="dxa"/>
            <w:tcBorders>
              <w:top w:val="nil"/>
              <w:left w:val="nil"/>
              <w:bottom w:val="single" w:sz="4" w:space="0" w:color="auto"/>
              <w:right w:val="single" w:sz="4" w:space="0" w:color="auto"/>
            </w:tcBorders>
            <w:shd w:val="clear" w:color="auto" w:fill="CCFFCC"/>
            <w:vAlign w:val="bottom"/>
          </w:tcPr>
          <w:p w14:paraId="156ED524" w14:textId="77777777" w:rsidR="001A7BE9" w:rsidRPr="00E808B0" w:rsidRDefault="001A7BE9" w:rsidP="00504385">
            <w:pPr>
              <w:pStyle w:val="TableEntry"/>
              <w:rPr>
                <w:noProof w:val="0"/>
              </w:rPr>
            </w:pPr>
            <w:r w:rsidRPr="00E808B0">
              <w:rPr>
                <w:noProof w:val="0"/>
              </w:rPr>
              <w:t>INT</w:t>
            </w:r>
          </w:p>
        </w:tc>
        <w:tc>
          <w:tcPr>
            <w:tcW w:w="1440" w:type="dxa"/>
            <w:tcBorders>
              <w:top w:val="nil"/>
              <w:left w:val="nil"/>
              <w:bottom w:val="single" w:sz="4" w:space="0" w:color="auto"/>
              <w:right w:val="single" w:sz="4" w:space="0" w:color="auto"/>
            </w:tcBorders>
            <w:shd w:val="clear" w:color="auto" w:fill="CCFFCC"/>
            <w:vAlign w:val="bottom"/>
          </w:tcPr>
          <w:p w14:paraId="57F38BD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486EB4"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BC0B0" w14:textId="77777777" w:rsidR="001A7BE9" w:rsidRPr="00E808B0" w:rsidRDefault="001A7BE9" w:rsidP="00504385">
            <w:pPr>
              <w:pStyle w:val="TableEntry"/>
              <w:rPr>
                <w:noProof w:val="0"/>
              </w:rPr>
            </w:pPr>
            <w:r w:rsidRPr="00E808B0">
              <w:rPr>
                <w:noProof w:val="0"/>
              </w:rPr>
              <w:t> </w:t>
            </w:r>
          </w:p>
        </w:tc>
      </w:tr>
      <w:tr w:rsidR="001A7BE9" w:rsidRPr="00E808B0" w14:paraId="6AB379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FF3A9" w14:textId="77777777" w:rsidR="001A7BE9" w:rsidRPr="00E808B0" w:rsidRDefault="001A7BE9" w:rsidP="00504385">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45038AA3" w14:textId="77777777" w:rsidR="001A7BE9" w:rsidRPr="00E808B0" w:rsidRDefault="001A7BE9" w:rsidP="00504385">
            <w:pPr>
              <w:pStyle w:val="TableEntry"/>
              <w:rPr>
                <w:noProof w:val="0"/>
              </w:rPr>
            </w:pPr>
            <w:r w:rsidRPr="00E808B0">
              <w:rPr>
                <w:noProof w:val="0"/>
              </w:rPr>
              <w:t>Continuation Pointer</w:t>
            </w:r>
          </w:p>
        </w:tc>
        <w:tc>
          <w:tcPr>
            <w:tcW w:w="1620" w:type="dxa"/>
            <w:tcBorders>
              <w:top w:val="nil"/>
              <w:left w:val="nil"/>
              <w:bottom w:val="single" w:sz="4" w:space="0" w:color="auto"/>
              <w:right w:val="single" w:sz="4" w:space="0" w:color="auto"/>
            </w:tcBorders>
            <w:shd w:val="clear" w:color="auto" w:fill="FFFF99"/>
            <w:vAlign w:val="bottom"/>
          </w:tcPr>
          <w:p w14:paraId="33EA6CF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28908" w14:textId="77777777" w:rsidR="001A7BE9" w:rsidRPr="00E808B0" w:rsidRDefault="001A7BE9" w:rsidP="00504385">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62FE12E"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5DE836A"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4647451"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CF161A"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8FB2A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C53D8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7D753B8" w14:textId="77777777" w:rsidR="001A7BE9" w:rsidRPr="00E808B0" w:rsidRDefault="001A7BE9" w:rsidP="00504385">
            <w:pPr>
              <w:pStyle w:val="TableEntry"/>
              <w:rPr>
                <w:noProof w:val="0"/>
              </w:rPr>
            </w:pPr>
            <w:r w:rsidRPr="00E808B0">
              <w:rPr>
                <w:noProof w:val="0"/>
              </w:rPr>
              <w:t> </w:t>
            </w:r>
          </w:p>
        </w:tc>
      </w:tr>
      <w:tr w:rsidR="001A7BE9" w:rsidRPr="00E808B0" w14:paraId="769F3CC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2419FC6"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9B1AC4" w14:textId="77777777" w:rsidR="001A7BE9" w:rsidRPr="00E808B0" w:rsidRDefault="001A7BE9" w:rsidP="00504385">
            <w:pPr>
              <w:pStyle w:val="TableEntry"/>
              <w:rPr>
                <w:noProof w:val="0"/>
              </w:rPr>
            </w:pPr>
            <w:r w:rsidRPr="00E808B0">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1B5E8EA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5933EB0"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D8AB3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2E6A67"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22B4B515" w14:textId="77777777" w:rsidR="001A7BE9" w:rsidRPr="00E808B0" w:rsidRDefault="001A7BE9" w:rsidP="00504385">
            <w:pPr>
              <w:pStyle w:val="TableEntry"/>
              <w:rPr>
                <w:noProof w:val="0"/>
              </w:rPr>
            </w:pPr>
            <w:proofErr w:type="spellStart"/>
            <w:r w:rsidRPr="00E808B0">
              <w:rPr>
                <w:noProof w:val="0"/>
              </w:rPr>
              <w:t>Message.acceptAckCode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09939AEF"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7EAB6E0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AA07E0"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2FCC85C" w14:textId="77777777" w:rsidR="001A7BE9" w:rsidRPr="00E808B0" w:rsidRDefault="001A7BE9" w:rsidP="00504385">
            <w:pPr>
              <w:pStyle w:val="TableEntry"/>
              <w:rPr>
                <w:noProof w:val="0"/>
              </w:rPr>
            </w:pPr>
            <w:r w:rsidRPr="00E808B0">
              <w:rPr>
                <w:noProof w:val="0"/>
              </w:rPr>
              <w:t> </w:t>
            </w:r>
          </w:p>
        </w:tc>
      </w:tr>
      <w:tr w:rsidR="001A7BE9" w:rsidRPr="00E808B0" w14:paraId="3B22682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5EC53F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5E46A7" w14:textId="77777777" w:rsidR="001A7BE9" w:rsidRPr="00E808B0" w:rsidRDefault="001A7BE9" w:rsidP="00504385">
            <w:pPr>
              <w:pStyle w:val="TableEntry"/>
              <w:rPr>
                <w:noProof w:val="0"/>
              </w:rPr>
            </w:pPr>
            <w:r w:rsidRPr="00E808B0">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49C974A5"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8CC112"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D7B54B"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852CB58"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4B4FEBA6" w14:textId="77777777" w:rsidR="001A7BE9" w:rsidRPr="00E808B0" w:rsidRDefault="001A7BE9" w:rsidP="00504385">
            <w:pPr>
              <w:pStyle w:val="TableEntry"/>
              <w:rPr>
                <w:noProof w:val="0"/>
              </w:rPr>
            </w:pPr>
            <w:proofErr w:type="spellStart"/>
            <w:r w:rsidRPr="00E808B0">
              <w:rPr>
                <w:noProof w:val="0"/>
              </w:rPr>
              <w:t>Message.acceptAckCode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541022BC"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0A116190"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D88DEE"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9C9BB47" w14:textId="77777777" w:rsidR="001A7BE9" w:rsidRPr="00E808B0" w:rsidRDefault="001A7BE9" w:rsidP="00504385">
            <w:pPr>
              <w:pStyle w:val="TableEntry"/>
              <w:rPr>
                <w:noProof w:val="0"/>
              </w:rPr>
            </w:pPr>
            <w:r w:rsidRPr="00E808B0">
              <w:rPr>
                <w:noProof w:val="0"/>
              </w:rPr>
              <w:t> </w:t>
            </w:r>
          </w:p>
        </w:tc>
      </w:tr>
      <w:tr w:rsidR="001A7BE9" w:rsidRPr="00E808B0" w14:paraId="4C14E6F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201DC49"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C6CA0A2" w14:textId="77777777" w:rsidR="001A7BE9" w:rsidRPr="00E808B0" w:rsidRDefault="001A7BE9" w:rsidP="00504385">
            <w:pPr>
              <w:pStyle w:val="TableEntry"/>
              <w:rPr>
                <w:noProof w:val="0"/>
              </w:rPr>
            </w:pPr>
            <w:r w:rsidRPr="00E808B0">
              <w:rPr>
                <w:noProof w:val="0"/>
              </w:rPr>
              <w:t>Country Code</w:t>
            </w:r>
          </w:p>
        </w:tc>
        <w:tc>
          <w:tcPr>
            <w:tcW w:w="1620" w:type="dxa"/>
            <w:tcBorders>
              <w:top w:val="nil"/>
              <w:left w:val="nil"/>
              <w:bottom w:val="single" w:sz="4" w:space="0" w:color="auto"/>
              <w:right w:val="single" w:sz="4" w:space="0" w:color="auto"/>
            </w:tcBorders>
            <w:shd w:val="clear" w:color="auto" w:fill="FFFF99"/>
            <w:vAlign w:val="bottom"/>
          </w:tcPr>
          <w:p w14:paraId="3E5B1E99"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B1B2D1"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425D098"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C03ACD"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9C8D4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E5EA70"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D5FA35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09A2C8"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1B6C79F" w14:textId="236BFAF8" w:rsidR="001A7BE9" w:rsidRPr="00E808B0" w:rsidRDefault="001A7BE9" w:rsidP="00504385">
            <w:pPr>
              <w:pStyle w:val="TableEntry"/>
              <w:rPr>
                <w:noProof w:val="0"/>
              </w:rPr>
            </w:pPr>
            <w:r w:rsidRPr="00E808B0">
              <w:rPr>
                <w:noProof w:val="0"/>
              </w:rPr>
              <w:t xml:space="preserve">Mapped Country Code to AD data type. See </w:t>
            </w:r>
            <w:r w:rsidR="00223FD3">
              <w:rPr>
                <w:noProof w:val="0"/>
              </w:rPr>
              <w:t>t</w:t>
            </w:r>
            <w:r w:rsidRPr="00E808B0">
              <w:rPr>
                <w:noProof w:val="0"/>
              </w:rPr>
              <w:t xml:space="preserve">able </w:t>
            </w:r>
            <w:r w:rsidR="00223FD3">
              <w:rPr>
                <w:noProof w:val="0"/>
              </w:rPr>
              <w:t>b</w:t>
            </w:r>
            <w:r w:rsidRPr="00E808B0">
              <w:rPr>
                <w:noProof w:val="0"/>
              </w:rPr>
              <w:t>elow.</w:t>
            </w:r>
          </w:p>
        </w:tc>
      </w:tr>
      <w:tr w:rsidR="001A7BE9" w:rsidRPr="00E808B0" w14:paraId="14860B0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EE7C0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183B7B" w14:textId="77777777" w:rsidR="001A7BE9" w:rsidRPr="00E808B0" w:rsidRDefault="001A7BE9">
            <w:pPr>
              <w:pStyle w:val="TableEntry"/>
              <w:rPr>
                <w:noProof w:val="0"/>
              </w:rPr>
            </w:pPr>
            <w:r w:rsidRPr="00E808B0">
              <w:rPr>
                <w:noProof w:val="0"/>
              </w:rPr>
              <w:t>Character Set</w:t>
            </w:r>
          </w:p>
        </w:tc>
        <w:tc>
          <w:tcPr>
            <w:tcW w:w="1620" w:type="dxa"/>
            <w:tcBorders>
              <w:top w:val="nil"/>
              <w:left w:val="nil"/>
              <w:bottom w:val="single" w:sz="4" w:space="0" w:color="auto"/>
              <w:right w:val="single" w:sz="4" w:space="0" w:color="auto"/>
            </w:tcBorders>
            <w:shd w:val="clear" w:color="auto" w:fill="FFFF99"/>
            <w:vAlign w:val="bottom"/>
          </w:tcPr>
          <w:p w14:paraId="4CAEC6F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1386B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23C89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7D20AF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FFC5B1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F401AC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5074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84BB8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51C2A0D" w14:textId="77777777" w:rsidR="001A7BE9" w:rsidRPr="00E808B0" w:rsidRDefault="001A7BE9">
            <w:pPr>
              <w:pStyle w:val="TableEntry"/>
              <w:rPr>
                <w:noProof w:val="0"/>
              </w:rPr>
            </w:pPr>
            <w:r w:rsidRPr="00E808B0">
              <w:rPr>
                <w:noProof w:val="0"/>
              </w:rPr>
              <w:t> Part of the XML preamble</w:t>
            </w:r>
          </w:p>
        </w:tc>
      </w:tr>
      <w:tr w:rsidR="001A7BE9" w:rsidRPr="00E808B0" w14:paraId="0E5D496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62620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58DB13" w14:textId="77777777" w:rsidR="001A7BE9" w:rsidRPr="00E808B0" w:rsidRDefault="001A7BE9">
            <w:pPr>
              <w:pStyle w:val="TableEntry"/>
              <w:rPr>
                <w:noProof w:val="0"/>
              </w:rPr>
            </w:pPr>
            <w:r w:rsidRPr="00E808B0">
              <w:rPr>
                <w:noProof w:val="0"/>
              </w:rPr>
              <w:t>Principal Language of Message</w:t>
            </w:r>
          </w:p>
        </w:tc>
        <w:tc>
          <w:tcPr>
            <w:tcW w:w="1620" w:type="dxa"/>
            <w:tcBorders>
              <w:top w:val="nil"/>
              <w:left w:val="nil"/>
              <w:bottom w:val="single" w:sz="4" w:space="0" w:color="auto"/>
              <w:right w:val="single" w:sz="4" w:space="0" w:color="auto"/>
            </w:tcBorders>
            <w:shd w:val="clear" w:color="auto" w:fill="FFFF99"/>
            <w:vAlign w:val="bottom"/>
          </w:tcPr>
          <w:p w14:paraId="1DD94B0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42057A9"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7CFBB7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8CD7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4CEBE93" w14:textId="77777777" w:rsidR="001A7BE9" w:rsidRPr="00E808B0" w:rsidRDefault="001A7BE9">
            <w:pPr>
              <w:pStyle w:val="TableEntry"/>
              <w:rPr>
                <w:noProof w:val="0"/>
              </w:rPr>
            </w:pPr>
            <w:proofErr w:type="spellStart"/>
            <w:r w:rsidRPr="00E808B0">
              <w:rPr>
                <w:noProof w:val="0"/>
              </w:rPr>
              <w:t>ControlActProcess.languageCode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0A71C24E"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4937E6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A3F67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32BBD9" w14:textId="77777777" w:rsidR="001A7BE9" w:rsidRPr="00E808B0" w:rsidRDefault="001A7BE9">
            <w:pPr>
              <w:pStyle w:val="TableEntry"/>
              <w:rPr>
                <w:noProof w:val="0"/>
              </w:rPr>
            </w:pPr>
          </w:p>
        </w:tc>
      </w:tr>
      <w:tr w:rsidR="001A7BE9" w:rsidRPr="00E808B0" w14:paraId="2BAEFB6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D5C40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CE2D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ACC29E"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0B30F4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05CDA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2A81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93653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2DDD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8ED1F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1912F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A918F" w14:textId="77777777" w:rsidR="001A7BE9" w:rsidRPr="00E808B0" w:rsidRDefault="001A7BE9">
            <w:pPr>
              <w:pStyle w:val="TableEntry"/>
              <w:rPr>
                <w:noProof w:val="0"/>
              </w:rPr>
            </w:pPr>
            <w:r w:rsidRPr="00E808B0">
              <w:rPr>
                <w:noProof w:val="0"/>
              </w:rPr>
              <w:t> </w:t>
            </w:r>
          </w:p>
        </w:tc>
      </w:tr>
      <w:tr w:rsidR="001A7BE9" w:rsidRPr="00E808B0" w14:paraId="5F4F31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EEAFA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9D647D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8F6577"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643455F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D255A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2D6DC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FD8E09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2C689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B4D54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C67B52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D6C44" w14:textId="77777777" w:rsidR="001A7BE9" w:rsidRPr="00E808B0" w:rsidRDefault="001A7BE9">
            <w:pPr>
              <w:pStyle w:val="TableEntry"/>
              <w:rPr>
                <w:noProof w:val="0"/>
              </w:rPr>
            </w:pPr>
            <w:r w:rsidRPr="00E808B0">
              <w:rPr>
                <w:noProof w:val="0"/>
              </w:rPr>
              <w:t> </w:t>
            </w:r>
          </w:p>
        </w:tc>
      </w:tr>
      <w:tr w:rsidR="001A7BE9" w:rsidRPr="00E808B0" w14:paraId="20167EF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19194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EBD86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D94A46"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06032006"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0F0295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6E0FE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64AD9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654FA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AE926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733BBE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BD87FB" w14:textId="77777777" w:rsidR="001A7BE9" w:rsidRPr="00E808B0" w:rsidRDefault="001A7BE9">
            <w:pPr>
              <w:pStyle w:val="TableEntry"/>
              <w:rPr>
                <w:noProof w:val="0"/>
              </w:rPr>
            </w:pPr>
            <w:r w:rsidRPr="00E808B0">
              <w:rPr>
                <w:noProof w:val="0"/>
              </w:rPr>
              <w:t> </w:t>
            </w:r>
          </w:p>
        </w:tc>
      </w:tr>
      <w:tr w:rsidR="001A7BE9" w:rsidRPr="00E808B0" w14:paraId="28A982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11172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CB21C12" w14:textId="77777777" w:rsidR="001A7BE9" w:rsidRPr="00E808B0" w:rsidRDefault="001A7BE9">
            <w:pPr>
              <w:pStyle w:val="TableEntry"/>
              <w:rPr>
                <w:noProof w:val="0"/>
              </w:rPr>
            </w:pPr>
            <w:r w:rsidRPr="00E808B0">
              <w:rPr>
                <w:noProof w:val="0"/>
              </w:rPr>
              <w:t>Alternate Character Set Handling Scheme</w:t>
            </w:r>
          </w:p>
        </w:tc>
        <w:tc>
          <w:tcPr>
            <w:tcW w:w="1620" w:type="dxa"/>
            <w:tcBorders>
              <w:top w:val="nil"/>
              <w:left w:val="nil"/>
              <w:bottom w:val="single" w:sz="4" w:space="0" w:color="auto"/>
              <w:right w:val="single" w:sz="4" w:space="0" w:color="auto"/>
            </w:tcBorders>
            <w:shd w:val="clear" w:color="auto" w:fill="FFFF99"/>
            <w:vAlign w:val="bottom"/>
          </w:tcPr>
          <w:p w14:paraId="77EB9D6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02617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2058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7B943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DF2D3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B56CE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61F50D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A6D95D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1AEAAB" w14:textId="77777777" w:rsidR="001A7BE9" w:rsidRPr="00E808B0" w:rsidRDefault="001A7BE9">
            <w:pPr>
              <w:pStyle w:val="TableEntry"/>
              <w:rPr>
                <w:noProof w:val="0"/>
              </w:rPr>
            </w:pPr>
            <w:r w:rsidRPr="00E808B0">
              <w:rPr>
                <w:noProof w:val="0"/>
              </w:rPr>
              <w:t> </w:t>
            </w:r>
          </w:p>
        </w:tc>
      </w:tr>
      <w:tr w:rsidR="001A7BE9" w:rsidRPr="00E808B0" w14:paraId="675B0E1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9FF72CB"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7E37B83" w14:textId="77777777" w:rsidR="001A7BE9" w:rsidRPr="00E808B0" w:rsidRDefault="001A7BE9">
            <w:pPr>
              <w:pStyle w:val="TableEntry"/>
              <w:rPr>
                <w:noProof w:val="0"/>
              </w:rPr>
            </w:pPr>
            <w:r w:rsidRPr="00E808B0">
              <w:rPr>
                <w:noProof w:val="0"/>
              </w:rPr>
              <w:t>Conformance Statement ID</w:t>
            </w:r>
          </w:p>
        </w:tc>
        <w:tc>
          <w:tcPr>
            <w:tcW w:w="1620" w:type="dxa"/>
            <w:tcBorders>
              <w:top w:val="nil"/>
              <w:left w:val="nil"/>
              <w:bottom w:val="single" w:sz="4" w:space="0" w:color="auto"/>
              <w:right w:val="single" w:sz="4" w:space="0" w:color="auto"/>
            </w:tcBorders>
            <w:shd w:val="clear" w:color="auto" w:fill="FFFF99"/>
            <w:vAlign w:val="bottom"/>
          </w:tcPr>
          <w:p w14:paraId="5D0619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BADA3"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B411C9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BF350B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06C06E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51628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3E692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54E44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0C60283" w14:textId="77777777" w:rsidR="001A7BE9" w:rsidRPr="00E808B0" w:rsidRDefault="001A7BE9">
            <w:pPr>
              <w:pStyle w:val="TableEntry"/>
              <w:rPr>
                <w:noProof w:val="0"/>
              </w:rPr>
            </w:pPr>
            <w:r w:rsidRPr="00E808B0">
              <w:rPr>
                <w:noProof w:val="0"/>
              </w:rPr>
              <w:t> </w:t>
            </w:r>
          </w:p>
        </w:tc>
      </w:tr>
      <w:tr w:rsidR="001A7BE9" w:rsidRPr="00E808B0" w14:paraId="2F3959B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87288" w14:textId="77777777" w:rsidR="001A7BE9" w:rsidRPr="00E808B0" w:rsidRDefault="001A7BE9">
            <w:pPr>
              <w:pStyle w:val="TableEntry"/>
              <w:rPr>
                <w:noProof w:val="0"/>
              </w:rPr>
            </w:pPr>
            <w:r w:rsidRPr="00E808B0">
              <w:rPr>
                <w:noProof w:val="0"/>
              </w:rPr>
              <w:t>EVN</w:t>
            </w:r>
          </w:p>
        </w:tc>
        <w:tc>
          <w:tcPr>
            <w:tcW w:w="1080" w:type="dxa"/>
            <w:tcBorders>
              <w:top w:val="nil"/>
              <w:left w:val="nil"/>
              <w:bottom w:val="single" w:sz="4" w:space="0" w:color="auto"/>
              <w:right w:val="single" w:sz="4" w:space="0" w:color="auto"/>
            </w:tcBorders>
            <w:shd w:val="clear" w:color="auto" w:fill="FFFF99"/>
            <w:vAlign w:val="bottom"/>
          </w:tcPr>
          <w:p w14:paraId="2F8E8D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DCBC4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3082C7"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4D15FDF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BC8EE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2E0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36EAB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FD865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616B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962D2B0" w14:textId="77777777" w:rsidR="001A7BE9" w:rsidRPr="00E808B0" w:rsidRDefault="001A7BE9">
            <w:pPr>
              <w:pStyle w:val="TableEntry"/>
              <w:rPr>
                <w:noProof w:val="0"/>
              </w:rPr>
            </w:pPr>
            <w:r w:rsidRPr="00E808B0">
              <w:rPr>
                <w:noProof w:val="0"/>
              </w:rPr>
              <w:t> </w:t>
            </w:r>
          </w:p>
        </w:tc>
      </w:tr>
      <w:tr w:rsidR="001A7BE9" w:rsidRPr="00E808B0" w14:paraId="16E2A6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634A38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C71E275" w14:textId="77777777" w:rsidR="001A7BE9" w:rsidRPr="00E808B0" w:rsidRDefault="001A7BE9">
            <w:pPr>
              <w:pStyle w:val="TableEntry"/>
              <w:rPr>
                <w:noProof w:val="0"/>
              </w:rPr>
            </w:pPr>
            <w:r w:rsidRPr="00E808B0">
              <w:rPr>
                <w:noProof w:val="0"/>
              </w:rPr>
              <w:t>Event Type Code</w:t>
            </w:r>
          </w:p>
        </w:tc>
        <w:tc>
          <w:tcPr>
            <w:tcW w:w="1620" w:type="dxa"/>
            <w:tcBorders>
              <w:top w:val="nil"/>
              <w:left w:val="nil"/>
              <w:bottom w:val="single" w:sz="4" w:space="0" w:color="auto"/>
              <w:right w:val="single" w:sz="4" w:space="0" w:color="auto"/>
            </w:tcBorders>
            <w:shd w:val="clear" w:color="auto" w:fill="FFFF99"/>
            <w:vAlign w:val="bottom"/>
          </w:tcPr>
          <w:p w14:paraId="680984B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35FF3B"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8D599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B2E9EB"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1C4C412" w14:textId="77777777" w:rsidR="001A7BE9" w:rsidRPr="00E808B0" w:rsidRDefault="001A7BE9">
            <w:pPr>
              <w:pStyle w:val="TableEntry"/>
              <w:rPr>
                <w:noProof w:val="0"/>
              </w:rPr>
            </w:pPr>
            <w:proofErr w:type="spellStart"/>
            <w:r w:rsidRPr="00E808B0">
              <w:rPr>
                <w:noProof w:val="0"/>
              </w:rPr>
              <w:t>ControlActProcess.code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34A2CF5D" w14:textId="77777777" w:rsidR="001A7BE9" w:rsidRPr="00E808B0" w:rsidRDefault="001A7BE9">
            <w:pPr>
              <w:pStyle w:val="TableEntry"/>
              <w:rPr>
                <w:noProof w:val="0"/>
              </w:rPr>
            </w:pPr>
            <w:r w:rsidRPr="00E808B0">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64FA01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06F02A"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33386E0D" w14:textId="77777777" w:rsidR="001A7BE9" w:rsidRPr="00E808B0" w:rsidRDefault="001A7BE9">
            <w:pPr>
              <w:pStyle w:val="TableEntry"/>
              <w:rPr>
                <w:noProof w:val="0"/>
              </w:rPr>
            </w:pPr>
            <w:r w:rsidRPr="00E808B0">
              <w:rPr>
                <w:noProof w:val="0"/>
              </w:rPr>
              <w:t> </w:t>
            </w:r>
          </w:p>
        </w:tc>
      </w:tr>
      <w:tr w:rsidR="001A7BE9" w:rsidRPr="00E808B0" w14:paraId="32A71A9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021901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2A1C09B" w14:textId="77777777" w:rsidR="001A7BE9" w:rsidRPr="00E808B0" w:rsidRDefault="001A7BE9">
            <w:pPr>
              <w:pStyle w:val="TableEntry"/>
              <w:rPr>
                <w:noProof w:val="0"/>
              </w:rPr>
            </w:pPr>
            <w:r w:rsidRPr="00E808B0">
              <w:rPr>
                <w:noProof w:val="0"/>
              </w:rPr>
              <w:t>Recorded Date/Time</w:t>
            </w:r>
          </w:p>
        </w:tc>
        <w:tc>
          <w:tcPr>
            <w:tcW w:w="1620" w:type="dxa"/>
            <w:tcBorders>
              <w:top w:val="nil"/>
              <w:left w:val="nil"/>
              <w:bottom w:val="single" w:sz="4" w:space="0" w:color="auto"/>
              <w:right w:val="single" w:sz="4" w:space="0" w:color="auto"/>
            </w:tcBorders>
            <w:shd w:val="clear" w:color="auto" w:fill="FFFF99"/>
            <w:vAlign w:val="bottom"/>
          </w:tcPr>
          <w:p w14:paraId="4266FCF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40420FF"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D729B1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B5CEDA"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CD4BD2" w14:textId="77777777" w:rsidR="001A7BE9" w:rsidRPr="00E808B0" w:rsidRDefault="001A7BE9">
            <w:pPr>
              <w:pStyle w:val="TableEntry"/>
              <w:rPr>
                <w:noProof w:val="0"/>
              </w:rPr>
            </w:pPr>
            <w:proofErr w:type="spellStart"/>
            <w:r w:rsidRPr="00E808B0">
              <w:rPr>
                <w:noProof w:val="0"/>
              </w:rPr>
              <w:t>ControlActProcess.effectiveTime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53E2B432" w14:textId="77777777" w:rsidR="001A7BE9" w:rsidRPr="00E808B0" w:rsidRDefault="001A7BE9">
            <w:pPr>
              <w:pStyle w:val="TableEntry"/>
              <w:rPr>
                <w:noProof w:val="0"/>
              </w:rPr>
            </w:pPr>
            <w:r w:rsidRPr="00E808B0">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B27B43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39517B"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AF7E208" w14:textId="77777777" w:rsidR="001A7BE9" w:rsidRPr="00E808B0" w:rsidRDefault="001A7BE9">
            <w:pPr>
              <w:pStyle w:val="TableEntry"/>
              <w:rPr>
                <w:noProof w:val="0"/>
              </w:rPr>
            </w:pPr>
            <w:r w:rsidRPr="00E808B0">
              <w:rPr>
                <w:noProof w:val="0"/>
              </w:rPr>
              <w:t> </w:t>
            </w:r>
          </w:p>
        </w:tc>
      </w:tr>
      <w:tr w:rsidR="001A7BE9" w:rsidRPr="00E808B0" w14:paraId="2A6678C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FB4940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D9EF98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D8747C"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8F97FDB"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6AAC0F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BA67E0"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D2FDE89" w14:textId="77777777" w:rsidR="001A7BE9" w:rsidRPr="00E808B0" w:rsidRDefault="001A7BE9">
            <w:pPr>
              <w:pStyle w:val="TableEntry"/>
              <w:rPr>
                <w:noProof w:val="0"/>
              </w:rPr>
            </w:pPr>
            <w:proofErr w:type="spellStart"/>
            <w:r w:rsidRPr="00E808B0">
              <w:rPr>
                <w:noProof w:val="0"/>
              </w:rPr>
              <w:t>ControlActProcess.effectiveTime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0078DF4D" w14:textId="77777777" w:rsidR="001A7BE9" w:rsidRPr="00E808B0" w:rsidRDefault="001A7BE9">
            <w:pPr>
              <w:pStyle w:val="TableEntry"/>
              <w:rPr>
                <w:noProof w:val="0"/>
              </w:rPr>
            </w:pPr>
            <w:r w:rsidRPr="00E808B0">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81B42E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E32930"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DAFC007" w14:textId="77777777" w:rsidR="001A7BE9" w:rsidRPr="00E808B0" w:rsidRDefault="001A7BE9">
            <w:pPr>
              <w:pStyle w:val="TableEntry"/>
              <w:rPr>
                <w:noProof w:val="0"/>
              </w:rPr>
            </w:pPr>
            <w:r w:rsidRPr="00E808B0">
              <w:rPr>
                <w:noProof w:val="0"/>
              </w:rPr>
              <w:t> </w:t>
            </w:r>
          </w:p>
        </w:tc>
      </w:tr>
      <w:tr w:rsidR="001A7BE9" w:rsidRPr="00E808B0" w14:paraId="370A32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333E0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DFA26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664008"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3B33AF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DEACB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95C9D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6C93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55D71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28A53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56A9A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DB79634" w14:textId="77777777" w:rsidR="001A7BE9" w:rsidRPr="00E808B0" w:rsidRDefault="001A7BE9">
            <w:pPr>
              <w:pStyle w:val="TableEntry"/>
              <w:rPr>
                <w:noProof w:val="0"/>
              </w:rPr>
            </w:pPr>
            <w:r w:rsidRPr="00E808B0">
              <w:rPr>
                <w:noProof w:val="0"/>
              </w:rPr>
              <w:t> </w:t>
            </w:r>
          </w:p>
        </w:tc>
      </w:tr>
      <w:tr w:rsidR="001A7BE9" w:rsidRPr="00E808B0" w14:paraId="243CB2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D44964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457163" w14:textId="77777777" w:rsidR="001A7BE9" w:rsidRPr="00E808B0" w:rsidRDefault="001A7BE9">
            <w:pPr>
              <w:pStyle w:val="TableEntry"/>
              <w:rPr>
                <w:noProof w:val="0"/>
              </w:rPr>
            </w:pPr>
            <w:r w:rsidRPr="00E808B0">
              <w:rPr>
                <w:noProof w:val="0"/>
              </w:rPr>
              <w:t xml:space="preserve">Date/Time </w:t>
            </w:r>
            <w:proofErr w:type="gramStart"/>
            <w:r w:rsidRPr="00E808B0">
              <w:rPr>
                <w:noProof w:val="0"/>
              </w:rPr>
              <w:t>Of</w:t>
            </w:r>
            <w:proofErr w:type="gramEnd"/>
            <w:r w:rsidRPr="00E808B0">
              <w:rPr>
                <w:noProof w:val="0"/>
              </w:rPr>
              <w:t xml:space="preserve"> Planned Event</w:t>
            </w:r>
          </w:p>
        </w:tc>
        <w:tc>
          <w:tcPr>
            <w:tcW w:w="1620" w:type="dxa"/>
            <w:tcBorders>
              <w:top w:val="nil"/>
              <w:left w:val="nil"/>
              <w:bottom w:val="single" w:sz="4" w:space="0" w:color="auto"/>
              <w:right w:val="single" w:sz="4" w:space="0" w:color="auto"/>
            </w:tcBorders>
            <w:shd w:val="clear" w:color="auto" w:fill="FFFF99"/>
            <w:vAlign w:val="bottom"/>
          </w:tcPr>
          <w:p w14:paraId="621BD62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0F290DE"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54AC8F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0B2A0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658FF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5A359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2C78F4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D1001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8FE70DE" w14:textId="77777777" w:rsidR="001A7BE9" w:rsidRPr="00E808B0" w:rsidRDefault="001A7BE9">
            <w:pPr>
              <w:pStyle w:val="TableEntry"/>
              <w:rPr>
                <w:noProof w:val="0"/>
              </w:rPr>
            </w:pPr>
            <w:r w:rsidRPr="00E808B0">
              <w:rPr>
                <w:noProof w:val="0"/>
              </w:rPr>
              <w:t> </w:t>
            </w:r>
          </w:p>
        </w:tc>
      </w:tr>
      <w:tr w:rsidR="001A7BE9" w:rsidRPr="00E808B0" w14:paraId="642FE0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9FF31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3C809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1DB0D0"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8150FD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B0DF47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67492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26E163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56120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FF0B5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62A5D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E8089B6" w14:textId="77777777" w:rsidR="001A7BE9" w:rsidRPr="00E808B0" w:rsidRDefault="001A7BE9">
            <w:pPr>
              <w:pStyle w:val="TableEntry"/>
              <w:rPr>
                <w:noProof w:val="0"/>
              </w:rPr>
            </w:pPr>
            <w:r w:rsidRPr="00E808B0">
              <w:rPr>
                <w:noProof w:val="0"/>
              </w:rPr>
              <w:t> </w:t>
            </w:r>
          </w:p>
        </w:tc>
      </w:tr>
      <w:tr w:rsidR="001A7BE9" w:rsidRPr="00E808B0" w14:paraId="2A3A35A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D143C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2272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85E13C"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51E886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6477F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5B2BA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769B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901BA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080AA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0CA2F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6D59175" w14:textId="77777777" w:rsidR="001A7BE9" w:rsidRPr="00E808B0" w:rsidRDefault="001A7BE9">
            <w:pPr>
              <w:pStyle w:val="TableEntry"/>
              <w:rPr>
                <w:noProof w:val="0"/>
              </w:rPr>
            </w:pPr>
            <w:r w:rsidRPr="00E808B0">
              <w:rPr>
                <w:noProof w:val="0"/>
              </w:rPr>
              <w:t> </w:t>
            </w:r>
          </w:p>
        </w:tc>
      </w:tr>
      <w:tr w:rsidR="001A7BE9" w:rsidRPr="00E808B0" w14:paraId="58B35AD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28528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F3EF19" w14:textId="77777777" w:rsidR="001A7BE9" w:rsidRPr="00E808B0" w:rsidRDefault="001A7BE9">
            <w:pPr>
              <w:pStyle w:val="TableEntry"/>
              <w:rPr>
                <w:noProof w:val="0"/>
              </w:rPr>
            </w:pPr>
            <w:r w:rsidRPr="00E808B0">
              <w:rPr>
                <w:noProof w:val="0"/>
              </w:rPr>
              <w:t>Event Reason Code</w:t>
            </w:r>
          </w:p>
        </w:tc>
        <w:tc>
          <w:tcPr>
            <w:tcW w:w="1620" w:type="dxa"/>
            <w:tcBorders>
              <w:top w:val="nil"/>
              <w:left w:val="nil"/>
              <w:bottom w:val="single" w:sz="4" w:space="0" w:color="auto"/>
              <w:right w:val="single" w:sz="4" w:space="0" w:color="auto"/>
            </w:tcBorders>
            <w:shd w:val="clear" w:color="auto" w:fill="FFFF99"/>
            <w:vAlign w:val="bottom"/>
          </w:tcPr>
          <w:p w14:paraId="60285FE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7F5231A"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25056AA"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F1996C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3B9C354" w14:textId="77777777" w:rsidR="001A7BE9" w:rsidRPr="00E808B0" w:rsidRDefault="001A7BE9">
            <w:pPr>
              <w:pStyle w:val="TableEntry"/>
              <w:rPr>
                <w:noProof w:val="0"/>
              </w:rPr>
            </w:pPr>
            <w:proofErr w:type="spellStart"/>
            <w:r w:rsidRPr="00E808B0">
              <w:rPr>
                <w:noProof w:val="0"/>
              </w:rPr>
              <w:t>ControlActProcess.reasonCode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18875D76" w14:textId="77777777" w:rsidR="001A7BE9" w:rsidRPr="00E808B0" w:rsidRDefault="001A7BE9">
            <w:pPr>
              <w:pStyle w:val="TableEntry"/>
              <w:rPr>
                <w:noProof w:val="0"/>
              </w:rPr>
            </w:pPr>
            <w:r w:rsidRPr="00E808B0">
              <w:rPr>
                <w:noProof w:val="0"/>
              </w:rPr>
              <w:t>SET &lt;CE&gt; CWE</w:t>
            </w:r>
          </w:p>
        </w:tc>
        <w:tc>
          <w:tcPr>
            <w:tcW w:w="1440" w:type="dxa"/>
            <w:tcBorders>
              <w:top w:val="nil"/>
              <w:left w:val="nil"/>
              <w:bottom w:val="single" w:sz="4" w:space="0" w:color="auto"/>
              <w:right w:val="single" w:sz="4" w:space="0" w:color="auto"/>
            </w:tcBorders>
            <w:shd w:val="clear" w:color="auto" w:fill="CCFFCC"/>
            <w:vAlign w:val="bottom"/>
          </w:tcPr>
          <w:p w14:paraId="1C19399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C2C812"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1822431" w14:textId="77777777" w:rsidR="001A7BE9" w:rsidRPr="00E808B0" w:rsidRDefault="001A7BE9">
            <w:pPr>
              <w:pStyle w:val="TableEntry"/>
              <w:rPr>
                <w:noProof w:val="0"/>
              </w:rPr>
            </w:pPr>
            <w:r w:rsidRPr="00E808B0">
              <w:rPr>
                <w:noProof w:val="0"/>
              </w:rPr>
              <w:t> </w:t>
            </w:r>
          </w:p>
        </w:tc>
      </w:tr>
      <w:tr w:rsidR="001A7BE9" w:rsidRPr="00E808B0" w14:paraId="1FB8EA0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B0F1A6"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66335DB2" w14:textId="77777777" w:rsidR="001A7BE9" w:rsidRPr="00E808B0" w:rsidRDefault="001A7BE9">
            <w:pPr>
              <w:pStyle w:val="TableEntry"/>
              <w:rPr>
                <w:noProof w:val="0"/>
              </w:rPr>
            </w:pPr>
            <w:r w:rsidRPr="00E808B0">
              <w:rPr>
                <w:noProof w:val="0"/>
              </w:rPr>
              <w:t>Operator ID</w:t>
            </w:r>
          </w:p>
        </w:tc>
        <w:tc>
          <w:tcPr>
            <w:tcW w:w="1620" w:type="dxa"/>
            <w:tcBorders>
              <w:top w:val="nil"/>
              <w:left w:val="nil"/>
              <w:bottom w:val="single" w:sz="4" w:space="0" w:color="auto"/>
              <w:right w:val="single" w:sz="4" w:space="0" w:color="auto"/>
            </w:tcBorders>
            <w:shd w:val="clear" w:color="auto" w:fill="FFFF99"/>
            <w:vAlign w:val="bottom"/>
          </w:tcPr>
          <w:p w14:paraId="5B9E612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6033B03" w14:textId="77777777" w:rsidR="001A7BE9" w:rsidRPr="00E808B0" w:rsidRDefault="001A7BE9">
            <w:pPr>
              <w:pStyle w:val="TableEntry"/>
              <w:rPr>
                <w:noProof w:val="0"/>
              </w:rPr>
            </w:pPr>
            <w:r w:rsidRPr="00E808B0">
              <w:rPr>
                <w:noProof w:val="0"/>
              </w:rPr>
              <w:t>XCN</w:t>
            </w:r>
          </w:p>
        </w:tc>
        <w:tc>
          <w:tcPr>
            <w:tcW w:w="900" w:type="dxa"/>
            <w:tcBorders>
              <w:top w:val="nil"/>
              <w:left w:val="nil"/>
              <w:bottom w:val="single" w:sz="4" w:space="0" w:color="auto"/>
              <w:right w:val="single" w:sz="4" w:space="0" w:color="auto"/>
            </w:tcBorders>
            <w:shd w:val="clear" w:color="auto" w:fill="FFFF99"/>
            <w:vAlign w:val="bottom"/>
          </w:tcPr>
          <w:p w14:paraId="24FBD45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C0E80F8"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376A91A" w14:textId="77777777" w:rsidR="001A7BE9" w:rsidRPr="00E808B0" w:rsidRDefault="001A7BE9">
            <w:pPr>
              <w:pStyle w:val="TableEntry"/>
              <w:rPr>
                <w:noProof w:val="0"/>
              </w:rPr>
            </w:pPr>
            <w:proofErr w:type="spellStart"/>
            <w:r w:rsidRPr="00E808B0">
              <w:rPr>
                <w:noProof w:val="0"/>
              </w:rPr>
              <w:t>dataEnterer.typeCode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7A41F96C"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500AA02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AF55E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7E84C9" w14:textId="77777777" w:rsidR="001A7BE9" w:rsidRPr="00E808B0" w:rsidRDefault="001A7BE9">
            <w:pPr>
              <w:pStyle w:val="TableEntry"/>
              <w:rPr>
                <w:noProof w:val="0"/>
              </w:rPr>
            </w:pPr>
            <w:r w:rsidRPr="00E808B0">
              <w:rPr>
                <w:noProof w:val="0"/>
              </w:rPr>
              <w:t> </w:t>
            </w:r>
          </w:p>
        </w:tc>
      </w:tr>
      <w:tr w:rsidR="001A7BE9" w:rsidRPr="00E808B0" w14:paraId="651A951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F64A8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9539C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D5D430" w14:textId="77777777" w:rsidR="001A7BE9" w:rsidRPr="00E808B0" w:rsidRDefault="001A7BE9">
            <w:pPr>
              <w:pStyle w:val="TableEntry"/>
              <w:rPr>
                <w:noProof w:val="0"/>
              </w:rPr>
            </w:pPr>
            <w:r w:rsidRPr="00E808B0">
              <w:rPr>
                <w:noProof w:val="0"/>
              </w:rPr>
              <w:t>ID Number (ST)</w:t>
            </w:r>
          </w:p>
        </w:tc>
        <w:tc>
          <w:tcPr>
            <w:tcW w:w="810" w:type="dxa"/>
            <w:tcBorders>
              <w:top w:val="nil"/>
              <w:left w:val="nil"/>
              <w:bottom w:val="single" w:sz="4" w:space="0" w:color="auto"/>
              <w:right w:val="single" w:sz="4" w:space="0" w:color="auto"/>
            </w:tcBorders>
            <w:shd w:val="clear" w:color="auto" w:fill="FFFF99"/>
            <w:vAlign w:val="bottom"/>
          </w:tcPr>
          <w:p w14:paraId="1B3A3A4A"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3DADE4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E8F43B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263E4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2F8EA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8119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5BE117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B1A52E"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COCT_MT090100</w:t>
            </w:r>
          </w:p>
        </w:tc>
      </w:tr>
      <w:tr w:rsidR="001A7BE9" w:rsidRPr="00E808B0" w14:paraId="43C998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7D6D38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7E782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D539C6"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3416628F"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9CFC49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B4C67F"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2FA51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DE457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BD0B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22678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E978BC"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COCT_MT090101 - PN data type</w:t>
            </w:r>
          </w:p>
        </w:tc>
      </w:tr>
      <w:tr w:rsidR="001A7BE9" w:rsidRPr="00E808B0" w14:paraId="109132D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7FE1F5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0402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F00C4B"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6B1471C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A5F06D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A971F1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1290377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AC3A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44872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B023A2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7D2F6C"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COCT_MT090101 - PN data type</w:t>
            </w:r>
          </w:p>
        </w:tc>
      </w:tr>
      <w:tr w:rsidR="001A7BE9" w:rsidRPr="00E808B0" w14:paraId="43439B9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D58AF4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E485D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39DD9C"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3BF79F6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5AA5A3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35444EE"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2E51A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35A71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58F9D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B75CC6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2F6BB3"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COCT_MT090101 - PN data type</w:t>
            </w:r>
          </w:p>
        </w:tc>
      </w:tr>
      <w:tr w:rsidR="001A7BE9" w:rsidRPr="00E808B0" w14:paraId="06CAFA4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B53A3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88011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9E9B68"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65BCCCA1"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03334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0D1F444" w14:textId="77777777" w:rsidR="001A7BE9" w:rsidRPr="00E808B0" w:rsidRDefault="001A7BE9">
            <w:pPr>
              <w:pStyle w:val="TableEntry"/>
              <w:rPr>
                <w:noProof w:val="0"/>
              </w:rPr>
            </w:pPr>
            <w:r w:rsidRPr="00E808B0">
              <w:rPr>
                <w:noProof w:val="0"/>
              </w:rPr>
              <w:t xml:space="preserve">MFMI_RM700200 - Registry </w:t>
            </w:r>
            <w:r w:rsidRPr="00E808B0">
              <w:rPr>
                <w:noProof w:val="0"/>
              </w:rPr>
              <w:lastRenderedPageBreak/>
              <w:t>Control Act</w:t>
            </w:r>
          </w:p>
        </w:tc>
        <w:tc>
          <w:tcPr>
            <w:tcW w:w="1350" w:type="dxa"/>
            <w:tcBorders>
              <w:top w:val="nil"/>
              <w:left w:val="nil"/>
              <w:bottom w:val="single" w:sz="4" w:space="0" w:color="auto"/>
              <w:right w:val="single" w:sz="4" w:space="0" w:color="auto"/>
            </w:tcBorders>
            <w:shd w:val="clear" w:color="auto" w:fill="CCFFCC"/>
            <w:vAlign w:val="bottom"/>
          </w:tcPr>
          <w:p w14:paraId="4194C2A0" w14:textId="77777777" w:rsidR="001A7BE9" w:rsidRPr="00E808B0" w:rsidRDefault="001A7BE9">
            <w:pPr>
              <w:pStyle w:val="TableEntry"/>
              <w:rPr>
                <w:noProof w:val="0"/>
              </w:rPr>
            </w:pPr>
            <w:r w:rsidRPr="00E808B0">
              <w:rPr>
                <w:noProof w:val="0"/>
              </w:rPr>
              <w:lastRenderedPageBreak/>
              <w:t> </w:t>
            </w:r>
          </w:p>
        </w:tc>
        <w:tc>
          <w:tcPr>
            <w:tcW w:w="810" w:type="dxa"/>
            <w:tcBorders>
              <w:top w:val="nil"/>
              <w:left w:val="nil"/>
              <w:bottom w:val="single" w:sz="4" w:space="0" w:color="auto"/>
              <w:right w:val="single" w:sz="4" w:space="0" w:color="auto"/>
            </w:tcBorders>
            <w:shd w:val="clear" w:color="auto" w:fill="CCFFCC"/>
            <w:vAlign w:val="bottom"/>
          </w:tcPr>
          <w:p w14:paraId="02FB399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DCF19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92C9C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7E9947"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w:t>
            </w:r>
            <w:r w:rsidRPr="00E808B0">
              <w:rPr>
                <w:noProof w:val="0"/>
              </w:rPr>
              <w:lastRenderedPageBreak/>
              <w:t>COCT_MT090101 - PN data type</w:t>
            </w:r>
          </w:p>
        </w:tc>
      </w:tr>
      <w:tr w:rsidR="001A7BE9" w:rsidRPr="00E808B0" w14:paraId="42DE583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3F06C8E"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981599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25756DD"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4BAC4808"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B543C6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99D87DE"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B722AB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DC700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C2074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29DB64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766EEA6"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COCT_MT090101 - PN data type</w:t>
            </w:r>
          </w:p>
        </w:tc>
      </w:tr>
      <w:tr w:rsidR="001A7BE9" w:rsidRPr="00E808B0" w14:paraId="07F8CF5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EBBF0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0B4E9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5D31721"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7E2B14D7"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5CB83B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8947B7"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C912CD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71392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AAA3DD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14706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B28D179"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COCT_MT090101 - PN data type</w:t>
            </w:r>
          </w:p>
        </w:tc>
      </w:tr>
      <w:tr w:rsidR="001A7BE9" w:rsidRPr="00E808B0" w14:paraId="4604FB4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3657C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D14E3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B2A2B9" w14:textId="77777777" w:rsidR="001A7BE9" w:rsidRPr="00E808B0" w:rsidRDefault="001A7BE9">
            <w:pPr>
              <w:pStyle w:val="TableEntry"/>
              <w:rPr>
                <w:noProof w:val="0"/>
              </w:rPr>
            </w:pPr>
            <w:r w:rsidRPr="00E808B0">
              <w:rPr>
                <w:noProof w:val="0"/>
              </w:rPr>
              <w:t>source table</w:t>
            </w:r>
          </w:p>
        </w:tc>
        <w:tc>
          <w:tcPr>
            <w:tcW w:w="810" w:type="dxa"/>
            <w:tcBorders>
              <w:top w:val="nil"/>
              <w:left w:val="nil"/>
              <w:bottom w:val="single" w:sz="4" w:space="0" w:color="auto"/>
              <w:right w:val="single" w:sz="4" w:space="0" w:color="auto"/>
            </w:tcBorders>
            <w:shd w:val="clear" w:color="auto" w:fill="FFFF99"/>
            <w:vAlign w:val="bottom"/>
          </w:tcPr>
          <w:p w14:paraId="1A1947A9"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6DED79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E00B6D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73DFF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6358C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527D0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9427A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C0FF0A"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201769F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82881B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047EA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7AAEB9"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058DA69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63C5E8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02FD96"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C76B9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7647C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ABAC2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F823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171A6C4"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1453D7E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D4934D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7D35E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8AE825"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2DF8908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CCA67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1BEC6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34890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EB0C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160E49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2E38F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4C39D7"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w:t>
            </w:r>
            <w:r w:rsidRPr="00E808B0">
              <w:rPr>
                <w:noProof w:val="0"/>
              </w:rPr>
              <w:lastRenderedPageBreak/>
              <w:t>07 - II data type</w:t>
            </w:r>
          </w:p>
        </w:tc>
      </w:tr>
      <w:tr w:rsidR="001A7BE9" w:rsidRPr="00E808B0" w14:paraId="7FE9F4B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8DA66E"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836C60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58660B" w14:textId="77777777" w:rsidR="001A7BE9" w:rsidRPr="00E808B0" w:rsidRDefault="001A7BE9">
            <w:pPr>
              <w:pStyle w:val="TableEntry"/>
              <w:rPr>
                <w:noProof w:val="0"/>
              </w:rPr>
            </w:pPr>
            <w:r w:rsidRPr="00E808B0">
              <w:rPr>
                <w:noProof w:val="0"/>
              </w:rPr>
              <w:t>Identifier check digit</w:t>
            </w:r>
          </w:p>
        </w:tc>
        <w:tc>
          <w:tcPr>
            <w:tcW w:w="810" w:type="dxa"/>
            <w:tcBorders>
              <w:top w:val="nil"/>
              <w:left w:val="nil"/>
              <w:bottom w:val="single" w:sz="4" w:space="0" w:color="auto"/>
              <w:right w:val="single" w:sz="4" w:space="0" w:color="auto"/>
            </w:tcBorders>
            <w:shd w:val="clear" w:color="auto" w:fill="FFFF99"/>
            <w:vAlign w:val="bottom"/>
          </w:tcPr>
          <w:p w14:paraId="524F89DD"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068C34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17FBB1"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91F96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CB9DD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D7392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B7F9F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FD0D09"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6C0947F0"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D5E50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552C5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C939F55" w14:textId="77777777" w:rsidR="001A7BE9" w:rsidRPr="00E808B0" w:rsidRDefault="001A7BE9">
            <w:pPr>
              <w:pStyle w:val="TableEntry"/>
              <w:rPr>
                <w:noProof w:val="0"/>
              </w:rPr>
            </w:pPr>
            <w:r w:rsidRPr="00E808B0">
              <w:rPr>
                <w:noProof w:val="0"/>
              </w:rPr>
              <w:t>Code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46547EE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294797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3DFF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0B48A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382D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289D5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27E63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5B857B2"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26E189F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B19C13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154A2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9CA4302" w14:textId="77777777" w:rsidR="001A7BE9" w:rsidRPr="00E808B0" w:rsidRDefault="001A7BE9">
            <w:pPr>
              <w:pStyle w:val="TableEntry"/>
              <w:rPr>
                <w:noProof w:val="0"/>
              </w:rPr>
            </w:pPr>
            <w:r w:rsidRPr="00E808B0">
              <w:rPr>
                <w:noProof w:val="0"/>
              </w:rPr>
              <w:t>identifier type code (IS)</w:t>
            </w:r>
          </w:p>
        </w:tc>
        <w:tc>
          <w:tcPr>
            <w:tcW w:w="810" w:type="dxa"/>
            <w:tcBorders>
              <w:top w:val="nil"/>
              <w:left w:val="nil"/>
              <w:bottom w:val="single" w:sz="4" w:space="0" w:color="auto"/>
              <w:right w:val="single" w:sz="4" w:space="0" w:color="auto"/>
            </w:tcBorders>
            <w:shd w:val="clear" w:color="auto" w:fill="FFFF99"/>
            <w:vAlign w:val="bottom"/>
          </w:tcPr>
          <w:p w14:paraId="3F798E33"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55118A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32B047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456847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23ECF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47CC7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7C35F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4302AA9"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6FCEA3A4"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577544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E9D9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5B2029"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5ED9969"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37234D2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0539C52"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2A0D6C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B38D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A1BAE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8BEC1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EECDC5C"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4209D80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568ABD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501E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7656CE"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3CECE1B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9B40B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0F2251"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8A47C3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93DBD9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A0317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C9563C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211405"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w:t>
            </w:r>
            <w:r w:rsidRPr="00E808B0">
              <w:rPr>
                <w:noProof w:val="0"/>
              </w:rPr>
              <w:lastRenderedPageBreak/>
              <w:t>07 - II data type</w:t>
            </w:r>
          </w:p>
        </w:tc>
      </w:tr>
      <w:tr w:rsidR="001A7BE9" w:rsidRPr="00E808B0" w14:paraId="4E5B50C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EB1B168"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51EF97F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FA650AC"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A71C42E"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97FEF8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15E212"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8E8AF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5983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5E680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CA994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26741FE"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4923337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03732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AB3F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4BFDC75"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0F79564A"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3CF0156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171AC97"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60F7021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17C8A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7A880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C0BBF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F813F9"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01047D9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7A276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45BB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393870"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3336F24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DF9ACF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E6C6BE5"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07421E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469D5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A0E48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F79E7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8615F1" w14:textId="77777777" w:rsidR="001A7BE9" w:rsidRPr="00E808B0" w:rsidRDefault="001A7BE9">
            <w:pPr>
              <w:pStyle w:val="TableEntry"/>
              <w:rPr>
                <w:noProof w:val="0"/>
              </w:rPr>
            </w:pPr>
            <w:r w:rsidRPr="00E808B0">
              <w:rPr>
                <w:noProof w:val="0"/>
              </w:rPr>
              <w:t xml:space="preserve">Map to CMET (ASSIGNED) </w:t>
            </w:r>
            <w:proofErr w:type="spellStart"/>
            <w:r w:rsidRPr="00E808B0">
              <w:rPr>
                <w:noProof w:val="0"/>
              </w:rPr>
              <w:t>R_AssignedPerson</w:t>
            </w:r>
            <w:proofErr w:type="spellEnd"/>
            <w:r w:rsidRPr="00E808B0">
              <w:rPr>
                <w:noProof w:val="0"/>
              </w:rPr>
              <w:t xml:space="preserve"> (universal) COCT_MT090107 - II data type</w:t>
            </w:r>
          </w:p>
        </w:tc>
      </w:tr>
      <w:tr w:rsidR="001A7BE9" w:rsidRPr="00E808B0" w14:paraId="4119BF4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51F44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5F288" w14:textId="77777777" w:rsidR="001A7BE9" w:rsidRPr="00E808B0" w:rsidRDefault="001A7BE9">
            <w:pPr>
              <w:pStyle w:val="TableEntry"/>
              <w:rPr>
                <w:noProof w:val="0"/>
              </w:rPr>
            </w:pPr>
            <w:r w:rsidRPr="00E808B0">
              <w:rPr>
                <w:noProof w:val="0"/>
              </w:rPr>
              <w:t>Event Occurred</w:t>
            </w:r>
          </w:p>
        </w:tc>
        <w:tc>
          <w:tcPr>
            <w:tcW w:w="1620" w:type="dxa"/>
            <w:tcBorders>
              <w:top w:val="nil"/>
              <w:left w:val="nil"/>
              <w:bottom w:val="single" w:sz="4" w:space="0" w:color="auto"/>
              <w:right w:val="single" w:sz="4" w:space="0" w:color="auto"/>
            </w:tcBorders>
            <w:shd w:val="clear" w:color="auto" w:fill="FFFF99"/>
            <w:vAlign w:val="bottom"/>
          </w:tcPr>
          <w:p w14:paraId="2006387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B1026D"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06B6D73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6BBEC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83026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3FF298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E884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92ECF6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D86EA7" w14:textId="77777777" w:rsidR="001A7BE9" w:rsidRPr="00E808B0" w:rsidRDefault="001A7BE9">
            <w:pPr>
              <w:pStyle w:val="TableEntry"/>
              <w:rPr>
                <w:noProof w:val="0"/>
              </w:rPr>
            </w:pPr>
            <w:r w:rsidRPr="00E808B0">
              <w:rPr>
                <w:noProof w:val="0"/>
              </w:rPr>
              <w:t> </w:t>
            </w:r>
          </w:p>
        </w:tc>
      </w:tr>
      <w:tr w:rsidR="001A7BE9" w:rsidRPr="00E808B0" w14:paraId="5C4723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3CBF2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35B8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00DD48"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6635F071"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E55FE5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40BEB1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457DE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CFC16D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05A6C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DBE4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3D061DD" w14:textId="77777777" w:rsidR="001A7BE9" w:rsidRPr="00E808B0" w:rsidRDefault="001A7BE9">
            <w:pPr>
              <w:pStyle w:val="TableEntry"/>
              <w:rPr>
                <w:noProof w:val="0"/>
              </w:rPr>
            </w:pPr>
            <w:r w:rsidRPr="00E808B0">
              <w:rPr>
                <w:noProof w:val="0"/>
              </w:rPr>
              <w:t> </w:t>
            </w:r>
          </w:p>
        </w:tc>
      </w:tr>
      <w:tr w:rsidR="001A7BE9" w:rsidRPr="00E808B0" w14:paraId="5969F2A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249CF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A5DAE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CC052C"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DEF2B5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5FB2C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5B5F4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9628E5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FC7DB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70DAD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87098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8860B3D" w14:textId="77777777" w:rsidR="001A7BE9" w:rsidRPr="00E808B0" w:rsidRDefault="001A7BE9">
            <w:pPr>
              <w:pStyle w:val="TableEntry"/>
              <w:rPr>
                <w:noProof w:val="0"/>
              </w:rPr>
            </w:pPr>
            <w:r w:rsidRPr="00E808B0">
              <w:rPr>
                <w:noProof w:val="0"/>
              </w:rPr>
              <w:t> </w:t>
            </w:r>
          </w:p>
        </w:tc>
      </w:tr>
      <w:tr w:rsidR="001A7BE9" w:rsidRPr="00E808B0" w14:paraId="04AF06D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08F0C8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AE01CF7" w14:textId="77777777" w:rsidR="001A7BE9" w:rsidRPr="00E808B0" w:rsidRDefault="001A7BE9">
            <w:pPr>
              <w:pStyle w:val="TableEntry"/>
              <w:rPr>
                <w:noProof w:val="0"/>
              </w:rPr>
            </w:pPr>
            <w:r w:rsidRPr="00E808B0">
              <w:rPr>
                <w:noProof w:val="0"/>
              </w:rPr>
              <w:t>Event Facility</w:t>
            </w:r>
          </w:p>
        </w:tc>
        <w:tc>
          <w:tcPr>
            <w:tcW w:w="1620" w:type="dxa"/>
            <w:tcBorders>
              <w:top w:val="nil"/>
              <w:left w:val="nil"/>
              <w:bottom w:val="single" w:sz="4" w:space="0" w:color="auto"/>
              <w:right w:val="single" w:sz="4" w:space="0" w:color="auto"/>
            </w:tcBorders>
            <w:shd w:val="clear" w:color="auto" w:fill="FFFF99"/>
            <w:vAlign w:val="bottom"/>
          </w:tcPr>
          <w:p w14:paraId="22C3F09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F2C2C7"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9271CE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8D27EF" w14:textId="77777777" w:rsidR="001A7BE9" w:rsidRPr="00E808B0" w:rsidRDefault="001A7BE9">
            <w:pPr>
              <w:pStyle w:val="TableEntry"/>
              <w:rPr>
                <w:noProof w:val="0"/>
              </w:rPr>
            </w:pPr>
            <w:r w:rsidRPr="00E808B0">
              <w:rPr>
                <w:noProof w:val="0"/>
              </w:rPr>
              <w:t>MCCI_RM000100 -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6E41B704"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6A170152"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F9AA42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97F4D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2997875" w14:textId="77777777" w:rsidR="001A7BE9" w:rsidRPr="00E808B0" w:rsidRDefault="001A7BE9">
            <w:pPr>
              <w:pStyle w:val="TableEntry"/>
              <w:rPr>
                <w:noProof w:val="0"/>
              </w:rPr>
            </w:pPr>
            <w:r w:rsidRPr="00E808B0">
              <w:rPr>
                <w:noProof w:val="0"/>
              </w:rPr>
              <w:t xml:space="preserve">Mapped SET&lt;II&gt; data type components to v2.5 HD components. See </w:t>
            </w:r>
            <w:r w:rsidRPr="00E808B0">
              <w:rPr>
                <w:noProof w:val="0"/>
              </w:rPr>
              <w:lastRenderedPageBreak/>
              <w:t>table above.</w:t>
            </w:r>
          </w:p>
        </w:tc>
      </w:tr>
      <w:tr w:rsidR="001A7BE9" w:rsidRPr="00E808B0" w14:paraId="34D9EB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A6DE31"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1A6E77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0A04F7"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6A6D379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F9AC9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EDA7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EF2D3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A7779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9A3D49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1E8A0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A30A96" w14:textId="77777777" w:rsidR="001A7BE9" w:rsidRPr="00E808B0" w:rsidRDefault="001A7BE9">
            <w:pPr>
              <w:pStyle w:val="TableEntry"/>
              <w:rPr>
                <w:noProof w:val="0"/>
              </w:rPr>
            </w:pPr>
            <w:r w:rsidRPr="00E808B0">
              <w:rPr>
                <w:noProof w:val="0"/>
              </w:rPr>
              <w:t> </w:t>
            </w:r>
          </w:p>
        </w:tc>
      </w:tr>
      <w:tr w:rsidR="001A7BE9" w:rsidRPr="00E808B0" w14:paraId="5E5ED88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30DF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E990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4FA644"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1AA4F5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B20E1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2D2D07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94058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A4CA8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DFAAFF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DEB3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375EF02" w14:textId="77777777" w:rsidR="001A7BE9" w:rsidRPr="00E808B0" w:rsidRDefault="001A7BE9">
            <w:pPr>
              <w:pStyle w:val="TableEntry"/>
              <w:rPr>
                <w:noProof w:val="0"/>
              </w:rPr>
            </w:pPr>
            <w:r w:rsidRPr="00E808B0">
              <w:rPr>
                <w:noProof w:val="0"/>
              </w:rPr>
              <w:t> </w:t>
            </w:r>
          </w:p>
        </w:tc>
      </w:tr>
      <w:tr w:rsidR="001A7BE9" w:rsidRPr="00E808B0" w14:paraId="3CDA3E2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7A55A6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D8922F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0E3A03"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09D4635A"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F43A8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B75334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A3D82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B933C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040AD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1FF69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444365" w14:textId="77777777" w:rsidR="001A7BE9" w:rsidRPr="00E808B0" w:rsidRDefault="001A7BE9">
            <w:pPr>
              <w:pStyle w:val="TableEntry"/>
              <w:rPr>
                <w:noProof w:val="0"/>
              </w:rPr>
            </w:pPr>
            <w:r w:rsidRPr="00E808B0">
              <w:rPr>
                <w:noProof w:val="0"/>
              </w:rPr>
              <w:t> </w:t>
            </w:r>
          </w:p>
        </w:tc>
      </w:tr>
      <w:tr w:rsidR="001A7BE9" w:rsidRPr="00E808B0" w14:paraId="70CA1D0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901EF0" w14:textId="77777777" w:rsidR="001A7BE9" w:rsidRPr="00E808B0" w:rsidRDefault="001A7BE9">
            <w:pPr>
              <w:pStyle w:val="TableEntry"/>
              <w:rPr>
                <w:noProof w:val="0"/>
              </w:rPr>
            </w:pPr>
            <w:r w:rsidRPr="00E808B0">
              <w:rPr>
                <w:noProof w:val="0"/>
              </w:rPr>
              <w:t>PID</w:t>
            </w:r>
          </w:p>
        </w:tc>
        <w:tc>
          <w:tcPr>
            <w:tcW w:w="1080" w:type="dxa"/>
            <w:tcBorders>
              <w:top w:val="nil"/>
              <w:left w:val="nil"/>
              <w:bottom w:val="single" w:sz="4" w:space="0" w:color="auto"/>
              <w:right w:val="single" w:sz="4" w:space="0" w:color="auto"/>
            </w:tcBorders>
            <w:shd w:val="clear" w:color="auto" w:fill="FFFF99"/>
            <w:vAlign w:val="bottom"/>
          </w:tcPr>
          <w:p w14:paraId="02FFA7D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D5D3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A1E7491"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3D6AC49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043CC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9D78E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3466D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5980F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B4AB0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4118FE5" w14:textId="77777777" w:rsidR="001A7BE9" w:rsidRPr="00E808B0" w:rsidRDefault="001A7BE9">
            <w:pPr>
              <w:pStyle w:val="TableEntry"/>
              <w:rPr>
                <w:noProof w:val="0"/>
              </w:rPr>
            </w:pPr>
            <w:r w:rsidRPr="00E808B0">
              <w:rPr>
                <w:noProof w:val="0"/>
              </w:rPr>
              <w:t> </w:t>
            </w:r>
          </w:p>
        </w:tc>
      </w:tr>
      <w:tr w:rsidR="001A7BE9" w:rsidRPr="00E808B0" w14:paraId="7A1EDE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noWrap/>
            <w:vAlign w:val="bottom"/>
          </w:tcPr>
          <w:p w14:paraId="14C98C4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16A8A8" w14:textId="77777777" w:rsidR="001A7BE9" w:rsidRPr="00E808B0" w:rsidRDefault="001A7BE9">
            <w:pPr>
              <w:pStyle w:val="TableEntry"/>
              <w:rPr>
                <w:noProof w:val="0"/>
              </w:rPr>
            </w:pPr>
            <w:r w:rsidRPr="00E808B0">
              <w:rPr>
                <w:noProof w:val="0"/>
              </w:rPr>
              <w:t>Patient Identifier List</w:t>
            </w:r>
          </w:p>
        </w:tc>
        <w:tc>
          <w:tcPr>
            <w:tcW w:w="1620" w:type="dxa"/>
            <w:tcBorders>
              <w:top w:val="nil"/>
              <w:left w:val="nil"/>
              <w:bottom w:val="single" w:sz="4" w:space="0" w:color="auto"/>
              <w:right w:val="single" w:sz="4" w:space="0" w:color="auto"/>
            </w:tcBorders>
            <w:shd w:val="clear" w:color="auto" w:fill="FFFF99"/>
            <w:vAlign w:val="bottom"/>
          </w:tcPr>
          <w:p w14:paraId="6750DEF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4878553"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7E128CD4"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8B18C64"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E6397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A65C1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2873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D8E50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D7853A" w14:textId="77777777" w:rsidR="001A7BE9" w:rsidRPr="00E808B0" w:rsidRDefault="001A7BE9">
            <w:pPr>
              <w:pStyle w:val="TableEntry"/>
              <w:rPr>
                <w:noProof w:val="0"/>
              </w:rPr>
            </w:pPr>
            <w:r w:rsidRPr="00E808B0">
              <w:rPr>
                <w:noProof w:val="0"/>
              </w:rPr>
              <w:t> </w:t>
            </w:r>
          </w:p>
        </w:tc>
      </w:tr>
      <w:tr w:rsidR="001A7BE9" w:rsidRPr="00E808B0" w14:paraId="7D3783B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D51A68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6E89D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AB0685"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6B26217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DEA38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8344F0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C8A958" w14:textId="77777777" w:rsidR="001A7BE9" w:rsidRPr="00E808B0" w:rsidRDefault="001A7BE9">
            <w:pPr>
              <w:pStyle w:val="TableEntry"/>
              <w:rPr>
                <w:noProof w:val="0"/>
              </w:rPr>
            </w:pPr>
            <w:r w:rsidRPr="00E808B0">
              <w:rPr>
                <w:noProof w:val="0"/>
              </w:rPr>
              <w:t>Patient.id</w:t>
            </w:r>
          </w:p>
          <w:p w14:paraId="62155ABA"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8466F87" w14:textId="77777777" w:rsidR="001A7BE9" w:rsidRPr="00E808B0" w:rsidRDefault="001A7BE9">
            <w:pPr>
              <w:pStyle w:val="TableEntry"/>
              <w:rPr>
                <w:noProof w:val="0"/>
              </w:rPr>
            </w:pPr>
            <w:r w:rsidRPr="00E808B0">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713185B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E3274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C6797CE" w14:textId="77777777" w:rsidR="001A7BE9" w:rsidRPr="00E808B0" w:rsidRDefault="001A7BE9">
            <w:pPr>
              <w:pStyle w:val="TableEntry"/>
              <w:rPr>
                <w:noProof w:val="0"/>
              </w:rPr>
            </w:pPr>
            <w:r w:rsidRPr="00E808B0">
              <w:rPr>
                <w:noProof w:val="0"/>
              </w:rPr>
              <w:t>Mapped II data type components to v2.5 CX components. See table above.</w:t>
            </w:r>
          </w:p>
        </w:tc>
      </w:tr>
      <w:tr w:rsidR="001A7BE9" w:rsidRPr="00E808B0" w14:paraId="0D04811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C4E11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B1E1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8BD6AA9"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25B1B23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0F5D4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7AFA9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ED0FE2"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1287297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4DB3C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F7EB4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B0A1641" w14:textId="77777777" w:rsidR="001A7BE9" w:rsidRPr="00E808B0" w:rsidRDefault="001A7BE9">
            <w:pPr>
              <w:pStyle w:val="TableEntry"/>
              <w:rPr>
                <w:noProof w:val="0"/>
              </w:rPr>
            </w:pPr>
            <w:r w:rsidRPr="00E808B0">
              <w:rPr>
                <w:noProof w:val="0"/>
              </w:rPr>
              <w:t> </w:t>
            </w:r>
          </w:p>
        </w:tc>
      </w:tr>
      <w:tr w:rsidR="001A7BE9" w:rsidRPr="00E808B0" w14:paraId="517462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0D877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8006B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8D8FB7" w14:textId="77777777" w:rsidR="001A7BE9" w:rsidRPr="00E808B0" w:rsidRDefault="001A7BE9">
            <w:pPr>
              <w:pStyle w:val="TableEntry"/>
              <w:rPr>
                <w:noProof w:val="0"/>
              </w:rPr>
            </w:pPr>
            <w:r w:rsidRPr="00E808B0">
              <w:rPr>
                <w:noProof w:val="0"/>
              </w:rPr>
              <w:t>Code identifying the check digit</w:t>
            </w:r>
          </w:p>
        </w:tc>
        <w:tc>
          <w:tcPr>
            <w:tcW w:w="810" w:type="dxa"/>
            <w:tcBorders>
              <w:top w:val="nil"/>
              <w:left w:val="nil"/>
              <w:bottom w:val="single" w:sz="4" w:space="0" w:color="auto"/>
              <w:right w:val="single" w:sz="4" w:space="0" w:color="auto"/>
            </w:tcBorders>
            <w:shd w:val="clear" w:color="auto" w:fill="FFFF99"/>
            <w:vAlign w:val="bottom"/>
          </w:tcPr>
          <w:p w14:paraId="56CF358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45A70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25A4B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2CCCE8"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55BDC49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2C76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D77AE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92F2AA" w14:textId="77777777" w:rsidR="001A7BE9" w:rsidRPr="00E808B0" w:rsidRDefault="001A7BE9">
            <w:pPr>
              <w:pStyle w:val="TableEntry"/>
              <w:rPr>
                <w:noProof w:val="0"/>
              </w:rPr>
            </w:pPr>
            <w:r w:rsidRPr="00E808B0">
              <w:rPr>
                <w:noProof w:val="0"/>
              </w:rPr>
              <w:t> </w:t>
            </w:r>
          </w:p>
        </w:tc>
      </w:tr>
      <w:tr w:rsidR="001A7BE9" w:rsidRPr="00E808B0" w14:paraId="5BF4A0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8F513F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0B974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0B8B4E5"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900B77D"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B8C31D2"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C5FFF0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9C8BE0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2E519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FC887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0BEDB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7AB2699" w14:textId="77777777" w:rsidR="001A7BE9" w:rsidRPr="00E808B0" w:rsidRDefault="001A7BE9">
            <w:pPr>
              <w:pStyle w:val="TableEntry"/>
              <w:rPr>
                <w:noProof w:val="0"/>
              </w:rPr>
            </w:pPr>
            <w:r w:rsidRPr="00E808B0">
              <w:rPr>
                <w:noProof w:val="0"/>
              </w:rPr>
              <w:t> </w:t>
            </w:r>
          </w:p>
        </w:tc>
      </w:tr>
      <w:tr w:rsidR="001A7BE9" w:rsidRPr="00E808B0" w14:paraId="08F0F3D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B8CF0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EAFEB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A4450" w14:textId="77777777" w:rsidR="001A7BE9" w:rsidRPr="00E808B0" w:rsidRDefault="001A7BE9">
            <w:pPr>
              <w:pStyle w:val="TableEntry"/>
              <w:rPr>
                <w:noProof w:val="0"/>
              </w:rPr>
            </w:pPr>
            <w:r w:rsidRPr="00E808B0">
              <w:rPr>
                <w:noProof w:val="0"/>
              </w:rPr>
              <w:t>identifier type code (ID)</w:t>
            </w:r>
          </w:p>
        </w:tc>
        <w:tc>
          <w:tcPr>
            <w:tcW w:w="810" w:type="dxa"/>
            <w:tcBorders>
              <w:top w:val="nil"/>
              <w:left w:val="nil"/>
              <w:bottom w:val="single" w:sz="4" w:space="0" w:color="auto"/>
              <w:right w:val="single" w:sz="4" w:space="0" w:color="auto"/>
            </w:tcBorders>
            <w:shd w:val="clear" w:color="auto" w:fill="FFFF99"/>
            <w:vAlign w:val="bottom"/>
          </w:tcPr>
          <w:p w14:paraId="665B93BE"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23FC254"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0EF65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0D620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C76EBD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4207D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32DB0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099049" w14:textId="77777777" w:rsidR="001A7BE9" w:rsidRPr="00E808B0" w:rsidRDefault="001A7BE9">
            <w:pPr>
              <w:pStyle w:val="TableEntry"/>
              <w:rPr>
                <w:noProof w:val="0"/>
              </w:rPr>
            </w:pPr>
            <w:r w:rsidRPr="00E808B0">
              <w:rPr>
                <w:noProof w:val="0"/>
              </w:rPr>
              <w:t> </w:t>
            </w:r>
          </w:p>
        </w:tc>
      </w:tr>
      <w:tr w:rsidR="001A7BE9" w:rsidRPr="00E808B0" w14:paraId="7F8C549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EC78F9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8DB8F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15972D"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39556C2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1D22964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2EB8BD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6088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0943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22473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3B96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4BCF193" w14:textId="77777777" w:rsidR="001A7BE9" w:rsidRPr="00E808B0" w:rsidRDefault="001A7BE9">
            <w:pPr>
              <w:pStyle w:val="TableEntry"/>
              <w:rPr>
                <w:noProof w:val="0"/>
              </w:rPr>
            </w:pPr>
            <w:r w:rsidRPr="00E808B0">
              <w:rPr>
                <w:noProof w:val="0"/>
              </w:rPr>
              <w:t> </w:t>
            </w:r>
          </w:p>
        </w:tc>
      </w:tr>
      <w:tr w:rsidR="001A7BE9" w:rsidRPr="00E808B0" w14:paraId="68AF81B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596FE6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CAB6AF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732AD77" w14:textId="77777777" w:rsidR="001A7BE9" w:rsidRPr="00E808B0" w:rsidRDefault="001A7BE9">
            <w:pPr>
              <w:pStyle w:val="TableEntry"/>
              <w:rPr>
                <w:noProof w:val="0"/>
              </w:rPr>
            </w:pPr>
            <w:r w:rsidRPr="00E808B0">
              <w:rPr>
                <w:noProof w:val="0"/>
              </w:rPr>
              <w:t xml:space="preserve">effective date </w:t>
            </w:r>
            <w:r w:rsidRPr="00E808B0">
              <w:rPr>
                <w:noProof w:val="0"/>
              </w:rPr>
              <w:lastRenderedPageBreak/>
              <w:t>(DT)</w:t>
            </w:r>
          </w:p>
        </w:tc>
        <w:tc>
          <w:tcPr>
            <w:tcW w:w="810" w:type="dxa"/>
            <w:tcBorders>
              <w:top w:val="nil"/>
              <w:left w:val="nil"/>
              <w:bottom w:val="single" w:sz="4" w:space="0" w:color="auto"/>
              <w:right w:val="single" w:sz="4" w:space="0" w:color="auto"/>
            </w:tcBorders>
            <w:shd w:val="clear" w:color="auto" w:fill="FFFF99"/>
            <w:vAlign w:val="bottom"/>
          </w:tcPr>
          <w:p w14:paraId="1E35891F" w14:textId="77777777" w:rsidR="001A7BE9" w:rsidRPr="00E808B0" w:rsidRDefault="001A7BE9">
            <w:pPr>
              <w:pStyle w:val="TableEntry"/>
              <w:rPr>
                <w:noProof w:val="0"/>
              </w:rPr>
            </w:pPr>
            <w:r w:rsidRPr="00E808B0">
              <w:rPr>
                <w:noProof w:val="0"/>
              </w:rPr>
              <w:lastRenderedPageBreak/>
              <w:t>DT</w:t>
            </w:r>
          </w:p>
        </w:tc>
        <w:tc>
          <w:tcPr>
            <w:tcW w:w="900" w:type="dxa"/>
            <w:tcBorders>
              <w:top w:val="nil"/>
              <w:left w:val="nil"/>
              <w:bottom w:val="single" w:sz="4" w:space="0" w:color="auto"/>
              <w:right w:val="single" w:sz="4" w:space="0" w:color="auto"/>
            </w:tcBorders>
            <w:shd w:val="clear" w:color="auto" w:fill="FFFF99"/>
            <w:vAlign w:val="bottom"/>
          </w:tcPr>
          <w:p w14:paraId="06DA2A67"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7A9977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8956CA" w14:textId="77777777" w:rsidR="001A7BE9" w:rsidRPr="00E808B0" w:rsidRDefault="001A7BE9">
            <w:pPr>
              <w:pStyle w:val="TableEntry"/>
              <w:rPr>
                <w:noProof w:val="0"/>
              </w:rPr>
            </w:pPr>
            <w:proofErr w:type="spellStart"/>
            <w:r w:rsidRPr="00E808B0">
              <w:rPr>
                <w:noProof w:val="0"/>
              </w:rPr>
              <w:t>Patient.effect</w:t>
            </w:r>
            <w:r w:rsidRPr="00E808B0">
              <w:rPr>
                <w:noProof w:val="0"/>
              </w:rPr>
              <w:lastRenderedPageBreak/>
              <w:t>iveTime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6BD36AB5" w14:textId="77777777" w:rsidR="001A7BE9" w:rsidRPr="00E808B0" w:rsidRDefault="001A7BE9">
            <w:pPr>
              <w:pStyle w:val="TableEntry"/>
              <w:rPr>
                <w:noProof w:val="0"/>
              </w:rPr>
            </w:pPr>
            <w:r w:rsidRPr="00E808B0">
              <w:rPr>
                <w:noProof w:val="0"/>
              </w:rPr>
              <w:lastRenderedPageBreak/>
              <w:t>IVL&lt;</w:t>
            </w:r>
            <w:r w:rsidRPr="00E808B0">
              <w:rPr>
                <w:noProof w:val="0"/>
              </w:rPr>
              <w:lastRenderedPageBreak/>
              <w:t>TS&gt;</w:t>
            </w:r>
          </w:p>
        </w:tc>
        <w:tc>
          <w:tcPr>
            <w:tcW w:w="1440" w:type="dxa"/>
            <w:tcBorders>
              <w:top w:val="nil"/>
              <w:left w:val="nil"/>
              <w:bottom w:val="single" w:sz="4" w:space="0" w:color="auto"/>
              <w:right w:val="single" w:sz="4" w:space="0" w:color="auto"/>
            </w:tcBorders>
            <w:shd w:val="clear" w:color="auto" w:fill="CCFFCC"/>
            <w:vAlign w:val="bottom"/>
          </w:tcPr>
          <w:p w14:paraId="28B18E2D" w14:textId="77777777" w:rsidR="001A7BE9" w:rsidRPr="00E808B0" w:rsidRDefault="001A7BE9">
            <w:pPr>
              <w:pStyle w:val="TableEntry"/>
              <w:rPr>
                <w:noProof w:val="0"/>
              </w:rPr>
            </w:pPr>
            <w:r w:rsidRPr="00E808B0">
              <w:rPr>
                <w:noProof w:val="0"/>
              </w:rPr>
              <w:lastRenderedPageBreak/>
              <w:t>N</w:t>
            </w:r>
          </w:p>
        </w:tc>
        <w:tc>
          <w:tcPr>
            <w:tcW w:w="810" w:type="dxa"/>
            <w:tcBorders>
              <w:top w:val="nil"/>
              <w:left w:val="nil"/>
              <w:bottom w:val="single" w:sz="4" w:space="0" w:color="auto"/>
              <w:right w:val="single" w:sz="4" w:space="0" w:color="auto"/>
            </w:tcBorders>
            <w:shd w:val="clear" w:color="auto" w:fill="CCFFCC"/>
            <w:vAlign w:val="bottom"/>
          </w:tcPr>
          <w:p w14:paraId="3EA827E5"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40F43F9" w14:textId="77777777" w:rsidR="001A7BE9" w:rsidRPr="00E808B0" w:rsidRDefault="001A7BE9">
            <w:pPr>
              <w:pStyle w:val="TableEntry"/>
              <w:rPr>
                <w:noProof w:val="0"/>
              </w:rPr>
            </w:pPr>
            <w:r w:rsidRPr="00E808B0">
              <w:rPr>
                <w:noProof w:val="0"/>
              </w:rPr>
              <w:t> </w:t>
            </w:r>
          </w:p>
        </w:tc>
      </w:tr>
      <w:tr w:rsidR="001A7BE9" w:rsidRPr="00E808B0" w14:paraId="5BCC34B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11518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70A8E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0C034D"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4BE77DF5"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AD809C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CFCE99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9A4A2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1C98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0061A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8AE8D0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65CF3E" w14:textId="77777777" w:rsidR="001A7BE9" w:rsidRPr="00E808B0" w:rsidRDefault="001A7BE9">
            <w:pPr>
              <w:pStyle w:val="TableEntry"/>
              <w:rPr>
                <w:noProof w:val="0"/>
              </w:rPr>
            </w:pPr>
            <w:r w:rsidRPr="00E808B0">
              <w:rPr>
                <w:noProof w:val="0"/>
              </w:rPr>
              <w:t> </w:t>
            </w:r>
          </w:p>
        </w:tc>
      </w:tr>
      <w:tr w:rsidR="001A7BE9" w:rsidRPr="00E808B0" w14:paraId="2746F27A"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410583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14B468" w14:textId="77777777" w:rsidR="001A7BE9" w:rsidRPr="00E808B0" w:rsidRDefault="001A7BE9">
            <w:pPr>
              <w:pStyle w:val="TableEntry"/>
              <w:rPr>
                <w:noProof w:val="0"/>
              </w:rPr>
            </w:pPr>
            <w:r w:rsidRPr="00E808B0">
              <w:rPr>
                <w:noProof w:val="0"/>
              </w:rPr>
              <w:t>Patient Name</w:t>
            </w:r>
          </w:p>
        </w:tc>
        <w:tc>
          <w:tcPr>
            <w:tcW w:w="1620" w:type="dxa"/>
            <w:tcBorders>
              <w:top w:val="nil"/>
              <w:left w:val="nil"/>
              <w:bottom w:val="single" w:sz="4" w:space="0" w:color="auto"/>
              <w:right w:val="single" w:sz="4" w:space="0" w:color="auto"/>
            </w:tcBorders>
            <w:shd w:val="clear" w:color="auto" w:fill="FFFF99"/>
            <w:vAlign w:val="bottom"/>
          </w:tcPr>
          <w:p w14:paraId="2F59DAB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296026"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3F5A6354"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9A158F9"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DEF89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F2775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D8317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EDC62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D74A36" w14:textId="77777777" w:rsidR="001A7BE9" w:rsidRPr="00E808B0" w:rsidRDefault="001A7BE9">
            <w:pPr>
              <w:pStyle w:val="TableEntry"/>
              <w:rPr>
                <w:noProof w:val="0"/>
              </w:rPr>
            </w:pPr>
            <w:r w:rsidRPr="00E808B0">
              <w:rPr>
                <w:noProof w:val="0"/>
              </w:rPr>
              <w:t> </w:t>
            </w:r>
          </w:p>
        </w:tc>
      </w:tr>
      <w:tr w:rsidR="001A7BE9" w:rsidRPr="00E808B0" w14:paraId="3449170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7D10BA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59B8337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9B78D6"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9774EFC"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11DD79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0E47E9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DA472B"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78E9194E" w14:textId="77777777" w:rsidR="001A7BE9" w:rsidRPr="00E808B0" w:rsidRDefault="001A7BE9">
            <w:pPr>
              <w:pStyle w:val="TableEntry"/>
              <w:rPr>
                <w:noProof w:val="0"/>
              </w:rPr>
            </w:pPr>
            <w:r w:rsidRPr="00E808B0">
              <w:rPr>
                <w:noProof w:val="0"/>
              </w:rPr>
              <w:t>LIST&lt;PN&gt;</w:t>
            </w:r>
          </w:p>
        </w:tc>
        <w:tc>
          <w:tcPr>
            <w:tcW w:w="1440" w:type="dxa"/>
            <w:tcBorders>
              <w:top w:val="nil"/>
              <w:left w:val="nil"/>
              <w:bottom w:val="single" w:sz="4" w:space="0" w:color="auto"/>
              <w:right w:val="single" w:sz="4" w:space="0" w:color="auto"/>
            </w:tcBorders>
            <w:shd w:val="clear" w:color="auto" w:fill="CCFFCC"/>
            <w:vAlign w:val="bottom"/>
          </w:tcPr>
          <w:p w14:paraId="217CB9A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8EA05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DCC39C" w14:textId="737AE246" w:rsidR="001A7BE9" w:rsidRPr="00E808B0" w:rsidRDefault="001A7BE9">
            <w:pPr>
              <w:pStyle w:val="TableEntry"/>
              <w:rPr>
                <w:noProof w:val="0"/>
              </w:rPr>
            </w:pPr>
            <w:r w:rsidRPr="00E808B0">
              <w:rPr>
                <w:noProof w:val="0"/>
              </w:rPr>
              <w:t xml:space="preserve">Mapped LIST&lt;PN&gt; and II data types components to v2.5 XPN components. See </w:t>
            </w:r>
            <w:r w:rsidR="00223FD3">
              <w:rPr>
                <w:noProof w:val="0"/>
              </w:rPr>
              <w:t>t</w:t>
            </w:r>
            <w:r w:rsidRPr="00E808B0">
              <w:rPr>
                <w:noProof w:val="0"/>
              </w:rPr>
              <w:t xml:space="preserve">able </w:t>
            </w:r>
            <w:r w:rsidR="00223FD3">
              <w:rPr>
                <w:noProof w:val="0"/>
              </w:rPr>
              <w:t>b</w:t>
            </w:r>
            <w:r w:rsidRPr="00E808B0">
              <w:rPr>
                <w:noProof w:val="0"/>
              </w:rPr>
              <w:t>elow.</w:t>
            </w:r>
          </w:p>
        </w:tc>
      </w:tr>
      <w:tr w:rsidR="001A7BE9" w:rsidRPr="00E808B0" w14:paraId="4993F0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30656B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389FA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511A3C"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5A6870D2"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3BD206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90C96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28BB1C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2F5FE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87F077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4F772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9B72E7" w14:textId="77777777" w:rsidR="001A7BE9" w:rsidRPr="00E808B0" w:rsidRDefault="001A7BE9">
            <w:pPr>
              <w:pStyle w:val="TableEntry"/>
              <w:rPr>
                <w:noProof w:val="0"/>
              </w:rPr>
            </w:pPr>
            <w:r w:rsidRPr="00E808B0">
              <w:rPr>
                <w:noProof w:val="0"/>
              </w:rPr>
              <w:t> </w:t>
            </w:r>
          </w:p>
        </w:tc>
      </w:tr>
      <w:tr w:rsidR="001A7BE9" w:rsidRPr="00E808B0" w14:paraId="3E241B7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7C07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441AC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C39C21"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0E499068"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735A75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61B25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035F2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65B0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B1E24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7C718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71BBCBB" w14:textId="77777777" w:rsidR="001A7BE9" w:rsidRPr="00E808B0" w:rsidRDefault="001A7BE9">
            <w:pPr>
              <w:pStyle w:val="TableEntry"/>
              <w:rPr>
                <w:noProof w:val="0"/>
              </w:rPr>
            </w:pPr>
            <w:r w:rsidRPr="00E808B0">
              <w:rPr>
                <w:noProof w:val="0"/>
              </w:rPr>
              <w:t> </w:t>
            </w:r>
          </w:p>
        </w:tc>
      </w:tr>
      <w:tr w:rsidR="001A7BE9" w:rsidRPr="00E808B0" w14:paraId="4D3CAC3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3D78C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FED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C4A7A43"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30414F0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82A97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3AB60B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A93DD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B55A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367AA8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05E60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C5613A6" w14:textId="77777777" w:rsidR="001A7BE9" w:rsidRPr="00E808B0" w:rsidRDefault="001A7BE9">
            <w:pPr>
              <w:pStyle w:val="TableEntry"/>
              <w:rPr>
                <w:noProof w:val="0"/>
              </w:rPr>
            </w:pPr>
            <w:r w:rsidRPr="00E808B0">
              <w:rPr>
                <w:noProof w:val="0"/>
              </w:rPr>
              <w:t> </w:t>
            </w:r>
          </w:p>
        </w:tc>
      </w:tr>
      <w:tr w:rsidR="001A7BE9" w:rsidRPr="00E808B0" w14:paraId="12DAE44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A846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B79BB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DEA755"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17C6438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C18FE6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E4EB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33C90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B52EC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D0321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1EF6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F38FA7" w14:textId="77777777" w:rsidR="001A7BE9" w:rsidRPr="00E808B0" w:rsidRDefault="001A7BE9">
            <w:pPr>
              <w:pStyle w:val="TableEntry"/>
              <w:rPr>
                <w:noProof w:val="0"/>
              </w:rPr>
            </w:pPr>
            <w:r w:rsidRPr="00E808B0">
              <w:rPr>
                <w:noProof w:val="0"/>
              </w:rPr>
              <w:t> </w:t>
            </w:r>
          </w:p>
        </w:tc>
      </w:tr>
      <w:tr w:rsidR="001A7BE9" w:rsidRPr="00E808B0" w14:paraId="3819010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74D6E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663F7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9D1AA1"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E139C5B"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1162314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F09C2B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480CB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00CEE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60D55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9C695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3824836" w14:textId="77777777" w:rsidR="001A7BE9" w:rsidRPr="00E808B0" w:rsidRDefault="001A7BE9">
            <w:pPr>
              <w:pStyle w:val="TableEntry"/>
              <w:rPr>
                <w:noProof w:val="0"/>
              </w:rPr>
            </w:pPr>
            <w:r w:rsidRPr="00E808B0">
              <w:rPr>
                <w:noProof w:val="0"/>
              </w:rPr>
              <w:t> </w:t>
            </w:r>
          </w:p>
        </w:tc>
      </w:tr>
      <w:tr w:rsidR="001A7BE9" w:rsidRPr="00E808B0" w14:paraId="4F97087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249595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F512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CF00C8"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765DE7E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B973ED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51E2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4642A1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AEDC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5DD7D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2D72D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59AD2D4" w14:textId="77777777" w:rsidR="001A7BE9" w:rsidRPr="00E808B0" w:rsidRDefault="001A7BE9">
            <w:pPr>
              <w:pStyle w:val="TableEntry"/>
              <w:rPr>
                <w:noProof w:val="0"/>
              </w:rPr>
            </w:pPr>
            <w:r w:rsidRPr="00E808B0">
              <w:rPr>
                <w:noProof w:val="0"/>
              </w:rPr>
              <w:t> </w:t>
            </w:r>
          </w:p>
        </w:tc>
      </w:tr>
      <w:tr w:rsidR="001A7BE9" w:rsidRPr="00E808B0" w14:paraId="64156D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02CF4B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B57D8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9E7F56"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387DC6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E1F7DA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23B9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98AA1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C179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69060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1932B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BBBF0E6" w14:textId="77777777" w:rsidR="001A7BE9" w:rsidRPr="00E808B0" w:rsidRDefault="001A7BE9">
            <w:pPr>
              <w:pStyle w:val="TableEntry"/>
              <w:rPr>
                <w:noProof w:val="0"/>
              </w:rPr>
            </w:pPr>
            <w:r w:rsidRPr="00E808B0">
              <w:rPr>
                <w:noProof w:val="0"/>
              </w:rPr>
              <w:t> </w:t>
            </w:r>
          </w:p>
        </w:tc>
      </w:tr>
      <w:tr w:rsidR="001A7BE9" w:rsidRPr="00E808B0" w14:paraId="672EE4D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1813A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7B619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EFA4D8" w14:textId="77777777" w:rsidR="001A7BE9" w:rsidRPr="00E808B0" w:rsidRDefault="001A7BE9">
            <w:pPr>
              <w:pStyle w:val="TableEntry"/>
              <w:rPr>
                <w:noProof w:val="0"/>
              </w:rPr>
            </w:pPr>
            <w:r w:rsidRPr="00E808B0">
              <w:rPr>
                <w:noProof w:val="0"/>
              </w:rPr>
              <w:t xml:space="preserve">name validity </w:t>
            </w:r>
            <w:r w:rsidRPr="00E808B0">
              <w:rPr>
                <w:noProof w:val="0"/>
              </w:rPr>
              <w:lastRenderedPageBreak/>
              <w:t>range</w:t>
            </w:r>
          </w:p>
        </w:tc>
        <w:tc>
          <w:tcPr>
            <w:tcW w:w="810" w:type="dxa"/>
            <w:tcBorders>
              <w:top w:val="nil"/>
              <w:left w:val="nil"/>
              <w:bottom w:val="single" w:sz="4" w:space="0" w:color="auto"/>
              <w:right w:val="single" w:sz="4" w:space="0" w:color="auto"/>
            </w:tcBorders>
            <w:shd w:val="clear" w:color="auto" w:fill="FFFF99"/>
            <w:vAlign w:val="bottom"/>
          </w:tcPr>
          <w:p w14:paraId="7793A45E" w14:textId="77777777" w:rsidR="001A7BE9" w:rsidRPr="00E808B0" w:rsidRDefault="001A7BE9">
            <w:pPr>
              <w:pStyle w:val="TableEntry"/>
              <w:rPr>
                <w:noProof w:val="0"/>
              </w:rPr>
            </w:pPr>
            <w:r w:rsidRPr="00E808B0">
              <w:rPr>
                <w:noProof w:val="0"/>
              </w:rPr>
              <w:lastRenderedPageBreak/>
              <w:t>DR</w:t>
            </w:r>
          </w:p>
        </w:tc>
        <w:tc>
          <w:tcPr>
            <w:tcW w:w="900" w:type="dxa"/>
            <w:tcBorders>
              <w:top w:val="nil"/>
              <w:left w:val="nil"/>
              <w:bottom w:val="single" w:sz="4" w:space="0" w:color="auto"/>
              <w:right w:val="single" w:sz="4" w:space="0" w:color="auto"/>
            </w:tcBorders>
            <w:shd w:val="clear" w:color="auto" w:fill="FFFF99"/>
            <w:vAlign w:val="bottom"/>
          </w:tcPr>
          <w:p w14:paraId="7615A94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0CD24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EAD50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FAC6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C958B1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006414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034305" w14:textId="77777777" w:rsidR="001A7BE9" w:rsidRPr="00E808B0" w:rsidRDefault="001A7BE9">
            <w:pPr>
              <w:pStyle w:val="TableEntry"/>
              <w:rPr>
                <w:noProof w:val="0"/>
              </w:rPr>
            </w:pPr>
            <w:r w:rsidRPr="00E808B0">
              <w:rPr>
                <w:noProof w:val="0"/>
              </w:rPr>
              <w:t> </w:t>
            </w:r>
          </w:p>
        </w:tc>
      </w:tr>
      <w:tr w:rsidR="001A7BE9" w:rsidRPr="00E808B0" w14:paraId="4A95A1F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D0D032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3E2E0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79AED8"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235738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9ED55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703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561095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B00A0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7D639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6288C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A25E380" w14:textId="77777777" w:rsidR="001A7BE9" w:rsidRPr="00E808B0" w:rsidRDefault="001A7BE9">
            <w:pPr>
              <w:pStyle w:val="TableEntry"/>
              <w:rPr>
                <w:noProof w:val="0"/>
              </w:rPr>
            </w:pPr>
            <w:r w:rsidRPr="00E808B0">
              <w:rPr>
                <w:noProof w:val="0"/>
              </w:rPr>
              <w:t> </w:t>
            </w:r>
          </w:p>
        </w:tc>
      </w:tr>
      <w:tr w:rsidR="001A7BE9" w:rsidRPr="00E808B0" w14:paraId="78EA72E7" w14:textId="77777777">
        <w:trPr>
          <w:trHeight w:val="900"/>
        </w:trPr>
        <w:tc>
          <w:tcPr>
            <w:tcW w:w="1260" w:type="dxa"/>
            <w:tcBorders>
              <w:top w:val="nil"/>
              <w:left w:val="single" w:sz="4" w:space="0" w:color="auto"/>
              <w:bottom w:val="single" w:sz="4" w:space="0" w:color="auto"/>
              <w:right w:val="single" w:sz="4" w:space="0" w:color="auto"/>
            </w:tcBorders>
            <w:shd w:val="clear" w:color="auto" w:fill="FFFF99"/>
            <w:vAlign w:val="bottom"/>
          </w:tcPr>
          <w:p w14:paraId="6973028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34DCAA" w14:textId="77777777" w:rsidR="001A7BE9" w:rsidRPr="00E808B0" w:rsidRDefault="001A7BE9">
            <w:pPr>
              <w:pStyle w:val="TableEntry"/>
              <w:rPr>
                <w:noProof w:val="0"/>
              </w:rPr>
            </w:pPr>
            <w:r w:rsidRPr="00E808B0">
              <w:rPr>
                <w:noProof w:val="0"/>
              </w:rPr>
              <w:t>Mother's Maiden Name</w:t>
            </w:r>
          </w:p>
        </w:tc>
        <w:tc>
          <w:tcPr>
            <w:tcW w:w="1620" w:type="dxa"/>
            <w:tcBorders>
              <w:top w:val="nil"/>
              <w:left w:val="nil"/>
              <w:bottom w:val="single" w:sz="4" w:space="0" w:color="auto"/>
              <w:right w:val="single" w:sz="4" w:space="0" w:color="auto"/>
            </w:tcBorders>
            <w:shd w:val="clear" w:color="auto" w:fill="FFFF99"/>
            <w:vAlign w:val="bottom"/>
          </w:tcPr>
          <w:p w14:paraId="13026DF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F41F259"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FFB3B10"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6415C2E1"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1E22B7F" w14:textId="77777777" w:rsidR="001A7BE9" w:rsidRPr="00E808B0" w:rsidRDefault="001A7BE9">
            <w:pPr>
              <w:pStyle w:val="TableEntry"/>
              <w:rPr>
                <w:noProof w:val="0"/>
              </w:rPr>
            </w:pPr>
            <w:r w:rsidRPr="00E808B0">
              <w:rPr>
                <w:noProof w:val="0"/>
              </w:rPr>
              <w:t>ParentClient.id</w:t>
            </w:r>
          </w:p>
        </w:tc>
        <w:tc>
          <w:tcPr>
            <w:tcW w:w="810" w:type="dxa"/>
            <w:tcBorders>
              <w:top w:val="nil"/>
              <w:left w:val="nil"/>
              <w:bottom w:val="single" w:sz="4" w:space="0" w:color="auto"/>
              <w:right w:val="single" w:sz="4" w:space="0" w:color="auto"/>
            </w:tcBorders>
            <w:shd w:val="clear" w:color="auto" w:fill="CCFFCC"/>
            <w:vAlign w:val="bottom"/>
          </w:tcPr>
          <w:p w14:paraId="4CAB875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741D7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09C8BD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0AEB1DE" w14:textId="77777777" w:rsidR="001A7BE9" w:rsidRPr="00E808B0" w:rsidRDefault="001A7BE9">
            <w:pPr>
              <w:pStyle w:val="TableEntry"/>
              <w:rPr>
                <w:noProof w:val="0"/>
              </w:rPr>
            </w:pPr>
            <w:r w:rsidRPr="00E808B0">
              <w:rPr>
                <w:noProof w:val="0"/>
              </w:rPr>
              <w:t>Reference CMET COCT_MT030200. Map LIST&lt;PN&gt; and II data types components to v2.4 CX components.</w:t>
            </w:r>
          </w:p>
        </w:tc>
      </w:tr>
      <w:tr w:rsidR="001A7BE9" w:rsidRPr="00E808B0" w14:paraId="05428A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46FF6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FC1EE0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DD4B4C4"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1427AE94"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161227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674A3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BC9E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0C1E3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F06BA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5F355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8F4479" w14:textId="77777777" w:rsidR="001A7BE9" w:rsidRPr="00E808B0" w:rsidRDefault="001A7BE9">
            <w:pPr>
              <w:pStyle w:val="TableEntry"/>
              <w:rPr>
                <w:noProof w:val="0"/>
              </w:rPr>
            </w:pPr>
            <w:r w:rsidRPr="00E808B0">
              <w:rPr>
                <w:noProof w:val="0"/>
              </w:rPr>
              <w:t> </w:t>
            </w:r>
          </w:p>
        </w:tc>
      </w:tr>
      <w:tr w:rsidR="001A7BE9" w:rsidRPr="00E808B0" w14:paraId="29CCF7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4B637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8DB7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B82465"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358E64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486CC0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24DB0D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98558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B93D7B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C7518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8ED3C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5E3967" w14:textId="77777777" w:rsidR="001A7BE9" w:rsidRPr="00E808B0" w:rsidRDefault="001A7BE9">
            <w:pPr>
              <w:pStyle w:val="TableEntry"/>
              <w:rPr>
                <w:noProof w:val="0"/>
              </w:rPr>
            </w:pPr>
            <w:r w:rsidRPr="00E808B0">
              <w:rPr>
                <w:noProof w:val="0"/>
              </w:rPr>
              <w:t> </w:t>
            </w:r>
          </w:p>
        </w:tc>
      </w:tr>
      <w:tr w:rsidR="001A7BE9" w:rsidRPr="00E808B0" w14:paraId="3941DF4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737A7A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2870D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7EA008"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6BCE335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09461A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774185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D7A4E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ADE8BE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A9461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F2331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49F2B03" w14:textId="77777777" w:rsidR="001A7BE9" w:rsidRPr="00E808B0" w:rsidRDefault="001A7BE9">
            <w:pPr>
              <w:pStyle w:val="TableEntry"/>
              <w:rPr>
                <w:noProof w:val="0"/>
              </w:rPr>
            </w:pPr>
            <w:r w:rsidRPr="00E808B0">
              <w:rPr>
                <w:noProof w:val="0"/>
              </w:rPr>
              <w:t> </w:t>
            </w:r>
          </w:p>
        </w:tc>
      </w:tr>
      <w:tr w:rsidR="001A7BE9" w:rsidRPr="00E808B0" w14:paraId="2F2F26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F1F10F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DB993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491D4FB"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49A480A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E7FD2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CE7986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BCDD1E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FB414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03DBB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0FF72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899BE9" w14:textId="77777777" w:rsidR="001A7BE9" w:rsidRPr="00E808B0" w:rsidRDefault="001A7BE9">
            <w:pPr>
              <w:pStyle w:val="TableEntry"/>
              <w:rPr>
                <w:noProof w:val="0"/>
              </w:rPr>
            </w:pPr>
            <w:r w:rsidRPr="00E808B0">
              <w:rPr>
                <w:noProof w:val="0"/>
              </w:rPr>
              <w:t> </w:t>
            </w:r>
          </w:p>
        </w:tc>
      </w:tr>
      <w:tr w:rsidR="001A7BE9" w:rsidRPr="00E808B0" w14:paraId="195D20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E28D0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480B9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F0C053"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710EF34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5982E2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2E968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850CFF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482A2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85DCB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070CA9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19F872" w14:textId="77777777" w:rsidR="001A7BE9" w:rsidRPr="00E808B0" w:rsidRDefault="001A7BE9">
            <w:pPr>
              <w:pStyle w:val="TableEntry"/>
              <w:rPr>
                <w:noProof w:val="0"/>
              </w:rPr>
            </w:pPr>
            <w:r w:rsidRPr="00E808B0">
              <w:rPr>
                <w:noProof w:val="0"/>
              </w:rPr>
              <w:t> </w:t>
            </w:r>
          </w:p>
        </w:tc>
      </w:tr>
      <w:tr w:rsidR="001A7BE9" w:rsidRPr="00E808B0" w14:paraId="7D40A84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B7AE9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B10AF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FE0C67"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242EBC7D"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001BE8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F841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0124B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EB93F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98701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17B9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EBE7FFB" w14:textId="77777777" w:rsidR="001A7BE9" w:rsidRPr="00E808B0" w:rsidRDefault="001A7BE9">
            <w:pPr>
              <w:pStyle w:val="TableEntry"/>
              <w:rPr>
                <w:noProof w:val="0"/>
              </w:rPr>
            </w:pPr>
            <w:r w:rsidRPr="00E808B0">
              <w:rPr>
                <w:noProof w:val="0"/>
              </w:rPr>
              <w:t> </w:t>
            </w:r>
          </w:p>
        </w:tc>
      </w:tr>
      <w:tr w:rsidR="001A7BE9" w:rsidRPr="00E808B0" w14:paraId="3EA5640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483D14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00080D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5A743E"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1F2A4FB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5409CD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ACE700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D6B2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F58FF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1B34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C687B5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51C2A7" w14:textId="77777777" w:rsidR="001A7BE9" w:rsidRPr="00E808B0" w:rsidRDefault="001A7BE9">
            <w:pPr>
              <w:pStyle w:val="TableEntry"/>
              <w:rPr>
                <w:noProof w:val="0"/>
              </w:rPr>
            </w:pPr>
            <w:r w:rsidRPr="00E808B0">
              <w:rPr>
                <w:noProof w:val="0"/>
              </w:rPr>
              <w:t> </w:t>
            </w:r>
          </w:p>
        </w:tc>
      </w:tr>
      <w:tr w:rsidR="001A7BE9" w:rsidRPr="00E808B0" w14:paraId="536EC59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9FB0E7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F671F0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F59E5"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7C858B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BFF687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57D28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35814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AE608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B9268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07F7F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BF856F" w14:textId="77777777" w:rsidR="001A7BE9" w:rsidRPr="00E808B0" w:rsidRDefault="001A7BE9">
            <w:pPr>
              <w:pStyle w:val="TableEntry"/>
              <w:rPr>
                <w:noProof w:val="0"/>
              </w:rPr>
            </w:pPr>
            <w:r w:rsidRPr="00E808B0">
              <w:rPr>
                <w:noProof w:val="0"/>
              </w:rPr>
              <w:t> </w:t>
            </w:r>
          </w:p>
        </w:tc>
      </w:tr>
      <w:tr w:rsidR="001A7BE9" w:rsidRPr="00E808B0" w14:paraId="5F1B86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9F42F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D9DD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C2268F1"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F20BBB7"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5CE575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F961B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527BE9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C8924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9FC62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8231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AFA361" w14:textId="77777777" w:rsidR="001A7BE9" w:rsidRPr="00E808B0" w:rsidRDefault="001A7BE9">
            <w:pPr>
              <w:pStyle w:val="TableEntry"/>
              <w:rPr>
                <w:noProof w:val="0"/>
              </w:rPr>
            </w:pPr>
            <w:r w:rsidRPr="00E808B0">
              <w:rPr>
                <w:noProof w:val="0"/>
              </w:rPr>
              <w:t> </w:t>
            </w:r>
          </w:p>
        </w:tc>
      </w:tr>
      <w:tr w:rsidR="001A7BE9" w:rsidRPr="00E808B0" w14:paraId="019BF27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DF9053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49AD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693D842" w14:textId="77777777" w:rsidR="001A7BE9" w:rsidRPr="00E808B0" w:rsidRDefault="001A7BE9">
            <w:pPr>
              <w:pStyle w:val="TableEntry"/>
              <w:rPr>
                <w:noProof w:val="0"/>
              </w:rPr>
            </w:pPr>
            <w:r w:rsidRPr="00E808B0">
              <w:rPr>
                <w:noProof w:val="0"/>
              </w:rPr>
              <w:t xml:space="preserve">name validity </w:t>
            </w:r>
            <w:r w:rsidRPr="00E808B0">
              <w:rPr>
                <w:noProof w:val="0"/>
              </w:rPr>
              <w:lastRenderedPageBreak/>
              <w:t>range</w:t>
            </w:r>
          </w:p>
        </w:tc>
        <w:tc>
          <w:tcPr>
            <w:tcW w:w="810" w:type="dxa"/>
            <w:tcBorders>
              <w:top w:val="nil"/>
              <w:left w:val="nil"/>
              <w:bottom w:val="single" w:sz="4" w:space="0" w:color="auto"/>
              <w:right w:val="single" w:sz="4" w:space="0" w:color="auto"/>
            </w:tcBorders>
            <w:shd w:val="clear" w:color="auto" w:fill="FFFF99"/>
            <w:vAlign w:val="bottom"/>
          </w:tcPr>
          <w:p w14:paraId="30DC343E" w14:textId="77777777" w:rsidR="001A7BE9" w:rsidRPr="00E808B0" w:rsidRDefault="001A7BE9">
            <w:pPr>
              <w:pStyle w:val="TableEntry"/>
              <w:rPr>
                <w:noProof w:val="0"/>
              </w:rPr>
            </w:pPr>
            <w:r w:rsidRPr="00E808B0">
              <w:rPr>
                <w:noProof w:val="0"/>
              </w:rPr>
              <w:lastRenderedPageBreak/>
              <w:t>DR</w:t>
            </w:r>
          </w:p>
        </w:tc>
        <w:tc>
          <w:tcPr>
            <w:tcW w:w="900" w:type="dxa"/>
            <w:tcBorders>
              <w:top w:val="nil"/>
              <w:left w:val="nil"/>
              <w:bottom w:val="single" w:sz="4" w:space="0" w:color="auto"/>
              <w:right w:val="single" w:sz="4" w:space="0" w:color="auto"/>
            </w:tcBorders>
            <w:shd w:val="clear" w:color="auto" w:fill="FFFF99"/>
            <w:vAlign w:val="bottom"/>
          </w:tcPr>
          <w:p w14:paraId="0ACD075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9E6B4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685FC6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31AAA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6CA65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35C0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1F375F" w14:textId="77777777" w:rsidR="001A7BE9" w:rsidRPr="00E808B0" w:rsidRDefault="001A7BE9">
            <w:pPr>
              <w:pStyle w:val="TableEntry"/>
              <w:rPr>
                <w:noProof w:val="0"/>
              </w:rPr>
            </w:pPr>
            <w:r w:rsidRPr="00E808B0">
              <w:rPr>
                <w:noProof w:val="0"/>
              </w:rPr>
              <w:t> </w:t>
            </w:r>
          </w:p>
        </w:tc>
      </w:tr>
      <w:tr w:rsidR="001A7BE9" w:rsidRPr="00E808B0" w14:paraId="123DACC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B230A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01339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24DA49"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AD6DF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043B92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22A0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1433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2CD0D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E5416C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FBA2B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9F3EEB" w14:textId="77777777" w:rsidR="001A7BE9" w:rsidRPr="00E808B0" w:rsidRDefault="001A7BE9">
            <w:pPr>
              <w:pStyle w:val="TableEntry"/>
              <w:rPr>
                <w:noProof w:val="0"/>
              </w:rPr>
            </w:pPr>
            <w:r w:rsidRPr="00E808B0">
              <w:rPr>
                <w:noProof w:val="0"/>
              </w:rPr>
              <w:t> </w:t>
            </w:r>
          </w:p>
        </w:tc>
      </w:tr>
      <w:tr w:rsidR="001A7BE9" w:rsidRPr="00E808B0" w14:paraId="0E5123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31A9F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F5444C9" w14:textId="77777777" w:rsidR="001A7BE9" w:rsidRPr="00E808B0" w:rsidRDefault="001A7BE9">
            <w:pPr>
              <w:pStyle w:val="TableEntry"/>
              <w:rPr>
                <w:noProof w:val="0"/>
              </w:rPr>
            </w:pPr>
            <w:r w:rsidRPr="00E808B0">
              <w:rPr>
                <w:noProof w:val="0"/>
              </w:rPr>
              <w:t>Date/Time of Birth</w:t>
            </w:r>
          </w:p>
        </w:tc>
        <w:tc>
          <w:tcPr>
            <w:tcW w:w="1620" w:type="dxa"/>
            <w:tcBorders>
              <w:top w:val="nil"/>
              <w:left w:val="nil"/>
              <w:bottom w:val="single" w:sz="4" w:space="0" w:color="auto"/>
              <w:right w:val="single" w:sz="4" w:space="0" w:color="auto"/>
            </w:tcBorders>
            <w:shd w:val="clear" w:color="auto" w:fill="FFFF99"/>
            <w:vAlign w:val="bottom"/>
          </w:tcPr>
          <w:p w14:paraId="2EDF9A0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325C60E"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B2BDF0D"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D18D902"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49C8C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A7D30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57ACD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8F03F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297A2E7" w14:textId="77777777" w:rsidR="001A7BE9" w:rsidRPr="00E808B0" w:rsidRDefault="001A7BE9">
            <w:pPr>
              <w:pStyle w:val="TableEntry"/>
              <w:rPr>
                <w:noProof w:val="0"/>
              </w:rPr>
            </w:pPr>
            <w:r w:rsidRPr="00E808B0">
              <w:rPr>
                <w:noProof w:val="0"/>
              </w:rPr>
              <w:t> </w:t>
            </w:r>
          </w:p>
        </w:tc>
      </w:tr>
      <w:tr w:rsidR="001A7BE9" w:rsidRPr="00E808B0" w14:paraId="7BF27F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D280A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FAC7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A72FFC"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3E8B495"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164906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A044B7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D090E4" w14:textId="77777777" w:rsidR="001A7BE9" w:rsidRPr="00E808B0" w:rsidRDefault="001A7BE9">
            <w:pPr>
              <w:pStyle w:val="TableEntry"/>
              <w:rPr>
                <w:noProof w:val="0"/>
              </w:rPr>
            </w:pPr>
            <w:proofErr w:type="spellStart"/>
            <w:r w:rsidRPr="00E808B0">
              <w:rPr>
                <w:noProof w:val="0"/>
              </w:rPr>
              <w:t>Person.birthTime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09534131" w14:textId="77777777" w:rsidR="001A7BE9" w:rsidRPr="00E808B0" w:rsidRDefault="001A7BE9">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59F8976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D5BA90"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2630639" w14:textId="77777777" w:rsidR="001A7BE9" w:rsidRPr="00E808B0" w:rsidRDefault="001A7BE9">
            <w:pPr>
              <w:pStyle w:val="TableEntry"/>
              <w:rPr>
                <w:noProof w:val="0"/>
              </w:rPr>
            </w:pPr>
            <w:r w:rsidRPr="00E808B0">
              <w:rPr>
                <w:noProof w:val="0"/>
              </w:rPr>
              <w:t> </w:t>
            </w:r>
          </w:p>
        </w:tc>
      </w:tr>
      <w:tr w:rsidR="001A7BE9" w:rsidRPr="00E808B0" w14:paraId="56000A2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0CF7A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8514F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181042B"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D89BC5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80A28F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D29F1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2F006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EC2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5E9E32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BD144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BFED50" w14:textId="77777777" w:rsidR="001A7BE9" w:rsidRPr="00E808B0" w:rsidRDefault="001A7BE9">
            <w:pPr>
              <w:pStyle w:val="TableEntry"/>
              <w:rPr>
                <w:noProof w:val="0"/>
              </w:rPr>
            </w:pPr>
            <w:r w:rsidRPr="00E808B0">
              <w:rPr>
                <w:noProof w:val="0"/>
              </w:rPr>
              <w:t> </w:t>
            </w:r>
          </w:p>
        </w:tc>
      </w:tr>
      <w:tr w:rsidR="001A7BE9" w:rsidRPr="00E808B0" w14:paraId="75B0BE7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91555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8339FB" w14:textId="77777777" w:rsidR="001A7BE9" w:rsidRPr="00E808B0" w:rsidRDefault="001A7BE9">
            <w:pPr>
              <w:pStyle w:val="TableEntry"/>
              <w:rPr>
                <w:noProof w:val="0"/>
              </w:rPr>
            </w:pPr>
            <w:r w:rsidRPr="00E808B0">
              <w:rPr>
                <w:noProof w:val="0"/>
              </w:rPr>
              <w:t>Administrative Sex</w:t>
            </w:r>
          </w:p>
        </w:tc>
        <w:tc>
          <w:tcPr>
            <w:tcW w:w="1620" w:type="dxa"/>
            <w:tcBorders>
              <w:top w:val="nil"/>
              <w:left w:val="nil"/>
              <w:bottom w:val="single" w:sz="4" w:space="0" w:color="auto"/>
              <w:right w:val="single" w:sz="4" w:space="0" w:color="auto"/>
            </w:tcBorders>
            <w:shd w:val="clear" w:color="auto" w:fill="FFFF99"/>
            <w:vAlign w:val="bottom"/>
          </w:tcPr>
          <w:p w14:paraId="09540A1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8138E6F"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214C2B1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21EDBDE"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74E58F70" w14:textId="77777777" w:rsidR="001A7BE9" w:rsidRPr="00E808B0" w:rsidRDefault="001A7BE9">
            <w:pPr>
              <w:pStyle w:val="TableEntry"/>
              <w:rPr>
                <w:noProof w:val="0"/>
              </w:rPr>
            </w:pPr>
            <w:proofErr w:type="spellStart"/>
            <w:r w:rsidRPr="00E808B0">
              <w:rPr>
                <w:noProof w:val="0"/>
              </w:rPr>
              <w:t>Person.administrativeGenderCode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25BCB9F2" w14:textId="77777777" w:rsidR="001A7BE9" w:rsidRPr="00E808B0" w:rsidRDefault="001A7BE9">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543645D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231E0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43DE36" w14:textId="77777777" w:rsidR="001A7BE9" w:rsidRPr="00E808B0" w:rsidRDefault="001A7BE9">
            <w:pPr>
              <w:pStyle w:val="TableEntry"/>
              <w:rPr>
                <w:noProof w:val="0"/>
              </w:rPr>
            </w:pPr>
            <w:r w:rsidRPr="00E808B0">
              <w:rPr>
                <w:noProof w:val="0"/>
              </w:rPr>
              <w:t> </w:t>
            </w:r>
          </w:p>
        </w:tc>
      </w:tr>
      <w:tr w:rsidR="001A7BE9" w:rsidRPr="00E808B0" w14:paraId="0629BE3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888D1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3E559D9" w14:textId="77777777" w:rsidR="001A7BE9" w:rsidRPr="00E808B0" w:rsidRDefault="001A7BE9">
            <w:pPr>
              <w:pStyle w:val="TableEntry"/>
              <w:rPr>
                <w:noProof w:val="0"/>
              </w:rPr>
            </w:pPr>
            <w:r w:rsidRPr="00E808B0">
              <w:rPr>
                <w:noProof w:val="0"/>
              </w:rPr>
              <w:t>Patient Alias</w:t>
            </w:r>
          </w:p>
        </w:tc>
        <w:tc>
          <w:tcPr>
            <w:tcW w:w="1620" w:type="dxa"/>
            <w:tcBorders>
              <w:top w:val="nil"/>
              <w:left w:val="nil"/>
              <w:bottom w:val="single" w:sz="4" w:space="0" w:color="auto"/>
              <w:right w:val="single" w:sz="4" w:space="0" w:color="auto"/>
            </w:tcBorders>
            <w:shd w:val="clear" w:color="auto" w:fill="FFFF99"/>
            <w:vAlign w:val="bottom"/>
          </w:tcPr>
          <w:p w14:paraId="20B4B26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F2CC15B"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030292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4C5CA84"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02F6E4D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54B640D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6EE209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9B96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E047A8" w14:textId="77777777" w:rsidR="001A7BE9" w:rsidRPr="00E808B0" w:rsidRDefault="001A7BE9">
            <w:pPr>
              <w:pStyle w:val="TableEntry"/>
              <w:rPr>
                <w:noProof w:val="0"/>
              </w:rPr>
            </w:pPr>
            <w:r w:rsidRPr="00E808B0">
              <w:rPr>
                <w:noProof w:val="0"/>
              </w:rPr>
              <w:t>Mapped PN and II data types components to v2.5 XPN components. See table above.</w:t>
            </w:r>
          </w:p>
        </w:tc>
      </w:tr>
      <w:tr w:rsidR="001A7BE9" w:rsidRPr="00E808B0" w14:paraId="121BFF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740B9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EC989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FA777D5"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46ACF414"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741C8AF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60C0E8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973BEC"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1FE29A83" w14:textId="77777777" w:rsidR="001A7BE9" w:rsidRPr="00E808B0" w:rsidRDefault="001A7BE9">
            <w:pPr>
              <w:pStyle w:val="TableEntry"/>
              <w:rPr>
                <w:noProof w:val="0"/>
              </w:rPr>
            </w:pPr>
            <w:r w:rsidRPr="00E808B0">
              <w:rPr>
                <w:noProof w:val="0"/>
              </w:rPr>
              <w:t>BAG&lt;PN&gt;</w:t>
            </w:r>
          </w:p>
        </w:tc>
        <w:tc>
          <w:tcPr>
            <w:tcW w:w="1440" w:type="dxa"/>
            <w:tcBorders>
              <w:top w:val="nil"/>
              <w:left w:val="nil"/>
              <w:bottom w:val="single" w:sz="4" w:space="0" w:color="auto"/>
              <w:right w:val="single" w:sz="4" w:space="0" w:color="auto"/>
            </w:tcBorders>
            <w:shd w:val="clear" w:color="auto" w:fill="CCFFCC"/>
            <w:vAlign w:val="bottom"/>
          </w:tcPr>
          <w:p w14:paraId="534E5BE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2844E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E7E3D4" w14:textId="77777777" w:rsidR="001A7BE9" w:rsidRPr="00E808B0" w:rsidRDefault="001A7BE9">
            <w:pPr>
              <w:pStyle w:val="TableEntry"/>
              <w:rPr>
                <w:noProof w:val="0"/>
              </w:rPr>
            </w:pPr>
            <w:r w:rsidRPr="00E808B0">
              <w:rPr>
                <w:noProof w:val="0"/>
              </w:rPr>
              <w:t> </w:t>
            </w:r>
          </w:p>
        </w:tc>
      </w:tr>
      <w:tr w:rsidR="001A7BE9" w:rsidRPr="00E808B0" w14:paraId="3DE628B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71E198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C6CAE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62DEDA"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150C305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A7E0C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665A2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F9E592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CFCB3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B4F6B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768D71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1071B0" w14:textId="77777777" w:rsidR="001A7BE9" w:rsidRPr="00E808B0" w:rsidRDefault="001A7BE9">
            <w:pPr>
              <w:pStyle w:val="TableEntry"/>
              <w:rPr>
                <w:noProof w:val="0"/>
              </w:rPr>
            </w:pPr>
            <w:r w:rsidRPr="00E808B0">
              <w:rPr>
                <w:noProof w:val="0"/>
              </w:rPr>
              <w:t> </w:t>
            </w:r>
          </w:p>
        </w:tc>
      </w:tr>
      <w:tr w:rsidR="001A7BE9" w:rsidRPr="00E808B0" w14:paraId="48585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1B565D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02BF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73742D"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523CCD32"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198D1E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B9637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2A5A5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D8E68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4103C2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DE09B1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AA324C" w14:textId="77777777" w:rsidR="001A7BE9" w:rsidRPr="00E808B0" w:rsidRDefault="001A7BE9">
            <w:pPr>
              <w:pStyle w:val="TableEntry"/>
              <w:rPr>
                <w:noProof w:val="0"/>
              </w:rPr>
            </w:pPr>
            <w:r w:rsidRPr="00E808B0">
              <w:rPr>
                <w:noProof w:val="0"/>
              </w:rPr>
              <w:t> </w:t>
            </w:r>
          </w:p>
        </w:tc>
      </w:tr>
      <w:tr w:rsidR="001A7BE9" w:rsidRPr="00E808B0" w14:paraId="607A2C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973A33"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67A0B7B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B453ED"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7004754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613F7E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719AA3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A4B9D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7ADC5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46441B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9B4D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DC6E23" w14:textId="77777777" w:rsidR="001A7BE9" w:rsidRPr="00E808B0" w:rsidRDefault="001A7BE9">
            <w:pPr>
              <w:pStyle w:val="TableEntry"/>
              <w:rPr>
                <w:noProof w:val="0"/>
              </w:rPr>
            </w:pPr>
            <w:r w:rsidRPr="00E808B0">
              <w:rPr>
                <w:noProof w:val="0"/>
              </w:rPr>
              <w:t> </w:t>
            </w:r>
          </w:p>
        </w:tc>
      </w:tr>
      <w:tr w:rsidR="001A7BE9" w:rsidRPr="00E808B0" w14:paraId="29B42D2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FEC41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DB5BA9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C30B17"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088D56F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4DDA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C571F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BB1F36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D3E57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16529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6BD86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58D36F" w14:textId="77777777" w:rsidR="001A7BE9" w:rsidRPr="00E808B0" w:rsidRDefault="001A7BE9">
            <w:pPr>
              <w:pStyle w:val="TableEntry"/>
              <w:rPr>
                <w:noProof w:val="0"/>
              </w:rPr>
            </w:pPr>
            <w:r w:rsidRPr="00E808B0">
              <w:rPr>
                <w:noProof w:val="0"/>
              </w:rPr>
              <w:t> </w:t>
            </w:r>
          </w:p>
        </w:tc>
      </w:tr>
      <w:tr w:rsidR="001A7BE9" w:rsidRPr="00E808B0" w14:paraId="45EB0FB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03422B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252E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6E6665"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025ADC87"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2CAE47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CAC40C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73E6AC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0928B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FFF8A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348D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E3DDA43" w14:textId="77777777" w:rsidR="001A7BE9" w:rsidRPr="00E808B0" w:rsidRDefault="001A7BE9">
            <w:pPr>
              <w:pStyle w:val="TableEntry"/>
              <w:rPr>
                <w:noProof w:val="0"/>
              </w:rPr>
            </w:pPr>
            <w:r w:rsidRPr="00E808B0">
              <w:rPr>
                <w:noProof w:val="0"/>
              </w:rPr>
              <w:t> </w:t>
            </w:r>
          </w:p>
        </w:tc>
      </w:tr>
      <w:tr w:rsidR="001A7BE9" w:rsidRPr="00E808B0" w14:paraId="0DA1FE6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5C77F8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735A6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5FA910"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DE5928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B32CBA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6BB057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D19C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6354B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B6C84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D272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44C0B6" w14:textId="77777777" w:rsidR="001A7BE9" w:rsidRPr="00E808B0" w:rsidRDefault="001A7BE9">
            <w:pPr>
              <w:pStyle w:val="TableEntry"/>
              <w:rPr>
                <w:noProof w:val="0"/>
              </w:rPr>
            </w:pPr>
            <w:r w:rsidRPr="00E808B0">
              <w:rPr>
                <w:noProof w:val="0"/>
              </w:rPr>
              <w:t> </w:t>
            </w:r>
          </w:p>
        </w:tc>
      </w:tr>
      <w:tr w:rsidR="001A7BE9" w:rsidRPr="00E808B0" w14:paraId="28E6B44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A8972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BC34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4435B5"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6CD4887"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C6452D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FCAB5E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B0664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50C76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FF705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384DDD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3E87A5" w14:textId="77777777" w:rsidR="001A7BE9" w:rsidRPr="00E808B0" w:rsidRDefault="001A7BE9">
            <w:pPr>
              <w:pStyle w:val="TableEntry"/>
              <w:rPr>
                <w:noProof w:val="0"/>
              </w:rPr>
            </w:pPr>
            <w:r w:rsidRPr="00E808B0">
              <w:rPr>
                <w:noProof w:val="0"/>
              </w:rPr>
              <w:t> </w:t>
            </w:r>
          </w:p>
        </w:tc>
      </w:tr>
      <w:tr w:rsidR="001A7BE9" w:rsidRPr="00E808B0" w14:paraId="71460C1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9F2B5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4F564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AD537C"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0687B49"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34E850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52FBE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97490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DA710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D2F1CA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6BA10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0CE8A7" w14:textId="77777777" w:rsidR="001A7BE9" w:rsidRPr="00E808B0" w:rsidRDefault="001A7BE9">
            <w:pPr>
              <w:pStyle w:val="TableEntry"/>
              <w:rPr>
                <w:noProof w:val="0"/>
              </w:rPr>
            </w:pPr>
            <w:r w:rsidRPr="00E808B0">
              <w:rPr>
                <w:noProof w:val="0"/>
              </w:rPr>
              <w:t> </w:t>
            </w:r>
          </w:p>
        </w:tc>
      </w:tr>
      <w:tr w:rsidR="001A7BE9" w:rsidRPr="00E808B0" w14:paraId="5C1CD5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4B65E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91907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55FB929"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744F3FDE"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1F52301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0BD9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AC28E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BA9330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18688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6F68C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134A7A" w14:textId="77777777" w:rsidR="001A7BE9" w:rsidRPr="00E808B0" w:rsidRDefault="001A7BE9">
            <w:pPr>
              <w:pStyle w:val="TableEntry"/>
              <w:rPr>
                <w:noProof w:val="0"/>
              </w:rPr>
            </w:pPr>
            <w:r w:rsidRPr="00E808B0">
              <w:rPr>
                <w:noProof w:val="0"/>
              </w:rPr>
              <w:t> </w:t>
            </w:r>
          </w:p>
        </w:tc>
      </w:tr>
      <w:tr w:rsidR="001A7BE9" w:rsidRPr="00E808B0" w14:paraId="536C301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47DA5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90EAF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93D782"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60BF69C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A4998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474586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7062E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88EF89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FE33C9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B98BCE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94E042" w14:textId="77777777" w:rsidR="001A7BE9" w:rsidRPr="00E808B0" w:rsidRDefault="001A7BE9">
            <w:pPr>
              <w:pStyle w:val="TableEntry"/>
              <w:rPr>
                <w:noProof w:val="0"/>
              </w:rPr>
            </w:pPr>
            <w:r w:rsidRPr="00E808B0">
              <w:rPr>
                <w:noProof w:val="0"/>
              </w:rPr>
              <w:t> </w:t>
            </w:r>
          </w:p>
        </w:tc>
      </w:tr>
      <w:tr w:rsidR="001A7BE9" w:rsidRPr="00E808B0" w14:paraId="3814442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87E0D1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CA102B" w14:textId="77777777" w:rsidR="001A7BE9" w:rsidRPr="00E808B0" w:rsidRDefault="001A7BE9">
            <w:pPr>
              <w:pStyle w:val="TableEntry"/>
              <w:rPr>
                <w:noProof w:val="0"/>
              </w:rPr>
            </w:pPr>
            <w:r w:rsidRPr="00E808B0">
              <w:rPr>
                <w:noProof w:val="0"/>
              </w:rPr>
              <w:t>Patient Address</w:t>
            </w:r>
          </w:p>
        </w:tc>
        <w:tc>
          <w:tcPr>
            <w:tcW w:w="1620" w:type="dxa"/>
            <w:tcBorders>
              <w:top w:val="nil"/>
              <w:left w:val="nil"/>
              <w:bottom w:val="single" w:sz="4" w:space="0" w:color="auto"/>
              <w:right w:val="single" w:sz="4" w:space="0" w:color="auto"/>
            </w:tcBorders>
            <w:shd w:val="clear" w:color="auto" w:fill="FFFF99"/>
            <w:vAlign w:val="bottom"/>
          </w:tcPr>
          <w:p w14:paraId="60DAF43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AD7134E" w14:textId="77777777" w:rsidR="001A7BE9" w:rsidRPr="00E808B0" w:rsidRDefault="001A7BE9">
            <w:pPr>
              <w:pStyle w:val="TableEntry"/>
              <w:rPr>
                <w:noProof w:val="0"/>
              </w:rPr>
            </w:pPr>
            <w:r w:rsidRPr="00E808B0">
              <w:rPr>
                <w:noProof w:val="0"/>
              </w:rPr>
              <w:t>XAD</w:t>
            </w:r>
          </w:p>
        </w:tc>
        <w:tc>
          <w:tcPr>
            <w:tcW w:w="900" w:type="dxa"/>
            <w:tcBorders>
              <w:top w:val="nil"/>
              <w:left w:val="nil"/>
              <w:bottom w:val="single" w:sz="4" w:space="0" w:color="auto"/>
              <w:right w:val="single" w:sz="4" w:space="0" w:color="auto"/>
            </w:tcBorders>
            <w:shd w:val="clear" w:color="auto" w:fill="FFFF99"/>
            <w:vAlign w:val="bottom"/>
          </w:tcPr>
          <w:p w14:paraId="380C7BD1"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51F6CAA8"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3C95EA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42164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5D45D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4CE46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EE23B93" w14:textId="77777777" w:rsidR="001A7BE9" w:rsidRPr="00E808B0" w:rsidRDefault="001A7BE9">
            <w:pPr>
              <w:pStyle w:val="TableEntry"/>
              <w:rPr>
                <w:noProof w:val="0"/>
              </w:rPr>
            </w:pPr>
            <w:r w:rsidRPr="00E808B0">
              <w:rPr>
                <w:noProof w:val="0"/>
              </w:rPr>
              <w:t> </w:t>
            </w:r>
          </w:p>
        </w:tc>
      </w:tr>
      <w:tr w:rsidR="001A7BE9" w:rsidRPr="00E808B0" w14:paraId="7854A9E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88610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FEBB2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55ECC2A" w14:textId="77777777" w:rsidR="001A7BE9" w:rsidRPr="00E808B0" w:rsidRDefault="001A7BE9">
            <w:pPr>
              <w:pStyle w:val="TableEntry"/>
              <w:rPr>
                <w:noProof w:val="0"/>
              </w:rPr>
            </w:pPr>
            <w:r w:rsidRPr="00E808B0">
              <w:rPr>
                <w:noProof w:val="0"/>
              </w:rPr>
              <w:t>street address (SAD)</w:t>
            </w:r>
          </w:p>
        </w:tc>
        <w:tc>
          <w:tcPr>
            <w:tcW w:w="810" w:type="dxa"/>
            <w:tcBorders>
              <w:top w:val="nil"/>
              <w:left w:val="nil"/>
              <w:bottom w:val="single" w:sz="4" w:space="0" w:color="auto"/>
              <w:right w:val="single" w:sz="4" w:space="0" w:color="auto"/>
            </w:tcBorders>
            <w:shd w:val="clear" w:color="auto" w:fill="FFFF99"/>
            <w:vAlign w:val="bottom"/>
          </w:tcPr>
          <w:p w14:paraId="60CB50E8" w14:textId="77777777" w:rsidR="001A7BE9" w:rsidRPr="00E808B0" w:rsidRDefault="001A7BE9">
            <w:pPr>
              <w:pStyle w:val="TableEntry"/>
              <w:rPr>
                <w:noProof w:val="0"/>
              </w:rPr>
            </w:pPr>
            <w:r w:rsidRPr="00E808B0">
              <w:rPr>
                <w:noProof w:val="0"/>
              </w:rPr>
              <w:t>SAD</w:t>
            </w:r>
          </w:p>
        </w:tc>
        <w:tc>
          <w:tcPr>
            <w:tcW w:w="900" w:type="dxa"/>
            <w:tcBorders>
              <w:top w:val="nil"/>
              <w:left w:val="nil"/>
              <w:bottom w:val="single" w:sz="4" w:space="0" w:color="auto"/>
              <w:right w:val="single" w:sz="4" w:space="0" w:color="auto"/>
            </w:tcBorders>
            <w:shd w:val="clear" w:color="auto" w:fill="FFFF99"/>
            <w:vAlign w:val="bottom"/>
          </w:tcPr>
          <w:p w14:paraId="72EBB27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2A656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08223E0" w14:textId="77777777" w:rsidR="001A7BE9" w:rsidRPr="00E808B0" w:rsidRDefault="001A7BE9">
            <w:pPr>
              <w:pStyle w:val="TableEntry"/>
              <w:rPr>
                <w:noProof w:val="0"/>
              </w:rPr>
            </w:pPr>
            <w:proofErr w:type="spellStart"/>
            <w:r w:rsidRPr="00E808B0">
              <w:rPr>
                <w:noProof w:val="0"/>
              </w:rPr>
              <w:t>Person.addr</w:t>
            </w:r>
            <w:proofErr w:type="spellEnd"/>
          </w:p>
        </w:tc>
        <w:tc>
          <w:tcPr>
            <w:tcW w:w="810" w:type="dxa"/>
            <w:tcBorders>
              <w:top w:val="nil"/>
              <w:left w:val="nil"/>
              <w:bottom w:val="single" w:sz="4" w:space="0" w:color="auto"/>
              <w:right w:val="single" w:sz="4" w:space="0" w:color="auto"/>
            </w:tcBorders>
            <w:shd w:val="clear" w:color="auto" w:fill="CCFFCC"/>
            <w:vAlign w:val="bottom"/>
          </w:tcPr>
          <w:p w14:paraId="6BA705F7" w14:textId="77777777" w:rsidR="001A7BE9" w:rsidRPr="00E808B0" w:rsidRDefault="001A7BE9">
            <w:pPr>
              <w:pStyle w:val="TableEntry"/>
              <w:rPr>
                <w:noProof w:val="0"/>
              </w:rPr>
            </w:pPr>
            <w:r w:rsidRPr="00E808B0">
              <w:rPr>
                <w:noProof w:val="0"/>
              </w:rPr>
              <w:t>BAG &lt;AD&gt;</w:t>
            </w:r>
          </w:p>
        </w:tc>
        <w:tc>
          <w:tcPr>
            <w:tcW w:w="1440" w:type="dxa"/>
            <w:tcBorders>
              <w:top w:val="nil"/>
              <w:left w:val="nil"/>
              <w:bottom w:val="single" w:sz="4" w:space="0" w:color="auto"/>
              <w:right w:val="single" w:sz="4" w:space="0" w:color="auto"/>
            </w:tcBorders>
            <w:shd w:val="clear" w:color="auto" w:fill="CCFFCC"/>
            <w:vAlign w:val="bottom"/>
          </w:tcPr>
          <w:p w14:paraId="019CBA6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4A8145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F21A21A" w14:textId="77777777" w:rsidR="001A7BE9" w:rsidRPr="00E808B0" w:rsidRDefault="001A7BE9">
            <w:pPr>
              <w:pStyle w:val="TableEntry"/>
              <w:rPr>
                <w:noProof w:val="0"/>
              </w:rPr>
            </w:pPr>
            <w:r w:rsidRPr="00E808B0">
              <w:rPr>
                <w:noProof w:val="0"/>
              </w:rPr>
              <w:t xml:space="preserve">Mapped AD data type components to v2.5 XAD components. See table below. </w:t>
            </w:r>
          </w:p>
        </w:tc>
      </w:tr>
      <w:tr w:rsidR="001A7BE9" w:rsidRPr="00E808B0" w14:paraId="396513C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077A8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F57FD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53718CD" w14:textId="77777777" w:rsidR="001A7BE9" w:rsidRPr="00E808B0" w:rsidRDefault="001A7BE9">
            <w:pPr>
              <w:pStyle w:val="TableEntry"/>
              <w:rPr>
                <w:noProof w:val="0"/>
              </w:rPr>
            </w:pPr>
            <w:r w:rsidRPr="00E808B0">
              <w:rPr>
                <w:noProof w:val="0"/>
              </w:rPr>
              <w:t>city</w:t>
            </w:r>
          </w:p>
        </w:tc>
        <w:tc>
          <w:tcPr>
            <w:tcW w:w="810" w:type="dxa"/>
            <w:tcBorders>
              <w:top w:val="nil"/>
              <w:left w:val="nil"/>
              <w:bottom w:val="single" w:sz="4" w:space="0" w:color="auto"/>
              <w:right w:val="single" w:sz="4" w:space="0" w:color="auto"/>
            </w:tcBorders>
            <w:shd w:val="clear" w:color="auto" w:fill="FFFF99"/>
            <w:vAlign w:val="bottom"/>
          </w:tcPr>
          <w:p w14:paraId="3DBF504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F78A66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2940CF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C13F7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576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2A1EA7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8ACC2E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6BF0665" w14:textId="77777777" w:rsidR="001A7BE9" w:rsidRPr="00E808B0" w:rsidRDefault="001A7BE9">
            <w:pPr>
              <w:pStyle w:val="TableEntry"/>
              <w:rPr>
                <w:noProof w:val="0"/>
              </w:rPr>
            </w:pPr>
            <w:r w:rsidRPr="00E808B0">
              <w:rPr>
                <w:noProof w:val="0"/>
              </w:rPr>
              <w:t> </w:t>
            </w:r>
          </w:p>
        </w:tc>
      </w:tr>
      <w:tr w:rsidR="001A7BE9" w:rsidRPr="00E808B0" w14:paraId="2999776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B39C6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839A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DA12B2" w14:textId="77777777" w:rsidR="001A7BE9" w:rsidRPr="00E808B0" w:rsidRDefault="001A7BE9">
            <w:pPr>
              <w:pStyle w:val="TableEntry"/>
              <w:rPr>
                <w:noProof w:val="0"/>
              </w:rPr>
            </w:pPr>
            <w:r w:rsidRPr="00E808B0">
              <w:rPr>
                <w:noProof w:val="0"/>
              </w:rPr>
              <w:t>state or province</w:t>
            </w:r>
          </w:p>
        </w:tc>
        <w:tc>
          <w:tcPr>
            <w:tcW w:w="810" w:type="dxa"/>
            <w:tcBorders>
              <w:top w:val="nil"/>
              <w:left w:val="nil"/>
              <w:bottom w:val="single" w:sz="4" w:space="0" w:color="auto"/>
              <w:right w:val="single" w:sz="4" w:space="0" w:color="auto"/>
            </w:tcBorders>
            <w:shd w:val="clear" w:color="auto" w:fill="FFFF99"/>
            <w:vAlign w:val="bottom"/>
          </w:tcPr>
          <w:p w14:paraId="260BDF6D"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872B3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C92E7C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AD2999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5BA0C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232F6F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3915F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0C22A1" w14:textId="77777777" w:rsidR="001A7BE9" w:rsidRPr="00E808B0" w:rsidRDefault="001A7BE9">
            <w:pPr>
              <w:pStyle w:val="TableEntry"/>
              <w:rPr>
                <w:noProof w:val="0"/>
              </w:rPr>
            </w:pPr>
            <w:r w:rsidRPr="00E808B0">
              <w:rPr>
                <w:noProof w:val="0"/>
              </w:rPr>
              <w:t> </w:t>
            </w:r>
          </w:p>
        </w:tc>
      </w:tr>
      <w:tr w:rsidR="001A7BE9" w:rsidRPr="00E808B0" w14:paraId="5873B48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862FA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9DF5BA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CC2035" w14:textId="77777777" w:rsidR="001A7BE9" w:rsidRPr="00E808B0" w:rsidRDefault="001A7BE9">
            <w:pPr>
              <w:pStyle w:val="TableEntry"/>
              <w:rPr>
                <w:noProof w:val="0"/>
              </w:rPr>
            </w:pPr>
            <w:r w:rsidRPr="00E808B0">
              <w:rPr>
                <w:noProof w:val="0"/>
              </w:rPr>
              <w:t>zip or postal code</w:t>
            </w:r>
          </w:p>
        </w:tc>
        <w:tc>
          <w:tcPr>
            <w:tcW w:w="810" w:type="dxa"/>
            <w:tcBorders>
              <w:top w:val="nil"/>
              <w:left w:val="nil"/>
              <w:bottom w:val="single" w:sz="4" w:space="0" w:color="auto"/>
              <w:right w:val="single" w:sz="4" w:space="0" w:color="auto"/>
            </w:tcBorders>
            <w:shd w:val="clear" w:color="auto" w:fill="FFFF99"/>
            <w:vAlign w:val="bottom"/>
          </w:tcPr>
          <w:p w14:paraId="79FC8BD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88D70D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5301D0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D5DB8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54736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6DD409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104B85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203A90" w14:textId="77777777" w:rsidR="001A7BE9" w:rsidRPr="00E808B0" w:rsidRDefault="001A7BE9">
            <w:pPr>
              <w:pStyle w:val="TableEntry"/>
              <w:rPr>
                <w:noProof w:val="0"/>
              </w:rPr>
            </w:pPr>
            <w:r w:rsidRPr="00E808B0">
              <w:rPr>
                <w:noProof w:val="0"/>
              </w:rPr>
              <w:t> </w:t>
            </w:r>
          </w:p>
        </w:tc>
      </w:tr>
      <w:tr w:rsidR="001A7BE9" w:rsidRPr="00E808B0" w14:paraId="193AB6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9E16F97"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0882D7D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9E05E1" w14:textId="77777777" w:rsidR="001A7BE9" w:rsidRPr="00E808B0" w:rsidRDefault="001A7BE9">
            <w:pPr>
              <w:pStyle w:val="TableEntry"/>
              <w:rPr>
                <w:noProof w:val="0"/>
              </w:rPr>
            </w:pPr>
            <w:r w:rsidRPr="00E808B0">
              <w:rPr>
                <w:noProof w:val="0"/>
              </w:rPr>
              <w:t>country</w:t>
            </w:r>
          </w:p>
        </w:tc>
        <w:tc>
          <w:tcPr>
            <w:tcW w:w="810" w:type="dxa"/>
            <w:tcBorders>
              <w:top w:val="nil"/>
              <w:left w:val="nil"/>
              <w:bottom w:val="single" w:sz="4" w:space="0" w:color="auto"/>
              <w:right w:val="single" w:sz="4" w:space="0" w:color="auto"/>
            </w:tcBorders>
            <w:shd w:val="clear" w:color="auto" w:fill="FFFF99"/>
            <w:vAlign w:val="bottom"/>
          </w:tcPr>
          <w:p w14:paraId="2F544EDF"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629B7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1F26DD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6C63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25138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A6C0B9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E04C9D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8C002DE" w14:textId="77777777" w:rsidR="001A7BE9" w:rsidRPr="00E808B0" w:rsidRDefault="001A7BE9">
            <w:pPr>
              <w:pStyle w:val="TableEntry"/>
              <w:rPr>
                <w:noProof w:val="0"/>
              </w:rPr>
            </w:pPr>
            <w:r w:rsidRPr="00E808B0">
              <w:rPr>
                <w:noProof w:val="0"/>
              </w:rPr>
              <w:t> </w:t>
            </w:r>
          </w:p>
        </w:tc>
      </w:tr>
      <w:tr w:rsidR="001A7BE9" w:rsidRPr="00E808B0" w14:paraId="1D3F138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71400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FB331E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88D41A8" w14:textId="77777777" w:rsidR="001A7BE9" w:rsidRPr="00E808B0" w:rsidRDefault="001A7BE9">
            <w:pPr>
              <w:pStyle w:val="TableEntry"/>
              <w:rPr>
                <w:noProof w:val="0"/>
              </w:rPr>
            </w:pPr>
            <w:r w:rsidRPr="00E808B0">
              <w:rPr>
                <w:noProof w:val="0"/>
              </w:rPr>
              <w:t>address type</w:t>
            </w:r>
          </w:p>
        </w:tc>
        <w:tc>
          <w:tcPr>
            <w:tcW w:w="810" w:type="dxa"/>
            <w:tcBorders>
              <w:top w:val="nil"/>
              <w:left w:val="nil"/>
              <w:bottom w:val="single" w:sz="4" w:space="0" w:color="auto"/>
              <w:right w:val="single" w:sz="4" w:space="0" w:color="auto"/>
            </w:tcBorders>
            <w:shd w:val="clear" w:color="auto" w:fill="FFFF99"/>
            <w:vAlign w:val="bottom"/>
          </w:tcPr>
          <w:p w14:paraId="1E1C97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E7694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EC63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C755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18522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3C9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15DF3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21A18A" w14:textId="77777777" w:rsidR="001A7BE9" w:rsidRPr="00E808B0" w:rsidRDefault="001A7BE9">
            <w:pPr>
              <w:pStyle w:val="TableEntry"/>
              <w:rPr>
                <w:noProof w:val="0"/>
              </w:rPr>
            </w:pPr>
            <w:r w:rsidRPr="00E808B0">
              <w:rPr>
                <w:noProof w:val="0"/>
              </w:rPr>
              <w:t> </w:t>
            </w:r>
          </w:p>
        </w:tc>
      </w:tr>
      <w:tr w:rsidR="001A7BE9" w:rsidRPr="00E808B0" w14:paraId="7C1C3D3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7DC3D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E882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5AA3CC" w14:textId="77777777" w:rsidR="001A7BE9" w:rsidRPr="00E808B0" w:rsidRDefault="001A7BE9">
            <w:pPr>
              <w:pStyle w:val="TableEntry"/>
              <w:rPr>
                <w:noProof w:val="0"/>
              </w:rPr>
            </w:pPr>
            <w:r w:rsidRPr="00E808B0">
              <w:rPr>
                <w:noProof w:val="0"/>
              </w:rPr>
              <w:t>address representation code</w:t>
            </w:r>
          </w:p>
        </w:tc>
        <w:tc>
          <w:tcPr>
            <w:tcW w:w="810" w:type="dxa"/>
            <w:tcBorders>
              <w:top w:val="nil"/>
              <w:left w:val="nil"/>
              <w:bottom w:val="single" w:sz="4" w:space="0" w:color="auto"/>
              <w:right w:val="single" w:sz="4" w:space="0" w:color="auto"/>
            </w:tcBorders>
            <w:shd w:val="clear" w:color="auto" w:fill="FFFF99"/>
            <w:vAlign w:val="bottom"/>
          </w:tcPr>
          <w:p w14:paraId="554AC2B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01CDF1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A8464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89E185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17D08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A8146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22835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61559A2" w14:textId="77777777" w:rsidR="001A7BE9" w:rsidRPr="00E808B0" w:rsidRDefault="001A7BE9">
            <w:pPr>
              <w:pStyle w:val="TableEntry"/>
              <w:rPr>
                <w:noProof w:val="0"/>
              </w:rPr>
            </w:pPr>
            <w:r w:rsidRPr="00E808B0">
              <w:rPr>
                <w:noProof w:val="0"/>
              </w:rPr>
              <w:t> </w:t>
            </w:r>
          </w:p>
        </w:tc>
      </w:tr>
      <w:tr w:rsidR="001A7BE9" w:rsidRPr="00E808B0" w14:paraId="7236691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647A7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BBC04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4CC972D" w14:textId="77777777" w:rsidR="001A7BE9" w:rsidRPr="00E808B0" w:rsidRDefault="001A7BE9">
            <w:pPr>
              <w:pStyle w:val="TableEntry"/>
              <w:rPr>
                <w:noProof w:val="0"/>
              </w:rPr>
            </w:pPr>
            <w:r w:rsidRPr="00E808B0">
              <w:rPr>
                <w:noProof w:val="0"/>
              </w:rPr>
              <w:t>address validity range</w:t>
            </w:r>
          </w:p>
        </w:tc>
        <w:tc>
          <w:tcPr>
            <w:tcW w:w="810" w:type="dxa"/>
            <w:tcBorders>
              <w:top w:val="nil"/>
              <w:left w:val="nil"/>
              <w:bottom w:val="single" w:sz="4" w:space="0" w:color="auto"/>
              <w:right w:val="single" w:sz="4" w:space="0" w:color="auto"/>
            </w:tcBorders>
            <w:shd w:val="clear" w:color="auto" w:fill="FFFF99"/>
            <w:vAlign w:val="bottom"/>
          </w:tcPr>
          <w:p w14:paraId="07D046FC"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5C3FD66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11621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EC23E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2A4D2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DFA5B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E54CA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9BB519B" w14:textId="77777777" w:rsidR="001A7BE9" w:rsidRPr="00E808B0" w:rsidRDefault="001A7BE9">
            <w:pPr>
              <w:pStyle w:val="TableEntry"/>
              <w:rPr>
                <w:noProof w:val="0"/>
              </w:rPr>
            </w:pPr>
            <w:r w:rsidRPr="00E808B0">
              <w:rPr>
                <w:noProof w:val="0"/>
              </w:rPr>
              <w:t> </w:t>
            </w:r>
          </w:p>
        </w:tc>
      </w:tr>
      <w:tr w:rsidR="001A7BE9" w:rsidRPr="00E808B0" w14:paraId="6A347C1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C6AA9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083AE3" w14:textId="77777777" w:rsidR="001A7BE9" w:rsidRPr="00E808B0" w:rsidRDefault="001A7BE9">
            <w:pPr>
              <w:pStyle w:val="TableEntry"/>
              <w:rPr>
                <w:noProof w:val="0"/>
              </w:rPr>
            </w:pPr>
            <w:r w:rsidRPr="00E808B0">
              <w:rPr>
                <w:noProof w:val="0"/>
              </w:rPr>
              <w:t>Phone Number - Home</w:t>
            </w:r>
          </w:p>
        </w:tc>
        <w:tc>
          <w:tcPr>
            <w:tcW w:w="1620" w:type="dxa"/>
            <w:tcBorders>
              <w:top w:val="nil"/>
              <w:left w:val="nil"/>
              <w:bottom w:val="single" w:sz="4" w:space="0" w:color="auto"/>
              <w:right w:val="single" w:sz="4" w:space="0" w:color="auto"/>
            </w:tcBorders>
            <w:shd w:val="clear" w:color="auto" w:fill="FFFF99"/>
            <w:vAlign w:val="bottom"/>
          </w:tcPr>
          <w:p w14:paraId="3DC7C02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322652A" w14:textId="77777777" w:rsidR="001A7BE9" w:rsidRPr="00E808B0" w:rsidRDefault="001A7BE9">
            <w:pPr>
              <w:pStyle w:val="TableEntry"/>
              <w:rPr>
                <w:noProof w:val="0"/>
              </w:rPr>
            </w:pPr>
            <w:r w:rsidRPr="00E808B0">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498FD86B"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E6E6ABF"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01EE1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18A86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3003C8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1FA0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753857A" w14:textId="77777777" w:rsidR="001A7BE9" w:rsidRPr="00E808B0" w:rsidRDefault="001A7BE9">
            <w:pPr>
              <w:pStyle w:val="TableEntry"/>
              <w:rPr>
                <w:noProof w:val="0"/>
              </w:rPr>
            </w:pPr>
            <w:r w:rsidRPr="00E808B0">
              <w:rPr>
                <w:noProof w:val="0"/>
              </w:rPr>
              <w:t> </w:t>
            </w:r>
          </w:p>
        </w:tc>
      </w:tr>
      <w:tr w:rsidR="001A7BE9" w:rsidRPr="00E808B0" w14:paraId="763E73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A88CE2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5A760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26FCB88"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55DFEF28" w14:textId="77777777" w:rsidR="001A7BE9" w:rsidRPr="00E808B0" w:rsidRDefault="001A7BE9">
            <w:pPr>
              <w:pStyle w:val="TableEntry"/>
              <w:rPr>
                <w:noProof w:val="0"/>
              </w:rPr>
            </w:pPr>
            <w:r w:rsidRPr="00E808B0">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0AE6A7B4"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C538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DCF8D2" w14:textId="77777777" w:rsidR="001A7BE9" w:rsidRPr="00E808B0" w:rsidRDefault="001A7BE9">
            <w:pPr>
              <w:pStyle w:val="TableEntry"/>
              <w:rPr>
                <w:noProof w:val="0"/>
              </w:rPr>
            </w:pPr>
            <w:proofErr w:type="spellStart"/>
            <w:r w:rsidRPr="00E808B0">
              <w:rPr>
                <w:noProof w:val="0"/>
              </w:rPr>
              <w:t>Person.telecom</w:t>
            </w:r>
            <w:proofErr w:type="spellEnd"/>
          </w:p>
        </w:tc>
        <w:tc>
          <w:tcPr>
            <w:tcW w:w="810" w:type="dxa"/>
            <w:tcBorders>
              <w:top w:val="nil"/>
              <w:left w:val="nil"/>
              <w:bottom w:val="single" w:sz="4" w:space="0" w:color="auto"/>
              <w:right w:val="single" w:sz="4" w:space="0" w:color="auto"/>
            </w:tcBorders>
            <w:shd w:val="clear" w:color="auto" w:fill="CCFFCC"/>
            <w:vAlign w:val="bottom"/>
          </w:tcPr>
          <w:p w14:paraId="54427285" w14:textId="77777777" w:rsidR="001A7BE9" w:rsidRPr="00E808B0" w:rsidRDefault="001A7BE9">
            <w:pPr>
              <w:pStyle w:val="TableEntry"/>
              <w:rPr>
                <w:noProof w:val="0"/>
              </w:rPr>
            </w:pPr>
            <w:r w:rsidRPr="00E808B0">
              <w:rPr>
                <w:noProof w:val="0"/>
              </w:rPr>
              <w:t>BAG &lt;TEL&gt;</w:t>
            </w:r>
          </w:p>
        </w:tc>
        <w:tc>
          <w:tcPr>
            <w:tcW w:w="1440" w:type="dxa"/>
            <w:tcBorders>
              <w:top w:val="nil"/>
              <w:left w:val="nil"/>
              <w:bottom w:val="single" w:sz="4" w:space="0" w:color="auto"/>
              <w:right w:val="single" w:sz="4" w:space="0" w:color="auto"/>
            </w:tcBorders>
            <w:shd w:val="clear" w:color="auto" w:fill="CCFFCC"/>
            <w:vAlign w:val="bottom"/>
          </w:tcPr>
          <w:p w14:paraId="1430372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C1918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92CF4" w14:textId="77777777" w:rsidR="001A7BE9" w:rsidRPr="00E808B0" w:rsidRDefault="001A7BE9">
            <w:pPr>
              <w:pStyle w:val="TableEntry"/>
              <w:rPr>
                <w:noProof w:val="0"/>
              </w:rPr>
            </w:pPr>
            <w:r w:rsidRPr="00E808B0">
              <w:rPr>
                <w:noProof w:val="0"/>
              </w:rPr>
              <w:t>Mapped TEL data type components to v2.5 XTN components. See table above.</w:t>
            </w:r>
          </w:p>
        </w:tc>
      </w:tr>
      <w:tr w:rsidR="001A7BE9" w:rsidRPr="00E808B0" w14:paraId="6E60E6C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4F3B71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C346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84783D" w14:textId="77777777" w:rsidR="001A7BE9" w:rsidRPr="00E808B0" w:rsidRDefault="001A7BE9">
            <w:pPr>
              <w:pStyle w:val="TableEntry"/>
              <w:rPr>
                <w:noProof w:val="0"/>
              </w:rPr>
            </w:pPr>
            <w:r w:rsidRPr="00E808B0">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5F05B85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CD48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F1A4A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7105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4B63E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445D8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C4B7E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CF9A58" w14:textId="77777777" w:rsidR="001A7BE9" w:rsidRPr="00E808B0" w:rsidRDefault="001A7BE9">
            <w:pPr>
              <w:pStyle w:val="TableEntry"/>
              <w:rPr>
                <w:noProof w:val="0"/>
              </w:rPr>
            </w:pPr>
            <w:r w:rsidRPr="00E808B0">
              <w:rPr>
                <w:noProof w:val="0"/>
              </w:rPr>
              <w:t> </w:t>
            </w:r>
          </w:p>
        </w:tc>
      </w:tr>
      <w:tr w:rsidR="001A7BE9" w:rsidRPr="00E808B0" w14:paraId="5A7F5F6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814A3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08DA3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A7B589" w14:textId="77777777" w:rsidR="001A7BE9" w:rsidRPr="00E808B0" w:rsidRDefault="001A7BE9">
            <w:pPr>
              <w:pStyle w:val="TableEntry"/>
              <w:rPr>
                <w:noProof w:val="0"/>
              </w:rPr>
            </w:pPr>
            <w:r w:rsidRPr="00E808B0">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3EC2EE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6CFF72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48BB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4B29E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6934C9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ED6C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E5842D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07EF97" w14:textId="77777777" w:rsidR="001A7BE9" w:rsidRPr="00E808B0" w:rsidRDefault="001A7BE9">
            <w:pPr>
              <w:pStyle w:val="TableEntry"/>
              <w:rPr>
                <w:noProof w:val="0"/>
              </w:rPr>
            </w:pPr>
            <w:r w:rsidRPr="00E808B0">
              <w:rPr>
                <w:noProof w:val="0"/>
              </w:rPr>
              <w:t> </w:t>
            </w:r>
          </w:p>
        </w:tc>
      </w:tr>
      <w:tr w:rsidR="001A7BE9" w:rsidRPr="00E808B0" w14:paraId="58B6840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7AD8D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DC95D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6CBFED" w14:textId="77777777" w:rsidR="001A7BE9" w:rsidRPr="00E808B0" w:rsidRDefault="001A7BE9">
            <w:pPr>
              <w:pStyle w:val="TableEntry"/>
              <w:rPr>
                <w:noProof w:val="0"/>
              </w:rPr>
            </w:pPr>
            <w:r w:rsidRPr="00E808B0">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160BE61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18748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0042F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154EC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7AF9D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7D04C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D066F3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E4DB1C" w14:textId="77777777" w:rsidR="001A7BE9" w:rsidRPr="00E808B0" w:rsidRDefault="001A7BE9">
            <w:pPr>
              <w:pStyle w:val="TableEntry"/>
              <w:rPr>
                <w:noProof w:val="0"/>
              </w:rPr>
            </w:pPr>
            <w:r w:rsidRPr="00E808B0">
              <w:rPr>
                <w:noProof w:val="0"/>
              </w:rPr>
              <w:t> </w:t>
            </w:r>
          </w:p>
        </w:tc>
      </w:tr>
      <w:tr w:rsidR="001A7BE9" w:rsidRPr="00E808B0" w14:paraId="60F1EF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31B7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717CC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CD6C90" w14:textId="77777777" w:rsidR="001A7BE9" w:rsidRPr="00E808B0" w:rsidRDefault="001A7BE9">
            <w:pPr>
              <w:pStyle w:val="TableEntry"/>
              <w:rPr>
                <w:noProof w:val="0"/>
              </w:rPr>
            </w:pPr>
            <w:r w:rsidRPr="00E808B0">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CCA8A9B"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134424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DFCC8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0B6210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1CBB3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746177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00607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4829744" w14:textId="77777777" w:rsidR="001A7BE9" w:rsidRPr="00E808B0" w:rsidRDefault="001A7BE9">
            <w:pPr>
              <w:pStyle w:val="TableEntry"/>
              <w:rPr>
                <w:noProof w:val="0"/>
              </w:rPr>
            </w:pPr>
            <w:r w:rsidRPr="00E808B0">
              <w:rPr>
                <w:noProof w:val="0"/>
              </w:rPr>
              <w:t> </w:t>
            </w:r>
          </w:p>
        </w:tc>
      </w:tr>
      <w:tr w:rsidR="001A7BE9" w:rsidRPr="00E808B0" w14:paraId="2C9A488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72A67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69C1E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0B97A" w14:textId="77777777" w:rsidR="001A7BE9" w:rsidRPr="00E808B0" w:rsidRDefault="001A7BE9">
            <w:pPr>
              <w:pStyle w:val="TableEntry"/>
              <w:rPr>
                <w:noProof w:val="0"/>
              </w:rPr>
            </w:pPr>
            <w:r w:rsidRPr="00E808B0">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6F1828C7"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CE1419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9F36D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06E9C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429EA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CD4B1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BC6130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D41E46" w14:textId="77777777" w:rsidR="001A7BE9" w:rsidRPr="00E808B0" w:rsidRDefault="001A7BE9">
            <w:pPr>
              <w:pStyle w:val="TableEntry"/>
              <w:rPr>
                <w:noProof w:val="0"/>
              </w:rPr>
            </w:pPr>
            <w:r w:rsidRPr="00E808B0">
              <w:rPr>
                <w:noProof w:val="0"/>
              </w:rPr>
              <w:t> </w:t>
            </w:r>
          </w:p>
        </w:tc>
      </w:tr>
      <w:tr w:rsidR="001A7BE9" w:rsidRPr="00E808B0" w14:paraId="373B1D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DC7E5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E7A4A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A4545C" w14:textId="77777777" w:rsidR="001A7BE9" w:rsidRPr="00E808B0" w:rsidRDefault="001A7BE9">
            <w:pPr>
              <w:pStyle w:val="TableEntry"/>
              <w:rPr>
                <w:noProof w:val="0"/>
              </w:rPr>
            </w:pPr>
            <w:r w:rsidRPr="00E808B0">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3E454861"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F68DD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ACAB2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2ED18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9418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C27EF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A8E0E7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ED12B" w14:textId="77777777" w:rsidR="001A7BE9" w:rsidRPr="00E808B0" w:rsidRDefault="001A7BE9">
            <w:pPr>
              <w:pStyle w:val="TableEntry"/>
              <w:rPr>
                <w:noProof w:val="0"/>
              </w:rPr>
            </w:pPr>
            <w:r w:rsidRPr="00E808B0">
              <w:rPr>
                <w:noProof w:val="0"/>
              </w:rPr>
              <w:t> </w:t>
            </w:r>
          </w:p>
        </w:tc>
      </w:tr>
      <w:tr w:rsidR="001A7BE9" w:rsidRPr="00E808B0" w14:paraId="5795B53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1E7071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816E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62BCFD" w14:textId="77777777" w:rsidR="001A7BE9" w:rsidRPr="00E808B0" w:rsidRDefault="001A7BE9">
            <w:pPr>
              <w:pStyle w:val="TableEntry"/>
              <w:rPr>
                <w:noProof w:val="0"/>
              </w:rPr>
            </w:pPr>
            <w:r w:rsidRPr="00E808B0">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12F8E412"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15235D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9E7845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1CDE44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BBB2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5ADDE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4F023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415E8EE" w14:textId="77777777" w:rsidR="001A7BE9" w:rsidRPr="00E808B0" w:rsidRDefault="001A7BE9">
            <w:pPr>
              <w:pStyle w:val="TableEntry"/>
              <w:rPr>
                <w:noProof w:val="0"/>
              </w:rPr>
            </w:pPr>
            <w:r w:rsidRPr="00E808B0">
              <w:rPr>
                <w:noProof w:val="0"/>
              </w:rPr>
              <w:t> </w:t>
            </w:r>
          </w:p>
        </w:tc>
      </w:tr>
      <w:tr w:rsidR="001A7BE9" w:rsidRPr="00E808B0" w14:paraId="5A2EA3F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561F7B"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7402680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5CE2A8" w14:textId="77777777" w:rsidR="001A7BE9" w:rsidRPr="00E808B0" w:rsidRDefault="001A7BE9">
            <w:pPr>
              <w:pStyle w:val="TableEntry"/>
              <w:rPr>
                <w:noProof w:val="0"/>
              </w:rPr>
            </w:pPr>
            <w:r w:rsidRPr="00E808B0">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556FF6E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360251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7C5C3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FE9A66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A1BF1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2DCBE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8F4F77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C6B585" w14:textId="77777777" w:rsidR="001A7BE9" w:rsidRPr="00E808B0" w:rsidRDefault="001A7BE9">
            <w:pPr>
              <w:pStyle w:val="TableEntry"/>
              <w:rPr>
                <w:noProof w:val="0"/>
              </w:rPr>
            </w:pPr>
            <w:r w:rsidRPr="00E808B0">
              <w:rPr>
                <w:noProof w:val="0"/>
              </w:rPr>
              <w:t> </w:t>
            </w:r>
          </w:p>
        </w:tc>
      </w:tr>
      <w:tr w:rsidR="001A7BE9" w:rsidRPr="00E808B0" w14:paraId="7E826C67" w14:textId="77777777">
        <w:trPr>
          <w:trHeight w:val="420"/>
        </w:trPr>
        <w:tc>
          <w:tcPr>
            <w:tcW w:w="1260" w:type="dxa"/>
            <w:tcBorders>
              <w:top w:val="nil"/>
              <w:left w:val="single" w:sz="4" w:space="0" w:color="auto"/>
              <w:bottom w:val="single" w:sz="4" w:space="0" w:color="auto"/>
              <w:right w:val="single" w:sz="4" w:space="0" w:color="auto"/>
            </w:tcBorders>
            <w:shd w:val="clear" w:color="auto" w:fill="FFFF99"/>
            <w:vAlign w:val="bottom"/>
          </w:tcPr>
          <w:p w14:paraId="4A55A6E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2F0DA23" w14:textId="77777777" w:rsidR="001A7BE9" w:rsidRPr="00E808B0" w:rsidRDefault="001A7BE9">
            <w:pPr>
              <w:pStyle w:val="TableEntry"/>
              <w:rPr>
                <w:noProof w:val="0"/>
              </w:rPr>
            </w:pPr>
            <w:r w:rsidRPr="00E808B0">
              <w:rPr>
                <w:noProof w:val="0"/>
              </w:rPr>
              <w:t>Phone Number - Business</w:t>
            </w:r>
          </w:p>
        </w:tc>
        <w:tc>
          <w:tcPr>
            <w:tcW w:w="1620" w:type="dxa"/>
            <w:tcBorders>
              <w:top w:val="nil"/>
              <w:left w:val="nil"/>
              <w:bottom w:val="single" w:sz="4" w:space="0" w:color="auto"/>
              <w:right w:val="single" w:sz="4" w:space="0" w:color="auto"/>
            </w:tcBorders>
            <w:shd w:val="clear" w:color="auto" w:fill="FFFF99"/>
            <w:vAlign w:val="bottom"/>
          </w:tcPr>
          <w:p w14:paraId="7CED51F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76E8E75" w14:textId="77777777" w:rsidR="001A7BE9" w:rsidRPr="00E808B0" w:rsidRDefault="001A7BE9">
            <w:pPr>
              <w:pStyle w:val="TableEntry"/>
              <w:rPr>
                <w:noProof w:val="0"/>
              </w:rPr>
            </w:pPr>
            <w:r w:rsidRPr="00E808B0">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275BDF9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A9E84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47020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26726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FFD6E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E4FF1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71AE9A7" w14:textId="77777777" w:rsidR="001A7BE9" w:rsidRPr="00E808B0" w:rsidRDefault="001A7BE9">
            <w:pPr>
              <w:pStyle w:val="TableEntry"/>
              <w:rPr>
                <w:noProof w:val="0"/>
              </w:rPr>
            </w:pPr>
            <w:r w:rsidRPr="00E808B0">
              <w:rPr>
                <w:noProof w:val="0"/>
              </w:rPr>
              <w:t>Mapped TEL data type components to v2.5 XTN components. See table above.</w:t>
            </w:r>
          </w:p>
        </w:tc>
      </w:tr>
      <w:tr w:rsidR="001A7BE9" w:rsidRPr="00E808B0" w14:paraId="57FC90E5"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85A93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B9C8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535329"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4FAA10FA" w14:textId="77777777" w:rsidR="001A7BE9" w:rsidRPr="00E808B0" w:rsidRDefault="001A7BE9">
            <w:pPr>
              <w:pStyle w:val="TableEntry"/>
              <w:rPr>
                <w:noProof w:val="0"/>
              </w:rPr>
            </w:pPr>
            <w:r w:rsidRPr="00E808B0">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4A5A32C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15B65C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C101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8E2B7F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CB89A7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10AC8F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5CCAC58" w14:textId="77777777" w:rsidR="001A7BE9" w:rsidRPr="00E808B0" w:rsidRDefault="001A7BE9">
            <w:pPr>
              <w:pStyle w:val="TableEntry"/>
              <w:rPr>
                <w:noProof w:val="0"/>
              </w:rPr>
            </w:pPr>
            <w:r w:rsidRPr="00E808B0">
              <w:rPr>
                <w:noProof w:val="0"/>
              </w:rPr>
              <w:t> </w:t>
            </w:r>
          </w:p>
        </w:tc>
      </w:tr>
      <w:tr w:rsidR="001A7BE9" w:rsidRPr="00E808B0" w14:paraId="464C37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F4F94B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09A73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60EEA7" w14:textId="77777777" w:rsidR="001A7BE9" w:rsidRPr="00E808B0" w:rsidRDefault="001A7BE9">
            <w:pPr>
              <w:pStyle w:val="TableEntry"/>
              <w:rPr>
                <w:noProof w:val="0"/>
              </w:rPr>
            </w:pPr>
            <w:r w:rsidRPr="00E808B0">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6DB0584E"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13887C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0BE60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87C0B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FA417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AE699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915AD4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A489ED" w14:textId="77777777" w:rsidR="001A7BE9" w:rsidRPr="00E808B0" w:rsidRDefault="001A7BE9">
            <w:pPr>
              <w:pStyle w:val="TableEntry"/>
              <w:rPr>
                <w:noProof w:val="0"/>
              </w:rPr>
            </w:pPr>
            <w:r w:rsidRPr="00E808B0">
              <w:rPr>
                <w:noProof w:val="0"/>
              </w:rPr>
              <w:t> </w:t>
            </w:r>
          </w:p>
        </w:tc>
      </w:tr>
      <w:tr w:rsidR="001A7BE9" w:rsidRPr="00E808B0" w14:paraId="478B592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071EC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3492C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F0D2DC" w14:textId="77777777" w:rsidR="001A7BE9" w:rsidRPr="00E808B0" w:rsidRDefault="001A7BE9">
            <w:pPr>
              <w:pStyle w:val="TableEntry"/>
              <w:rPr>
                <w:noProof w:val="0"/>
              </w:rPr>
            </w:pPr>
            <w:r w:rsidRPr="00E808B0">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5D61C9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213781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FF2DCC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0C90A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15AF0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E89C5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C3D9E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8A5FD6" w14:textId="77777777" w:rsidR="001A7BE9" w:rsidRPr="00E808B0" w:rsidRDefault="001A7BE9">
            <w:pPr>
              <w:pStyle w:val="TableEntry"/>
              <w:rPr>
                <w:noProof w:val="0"/>
              </w:rPr>
            </w:pPr>
            <w:r w:rsidRPr="00E808B0">
              <w:rPr>
                <w:noProof w:val="0"/>
              </w:rPr>
              <w:t> </w:t>
            </w:r>
          </w:p>
        </w:tc>
      </w:tr>
      <w:tr w:rsidR="001A7BE9" w:rsidRPr="00E808B0" w14:paraId="2BA6BF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E800C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73142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D83286" w14:textId="77777777" w:rsidR="001A7BE9" w:rsidRPr="00E808B0" w:rsidRDefault="001A7BE9">
            <w:pPr>
              <w:pStyle w:val="TableEntry"/>
              <w:rPr>
                <w:noProof w:val="0"/>
              </w:rPr>
            </w:pPr>
            <w:r w:rsidRPr="00E808B0">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5016EDC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AAE01B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8438A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7D0AA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0D4DF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745B7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E5A53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F3525" w14:textId="77777777" w:rsidR="001A7BE9" w:rsidRPr="00E808B0" w:rsidRDefault="001A7BE9">
            <w:pPr>
              <w:pStyle w:val="TableEntry"/>
              <w:rPr>
                <w:noProof w:val="0"/>
              </w:rPr>
            </w:pPr>
            <w:r w:rsidRPr="00E808B0">
              <w:rPr>
                <w:noProof w:val="0"/>
              </w:rPr>
              <w:t> </w:t>
            </w:r>
          </w:p>
        </w:tc>
      </w:tr>
      <w:tr w:rsidR="001A7BE9" w:rsidRPr="00E808B0" w14:paraId="71F079B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0BBE7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8961E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E6908" w14:textId="77777777" w:rsidR="001A7BE9" w:rsidRPr="00E808B0" w:rsidRDefault="001A7BE9">
            <w:pPr>
              <w:pStyle w:val="TableEntry"/>
              <w:rPr>
                <w:noProof w:val="0"/>
              </w:rPr>
            </w:pPr>
            <w:r w:rsidRPr="00E808B0">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3B003A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896D9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3E3C1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793BFA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B77B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C03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45715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19F59E" w14:textId="77777777" w:rsidR="001A7BE9" w:rsidRPr="00E808B0" w:rsidRDefault="001A7BE9">
            <w:pPr>
              <w:pStyle w:val="TableEntry"/>
              <w:rPr>
                <w:noProof w:val="0"/>
              </w:rPr>
            </w:pPr>
            <w:r w:rsidRPr="00E808B0">
              <w:rPr>
                <w:noProof w:val="0"/>
              </w:rPr>
              <w:t> </w:t>
            </w:r>
          </w:p>
        </w:tc>
      </w:tr>
      <w:tr w:rsidR="001A7BE9" w:rsidRPr="00E808B0" w14:paraId="05D1A4C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179B6E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6B4EF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C1C575" w14:textId="77777777" w:rsidR="001A7BE9" w:rsidRPr="00E808B0" w:rsidRDefault="001A7BE9">
            <w:pPr>
              <w:pStyle w:val="TableEntry"/>
              <w:rPr>
                <w:noProof w:val="0"/>
              </w:rPr>
            </w:pPr>
            <w:r w:rsidRPr="00E808B0">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44C0DDE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60E2DA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F9483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E55225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12C60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431E4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EE7F8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9F8582" w14:textId="77777777" w:rsidR="001A7BE9" w:rsidRPr="00E808B0" w:rsidRDefault="001A7BE9">
            <w:pPr>
              <w:pStyle w:val="TableEntry"/>
              <w:rPr>
                <w:noProof w:val="0"/>
              </w:rPr>
            </w:pPr>
            <w:r w:rsidRPr="00E808B0">
              <w:rPr>
                <w:noProof w:val="0"/>
              </w:rPr>
              <w:t> </w:t>
            </w:r>
          </w:p>
        </w:tc>
      </w:tr>
      <w:tr w:rsidR="001A7BE9" w:rsidRPr="00E808B0" w14:paraId="3AE09D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ABCE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0C751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F46E7D" w14:textId="77777777" w:rsidR="001A7BE9" w:rsidRPr="00E808B0" w:rsidRDefault="001A7BE9">
            <w:pPr>
              <w:pStyle w:val="TableEntry"/>
              <w:rPr>
                <w:noProof w:val="0"/>
              </w:rPr>
            </w:pPr>
            <w:r w:rsidRPr="00E808B0">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2C3F6C4E"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82ABD5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AE4D4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BD7901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C04A8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F8EEE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1A1B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D5606A" w14:textId="77777777" w:rsidR="001A7BE9" w:rsidRPr="00E808B0" w:rsidRDefault="001A7BE9">
            <w:pPr>
              <w:pStyle w:val="TableEntry"/>
              <w:rPr>
                <w:noProof w:val="0"/>
              </w:rPr>
            </w:pPr>
            <w:r w:rsidRPr="00E808B0">
              <w:rPr>
                <w:noProof w:val="0"/>
              </w:rPr>
              <w:t> </w:t>
            </w:r>
          </w:p>
        </w:tc>
      </w:tr>
      <w:tr w:rsidR="001A7BE9" w:rsidRPr="00E808B0" w14:paraId="6DA09BF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FA729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0A90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84392" w14:textId="77777777" w:rsidR="001A7BE9" w:rsidRPr="00E808B0" w:rsidRDefault="001A7BE9">
            <w:pPr>
              <w:pStyle w:val="TableEntry"/>
              <w:rPr>
                <w:noProof w:val="0"/>
              </w:rPr>
            </w:pPr>
            <w:r w:rsidRPr="00E808B0">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6925036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C00EF5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EBDEA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C8E5D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27102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0A44D5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A38B96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2DB5B4" w14:textId="77777777" w:rsidR="001A7BE9" w:rsidRPr="00E808B0" w:rsidRDefault="001A7BE9">
            <w:pPr>
              <w:pStyle w:val="TableEntry"/>
              <w:rPr>
                <w:noProof w:val="0"/>
              </w:rPr>
            </w:pPr>
            <w:r w:rsidRPr="00E808B0">
              <w:rPr>
                <w:noProof w:val="0"/>
              </w:rPr>
              <w:t> </w:t>
            </w:r>
          </w:p>
        </w:tc>
      </w:tr>
      <w:tr w:rsidR="001A7BE9" w:rsidRPr="00E808B0" w14:paraId="5AB2B9A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8B7FC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B2190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765D82" w14:textId="77777777" w:rsidR="001A7BE9" w:rsidRPr="00E808B0" w:rsidRDefault="001A7BE9">
            <w:pPr>
              <w:pStyle w:val="TableEntry"/>
              <w:rPr>
                <w:noProof w:val="0"/>
              </w:rPr>
            </w:pPr>
            <w:r w:rsidRPr="00E808B0">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01EE20C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76BBF3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B92994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0F78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84733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458BC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10F457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E93569" w14:textId="77777777" w:rsidR="001A7BE9" w:rsidRPr="00E808B0" w:rsidRDefault="001A7BE9">
            <w:pPr>
              <w:pStyle w:val="TableEntry"/>
              <w:rPr>
                <w:noProof w:val="0"/>
              </w:rPr>
            </w:pPr>
            <w:r w:rsidRPr="00E808B0">
              <w:rPr>
                <w:noProof w:val="0"/>
              </w:rPr>
              <w:t> </w:t>
            </w:r>
          </w:p>
        </w:tc>
      </w:tr>
      <w:tr w:rsidR="001A7BE9" w:rsidRPr="00E808B0" w14:paraId="1CA7F2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58A65C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6FA97B" w14:textId="77777777" w:rsidR="001A7BE9" w:rsidRPr="00E808B0" w:rsidRDefault="001A7BE9">
            <w:pPr>
              <w:pStyle w:val="TableEntry"/>
              <w:rPr>
                <w:noProof w:val="0"/>
              </w:rPr>
            </w:pPr>
            <w:r w:rsidRPr="00E808B0">
              <w:rPr>
                <w:noProof w:val="0"/>
              </w:rPr>
              <w:t>Primary Language</w:t>
            </w:r>
          </w:p>
        </w:tc>
        <w:tc>
          <w:tcPr>
            <w:tcW w:w="1620" w:type="dxa"/>
            <w:tcBorders>
              <w:top w:val="nil"/>
              <w:left w:val="nil"/>
              <w:bottom w:val="single" w:sz="4" w:space="0" w:color="auto"/>
              <w:right w:val="single" w:sz="4" w:space="0" w:color="auto"/>
            </w:tcBorders>
            <w:shd w:val="clear" w:color="auto" w:fill="FFFF99"/>
            <w:vAlign w:val="bottom"/>
          </w:tcPr>
          <w:p w14:paraId="4BC5CF3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EAC453A"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31E8BBC1"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877B45A"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334EC75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42755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409BE2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37567A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noWrap/>
            <w:vAlign w:val="bottom"/>
          </w:tcPr>
          <w:p w14:paraId="0BB793A6" w14:textId="77777777" w:rsidR="001A7BE9" w:rsidRPr="00E808B0" w:rsidRDefault="001A7BE9">
            <w:pPr>
              <w:pStyle w:val="TableEntry"/>
              <w:rPr>
                <w:noProof w:val="0"/>
              </w:rPr>
            </w:pPr>
            <w:r w:rsidRPr="00E808B0">
              <w:rPr>
                <w:noProof w:val="0"/>
              </w:rPr>
              <w:t> </w:t>
            </w:r>
          </w:p>
        </w:tc>
      </w:tr>
      <w:tr w:rsidR="001A7BE9" w:rsidRPr="00E808B0" w14:paraId="5CBF350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21BEA0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33EE437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6A02C16"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9C836B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0E8B5F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99C59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3EB554" w14:textId="77777777" w:rsidR="001A7BE9" w:rsidRPr="00E808B0" w:rsidRDefault="001A7BE9">
            <w:pPr>
              <w:pStyle w:val="TableEntry"/>
              <w:rPr>
                <w:noProof w:val="0"/>
              </w:rPr>
            </w:pPr>
            <w:proofErr w:type="spellStart"/>
            <w:r w:rsidRPr="00E808B0">
              <w:rPr>
                <w:noProof w:val="0"/>
              </w:rPr>
              <w:t>LanguageCommunication.languageCode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48BF588B"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6FB49E1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21D12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61246C" w14:textId="77777777" w:rsidR="001A7BE9" w:rsidRPr="00E808B0" w:rsidRDefault="001A7BE9">
            <w:pPr>
              <w:pStyle w:val="TableEntry"/>
              <w:rPr>
                <w:noProof w:val="0"/>
              </w:rPr>
            </w:pPr>
            <w:r w:rsidRPr="00E808B0">
              <w:rPr>
                <w:noProof w:val="0"/>
              </w:rPr>
              <w:t> </w:t>
            </w:r>
          </w:p>
        </w:tc>
      </w:tr>
      <w:tr w:rsidR="001A7BE9" w:rsidRPr="00E808B0" w14:paraId="1E465B1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630A31"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noWrap/>
            <w:vAlign w:val="bottom"/>
          </w:tcPr>
          <w:p w14:paraId="288AC4C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ACE5DB"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79FAE64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96175B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EE607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F7DE1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110EC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08E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1D9CD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617E8AF" w14:textId="77777777" w:rsidR="001A7BE9" w:rsidRPr="00E808B0" w:rsidRDefault="001A7BE9">
            <w:pPr>
              <w:pStyle w:val="TableEntry"/>
              <w:rPr>
                <w:noProof w:val="0"/>
              </w:rPr>
            </w:pPr>
            <w:r w:rsidRPr="00E808B0">
              <w:rPr>
                <w:noProof w:val="0"/>
              </w:rPr>
              <w:t> </w:t>
            </w:r>
          </w:p>
        </w:tc>
      </w:tr>
      <w:tr w:rsidR="001A7BE9" w:rsidRPr="00E808B0" w14:paraId="632D41F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2243B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98BED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2493DC"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1E4938C3"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13628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4B714F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ACAF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D4FAC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A51F6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B3537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6D9C6" w14:textId="77777777" w:rsidR="001A7BE9" w:rsidRPr="00E808B0" w:rsidRDefault="001A7BE9">
            <w:pPr>
              <w:pStyle w:val="TableEntry"/>
              <w:rPr>
                <w:noProof w:val="0"/>
              </w:rPr>
            </w:pPr>
            <w:r w:rsidRPr="00E808B0">
              <w:rPr>
                <w:noProof w:val="0"/>
              </w:rPr>
              <w:t> </w:t>
            </w:r>
          </w:p>
        </w:tc>
      </w:tr>
      <w:tr w:rsidR="001A7BE9" w:rsidRPr="00E808B0" w14:paraId="1C4200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4894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2D6458BE" w14:textId="77777777" w:rsidR="001A7BE9" w:rsidRPr="00E808B0" w:rsidRDefault="001A7BE9">
            <w:pPr>
              <w:pStyle w:val="TableEntry"/>
              <w:rPr>
                <w:noProof w:val="0"/>
              </w:rPr>
            </w:pPr>
            <w:r w:rsidRPr="00E808B0">
              <w:rPr>
                <w:noProof w:val="0"/>
              </w:rPr>
              <w:t>SSN Number - Patient</w:t>
            </w:r>
          </w:p>
        </w:tc>
        <w:tc>
          <w:tcPr>
            <w:tcW w:w="1620" w:type="dxa"/>
            <w:tcBorders>
              <w:top w:val="nil"/>
              <w:left w:val="nil"/>
              <w:bottom w:val="single" w:sz="4" w:space="0" w:color="auto"/>
              <w:right w:val="single" w:sz="4" w:space="0" w:color="auto"/>
            </w:tcBorders>
            <w:shd w:val="clear" w:color="auto" w:fill="FFFF99"/>
            <w:vAlign w:val="bottom"/>
          </w:tcPr>
          <w:p w14:paraId="7DAD365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90A356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AF275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585826F"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E9B4E3"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9CD5D20"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7A8D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9B46F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FE9FB7" w14:textId="77777777" w:rsidR="001A7BE9" w:rsidRPr="00E808B0" w:rsidRDefault="001A7BE9">
            <w:pPr>
              <w:pStyle w:val="TableEntry"/>
              <w:rPr>
                <w:noProof w:val="0"/>
              </w:rPr>
            </w:pPr>
            <w:r w:rsidRPr="00E808B0">
              <w:rPr>
                <w:noProof w:val="0"/>
              </w:rPr>
              <w:t> </w:t>
            </w:r>
          </w:p>
        </w:tc>
      </w:tr>
      <w:tr w:rsidR="001A7BE9" w:rsidRPr="00E808B0" w14:paraId="5B7E5A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192FB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48992A" w14:textId="77777777" w:rsidR="001A7BE9" w:rsidRPr="00E808B0" w:rsidRDefault="001A7BE9">
            <w:pPr>
              <w:pStyle w:val="TableEntry"/>
              <w:rPr>
                <w:noProof w:val="0"/>
              </w:rPr>
            </w:pPr>
            <w:r w:rsidRPr="00E808B0">
              <w:rPr>
                <w:noProof w:val="0"/>
              </w:rPr>
              <w:t>Driver's License Number - Patient</w:t>
            </w:r>
          </w:p>
        </w:tc>
        <w:tc>
          <w:tcPr>
            <w:tcW w:w="1620" w:type="dxa"/>
            <w:tcBorders>
              <w:top w:val="nil"/>
              <w:left w:val="nil"/>
              <w:bottom w:val="single" w:sz="4" w:space="0" w:color="auto"/>
              <w:right w:val="single" w:sz="4" w:space="0" w:color="auto"/>
            </w:tcBorders>
            <w:shd w:val="clear" w:color="auto" w:fill="FFFF99"/>
            <w:vAlign w:val="bottom"/>
          </w:tcPr>
          <w:p w14:paraId="7C28824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91AA31B" w14:textId="77777777" w:rsidR="001A7BE9" w:rsidRPr="00E808B0" w:rsidRDefault="001A7BE9">
            <w:pPr>
              <w:pStyle w:val="TableEntry"/>
              <w:rPr>
                <w:noProof w:val="0"/>
              </w:rPr>
            </w:pPr>
            <w:r w:rsidRPr="00E808B0">
              <w:rPr>
                <w:noProof w:val="0"/>
              </w:rPr>
              <w:t>DLN</w:t>
            </w:r>
          </w:p>
        </w:tc>
        <w:tc>
          <w:tcPr>
            <w:tcW w:w="900" w:type="dxa"/>
            <w:tcBorders>
              <w:top w:val="nil"/>
              <w:left w:val="nil"/>
              <w:bottom w:val="single" w:sz="4" w:space="0" w:color="auto"/>
              <w:right w:val="single" w:sz="4" w:space="0" w:color="auto"/>
            </w:tcBorders>
            <w:shd w:val="clear" w:color="auto" w:fill="FFFF99"/>
            <w:vAlign w:val="bottom"/>
          </w:tcPr>
          <w:p w14:paraId="4DF0056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0CC612"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61175F1A"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58A85BFC"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4DDDAF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AF5DB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AA0492" w14:textId="77777777" w:rsidR="001A7BE9" w:rsidRPr="00E808B0" w:rsidRDefault="001A7BE9">
            <w:pPr>
              <w:pStyle w:val="TableEntry"/>
              <w:rPr>
                <w:noProof w:val="0"/>
              </w:rPr>
            </w:pPr>
            <w:r w:rsidRPr="00E808B0">
              <w:rPr>
                <w:noProof w:val="0"/>
              </w:rPr>
              <w:t> </w:t>
            </w:r>
          </w:p>
        </w:tc>
      </w:tr>
      <w:tr w:rsidR="001A7BE9" w:rsidRPr="00E808B0" w14:paraId="23A4C88F"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97093A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EDD061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FA8CD" w14:textId="77777777" w:rsidR="001A7BE9" w:rsidRPr="00E808B0" w:rsidRDefault="001A7BE9">
            <w:pPr>
              <w:pStyle w:val="TableEntry"/>
              <w:rPr>
                <w:noProof w:val="0"/>
              </w:rPr>
            </w:pPr>
            <w:r w:rsidRPr="00E808B0">
              <w:rPr>
                <w:noProof w:val="0"/>
              </w:rPr>
              <w:t>Driver's License Number</w:t>
            </w:r>
          </w:p>
        </w:tc>
        <w:tc>
          <w:tcPr>
            <w:tcW w:w="810" w:type="dxa"/>
            <w:tcBorders>
              <w:top w:val="nil"/>
              <w:left w:val="nil"/>
              <w:bottom w:val="single" w:sz="4" w:space="0" w:color="auto"/>
              <w:right w:val="single" w:sz="4" w:space="0" w:color="auto"/>
            </w:tcBorders>
            <w:shd w:val="clear" w:color="auto" w:fill="FFFF99"/>
            <w:vAlign w:val="bottom"/>
          </w:tcPr>
          <w:p w14:paraId="353B916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945B02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828CB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5C77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4F5D1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B3773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F0C7C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2C0411" w14:textId="77777777" w:rsidR="001A7BE9" w:rsidRPr="00E808B0" w:rsidRDefault="001A7BE9">
            <w:pPr>
              <w:pStyle w:val="TableEntry"/>
              <w:rPr>
                <w:noProof w:val="0"/>
              </w:rPr>
            </w:pPr>
            <w:r w:rsidRPr="00E808B0">
              <w:rPr>
                <w:noProof w:val="0"/>
              </w:rPr>
              <w:t>Mapped II data type for DLN data type. See table above.</w:t>
            </w:r>
          </w:p>
        </w:tc>
      </w:tr>
      <w:tr w:rsidR="001A7BE9" w:rsidRPr="00E808B0" w14:paraId="60EA65B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3AEE6C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D789A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C81CA6" w14:textId="77777777" w:rsidR="001A7BE9" w:rsidRPr="00E808B0" w:rsidRDefault="001A7BE9">
            <w:pPr>
              <w:pStyle w:val="TableEntry"/>
              <w:rPr>
                <w:noProof w:val="0"/>
              </w:rPr>
            </w:pPr>
            <w:r w:rsidRPr="00E808B0">
              <w:rPr>
                <w:noProof w:val="0"/>
              </w:rPr>
              <w:t>Issuing State, province, country</w:t>
            </w:r>
          </w:p>
        </w:tc>
        <w:tc>
          <w:tcPr>
            <w:tcW w:w="810" w:type="dxa"/>
            <w:tcBorders>
              <w:top w:val="nil"/>
              <w:left w:val="nil"/>
              <w:bottom w:val="single" w:sz="4" w:space="0" w:color="auto"/>
              <w:right w:val="single" w:sz="4" w:space="0" w:color="auto"/>
            </w:tcBorders>
            <w:shd w:val="clear" w:color="auto" w:fill="FFFF99"/>
            <w:vAlign w:val="bottom"/>
          </w:tcPr>
          <w:p w14:paraId="61FFFA26"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42C689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6B501B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10487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0B8B56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14F9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ABFB1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4CCD3E9" w14:textId="77777777" w:rsidR="001A7BE9" w:rsidRPr="00E808B0" w:rsidRDefault="001A7BE9">
            <w:pPr>
              <w:pStyle w:val="TableEntry"/>
              <w:rPr>
                <w:noProof w:val="0"/>
              </w:rPr>
            </w:pPr>
            <w:r w:rsidRPr="00E808B0">
              <w:rPr>
                <w:noProof w:val="0"/>
              </w:rPr>
              <w:t> </w:t>
            </w:r>
          </w:p>
        </w:tc>
      </w:tr>
      <w:tr w:rsidR="001A7BE9" w:rsidRPr="00E808B0" w14:paraId="55E775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4CEFA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93A3A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7FA1569"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60142B98"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0D946E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80E55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EB8FB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F4C1D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BD6EA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4B8D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826EF4" w14:textId="77777777" w:rsidR="001A7BE9" w:rsidRPr="00E808B0" w:rsidRDefault="001A7BE9">
            <w:pPr>
              <w:pStyle w:val="TableEntry"/>
              <w:rPr>
                <w:noProof w:val="0"/>
              </w:rPr>
            </w:pPr>
            <w:r w:rsidRPr="00E808B0">
              <w:rPr>
                <w:noProof w:val="0"/>
              </w:rPr>
              <w:t> </w:t>
            </w:r>
          </w:p>
        </w:tc>
      </w:tr>
      <w:tr w:rsidR="001A7BE9" w:rsidRPr="00E808B0" w14:paraId="5734D78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A05B8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41E2FF4A" w14:textId="77777777" w:rsidR="001A7BE9" w:rsidRPr="00E808B0" w:rsidRDefault="001A7BE9">
            <w:pPr>
              <w:pStyle w:val="TableEntry"/>
              <w:rPr>
                <w:noProof w:val="0"/>
              </w:rPr>
            </w:pPr>
            <w:r w:rsidRPr="00E808B0">
              <w:rPr>
                <w:noProof w:val="0"/>
              </w:rPr>
              <w:t>Mother's Identifier</w:t>
            </w:r>
          </w:p>
        </w:tc>
        <w:tc>
          <w:tcPr>
            <w:tcW w:w="1620" w:type="dxa"/>
            <w:tcBorders>
              <w:top w:val="nil"/>
              <w:left w:val="nil"/>
              <w:bottom w:val="single" w:sz="4" w:space="0" w:color="auto"/>
              <w:right w:val="single" w:sz="4" w:space="0" w:color="auto"/>
            </w:tcBorders>
            <w:shd w:val="clear" w:color="auto" w:fill="FFFF99"/>
            <w:vAlign w:val="bottom"/>
          </w:tcPr>
          <w:p w14:paraId="3C687FC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FFB5448"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37DD1736"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7D05047"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DA48F94" w14:textId="77777777" w:rsidR="001A7BE9" w:rsidRPr="00E808B0" w:rsidRDefault="001A7BE9">
            <w:pPr>
              <w:pStyle w:val="TableEntry"/>
              <w:rPr>
                <w:noProof w:val="0"/>
              </w:rPr>
            </w:pPr>
            <w:r w:rsidRPr="00E808B0">
              <w:rPr>
                <w:noProof w:val="0"/>
              </w:rPr>
              <w:t>PersonalRelationship.relationshipHolder.id</w:t>
            </w:r>
          </w:p>
        </w:tc>
        <w:tc>
          <w:tcPr>
            <w:tcW w:w="810" w:type="dxa"/>
            <w:tcBorders>
              <w:top w:val="nil"/>
              <w:left w:val="nil"/>
              <w:bottom w:val="single" w:sz="4" w:space="0" w:color="auto"/>
              <w:right w:val="single" w:sz="4" w:space="0" w:color="auto"/>
            </w:tcBorders>
            <w:shd w:val="clear" w:color="auto" w:fill="CCFFCC"/>
            <w:vAlign w:val="bottom"/>
          </w:tcPr>
          <w:p w14:paraId="3D250E29" w14:textId="77777777" w:rsidR="001A7BE9" w:rsidRPr="00E808B0" w:rsidRDefault="001A7BE9">
            <w:pPr>
              <w:pStyle w:val="TableEntry"/>
              <w:rPr>
                <w:noProof w:val="0"/>
              </w:rPr>
            </w:pPr>
            <w:r w:rsidRPr="00E808B0">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519D1C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50B50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3DFD8D" w14:textId="77777777" w:rsidR="001A7BE9" w:rsidRPr="00E808B0" w:rsidRDefault="001A7BE9">
            <w:pPr>
              <w:pStyle w:val="TableEntry"/>
              <w:rPr>
                <w:noProof w:val="0"/>
              </w:rPr>
            </w:pPr>
            <w:r w:rsidRPr="00E808B0">
              <w:rPr>
                <w:noProof w:val="0"/>
              </w:rPr>
              <w:t>Mapped II data type for CX data type. See table above.</w:t>
            </w:r>
          </w:p>
        </w:tc>
      </w:tr>
      <w:tr w:rsidR="001A7BE9" w:rsidRPr="00E808B0" w14:paraId="2C7F42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3E011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62BC59B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C9DE0C"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51587123" w14:textId="77777777" w:rsidR="001A7BE9" w:rsidRPr="00E808B0" w:rsidRDefault="001A7BE9">
            <w:pPr>
              <w:pStyle w:val="TableEntry"/>
              <w:rPr>
                <w:noProof w:val="0"/>
              </w:rPr>
            </w:pPr>
            <w:r w:rsidRPr="00E808B0">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48F9327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10F40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6E04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B1CA4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A8CD1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D0F56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7622DAF" w14:textId="77777777" w:rsidR="001A7BE9" w:rsidRPr="00E808B0" w:rsidRDefault="001A7BE9">
            <w:pPr>
              <w:pStyle w:val="TableEntry"/>
              <w:rPr>
                <w:noProof w:val="0"/>
              </w:rPr>
            </w:pPr>
            <w:r w:rsidRPr="00E808B0">
              <w:rPr>
                <w:noProof w:val="0"/>
              </w:rPr>
              <w:t> </w:t>
            </w:r>
          </w:p>
        </w:tc>
      </w:tr>
      <w:tr w:rsidR="001A7BE9" w:rsidRPr="00E808B0" w14:paraId="37399B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3397F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B595CC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494922"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0C878D7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74A1E1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7028E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DCE3C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1B314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3EF40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B25361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D99FADC" w14:textId="77777777" w:rsidR="001A7BE9" w:rsidRPr="00E808B0" w:rsidRDefault="001A7BE9">
            <w:pPr>
              <w:pStyle w:val="TableEntry"/>
              <w:rPr>
                <w:noProof w:val="0"/>
              </w:rPr>
            </w:pPr>
            <w:r w:rsidRPr="00E808B0">
              <w:rPr>
                <w:noProof w:val="0"/>
              </w:rPr>
              <w:t> </w:t>
            </w:r>
          </w:p>
        </w:tc>
      </w:tr>
      <w:tr w:rsidR="001A7BE9" w:rsidRPr="00E808B0" w14:paraId="69F50E2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8049041"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21EF0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FB0F4C" w14:textId="77777777" w:rsidR="001A7BE9" w:rsidRPr="00E808B0" w:rsidRDefault="001A7BE9">
            <w:pPr>
              <w:pStyle w:val="TableEntry"/>
              <w:rPr>
                <w:noProof w:val="0"/>
              </w:rPr>
            </w:pPr>
            <w:r w:rsidRPr="00E808B0">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15868DD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5FBF93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93E4A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B8C82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E3F51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3F04B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5A3EC1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6115D" w14:textId="77777777" w:rsidR="001A7BE9" w:rsidRPr="00E808B0" w:rsidRDefault="001A7BE9">
            <w:pPr>
              <w:pStyle w:val="TableEntry"/>
              <w:rPr>
                <w:noProof w:val="0"/>
              </w:rPr>
            </w:pPr>
            <w:r w:rsidRPr="00E808B0">
              <w:rPr>
                <w:noProof w:val="0"/>
              </w:rPr>
              <w:t> </w:t>
            </w:r>
          </w:p>
        </w:tc>
      </w:tr>
      <w:tr w:rsidR="001A7BE9" w:rsidRPr="00E808B0" w14:paraId="5F6A7A2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92CC12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4FC32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1D6C79"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5D7110E"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56B641A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9011EA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B0199A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6F685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039E7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E202D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2937E8B" w14:textId="77777777" w:rsidR="001A7BE9" w:rsidRPr="00E808B0" w:rsidRDefault="001A7BE9">
            <w:pPr>
              <w:pStyle w:val="TableEntry"/>
              <w:rPr>
                <w:noProof w:val="0"/>
              </w:rPr>
            </w:pPr>
            <w:r w:rsidRPr="00E808B0">
              <w:rPr>
                <w:noProof w:val="0"/>
              </w:rPr>
              <w:t> </w:t>
            </w:r>
          </w:p>
        </w:tc>
      </w:tr>
      <w:tr w:rsidR="001A7BE9" w:rsidRPr="00E808B0" w14:paraId="5CA09C0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2DE0ED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EBA5D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472118" w14:textId="77777777" w:rsidR="001A7BE9" w:rsidRPr="00E808B0" w:rsidRDefault="001A7BE9">
            <w:pPr>
              <w:pStyle w:val="TableEntry"/>
              <w:rPr>
                <w:noProof w:val="0"/>
              </w:rPr>
            </w:pPr>
            <w:r w:rsidRPr="00E808B0">
              <w:rPr>
                <w:noProof w:val="0"/>
              </w:rPr>
              <w:t xml:space="preserve">identifier type </w:t>
            </w:r>
            <w:proofErr w:type="gramStart"/>
            <w:r w:rsidRPr="00E808B0">
              <w:rPr>
                <w:noProof w:val="0"/>
              </w:rPr>
              <w:t>code(</w:t>
            </w:r>
            <w:proofErr w:type="gramEnd"/>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25CD81D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7FAF310"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14BA4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DF192D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9C317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23059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9942E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2A84660" w14:textId="77777777" w:rsidR="001A7BE9" w:rsidRPr="00E808B0" w:rsidRDefault="001A7BE9">
            <w:pPr>
              <w:pStyle w:val="TableEntry"/>
              <w:rPr>
                <w:noProof w:val="0"/>
              </w:rPr>
            </w:pPr>
            <w:r w:rsidRPr="00E808B0">
              <w:rPr>
                <w:noProof w:val="0"/>
              </w:rPr>
              <w:t> </w:t>
            </w:r>
          </w:p>
        </w:tc>
      </w:tr>
      <w:tr w:rsidR="001A7BE9" w:rsidRPr="00E808B0" w14:paraId="640BDBB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8EA50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35CDB1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4E2FB8"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2E894CF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45A25C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168F84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A58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EFB68D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F19E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94FF1A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6AB05" w14:textId="77777777" w:rsidR="001A7BE9" w:rsidRPr="00E808B0" w:rsidRDefault="001A7BE9">
            <w:pPr>
              <w:pStyle w:val="TableEntry"/>
              <w:rPr>
                <w:noProof w:val="0"/>
              </w:rPr>
            </w:pPr>
            <w:r w:rsidRPr="00E808B0">
              <w:rPr>
                <w:noProof w:val="0"/>
              </w:rPr>
              <w:t> </w:t>
            </w:r>
          </w:p>
        </w:tc>
      </w:tr>
      <w:tr w:rsidR="001A7BE9" w:rsidRPr="00E808B0" w14:paraId="723D99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F91A4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71057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EC1FAA" w14:textId="77777777" w:rsidR="001A7BE9" w:rsidRPr="00E808B0" w:rsidRDefault="001A7BE9">
            <w:pPr>
              <w:pStyle w:val="TableEntry"/>
              <w:rPr>
                <w:noProof w:val="0"/>
              </w:rPr>
            </w:pPr>
            <w:r w:rsidRPr="00E808B0">
              <w:rPr>
                <w:noProof w:val="0"/>
              </w:rPr>
              <w:t>effective date (DT)</w:t>
            </w:r>
          </w:p>
        </w:tc>
        <w:tc>
          <w:tcPr>
            <w:tcW w:w="810" w:type="dxa"/>
            <w:tcBorders>
              <w:top w:val="nil"/>
              <w:left w:val="nil"/>
              <w:bottom w:val="single" w:sz="4" w:space="0" w:color="auto"/>
              <w:right w:val="single" w:sz="4" w:space="0" w:color="auto"/>
            </w:tcBorders>
            <w:shd w:val="clear" w:color="auto" w:fill="FFFF99"/>
            <w:vAlign w:val="bottom"/>
          </w:tcPr>
          <w:p w14:paraId="4F87B0BF"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2394701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09E1B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F0B5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C836C6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8E1F2F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34031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677D45" w14:textId="77777777" w:rsidR="001A7BE9" w:rsidRPr="00E808B0" w:rsidRDefault="001A7BE9">
            <w:pPr>
              <w:pStyle w:val="TableEntry"/>
              <w:rPr>
                <w:noProof w:val="0"/>
              </w:rPr>
            </w:pPr>
            <w:r w:rsidRPr="00E808B0">
              <w:rPr>
                <w:noProof w:val="0"/>
              </w:rPr>
              <w:t> </w:t>
            </w:r>
          </w:p>
        </w:tc>
      </w:tr>
      <w:tr w:rsidR="001A7BE9" w:rsidRPr="00E808B0" w14:paraId="7E9434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0434B1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A4423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8D0CCC"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0630DFA1"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1BFFDE1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F7A71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D2FB6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0429B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3C01B6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BE82FC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7E050A" w14:textId="77777777" w:rsidR="001A7BE9" w:rsidRPr="00E808B0" w:rsidRDefault="001A7BE9">
            <w:pPr>
              <w:pStyle w:val="TableEntry"/>
              <w:rPr>
                <w:noProof w:val="0"/>
              </w:rPr>
            </w:pPr>
            <w:r w:rsidRPr="00E808B0">
              <w:rPr>
                <w:noProof w:val="0"/>
              </w:rPr>
              <w:t> </w:t>
            </w:r>
          </w:p>
        </w:tc>
      </w:tr>
      <w:tr w:rsidR="001A7BE9" w:rsidRPr="00E808B0" w14:paraId="5BA3E64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6A9A4A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1DB465" w14:textId="77777777" w:rsidR="001A7BE9" w:rsidRPr="00E808B0" w:rsidRDefault="001A7BE9">
            <w:pPr>
              <w:pStyle w:val="TableEntry"/>
              <w:rPr>
                <w:noProof w:val="0"/>
              </w:rPr>
            </w:pPr>
            <w:r w:rsidRPr="00E808B0">
              <w:rPr>
                <w:noProof w:val="0"/>
              </w:rPr>
              <w:t>Ethnic Group</w:t>
            </w:r>
          </w:p>
        </w:tc>
        <w:tc>
          <w:tcPr>
            <w:tcW w:w="1620" w:type="dxa"/>
            <w:tcBorders>
              <w:top w:val="nil"/>
              <w:left w:val="nil"/>
              <w:bottom w:val="single" w:sz="4" w:space="0" w:color="auto"/>
              <w:right w:val="single" w:sz="4" w:space="0" w:color="auto"/>
            </w:tcBorders>
            <w:shd w:val="clear" w:color="auto" w:fill="FFFF99"/>
            <w:vAlign w:val="bottom"/>
          </w:tcPr>
          <w:p w14:paraId="5F9E3C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4837148"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19DCA3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D64ACB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432D3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2B7C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63EB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44288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2D47546" w14:textId="77777777" w:rsidR="001A7BE9" w:rsidRPr="00E808B0" w:rsidRDefault="001A7BE9">
            <w:pPr>
              <w:pStyle w:val="TableEntry"/>
              <w:rPr>
                <w:noProof w:val="0"/>
              </w:rPr>
            </w:pPr>
          </w:p>
        </w:tc>
      </w:tr>
      <w:tr w:rsidR="001A7BE9" w:rsidRPr="00E808B0" w14:paraId="59E449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9C628B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146559" w14:textId="77777777" w:rsidR="001A7BE9" w:rsidRPr="00E808B0" w:rsidRDefault="001A7BE9">
            <w:pPr>
              <w:pStyle w:val="TableEntry"/>
              <w:rPr>
                <w:noProof w:val="0"/>
              </w:rPr>
            </w:pPr>
            <w:r w:rsidRPr="00E808B0">
              <w:rPr>
                <w:noProof w:val="0"/>
              </w:rPr>
              <w:t>Birth Order</w:t>
            </w:r>
          </w:p>
        </w:tc>
        <w:tc>
          <w:tcPr>
            <w:tcW w:w="1620" w:type="dxa"/>
            <w:tcBorders>
              <w:top w:val="nil"/>
              <w:left w:val="nil"/>
              <w:bottom w:val="single" w:sz="4" w:space="0" w:color="auto"/>
              <w:right w:val="single" w:sz="4" w:space="0" w:color="auto"/>
            </w:tcBorders>
            <w:shd w:val="clear" w:color="auto" w:fill="FFFF99"/>
            <w:vAlign w:val="bottom"/>
          </w:tcPr>
          <w:p w14:paraId="6380C6A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E519470"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AB87E20"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2CB91FB"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6AC0381" w14:textId="77777777" w:rsidR="001A7BE9" w:rsidRPr="00E808B0" w:rsidRDefault="001A7BE9">
            <w:pPr>
              <w:pStyle w:val="TableEntry"/>
              <w:rPr>
                <w:noProof w:val="0"/>
              </w:rPr>
            </w:pPr>
            <w:proofErr w:type="spellStart"/>
            <w:r w:rsidRPr="00E808B0">
              <w:rPr>
                <w:noProof w:val="0"/>
              </w:rPr>
              <w:t>Person.multipleBirthOrderNumber</w:t>
            </w:r>
            <w:proofErr w:type="spellEnd"/>
          </w:p>
        </w:tc>
        <w:tc>
          <w:tcPr>
            <w:tcW w:w="810" w:type="dxa"/>
            <w:tcBorders>
              <w:top w:val="nil"/>
              <w:left w:val="nil"/>
              <w:bottom w:val="single" w:sz="4" w:space="0" w:color="auto"/>
              <w:right w:val="single" w:sz="4" w:space="0" w:color="auto"/>
            </w:tcBorders>
            <w:shd w:val="clear" w:color="auto" w:fill="CCFFCC"/>
            <w:vAlign w:val="bottom"/>
          </w:tcPr>
          <w:p w14:paraId="300F43F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AFBF0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40A7B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6F0374" w14:textId="77777777" w:rsidR="001A7BE9" w:rsidRPr="00E808B0" w:rsidRDefault="001A7BE9">
            <w:pPr>
              <w:pStyle w:val="TableEntry"/>
              <w:rPr>
                <w:noProof w:val="0"/>
              </w:rPr>
            </w:pPr>
            <w:r w:rsidRPr="00E808B0">
              <w:rPr>
                <w:noProof w:val="0"/>
              </w:rPr>
              <w:t> </w:t>
            </w:r>
          </w:p>
        </w:tc>
      </w:tr>
      <w:tr w:rsidR="001A7BE9" w:rsidRPr="00E808B0" w14:paraId="1FF65E6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5DA89A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BE03D29" w14:textId="77777777" w:rsidR="001A7BE9" w:rsidRPr="00E808B0" w:rsidRDefault="001A7BE9">
            <w:pPr>
              <w:pStyle w:val="TableEntry"/>
              <w:rPr>
                <w:noProof w:val="0"/>
              </w:rPr>
            </w:pPr>
            <w:r w:rsidRPr="00E808B0">
              <w:rPr>
                <w:noProof w:val="0"/>
              </w:rPr>
              <w:t>Patient Death Date and Time</w:t>
            </w:r>
          </w:p>
        </w:tc>
        <w:tc>
          <w:tcPr>
            <w:tcW w:w="1620" w:type="dxa"/>
            <w:tcBorders>
              <w:top w:val="nil"/>
              <w:left w:val="nil"/>
              <w:bottom w:val="single" w:sz="4" w:space="0" w:color="auto"/>
              <w:right w:val="single" w:sz="4" w:space="0" w:color="auto"/>
            </w:tcBorders>
            <w:shd w:val="clear" w:color="auto" w:fill="FFFF99"/>
            <w:vAlign w:val="bottom"/>
          </w:tcPr>
          <w:p w14:paraId="7497382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51ACA5"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059219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66B5E8D"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0170AE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095A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EBE2C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868A4F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8D9769" w14:textId="77777777" w:rsidR="001A7BE9" w:rsidRPr="00E808B0" w:rsidRDefault="001A7BE9">
            <w:pPr>
              <w:pStyle w:val="TableEntry"/>
              <w:rPr>
                <w:noProof w:val="0"/>
              </w:rPr>
            </w:pPr>
            <w:r w:rsidRPr="00E808B0">
              <w:rPr>
                <w:noProof w:val="0"/>
              </w:rPr>
              <w:t> </w:t>
            </w:r>
          </w:p>
        </w:tc>
      </w:tr>
      <w:tr w:rsidR="001A7BE9" w:rsidRPr="00E808B0" w14:paraId="3B702EB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990654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8AB9D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089E3D"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31AB4CEC"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3B2CD8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82AA8D"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8D5B126" w14:textId="77777777" w:rsidR="001A7BE9" w:rsidRPr="00E808B0" w:rsidRDefault="001A7BE9">
            <w:pPr>
              <w:pStyle w:val="TableEntry"/>
              <w:rPr>
                <w:noProof w:val="0"/>
              </w:rPr>
            </w:pPr>
            <w:proofErr w:type="spellStart"/>
            <w:r w:rsidRPr="00E808B0">
              <w:rPr>
                <w:noProof w:val="0"/>
              </w:rPr>
              <w:t>Person.deceasedTime</w:t>
            </w:r>
            <w:proofErr w:type="spellEnd"/>
          </w:p>
        </w:tc>
        <w:tc>
          <w:tcPr>
            <w:tcW w:w="810" w:type="dxa"/>
            <w:tcBorders>
              <w:top w:val="nil"/>
              <w:left w:val="nil"/>
              <w:bottom w:val="single" w:sz="4" w:space="0" w:color="auto"/>
              <w:right w:val="single" w:sz="4" w:space="0" w:color="auto"/>
            </w:tcBorders>
            <w:shd w:val="clear" w:color="auto" w:fill="CCFFCC"/>
            <w:vAlign w:val="bottom"/>
          </w:tcPr>
          <w:p w14:paraId="28F9D50D" w14:textId="77777777" w:rsidR="001A7BE9" w:rsidRPr="00E808B0" w:rsidRDefault="001A7BE9">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136F09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D89CAD"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1FF5518" w14:textId="77777777" w:rsidR="001A7BE9" w:rsidRPr="00E808B0" w:rsidRDefault="001A7BE9">
            <w:pPr>
              <w:pStyle w:val="TableEntry"/>
              <w:rPr>
                <w:noProof w:val="0"/>
              </w:rPr>
            </w:pPr>
            <w:r w:rsidRPr="00E808B0">
              <w:rPr>
                <w:noProof w:val="0"/>
              </w:rPr>
              <w:t> </w:t>
            </w:r>
          </w:p>
        </w:tc>
      </w:tr>
      <w:tr w:rsidR="001A7BE9" w:rsidRPr="00E808B0" w14:paraId="28C646B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BC2640"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2144F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4BE9EF"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B5A225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E3ECA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FB69F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1CD64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5599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E0FD2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5BA8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56BEF40" w14:textId="77777777" w:rsidR="001A7BE9" w:rsidRPr="00E808B0" w:rsidRDefault="001A7BE9">
            <w:pPr>
              <w:pStyle w:val="TableEntry"/>
              <w:rPr>
                <w:noProof w:val="0"/>
              </w:rPr>
            </w:pPr>
            <w:r w:rsidRPr="00E808B0">
              <w:rPr>
                <w:noProof w:val="0"/>
              </w:rPr>
              <w:t> </w:t>
            </w:r>
          </w:p>
        </w:tc>
      </w:tr>
      <w:tr w:rsidR="001A7BE9" w:rsidRPr="00E808B0" w14:paraId="56DE38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993938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8E781C" w14:textId="77777777" w:rsidR="001A7BE9" w:rsidRPr="00E808B0" w:rsidRDefault="001A7BE9">
            <w:pPr>
              <w:pStyle w:val="TableEntry"/>
              <w:rPr>
                <w:noProof w:val="0"/>
              </w:rPr>
            </w:pPr>
            <w:r w:rsidRPr="00E808B0">
              <w:rPr>
                <w:noProof w:val="0"/>
              </w:rPr>
              <w:t>Patient Death Indicator</w:t>
            </w:r>
          </w:p>
        </w:tc>
        <w:tc>
          <w:tcPr>
            <w:tcW w:w="1620" w:type="dxa"/>
            <w:tcBorders>
              <w:top w:val="nil"/>
              <w:left w:val="nil"/>
              <w:bottom w:val="single" w:sz="4" w:space="0" w:color="auto"/>
              <w:right w:val="single" w:sz="4" w:space="0" w:color="auto"/>
            </w:tcBorders>
            <w:shd w:val="clear" w:color="auto" w:fill="FFFF99"/>
            <w:vAlign w:val="bottom"/>
          </w:tcPr>
          <w:p w14:paraId="2DA27F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49864" w14:textId="77777777" w:rsidR="001A7BE9" w:rsidRPr="00E808B0" w:rsidRDefault="001A7BE9">
            <w:pPr>
              <w:pStyle w:val="TableEntry"/>
              <w:rPr>
                <w:noProof w:val="0"/>
              </w:rPr>
            </w:pPr>
            <w:r w:rsidRPr="00E808B0">
              <w:rPr>
                <w:noProof w:val="0"/>
              </w:rPr>
              <w:t xml:space="preserve">ID </w:t>
            </w:r>
          </w:p>
        </w:tc>
        <w:tc>
          <w:tcPr>
            <w:tcW w:w="900" w:type="dxa"/>
            <w:tcBorders>
              <w:top w:val="nil"/>
              <w:left w:val="nil"/>
              <w:bottom w:val="single" w:sz="4" w:space="0" w:color="auto"/>
              <w:right w:val="single" w:sz="4" w:space="0" w:color="auto"/>
            </w:tcBorders>
            <w:shd w:val="clear" w:color="auto" w:fill="FFFF99"/>
            <w:vAlign w:val="bottom"/>
          </w:tcPr>
          <w:p w14:paraId="3B870806"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64BA3E6"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EDB809A" w14:textId="77777777" w:rsidR="001A7BE9" w:rsidRPr="00E808B0" w:rsidRDefault="001A7BE9">
            <w:pPr>
              <w:pStyle w:val="TableEntry"/>
              <w:rPr>
                <w:noProof w:val="0"/>
              </w:rPr>
            </w:pPr>
            <w:proofErr w:type="spellStart"/>
            <w:r w:rsidRPr="00E808B0">
              <w:rPr>
                <w:noProof w:val="0"/>
              </w:rPr>
              <w:t>Person.deceasedInd</w:t>
            </w:r>
            <w:proofErr w:type="spellEnd"/>
          </w:p>
        </w:tc>
        <w:tc>
          <w:tcPr>
            <w:tcW w:w="810" w:type="dxa"/>
            <w:tcBorders>
              <w:top w:val="nil"/>
              <w:left w:val="nil"/>
              <w:bottom w:val="single" w:sz="4" w:space="0" w:color="auto"/>
              <w:right w:val="single" w:sz="4" w:space="0" w:color="auto"/>
            </w:tcBorders>
            <w:shd w:val="clear" w:color="auto" w:fill="CCFFCC"/>
            <w:vAlign w:val="bottom"/>
          </w:tcPr>
          <w:p w14:paraId="25E169D1" w14:textId="77777777" w:rsidR="001A7BE9" w:rsidRPr="00E808B0" w:rsidRDefault="001A7BE9">
            <w:pPr>
              <w:pStyle w:val="TableEntry"/>
              <w:rPr>
                <w:noProof w:val="0"/>
              </w:rPr>
            </w:pPr>
            <w:r w:rsidRPr="00E808B0">
              <w:rPr>
                <w:noProof w:val="0"/>
              </w:rPr>
              <w:t>BL</w:t>
            </w:r>
          </w:p>
        </w:tc>
        <w:tc>
          <w:tcPr>
            <w:tcW w:w="1440" w:type="dxa"/>
            <w:tcBorders>
              <w:top w:val="nil"/>
              <w:left w:val="nil"/>
              <w:bottom w:val="single" w:sz="4" w:space="0" w:color="auto"/>
              <w:right w:val="single" w:sz="4" w:space="0" w:color="auto"/>
            </w:tcBorders>
            <w:shd w:val="clear" w:color="auto" w:fill="CCFFCC"/>
            <w:vAlign w:val="bottom"/>
          </w:tcPr>
          <w:p w14:paraId="53A5308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44387D"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B37CDC7" w14:textId="77777777" w:rsidR="001A7BE9" w:rsidRPr="00E808B0" w:rsidRDefault="001A7BE9">
            <w:pPr>
              <w:pStyle w:val="TableEntry"/>
              <w:rPr>
                <w:noProof w:val="0"/>
              </w:rPr>
            </w:pPr>
            <w:r w:rsidRPr="00E808B0">
              <w:rPr>
                <w:noProof w:val="0"/>
              </w:rPr>
              <w:t> </w:t>
            </w:r>
          </w:p>
        </w:tc>
      </w:tr>
      <w:tr w:rsidR="001A7BE9" w:rsidRPr="00E808B0" w14:paraId="0078BE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620712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A0A0DB" w14:textId="77777777" w:rsidR="001A7BE9" w:rsidRPr="00E808B0" w:rsidRDefault="001A7BE9">
            <w:pPr>
              <w:pStyle w:val="TableEntry"/>
              <w:rPr>
                <w:noProof w:val="0"/>
              </w:rPr>
            </w:pPr>
            <w:r w:rsidRPr="00E808B0">
              <w:rPr>
                <w:noProof w:val="0"/>
              </w:rPr>
              <w:t>Last Update Date/Time</w:t>
            </w:r>
          </w:p>
        </w:tc>
        <w:tc>
          <w:tcPr>
            <w:tcW w:w="1620" w:type="dxa"/>
            <w:tcBorders>
              <w:top w:val="nil"/>
              <w:left w:val="nil"/>
              <w:bottom w:val="single" w:sz="4" w:space="0" w:color="auto"/>
              <w:right w:val="single" w:sz="4" w:space="0" w:color="auto"/>
            </w:tcBorders>
            <w:shd w:val="clear" w:color="auto" w:fill="FFFF99"/>
            <w:vAlign w:val="bottom"/>
          </w:tcPr>
          <w:p w14:paraId="3E47CF4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3E85300"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2C5104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D0E2F2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43326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4BC19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4DCD3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C776C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246D10" w14:textId="77777777" w:rsidR="001A7BE9" w:rsidRPr="00E808B0" w:rsidRDefault="001A7BE9">
            <w:pPr>
              <w:pStyle w:val="TableEntry"/>
              <w:rPr>
                <w:noProof w:val="0"/>
              </w:rPr>
            </w:pPr>
            <w:r w:rsidRPr="00E808B0">
              <w:rPr>
                <w:noProof w:val="0"/>
              </w:rPr>
              <w:t>Metadata</w:t>
            </w:r>
          </w:p>
        </w:tc>
      </w:tr>
      <w:tr w:rsidR="001A7BE9" w:rsidRPr="00E808B0" w14:paraId="34E25FB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3259D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2AEF9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3662CA"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078A2F9"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F10D7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433361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AF55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6F98A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3FAB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9AB40A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DD2BB3" w14:textId="77777777" w:rsidR="001A7BE9" w:rsidRPr="00E808B0" w:rsidRDefault="001A7BE9">
            <w:pPr>
              <w:pStyle w:val="TableEntry"/>
              <w:rPr>
                <w:noProof w:val="0"/>
              </w:rPr>
            </w:pPr>
            <w:r w:rsidRPr="00E808B0">
              <w:rPr>
                <w:noProof w:val="0"/>
              </w:rPr>
              <w:t>Metadata</w:t>
            </w:r>
          </w:p>
        </w:tc>
      </w:tr>
      <w:tr w:rsidR="001A7BE9" w:rsidRPr="00E808B0" w14:paraId="62A0CB7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B7F13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0AA13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D72CD3"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0DF417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FDF4F8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FA5A5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6877D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CA9B2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AFAA9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F76B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9EAE004" w14:textId="77777777" w:rsidR="001A7BE9" w:rsidRPr="00E808B0" w:rsidRDefault="001A7BE9">
            <w:pPr>
              <w:pStyle w:val="TableEntry"/>
              <w:rPr>
                <w:noProof w:val="0"/>
              </w:rPr>
            </w:pPr>
            <w:r w:rsidRPr="00E808B0">
              <w:rPr>
                <w:noProof w:val="0"/>
              </w:rPr>
              <w:t> </w:t>
            </w:r>
          </w:p>
        </w:tc>
      </w:tr>
      <w:tr w:rsidR="001A7BE9" w:rsidRPr="00E808B0" w14:paraId="3BC7D7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DABC35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72CD21" w14:textId="77777777" w:rsidR="001A7BE9" w:rsidRPr="00E808B0" w:rsidRDefault="001A7BE9">
            <w:pPr>
              <w:pStyle w:val="TableEntry"/>
              <w:rPr>
                <w:noProof w:val="0"/>
              </w:rPr>
            </w:pPr>
            <w:r w:rsidRPr="00E808B0">
              <w:rPr>
                <w:noProof w:val="0"/>
              </w:rPr>
              <w:t>Last Update Facility</w:t>
            </w:r>
          </w:p>
        </w:tc>
        <w:tc>
          <w:tcPr>
            <w:tcW w:w="1620" w:type="dxa"/>
            <w:tcBorders>
              <w:top w:val="nil"/>
              <w:left w:val="nil"/>
              <w:bottom w:val="single" w:sz="4" w:space="0" w:color="auto"/>
              <w:right w:val="single" w:sz="4" w:space="0" w:color="auto"/>
            </w:tcBorders>
            <w:shd w:val="clear" w:color="auto" w:fill="FFFF99"/>
            <w:vAlign w:val="bottom"/>
          </w:tcPr>
          <w:p w14:paraId="3C345EF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02C7D8E"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5D9772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2BD8A8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C77678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C939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480DD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4875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3C731A1" w14:textId="77777777" w:rsidR="001A7BE9" w:rsidRPr="00E808B0" w:rsidRDefault="001A7BE9">
            <w:pPr>
              <w:pStyle w:val="TableEntry"/>
              <w:rPr>
                <w:noProof w:val="0"/>
              </w:rPr>
            </w:pPr>
            <w:r w:rsidRPr="00E808B0">
              <w:rPr>
                <w:noProof w:val="0"/>
              </w:rPr>
              <w:t>Metadata</w:t>
            </w:r>
          </w:p>
        </w:tc>
      </w:tr>
      <w:tr w:rsidR="001A7BE9" w:rsidRPr="00E808B0" w14:paraId="11622A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9DD79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E6476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1B3585"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51E12F7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6E5F34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EB2632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294C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62666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FFEEAD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83EBC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CF941E7" w14:textId="77777777" w:rsidR="001A7BE9" w:rsidRPr="00E808B0" w:rsidRDefault="001A7BE9">
            <w:pPr>
              <w:pStyle w:val="TableEntry"/>
              <w:rPr>
                <w:noProof w:val="0"/>
              </w:rPr>
            </w:pPr>
            <w:r w:rsidRPr="00E808B0">
              <w:rPr>
                <w:noProof w:val="0"/>
              </w:rPr>
              <w:t>Metadata</w:t>
            </w:r>
          </w:p>
        </w:tc>
      </w:tr>
      <w:tr w:rsidR="001A7BE9" w:rsidRPr="00E808B0" w14:paraId="4C2121F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4C2A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AC077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A80E44"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33827F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C61D95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0DCAC4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95A4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98809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C8A59A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9D4C7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78BE019" w14:textId="77777777" w:rsidR="001A7BE9" w:rsidRPr="00E808B0" w:rsidRDefault="001A7BE9">
            <w:pPr>
              <w:pStyle w:val="TableEntry"/>
              <w:rPr>
                <w:noProof w:val="0"/>
              </w:rPr>
            </w:pPr>
            <w:r w:rsidRPr="00E808B0">
              <w:rPr>
                <w:noProof w:val="0"/>
              </w:rPr>
              <w:t>Metadata</w:t>
            </w:r>
          </w:p>
        </w:tc>
      </w:tr>
      <w:tr w:rsidR="001A7BE9" w:rsidRPr="00E808B0" w14:paraId="0B54C7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21809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64FC62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709137"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727FD1C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C9FC79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B8AEE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1B36A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0C70D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52EA7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F892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9263F3D" w14:textId="77777777" w:rsidR="001A7BE9" w:rsidRPr="00E808B0" w:rsidRDefault="001A7BE9">
            <w:pPr>
              <w:pStyle w:val="TableEntry"/>
              <w:rPr>
                <w:noProof w:val="0"/>
              </w:rPr>
            </w:pPr>
            <w:r w:rsidRPr="00E808B0">
              <w:rPr>
                <w:noProof w:val="0"/>
              </w:rPr>
              <w:t>Metadata</w:t>
            </w:r>
          </w:p>
        </w:tc>
      </w:tr>
      <w:tr w:rsidR="001A7BE9" w:rsidRPr="00E808B0" w14:paraId="703C12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E82BA20" w14:textId="77777777" w:rsidR="001A7BE9" w:rsidRPr="00E808B0" w:rsidRDefault="001A7BE9">
            <w:pPr>
              <w:pStyle w:val="TableEntry"/>
              <w:rPr>
                <w:noProof w:val="0"/>
              </w:rPr>
            </w:pPr>
            <w:r w:rsidRPr="00E808B0">
              <w:rPr>
                <w:noProof w:val="0"/>
              </w:rPr>
              <w:t>NK1</w:t>
            </w:r>
          </w:p>
        </w:tc>
        <w:tc>
          <w:tcPr>
            <w:tcW w:w="1080" w:type="dxa"/>
            <w:tcBorders>
              <w:top w:val="nil"/>
              <w:left w:val="nil"/>
              <w:bottom w:val="single" w:sz="4" w:space="0" w:color="auto"/>
              <w:right w:val="single" w:sz="4" w:space="0" w:color="auto"/>
            </w:tcBorders>
            <w:shd w:val="clear" w:color="auto" w:fill="FFFF99"/>
            <w:vAlign w:val="bottom"/>
          </w:tcPr>
          <w:p w14:paraId="082B3A9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D745C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40C53B6"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17F4718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B3AD4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BF60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E9637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8F98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A8DC0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40EA0CF" w14:textId="77777777" w:rsidR="001A7BE9" w:rsidRPr="00E808B0" w:rsidRDefault="001A7BE9">
            <w:pPr>
              <w:pStyle w:val="TableEntry"/>
              <w:rPr>
                <w:noProof w:val="0"/>
              </w:rPr>
            </w:pPr>
            <w:r w:rsidRPr="00E808B0">
              <w:rPr>
                <w:noProof w:val="0"/>
              </w:rPr>
              <w:t> </w:t>
            </w:r>
          </w:p>
        </w:tc>
      </w:tr>
      <w:tr w:rsidR="001A7BE9" w:rsidRPr="00E808B0" w14:paraId="4B9B4A4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9DE2D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314D43D" w14:textId="77777777" w:rsidR="001A7BE9" w:rsidRPr="00E808B0" w:rsidRDefault="001A7BE9">
            <w:pPr>
              <w:pStyle w:val="TableEntry"/>
              <w:rPr>
                <w:noProof w:val="0"/>
              </w:rPr>
            </w:pPr>
            <w:r w:rsidRPr="00E808B0">
              <w:rPr>
                <w:noProof w:val="0"/>
              </w:rPr>
              <w:t>Set ID - NK1</w:t>
            </w:r>
          </w:p>
        </w:tc>
        <w:tc>
          <w:tcPr>
            <w:tcW w:w="1620" w:type="dxa"/>
            <w:tcBorders>
              <w:top w:val="nil"/>
              <w:left w:val="nil"/>
              <w:bottom w:val="single" w:sz="4" w:space="0" w:color="auto"/>
              <w:right w:val="single" w:sz="4" w:space="0" w:color="auto"/>
            </w:tcBorders>
            <w:shd w:val="clear" w:color="auto" w:fill="FFFF99"/>
            <w:vAlign w:val="bottom"/>
          </w:tcPr>
          <w:p w14:paraId="511ED21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66FBE51" w14:textId="77777777" w:rsidR="001A7BE9" w:rsidRPr="00E808B0" w:rsidRDefault="001A7BE9">
            <w:pPr>
              <w:pStyle w:val="TableEntry"/>
              <w:rPr>
                <w:noProof w:val="0"/>
              </w:rPr>
            </w:pPr>
            <w:r w:rsidRPr="00E808B0">
              <w:rPr>
                <w:noProof w:val="0"/>
              </w:rPr>
              <w:t xml:space="preserve">SI </w:t>
            </w:r>
          </w:p>
        </w:tc>
        <w:tc>
          <w:tcPr>
            <w:tcW w:w="900" w:type="dxa"/>
            <w:tcBorders>
              <w:top w:val="nil"/>
              <w:left w:val="nil"/>
              <w:bottom w:val="single" w:sz="4" w:space="0" w:color="auto"/>
              <w:right w:val="single" w:sz="4" w:space="0" w:color="auto"/>
            </w:tcBorders>
            <w:shd w:val="clear" w:color="auto" w:fill="FFFF99"/>
            <w:vAlign w:val="bottom"/>
          </w:tcPr>
          <w:p w14:paraId="27E4E5B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34E8C55"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76A5858" w14:textId="77777777" w:rsidR="001A7BE9" w:rsidRPr="00E808B0" w:rsidRDefault="001A7BE9">
            <w:pPr>
              <w:pStyle w:val="TableEntry"/>
              <w:rPr>
                <w:noProof w:val="0"/>
              </w:rPr>
            </w:pPr>
            <w:r w:rsidRPr="00E808B0">
              <w:rPr>
                <w:noProof w:val="0"/>
              </w:rPr>
              <w:t>PersonalRelationship.id</w:t>
            </w:r>
          </w:p>
        </w:tc>
        <w:tc>
          <w:tcPr>
            <w:tcW w:w="810" w:type="dxa"/>
            <w:tcBorders>
              <w:top w:val="nil"/>
              <w:left w:val="nil"/>
              <w:bottom w:val="single" w:sz="4" w:space="0" w:color="auto"/>
              <w:right w:val="single" w:sz="4" w:space="0" w:color="auto"/>
            </w:tcBorders>
            <w:shd w:val="clear" w:color="auto" w:fill="CCFFCC"/>
            <w:vAlign w:val="bottom"/>
          </w:tcPr>
          <w:p w14:paraId="55CBFC0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90DD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9AF1D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83BDD08" w14:textId="77777777" w:rsidR="001A7BE9" w:rsidRPr="00E808B0" w:rsidRDefault="001A7BE9">
            <w:pPr>
              <w:pStyle w:val="TableEntry"/>
              <w:rPr>
                <w:noProof w:val="0"/>
              </w:rPr>
            </w:pPr>
            <w:r w:rsidRPr="00E808B0">
              <w:rPr>
                <w:noProof w:val="0"/>
              </w:rPr>
              <w:t> </w:t>
            </w:r>
          </w:p>
        </w:tc>
      </w:tr>
      <w:tr w:rsidR="001A7BE9" w:rsidRPr="00E808B0" w14:paraId="73F4969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F7D85D9"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D849992" w14:textId="77777777" w:rsidR="001A7BE9" w:rsidRPr="00E808B0" w:rsidRDefault="001A7BE9">
            <w:pPr>
              <w:pStyle w:val="TableEntry"/>
              <w:rPr>
                <w:noProof w:val="0"/>
              </w:rPr>
            </w:pPr>
            <w:r w:rsidRPr="00E808B0">
              <w:rPr>
                <w:noProof w:val="0"/>
              </w:rPr>
              <w:t>Name</w:t>
            </w:r>
          </w:p>
        </w:tc>
        <w:tc>
          <w:tcPr>
            <w:tcW w:w="1620" w:type="dxa"/>
            <w:tcBorders>
              <w:top w:val="nil"/>
              <w:left w:val="nil"/>
              <w:bottom w:val="single" w:sz="4" w:space="0" w:color="auto"/>
              <w:right w:val="single" w:sz="4" w:space="0" w:color="auto"/>
            </w:tcBorders>
            <w:shd w:val="clear" w:color="auto" w:fill="FFFF99"/>
            <w:vAlign w:val="bottom"/>
          </w:tcPr>
          <w:p w14:paraId="5304314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2E4712C"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0D69E2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7DC043" w14:textId="77777777" w:rsidR="001A7BE9" w:rsidRPr="00E808B0" w:rsidRDefault="001A7BE9">
            <w:pPr>
              <w:pStyle w:val="TableEntry"/>
              <w:rPr>
                <w:noProof w:val="0"/>
              </w:rPr>
            </w:pPr>
            <w:r w:rsidRPr="00E808B0">
              <w:rPr>
                <w:noProof w:val="0"/>
              </w:rPr>
              <w:t xml:space="preserve">COCT_MT030207UV – </w:t>
            </w:r>
            <w:proofErr w:type="spellStart"/>
            <w:r w:rsidRPr="00E808B0">
              <w:rPr>
                <w:noProof w:val="0"/>
              </w:rPr>
              <w:t>E_Person</w:t>
            </w:r>
            <w:proofErr w:type="spellEnd"/>
            <w:r w:rsidRPr="00E808B0">
              <w:rPr>
                <w:noProof w:val="0"/>
              </w:rPr>
              <w:t xml:space="preserve"> (informational) CMET</w:t>
            </w:r>
          </w:p>
        </w:tc>
        <w:tc>
          <w:tcPr>
            <w:tcW w:w="1350" w:type="dxa"/>
            <w:tcBorders>
              <w:top w:val="nil"/>
              <w:left w:val="nil"/>
              <w:bottom w:val="single" w:sz="4" w:space="0" w:color="auto"/>
              <w:right w:val="single" w:sz="4" w:space="0" w:color="auto"/>
            </w:tcBorders>
            <w:shd w:val="clear" w:color="auto" w:fill="CCFFCC"/>
            <w:vAlign w:val="bottom"/>
          </w:tcPr>
          <w:p w14:paraId="1745CDD8"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6BF6828D" w14:textId="77777777" w:rsidR="001A7BE9" w:rsidRPr="00E808B0" w:rsidRDefault="001A7BE9">
            <w:pPr>
              <w:pStyle w:val="TableEntry"/>
              <w:rPr>
                <w:noProof w:val="0"/>
              </w:rPr>
            </w:pPr>
            <w:r w:rsidRPr="00E808B0">
              <w:rPr>
                <w:noProof w:val="0"/>
              </w:rPr>
              <w:t>LIST &lt;PN&gt;</w:t>
            </w:r>
          </w:p>
        </w:tc>
        <w:tc>
          <w:tcPr>
            <w:tcW w:w="1440" w:type="dxa"/>
            <w:tcBorders>
              <w:top w:val="nil"/>
              <w:left w:val="nil"/>
              <w:bottom w:val="single" w:sz="4" w:space="0" w:color="auto"/>
              <w:right w:val="single" w:sz="4" w:space="0" w:color="auto"/>
            </w:tcBorders>
            <w:shd w:val="clear" w:color="auto" w:fill="CCFFCC"/>
            <w:vAlign w:val="bottom"/>
          </w:tcPr>
          <w:p w14:paraId="6AFB461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BBFB4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A3AB6E" w14:textId="77777777" w:rsidR="001A7BE9" w:rsidRPr="00E808B0" w:rsidRDefault="001A7BE9">
            <w:pPr>
              <w:pStyle w:val="TableEntry"/>
              <w:rPr>
                <w:noProof w:val="0"/>
              </w:rPr>
            </w:pPr>
            <w:r w:rsidRPr="00E808B0">
              <w:rPr>
                <w:noProof w:val="0"/>
              </w:rPr>
              <w:t>Mapped PN data type components to v2.5 XPN components. See table above.</w:t>
            </w:r>
          </w:p>
        </w:tc>
      </w:tr>
      <w:tr w:rsidR="001A7BE9" w:rsidRPr="00E808B0" w14:paraId="72A2019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94213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4E75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2BAAB5"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0409AC7"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97E808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515E31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3B67B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9F095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3632B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443D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8F32368" w14:textId="77777777" w:rsidR="001A7BE9" w:rsidRPr="00E808B0" w:rsidRDefault="001A7BE9">
            <w:pPr>
              <w:pStyle w:val="TableEntry"/>
              <w:rPr>
                <w:noProof w:val="0"/>
              </w:rPr>
            </w:pPr>
            <w:r w:rsidRPr="00E808B0">
              <w:rPr>
                <w:noProof w:val="0"/>
              </w:rPr>
              <w:t> </w:t>
            </w:r>
          </w:p>
        </w:tc>
      </w:tr>
      <w:tr w:rsidR="001A7BE9" w:rsidRPr="00E808B0" w14:paraId="0DB7952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24735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68ECB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4E708A"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540373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B935E6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9A317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68B98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A1A62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706F5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16C9E3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FEBD78" w14:textId="77777777" w:rsidR="001A7BE9" w:rsidRPr="00E808B0" w:rsidRDefault="001A7BE9">
            <w:pPr>
              <w:pStyle w:val="TableEntry"/>
              <w:rPr>
                <w:noProof w:val="0"/>
              </w:rPr>
            </w:pPr>
            <w:r w:rsidRPr="00E808B0">
              <w:rPr>
                <w:noProof w:val="0"/>
              </w:rPr>
              <w:t> </w:t>
            </w:r>
          </w:p>
        </w:tc>
      </w:tr>
      <w:tr w:rsidR="001A7BE9" w:rsidRPr="00E808B0" w14:paraId="66A029B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6E132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6CD9A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E62CFD"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7358B987"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D2652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7F85C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63BD96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0FB0D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200D87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57D205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4DFAED" w14:textId="77777777" w:rsidR="001A7BE9" w:rsidRPr="00E808B0" w:rsidRDefault="001A7BE9">
            <w:pPr>
              <w:pStyle w:val="TableEntry"/>
              <w:rPr>
                <w:noProof w:val="0"/>
              </w:rPr>
            </w:pPr>
            <w:r w:rsidRPr="00E808B0">
              <w:rPr>
                <w:noProof w:val="0"/>
              </w:rPr>
              <w:t> </w:t>
            </w:r>
          </w:p>
        </w:tc>
      </w:tr>
      <w:tr w:rsidR="001A7BE9" w:rsidRPr="00E808B0" w14:paraId="081915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6D469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03A0B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D3AA76"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2C3F2E0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ED4E4F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6069D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CA1B7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8CE92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9D8F16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B1E8D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E3E5394" w14:textId="77777777" w:rsidR="001A7BE9" w:rsidRPr="00E808B0" w:rsidRDefault="001A7BE9">
            <w:pPr>
              <w:pStyle w:val="TableEntry"/>
              <w:rPr>
                <w:noProof w:val="0"/>
              </w:rPr>
            </w:pPr>
            <w:r w:rsidRPr="00E808B0">
              <w:rPr>
                <w:noProof w:val="0"/>
              </w:rPr>
              <w:t> </w:t>
            </w:r>
          </w:p>
        </w:tc>
      </w:tr>
      <w:tr w:rsidR="001A7BE9" w:rsidRPr="00E808B0" w14:paraId="7AD4F0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5DAD2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C96C1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4498E8"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61AABAF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D4A3B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9AD1C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6F38E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E5EB4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380C19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D90796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8D53CE" w14:textId="77777777" w:rsidR="001A7BE9" w:rsidRPr="00E808B0" w:rsidRDefault="001A7BE9">
            <w:pPr>
              <w:pStyle w:val="TableEntry"/>
              <w:rPr>
                <w:noProof w:val="0"/>
              </w:rPr>
            </w:pPr>
            <w:r w:rsidRPr="00E808B0">
              <w:rPr>
                <w:noProof w:val="0"/>
              </w:rPr>
              <w:t> </w:t>
            </w:r>
          </w:p>
        </w:tc>
      </w:tr>
      <w:tr w:rsidR="001A7BE9" w:rsidRPr="00E808B0" w14:paraId="110D52E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19A48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CA8C5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577AF23"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B86CC60"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D5B3F9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441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0BE2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3CFB6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8548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30C08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3578EC7" w14:textId="77777777" w:rsidR="001A7BE9" w:rsidRPr="00E808B0" w:rsidRDefault="001A7BE9">
            <w:pPr>
              <w:pStyle w:val="TableEntry"/>
              <w:rPr>
                <w:noProof w:val="0"/>
              </w:rPr>
            </w:pPr>
            <w:r w:rsidRPr="00E808B0">
              <w:rPr>
                <w:noProof w:val="0"/>
              </w:rPr>
              <w:t> </w:t>
            </w:r>
          </w:p>
        </w:tc>
      </w:tr>
      <w:tr w:rsidR="001A7BE9" w:rsidRPr="00E808B0" w14:paraId="3B20951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32C70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0B3B1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E643B0"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3BF6D1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1C9C88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51E5C7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8CEF23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2DFF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DBFA41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07491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8BFAC7" w14:textId="77777777" w:rsidR="001A7BE9" w:rsidRPr="00E808B0" w:rsidRDefault="001A7BE9">
            <w:pPr>
              <w:pStyle w:val="TableEntry"/>
              <w:rPr>
                <w:noProof w:val="0"/>
              </w:rPr>
            </w:pPr>
            <w:r w:rsidRPr="00E808B0">
              <w:rPr>
                <w:noProof w:val="0"/>
              </w:rPr>
              <w:t> </w:t>
            </w:r>
          </w:p>
        </w:tc>
      </w:tr>
      <w:tr w:rsidR="001A7BE9" w:rsidRPr="00E808B0" w14:paraId="631DD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03487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4FF421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982062"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6A1F453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B015B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3EF90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E48E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29B8D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6A5450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571D5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20CE0EE" w14:textId="77777777" w:rsidR="001A7BE9" w:rsidRPr="00E808B0" w:rsidRDefault="001A7BE9">
            <w:pPr>
              <w:pStyle w:val="TableEntry"/>
              <w:rPr>
                <w:noProof w:val="0"/>
              </w:rPr>
            </w:pPr>
            <w:r w:rsidRPr="00E808B0">
              <w:rPr>
                <w:noProof w:val="0"/>
              </w:rPr>
              <w:t> </w:t>
            </w:r>
          </w:p>
        </w:tc>
      </w:tr>
      <w:tr w:rsidR="001A7BE9" w:rsidRPr="00E808B0" w14:paraId="7460E96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56ABF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A10104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D3CB3"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F1E6EC0"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D8B9FC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7D81F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9EEBC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C4BB2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4B9A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365E11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786900" w14:textId="77777777" w:rsidR="001A7BE9" w:rsidRPr="00E808B0" w:rsidRDefault="001A7BE9">
            <w:pPr>
              <w:pStyle w:val="TableEntry"/>
              <w:rPr>
                <w:noProof w:val="0"/>
              </w:rPr>
            </w:pPr>
            <w:r w:rsidRPr="00E808B0">
              <w:rPr>
                <w:noProof w:val="0"/>
              </w:rPr>
              <w:t> </w:t>
            </w:r>
          </w:p>
        </w:tc>
      </w:tr>
      <w:tr w:rsidR="001A7BE9" w:rsidRPr="00E808B0" w14:paraId="073FCFD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4E734C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4E011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1D93CF"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30BC41D8"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4136C68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6BC2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1EDE7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48663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85818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5C5F6B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96EE47" w14:textId="77777777" w:rsidR="001A7BE9" w:rsidRPr="00E808B0" w:rsidRDefault="001A7BE9">
            <w:pPr>
              <w:pStyle w:val="TableEntry"/>
              <w:rPr>
                <w:noProof w:val="0"/>
              </w:rPr>
            </w:pPr>
            <w:r w:rsidRPr="00E808B0">
              <w:rPr>
                <w:noProof w:val="0"/>
              </w:rPr>
              <w:t> </w:t>
            </w:r>
          </w:p>
        </w:tc>
      </w:tr>
      <w:tr w:rsidR="001A7BE9" w:rsidRPr="00E808B0" w14:paraId="255F16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6145D5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4DB95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ECBCCD8"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B7E4193"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5A68CB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70A93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19467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B099F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0EAF8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E70CD5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829A1C" w14:textId="77777777" w:rsidR="001A7BE9" w:rsidRPr="00E808B0" w:rsidRDefault="001A7BE9">
            <w:pPr>
              <w:pStyle w:val="TableEntry"/>
              <w:rPr>
                <w:noProof w:val="0"/>
              </w:rPr>
            </w:pPr>
            <w:r w:rsidRPr="00E808B0">
              <w:rPr>
                <w:noProof w:val="0"/>
              </w:rPr>
              <w:t> </w:t>
            </w:r>
          </w:p>
        </w:tc>
      </w:tr>
      <w:tr w:rsidR="001A7BE9" w:rsidRPr="00E808B0" w14:paraId="0E3B285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E6E0D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D38CD" w14:textId="77777777" w:rsidR="001A7BE9" w:rsidRPr="00E808B0" w:rsidRDefault="001A7BE9">
            <w:pPr>
              <w:pStyle w:val="TableEntry"/>
              <w:rPr>
                <w:noProof w:val="0"/>
              </w:rPr>
            </w:pPr>
            <w:r w:rsidRPr="00E808B0">
              <w:rPr>
                <w:noProof w:val="0"/>
              </w:rPr>
              <w:t>Relationship</w:t>
            </w:r>
          </w:p>
        </w:tc>
        <w:tc>
          <w:tcPr>
            <w:tcW w:w="1620" w:type="dxa"/>
            <w:tcBorders>
              <w:top w:val="nil"/>
              <w:left w:val="nil"/>
              <w:bottom w:val="single" w:sz="4" w:space="0" w:color="auto"/>
              <w:right w:val="single" w:sz="4" w:space="0" w:color="auto"/>
            </w:tcBorders>
            <w:shd w:val="clear" w:color="auto" w:fill="FFFF99"/>
            <w:vAlign w:val="bottom"/>
          </w:tcPr>
          <w:p w14:paraId="74890B5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8577B4"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434DFF8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2515875" w14:textId="77777777" w:rsidR="001A7BE9" w:rsidRPr="00E808B0" w:rsidRDefault="001A7BE9">
            <w:pPr>
              <w:pStyle w:val="TableEntry"/>
              <w:rPr>
                <w:noProof w:val="0"/>
              </w:rPr>
            </w:pPr>
            <w:r w:rsidRPr="00E808B0">
              <w:rPr>
                <w:noProof w:val="0"/>
              </w:rPr>
              <w:t>PRPA_RM201301IHE - Patient Activate/Rev</w:t>
            </w:r>
            <w:r w:rsidRPr="00E808B0">
              <w:rPr>
                <w:noProof w:val="0"/>
              </w:rPr>
              <w:lastRenderedPageBreak/>
              <w:t>ise</w:t>
            </w:r>
          </w:p>
        </w:tc>
        <w:tc>
          <w:tcPr>
            <w:tcW w:w="1350" w:type="dxa"/>
            <w:tcBorders>
              <w:top w:val="nil"/>
              <w:left w:val="nil"/>
              <w:bottom w:val="single" w:sz="4" w:space="0" w:color="auto"/>
              <w:right w:val="single" w:sz="4" w:space="0" w:color="auto"/>
            </w:tcBorders>
            <w:shd w:val="clear" w:color="auto" w:fill="CCFFCC"/>
            <w:vAlign w:val="bottom"/>
          </w:tcPr>
          <w:p w14:paraId="25BB35A1" w14:textId="77777777" w:rsidR="001A7BE9" w:rsidRPr="00E808B0" w:rsidRDefault="001A7BE9">
            <w:pPr>
              <w:pStyle w:val="TableEntry"/>
              <w:rPr>
                <w:noProof w:val="0"/>
              </w:rPr>
            </w:pPr>
            <w:proofErr w:type="spellStart"/>
            <w:r w:rsidRPr="00E808B0">
              <w:rPr>
                <w:noProof w:val="0"/>
              </w:rPr>
              <w:lastRenderedPageBreak/>
              <w:t>PersonalRelationship.code</w:t>
            </w:r>
            <w:proofErr w:type="spellEnd"/>
          </w:p>
        </w:tc>
        <w:tc>
          <w:tcPr>
            <w:tcW w:w="810" w:type="dxa"/>
            <w:tcBorders>
              <w:top w:val="nil"/>
              <w:left w:val="nil"/>
              <w:bottom w:val="single" w:sz="4" w:space="0" w:color="auto"/>
              <w:right w:val="single" w:sz="4" w:space="0" w:color="auto"/>
            </w:tcBorders>
            <w:shd w:val="clear" w:color="auto" w:fill="CCFFCC"/>
            <w:vAlign w:val="bottom"/>
          </w:tcPr>
          <w:p w14:paraId="1A0533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82C58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7E13BF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6C63DBC" w14:textId="77777777" w:rsidR="001A7BE9" w:rsidRPr="00E808B0" w:rsidRDefault="001A7BE9">
            <w:pPr>
              <w:pStyle w:val="TableEntry"/>
              <w:rPr>
                <w:noProof w:val="0"/>
              </w:rPr>
            </w:pPr>
            <w:r w:rsidRPr="00E808B0">
              <w:rPr>
                <w:noProof w:val="0"/>
              </w:rPr>
              <w:t> </w:t>
            </w:r>
          </w:p>
        </w:tc>
      </w:tr>
      <w:tr w:rsidR="001A7BE9" w:rsidRPr="00E808B0" w14:paraId="4B1790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868F2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2EC2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E0FCD5"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715050B1"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3483E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6B5C4A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4740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74AB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ECC1B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9D00D0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D8FA772" w14:textId="77777777" w:rsidR="001A7BE9" w:rsidRPr="00E808B0" w:rsidRDefault="001A7BE9">
            <w:pPr>
              <w:pStyle w:val="TableEntry"/>
              <w:rPr>
                <w:noProof w:val="0"/>
              </w:rPr>
            </w:pPr>
            <w:r w:rsidRPr="00E808B0">
              <w:rPr>
                <w:noProof w:val="0"/>
              </w:rPr>
              <w:t> </w:t>
            </w:r>
          </w:p>
        </w:tc>
      </w:tr>
      <w:tr w:rsidR="001A7BE9" w:rsidRPr="00E808B0" w14:paraId="2DFBD00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0A125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6F0D5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A5FAC1B"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035A581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BF0FF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787D43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E4B9E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BC21F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970CF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DB5DB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A60ADE" w14:textId="77777777" w:rsidR="001A7BE9" w:rsidRPr="00E808B0" w:rsidRDefault="001A7BE9">
            <w:pPr>
              <w:pStyle w:val="TableEntry"/>
              <w:rPr>
                <w:noProof w:val="0"/>
              </w:rPr>
            </w:pPr>
            <w:r w:rsidRPr="00E808B0">
              <w:rPr>
                <w:noProof w:val="0"/>
              </w:rPr>
              <w:t> </w:t>
            </w:r>
          </w:p>
        </w:tc>
      </w:tr>
      <w:tr w:rsidR="001A7BE9" w:rsidRPr="00E808B0" w14:paraId="0E6466C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67525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CD976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358004"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577CE52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D6F0E5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86C4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2A5D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5B1B3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32EE02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58DD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4319D17" w14:textId="77777777" w:rsidR="001A7BE9" w:rsidRPr="00E808B0" w:rsidRDefault="001A7BE9">
            <w:pPr>
              <w:pStyle w:val="TableEntry"/>
              <w:rPr>
                <w:noProof w:val="0"/>
              </w:rPr>
            </w:pPr>
            <w:r w:rsidRPr="00E808B0">
              <w:rPr>
                <w:noProof w:val="0"/>
              </w:rPr>
              <w:t> </w:t>
            </w:r>
          </w:p>
        </w:tc>
      </w:tr>
      <w:tr w:rsidR="001A7BE9" w:rsidRPr="00E808B0" w14:paraId="2431766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C8B27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728F6F" w14:textId="77777777" w:rsidR="001A7BE9" w:rsidRPr="00E808B0" w:rsidRDefault="001A7BE9">
            <w:pPr>
              <w:pStyle w:val="TableEntry"/>
              <w:rPr>
                <w:noProof w:val="0"/>
              </w:rPr>
            </w:pPr>
            <w:r w:rsidRPr="00E808B0">
              <w:rPr>
                <w:noProof w:val="0"/>
              </w:rPr>
              <w:t>Date/Time of Birth</w:t>
            </w:r>
          </w:p>
        </w:tc>
        <w:tc>
          <w:tcPr>
            <w:tcW w:w="1620" w:type="dxa"/>
            <w:tcBorders>
              <w:top w:val="nil"/>
              <w:left w:val="nil"/>
              <w:bottom w:val="single" w:sz="4" w:space="0" w:color="auto"/>
              <w:right w:val="single" w:sz="4" w:space="0" w:color="auto"/>
            </w:tcBorders>
            <w:shd w:val="clear" w:color="auto" w:fill="FFFF99"/>
            <w:noWrap/>
            <w:vAlign w:val="bottom"/>
          </w:tcPr>
          <w:p w14:paraId="17F595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AAE4F"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EADD72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24C8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25A5B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353329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C8FE9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DC772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D3A36D" w14:textId="77777777" w:rsidR="001A7BE9" w:rsidRPr="00E808B0" w:rsidRDefault="001A7BE9">
            <w:pPr>
              <w:pStyle w:val="TableEntry"/>
              <w:rPr>
                <w:noProof w:val="0"/>
              </w:rPr>
            </w:pPr>
            <w:r w:rsidRPr="00E808B0">
              <w:rPr>
                <w:noProof w:val="0"/>
              </w:rPr>
              <w:t> </w:t>
            </w:r>
          </w:p>
        </w:tc>
      </w:tr>
      <w:tr w:rsidR="001A7BE9" w:rsidRPr="00E808B0" w14:paraId="0B88083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97ECD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64C58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FA76FB"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6B331BC"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387B5C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54EA1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5055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BA3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4DCE6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FF44D7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4D88DA" w14:textId="77777777" w:rsidR="001A7BE9" w:rsidRPr="00E808B0" w:rsidRDefault="001A7BE9">
            <w:pPr>
              <w:pStyle w:val="TableEntry"/>
              <w:rPr>
                <w:noProof w:val="0"/>
              </w:rPr>
            </w:pPr>
            <w:r w:rsidRPr="00E808B0">
              <w:rPr>
                <w:noProof w:val="0"/>
              </w:rPr>
              <w:t> </w:t>
            </w:r>
          </w:p>
        </w:tc>
      </w:tr>
      <w:tr w:rsidR="001A7BE9" w:rsidRPr="00E808B0" w14:paraId="47278F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B0B52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2233F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317250"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4FB352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3263E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C2F1C6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661C84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4D275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EBA6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D6136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76BC6D" w14:textId="77777777" w:rsidR="001A7BE9" w:rsidRPr="00E808B0" w:rsidRDefault="001A7BE9">
            <w:pPr>
              <w:pStyle w:val="TableEntry"/>
              <w:rPr>
                <w:noProof w:val="0"/>
              </w:rPr>
            </w:pPr>
            <w:r w:rsidRPr="00E808B0">
              <w:rPr>
                <w:noProof w:val="0"/>
              </w:rPr>
              <w:t> </w:t>
            </w:r>
          </w:p>
        </w:tc>
      </w:tr>
      <w:tr w:rsidR="001A7BE9" w:rsidRPr="00E808B0" w14:paraId="062D7CA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3B6C6D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F6989F" w14:textId="77777777" w:rsidR="001A7BE9" w:rsidRPr="00E808B0" w:rsidRDefault="001A7BE9">
            <w:pPr>
              <w:pStyle w:val="TableEntry"/>
              <w:rPr>
                <w:noProof w:val="0"/>
              </w:rPr>
            </w:pPr>
            <w:r w:rsidRPr="00E808B0">
              <w:rPr>
                <w:noProof w:val="0"/>
              </w:rPr>
              <w:t xml:space="preserve">Next of Kin/Associated Party's Identifiers </w:t>
            </w:r>
          </w:p>
        </w:tc>
        <w:tc>
          <w:tcPr>
            <w:tcW w:w="1620" w:type="dxa"/>
            <w:tcBorders>
              <w:top w:val="nil"/>
              <w:left w:val="nil"/>
              <w:bottom w:val="single" w:sz="4" w:space="0" w:color="auto"/>
              <w:right w:val="single" w:sz="4" w:space="0" w:color="auto"/>
            </w:tcBorders>
            <w:shd w:val="clear" w:color="auto" w:fill="FFFF99"/>
            <w:vAlign w:val="bottom"/>
          </w:tcPr>
          <w:p w14:paraId="0049CAE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FAC4A9"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145743B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2CD8DCE" w14:textId="77777777" w:rsidR="001A7BE9" w:rsidRPr="00E808B0" w:rsidRDefault="001A7BE9">
            <w:pPr>
              <w:pStyle w:val="TableEntry"/>
              <w:rPr>
                <w:noProof w:val="0"/>
              </w:rPr>
            </w:pPr>
            <w:r w:rsidRPr="00E808B0">
              <w:rPr>
                <w:noProof w:val="0"/>
              </w:rPr>
              <w:t xml:space="preserve">COCT_MT030207UV – </w:t>
            </w:r>
            <w:proofErr w:type="spellStart"/>
            <w:r w:rsidRPr="00E808B0">
              <w:rPr>
                <w:noProof w:val="0"/>
              </w:rPr>
              <w:t>E_Person</w:t>
            </w:r>
            <w:proofErr w:type="spellEnd"/>
            <w:r w:rsidRPr="00E808B0">
              <w:rPr>
                <w:noProof w:val="0"/>
              </w:rPr>
              <w:t xml:space="preserve"> (informational) CMET</w:t>
            </w:r>
          </w:p>
        </w:tc>
        <w:tc>
          <w:tcPr>
            <w:tcW w:w="1350" w:type="dxa"/>
            <w:tcBorders>
              <w:top w:val="nil"/>
              <w:left w:val="nil"/>
              <w:bottom w:val="single" w:sz="4" w:space="0" w:color="auto"/>
              <w:right w:val="single" w:sz="4" w:space="0" w:color="auto"/>
            </w:tcBorders>
            <w:shd w:val="clear" w:color="auto" w:fill="CCFFCC"/>
            <w:vAlign w:val="bottom"/>
          </w:tcPr>
          <w:p w14:paraId="52C61F3B" w14:textId="77777777" w:rsidR="001A7BE9" w:rsidRPr="00E808B0" w:rsidRDefault="001A7BE9">
            <w:pPr>
              <w:pStyle w:val="TableEntry"/>
              <w:rPr>
                <w:noProof w:val="0"/>
              </w:rPr>
            </w:pPr>
            <w:r w:rsidRPr="00E808B0">
              <w:rPr>
                <w:noProof w:val="0"/>
              </w:rPr>
              <w:t> Person.id</w:t>
            </w:r>
          </w:p>
        </w:tc>
        <w:tc>
          <w:tcPr>
            <w:tcW w:w="810" w:type="dxa"/>
            <w:tcBorders>
              <w:top w:val="nil"/>
              <w:left w:val="nil"/>
              <w:bottom w:val="single" w:sz="4" w:space="0" w:color="auto"/>
              <w:right w:val="single" w:sz="4" w:space="0" w:color="auto"/>
            </w:tcBorders>
            <w:shd w:val="clear" w:color="auto" w:fill="CCFFCC"/>
            <w:vAlign w:val="bottom"/>
          </w:tcPr>
          <w:p w14:paraId="15A8FCF8" w14:textId="77777777" w:rsidR="001A7BE9" w:rsidRPr="00E808B0" w:rsidRDefault="001A7BE9">
            <w:pPr>
              <w:pStyle w:val="TableEntry"/>
              <w:rPr>
                <w:noProof w:val="0"/>
              </w:rPr>
            </w:pPr>
            <w:r w:rsidRPr="00E808B0">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0EFD641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F601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97087D" w14:textId="77777777" w:rsidR="001A7BE9" w:rsidRPr="00E808B0" w:rsidRDefault="001A7BE9">
            <w:pPr>
              <w:pStyle w:val="TableEntry"/>
              <w:rPr>
                <w:noProof w:val="0"/>
              </w:rPr>
            </w:pPr>
            <w:r w:rsidRPr="00E808B0">
              <w:rPr>
                <w:noProof w:val="0"/>
              </w:rPr>
              <w:t>Mapped II data type to CX data components. See table above.</w:t>
            </w:r>
          </w:p>
        </w:tc>
      </w:tr>
      <w:tr w:rsidR="001A7BE9" w:rsidRPr="00E808B0" w14:paraId="0EAF473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A13D2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90D50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482C3B"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0BD59500" w14:textId="77777777" w:rsidR="001A7BE9" w:rsidRPr="00E808B0" w:rsidRDefault="001A7BE9">
            <w:pPr>
              <w:pStyle w:val="TableEntry"/>
              <w:rPr>
                <w:noProof w:val="0"/>
              </w:rPr>
            </w:pPr>
            <w:r w:rsidRPr="00E808B0">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1BC1D20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A24242"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6CD4CC45"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3AAD5B4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2794193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9781E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A5F8CF5" w14:textId="77777777" w:rsidR="001A7BE9" w:rsidRPr="00E808B0" w:rsidRDefault="001A7BE9">
            <w:pPr>
              <w:pStyle w:val="TableEntry"/>
              <w:rPr>
                <w:noProof w:val="0"/>
              </w:rPr>
            </w:pPr>
          </w:p>
        </w:tc>
      </w:tr>
      <w:tr w:rsidR="001A7BE9" w:rsidRPr="00E808B0" w14:paraId="20E7ECB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4C6D0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00D55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05D61C"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79F39FA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2418FD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837AC1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D162F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DCE868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0CD3D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27F2A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944A02" w14:textId="77777777" w:rsidR="001A7BE9" w:rsidRPr="00E808B0" w:rsidRDefault="001A7BE9">
            <w:pPr>
              <w:pStyle w:val="TableEntry"/>
              <w:rPr>
                <w:noProof w:val="0"/>
              </w:rPr>
            </w:pPr>
            <w:r w:rsidRPr="00E808B0">
              <w:rPr>
                <w:noProof w:val="0"/>
              </w:rPr>
              <w:t> </w:t>
            </w:r>
          </w:p>
        </w:tc>
      </w:tr>
      <w:tr w:rsidR="001A7BE9" w:rsidRPr="00E808B0" w14:paraId="2E922BF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70247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533746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052314" w14:textId="77777777" w:rsidR="001A7BE9" w:rsidRPr="00E808B0" w:rsidRDefault="001A7BE9">
            <w:pPr>
              <w:pStyle w:val="TableEntry"/>
              <w:rPr>
                <w:noProof w:val="0"/>
              </w:rPr>
            </w:pPr>
            <w:r w:rsidRPr="00E808B0">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2A1F8EC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7B46F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0322F0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4380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8A4AD1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918C1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AB76F4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349703" w14:textId="77777777" w:rsidR="001A7BE9" w:rsidRPr="00E808B0" w:rsidRDefault="001A7BE9">
            <w:pPr>
              <w:pStyle w:val="TableEntry"/>
              <w:rPr>
                <w:noProof w:val="0"/>
              </w:rPr>
            </w:pPr>
            <w:r w:rsidRPr="00E808B0">
              <w:rPr>
                <w:noProof w:val="0"/>
              </w:rPr>
              <w:t> </w:t>
            </w:r>
          </w:p>
        </w:tc>
      </w:tr>
      <w:tr w:rsidR="001A7BE9" w:rsidRPr="00E808B0" w14:paraId="5B5CB51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ADE02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17CF2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7CDE33"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1E6517EF"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753DCC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4A12F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C6DDF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B3F41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B7F8C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CF44F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A96197E" w14:textId="77777777" w:rsidR="001A7BE9" w:rsidRPr="00E808B0" w:rsidRDefault="001A7BE9">
            <w:pPr>
              <w:pStyle w:val="TableEntry"/>
              <w:rPr>
                <w:noProof w:val="0"/>
              </w:rPr>
            </w:pPr>
            <w:r w:rsidRPr="00E808B0">
              <w:rPr>
                <w:noProof w:val="0"/>
              </w:rPr>
              <w:t> </w:t>
            </w:r>
          </w:p>
        </w:tc>
      </w:tr>
      <w:tr w:rsidR="001A7BE9" w:rsidRPr="00E808B0" w14:paraId="2C3D9A9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9D03A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A2AF7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31EA67" w14:textId="77777777" w:rsidR="001A7BE9" w:rsidRPr="00E808B0" w:rsidRDefault="001A7BE9">
            <w:pPr>
              <w:pStyle w:val="TableEntry"/>
              <w:rPr>
                <w:noProof w:val="0"/>
              </w:rPr>
            </w:pPr>
            <w:r w:rsidRPr="00E808B0">
              <w:rPr>
                <w:noProof w:val="0"/>
              </w:rPr>
              <w:t xml:space="preserve">identifier type </w:t>
            </w:r>
            <w:proofErr w:type="gramStart"/>
            <w:r w:rsidRPr="00E808B0">
              <w:rPr>
                <w:noProof w:val="0"/>
              </w:rPr>
              <w:t>code(</w:t>
            </w:r>
            <w:proofErr w:type="gramEnd"/>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19FA558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AFC2E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8D608B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192FA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468F3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0F0C7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1540B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61927E" w14:textId="77777777" w:rsidR="001A7BE9" w:rsidRPr="00E808B0" w:rsidRDefault="001A7BE9">
            <w:pPr>
              <w:pStyle w:val="TableEntry"/>
              <w:rPr>
                <w:noProof w:val="0"/>
              </w:rPr>
            </w:pPr>
            <w:r w:rsidRPr="00E808B0">
              <w:rPr>
                <w:noProof w:val="0"/>
              </w:rPr>
              <w:t> </w:t>
            </w:r>
          </w:p>
        </w:tc>
      </w:tr>
      <w:tr w:rsidR="001A7BE9" w:rsidRPr="00E808B0" w14:paraId="759184A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60F3F0"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6C7B30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0FEB47"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6C1E938"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81CEECD"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901DF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7F57C9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B8C6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CB7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30EFCC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034598" w14:textId="77777777" w:rsidR="001A7BE9" w:rsidRPr="00E808B0" w:rsidRDefault="001A7BE9">
            <w:pPr>
              <w:pStyle w:val="TableEntry"/>
              <w:rPr>
                <w:noProof w:val="0"/>
              </w:rPr>
            </w:pPr>
            <w:r w:rsidRPr="00E808B0">
              <w:rPr>
                <w:noProof w:val="0"/>
              </w:rPr>
              <w:t> </w:t>
            </w:r>
          </w:p>
        </w:tc>
      </w:tr>
    </w:tbl>
    <w:p w14:paraId="6A9AC97E" w14:textId="77777777" w:rsidR="001A7BE9" w:rsidRPr="00E808B0" w:rsidRDefault="001A7BE9">
      <w:pPr>
        <w:pStyle w:val="TableEntry"/>
        <w:rPr>
          <w:noProof w:val="0"/>
        </w:rPr>
      </w:pPr>
    </w:p>
    <w:p w14:paraId="4F30CF73" w14:textId="77777777" w:rsidR="001A7BE9" w:rsidRPr="00E808B0" w:rsidRDefault="001A7BE9" w:rsidP="00B413C3">
      <w:pPr>
        <w:pStyle w:val="AppendixHeading1"/>
        <w:rPr>
          <w:noProof w:val="0"/>
        </w:rPr>
        <w:sectPr w:rsidR="001A7BE9" w:rsidRPr="00E808B0">
          <w:footerReference w:type="first" r:id="rId472"/>
          <w:pgSz w:w="15840" w:h="12240" w:orient="landscape" w:code="1"/>
          <w:pgMar w:top="1800" w:right="1440" w:bottom="1080" w:left="1440" w:header="720" w:footer="720" w:gutter="0"/>
          <w:lnNumType w:countBy="5" w:restart="continuous"/>
          <w:cols w:space="720"/>
          <w:docGrid w:linePitch="360"/>
        </w:sectPr>
      </w:pPr>
    </w:p>
    <w:p w14:paraId="1E933F1A" w14:textId="28598466" w:rsidR="001A7BE9" w:rsidRPr="00E808B0" w:rsidRDefault="001A7BE9">
      <w:pPr>
        <w:pStyle w:val="AppendixHeading1"/>
        <w:rPr>
          <w:noProof w:val="0"/>
        </w:rPr>
      </w:pPr>
      <w:bookmarkStart w:id="775" w:name="_Toc210805612"/>
      <w:bookmarkStart w:id="776" w:name="_Toc214434119"/>
      <w:bookmarkStart w:id="777" w:name="_Toc214437023"/>
      <w:bookmarkStart w:id="778" w:name="_Toc214437466"/>
      <w:bookmarkStart w:id="779" w:name="_Toc214437782"/>
      <w:bookmarkStart w:id="780" w:name="_Toc214457258"/>
      <w:bookmarkStart w:id="781" w:name="_Toc214461371"/>
      <w:bookmarkStart w:id="782" w:name="_Toc214462992"/>
      <w:bookmarkStart w:id="783" w:name="_Toc301358540"/>
      <w:bookmarkStart w:id="784" w:name="_Toc518654946"/>
      <w:r w:rsidRPr="00E808B0">
        <w:rPr>
          <w:noProof w:val="0"/>
        </w:rPr>
        <w:lastRenderedPageBreak/>
        <w:t>Appendix S</w:t>
      </w:r>
      <w:r w:rsidR="00B423AD" w:rsidRPr="00E808B0">
        <w:rPr>
          <w:noProof w:val="0"/>
        </w:rPr>
        <w:t>:</w:t>
      </w:r>
      <w:r w:rsidRPr="00E808B0">
        <w:rPr>
          <w:noProof w:val="0"/>
        </w:rPr>
        <w:tab/>
        <w:t>Intentionally Left Blank</w:t>
      </w:r>
      <w:bookmarkEnd w:id="775"/>
      <w:bookmarkEnd w:id="776"/>
      <w:bookmarkEnd w:id="777"/>
      <w:bookmarkEnd w:id="778"/>
      <w:bookmarkEnd w:id="779"/>
      <w:bookmarkEnd w:id="780"/>
      <w:bookmarkEnd w:id="781"/>
      <w:bookmarkEnd w:id="782"/>
      <w:bookmarkEnd w:id="783"/>
      <w:bookmarkEnd w:id="784"/>
    </w:p>
    <w:p w14:paraId="11E8977F" w14:textId="1D5EB15C" w:rsidR="001A7BE9" w:rsidRPr="00E808B0" w:rsidRDefault="001A7BE9">
      <w:pPr>
        <w:pStyle w:val="AppendixHeading1"/>
        <w:pageBreakBefore/>
        <w:tabs>
          <w:tab w:val="left" w:pos="1980"/>
        </w:tabs>
        <w:rPr>
          <w:noProof w:val="0"/>
        </w:rPr>
      </w:pPr>
      <w:bookmarkStart w:id="785" w:name="_Toc210805613"/>
      <w:bookmarkStart w:id="786" w:name="_Toc214434120"/>
      <w:bookmarkStart w:id="787" w:name="_Toc214437024"/>
      <w:bookmarkStart w:id="788" w:name="_Toc214437467"/>
      <w:bookmarkStart w:id="789" w:name="_Toc214437783"/>
      <w:bookmarkStart w:id="790" w:name="_Toc214457259"/>
      <w:bookmarkStart w:id="791" w:name="_Toc214461372"/>
      <w:bookmarkStart w:id="792" w:name="_Toc214462993"/>
      <w:bookmarkStart w:id="793" w:name="_Toc301358541"/>
      <w:bookmarkStart w:id="794" w:name="_Toc518654947"/>
      <w:r w:rsidRPr="00E808B0">
        <w:rPr>
          <w:noProof w:val="0"/>
        </w:rPr>
        <w:lastRenderedPageBreak/>
        <w:t>Appendix T</w:t>
      </w:r>
      <w:r w:rsidR="00FF7B7F" w:rsidRPr="00E808B0">
        <w:rPr>
          <w:noProof w:val="0"/>
        </w:rPr>
        <w:t>:</w:t>
      </w:r>
      <w:r w:rsidRPr="00E808B0">
        <w:rPr>
          <w:noProof w:val="0"/>
        </w:rPr>
        <w:tab/>
        <w:t xml:space="preserve">Use of </w:t>
      </w:r>
      <w:proofErr w:type="spellStart"/>
      <w:r w:rsidRPr="00E808B0">
        <w:rPr>
          <w:noProof w:val="0"/>
        </w:rPr>
        <w:t>eMail</w:t>
      </w:r>
      <w:proofErr w:type="spellEnd"/>
      <w:r w:rsidRPr="00E808B0">
        <w:rPr>
          <w:noProof w:val="0"/>
        </w:rPr>
        <w:t xml:space="preserve"> (Informative)</w:t>
      </w:r>
      <w:bookmarkEnd w:id="785"/>
      <w:bookmarkEnd w:id="786"/>
      <w:bookmarkEnd w:id="787"/>
      <w:bookmarkEnd w:id="788"/>
      <w:bookmarkEnd w:id="789"/>
      <w:bookmarkEnd w:id="790"/>
      <w:bookmarkEnd w:id="791"/>
      <w:bookmarkEnd w:id="792"/>
      <w:bookmarkEnd w:id="793"/>
      <w:bookmarkEnd w:id="794"/>
    </w:p>
    <w:p w14:paraId="2308AED1" w14:textId="77777777" w:rsidR="001A7BE9" w:rsidRPr="00E808B0" w:rsidRDefault="001A7BE9">
      <w:r w:rsidRPr="00E808B0">
        <w:t>The off-line mode protocol uses the classical email exchange, based on SMTP server(s) as well as a POP3 server storing the recipient mailbox. The different steps of the exchange are described below, depending on the success or failure status of the exchange. The mechanism may be similar and use the evolution of these protocols (ESMTP, EMAP4). The Document Source and the Document Recipient shall at least support SMTP and POP3, but they may also support ESMTP and EMAP or similar. The example may also apply for a Document Repository when the off-line protocol binding is used.</w:t>
      </w:r>
    </w:p>
    <w:p w14:paraId="1F274CF0" w14:textId="77777777" w:rsidR="001A7BE9" w:rsidRPr="00E808B0" w:rsidRDefault="001A7BE9">
      <w:r w:rsidRPr="00E808B0">
        <w:t>In case the message cannot reach the Document Recipient POP3 server, the diagram is the following:</w:t>
      </w:r>
    </w:p>
    <w:p w14:paraId="41BF51D4" w14:textId="77777777" w:rsidR="001A7BE9" w:rsidRPr="00E808B0" w:rsidRDefault="001A7BE9" w:rsidP="00F47516"/>
    <w:p w14:paraId="63B30629" w14:textId="77777777" w:rsidR="001A7BE9" w:rsidRPr="00E808B0" w:rsidRDefault="007559DA" w:rsidP="003067F6">
      <w:pPr>
        <w:jc w:val="center"/>
      </w:pPr>
      <w:r w:rsidRPr="00E808B0">
        <w:rPr>
          <w:noProof/>
        </w:rPr>
        <w:object w:dxaOrig="11955" w:dyaOrig="4740" w14:anchorId="1DE310A5">
          <v:shape id="_x0000_i1027" type="#_x0000_t75" alt="" style="width:410.95pt;height:165.75pt;mso-width-percent:0;mso-height-percent:0;mso-width-percent:0;mso-height-percent:0" o:ole="" fillcolor="window">
            <v:imagedata r:id="rId473" o:title=""/>
          </v:shape>
          <o:OLEObject Type="Embed" ProgID="Word.Picture.8" ShapeID="_x0000_i1027" DrawAspect="Content" ObjectID="_1646556382" r:id="rId474"/>
        </w:object>
      </w:r>
    </w:p>
    <w:p w14:paraId="66002C0F" w14:textId="77777777" w:rsidR="001A7BE9" w:rsidRPr="00E808B0" w:rsidRDefault="001A7BE9">
      <w:pPr>
        <w:pStyle w:val="FigureTitle"/>
        <w:rPr>
          <w:noProof w:val="0"/>
        </w:rPr>
      </w:pPr>
      <w:r w:rsidRPr="00E808B0">
        <w:rPr>
          <w:noProof w:val="0"/>
        </w:rPr>
        <w:t>Figure T-1: Exchange diagram when the message is sent with error</w:t>
      </w:r>
    </w:p>
    <w:p w14:paraId="38C8BF78" w14:textId="77777777" w:rsidR="001A7BE9" w:rsidRPr="00E808B0" w:rsidRDefault="001A7BE9">
      <w:r w:rsidRPr="00E808B0">
        <w:t>Where the steps are:</w:t>
      </w:r>
    </w:p>
    <w:p w14:paraId="08662973" w14:textId="77777777" w:rsidR="001A7BE9" w:rsidRPr="00E808B0" w:rsidRDefault="001A7BE9" w:rsidP="003067F6">
      <w:pPr>
        <w:pStyle w:val="ListNumber2"/>
        <w:numPr>
          <w:ilvl w:val="0"/>
          <w:numId w:val="61"/>
        </w:numPr>
      </w:pPr>
      <w:r w:rsidRPr="00E808B0">
        <w:t>Initial message sent by the Document Source to its SMTP server</w:t>
      </w:r>
    </w:p>
    <w:p w14:paraId="5250E5DC" w14:textId="77777777" w:rsidR="001A7BE9" w:rsidRPr="00E808B0" w:rsidRDefault="001A7BE9" w:rsidP="003067F6">
      <w:pPr>
        <w:pStyle w:val="ListNumber2"/>
        <w:numPr>
          <w:ilvl w:val="0"/>
          <w:numId w:val="61"/>
        </w:numPr>
      </w:pPr>
      <w:r w:rsidRPr="00E808B0">
        <w:t>Transfer of this message to the Document Recipient POP3 server, potentially through a number of other SMTP servers acting as relays, but with a problem arising (which could be also at the POP3 Server level as “user email unknown” or “over quota exceeded in the destination mailbox”). An error message “Delivery Status Notification” (DSN) is generated by the server where the problem occurs, and sent back to the sender (using its “reply to” address if present, its “from” address otherwise)</w:t>
      </w:r>
    </w:p>
    <w:p w14:paraId="048F14E6" w14:textId="77777777" w:rsidR="001A7BE9" w:rsidRPr="00E808B0" w:rsidRDefault="001A7BE9" w:rsidP="003067F6">
      <w:pPr>
        <w:pStyle w:val="ListNumber2"/>
        <w:numPr>
          <w:ilvl w:val="0"/>
          <w:numId w:val="61"/>
        </w:numPr>
      </w:pPr>
      <w:r w:rsidRPr="00E808B0">
        <w:t>Reception of the negative DSN message by the Document Source POP3 server</w:t>
      </w:r>
    </w:p>
    <w:p w14:paraId="00216538" w14:textId="77777777" w:rsidR="001A7BE9" w:rsidRPr="00E808B0" w:rsidRDefault="001A7BE9" w:rsidP="003067F6">
      <w:pPr>
        <w:pStyle w:val="ListNumber2"/>
        <w:numPr>
          <w:ilvl w:val="0"/>
          <w:numId w:val="61"/>
        </w:numPr>
      </w:pPr>
      <w:r w:rsidRPr="00E808B0">
        <w:t>Store of the received message by the POP3 server in the mail box dedicated to the Document Source</w:t>
      </w:r>
    </w:p>
    <w:p w14:paraId="1C34C886" w14:textId="77777777" w:rsidR="001A7BE9" w:rsidRPr="00E808B0" w:rsidRDefault="001A7BE9" w:rsidP="003067F6">
      <w:pPr>
        <w:pStyle w:val="ListNumber2"/>
        <w:numPr>
          <w:ilvl w:val="0"/>
          <w:numId w:val="61"/>
        </w:numPr>
      </w:pPr>
      <w:r w:rsidRPr="00E808B0">
        <w:t>Query and retrieve of the message by the Document Source from its mailbox (and normally deletion of this message).</w:t>
      </w:r>
    </w:p>
    <w:p w14:paraId="2FFD727B" w14:textId="77777777" w:rsidR="001A7BE9" w:rsidRPr="00E808B0" w:rsidRDefault="001A7BE9">
      <w:r w:rsidRPr="00E808B0">
        <w:t>In case the message reaches the Document Recipient POP3 server, the diagram is the following:</w:t>
      </w:r>
    </w:p>
    <w:p w14:paraId="291DAA95" w14:textId="77777777" w:rsidR="001A7BE9" w:rsidRPr="00E808B0" w:rsidRDefault="007559DA" w:rsidP="003067F6">
      <w:pPr>
        <w:jc w:val="center"/>
      </w:pPr>
      <w:r w:rsidRPr="00E808B0">
        <w:rPr>
          <w:noProof/>
        </w:rPr>
        <w:object w:dxaOrig="11955" w:dyaOrig="4868" w14:anchorId="5027CBCF">
          <v:shape id="_x0000_i1026" type="#_x0000_t75" alt="" style="width:410.95pt;height:165.75pt;mso-width-percent:0;mso-height-percent:0;mso-width-percent:0;mso-height-percent:0" o:ole="" fillcolor="window">
            <v:imagedata r:id="rId475" o:title=""/>
          </v:shape>
          <o:OLEObject Type="Embed" ProgID="Word.Picture.8" ShapeID="_x0000_i1026" DrawAspect="Content" ObjectID="_1646556383" r:id="rId476"/>
        </w:object>
      </w:r>
    </w:p>
    <w:p w14:paraId="7225DE0F" w14:textId="77777777" w:rsidR="001A7BE9" w:rsidRPr="00E808B0" w:rsidRDefault="001A7BE9">
      <w:pPr>
        <w:pStyle w:val="FigureTitle"/>
        <w:rPr>
          <w:noProof w:val="0"/>
        </w:rPr>
      </w:pPr>
      <w:r w:rsidRPr="00E808B0">
        <w:rPr>
          <w:noProof w:val="0"/>
        </w:rPr>
        <w:t>Figure T-2: Exchange diagram when the message is successfully sent</w:t>
      </w:r>
    </w:p>
    <w:p w14:paraId="661332CC" w14:textId="77777777" w:rsidR="001A7BE9" w:rsidRPr="00E808B0" w:rsidRDefault="001A7BE9">
      <w:r w:rsidRPr="00E808B0">
        <w:t>Where the steps are:</w:t>
      </w:r>
    </w:p>
    <w:p w14:paraId="0990AADB" w14:textId="77777777" w:rsidR="001A7BE9" w:rsidRPr="00E808B0" w:rsidRDefault="001A7BE9" w:rsidP="003067F6">
      <w:pPr>
        <w:pStyle w:val="ListNumber2"/>
        <w:numPr>
          <w:ilvl w:val="0"/>
          <w:numId w:val="62"/>
        </w:numPr>
      </w:pPr>
      <w:r w:rsidRPr="00E808B0">
        <w:t>Initial message sent by the Document Source to its SMTP server</w:t>
      </w:r>
    </w:p>
    <w:p w14:paraId="0DF758DF" w14:textId="77777777" w:rsidR="001A7BE9" w:rsidRPr="00E808B0" w:rsidRDefault="001A7BE9" w:rsidP="003067F6">
      <w:pPr>
        <w:pStyle w:val="ListNumber2"/>
        <w:numPr>
          <w:ilvl w:val="0"/>
          <w:numId w:val="62"/>
        </w:numPr>
      </w:pPr>
      <w:r w:rsidRPr="00E808B0">
        <w:t>Transfer of this message to the Document Recipient POP3 server, potentially through a number of other SMTP servers acting as relays</w:t>
      </w:r>
    </w:p>
    <w:p w14:paraId="65191729" w14:textId="77777777" w:rsidR="001A7BE9" w:rsidRPr="00E808B0" w:rsidRDefault="001A7BE9" w:rsidP="003067F6">
      <w:pPr>
        <w:pStyle w:val="ListNumber2"/>
        <w:numPr>
          <w:ilvl w:val="0"/>
          <w:numId w:val="62"/>
        </w:numPr>
      </w:pPr>
      <w:r w:rsidRPr="00E808B0">
        <w:t>Store of the received message by the POP3 server in the mail box dedicated to the Document Recipient</w:t>
      </w:r>
    </w:p>
    <w:p w14:paraId="0E9A69EC" w14:textId="77777777" w:rsidR="001A7BE9" w:rsidRPr="00E808B0" w:rsidRDefault="001A7BE9" w:rsidP="003067F6">
      <w:pPr>
        <w:pStyle w:val="ListNumber2"/>
        <w:numPr>
          <w:ilvl w:val="0"/>
          <w:numId w:val="62"/>
        </w:numPr>
      </w:pPr>
      <w:r w:rsidRPr="00E808B0">
        <w:t>Query and retrieve of the message by the Document Recipient from its mailbox (and normally deletion of this message).</w:t>
      </w:r>
    </w:p>
    <w:p w14:paraId="54DE3709" w14:textId="77777777" w:rsidR="001A7BE9" w:rsidRPr="00E808B0" w:rsidRDefault="001A7BE9" w:rsidP="003067F6">
      <w:pPr>
        <w:pStyle w:val="ListNumber2"/>
        <w:numPr>
          <w:ilvl w:val="0"/>
          <w:numId w:val="62"/>
        </w:numPr>
      </w:pPr>
      <w:r w:rsidRPr="00E808B0">
        <w:t xml:space="preserve">Local confirmation of the success (or failure) when </w:t>
      </w:r>
      <w:proofErr w:type="gramStart"/>
      <w:r w:rsidRPr="00E808B0">
        <w:t>it</w:t>
      </w:r>
      <w:proofErr w:type="gramEnd"/>
      <w:r w:rsidRPr="00E808B0">
        <w:t xml:space="preserve"> “processes” the message inside the Document Recipient (which could be that the user has read the message or at least that it has been correctly imported in the EHR)</w:t>
      </w:r>
    </w:p>
    <w:p w14:paraId="6BF225DD" w14:textId="77777777" w:rsidR="001A7BE9" w:rsidRPr="00E808B0" w:rsidRDefault="001A7BE9" w:rsidP="003067F6">
      <w:pPr>
        <w:pStyle w:val="ListNumber2"/>
        <w:numPr>
          <w:ilvl w:val="0"/>
          <w:numId w:val="62"/>
        </w:numPr>
      </w:pPr>
      <w:r w:rsidRPr="00E808B0">
        <w:t>Generation by the Document Recipient of a “Message Delivery Notification” message, that can be positive (respectively negative with the status)</w:t>
      </w:r>
    </w:p>
    <w:p w14:paraId="43A38812" w14:textId="77777777" w:rsidR="001A7BE9" w:rsidRPr="00E808B0" w:rsidRDefault="001A7BE9" w:rsidP="003067F6">
      <w:pPr>
        <w:pStyle w:val="ListNumber2"/>
        <w:numPr>
          <w:ilvl w:val="0"/>
          <w:numId w:val="62"/>
        </w:numPr>
      </w:pPr>
      <w:r w:rsidRPr="00E808B0">
        <w:t>Reception of the positive MDN message by the Document Source POP3 server</w:t>
      </w:r>
    </w:p>
    <w:p w14:paraId="73A7ECE2" w14:textId="77777777" w:rsidR="001A7BE9" w:rsidRPr="00E808B0" w:rsidRDefault="001A7BE9" w:rsidP="003067F6">
      <w:pPr>
        <w:pStyle w:val="ListNumber2"/>
        <w:numPr>
          <w:ilvl w:val="0"/>
          <w:numId w:val="62"/>
        </w:numPr>
      </w:pPr>
      <w:r w:rsidRPr="00E808B0">
        <w:t>Store of the received message by the POP3 server in the mailbox dedicated to the Document Source</w:t>
      </w:r>
    </w:p>
    <w:p w14:paraId="0C378BD9" w14:textId="77777777" w:rsidR="001A7BE9" w:rsidRPr="00E808B0" w:rsidRDefault="001A7BE9" w:rsidP="003067F6">
      <w:pPr>
        <w:pStyle w:val="ListNumber2"/>
        <w:numPr>
          <w:ilvl w:val="0"/>
          <w:numId w:val="62"/>
        </w:numPr>
      </w:pPr>
      <w:r w:rsidRPr="00E808B0">
        <w:t>Query and retrieve of the message by the Document Source from its mailbox (and normally deletion of this message).</w:t>
      </w:r>
    </w:p>
    <w:p w14:paraId="49FCAD1E" w14:textId="77777777" w:rsidR="001A7BE9" w:rsidRPr="00E808B0" w:rsidRDefault="007559DA" w:rsidP="00C81D39">
      <w:pPr>
        <w:pStyle w:val="BodyText"/>
        <w:jc w:val="center"/>
      </w:pPr>
      <w:r w:rsidRPr="00E808B0">
        <w:rPr>
          <w:noProof/>
        </w:rPr>
        <w:object w:dxaOrig="9216" w:dyaOrig="7638" w14:anchorId="0EB1D1CD">
          <v:shape id="_x0000_i1025" type="#_x0000_t75" alt="" style="width:452.4pt;height:381.75pt;mso-width-percent:0;mso-height-percent:0;mso-width-percent:0;mso-height-percent:0" o:ole="">
            <v:imagedata r:id="rId477" o:title=""/>
          </v:shape>
          <o:OLEObject Type="Embed" ProgID="Word.Picture.8" ShapeID="_x0000_i1025" DrawAspect="Content" ObjectID="_1646556384" r:id="rId478"/>
        </w:object>
      </w:r>
    </w:p>
    <w:p w14:paraId="7D8A34F5" w14:textId="77777777" w:rsidR="001A7BE9" w:rsidRPr="00E808B0" w:rsidRDefault="001A7BE9">
      <w:pPr>
        <w:pStyle w:val="FigureTitle"/>
        <w:rPr>
          <w:noProof w:val="0"/>
        </w:rPr>
      </w:pPr>
      <w:r w:rsidRPr="00E808B0">
        <w:rPr>
          <w:noProof w:val="0"/>
        </w:rPr>
        <w:t>Figure T-3: Sequence diagram of a secured message exchange</w:t>
      </w:r>
    </w:p>
    <w:p w14:paraId="40E4ECA4" w14:textId="77777777" w:rsidR="001A7BE9" w:rsidRPr="00E808B0" w:rsidRDefault="001A7BE9"/>
    <w:p w14:paraId="295734E2" w14:textId="77777777" w:rsidR="001A7BE9" w:rsidRPr="00E808B0" w:rsidRDefault="001A7BE9" w:rsidP="00B413C3">
      <w:pPr>
        <w:pStyle w:val="AppendixHeading1"/>
        <w:rPr>
          <w:noProof w:val="0"/>
        </w:rPr>
      </w:pPr>
      <w:r w:rsidRPr="00E808B0">
        <w:rPr>
          <w:noProof w:val="0"/>
        </w:rPr>
        <w:br w:type="page"/>
      </w:r>
      <w:bookmarkStart w:id="795" w:name="_Toc210805614"/>
      <w:bookmarkStart w:id="796" w:name="_Toc214434121"/>
      <w:bookmarkStart w:id="797" w:name="_Toc214437025"/>
      <w:bookmarkStart w:id="798" w:name="_Toc214437468"/>
      <w:bookmarkStart w:id="799" w:name="_Toc214437784"/>
      <w:bookmarkStart w:id="800" w:name="_Toc214457260"/>
      <w:bookmarkStart w:id="801" w:name="_Toc214461373"/>
      <w:bookmarkStart w:id="802" w:name="_Toc214462994"/>
      <w:bookmarkStart w:id="803" w:name="_Toc301358542"/>
      <w:bookmarkStart w:id="804" w:name="_Toc518654948"/>
      <w:r w:rsidRPr="00E808B0">
        <w:rPr>
          <w:noProof w:val="0"/>
        </w:rPr>
        <w:lastRenderedPageBreak/>
        <w:t>Appendix U:</w:t>
      </w:r>
      <w:r w:rsidRPr="00E808B0">
        <w:rPr>
          <w:noProof w:val="0"/>
        </w:rPr>
        <w:tab/>
        <w:t>Intentionally Left Blank</w:t>
      </w:r>
      <w:bookmarkEnd w:id="795"/>
      <w:bookmarkEnd w:id="796"/>
      <w:bookmarkEnd w:id="797"/>
      <w:bookmarkEnd w:id="798"/>
      <w:bookmarkEnd w:id="799"/>
      <w:bookmarkEnd w:id="800"/>
      <w:bookmarkEnd w:id="801"/>
      <w:bookmarkEnd w:id="802"/>
      <w:bookmarkEnd w:id="803"/>
      <w:bookmarkEnd w:id="804"/>
    </w:p>
    <w:p w14:paraId="11948BC2" w14:textId="77777777" w:rsidR="001A7BE9" w:rsidRPr="00E808B0" w:rsidRDefault="001A7BE9"/>
    <w:p w14:paraId="0AC25A29" w14:textId="77777777" w:rsidR="001A7BE9" w:rsidRPr="00E808B0" w:rsidRDefault="001A7BE9" w:rsidP="00B413C3">
      <w:pPr>
        <w:pStyle w:val="AppendixHeading1"/>
        <w:rPr>
          <w:noProof w:val="0"/>
        </w:rPr>
      </w:pPr>
      <w:r w:rsidRPr="00E808B0">
        <w:rPr>
          <w:noProof w:val="0"/>
        </w:rPr>
        <w:br w:type="page"/>
      </w:r>
      <w:bookmarkStart w:id="805" w:name="_Toc210805615"/>
      <w:bookmarkStart w:id="806" w:name="_Toc214434122"/>
      <w:bookmarkStart w:id="807" w:name="_Toc214437026"/>
      <w:bookmarkStart w:id="808" w:name="_Toc214437469"/>
      <w:bookmarkStart w:id="809" w:name="_Toc214437785"/>
      <w:bookmarkStart w:id="810" w:name="_Toc214457261"/>
      <w:bookmarkStart w:id="811" w:name="_Toc214461374"/>
      <w:bookmarkStart w:id="812" w:name="_Toc214462995"/>
      <w:bookmarkStart w:id="813" w:name="_Toc301358543"/>
      <w:bookmarkStart w:id="814" w:name="_Toc518654949"/>
      <w:r w:rsidRPr="00E808B0">
        <w:rPr>
          <w:noProof w:val="0"/>
        </w:rPr>
        <w:lastRenderedPageBreak/>
        <w:t>Appendix V:</w:t>
      </w:r>
      <w:r w:rsidRPr="00E808B0">
        <w:rPr>
          <w:noProof w:val="0"/>
        </w:rPr>
        <w:tab/>
        <w:t>Web Services for IHE Transactions</w:t>
      </w:r>
      <w:bookmarkEnd w:id="805"/>
      <w:bookmarkEnd w:id="806"/>
      <w:bookmarkEnd w:id="807"/>
      <w:bookmarkEnd w:id="808"/>
      <w:bookmarkEnd w:id="809"/>
      <w:bookmarkEnd w:id="810"/>
      <w:bookmarkEnd w:id="811"/>
      <w:bookmarkEnd w:id="812"/>
      <w:bookmarkEnd w:id="813"/>
      <w:bookmarkEnd w:id="814"/>
    </w:p>
    <w:p w14:paraId="5D0991B6" w14:textId="1484EFDA" w:rsidR="001A7BE9" w:rsidRPr="00E808B0" w:rsidRDefault="001A7BE9">
      <w:pPr>
        <w:pStyle w:val="AppendixHeading2"/>
        <w:rPr>
          <w:noProof w:val="0"/>
        </w:rPr>
      </w:pPr>
      <w:bookmarkStart w:id="815" w:name="_Toc214434123"/>
      <w:bookmarkStart w:id="816" w:name="_Toc214437027"/>
      <w:bookmarkStart w:id="817" w:name="_Toc214437470"/>
      <w:bookmarkStart w:id="818" w:name="_Toc214437786"/>
      <w:bookmarkStart w:id="819" w:name="_Toc214457262"/>
      <w:bookmarkStart w:id="820" w:name="_Toc214461375"/>
      <w:bookmarkStart w:id="821" w:name="_Toc214462996"/>
      <w:bookmarkStart w:id="822" w:name="_Toc301358544"/>
      <w:bookmarkStart w:id="823" w:name="_Toc518654950"/>
      <w:r w:rsidRPr="00E808B0">
        <w:rPr>
          <w:noProof w:val="0"/>
        </w:rPr>
        <w:t>V.1</w:t>
      </w:r>
      <w:r w:rsidRPr="00E808B0">
        <w:rPr>
          <w:noProof w:val="0"/>
        </w:rPr>
        <w:tab/>
        <w:t>Introduction</w:t>
      </w:r>
      <w:bookmarkEnd w:id="815"/>
      <w:bookmarkEnd w:id="816"/>
      <w:bookmarkEnd w:id="817"/>
      <w:bookmarkEnd w:id="818"/>
      <w:bookmarkEnd w:id="819"/>
      <w:bookmarkEnd w:id="820"/>
      <w:bookmarkEnd w:id="821"/>
      <w:bookmarkEnd w:id="822"/>
      <w:bookmarkEnd w:id="823"/>
    </w:p>
    <w:p w14:paraId="5327E382" w14:textId="77777777" w:rsidR="001A7BE9" w:rsidRPr="00E808B0" w:rsidRDefault="001A7BE9">
      <w:r w:rsidRPr="00E808B0">
        <w:t>“Web Services” has become a catch-all phrase describing a wide range of HTTP transactions over a TCP/IP network. A more precise definition of Web Services implies richer infrastructure capabilities with all transactions built using SOAP messages. This appendix provides the guidelines for specifying the use of SOAP-based Web Services as the messaging infrastructure and transport mechanism for IHE transactions.</w:t>
      </w:r>
    </w:p>
    <w:p w14:paraId="3C4FDDC0" w14:textId="708984CD" w:rsidR="001A7BE9" w:rsidRPr="00E808B0" w:rsidRDefault="001A7BE9">
      <w:pPr>
        <w:pStyle w:val="AppendixHeading2"/>
        <w:rPr>
          <w:noProof w:val="0"/>
        </w:rPr>
      </w:pPr>
      <w:bookmarkStart w:id="824" w:name="_Toc214434124"/>
      <w:bookmarkStart w:id="825" w:name="_Toc214437028"/>
      <w:bookmarkStart w:id="826" w:name="_Toc214437471"/>
      <w:bookmarkStart w:id="827" w:name="_Toc214437787"/>
      <w:bookmarkStart w:id="828" w:name="_Toc214457263"/>
      <w:bookmarkStart w:id="829" w:name="_Toc214461376"/>
      <w:bookmarkStart w:id="830" w:name="_Toc214462997"/>
      <w:bookmarkStart w:id="831" w:name="_Toc301358545"/>
      <w:bookmarkStart w:id="832" w:name="_Toc518654951"/>
      <w:r w:rsidRPr="00E808B0">
        <w:rPr>
          <w:noProof w:val="0"/>
        </w:rPr>
        <w:t>V.2</w:t>
      </w:r>
      <w:r w:rsidRPr="00E808B0">
        <w:rPr>
          <w:noProof w:val="0"/>
        </w:rPr>
        <w:tab/>
        <w:t>Relevant Standards</w:t>
      </w:r>
      <w:bookmarkEnd w:id="824"/>
      <w:bookmarkEnd w:id="825"/>
      <w:bookmarkEnd w:id="826"/>
      <w:bookmarkEnd w:id="827"/>
      <w:bookmarkEnd w:id="828"/>
      <w:bookmarkEnd w:id="829"/>
      <w:bookmarkEnd w:id="830"/>
      <w:bookmarkEnd w:id="831"/>
      <w:bookmarkEnd w:id="832"/>
    </w:p>
    <w:p w14:paraId="5EFADB53" w14:textId="77777777" w:rsidR="001A7BE9" w:rsidRPr="00E808B0" w:rsidRDefault="001A7BE9">
      <w:r w:rsidRPr="00E808B0">
        <w:t xml:space="preserve">Virtually all web services specifications are developed under the auspices of the World Wide Web Consortium (W3C) or the Organization for the Advancement of Structured Information Standards (OASIS). The Web Services-Interoperability organization (WS-I) publishes profiles, which incorporate several existing standards, and constrain them for interoperability. For each profile, WS-I also publishes a test assertion document and corresponding interoperability testing tools for Java and C#. </w:t>
      </w:r>
    </w:p>
    <w:p w14:paraId="58BCF16B" w14:textId="01C899C3" w:rsidR="001A7BE9" w:rsidRPr="00E808B0" w:rsidRDefault="001A7BE9">
      <w:pPr>
        <w:pStyle w:val="AppendixHeading3"/>
        <w:rPr>
          <w:noProof w:val="0"/>
        </w:rPr>
      </w:pPr>
      <w:bookmarkStart w:id="833" w:name="_Toc301358546"/>
      <w:bookmarkStart w:id="834" w:name="_Toc518654952"/>
      <w:r w:rsidRPr="00E808B0">
        <w:rPr>
          <w:noProof w:val="0"/>
        </w:rPr>
        <w:t>V.2.1</w:t>
      </w:r>
      <w:r w:rsidRPr="00E808B0">
        <w:rPr>
          <w:noProof w:val="0"/>
        </w:rPr>
        <w:tab/>
        <w:t>WS-I Profiles</w:t>
      </w:r>
      <w:bookmarkEnd w:id="833"/>
      <w:bookmarkEnd w:id="834"/>
    </w:p>
    <w:p w14:paraId="63866FC8" w14:textId="77777777" w:rsidR="001A7BE9" w:rsidRPr="00E808B0" w:rsidRDefault="001A7BE9">
      <w:r w:rsidRPr="00E808B0">
        <w:t>The Web Services for IHE transactions will be based on SOAP 1.2, and as such they take advantage of the guidelines expressed in the WS-I Basic Profile 2.0 (BP 2.0). Some IHE transactions may also take advantage of the WS-I Basic Security Profile 1.1 (BSP 1.1) and WS-I Reliable Secure Profile 1.0 (RSP 1.0) where applicable.</w:t>
      </w:r>
    </w:p>
    <w:p w14:paraId="0FEC0AAB" w14:textId="57EE8BDE" w:rsidR="001A7BE9" w:rsidRPr="00E808B0" w:rsidRDefault="001A7BE9">
      <w:pPr>
        <w:pStyle w:val="AppendixHeading3"/>
        <w:rPr>
          <w:noProof w:val="0"/>
        </w:rPr>
      </w:pPr>
      <w:bookmarkStart w:id="835" w:name="_Toc301358547"/>
      <w:bookmarkStart w:id="836" w:name="_Toc518654953"/>
      <w:r w:rsidRPr="00E808B0">
        <w:rPr>
          <w:noProof w:val="0"/>
        </w:rPr>
        <w:t>V.2.2</w:t>
      </w:r>
      <w:r w:rsidRPr="00E808B0">
        <w:rPr>
          <w:noProof w:val="0"/>
        </w:rPr>
        <w:tab/>
        <w:t>WS-* Specifications</w:t>
      </w:r>
      <w:bookmarkEnd w:id="835"/>
      <w:bookmarkEnd w:id="836"/>
    </w:p>
    <w:p w14:paraId="6D61EA5B" w14:textId="77777777" w:rsidR="001A7BE9" w:rsidRPr="00E808B0" w:rsidRDefault="001A7BE9">
      <w:r w:rsidRPr="00E808B0">
        <w:t>Based on the requirements of the current WS-I profiles, the Web Services for IHE transactions support the following Web Services standards:</w:t>
      </w:r>
    </w:p>
    <w:p w14:paraId="606893A7" w14:textId="77777777" w:rsidR="001A7BE9" w:rsidRPr="00E808B0" w:rsidRDefault="001A7BE9" w:rsidP="007033A9">
      <w:pPr>
        <w:pStyle w:val="ListBullet2"/>
        <w:numPr>
          <w:ilvl w:val="0"/>
          <w:numId w:val="29"/>
        </w:numPr>
      </w:pPr>
      <w:r w:rsidRPr="00E808B0">
        <w:t>WS-Addressing</w:t>
      </w:r>
    </w:p>
    <w:p w14:paraId="26F54B68" w14:textId="77777777" w:rsidR="001A7BE9" w:rsidRPr="00E808B0" w:rsidRDefault="001A7BE9" w:rsidP="007033A9">
      <w:pPr>
        <w:pStyle w:val="ListBullet2"/>
        <w:numPr>
          <w:ilvl w:val="0"/>
          <w:numId w:val="29"/>
        </w:numPr>
      </w:pPr>
      <w:r w:rsidRPr="00E808B0">
        <w:t>MTOM</w:t>
      </w:r>
    </w:p>
    <w:p w14:paraId="2B5A912D" w14:textId="77777777" w:rsidR="001A7BE9" w:rsidRPr="00E808B0" w:rsidRDefault="001A7BE9" w:rsidP="007033A9">
      <w:pPr>
        <w:pStyle w:val="ListBullet2"/>
        <w:numPr>
          <w:ilvl w:val="0"/>
          <w:numId w:val="29"/>
        </w:numPr>
      </w:pPr>
      <w:r w:rsidRPr="00E808B0">
        <w:t>XOP</w:t>
      </w:r>
    </w:p>
    <w:p w14:paraId="4C802E42" w14:textId="77777777" w:rsidR="001A7BE9" w:rsidRPr="00E808B0" w:rsidRDefault="001A7BE9" w:rsidP="007033A9">
      <w:pPr>
        <w:pStyle w:val="ListBullet2"/>
        <w:numPr>
          <w:ilvl w:val="0"/>
          <w:numId w:val="29"/>
        </w:numPr>
      </w:pPr>
      <w:r w:rsidRPr="00E808B0">
        <w:t>WS-Security</w:t>
      </w:r>
    </w:p>
    <w:p w14:paraId="6C7B7BAE" w14:textId="77777777" w:rsidR="001A7BE9" w:rsidRPr="00E808B0" w:rsidRDefault="001A7BE9">
      <w:r w:rsidRPr="00E808B0">
        <w:t>The WS-I Reliable Secure Profile combines several of the above WS-* standards, as well as including:</w:t>
      </w:r>
    </w:p>
    <w:p w14:paraId="5844BD04" w14:textId="77777777" w:rsidR="001A7BE9" w:rsidRPr="00E808B0" w:rsidRDefault="001A7BE9" w:rsidP="007033A9">
      <w:pPr>
        <w:pStyle w:val="ListBullet2"/>
        <w:numPr>
          <w:ilvl w:val="0"/>
          <w:numId w:val="29"/>
        </w:numPr>
      </w:pPr>
      <w:r w:rsidRPr="00E808B0">
        <w:t>WS-</w:t>
      </w:r>
      <w:proofErr w:type="spellStart"/>
      <w:r w:rsidRPr="00E808B0">
        <w:t>SecureConversation</w:t>
      </w:r>
      <w:proofErr w:type="spellEnd"/>
    </w:p>
    <w:p w14:paraId="60143790" w14:textId="77777777" w:rsidR="001A7BE9" w:rsidRPr="00E808B0" w:rsidRDefault="001A7BE9" w:rsidP="007033A9">
      <w:pPr>
        <w:pStyle w:val="ListBullet2"/>
        <w:numPr>
          <w:ilvl w:val="0"/>
          <w:numId w:val="29"/>
        </w:numPr>
      </w:pPr>
      <w:r w:rsidRPr="00E808B0">
        <w:t>WS-Trust</w:t>
      </w:r>
    </w:p>
    <w:p w14:paraId="02A48BD9" w14:textId="77777777" w:rsidR="001A7BE9" w:rsidRPr="00E808B0" w:rsidRDefault="001A7BE9" w:rsidP="007033A9">
      <w:pPr>
        <w:pStyle w:val="ListBullet2"/>
        <w:numPr>
          <w:ilvl w:val="0"/>
          <w:numId w:val="29"/>
        </w:numPr>
      </w:pPr>
      <w:r w:rsidRPr="00E808B0">
        <w:t>WS-Policy</w:t>
      </w:r>
    </w:p>
    <w:p w14:paraId="7D95B2F5" w14:textId="77777777" w:rsidR="001A7BE9" w:rsidRPr="00E808B0" w:rsidRDefault="001A7BE9" w:rsidP="007033A9">
      <w:pPr>
        <w:pStyle w:val="ListBullet2"/>
        <w:numPr>
          <w:ilvl w:val="0"/>
          <w:numId w:val="29"/>
        </w:numPr>
      </w:pPr>
      <w:r w:rsidRPr="00E808B0">
        <w:t>WS-</w:t>
      </w:r>
      <w:proofErr w:type="spellStart"/>
      <w:r w:rsidRPr="00E808B0">
        <w:t>ReliableMessaging</w:t>
      </w:r>
      <w:proofErr w:type="spellEnd"/>
    </w:p>
    <w:p w14:paraId="72FF6ADF" w14:textId="77777777" w:rsidR="001A7BE9" w:rsidRPr="00E808B0" w:rsidRDefault="001A7BE9">
      <w:r w:rsidRPr="00E808B0">
        <w:lastRenderedPageBreak/>
        <w:t>In the future, the Web Services for IHE transactions will consider support for this new WS-I profile, or particular WS-* standards as needed by specific use cases.</w:t>
      </w:r>
    </w:p>
    <w:p w14:paraId="4BB3E652" w14:textId="3224D759" w:rsidR="001A7BE9" w:rsidRPr="00E808B0" w:rsidRDefault="001A7BE9">
      <w:pPr>
        <w:pStyle w:val="AppendixHeading3"/>
        <w:rPr>
          <w:noProof w:val="0"/>
        </w:rPr>
      </w:pPr>
      <w:bookmarkStart w:id="837" w:name="_Toc301358548"/>
      <w:bookmarkStart w:id="838" w:name="_Toc518654954"/>
      <w:r w:rsidRPr="00E808B0">
        <w:rPr>
          <w:noProof w:val="0"/>
        </w:rPr>
        <w:t>V.2.3</w:t>
      </w:r>
      <w:r w:rsidRPr="00E808B0">
        <w:rPr>
          <w:noProof w:val="0"/>
        </w:rPr>
        <w:tab/>
        <w:t>HL7 Web Services Profile</w:t>
      </w:r>
      <w:bookmarkEnd w:id="837"/>
      <w:bookmarkEnd w:id="838"/>
    </w:p>
    <w:p w14:paraId="4F97B4A0" w14:textId="77777777" w:rsidR="001A7BE9" w:rsidRPr="00E808B0" w:rsidRDefault="001A7BE9">
      <w:r w:rsidRPr="00E808B0">
        <w:t>The HL7 Web Services Profile provides a framework for using Web Services as the transport mechanism for HL7 V3 messages. The framework provides a layered approach to specifying Web Services requirements. IHE will use the same approach as a guideline when specifying Web Services transport for IHE transactions and will do its best to maintain this consistency over time.</w:t>
      </w:r>
    </w:p>
    <w:p w14:paraId="09F939FE" w14:textId="51913A76" w:rsidR="001A7BE9" w:rsidRPr="00E808B0" w:rsidRDefault="001A7BE9">
      <w:pPr>
        <w:pStyle w:val="AppendixHeading3"/>
        <w:rPr>
          <w:noProof w:val="0"/>
        </w:rPr>
      </w:pPr>
      <w:bookmarkStart w:id="839" w:name="_Toc301358549"/>
      <w:bookmarkStart w:id="840" w:name="_Toc518654955"/>
      <w:r w:rsidRPr="00E808B0">
        <w:rPr>
          <w:noProof w:val="0"/>
        </w:rPr>
        <w:t>V.2.4</w:t>
      </w:r>
      <w:r w:rsidRPr="00E808B0">
        <w:rPr>
          <w:noProof w:val="0"/>
        </w:rPr>
        <w:tab/>
        <w:t>XML Namespaces</w:t>
      </w:r>
      <w:bookmarkEnd w:id="839"/>
      <w:bookmarkEnd w:id="840"/>
    </w:p>
    <w:p w14:paraId="5E8903DB" w14:textId="52675D39" w:rsidR="001A7BE9" w:rsidRPr="00E808B0" w:rsidRDefault="001A7BE9">
      <w:r w:rsidRPr="00E808B0">
        <w:t>Table V.2.4-1 lists XML namespaces that are used in this appendix. The choice of any namespace prefix is arbitrary and not semantically significant.</w:t>
      </w:r>
    </w:p>
    <w:p w14:paraId="4965C0E6" w14:textId="77777777" w:rsidR="001A7BE9" w:rsidRPr="00E808B0" w:rsidRDefault="001A7BE9">
      <w:pPr>
        <w:pStyle w:val="TableTitle"/>
        <w:rPr>
          <w:noProof w:val="0"/>
        </w:rPr>
      </w:pPr>
      <w:r w:rsidRPr="00E808B0">
        <w:rPr>
          <w:noProof w:val="0"/>
        </w:rPr>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4918"/>
        <w:gridCol w:w="3206"/>
      </w:tblGrid>
      <w:tr w:rsidR="001A7BE9" w:rsidRPr="00E808B0" w14:paraId="08CE3A99" w14:textId="77777777" w:rsidTr="003F7F0F">
        <w:trPr>
          <w:tblHeader/>
          <w:jc w:val="center"/>
        </w:trPr>
        <w:tc>
          <w:tcPr>
            <w:tcW w:w="1372" w:type="dxa"/>
            <w:shd w:val="clear" w:color="auto" w:fill="D9D9D9"/>
          </w:tcPr>
          <w:p w14:paraId="5FA61750" w14:textId="77777777" w:rsidR="001A7BE9" w:rsidRPr="00E808B0" w:rsidRDefault="001A7BE9">
            <w:pPr>
              <w:pStyle w:val="TableEntryHeader"/>
            </w:pPr>
            <w:r w:rsidRPr="00E808B0">
              <w:t>Prefix</w:t>
            </w:r>
          </w:p>
        </w:tc>
        <w:tc>
          <w:tcPr>
            <w:tcW w:w="4918" w:type="dxa"/>
            <w:shd w:val="clear" w:color="auto" w:fill="D9D9D9"/>
          </w:tcPr>
          <w:p w14:paraId="01D93727" w14:textId="77777777" w:rsidR="001A7BE9" w:rsidRPr="00E808B0" w:rsidRDefault="001A7BE9">
            <w:pPr>
              <w:pStyle w:val="TableEntryHeader"/>
            </w:pPr>
            <w:r w:rsidRPr="00E808B0">
              <w:t>Namespace</w:t>
            </w:r>
          </w:p>
        </w:tc>
        <w:tc>
          <w:tcPr>
            <w:tcW w:w="3206" w:type="dxa"/>
            <w:shd w:val="clear" w:color="auto" w:fill="D9D9D9"/>
          </w:tcPr>
          <w:p w14:paraId="0525738A" w14:textId="77777777" w:rsidR="001A7BE9" w:rsidRPr="00E808B0" w:rsidRDefault="001A7BE9">
            <w:pPr>
              <w:pStyle w:val="TableEntryHeader"/>
            </w:pPr>
            <w:r w:rsidRPr="00E808B0">
              <w:t>Specification</w:t>
            </w:r>
          </w:p>
        </w:tc>
      </w:tr>
      <w:tr w:rsidR="001A7BE9" w:rsidRPr="00E808B0" w14:paraId="1F5F22D4" w14:textId="77777777" w:rsidTr="003F7F0F">
        <w:trPr>
          <w:jc w:val="center"/>
        </w:trPr>
        <w:tc>
          <w:tcPr>
            <w:tcW w:w="1372" w:type="dxa"/>
          </w:tcPr>
          <w:p w14:paraId="6AAAB24C" w14:textId="77777777" w:rsidR="001A7BE9" w:rsidRPr="00E808B0" w:rsidRDefault="001A7BE9" w:rsidP="00F7569A">
            <w:pPr>
              <w:pStyle w:val="TableEntry"/>
              <w:rPr>
                <w:noProof w:val="0"/>
              </w:rPr>
            </w:pPr>
            <w:proofErr w:type="spellStart"/>
            <w:r w:rsidRPr="00E808B0">
              <w:rPr>
                <w:noProof w:val="0"/>
              </w:rPr>
              <w:t>wsdl</w:t>
            </w:r>
            <w:proofErr w:type="spellEnd"/>
            <w:r w:rsidRPr="00E808B0">
              <w:rPr>
                <w:noProof w:val="0"/>
              </w:rPr>
              <w:t xml:space="preserve"> (or default)</w:t>
            </w:r>
          </w:p>
        </w:tc>
        <w:tc>
          <w:tcPr>
            <w:tcW w:w="4918" w:type="dxa"/>
          </w:tcPr>
          <w:p w14:paraId="3186FD6F" w14:textId="77777777" w:rsidR="001A7BE9" w:rsidRPr="00E808B0" w:rsidRDefault="001A7BE9" w:rsidP="00F7569A">
            <w:pPr>
              <w:pStyle w:val="TableEntry"/>
              <w:rPr>
                <w:noProof w:val="0"/>
              </w:rPr>
            </w:pPr>
            <w:r w:rsidRPr="00E808B0">
              <w:rPr>
                <w:noProof w:val="0"/>
              </w:rPr>
              <w:t>http://schemas.xmlsoap.org/wsdl/</w:t>
            </w:r>
          </w:p>
        </w:tc>
        <w:tc>
          <w:tcPr>
            <w:tcW w:w="3206" w:type="dxa"/>
          </w:tcPr>
          <w:p w14:paraId="22B54685" w14:textId="35C9BDB1" w:rsidR="001A7BE9" w:rsidRPr="00E808B0" w:rsidRDefault="007559DA" w:rsidP="00291F01">
            <w:pPr>
              <w:pStyle w:val="TableEntry"/>
              <w:rPr>
                <w:noProof w:val="0"/>
              </w:rPr>
            </w:pPr>
            <w:hyperlink r:id="rId479" w:history="1">
              <w:r w:rsidR="001A7BE9" w:rsidRPr="00E808B0">
                <w:rPr>
                  <w:rStyle w:val="Hyperlink"/>
                  <w:noProof w:val="0"/>
                  <w:sz w:val="22"/>
                  <w:szCs w:val="22"/>
                </w:rPr>
                <w:t>WSDL 1.1 binding for SOAP 1.2</w:t>
              </w:r>
            </w:hyperlink>
          </w:p>
        </w:tc>
      </w:tr>
      <w:tr w:rsidR="001A7BE9" w:rsidRPr="00E808B0" w14:paraId="76C09026" w14:textId="77777777" w:rsidTr="003F7F0F">
        <w:trPr>
          <w:jc w:val="center"/>
        </w:trPr>
        <w:tc>
          <w:tcPr>
            <w:tcW w:w="1372" w:type="dxa"/>
          </w:tcPr>
          <w:p w14:paraId="1FC7CF92" w14:textId="316F173D" w:rsidR="001A7BE9" w:rsidRPr="00E808B0" w:rsidRDefault="001A7BE9" w:rsidP="00F7569A">
            <w:pPr>
              <w:pStyle w:val="TableEntry"/>
              <w:rPr>
                <w:noProof w:val="0"/>
              </w:rPr>
            </w:pPr>
            <w:r w:rsidRPr="00E808B0">
              <w:rPr>
                <w:noProof w:val="0"/>
              </w:rPr>
              <w:t>wsoap12</w:t>
            </w:r>
            <w:r w:rsidR="00AD59D4" w:rsidRPr="00E808B0">
              <w:rPr>
                <w:noProof w:val="0"/>
              </w:rPr>
              <w:t xml:space="preserve"> or </w:t>
            </w:r>
            <w:proofErr w:type="spellStart"/>
            <w:r w:rsidR="00AD59D4" w:rsidRPr="00E808B0">
              <w:rPr>
                <w:noProof w:val="0"/>
              </w:rPr>
              <w:t>wsoap</w:t>
            </w:r>
            <w:proofErr w:type="spellEnd"/>
          </w:p>
        </w:tc>
        <w:tc>
          <w:tcPr>
            <w:tcW w:w="4918" w:type="dxa"/>
          </w:tcPr>
          <w:p w14:paraId="4F72E27D" w14:textId="77777777" w:rsidR="001A7BE9" w:rsidRPr="00E808B0" w:rsidRDefault="001A7BE9" w:rsidP="00F7569A">
            <w:pPr>
              <w:pStyle w:val="TableEntry"/>
              <w:rPr>
                <w:noProof w:val="0"/>
              </w:rPr>
            </w:pPr>
            <w:r w:rsidRPr="00E808B0">
              <w:rPr>
                <w:noProof w:val="0"/>
              </w:rPr>
              <w:t>http://schemas.xmlsoap.org/wsdl/soap12/</w:t>
            </w:r>
          </w:p>
        </w:tc>
        <w:tc>
          <w:tcPr>
            <w:tcW w:w="3206" w:type="dxa"/>
          </w:tcPr>
          <w:p w14:paraId="0567B612" w14:textId="77777777" w:rsidR="001A7BE9" w:rsidRPr="00E808B0" w:rsidRDefault="007559DA" w:rsidP="00F7569A">
            <w:pPr>
              <w:pStyle w:val="TableEntry"/>
              <w:rPr>
                <w:noProof w:val="0"/>
              </w:rPr>
            </w:pPr>
            <w:hyperlink r:id="rId480" w:history="1">
              <w:r w:rsidR="001A7BE9" w:rsidRPr="00E808B0">
                <w:rPr>
                  <w:rStyle w:val="Hyperlink"/>
                  <w:noProof w:val="0"/>
                  <w:sz w:val="22"/>
                  <w:szCs w:val="22"/>
                </w:rPr>
                <w:t>WSDL 1.1 binding for SOAP 1.2</w:t>
              </w:r>
            </w:hyperlink>
          </w:p>
        </w:tc>
      </w:tr>
      <w:tr w:rsidR="00A75229" w:rsidRPr="00E808B0" w14:paraId="5B78A4F0" w14:textId="77777777" w:rsidTr="003F7F0F">
        <w:trPr>
          <w:jc w:val="center"/>
        </w:trPr>
        <w:tc>
          <w:tcPr>
            <w:tcW w:w="1372" w:type="dxa"/>
          </w:tcPr>
          <w:p w14:paraId="38B98BC0" w14:textId="779C3FE8" w:rsidR="00A75229" w:rsidRPr="00E808B0" w:rsidRDefault="00A75229" w:rsidP="00A75229">
            <w:pPr>
              <w:pStyle w:val="TableEntry"/>
              <w:rPr>
                <w:noProof w:val="0"/>
              </w:rPr>
            </w:pPr>
            <w:proofErr w:type="spellStart"/>
            <w:r w:rsidRPr="00E808B0">
              <w:rPr>
                <w:noProof w:val="0"/>
              </w:rPr>
              <w:t>wsaw</w:t>
            </w:r>
            <w:proofErr w:type="spellEnd"/>
          </w:p>
        </w:tc>
        <w:tc>
          <w:tcPr>
            <w:tcW w:w="4918" w:type="dxa"/>
          </w:tcPr>
          <w:p w14:paraId="413309AF" w14:textId="526081F2" w:rsidR="00A75229" w:rsidRPr="00E808B0" w:rsidRDefault="00A75229" w:rsidP="00A75229">
            <w:pPr>
              <w:pStyle w:val="TableEntry"/>
              <w:rPr>
                <w:noProof w:val="0"/>
              </w:rPr>
            </w:pPr>
            <w:r w:rsidRPr="00E808B0">
              <w:rPr>
                <w:noProof w:val="0"/>
              </w:rPr>
              <w:t>http://www.w3.org/2006/05/addressing/wsdl</w:t>
            </w:r>
          </w:p>
        </w:tc>
        <w:tc>
          <w:tcPr>
            <w:tcW w:w="3206" w:type="dxa"/>
          </w:tcPr>
          <w:p w14:paraId="5E075C9C" w14:textId="1B6B8746" w:rsidR="00A75229" w:rsidRPr="00E808B0" w:rsidRDefault="007559DA" w:rsidP="00A75229">
            <w:pPr>
              <w:pStyle w:val="TableEntry"/>
              <w:rPr>
                <w:noProof w:val="0"/>
              </w:rPr>
            </w:pPr>
            <w:hyperlink r:id="rId481" w:history="1">
              <w:r w:rsidR="00A75229" w:rsidRPr="00E808B0">
                <w:rPr>
                  <w:rStyle w:val="Hyperlink"/>
                  <w:noProof w:val="0"/>
                </w:rPr>
                <w:t>WSA 1.0 - WSDL Binding</w:t>
              </w:r>
            </w:hyperlink>
          </w:p>
        </w:tc>
      </w:tr>
      <w:tr w:rsidR="00A75229" w:rsidRPr="00E808B0" w14:paraId="231F0339" w14:textId="77777777" w:rsidTr="003F7F0F">
        <w:trPr>
          <w:jc w:val="center"/>
        </w:trPr>
        <w:tc>
          <w:tcPr>
            <w:tcW w:w="1372" w:type="dxa"/>
          </w:tcPr>
          <w:p w14:paraId="3CC48FA5" w14:textId="77777777" w:rsidR="00A75229" w:rsidRPr="00E808B0" w:rsidRDefault="00A75229" w:rsidP="00A75229">
            <w:pPr>
              <w:pStyle w:val="TableEntry"/>
              <w:rPr>
                <w:noProof w:val="0"/>
              </w:rPr>
            </w:pPr>
            <w:proofErr w:type="spellStart"/>
            <w:r w:rsidRPr="00E808B0">
              <w:rPr>
                <w:noProof w:val="0"/>
              </w:rPr>
              <w:t>wsa</w:t>
            </w:r>
            <w:proofErr w:type="spellEnd"/>
          </w:p>
        </w:tc>
        <w:tc>
          <w:tcPr>
            <w:tcW w:w="4918" w:type="dxa"/>
          </w:tcPr>
          <w:p w14:paraId="5BC78F79" w14:textId="77777777" w:rsidR="00A75229" w:rsidRPr="00E808B0" w:rsidRDefault="00A75229" w:rsidP="00A75229">
            <w:pPr>
              <w:pStyle w:val="TableEntry"/>
              <w:rPr>
                <w:noProof w:val="0"/>
              </w:rPr>
            </w:pPr>
            <w:r w:rsidRPr="00E808B0">
              <w:rPr>
                <w:noProof w:val="0"/>
              </w:rPr>
              <w:t>http://www.w3.org/2005/08/addressing</w:t>
            </w:r>
          </w:p>
        </w:tc>
        <w:tc>
          <w:tcPr>
            <w:tcW w:w="3206" w:type="dxa"/>
          </w:tcPr>
          <w:p w14:paraId="11D7E954" w14:textId="77777777" w:rsidR="00A75229" w:rsidRPr="00E808B0" w:rsidRDefault="007559DA" w:rsidP="00A75229">
            <w:pPr>
              <w:pStyle w:val="TableEntry"/>
              <w:rPr>
                <w:noProof w:val="0"/>
              </w:rPr>
            </w:pPr>
            <w:hyperlink r:id="rId482" w:history="1">
              <w:r w:rsidR="00A75229" w:rsidRPr="00E808B0">
                <w:rPr>
                  <w:rStyle w:val="Hyperlink"/>
                  <w:noProof w:val="0"/>
                  <w:sz w:val="22"/>
                  <w:szCs w:val="22"/>
                </w:rPr>
                <w:t>WSA 1.0 - Core</w:t>
              </w:r>
            </w:hyperlink>
          </w:p>
        </w:tc>
      </w:tr>
      <w:tr w:rsidR="00A75229" w:rsidRPr="00E808B0" w14:paraId="6B23A390" w14:textId="77777777" w:rsidTr="003F7F0F">
        <w:trPr>
          <w:jc w:val="center"/>
        </w:trPr>
        <w:tc>
          <w:tcPr>
            <w:tcW w:w="1372" w:type="dxa"/>
          </w:tcPr>
          <w:p w14:paraId="77CB7506" w14:textId="177F119C" w:rsidR="00A75229" w:rsidRPr="00E808B0" w:rsidRDefault="00B90271" w:rsidP="00A75229">
            <w:pPr>
              <w:pStyle w:val="TableEntry"/>
              <w:rPr>
                <w:noProof w:val="0"/>
              </w:rPr>
            </w:pPr>
            <w:proofErr w:type="spellStart"/>
            <w:r w:rsidRPr="00E808B0">
              <w:rPr>
                <w:noProof w:val="0"/>
              </w:rPr>
              <w:t>wsam</w:t>
            </w:r>
            <w:proofErr w:type="spellEnd"/>
          </w:p>
        </w:tc>
        <w:tc>
          <w:tcPr>
            <w:tcW w:w="4918" w:type="dxa"/>
          </w:tcPr>
          <w:p w14:paraId="535566C8" w14:textId="77777777" w:rsidR="00A75229" w:rsidRPr="00E808B0" w:rsidRDefault="00A75229" w:rsidP="00A75229">
            <w:pPr>
              <w:pStyle w:val="TableEntry"/>
              <w:rPr>
                <w:noProof w:val="0"/>
              </w:rPr>
            </w:pPr>
            <w:r w:rsidRPr="00E808B0">
              <w:rPr>
                <w:noProof w:val="0"/>
              </w:rPr>
              <w:t>http://www.w3.org/2007/05/addressing/metadata</w:t>
            </w:r>
          </w:p>
        </w:tc>
        <w:tc>
          <w:tcPr>
            <w:tcW w:w="3206" w:type="dxa"/>
          </w:tcPr>
          <w:p w14:paraId="0E54ED63" w14:textId="77777777" w:rsidR="00A75229" w:rsidRPr="00E808B0" w:rsidRDefault="007559DA" w:rsidP="00A75229">
            <w:pPr>
              <w:pStyle w:val="TableEntry"/>
              <w:rPr>
                <w:noProof w:val="0"/>
                <w:szCs w:val="18"/>
                <w:vertAlign w:val="superscript"/>
              </w:rPr>
            </w:pPr>
            <w:hyperlink r:id="rId483" w:history="1">
              <w:r w:rsidR="00A75229" w:rsidRPr="00E808B0">
                <w:rPr>
                  <w:rStyle w:val="Hyperlink"/>
                  <w:noProof w:val="0"/>
                  <w:sz w:val="20"/>
                </w:rPr>
                <w:t>WSA 1.0 - Metadata</w:t>
              </w:r>
            </w:hyperlink>
          </w:p>
        </w:tc>
      </w:tr>
      <w:tr w:rsidR="00A75229" w:rsidRPr="00E808B0" w14:paraId="5F1A6C60" w14:textId="77777777" w:rsidTr="003F7F0F">
        <w:trPr>
          <w:jc w:val="center"/>
        </w:trPr>
        <w:tc>
          <w:tcPr>
            <w:tcW w:w="1372" w:type="dxa"/>
          </w:tcPr>
          <w:p w14:paraId="5146B8C8" w14:textId="77777777" w:rsidR="00A75229" w:rsidRPr="00E808B0" w:rsidRDefault="00A75229" w:rsidP="00A75229">
            <w:pPr>
              <w:pStyle w:val="TableEntry"/>
              <w:rPr>
                <w:noProof w:val="0"/>
              </w:rPr>
            </w:pPr>
            <w:r w:rsidRPr="00E808B0">
              <w:rPr>
                <w:noProof w:val="0"/>
              </w:rPr>
              <w:t>soap12</w:t>
            </w:r>
          </w:p>
        </w:tc>
        <w:tc>
          <w:tcPr>
            <w:tcW w:w="4918" w:type="dxa"/>
          </w:tcPr>
          <w:p w14:paraId="212BB909" w14:textId="77777777" w:rsidR="00A75229" w:rsidRPr="00E808B0" w:rsidRDefault="00A75229" w:rsidP="00A75229">
            <w:pPr>
              <w:pStyle w:val="TableEntry"/>
              <w:rPr>
                <w:noProof w:val="0"/>
              </w:rPr>
            </w:pPr>
            <w:r w:rsidRPr="00E808B0">
              <w:rPr>
                <w:noProof w:val="0"/>
              </w:rPr>
              <w:t>http://www.w3.org/2003/05/soap-envelope</w:t>
            </w:r>
          </w:p>
        </w:tc>
        <w:tc>
          <w:tcPr>
            <w:tcW w:w="3206" w:type="dxa"/>
          </w:tcPr>
          <w:p w14:paraId="256642B9" w14:textId="77777777" w:rsidR="00A75229" w:rsidRPr="00E808B0" w:rsidRDefault="007559DA" w:rsidP="00A75229">
            <w:pPr>
              <w:pStyle w:val="TableEntry"/>
              <w:rPr>
                <w:noProof w:val="0"/>
              </w:rPr>
            </w:pPr>
            <w:hyperlink r:id="rId484" w:history="1">
              <w:r w:rsidR="00A75229" w:rsidRPr="00E808B0">
                <w:rPr>
                  <w:rStyle w:val="Hyperlink"/>
                  <w:noProof w:val="0"/>
                  <w:sz w:val="22"/>
                  <w:szCs w:val="22"/>
                </w:rPr>
                <w:t>SOAP 1.2</w:t>
              </w:r>
            </w:hyperlink>
          </w:p>
        </w:tc>
      </w:tr>
      <w:tr w:rsidR="00A75229" w:rsidRPr="00E808B0" w14:paraId="00410CE7" w14:textId="77777777" w:rsidTr="003F7F0F">
        <w:trPr>
          <w:jc w:val="center"/>
        </w:trPr>
        <w:tc>
          <w:tcPr>
            <w:tcW w:w="1372" w:type="dxa"/>
          </w:tcPr>
          <w:p w14:paraId="048365E9" w14:textId="77777777" w:rsidR="00A75229" w:rsidRPr="00E808B0" w:rsidRDefault="00A75229" w:rsidP="00A75229">
            <w:pPr>
              <w:pStyle w:val="TableEntry"/>
              <w:rPr>
                <w:noProof w:val="0"/>
              </w:rPr>
            </w:pPr>
            <w:r w:rsidRPr="00E808B0">
              <w:rPr>
                <w:noProof w:val="0"/>
              </w:rPr>
              <w:t>soap</w:t>
            </w:r>
          </w:p>
        </w:tc>
        <w:tc>
          <w:tcPr>
            <w:tcW w:w="4918" w:type="dxa"/>
          </w:tcPr>
          <w:p w14:paraId="3FE94B39" w14:textId="77777777" w:rsidR="00A75229" w:rsidRPr="00E808B0" w:rsidRDefault="00A75229" w:rsidP="00A75229">
            <w:pPr>
              <w:pStyle w:val="TableEntry"/>
              <w:rPr>
                <w:noProof w:val="0"/>
              </w:rPr>
            </w:pPr>
            <w:r w:rsidRPr="00E808B0">
              <w:rPr>
                <w:noProof w:val="0"/>
              </w:rPr>
              <w:t>Either soap11 or soap12 depending on context</w:t>
            </w:r>
          </w:p>
        </w:tc>
        <w:tc>
          <w:tcPr>
            <w:tcW w:w="3206" w:type="dxa"/>
          </w:tcPr>
          <w:p w14:paraId="73F7B0A8" w14:textId="77777777" w:rsidR="00A75229" w:rsidRPr="00E808B0" w:rsidRDefault="00A75229" w:rsidP="00A75229">
            <w:pPr>
              <w:pStyle w:val="TableEntry"/>
              <w:rPr>
                <w:noProof w:val="0"/>
              </w:rPr>
            </w:pPr>
          </w:p>
        </w:tc>
      </w:tr>
      <w:tr w:rsidR="00A75229" w:rsidRPr="00E808B0" w14:paraId="4E3D219D" w14:textId="77777777" w:rsidTr="003F7F0F">
        <w:trPr>
          <w:jc w:val="center"/>
        </w:trPr>
        <w:tc>
          <w:tcPr>
            <w:tcW w:w="1372" w:type="dxa"/>
          </w:tcPr>
          <w:p w14:paraId="5A98B4BC" w14:textId="77777777" w:rsidR="00A75229" w:rsidRPr="00E808B0" w:rsidRDefault="00A75229" w:rsidP="00A75229">
            <w:pPr>
              <w:pStyle w:val="TableEntry"/>
              <w:rPr>
                <w:noProof w:val="0"/>
              </w:rPr>
            </w:pPr>
            <w:r w:rsidRPr="00E808B0">
              <w:rPr>
                <w:noProof w:val="0"/>
              </w:rPr>
              <w:t>Hl7</w:t>
            </w:r>
          </w:p>
        </w:tc>
        <w:tc>
          <w:tcPr>
            <w:tcW w:w="4918" w:type="dxa"/>
          </w:tcPr>
          <w:p w14:paraId="2F5A80B1" w14:textId="77777777" w:rsidR="00A75229" w:rsidRPr="00E808B0" w:rsidRDefault="00A75229" w:rsidP="00A75229">
            <w:pPr>
              <w:pStyle w:val="TableEntry"/>
              <w:rPr>
                <w:noProof w:val="0"/>
              </w:rPr>
            </w:pPr>
            <w:proofErr w:type="gramStart"/>
            <w:r w:rsidRPr="00E808B0">
              <w:rPr>
                <w:noProof w:val="0"/>
              </w:rPr>
              <w:t>urn:hl</w:t>
            </w:r>
            <w:proofErr w:type="gramEnd"/>
            <w:r w:rsidRPr="00E808B0">
              <w:rPr>
                <w:noProof w:val="0"/>
              </w:rPr>
              <w:t>7-org:v3</w:t>
            </w:r>
          </w:p>
        </w:tc>
        <w:tc>
          <w:tcPr>
            <w:tcW w:w="3206" w:type="dxa"/>
          </w:tcPr>
          <w:p w14:paraId="3E07D9D9" w14:textId="77777777" w:rsidR="00A75229" w:rsidRPr="00E808B0" w:rsidRDefault="00A75229" w:rsidP="00A75229">
            <w:pPr>
              <w:pStyle w:val="TableEntry"/>
              <w:rPr>
                <w:noProof w:val="0"/>
              </w:rPr>
            </w:pPr>
            <w:r w:rsidRPr="00E808B0">
              <w:rPr>
                <w:noProof w:val="0"/>
              </w:rPr>
              <w:t>HL7 V3 XML ITS</w:t>
            </w:r>
          </w:p>
        </w:tc>
      </w:tr>
      <w:tr w:rsidR="00A75229" w:rsidRPr="00E808B0" w14:paraId="4E2AF231" w14:textId="77777777" w:rsidTr="003F7F0F">
        <w:trPr>
          <w:jc w:val="center"/>
        </w:trPr>
        <w:tc>
          <w:tcPr>
            <w:tcW w:w="1372" w:type="dxa"/>
          </w:tcPr>
          <w:p w14:paraId="1A3F5E54" w14:textId="77777777" w:rsidR="00A75229" w:rsidRPr="00E808B0" w:rsidRDefault="00A75229" w:rsidP="00A75229">
            <w:pPr>
              <w:pStyle w:val="TableEntry"/>
              <w:rPr>
                <w:noProof w:val="0"/>
              </w:rPr>
            </w:pPr>
            <w:proofErr w:type="spellStart"/>
            <w:r w:rsidRPr="00E808B0">
              <w:rPr>
                <w:noProof w:val="0"/>
              </w:rPr>
              <w:t>xsd</w:t>
            </w:r>
            <w:proofErr w:type="spellEnd"/>
          </w:p>
        </w:tc>
        <w:tc>
          <w:tcPr>
            <w:tcW w:w="4918" w:type="dxa"/>
          </w:tcPr>
          <w:p w14:paraId="0C126B46" w14:textId="77777777" w:rsidR="00A75229" w:rsidRPr="00E808B0" w:rsidRDefault="00A75229" w:rsidP="00A75229">
            <w:pPr>
              <w:pStyle w:val="TableEntry"/>
              <w:rPr>
                <w:noProof w:val="0"/>
              </w:rPr>
            </w:pPr>
            <w:r w:rsidRPr="00E808B0">
              <w:rPr>
                <w:noProof w:val="0"/>
              </w:rPr>
              <w:t>http://www.w3.org/2001/XMLSchema</w:t>
            </w:r>
          </w:p>
        </w:tc>
        <w:tc>
          <w:tcPr>
            <w:tcW w:w="3206" w:type="dxa"/>
          </w:tcPr>
          <w:p w14:paraId="39AA1D18" w14:textId="77777777" w:rsidR="00A75229" w:rsidRPr="00E808B0" w:rsidRDefault="007559DA" w:rsidP="00A75229">
            <w:pPr>
              <w:pStyle w:val="TableEntry"/>
              <w:rPr>
                <w:noProof w:val="0"/>
              </w:rPr>
            </w:pPr>
            <w:hyperlink r:id="rId485" w:history="1">
              <w:r w:rsidR="00A75229" w:rsidRPr="00E808B0">
                <w:rPr>
                  <w:rStyle w:val="Hyperlink"/>
                  <w:noProof w:val="0"/>
                  <w:sz w:val="22"/>
                  <w:szCs w:val="22"/>
                </w:rPr>
                <w:t>XML Schema</w:t>
              </w:r>
            </w:hyperlink>
          </w:p>
        </w:tc>
      </w:tr>
      <w:tr w:rsidR="00A75229" w:rsidRPr="00E808B0" w14:paraId="21790E52" w14:textId="77777777" w:rsidTr="003F7F0F">
        <w:trPr>
          <w:jc w:val="center"/>
        </w:trPr>
        <w:tc>
          <w:tcPr>
            <w:tcW w:w="1372" w:type="dxa"/>
          </w:tcPr>
          <w:p w14:paraId="609A1EC9" w14:textId="77777777" w:rsidR="00A75229" w:rsidRPr="00E808B0" w:rsidRDefault="00A75229" w:rsidP="00A75229">
            <w:pPr>
              <w:pStyle w:val="TableEntry"/>
              <w:rPr>
                <w:noProof w:val="0"/>
              </w:rPr>
            </w:pPr>
            <w:proofErr w:type="spellStart"/>
            <w:r w:rsidRPr="00E808B0">
              <w:rPr>
                <w:noProof w:val="0"/>
              </w:rPr>
              <w:t>xsi</w:t>
            </w:r>
            <w:proofErr w:type="spellEnd"/>
          </w:p>
        </w:tc>
        <w:tc>
          <w:tcPr>
            <w:tcW w:w="4918" w:type="dxa"/>
          </w:tcPr>
          <w:p w14:paraId="139BEED2" w14:textId="77777777" w:rsidR="00A75229" w:rsidRPr="00E808B0" w:rsidRDefault="00A75229" w:rsidP="00A75229">
            <w:pPr>
              <w:pStyle w:val="TableEntry"/>
              <w:rPr>
                <w:noProof w:val="0"/>
              </w:rPr>
            </w:pPr>
            <w:r w:rsidRPr="00E808B0">
              <w:rPr>
                <w:noProof w:val="0"/>
              </w:rPr>
              <w:t>http://www.w3.org/2001/XMLSchema-instance</w:t>
            </w:r>
          </w:p>
        </w:tc>
        <w:tc>
          <w:tcPr>
            <w:tcW w:w="3206" w:type="dxa"/>
          </w:tcPr>
          <w:p w14:paraId="6025B40C" w14:textId="77777777" w:rsidR="00A75229" w:rsidRPr="00E808B0" w:rsidRDefault="007559DA" w:rsidP="00A75229">
            <w:pPr>
              <w:pStyle w:val="TableEntry"/>
              <w:rPr>
                <w:noProof w:val="0"/>
              </w:rPr>
            </w:pPr>
            <w:hyperlink r:id="rId486" w:history="1">
              <w:r w:rsidR="00A75229" w:rsidRPr="00E808B0">
                <w:rPr>
                  <w:rStyle w:val="Hyperlink"/>
                  <w:noProof w:val="0"/>
                  <w:sz w:val="22"/>
                  <w:szCs w:val="22"/>
                </w:rPr>
                <w:t>XML Schema</w:t>
              </w:r>
            </w:hyperlink>
          </w:p>
        </w:tc>
      </w:tr>
      <w:tr w:rsidR="00A75229" w:rsidRPr="00E808B0" w14:paraId="3BAE6CA1" w14:textId="77777777" w:rsidTr="003F7F0F">
        <w:trPr>
          <w:jc w:val="center"/>
        </w:trPr>
        <w:tc>
          <w:tcPr>
            <w:tcW w:w="1372" w:type="dxa"/>
          </w:tcPr>
          <w:p w14:paraId="3C273116" w14:textId="77777777" w:rsidR="00A75229" w:rsidRPr="00E808B0" w:rsidRDefault="00A75229" w:rsidP="00A75229">
            <w:pPr>
              <w:pStyle w:val="TableEntry"/>
              <w:rPr>
                <w:noProof w:val="0"/>
              </w:rPr>
            </w:pPr>
            <w:r w:rsidRPr="00E808B0">
              <w:rPr>
                <w:noProof w:val="0"/>
              </w:rPr>
              <w:t>lcm</w:t>
            </w:r>
          </w:p>
        </w:tc>
        <w:tc>
          <w:tcPr>
            <w:tcW w:w="4918" w:type="dxa"/>
          </w:tcPr>
          <w:p w14:paraId="4692F5E7" w14:textId="77777777" w:rsidR="00A75229" w:rsidRPr="00E808B0" w:rsidRDefault="00A75229" w:rsidP="00A75229">
            <w:pPr>
              <w:pStyle w:val="TableEntry"/>
              <w:rPr>
                <w:noProof w:val="0"/>
              </w:rPr>
            </w:pPr>
            <w:proofErr w:type="gramStart"/>
            <w:r w:rsidRPr="00E808B0">
              <w:rPr>
                <w:noProof w:val="0"/>
                <w:highlight w:val="white"/>
              </w:rPr>
              <w:t>urn:oasis</w:t>
            </w:r>
            <w:proofErr w:type="gramEnd"/>
            <w:r w:rsidRPr="00E808B0">
              <w:rPr>
                <w:noProof w:val="0"/>
                <w:highlight w:val="white"/>
              </w:rPr>
              <w:t>:names:tc:ebxml-regrep:xsd:lcm:3.0</w:t>
            </w:r>
          </w:p>
        </w:tc>
        <w:tc>
          <w:tcPr>
            <w:tcW w:w="3206" w:type="dxa"/>
          </w:tcPr>
          <w:p w14:paraId="0EF081C0" w14:textId="77777777" w:rsidR="00A75229" w:rsidRPr="00E808B0" w:rsidRDefault="00A75229" w:rsidP="00A75229">
            <w:pPr>
              <w:pStyle w:val="TableEntry"/>
              <w:rPr>
                <w:noProof w:val="0"/>
              </w:rPr>
            </w:pPr>
          </w:p>
        </w:tc>
      </w:tr>
      <w:tr w:rsidR="00A75229" w:rsidRPr="00E808B0" w14:paraId="10759562" w14:textId="77777777" w:rsidTr="003F7F0F">
        <w:trPr>
          <w:jc w:val="center"/>
        </w:trPr>
        <w:tc>
          <w:tcPr>
            <w:tcW w:w="1372" w:type="dxa"/>
          </w:tcPr>
          <w:p w14:paraId="2D8A3A13" w14:textId="77777777" w:rsidR="00A75229" w:rsidRPr="00E808B0" w:rsidRDefault="00A75229" w:rsidP="00A75229">
            <w:pPr>
              <w:pStyle w:val="TableEntry"/>
              <w:rPr>
                <w:noProof w:val="0"/>
              </w:rPr>
            </w:pPr>
            <w:r w:rsidRPr="00E808B0">
              <w:rPr>
                <w:noProof w:val="0"/>
              </w:rPr>
              <w:t>rim</w:t>
            </w:r>
          </w:p>
        </w:tc>
        <w:tc>
          <w:tcPr>
            <w:tcW w:w="4918" w:type="dxa"/>
          </w:tcPr>
          <w:p w14:paraId="2AE2BFB9" w14:textId="77777777" w:rsidR="00A75229" w:rsidRPr="00E808B0" w:rsidRDefault="00A75229" w:rsidP="00A75229">
            <w:pPr>
              <w:pStyle w:val="TableEntry"/>
              <w:rPr>
                <w:noProof w:val="0"/>
              </w:rPr>
            </w:pPr>
            <w:proofErr w:type="gramStart"/>
            <w:r w:rsidRPr="00E808B0">
              <w:rPr>
                <w:noProof w:val="0"/>
              </w:rPr>
              <w:t>urn:oasis</w:t>
            </w:r>
            <w:proofErr w:type="gramEnd"/>
            <w:r w:rsidRPr="00E808B0">
              <w:rPr>
                <w:noProof w:val="0"/>
              </w:rPr>
              <w:t>:names:tc:ebxml-regrep:xsd:rim:3.0</w:t>
            </w:r>
          </w:p>
        </w:tc>
        <w:tc>
          <w:tcPr>
            <w:tcW w:w="3206" w:type="dxa"/>
          </w:tcPr>
          <w:p w14:paraId="57E1E75C" w14:textId="77777777" w:rsidR="00A75229" w:rsidRPr="00E808B0" w:rsidRDefault="00A75229" w:rsidP="00A75229">
            <w:pPr>
              <w:pStyle w:val="TableEntry"/>
              <w:rPr>
                <w:noProof w:val="0"/>
              </w:rPr>
            </w:pPr>
          </w:p>
        </w:tc>
      </w:tr>
      <w:tr w:rsidR="00A75229" w:rsidRPr="00E808B0" w14:paraId="041A5488" w14:textId="77777777" w:rsidTr="003F7F0F">
        <w:trPr>
          <w:jc w:val="center"/>
        </w:trPr>
        <w:tc>
          <w:tcPr>
            <w:tcW w:w="1372" w:type="dxa"/>
          </w:tcPr>
          <w:p w14:paraId="09F085BB" w14:textId="77777777" w:rsidR="00A75229" w:rsidRPr="00E808B0" w:rsidRDefault="00A75229" w:rsidP="00A75229">
            <w:pPr>
              <w:pStyle w:val="TableEntry"/>
              <w:rPr>
                <w:noProof w:val="0"/>
              </w:rPr>
            </w:pPr>
            <w:proofErr w:type="spellStart"/>
            <w:r w:rsidRPr="00E808B0">
              <w:rPr>
                <w:noProof w:val="0"/>
              </w:rPr>
              <w:t>rs</w:t>
            </w:r>
            <w:proofErr w:type="spellEnd"/>
          </w:p>
        </w:tc>
        <w:tc>
          <w:tcPr>
            <w:tcW w:w="4918" w:type="dxa"/>
          </w:tcPr>
          <w:p w14:paraId="6B470217" w14:textId="77777777" w:rsidR="00A75229" w:rsidRPr="00E808B0" w:rsidRDefault="00A75229" w:rsidP="00A75229">
            <w:pPr>
              <w:pStyle w:val="TableEntry"/>
              <w:rPr>
                <w:noProof w:val="0"/>
              </w:rPr>
            </w:pPr>
            <w:proofErr w:type="gramStart"/>
            <w:r w:rsidRPr="00E808B0">
              <w:rPr>
                <w:noProof w:val="0"/>
              </w:rPr>
              <w:t>urn:oasis</w:t>
            </w:r>
            <w:proofErr w:type="gramEnd"/>
            <w:r w:rsidRPr="00E808B0">
              <w:rPr>
                <w:noProof w:val="0"/>
              </w:rPr>
              <w:t>:names:tc:ebxml-regrep:xsd:rs:3.0</w:t>
            </w:r>
          </w:p>
        </w:tc>
        <w:tc>
          <w:tcPr>
            <w:tcW w:w="3206" w:type="dxa"/>
          </w:tcPr>
          <w:p w14:paraId="1E281E2D" w14:textId="77777777" w:rsidR="00A75229" w:rsidRPr="00E808B0" w:rsidRDefault="00A75229" w:rsidP="00A75229">
            <w:pPr>
              <w:pStyle w:val="TableEntry"/>
              <w:rPr>
                <w:noProof w:val="0"/>
              </w:rPr>
            </w:pPr>
          </w:p>
        </w:tc>
      </w:tr>
      <w:tr w:rsidR="00A75229" w:rsidRPr="00E808B0" w14:paraId="1B66EE3A" w14:textId="77777777" w:rsidTr="003F7F0F">
        <w:trPr>
          <w:jc w:val="center"/>
        </w:trPr>
        <w:tc>
          <w:tcPr>
            <w:tcW w:w="1372" w:type="dxa"/>
          </w:tcPr>
          <w:p w14:paraId="01299105" w14:textId="77777777" w:rsidR="00A75229" w:rsidRPr="00E808B0" w:rsidRDefault="00A75229" w:rsidP="00A75229">
            <w:pPr>
              <w:pStyle w:val="TableEntry"/>
              <w:rPr>
                <w:noProof w:val="0"/>
              </w:rPr>
            </w:pPr>
            <w:r w:rsidRPr="00E808B0">
              <w:rPr>
                <w:noProof w:val="0"/>
              </w:rPr>
              <w:t>query</w:t>
            </w:r>
          </w:p>
        </w:tc>
        <w:tc>
          <w:tcPr>
            <w:tcW w:w="4918" w:type="dxa"/>
          </w:tcPr>
          <w:p w14:paraId="32AD155B" w14:textId="77777777" w:rsidR="00A75229" w:rsidRPr="00E808B0" w:rsidRDefault="00A75229" w:rsidP="00A75229">
            <w:pPr>
              <w:pStyle w:val="TableEntry"/>
              <w:rPr>
                <w:noProof w:val="0"/>
              </w:rPr>
            </w:pPr>
            <w:proofErr w:type="gramStart"/>
            <w:r w:rsidRPr="00E808B0">
              <w:rPr>
                <w:noProof w:val="0"/>
                <w:highlight w:val="white"/>
              </w:rPr>
              <w:t>urn:oasis</w:t>
            </w:r>
            <w:proofErr w:type="gramEnd"/>
            <w:r w:rsidRPr="00E808B0">
              <w:rPr>
                <w:noProof w:val="0"/>
                <w:highlight w:val="white"/>
              </w:rPr>
              <w:t>:names:tc:ebxml-regrep:xsd:query:3.0</w:t>
            </w:r>
          </w:p>
        </w:tc>
        <w:tc>
          <w:tcPr>
            <w:tcW w:w="3206" w:type="dxa"/>
          </w:tcPr>
          <w:p w14:paraId="351901CD" w14:textId="77777777" w:rsidR="00A75229" w:rsidRPr="00E808B0" w:rsidRDefault="00A75229" w:rsidP="00A75229">
            <w:pPr>
              <w:pStyle w:val="TableEntry"/>
              <w:rPr>
                <w:noProof w:val="0"/>
              </w:rPr>
            </w:pPr>
          </w:p>
        </w:tc>
      </w:tr>
      <w:tr w:rsidR="00A75229" w:rsidRPr="00E808B0" w14:paraId="1B8C1C19" w14:textId="77777777" w:rsidTr="003F7F0F">
        <w:trPr>
          <w:jc w:val="center"/>
        </w:trPr>
        <w:tc>
          <w:tcPr>
            <w:tcW w:w="1372" w:type="dxa"/>
          </w:tcPr>
          <w:p w14:paraId="56CDF39C" w14:textId="77777777" w:rsidR="00A75229" w:rsidRPr="00E808B0" w:rsidRDefault="00A75229" w:rsidP="00A75229">
            <w:pPr>
              <w:pStyle w:val="TableEntry"/>
              <w:rPr>
                <w:noProof w:val="0"/>
              </w:rPr>
            </w:pPr>
            <w:proofErr w:type="spellStart"/>
            <w:r w:rsidRPr="00E808B0">
              <w:rPr>
                <w:noProof w:val="0"/>
              </w:rPr>
              <w:t>xds</w:t>
            </w:r>
            <w:proofErr w:type="spellEnd"/>
          </w:p>
        </w:tc>
        <w:tc>
          <w:tcPr>
            <w:tcW w:w="4918" w:type="dxa"/>
          </w:tcPr>
          <w:p w14:paraId="36078346" w14:textId="77777777" w:rsidR="00A75229" w:rsidRPr="00E808B0" w:rsidRDefault="00A75229" w:rsidP="00A75229">
            <w:pPr>
              <w:pStyle w:val="TableEntry"/>
              <w:rPr>
                <w:noProof w:val="0"/>
              </w:rPr>
            </w:pPr>
            <w:proofErr w:type="gramStart"/>
            <w:r w:rsidRPr="00E808B0">
              <w:rPr>
                <w:noProof w:val="0"/>
              </w:rPr>
              <w:t>urn:ihe</w:t>
            </w:r>
            <w:proofErr w:type="gramEnd"/>
            <w:r w:rsidRPr="00E808B0">
              <w:rPr>
                <w:noProof w:val="0"/>
              </w:rPr>
              <w:t>:iti:xds-b:2007</w:t>
            </w:r>
          </w:p>
        </w:tc>
        <w:tc>
          <w:tcPr>
            <w:tcW w:w="3206" w:type="dxa"/>
          </w:tcPr>
          <w:p w14:paraId="5943DD42" w14:textId="77777777" w:rsidR="00A75229" w:rsidRPr="00E808B0" w:rsidRDefault="00A75229" w:rsidP="00A75229">
            <w:pPr>
              <w:pStyle w:val="TableEntry"/>
              <w:rPr>
                <w:noProof w:val="0"/>
              </w:rPr>
            </w:pPr>
          </w:p>
        </w:tc>
      </w:tr>
      <w:tr w:rsidR="00A75229" w:rsidRPr="00E808B0" w14:paraId="2972E320" w14:textId="77777777" w:rsidTr="003F7F0F">
        <w:trPr>
          <w:jc w:val="center"/>
        </w:trPr>
        <w:tc>
          <w:tcPr>
            <w:tcW w:w="1372" w:type="dxa"/>
          </w:tcPr>
          <w:p w14:paraId="691EACDE" w14:textId="77777777" w:rsidR="00A75229" w:rsidRPr="00E808B0" w:rsidRDefault="00A75229" w:rsidP="00A75229">
            <w:pPr>
              <w:pStyle w:val="TableEntry"/>
              <w:rPr>
                <w:noProof w:val="0"/>
              </w:rPr>
            </w:pPr>
            <w:proofErr w:type="spellStart"/>
            <w:r w:rsidRPr="00E808B0">
              <w:rPr>
                <w:noProof w:val="0"/>
              </w:rPr>
              <w:t>xop</w:t>
            </w:r>
            <w:proofErr w:type="spellEnd"/>
          </w:p>
        </w:tc>
        <w:tc>
          <w:tcPr>
            <w:tcW w:w="4918" w:type="dxa"/>
          </w:tcPr>
          <w:p w14:paraId="58DAACEB" w14:textId="77777777" w:rsidR="00A75229" w:rsidRPr="00E808B0" w:rsidRDefault="00A75229" w:rsidP="00A75229">
            <w:pPr>
              <w:pStyle w:val="TableEntry"/>
              <w:rPr>
                <w:noProof w:val="0"/>
              </w:rPr>
            </w:pPr>
            <w:r w:rsidRPr="00E808B0">
              <w:rPr>
                <w:noProof w:val="0"/>
              </w:rPr>
              <w:t>http://www.w3.org/2004/08/xop/include</w:t>
            </w:r>
          </w:p>
        </w:tc>
        <w:tc>
          <w:tcPr>
            <w:tcW w:w="3206" w:type="dxa"/>
          </w:tcPr>
          <w:p w14:paraId="58289F44" w14:textId="77777777" w:rsidR="00A75229" w:rsidRPr="00E808B0" w:rsidRDefault="00A75229" w:rsidP="00A75229">
            <w:pPr>
              <w:pStyle w:val="TableEntry"/>
              <w:rPr>
                <w:noProof w:val="0"/>
              </w:rPr>
            </w:pPr>
          </w:p>
        </w:tc>
      </w:tr>
    </w:tbl>
    <w:p w14:paraId="377FF9EC" w14:textId="77777777" w:rsidR="001A7BE9" w:rsidRPr="00E808B0" w:rsidRDefault="001A7BE9" w:rsidP="00F52C2B">
      <w:bookmarkStart w:id="841" w:name="_Toc174817877"/>
      <w:bookmarkStart w:id="842" w:name="_Toc206305557"/>
      <w:bookmarkStart w:id="843" w:name="_Toc214434125"/>
      <w:bookmarkStart w:id="844" w:name="_Toc214437029"/>
      <w:bookmarkStart w:id="845" w:name="_Toc214437472"/>
      <w:bookmarkStart w:id="846" w:name="_Toc214437788"/>
      <w:bookmarkStart w:id="847" w:name="_Toc214457264"/>
      <w:bookmarkStart w:id="848" w:name="_Toc214461377"/>
      <w:bookmarkStart w:id="849" w:name="_Toc214462998"/>
      <w:bookmarkStart w:id="850" w:name="_Toc301358550"/>
    </w:p>
    <w:p w14:paraId="43A3AE86" w14:textId="62703E1A" w:rsidR="001A7BE9" w:rsidRPr="00E808B0" w:rsidRDefault="001A7BE9">
      <w:pPr>
        <w:pStyle w:val="AppendixHeading2"/>
        <w:rPr>
          <w:noProof w:val="0"/>
        </w:rPr>
      </w:pPr>
      <w:bookmarkStart w:id="851" w:name="_Toc518654956"/>
      <w:r w:rsidRPr="00E808B0">
        <w:rPr>
          <w:noProof w:val="0"/>
        </w:rPr>
        <w:t>V.3</w:t>
      </w:r>
      <w:r w:rsidRPr="00E808B0">
        <w:rPr>
          <w:noProof w:val="0"/>
        </w:rPr>
        <w:tab/>
        <w:t>Web Services Requirements</w:t>
      </w:r>
      <w:bookmarkEnd w:id="841"/>
      <w:bookmarkEnd w:id="842"/>
      <w:bookmarkEnd w:id="843"/>
      <w:bookmarkEnd w:id="844"/>
      <w:bookmarkEnd w:id="845"/>
      <w:bookmarkEnd w:id="846"/>
      <w:bookmarkEnd w:id="847"/>
      <w:bookmarkEnd w:id="848"/>
      <w:bookmarkEnd w:id="849"/>
      <w:bookmarkEnd w:id="850"/>
      <w:bookmarkEnd w:id="851"/>
    </w:p>
    <w:p w14:paraId="796B11B5" w14:textId="77777777" w:rsidR="001A7BE9" w:rsidRPr="00E808B0" w:rsidRDefault="001A7BE9">
      <w:r w:rsidRPr="00E808B0">
        <w:t>The requirements in this section represent guidance for IHE Technical Framework authors who need to use web services in specific transactions. These requirements fall into two categories:</w:t>
      </w:r>
    </w:p>
    <w:p w14:paraId="1B935474" w14:textId="77777777" w:rsidR="001A7BE9" w:rsidRPr="00E808B0" w:rsidRDefault="001A7BE9" w:rsidP="003067F6">
      <w:pPr>
        <w:pStyle w:val="ListNumber2"/>
        <w:numPr>
          <w:ilvl w:val="0"/>
          <w:numId w:val="63"/>
        </w:numPr>
      </w:pPr>
      <w:r w:rsidRPr="00E808B0">
        <w:t>Providing consistency and clarity in the IHE specifications.</w:t>
      </w:r>
    </w:p>
    <w:p w14:paraId="7E1B97D1" w14:textId="77777777" w:rsidR="001A7BE9" w:rsidRPr="00E808B0" w:rsidRDefault="001A7BE9" w:rsidP="003067F6">
      <w:pPr>
        <w:pStyle w:val="ListNumber2"/>
        <w:numPr>
          <w:ilvl w:val="0"/>
          <w:numId w:val="63"/>
        </w:numPr>
      </w:pPr>
      <w:r w:rsidRPr="00E808B0">
        <w:lastRenderedPageBreak/>
        <w:t>Affecting the wire format of the transactions.</w:t>
      </w:r>
    </w:p>
    <w:p w14:paraId="039C172E" w14:textId="4C47868D" w:rsidR="001A7BE9" w:rsidRPr="00E808B0" w:rsidRDefault="001A7BE9">
      <w:r w:rsidRPr="00E808B0">
        <w:t>When the requirements for particular text are specified, the following notation is used:</w:t>
      </w:r>
    </w:p>
    <w:p w14:paraId="1631E2B5" w14:textId="77777777" w:rsidR="001A7BE9" w:rsidRPr="00E808B0" w:rsidRDefault="001A7BE9" w:rsidP="007033A9">
      <w:pPr>
        <w:pStyle w:val="ListBullet2"/>
        <w:numPr>
          <w:ilvl w:val="0"/>
          <w:numId w:val="29"/>
        </w:numPr>
      </w:pPr>
      <w:r w:rsidRPr="00E808B0">
        <w:t>curly braces (i.e., {}) are used to denote a part of a string which shall always be replaced with a string corresponding to the specific transaction, actor, or profile;</w:t>
      </w:r>
    </w:p>
    <w:p w14:paraId="12D2E690" w14:textId="77777777" w:rsidR="001A7BE9" w:rsidRPr="00E808B0" w:rsidRDefault="001A7BE9" w:rsidP="007033A9">
      <w:pPr>
        <w:pStyle w:val="ListBullet2"/>
        <w:numPr>
          <w:ilvl w:val="0"/>
          <w:numId w:val="29"/>
        </w:numPr>
      </w:pPr>
      <w:r w:rsidRPr="00E808B0">
        <w:t xml:space="preserve">square brackets (i.e., []) are used to denote a part of a string which shall be either replaced with a string corresponding to the specific transaction, or shall be completely omitted. </w:t>
      </w:r>
    </w:p>
    <w:p w14:paraId="3FE3ED9E" w14:textId="280A6270" w:rsidR="001A7BE9" w:rsidRPr="00E808B0" w:rsidRDefault="001A7BE9">
      <w:pPr>
        <w:pStyle w:val="AppendixHeading3"/>
        <w:rPr>
          <w:noProof w:val="0"/>
        </w:rPr>
      </w:pPr>
      <w:bookmarkStart w:id="852" w:name="_Toc167244414"/>
      <w:bookmarkStart w:id="853" w:name="_Toc173204830"/>
      <w:bookmarkStart w:id="854" w:name="_Toc174817878"/>
      <w:bookmarkStart w:id="855" w:name="_Toc301358551"/>
      <w:bookmarkStart w:id="856" w:name="_Toc518654957"/>
      <w:r w:rsidRPr="00E808B0">
        <w:rPr>
          <w:noProof w:val="0"/>
        </w:rPr>
        <w:t>V.3.1</w:t>
      </w:r>
      <w:r w:rsidRPr="00E808B0">
        <w:rPr>
          <w:noProof w:val="0"/>
        </w:rPr>
        <w:tab/>
        <w:t>Requirements for Transactions using HL7 V3 Messages</w:t>
      </w:r>
      <w:bookmarkEnd w:id="852"/>
      <w:bookmarkEnd w:id="853"/>
      <w:bookmarkEnd w:id="854"/>
      <w:bookmarkEnd w:id="855"/>
      <w:bookmarkEnd w:id="856"/>
    </w:p>
    <w:p w14:paraId="261F8EEE" w14:textId="77777777" w:rsidR="001A7BE9" w:rsidRPr="00E808B0" w:rsidRDefault="001A7BE9">
      <w:r w:rsidRPr="00E808B0">
        <w:t>When IHE transactions use HL7 V3 Messages, the Web Services protocol will conform to the HL7 Web Services Basic, Addressing, Security, and Reliable Messaging Profiles, with additional constraints as specified in the following sub-sections.</w:t>
      </w:r>
    </w:p>
    <w:p w14:paraId="23BB13B5" w14:textId="6A5499AA" w:rsidR="001A7BE9" w:rsidRPr="00E808B0" w:rsidRDefault="001A7BE9" w:rsidP="003067F6">
      <w:pPr>
        <w:pStyle w:val="AppendixHeading4"/>
        <w:rPr>
          <w:noProof w:val="0"/>
        </w:rPr>
      </w:pPr>
      <w:r w:rsidRPr="00E808B0">
        <w:rPr>
          <w:noProof w:val="0"/>
        </w:rPr>
        <w:t>V.3.1.1</w:t>
      </w:r>
      <w:r w:rsidRPr="00E808B0">
        <w:rPr>
          <w:noProof w:val="0"/>
        </w:rPr>
        <w:tab/>
        <w:t>HL7 WS Basic Profile Constraints</w:t>
      </w:r>
    </w:p>
    <w:p w14:paraId="5AEFD906" w14:textId="77777777" w:rsidR="001A7BE9" w:rsidRPr="00E808B0" w:rsidRDefault="001A7BE9">
      <w:r w:rsidRPr="00E808B0">
        <w:t>The Sender and Receiver shall conform to the HL7 WS Basic Profile with five modifications. The first modification is the requirement of supporting SOAP 1.2, while the HL7 WS Basic Profile provides the choice of supporting either SOAP 1.1 or SOAP 1.2, or both.</w:t>
      </w:r>
    </w:p>
    <w:p w14:paraId="3E65A5F4" w14:textId="77777777" w:rsidR="001A7BE9" w:rsidRPr="00E808B0" w:rsidRDefault="001A7BE9">
      <w:r w:rsidRPr="00E808B0">
        <w:t>The second modification is to HL7-WSP200, which recommends that a WSDL document describes a specific HL7 application role. For consistency with non-HL7 V3 transactions, IHE specifications shall provide an example WSDL document for all transactions of an actor per profile (see IHE-WSP200).</w:t>
      </w:r>
    </w:p>
    <w:p w14:paraId="5C9C5542" w14:textId="77777777" w:rsidR="001A7BE9" w:rsidRPr="00E808B0" w:rsidRDefault="001A7BE9">
      <w:r w:rsidRPr="00E808B0">
        <w:t>The third modification is to HL7-WSP201, which recommends that the HL7 Application Role ID is to be used as the name of the WSDL definition. For consistency with non-HL7 V3 transactions the name of the example WSDL definition provided in the IHE specification shall be the actor name of the transaction's receiver (see the IHE-WSP201).</w:t>
      </w:r>
    </w:p>
    <w:p w14:paraId="747FBA16" w14:textId="77777777" w:rsidR="001A7BE9" w:rsidRPr="00E808B0" w:rsidRDefault="001A7BE9">
      <w:r w:rsidRPr="00E808B0">
        <w:t xml:space="preserve">The fourth modification is to HL7-WSP202, which specifies the use of the HL7 namespace as the target namespace of the WSDL document. This would prevent creating a single WSDL for actors which use both HL7 V3 and non-HL7 V3 IHE transactions (e.g., an XDS registry implementing the </w:t>
      </w:r>
      <w:proofErr w:type="spellStart"/>
      <w:r w:rsidRPr="00E808B0">
        <w:t>XDS.b</w:t>
      </w:r>
      <w:proofErr w:type="spellEnd"/>
      <w:r w:rsidRPr="00E808B0">
        <w:t xml:space="preserve"> Profile with the Patient Identity Feed HL7 V3 transaction). For consistency among all IHE transactions, when creating an IHE transaction specification, the WSDL target namespace shall be specified as “</w:t>
      </w:r>
      <w:proofErr w:type="spellStart"/>
      <w:proofErr w:type="gramStart"/>
      <w:r w:rsidRPr="00E808B0">
        <w:t>urn:ihe</w:t>
      </w:r>
      <w:proofErr w:type="spellEnd"/>
      <w:proofErr w:type="gramEnd"/>
      <w:r w:rsidRPr="00E808B0">
        <w:t>:&lt;committee name&gt;:&lt;profile&gt;:&lt;year&gt; (see IHE-WSP202).</w:t>
      </w:r>
    </w:p>
    <w:p w14:paraId="6312DA85" w14:textId="77777777" w:rsidR="001A7BE9" w:rsidRPr="00E808B0" w:rsidRDefault="001A7BE9">
      <w:r w:rsidRPr="00E808B0">
        <w:t xml:space="preserve">The fifth modification is to HL7-WSP208, which specifies that “WSDL messages for Interactions SHOULD use </w:t>
      </w:r>
      <w:proofErr w:type="spellStart"/>
      <w:proofErr w:type="gramStart"/>
      <w:r w:rsidRPr="00E808B0">
        <w:t>wsdl:operation</w:t>
      </w:r>
      <w:proofErr w:type="spellEnd"/>
      <w:proofErr w:type="gramEnd"/>
      <w:r w:rsidRPr="00E808B0">
        <w:t>/</w:t>
      </w:r>
      <w:proofErr w:type="spellStart"/>
      <w:r w:rsidRPr="00E808B0">
        <w:t>wsdl:input</w:t>
      </w:r>
      <w:proofErr w:type="spellEnd"/>
      <w:r w:rsidRPr="00E808B0">
        <w:t>/@</w:t>
      </w:r>
      <w:proofErr w:type="spellStart"/>
      <w:r w:rsidRPr="00E808B0">
        <w:t>wsa:Action</w:t>
      </w:r>
      <w:proofErr w:type="spellEnd"/>
      <w:r w:rsidRPr="00E808B0">
        <w:t xml:space="preserve"> = "urn:hl7-org:v3:{</w:t>
      </w:r>
      <w:proofErr w:type="spellStart"/>
      <w:r w:rsidRPr="00E808B0">
        <w:t>Interaction_Artifact_Id</w:t>
      </w:r>
      <w:proofErr w:type="spellEnd"/>
      <w:r w:rsidRPr="00E808B0">
        <w:t xml:space="preserve">}”. IHE extends the “should” to support situations where one HL7 message is being used within two transactions for significantly different purposes. For this case the second use of the message shall extend the HL7 specified Action string with </w:t>
      </w:r>
      <w:proofErr w:type="gramStart"/>
      <w:r w:rsidRPr="00E808B0">
        <w:t>“:[</w:t>
      </w:r>
      <w:proofErr w:type="gramEnd"/>
      <w:r w:rsidRPr="00E808B0">
        <w:t>transaction-name]” where [transaction-name] is the name of the second transaction.</w:t>
      </w:r>
    </w:p>
    <w:p w14:paraId="65561C52" w14:textId="4A97F064" w:rsidR="001A7BE9" w:rsidRPr="00E808B0" w:rsidRDefault="001A7BE9" w:rsidP="003067F6">
      <w:pPr>
        <w:pStyle w:val="AppendixHeading4"/>
        <w:rPr>
          <w:noProof w:val="0"/>
        </w:rPr>
      </w:pPr>
      <w:r w:rsidRPr="00E808B0">
        <w:rPr>
          <w:noProof w:val="0"/>
        </w:rPr>
        <w:t>V.3.1.2</w:t>
      </w:r>
      <w:r w:rsidRPr="00E808B0">
        <w:rPr>
          <w:noProof w:val="0"/>
        </w:rPr>
        <w:tab/>
        <w:t>HL7 WS Addressing Profile Constraints</w:t>
      </w:r>
    </w:p>
    <w:p w14:paraId="3389673B" w14:textId="77777777" w:rsidR="001A7BE9" w:rsidRPr="00E808B0" w:rsidRDefault="001A7BE9">
      <w:r w:rsidRPr="00E808B0">
        <w:t>The Sender and Receiver should conform to the HL7 WS Addressing Profile. No additional constraints are made in this sub-section.</w:t>
      </w:r>
    </w:p>
    <w:p w14:paraId="394A1C6C" w14:textId="41EDF9CE" w:rsidR="001A7BE9" w:rsidRPr="00E808B0" w:rsidRDefault="001A7BE9" w:rsidP="00427BD8">
      <w:pPr>
        <w:pStyle w:val="AppendixHeading4"/>
        <w:keepNext/>
        <w:rPr>
          <w:noProof w:val="0"/>
        </w:rPr>
      </w:pPr>
      <w:r w:rsidRPr="00E808B0">
        <w:rPr>
          <w:noProof w:val="0"/>
        </w:rPr>
        <w:lastRenderedPageBreak/>
        <w:t>V.3.1.3</w:t>
      </w:r>
      <w:r w:rsidRPr="00E808B0">
        <w:rPr>
          <w:noProof w:val="0"/>
        </w:rPr>
        <w:tab/>
        <w:t>HL7 WS Security Profile Constraints</w:t>
      </w:r>
    </w:p>
    <w:p w14:paraId="6B313AD7" w14:textId="77777777" w:rsidR="001A7BE9" w:rsidRPr="00E808B0" w:rsidRDefault="001A7BE9">
      <w:r w:rsidRPr="00E808B0">
        <w:t>IHE does not specify whether the Sender and Receiver should implement the HL7 WS Security Profile. The decision to implement the HL7 WS Security Profile is left to implementers. Each IHE transaction specifies its ATNA requirements for security and authentication. Security profiles such as Cross-Enterprise User Assertion (XUA) contain further security requirements. With the publication of WS-Security 1.1 and when the WS-I Basic Security Profile 1.1 is released, it is expected that ATNA (or a different profile) may incorporate additional options for Web Services, and the HL7 WS Security Profile will be incorporated in this appendix.</w:t>
      </w:r>
    </w:p>
    <w:p w14:paraId="5AAB419D" w14:textId="619526A1" w:rsidR="001A7BE9" w:rsidRPr="00E808B0" w:rsidRDefault="001A7BE9" w:rsidP="003067F6">
      <w:pPr>
        <w:pStyle w:val="AppendixHeading4"/>
        <w:rPr>
          <w:noProof w:val="0"/>
        </w:rPr>
      </w:pPr>
      <w:r w:rsidRPr="00E808B0">
        <w:rPr>
          <w:noProof w:val="0"/>
        </w:rPr>
        <w:t>V.3.1.4</w:t>
      </w:r>
      <w:r w:rsidRPr="00E808B0">
        <w:rPr>
          <w:noProof w:val="0"/>
        </w:rPr>
        <w:tab/>
        <w:t>HL7 WS Reliable Messaging Profile Constraints</w:t>
      </w:r>
    </w:p>
    <w:p w14:paraId="77011972" w14:textId="77777777" w:rsidR="001A7BE9" w:rsidRPr="00E808B0" w:rsidRDefault="001A7BE9">
      <w:r w:rsidRPr="00E808B0">
        <w:t>IHE does not specify whether the Sender and Receiver should implement the HL7 WS Reliable Messaging Profile. The decision to implement the HL7 WS Reliable Messaging Profile is left to implementers. When the WS-I Reliable Secure Profile Working Group releases a profile it is expected that additional options for Web Services may be added, and the HL7 WS Reliable Messaging Profile will be incorporated in this appendix.</w:t>
      </w:r>
    </w:p>
    <w:p w14:paraId="003A1C76" w14:textId="31F7E3AD" w:rsidR="001A7BE9" w:rsidRPr="00E808B0" w:rsidRDefault="001A7BE9">
      <w:pPr>
        <w:pStyle w:val="AppendixHeading3"/>
        <w:rPr>
          <w:noProof w:val="0"/>
        </w:rPr>
      </w:pPr>
      <w:bookmarkStart w:id="857" w:name="_Toc167244415"/>
      <w:bookmarkStart w:id="858" w:name="_Toc173204831"/>
      <w:bookmarkStart w:id="859" w:name="_Toc174817879"/>
      <w:bookmarkStart w:id="860" w:name="_Toc301358552"/>
      <w:bookmarkStart w:id="861" w:name="_Toc518654958"/>
      <w:r w:rsidRPr="00E808B0">
        <w:rPr>
          <w:noProof w:val="0"/>
        </w:rPr>
        <w:t>V.3.2</w:t>
      </w:r>
      <w:r w:rsidRPr="00E808B0">
        <w:rPr>
          <w:noProof w:val="0"/>
        </w:rPr>
        <w:tab/>
        <w:t>Requirements for Transactions which don’t use HL7 V3 Messages</w:t>
      </w:r>
      <w:bookmarkEnd w:id="857"/>
      <w:bookmarkEnd w:id="858"/>
      <w:bookmarkEnd w:id="859"/>
      <w:bookmarkEnd w:id="860"/>
      <w:bookmarkEnd w:id="861"/>
    </w:p>
    <w:p w14:paraId="506279A9" w14:textId="77777777" w:rsidR="001A7BE9" w:rsidRPr="00E808B0" w:rsidRDefault="001A7BE9" w:rsidP="003067F6">
      <w:r w:rsidRPr="00E808B0">
        <w:t>The following IHE web services requirements are derived from the HL7 Web Services Profile. This provides consistency among the IHE transactions, compatibility to existing Web Services implementations through the WS-I profiles, and a well-defined mechanism for adding additional layers of web services in the future. The HL7 Web Services Profile also provides detailed background regarding the requirements presented here.</w:t>
      </w:r>
    </w:p>
    <w:p w14:paraId="6CE23B55" w14:textId="77777777" w:rsidR="001A7BE9" w:rsidRPr="00E808B0" w:rsidRDefault="001A7BE9" w:rsidP="003067F6">
      <w:r w:rsidRPr="00E808B0">
        <w:t>The numbering scheme for the individual requirements uses the following convention:</w:t>
      </w:r>
    </w:p>
    <w:p w14:paraId="3E0B2C88" w14:textId="77777777" w:rsidR="001A7BE9" w:rsidRPr="00E808B0" w:rsidRDefault="001A7BE9" w:rsidP="003067F6">
      <w:pPr>
        <w:pStyle w:val="ListBullet2"/>
      </w:pPr>
      <w:r w:rsidRPr="00E808B0">
        <w:t>IHE-WS[P|A|S|</w:t>
      </w:r>
      <w:proofErr w:type="gramStart"/>
      <w:r w:rsidRPr="00E808B0">
        <w:t>RM]</w:t>
      </w:r>
      <w:proofErr w:type="spellStart"/>
      <w:r w:rsidRPr="00E808B0">
        <w:t>nnn</w:t>
      </w:r>
      <w:proofErr w:type="spellEnd"/>
      <w:proofErr w:type="gramEnd"/>
      <w:r w:rsidRPr="00E808B0">
        <w:t>[.e]) text</w:t>
      </w:r>
    </w:p>
    <w:p w14:paraId="2E7A0594" w14:textId="7CD43F0C" w:rsidR="001A7BE9" w:rsidRPr="00E808B0" w:rsidRDefault="001A7BE9" w:rsidP="003067F6">
      <w:r w:rsidRPr="00E808B0">
        <w:t xml:space="preserve">P, A, S, and RM represent the Basic, Addressing, Security, and Reliable Messaging requirements sections in this specification, </w:t>
      </w:r>
      <w:proofErr w:type="spellStart"/>
      <w:r w:rsidRPr="00E808B0">
        <w:t>nnn</w:t>
      </w:r>
      <w:proofErr w:type="spellEnd"/>
      <w:r w:rsidRPr="00E808B0">
        <w:t xml:space="preserve"> represents a unique number for this specification, and text is the text of the requirement. This directly corresponds to the convention used in the HL7 Web Services Profile, and for easier navigation, the same numbers correspond to the equivalent requirements in both specifications. Note that not all implementation decisions from the HL7 Web Services Profile are relevant for non-HL7 web services transactions. If there are cases where an IHE Web Services requirement exists that does not correspond to an implementation decision from the HL7 Web Services Profile, the optional extension to the number (shown </w:t>
      </w:r>
      <w:proofErr w:type="gramStart"/>
      <w:r w:rsidRPr="00E808B0">
        <w:t>as .e</w:t>
      </w:r>
      <w:proofErr w:type="gramEnd"/>
      <w:r w:rsidRPr="00E808B0">
        <w:t xml:space="preserve"> above) can be used to eliminate the possibility of confusion. </w:t>
      </w:r>
    </w:p>
    <w:p w14:paraId="1A34CB1F" w14:textId="00D34D24" w:rsidR="001A7BE9" w:rsidRPr="00E808B0" w:rsidRDefault="001A7BE9" w:rsidP="00631422">
      <w:pPr>
        <w:pStyle w:val="TableTitle"/>
        <w:rPr>
          <w:noProof w:val="0"/>
        </w:rPr>
      </w:pPr>
      <w:r w:rsidRPr="00E808B0">
        <w:rPr>
          <w:noProof w:val="0"/>
        </w:rPr>
        <w:t xml:space="preserve">Table V.3.2-1: Web Services Requirements for Non-HL7 </w:t>
      </w:r>
      <w:r w:rsidR="00AD59D4" w:rsidRPr="00E808B0">
        <w:rPr>
          <w:noProof w:val="0"/>
        </w:rPr>
        <w:t>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4860"/>
        <w:gridCol w:w="2070"/>
      </w:tblGrid>
      <w:tr w:rsidR="001A7BE9" w:rsidRPr="00E808B0" w14:paraId="086AF3B2" w14:textId="77777777">
        <w:trPr>
          <w:tblHeader/>
          <w:jc w:val="center"/>
        </w:trPr>
        <w:tc>
          <w:tcPr>
            <w:tcW w:w="1728" w:type="dxa"/>
            <w:shd w:val="clear" w:color="auto" w:fill="D9D9D9"/>
          </w:tcPr>
          <w:p w14:paraId="76611B42" w14:textId="77777777" w:rsidR="001A7BE9" w:rsidRPr="00E808B0" w:rsidRDefault="001A7BE9">
            <w:pPr>
              <w:pStyle w:val="TableEntryHeader"/>
            </w:pPr>
            <w:r w:rsidRPr="00E808B0">
              <w:t>Requirement Identifier</w:t>
            </w:r>
          </w:p>
        </w:tc>
        <w:tc>
          <w:tcPr>
            <w:tcW w:w="4860" w:type="dxa"/>
            <w:shd w:val="clear" w:color="auto" w:fill="D9D9D9"/>
          </w:tcPr>
          <w:p w14:paraId="065F9942" w14:textId="77777777" w:rsidR="001A7BE9" w:rsidRPr="00E808B0" w:rsidRDefault="001A7BE9">
            <w:pPr>
              <w:pStyle w:val="TableEntryHeader"/>
            </w:pPr>
            <w:r w:rsidRPr="00E808B0">
              <w:t>Requirement text</w:t>
            </w:r>
          </w:p>
        </w:tc>
        <w:tc>
          <w:tcPr>
            <w:tcW w:w="2070" w:type="dxa"/>
            <w:shd w:val="clear" w:color="auto" w:fill="D9D9D9"/>
          </w:tcPr>
          <w:p w14:paraId="1C872A35" w14:textId="77777777" w:rsidR="001A7BE9" w:rsidRPr="00E808B0" w:rsidRDefault="001A7BE9">
            <w:pPr>
              <w:pStyle w:val="TableEntryHeader"/>
            </w:pPr>
            <w:r w:rsidRPr="00E808B0">
              <w:t>SOAP message format affected?</w:t>
            </w:r>
          </w:p>
        </w:tc>
      </w:tr>
      <w:tr w:rsidR="001A7BE9" w:rsidRPr="00E808B0" w14:paraId="3A017534" w14:textId="77777777" w:rsidTr="00B413C3">
        <w:trPr>
          <w:cantSplit/>
          <w:jc w:val="center"/>
        </w:trPr>
        <w:tc>
          <w:tcPr>
            <w:tcW w:w="1728" w:type="dxa"/>
          </w:tcPr>
          <w:p w14:paraId="0A13AF3C" w14:textId="77777777" w:rsidR="001A7BE9" w:rsidRPr="00E808B0" w:rsidRDefault="001A7BE9">
            <w:pPr>
              <w:pStyle w:val="TableEntry"/>
              <w:rPr>
                <w:noProof w:val="0"/>
              </w:rPr>
            </w:pPr>
            <w:r w:rsidRPr="00E808B0">
              <w:rPr>
                <w:noProof w:val="0"/>
              </w:rPr>
              <w:t>IHE-WSP200</w:t>
            </w:r>
          </w:p>
        </w:tc>
        <w:tc>
          <w:tcPr>
            <w:tcW w:w="4860" w:type="dxa"/>
          </w:tcPr>
          <w:p w14:paraId="303653C9" w14:textId="6F019C9F" w:rsidR="001A7BE9" w:rsidRPr="00E808B0" w:rsidRDefault="001A7BE9">
            <w:pPr>
              <w:pStyle w:val="TableEntry"/>
              <w:rPr>
                <w:noProof w:val="0"/>
              </w:rPr>
            </w:pPr>
            <w:r w:rsidRPr="00E808B0">
              <w:rPr>
                <w:noProof w:val="0"/>
              </w:rPr>
              <w:t xml:space="preserve">Example WSDL documents shall implement a specific IHE </w:t>
            </w:r>
            <w:r w:rsidR="004A59C1">
              <w:rPr>
                <w:noProof w:val="0"/>
              </w:rPr>
              <w:t>a</w:t>
            </w:r>
            <w:r w:rsidRPr="00E808B0">
              <w:rPr>
                <w:noProof w:val="0"/>
              </w:rPr>
              <w:t>ctor within a specific IHE Integration Profile.</w:t>
            </w:r>
          </w:p>
        </w:tc>
        <w:tc>
          <w:tcPr>
            <w:tcW w:w="2070" w:type="dxa"/>
          </w:tcPr>
          <w:p w14:paraId="2F390855" w14:textId="77777777" w:rsidR="001A7BE9" w:rsidRPr="00E808B0" w:rsidRDefault="001A7BE9">
            <w:pPr>
              <w:pStyle w:val="TableEntry"/>
              <w:rPr>
                <w:noProof w:val="0"/>
              </w:rPr>
            </w:pPr>
            <w:r w:rsidRPr="00E808B0">
              <w:rPr>
                <w:noProof w:val="0"/>
              </w:rPr>
              <w:t>No</w:t>
            </w:r>
          </w:p>
        </w:tc>
      </w:tr>
      <w:tr w:rsidR="001A7BE9" w:rsidRPr="00E808B0" w14:paraId="3EBDF30E" w14:textId="77777777" w:rsidTr="00B413C3">
        <w:trPr>
          <w:cantSplit/>
          <w:jc w:val="center"/>
        </w:trPr>
        <w:tc>
          <w:tcPr>
            <w:tcW w:w="1728" w:type="dxa"/>
          </w:tcPr>
          <w:p w14:paraId="64FA1AF0" w14:textId="77777777" w:rsidR="001A7BE9" w:rsidRPr="00E808B0" w:rsidRDefault="001A7BE9">
            <w:pPr>
              <w:pStyle w:val="TableEntry"/>
              <w:rPr>
                <w:noProof w:val="0"/>
              </w:rPr>
            </w:pPr>
            <w:r w:rsidRPr="00E808B0">
              <w:rPr>
                <w:noProof w:val="0"/>
              </w:rPr>
              <w:t>IHE-WSP201</w:t>
            </w:r>
          </w:p>
        </w:tc>
        <w:tc>
          <w:tcPr>
            <w:tcW w:w="4860" w:type="dxa"/>
          </w:tcPr>
          <w:p w14:paraId="69E85B3A" w14:textId="2BE271F4" w:rsidR="001A7BE9" w:rsidRPr="00E808B0" w:rsidRDefault="001A7BE9">
            <w:pPr>
              <w:pStyle w:val="TableEntry"/>
              <w:rPr>
                <w:noProof w:val="0"/>
              </w:rPr>
            </w:pPr>
            <w:r w:rsidRPr="00E808B0">
              <w:rPr>
                <w:noProof w:val="0"/>
              </w:rPr>
              <w:t>The attribute /</w:t>
            </w:r>
            <w:proofErr w:type="spellStart"/>
            <w:proofErr w:type="gramStart"/>
            <w:r w:rsidRPr="00E808B0">
              <w:rPr>
                <w:noProof w:val="0"/>
              </w:rPr>
              <w:t>wsdl:definitions</w:t>
            </w:r>
            <w:proofErr w:type="spellEnd"/>
            <w:proofErr w:type="gramEnd"/>
            <w:r w:rsidRPr="00E808B0">
              <w:rPr>
                <w:noProof w:val="0"/>
              </w:rPr>
              <w:t xml:space="preserve">/@name in the example WSDL document provided with an IHE specification shall be the name of the IHE </w:t>
            </w:r>
            <w:r w:rsidR="004A59C1">
              <w:rPr>
                <w:noProof w:val="0"/>
              </w:rPr>
              <w:t>a</w:t>
            </w:r>
            <w:r w:rsidRPr="00E808B0">
              <w:rPr>
                <w:noProof w:val="0"/>
              </w:rPr>
              <w:t>ctor providing the service.</w:t>
            </w:r>
          </w:p>
        </w:tc>
        <w:tc>
          <w:tcPr>
            <w:tcW w:w="2070" w:type="dxa"/>
          </w:tcPr>
          <w:p w14:paraId="1200AB72" w14:textId="77777777" w:rsidR="001A7BE9" w:rsidRPr="00E808B0" w:rsidRDefault="001A7BE9">
            <w:pPr>
              <w:pStyle w:val="TableEntry"/>
              <w:rPr>
                <w:noProof w:val="0"/>
              </w:rPr>
            </w:pPr>
            <w:r w:rsidRPr="00E808B0">
              <w:rPr>
                <w:noProof w:val="0"/>
              </w:rPr>
              <w:t>No</w:t>
            </w:r>
          </w:p>
        </w:tc>
      </w:tr>
      <w:tr w:rsidR="001A7BE9" w:rsidRPr="00E808B0" w14:paraId="6BC8B5E4" w14:textId="77777777" w:rsidTr="00B413C3">
        <w:trPr>
          <w:cantSplit/>
          <w:jc w:val="center"/>
        </w:trPr>
        <w:tc>
          <w:tcPr>
            <w:tcW w:w="1728" w:type="dxa"/>
          </w:tcPr>
          <w:p w14:paraId="1822343C" w14:textId="77777777" w:rsidR="001A7BE9" w:rsidRPr="00E808B0" w:rsidRDefault="001A7BE9">
            <w:pPr>
              <w:pStyle w:val="TableEntry"/>
              <w:rPr>
                <w:noProof w:val="0"/>
              </w:rPr>
            </w:pPr>
            <w:r w:rsidRPr="00E808B0">
              <w:rPr>
                <w:noProof w:val="0"/>
              </w:rPr>
              <w:lastRenderedPageBreak/>
              <w:t>IHE-WSP202</w:t>
            </w:r>
          </w:p>
        </w:tc>
        <w:tc>
          <w:tcPr>
            <w:tcW w:w="4860" w:type="dxa"/>
          </w:tcPr>
          <w:p w14:paraId="733A9498" w14:textId="77777777" w:rsidR="001A7BE9" w:rsidRPr="00E808B0" w:rsidRDefault="001A7BE9">
            <w:pPr>
              <w:pStyle w:val="TableEntry"/>
              <w:rPr>
                <w:noProof w:val="0"/>
              </w:rPr>
            </w:pPr>
            <w:r w:rsidRPr="00E808B0">
              <w:rPr>
                <w:bCs/>
                <w:noProof w:val="0"/>
              </w:rPr>
              <w:t xml:space="preserve">The </w:t>
            </w:r>
            <w:proofErr w:type="spellStart"/>
            <w:r w:rsidRPr="00E808B0">
              <w:rPr>
                <w:bCs/>
                <w:noProof w:val="0"/>
              </w:rPr>
              <w:t>targetNamespace</w:t>
            </w:r>
            <w:proofErr w:type="spellEnd"/>
            <w:r w:rsidRPr="00E808B0">
              <w:rPr>
                <w:bCs/>
                <w:noProof w:val="0"/>
              </w:rPr>
              <w:t xml:space="preserve"> of the example WSDL shall be </w:t>
            </w:r>
            <w:proofErr w:type="spellStart"/>
            <w:proofErr w:type="gramStart"/>
            <w:r w:rsidRPr="00E808B0">
              <w:rPr>
                <w:bCs/>
                <w:noProof w:val="0"/>
              </w:rPr>
              <w:t>urn:ihe</w:t>
            </w:r>
            <w:proofErr w:type="spellEnd"/>
            <w:proofErr w:type="gramEnd"/>
            <w:r w:rsidRPr="00E808B0">
              <w:rPr>
                <w:bCs/>
                <w:noProof w:val="0"/>
              </w:rPr>
              <w:t>:{committee}:{profile}:{year}</w:t>
            </w:r>
          </w:p>
        </w:tc>
        <w:tc>
          <w:tcPr>
            <w:tcW w:w="2070" w:type="dxa"/>
          </w:tcPr>
          <w:p w14:paraId="29639144" w14:textId="77777777" w:rsidR="001A7BE9" w:rsidRPr="00E808B0" w:rsidRDefault="001A7BE9">
            <w:pPr>
              <w:pStyle w:val="TableEntry"/>
              <w:rPr>
                <w:noProof w:val="0"/>
              </w:rPr>
            </w:pPr>
            <w:r w:rsidRPr="00E808B0">
              <w:rPr>
                <w:noProof w:val="0"/>
              </w:rPr>
              <w:t>No</w:t>
            </w:r>
          </w:p>
        </w:tc>
      </w:tr>
      <w:tr w:rsidR="001A7BE9" w:rsidRPr="00E808B0" w14:paraId="0E189210" w14:textId="77777777" w:rsidTr="00B413C3">
        <w:trPr>
          <w:cantSplit/>
          <w:jc w:val="center"/>
        </w:trPr>
        <w:tc>
          <w:tcPr>
            <w:tcW w:w="1728" w:type="dxa"/>
          </w:tcPr>
          <w:p w14:paraId="0DF6E404" w14:textId="77777777" w:rsidR="001A7BE9" w:rsidRPr="00E808B0" w:rsidRDefault="001A7BE9">
            <w:pPr>
              <w:pStyle w:val="TableEntry"/>
              <w:rPr>
                <w:noProof w:val="0"/>
              </w:rPr>
            </w:pPr>
            <w:r w:rsidRPr="00E808B0">
              <w:rPr>
                <w:bCs/>
                <w:noProof w:val="0"/>
              </w:rPr>
              <w:t>IHE-WSP203</w:t>
            </w:r>
          </w:p>
        </w:tc>
        <w:tc>
          <w:tcPr>
            <w:tcW w:w="4860" w:type="dxa"/>
          </w:tcPr>
          <w:p w14:paraId="53962E6A" w14:textId="77777777" w:rsidR="001A7BE9" w:rsidRPr="00E808B0" w:rsidRDefault="001A7BE9">
            <w:pPr>
              <w:pStyle w:val="TableEntry"/>
              <w:rPr>
                <w:noProof w:val="0"/>
              </w:rPr>
            </w:pPr>
            <w:r w:rsidRPr="00E808B0">
              <w:rPr>
                <w:noProof w:val="0"/>
              </w:rPr>
              <w:t xml:space="preserve">The example WSDL shall include XML Schema Definition references for the </w:t>
            </w:r>
            <w:proofErr w:type="gramStart"/>
            <w:r w:rsidRPr="00E808B0">
              <w:rPr>
                <w:noProof w:val="0"/>
              </w:rPr>
              <w:t>transactions</w:t>
            </w:r>
            <w:proofErr w:type="gramEnd"/>
            <w:r w:rsidRPr="00E808B0">
              <w:rPr>
                <w:noProof w:val="0"/>
              </w:rPr>
              <w:t xml:space="preserve"> payloads.</w:t>
            </w:r>
          </w:p>
        </w:tc>
        <w:tc>
          <w:tcPr>
            <w:tcW w:w="2070" w:type="dxa"/>
          </w:tcPr>
          <w:p w14:paraId="437F84DB" w14:textId="77777777" w:rsidR="001A7BE9" w:rsidRPr="00E808B0" w:rsidRDefault="001A7BE9">
            <w:pPr>
              <w:pStyle w:val="TableEntry"/>
              <w:rPr>
                <w:noProof w:val="0"/>
              </w:rPr>
            </w:pPr>
            <w:r w:rsidRPr="00E808B0">
              <w:rPr>
                <w:noProof w:val="0"/>
              </w:rPr>
              <w:t>No</w:t>
            </w:r>
          </w:p>
        </w:tc>
      </w:tr>
      <w:tr w:rsidR="001A7BE9" w:rsidRPr="00E808B0" w14:paraId="1E7ABB4B" w14:textId="77777777" w:rsidTr="00B413C3">
        <w:trPr>
          <w:cantSplit/>
          <w:jc w:val="center"/>
        </w:trPr>
        <w:tc>
          <w:tcPr>
            <w:tcW w:w="1728" w:type="dxa"/>
          </w:tcPr>
          <w:p w14:paraId="5FA834BF" w14:textId="77777777" w:rsidR="001A7BE9" w:rsidRPr="00E808B0" w:rsidRDefault="001A7BE9">
            <w:pPr>
              <w:pStyle w:val="TableEntry"/>
              <w:rPr>
                <w:bCs/>
                <w:noProof w:val="0"/>
              </w:rPr>
            </w:pPr>
            <w:r w:rsidRPr="00E808B0">
              <w:rPr>
                <w:noProof w:val="0"/>
              </w:rPr>
              <w:t>IHE-WSP205</w:t>
            </w:r>
          </w:p>
        </w:tc>
        <w:tc>
          <w:tcPr>
            <w:tcW w:w="4860" w:type="dxa"/>
          </w:tcPr>
          <w:p w14:paraId="52FC616C" w14:textId="77777777" w:rsidR="001A7BE9" w:rsidRPr="00E808B0" w:rsidRDefault="001A7BE9">
            <w:pPr>
              <w:pStyle w:val="TableEntry"/>
              <w:rPr>
                <w:noProof w:val="0"/>
              </w:rPr>
            </w:pPr>
            <w:r w:rsidRPr="00E808B0">
              <w:rPr>
                <w:noProof w:val="0"/>
              </w:rPr>
              <w:t>Two WSDL messages shall be defined for a request-response transaction.</w:t>
            </w:r>
          </w:p>
        </w:tc>
        <w:tc>
          <w:tcPr>
            <w:tcW w:w="2070" w:type="dxa"/>
          </w:tcPr>
          <w:p w14:paraId="37324480" w14:textId="77777777" w:rsidR="001A7BE9" w:rsidRPr="00E808B0" w:rsidRDefault="001A7BE9">
            <w:pPr>
              <w:pStyle w:val="TableEntry"/>
              <w:rPr>
                <w:noProof w:val="0"/>
              </w:rPr>
            </w:pPr>
            <w:r w:rsidRPr="00E808B0">
              <w:rPr>
                <w:noProof w:val="0"/>
              </w:rPr>
              <w:t>No</w:t>
            </w:r>
          </w:p>
        </w:tc>
      </w:tr>
      <w:tr w:rsidR="001A7BE9" w:rsidRPr="00E808B0" w14:paraId="65E34B8F" w14:textId="77777777" w:rsidTr="00B413C3">
        <w:trPr>
          <w:cantSplit/>
          <w:jc w:val="center"/>
        </w:trPr>
        <w:tc>
          <w:tcPr>
            <w:tcW w:w="1728" w:type="dxa"/>
          </w:tcPr>
          <w:p w14:paraId="656FE916" w14:textId="77777777" w:rsidR="001A7BE9" w:rsidRPr="00E808B0" w:rsidRDefault="001A7BE9">
            <w:pPr>
              <w:pStyle w:val="TableEntry"/>
              <w:rPr>
                <w:noProof w:val="0"/>
              </w:rPr>
            </w:pPr>
            <w:r w:rsidRPr="00E808B0">
              <w:rPr>
                <w:noProof w:val="0"/>
              </w:rPr>
              <w:t>IHE-WSP206</w:t>
            </w:r>
          </w:p>
        </w:tc>
        <w:tc>
          <w:tcPr>
            <w:tcW w:w="4860" w:type="dxa"/>
          </w:tcPr>
          <w:p w14:paraId="114DDDB7" w14:textId="77777777" w:rsidR="001A7BE9" w:rsidRPr="00E808B0" w:rsidRDefault="001A7BE9">
            <w:pPr>
              <w:pStyle w:val="TableEntry"/>
              <w:rPr>
                <w:noProof w:val="0"/>
              </w:rPr>
            </w:pPr>
            <w:r w:rsidRPr="00E808B0">
              <w:rPr>
                <w:noProof w:val="0"/>
              </w:rPr>
              <w:t>In the example WSDL provided by an IHE specification a single WSDL part named Body shall be defined for each WSDL message and the part type shall refer to an element defined in the Schema Definition required in IHE-WSP203.</w:t>
            </w:r>
          </w:p>
        </w:tc>
        <w:tc>
          <w:tcPr>
            <w:tcW w:w="2070" w:type="dxa"/>
          </w:tcPr>
          <w:p w14:paraId="733F7E75" w14:textId="77777777" w:rsidR="001A7BE9" w:rsidRPr="00E808B0" w:rsidRDefault="001A7BE9">
            <w:pPr>
              <w:pStyle w:val="TableEntry"/>
              <w:rPr>
                <w:noProof w:val="0"/>
              </w:rPr>
            </w:pPr>
            <w:r w:rsidRPr="00E808B0">
              <w:rPr>
                <w:noProof w:val="0"/>
              </w:rPr>
              <w:t>Determines the format of the SOAP Body</w:t>
            </w:r>
          </w:p>
        </w:tc>
      </w:tr>
      <w:tr w:rsidR="001A7BE9" w:rsidRPr="00E808B0" w14:paraId="599B5E2C" w14:textId="77777777" w:rsidTr="00B413C3">
        <w:trPr>
          <w:cantSplit/>
          <w:jc w:val="center"/>
        </w:trPr>
        <w:tc>
          <w:tcPr>
            <w:tcW w:w="1728" w:type="dxa"/>
          </w:tcPr>
          <w:p w14:paraId="5BD68CEE" w14:textId="77777777" w:rsidR="001A7BE9" w:rsidRPr="00E808B0" w:rsidRDefault="001A7BE9">
            <w:pPr>
              <w:pStyle w:val="TableEntry"/>
              <w:rPr>
                <w:noProof w:val="0"/>
              </w:rPr>
            </w:pPr>
            <w:r w:rsidRPr="00E808B0">
              <w:rPr>
                <w:noProof w:val="0"/>
              </w:rPr>
              <w:t>IHE_WSP207</w:t>
            </w:r>
          </w:p>
        </w:tc>
        <w:tc>
          <w:tcPr>
            <w:tcW w:w="4860" w:type="dxa"/>
          </w:tcPr>
          <w:p w14:paraId="50E97A73" w14:textId="77777777" w:rsidR="001A7BE9" w:rsidRPr="00E808B0" w:rsidRDefault="001A7BE9">
            <w:pPr>
              <w:pStyle w:val="TableEntry"/>
              <w:rPr>
                <w:noProof w:val="0"/>
              </w:rPr>
            </w:pPr>
            <w:r w:rsidRPr="00E808B0">
              <w:rPr>
                <w:noProof w:val="0"/>
              </w:rPr>
              <w:t xml:space="preserve">For each input and output message defined in the WSDL </w:t>
            </w:r>
            <w:proofErr w:type="spellStart"/>
            <w:r w:rsidRPr="00E808B0">
              <w:rPr>
                <w:noProof w:val="0"/>
              </w:rPr>
              <w:t>portType</w:t>
            </w:r>
            <w:proofErr w:type="spellEnd"/>
            <w:r w:rsidRPr="00E808B0">
              <w:rPr>
                <w:noProof w:val="0"/>
              </w:rPr>
              <w:t xml:space="preserve"> operation an attribute </w:t>
            </w:r>
            <w:proofErr w:type="spellStart"/>
            <w:proofErr w:type="gramStart"/>
            <w:r w:rsidRPr="00E808B0">
              <w:rPr>
                <w:noProof w:val="0"/>
              </w:rPr>
              <w:t>wsaw:Action</w:t>
            </w:r>
            <w:proofErr w:type="spellEnd"/>
            <w:proofErr w:type="gramEnd"/>
            <w:r w:rsidRPr="00E808B0">
              <w:rPr>
                <w:noProof w:val="0"/>
              </w:rPr>
              <w:t xml:space="preserve"> SHALL be included.</w:t>
            </w:r>
          </w:p>
        </w:tc>
        <w:tc>
          <w:tcPr>
            <w:tcW w:w="2070" w:type="dxa"/>
          </w:tcPr>
          <w:p w14:paraId="280B6E83" w14:textId="77777777" w:rsidR="001A7BE9" w:rsidRPr="00E808B0" w:rsidRDefault="001A7BE9">
            <w:pPr>
              <w:pStyle w:val="TableEntry"/>
              <w:rPr>
                <w:noProof w:val="0"/>
              </w:rPr>
            </w:pPr>
            <w:r w:rsidRPr="00E808B0">
              <w:rPr>
                <w:noProof w:val="0"/>
              </w:rPr>
              <w:t>No</w:t>
            </w:r>
          </w:p>
        </w:tc>
      </w:tr>
      <w:tr w:rsidR="001A7BE9" w:rsidRPr="00E808B0" w14:paraId="6026F5AB" w14:textId="77777777" w:rsidTr="00B413C3">
        <w:trPr>
          <w:cantSplit/>
          <w:jc w:val="center"/>
        </w:trPr>
        <w:tc>
          <w:tcPr>
            <w:tcW w:w="1728" w:type="dxa"/>
          </w:tcPr>
          <w:p w14:paraId="38789BDF" w14:textId="77777777" w:rsidR="001A7BE9" w:rsidRPr="00E808B0" w:rsidRDefault="001A7BE9">
            <w:pPr>
              <w:pStyle w:val="TableEntry"/>
              <w:rPr>
                <w:noProof w:val="0"/>
              </w:rPr>
            </w:pPr>
            <w:r w:rsidRPr="00E808B0">
              <w:rPr>
                <w:noProof w:val="0"/>
              </w:rPr>
              <w:t>IHE_WSP208</w:t>
            </w:r>
          </w:p>
        </w:tc>
        <w:tc>
          <w:tcPr>
            <w:tcW w:w="4860" w:type="dxa"/>
          </w:tcPr>
          <w:p w14:paraId="06008458" w14:textId="77777777" w:rsidR="001A7BE9" w:rsidRPr="00E808B0" w:rsidRDefault="001A7BE9">
            <w:pPr>
              <w:pStyle w:val="TableEntry"/>
              <w:rPr>
                <w:noProof w:val="0"/>
              </w:rPr>
            </w:pPr>
            <w:r w:rsidRPr="00E808B0">
              <w:rPr>
                <w:noProof w:val="0"/>
              </w:rPr>
              <w:t>WSDL operations SHALL use</w:t>
            </w:r>
            <w:r w:rsidRPr="00E808B0">
              <w:rPr>
                <w:b/>
                <w:iCs/>
                <w:noProof w:val="0"/>
              </w:rPr>
              <w:t xml:space="preserve"> </w:t>
            </w:r>
            <w:proofErr w:type="spellStart"/>
            <w:r w:rsidRPr="00E808B0">
              <w:rPr>
                <w:b/>
                <w:iCs/>
                <w:noProof w:val="0"/>
              </w:rPr>
              <w:t>wsdl:operation</w:t>
            </w:r>
            <w:proofErr w:type="spellEnd"/>
            <w:r w:rsidRPr="00E808B0">
              <w:rPr>
                <w:b/>
                <w:iCs/>
                <w:noProof w:val="0"/>
              </w:rPr>
              <w:t>/</w:t>
            </w:r>
            <w:proofErr w:type="spellStart"/>
            <w:r w:rsidRPr="00E808B0">
              <w:rPr>
                <w:b/>
                <w:iCs/>
                <w:noProof w:val="0"/>
              </w:rPr>
              <w:t>wsdl:input</w:t>
            </w:r>
            <w:proofErr w:type="spellEnd"/>
            <w:r w:rsidRPr="00E808B0">
              <w:rPr>
                <w:b/>
                <w:iCs/>
                <w:noProof w:val="0"/>
              </w:rPr>
              <w:t>/@</w:t>
            </w:r>
            <w:proofErr w:type="spellStart"/>
            <w:r w:rsidRPr="00E808B0">
              <w:rPr>
                <w:b/>
                <w:iCs/>
                <w:noProof w:val="0"/>
              </w:rPr>
              <w:t>wsaw:Action</w:t>
            </w:r>
            <w:proofErr w:type="spellEnd"/>
            <w:r w:rsidRPr="00E808B0">
              <w:rPr>
                <w:b/>
                <w:iCs/>
                <w:noProof w:val="0"/>
              </w:rPr>
              <w:t xml:space="preserve"> = "</w:t>
            </w:r>
            <w:proofErr w:type="spellStart"/>
            <w:r w:rsidRPr="00E808B0">
              <w:rPr>
                <w:b/>
                <w:iCs/>
                <w:noProof w:val="0"/>
              </w:rPr>
              <w:t>urn:ihe</w:t>
            </w:r>
            <w:proofErr w:type="spellEnd"/>
            <w:r w:rsidRPr="00E808B0">
              <w:rPr>
                <w:b/>
                <w:iCs/>
                <w:noProof w:val="0"/>
              </w:rPr>
              <w:t xml:space="preserve">:{committee}:{Year}:{Transaction name}[Operation]" </w:t>
            </w:r>
            <w:r w:rsidRPr="00E808B0">
              <w:rPr>
                <w:iCs/>
                <w:noProof w:val="0"/>
              </w:rPr>
              <w:t>and</w:t>
            </w:r>
            <w:r w:rsidRPr="00E808B0">
              <w:rPr>
                <w:b/>
                <w:iCs/>
                <w:noProof w:val="0"/>
              </w:rPr>
              <w:t xml:space="preserve"> </w:t>
            </w:r>
            <w:proofErr w:type="spellStart"/>
            <w:r w:rsidRPr="00E808B0">
              <w:rPr>
                <w:b/>
                <w:iCs/>
                <w:noProof w:val="0"/>
              </w:rPr>
              <w:t>wsdl:operation</w:t>
            </w:r>
            <w:proofErr w:type="spellEnd"/>
            <w:r w:rsidRPr="00E808B0">
              <w:rPr>
                <w:b/>
                <w:iCs/>
                <w:noProof w:val="0"/>
              </w:rPr>
              <w:t>/</w:t>
            </w:r>
            <w:proofErr w:type="spellStart"/>
            <w:r w:rsidRPr="00E808B0">
              <w:rPr>
                <w:b/>
                <w:iCs/>
                <w:noProof w:val="0"/>
              </w:rPr>
              <w:t>wsdl:output</w:t>
            </w:r>
            <w:proofErr w:type="spellEnd"/>
            <w:r w:rsidRPr="00E808B0">
              <w:rPr>
                <w:b/>
                <w:iCs/>
                <w:noProof w:val="0"/>
              </w:rPr>
              <w:t>/@</w:t>
            </w:r>
            <w:proofErr w:type="spellStart"/>
            <w:r w:rsidRPr="00E808B0">
              <w:rPr>
                <w:b/>
                <w:iCs/>
                <w:noProof w:val="0"/>
              </w:rPr>
              <w:t>wsaw:Action</w:t>
            </w:r>
            <w:proofErr w:type="spellEnd"/>
            <w:r w:rsidRPr="00E808B0">
              <w:rPr>
                <w:b/>
                <w:iCs/>
                <w:noProof w:val="0"/>
              </w:rPr>
              <w:t xml:space="preserve"> = "</w:t>
            </w:r>
            <w:proofErr w:type="spellStart"/>
            <w:r w:rsidRPr="00E808B0">
              <w:rPr>
                <w:b/>
                <w:iCs/>
                <w:noProof w:val="0"/>
              </w:rPr>
              <w:t>urn:ihe</w:t>
            </w:r>
            <w:proofErr w:type="spellEnd"/>
            <w:r w:rsidRPr="00E808B0">
              <w:rPr>
                <w:b/>
                <w:iCs/>
                <w:noProof w:val="0"/>
              </w:rPr>
              <w:t>:{committee}:{Year}:{Transaction name}[Operation]Response"</w:t>
            </w:r>
          </w:p>
        </w:tc>
        <w:tc>
          <w:tcPr>
            <w:tcW w:w="2070" w:type="dxa"/>
          </w:tcPr>
          <w:p w14:paraId="5CE1DEA3" w14:textId="77777777" w:rsidR="001A7BE9" w:rsidRPr="00E808B0" w:rsidRDefault="001A7BE9">
            <w:pPr>
              <w:pStyle w:val="TableEntry"/>
              <w:rPr>
                <w:noProof w:val="0"/>
              </w:rPr>
            </w:pPr>
            <w:r w:rsidRPr="00E808B0">
              <w:rPr>
                <w:noProof w:val="0"/>
              </w:rPr>
              <w:t xml:space="preserve">Determines the SOAP header content for </w:t>
            </w:r>
            <w:proofErr w:type="spellStart"/>
            <w:proofErr w:type="gramStart"/>
            <w:r w:rsidRPr="00E808B0">
              <w:rPr>
                <w:noProof w:val="0"/>
              </w:rPr>
              <w:t>wsa:Action</w:t>
            </w:r>
            <w:proofErr w:type="spellEnd"/>
            <w:proofErr w:type="gramEnd"/>
          </w:p>
        </w:tc>
      </w:tr>
      <w:tr w:rsidR="001A7BE9" w:rsidRPr="00E808B0" w14:paraId="2AEFC135" w14:textId="77777777" w:rsidTr="00B413C3">
        <w:trPr>
          <w:cantSplit/>
          <w:jc w:val="center"/>
        </w:trPr>
        <w:tc>
          <w:tcPr>
            <w:tcW w:w="1728" w:type="dxa"/>
          </w:tcPr>
          <w:p w14:paraId="51AB94E2" w14:textId="77777777" w:rsidR="001A7BE9" w:rsidRPr="00E808B0" w:rsidRDefault="001A7BE9">
            <w:pPr>
              <w:pStyle w:val="TableEntry"/>
              <w:rPr>
                <w:noProof w:val="0"/>
              </w:rPr>
            </w:pPr>
            <w:r w:rsidRPr="00E808B0">
              <w:rPr>
                <w:noProof w:val="0"/>
              </w:rPr>
              <w:t>IHE_WSP211</w:t>
            </w:r>
          </w:p>
        </w:tc>
        <w:tc>
          <w:tcPr>
            <w:tcW w:w="4860" w:type="dxa"/>
          </w:tcPr>
          <w:p w14:paraId="3E7B944B" w14:textId="77777777" w:rsidR="001A7BE9" w:rsidRPr="00E808B0" w:rsidRDefault="001A7BE9">
            <w:pPr>
              <w:pStyle w:val="TableEntry"/>
              <w:rPr>
                <w:noProof w:val="0"/>
              </w:rPr>
            </w:pPr>
            <w:r w:rsidRPr="00E808B0">
              <w:rPr>
                <w:noProof w:val="0"/>
              </w:rPr>
              <w:t xml:space="preserve">Operations defined in the WSDL </w:t>
            </w:r>
            <w:proofErr w:type="spellStart"/>
            <w:r w:rsidRPr="00E808B0">
              <w:rPr>
                <w:noProof w:val="0"/>
              </w:rPr>
              <w:t>portType</w:t>
            </w:r>
            <w:proofErr w:type="spellEnd"/>
            <w:r w:rsidRPr="00E808B0">
              <w:rPr>
                <w:noProof w:val="0"/>
              </w:rPr>
              <w:t xml:space="preserve"> may or may not have a wsoap</w:t>
            </w:r>
            <w:proofErr w:type="gramStart"/>
            <w:r w:rsidRPr="00E808B0">
              <w:rPr>
                <w:noProof w:val="0"/>
              </w:rPr>
              <w:t>12:operation</w:t>
            </w:r>
            <w:proofErr w:type="gramEnd"/>
            <w:r w:rsidRPr="00E808B0">
              <w:rPr>
                <w:noProof w:val="0"/>
              </w:rPr>
              <w:t>/@</w:t>
            </w:r>
            <w:proofErr w:type="spellStart"/>
            <w:r w:rsidRPr="00E808B0">
              <w:rPr>
                <w:noProof w:val="0"/>
              </w:rPr>
              <w:t>soapAction</w:t>
            </w:r>
            <w:proofErr w:type="spellEnd"/>
            <w:r w:rsidRPr="00E808B0">
              <w:rPr>
                <w:noProof w:val="0"/>
              </w:rPr>
              <w:t xml:space="preserve"> attribute provided. If wsoap</w:t>
            </w:r>
            <w:proofErr w:type="gramStart"/>
            <w:r w:rsidRPr="00E808B0">
              <w:rPr>
                <w:noProof w:val="0"/>
              </w:rPr>
              <w:t>12:operation</w:t>
            </w:r>
            <w:proofErr w:type="gramEnd"/>
            <w:r w:rsidRPr="00E808B0">
              <w:rPr>
                <w:noProof w:val="0"/>
              </w:rPr>
              <w:t>/@</w:t>
            </w:r>
            <w:proofErr w:type="spellStart"/>
            <w:r w:rsidRPr="00E808B0">
              <w:rPr>
                <w:noProof w:val="0"/>
              </w:rPr>
              <w:t>soapAction</w:t>
            </w:r>
            <w:proofErr w:type="spellEnd"/>
            <w:r w:rsidRPr="00E808B0">
              <w:rPr>
                <w:noProof w:val="0"/>
              </w:rPr>
              <w:t xml:space="preserve"> is not provided, wsoap12:operation/@</w:t>
            </w:r>
            <w:proofErr w:type="spellStart"/>
            <w:r w:rsidRPr="00E808B0">
              <w:rPr>
                <w:noProof w:val="0"/>
              </w:rPr>
              <w:t>soapActionRequired</w:t>
            </w:r>
            <w:proofErr w:type="spellEnd"/>
            <w:r w:rsidRPr="00E808B0">
              <w:rPr>
                <w:noProof w:val="0"/>
              </w:rPr>
              <w:t xml:space="preserve"> shall be false.</w:t>
            </w:r>
          </w:p>
          <w:p w14:paraId="25F4D432" w14:textId="77777777" w:rsidR="001A7BE9" w:rsidRPr="00E808B0" w:rsidRDefault="001A7BE9">
            <w:pPr>
              <w:pStyle w:val="TableEntry"/>
              <w:rPr>
                <w:noProof w:val="0"/>
              </w:rPr>
            </w:pPr>
            <w:r w:rsidRPr="00E808B0">
              <w:rPr>
                <w:noProof w:val="0"/>
              </w:rPr>
              <w:t xml:space="preserve">SOAP message consumers shall ignore any </w:t>
            </w:r>
            <w:proofErr w:type="spellStart"/>
            <w:r w:rsidRPr="00E808B0">
              <w:rPr>
                <w:noProof w:val="0"/>
              </w:rPr>
              <w:t>soapAction</w:t>
            </w:r>
            <w:proofErr w:type="spellEnd"/>
            <w:r w:rsidRPr="00E808B0">
              <w:rPr>
                <w:noProof w:val="0"/>
              </w:rPr>
              <w:t xml:space="preserve"> value found in a SOAP message.</w:t>
            </w:r>
          </w:p>
        </w:tc>
        <w:tc>
          <w:tcPr>
            <w:tcW w:w="2070" w:type="dxa"/>
          </w:tcPr>
          <w:p w14:paraId="3C7D3890" w14:textId="77777777" w:rsidR="001A7BE9" w:rsidRPr="00E808B0" w:rsidRDefault="001A7BE9">
            <w:pPr>
              <w:pStyle w:val="TableEntry"/>
              <w:rPr>
                <w:noProof w:val="0"/>
              </w:rPr>
            </w:pPr>
            <w:r w:rsidRPr="00E808B0">
              <w:rPr>
                <w:noProof w:val="0"/>
              </w:rPr>
              <w:t xml:space="preserve">Determines the value of </w:t>
            </w:r>
            <w:proofErr w:type="spellStart"/>
            <w:r w:rsidRPr="00E808B0">
              <w:rPr>
                <w:noProof w:val="0"/>
              </w:rPr>
              <w:t>soapAction</w:t>
            </w:r>
            <w:proofErr w:type="spellEnd"/>
          </w:p>
        </w:tc>
      </w:tr>
      <w:tr w:rsidR="001A7BE9" w:rsidRPr="00E808B0" w14:paraId="71B73F2E" w14:textId="77777777" w:rsidTr="00B413C3">
        <w:trPr>
          <w:cantSplit/>
          <w:jc w:val="center"/>
        </w:trPr>
        <w:tc>
          <w:tcPr>
            <w:tcW w:w="1728" w:type="dxa"/>
          </w:tcPr>
          <w:p w14:paraId="4AD3E060" w14:textId="77777777" w:rsidR="001A7BE9" w:rsidRPr="00E808B0" w:rsidRDefault="001A7BE9">
            <w:pPr>
              <w:pStyle w:val="TableEntry"/>
              <w:rPr>
                <w:noProof w:val="0"/>
              </w:rPr>
            </w:pPr>
            <w:r w:rsidRPr="00E808B0">
              <w:rPr>
                <w:noProof w:val="0"/>
              </w:rPr>
              <w:t>IHE_WSP212</w:t>
            </w:r>
          </w:p>
        </w:tc>
        <w:tc>
          <w:tcPr>
            <w:tcW w:w="4860" w:type="dxa"/>
          </w:tcPr>
          <w:p w14:paraId="3D539FB6" w14:textId="77777777" w:rsidR="001A7BE9" w:rsidRPr="00E808B0" w:rsidRDefault="001A7BE9">
            <w:pPr>
              <w:pStyle w:val="TableEntry"/>
              <w:rPr>
                <w:noProof w:val="0"/>
              </w:rPr>
            </w:pPr>
            <w:r w:rsidRPr="00E808B0">
              <w:rPr>
                <w:noProof w:val="0"/>
              </w:rPr>
              <w:t xml:space="preserve">The example WSDL provided with an IHE specification shall use the SOAP Binding described in </w:t>
            </w:r>
            <w:hyperlink r:id="rId487" w:anchor="_soap-b" w:history="1">
              <w:r w:rsidRPr="00E808B0">
                <w:rPr>
                  <w:rStyle w:val="Hyperlink"/>
                  <w:noProof w:val="0"/>
                </w:rPr>
                <w:t>WSDL 1.1 Chapter 3</w:t>
              </w:r>
            </w:hyperlink>
            <w:r w:rsidRPr="00E808B0">
              <w:rPr>
                <w:noProof w:val="0"/>
              </w:rPr>
              <w:t xml:space="preserve"> and the </w:t>
            </w:r>
            <w:hyperlink r:id="rId488" w:history="1">
              <w:r w:rsidRPr="00E808B0">
                <w:rPr>
                  <w:rStyle w:val="Hyperlink"/>
                  <w:noProof w:val="0"/>
                </w:rPr>
                <w:t>binding extension for SOAP 1.2</w:t>
              </w:r>
            </w:hyperlink>
            <w:r w:rsidRPr="00E808B0">
              <w:rPr>
                <w:noProof w:val="0"/>
              </w:rPr>
              <w:t>.</w:t>
            </w:r>
          </w:p>
        </w:tc>
        <w:tc>
          <w:tcPr>
            <w:tcW w:w="2070" w:type="dxa"/>
          </w:tcPr>
          <w:p w14:paraId="4C22E4FB" w14:textId="77777777" w:rsidR="001A7BE9" w:rsidRPr="00E808B0" w:rsidRDefault="001A7BE9">
            <w:pPr>
              <w:pStyle w:val="TableEntry"/>
              <w:rPr>
                <w:noProof w:val="0"/>
              </w:rPr>
            </w:pPr>
            <w:r w:rsidRPr="00E808B0">
              <w:rPr>
                <w:noProof w:val="0"/>
              </w:rPr>
              <w:t>No</w:t>
            </w:r>
          </w:p>
        </w:tc>
      </w:tr>
      <w:tr w:rsidR="001A7BE9" w:rsidRPr="00E808B0" w14:paraId="12A30C73" w14:textId="77777777" w:rsidTr="00B413C3">
        <w:trPr>
          <w:cantSplit/>
          <w:jc w:val="center"/>
        </w:trPr>
        <w:tc>
          <w:tcPr>
            <w:tcW w:w="1728" w:type="dxa"/>
          </w:tcPr>
          <w:p w14:paraId="1DFFCB4A" w14:textId="77777777" w:rsidR="001A7BE9" w:rsidRPr="00E808B0" w:rsidRDefault="001A7BE9">
            <w:pPr>
              <w:pStyle w:val="TableEntry"/>
              <w:rPr>
                <w:noProof w:val="0"/>
              </w:rPr>
            </w:pPr>
            <w:r w:rsidRPr="00E808B0">
              <w:rPr>
                <w:noProof w:val="0"/>
              </w:rPr>
              <w:t>IHE_WSP215</w:t>
            </w:r>
          </w:p>
        </w:tc>
        <w:tc>
          <w:tcPr>
            <w:tcW w:w="4860" w:type="dxa"/>
          </w:tcPr>
          <w:p w14:paraId="792687DB" w14:textId="77777777" w:rsidR="001A7BE9" w:rsidRPr="00E808B0" w:rsidRDefault="001A7BE9">
            <w:pPr>
              <w:pStyle w:val="TableEntry"/>
              <w:rPr>
                <w:noProof w:val="0"/>
              </w:rPr>
            </w:pPr>
            <w:r w:rsidRPr="00E808B0">
              <w:rPr>
                <w:noProof w:val="0"/>
              </w:rPr>
              <w:t>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tc>
        <w:tc>
          <w:tcPr>
            <w:tcW w:w="2070" w:type="dxa"/>
          </w:tcPr>
          <w:p w14:paraId="5636E2AE" w14:textId="77777777" w:rsidR="001A7BE9" w:rsidRPr="00E808B0" w:rsidRDefault="001A7BE9">
            <w:pPr>
              <w:pStyle w:val="TableEntry"/>
              <w:rPr>
                <w:noProof w:val="0"/>
              </w:rPr>
            </w:pPr>
            <w:r w:rsidRPr="00E808B0">
              <w:rPr>
                <w:noProof w:val="0"/>
              </w:rPr>
              <w:t>Determines the namespace of the SOAP message</w:t>
            </w:r>
          </w:p>
        </w:tc>
      </w:tr>
      <w:tr w:rsidR="001A7BE9" w:rsidRPr="00E808B0" w14:paraId="73CFCC29" w14:textId="77777777" w:rsidTr="00B413C3">
        <w:trPr>
          <w:cantSplit/>
          <w:jc w:val="center"/>
        </w:trPr>
        <w:tc>
          <w:tcPr>
            <w:tcW w:w="1728" w:type="dxa"/>
          </w:tcPr>
          <w:p w14:paraId="2CA1A0A9" w14:textId="77777777" w:rsidR="001A7BE9" w:rsidRPr="00E808B0" w:rsidRDefault="001A7BE9">
            <w:pPr>
              <w:pStyle w:val="TableEntry"/>
              <w:rPr>
                <w:noProof w:val="0"/>
              </w:rPr>
            </w:pPr>
            <w:r w:rsidRPr="00E808B0">
              <w:rPr>
                <w:noProof w:val="0"/>
              </w:rPr>
              <w:t>IHE_WSA100</w:t>
            </w:r>
          </w:p>
        </w:tc>
        <w:tc>
          <w:tcPr>
            <w:tcW w:w="4860" w:type="dxa"/>
          </w:tcPr>
          <w:p w14:paraId="4F9D3D59" w14:textId="77777777" w:rsidR="001A7BE9" w:rsidRPr="00E808B0" w:rsidRDefault="001A7BE9">
            <w:pPr>
              <w:pStyle w:val="TableEntry"/>
              <w:rPr>
                <w:noProof w:val="0"/>
              </w:rPr>
            </w:pPr>
            <w:r w:rsidRPr="00E808B0">
              <w:rPr>
                <w:noProof w:val="0"/>
              </w:rPr>
              <w:t>The example WSDL provided with IHE transactions shall use the WS-Addressing framework when specifying the Web Services protocol.</w:t>
            </w:r>
          </w:p>
        </w:tc>
        <w:tc>
          <w:tcPr>
            <w:tcW w:w="2070" w:type="dxa"/>
          </w:tcPr>
          <w:p w14:paraId="5E4763E2" w14:textId="77777777" w:rsidR="001A7BE9" w:rsidRPr="00E808B0" w:rsidRDefault="001A7BE9">
            <w:pPr>
              <w:pStyle w:val="TableEntry"/>
              <w:rPr>
                <w:noProof w:val="0"/>
              </w:rPr>
            </w:pPr>
            <w:r w:rsidRPr="00E808B0">
              <w:rPr>
                <w:noProof w:val="0"/>
              </w:rPr>
              <w:t>Determines the WSA content for the SOAP header</w:t>
            </w:r>
          </w:p>
        </w:tc>
      </w:tr>
      <w:tr w:rsidR="001A7BE9" w:rsidRPr="00E808B0" w14:paraId="43ED325C" w14:textId="77777777" w:rsidTr="00B413C3">
        <w:trPr>
          <w:cantSplit/>
          <w:jc w:val="center"/>
        </w:trPr>
        <w:tc>
          <w:tcPr>
            <w:tcW w:w="1728" w:type="dxa"/>
          </w:tcPr>
          <w:p w14:paraId="05D832CA" w14:textId="77777777" w:rsidR="001A7BE9" w:rsidRPr="00E808B0" w:rsidRDefault="001A7BE9">
            <w:pPr>
              <w:pStyle w:val="TableEntry"/>
              <w:rPr>
                <w:noProof w:val="0"/>
              </w:rPr>
            </w:pPr>
            <w:r w:rsidRPr="00E808B0">
              <w:rPr>
                <w:noProof w:val="0"/>
              </w:rPr>
              <w:t>IHE_WSA101</w:t>
            </w:r>
          </w:p>
        </w:tc>
        <w:tc>
          <w:tcPr>
            <w:tcW w:w="4860" w:type="dxa"/>
          </w:tcPr>
          <w:p w14:paraId="52212674" w14:textId="77777777" w:rsidR="001A7BE9" w:rsidRPr="00E808B0" w:rsidRDefault="001A7BE9">
            <w:pPr>
              <w:pStyle w:val="TableEntry"/>
              <w:rPr>
                <w:noProof w:val="0"/>
              </w:rPr>
            </w:pPr>
            <w:r w:rsidRPr="00E808B0">
              <w:rPr>
                <w:noProof w:val="0"/>
              </w:rPr>
              <w:t xml:space="preserve">All </w:t>
            </w:r>
            <w:r w:rsidRPr="00E808B0">
              <w:rPr>
                <w:rFonts w:ascii="Courier New" w:hAnsi="Courier New" w:cs="Courier New"/>
                <w:noProof w:val="0"/>
              </w:rPr>
              <w:t>&lt;</w:t>
            </w:r>
            <w:proofErr w:type="spellStart"/>
            <w:proofErr w:type="gramStart"/>
            <w:r w:rsidRPr="00E808B0">
              <w:rPr>
                <w:rFonts w:ascii="Courier New" w:hAnsi="Courier New" w:cs="Courier New"/>
                <w:noProof w:val="0"/>
              </w:rPr>
              <w:t>wsa:Action</w:t>
            </w:r>
            <w:proofErr w:type="spellEnd"/>
            <w:proofErr w:type="gramEnd"/>
            <w:r w:rsidRPr="00E808B0">
              <w:rPr>
                <w:rFonts w:ascii="Courier New" w:hAnsi="Courier New" w:cs="Courier New"/>
                <w:noProof w:val="0"/>
              </w:rPr>
              <w:t>&gt;</w:t>
            </w:r>
            <w:r w:rsidRPr="00E808B0">
              <w:rPr>
                <w:noProof w:val="0"/>
              </w:rPr>
              <w:t xml:space="preserve"> elements shall have the </w:t>
            </w:r>
            <w:proofErr w:type="spellStart"/>
            <w:r w:rsidRPr="00E808B0">
              <w:rPr>
                <w:noProof w:val="0"/>
              </w:rPr>
              <w:t>mustUnderstand</w:t>
            </w:r>
            <w:proofErr w:type="spellEnd"/>
            <w:r w:rsidRPr="00E808B0">
              <w:rPr>
                <w:noProof w:val="0"/>
              </w:rPr>
              <w:t xml:space="preserve"> attribute set (</w:t>
            </w:r>
            <w:proofErr w:type="spellStart"/>
            <w:r w:rsidRPr="00E808B0">
              <w:rPr>
                <w:rFonts w:ascii="Courier New" w:hAnsi="Courier New" w:cs="Courier New"/>
                <w:noProof w:val="0"/>
              </w:rPr>
              <w:t>mustUnderstand</w:t>
            </w:r>
            <w:proofErr w:type="spellEnd"/>
            <w:r w:rsidRPr="00E808B0">
              <w:rPr>
                <w:rFonts w:ascii="Courier New" w:hAnsi="Courier New" w:cs="Courier New"/>
                <w:noProof w:val="0"/>
              </w:rPr>
              <w:t>=”1” or “true”</w:t>
            </w:r>
            <w:r w:rsidRPr="00E808B0">
              <w:rPr>
                <w:noProof w:val="0"/>
              </w:rPr>
              <w:t>)</w:t>
            </w:r>
          </w:p>
        </w:tc>
        <w:tc>
          <w:tcPr>
            <w:tcW w:w="2070" w:type="dxa"/>
          </w:tcPr>
          <w:p w14:paraId="5CCD1D62" w14:textId="77777777" w:rsidR="001A7BE9" w:rsidRPr="00E808B0" w:rsidRDefault="001A7BE9">
            <w:pPr>
              <w:pStyle w:val="TableEntry"/>
              <w:rPr>
                <w:noProof w:val="0"/>
              </w:rPr>
            </w:pPr>
            <w:r w:rsidRPr="00E808B0">
              <w:rPr>
                <w:noProof w:val="0"/>
              </w:rPr>
              <w:t>Ensures that web services frameworks are configured to properly generate and process WS-Addressing headers</w:t>
            </w:r>
          </w:p>
        </w:tc>
      </w:tr>
      <w:tr w:rsidR="001A7BE9" w:rsidRPr="00E808B0" w14:paraId="1D951704" w14:textId="77777777" w:rsidTr="00B413C3">
        <w:trPr>
          <w:cantSplit/>
          <w:jc w:val="center"/>
        </w:trPr>
        <w:tc>
          <w:tcPr>
            <w:tcW w:w="1728" w:type="dxa"/>
          </w:tcPr>
          <w:p w14:paraId="7DB1D3A0" w14:textId="77777777" w:rsidR="001A7BE9" w:rsidRPr="00E808B0" w:rsidRDefault="001A7BE9">
            <w:pPr>
              <w:pStyle w:val="TableEntry"/>
              <w:rPr>
                <w:noProof w:val="0"/>
              </w:rPr>
            </w:pPr>
            <w:r w:rsidRPr="00E808B0">
              <w:rPr>
                <w:noProof w:val="0"/>
              </w:rPr>
              <w:t>IHE_WSA102</w:t>
            </w:r>
          </w:p>
        </w:tc>
        <w:tc>
          <w:tcPr>
            <w:tcW w:w="4860" w:type="dxa"/>
          </w:tcPr>
          <w:p w14:paraId="2A10AA05" w14:textId="6A363D60" w:rsidR="001A7BE9" w:rsidRPr="00E808B0" w:rsidRDefault="001A7BE9">
            <w:pPr>
              <w:pStyle w:val="TableEntry"/>
              <w:rPr>
                <w:noProof w:val="0"/>
              </w:rPr>
            </w:pPr>
            <w:r w:rsidRPr="00E808B0">
              <w:rPr>
                <w:noProof w:val="0"/>
              </w:rPr>
              <w:t xml:space="preserve">The </w:t>
            </w:r>
            <w:r w:rsidRPr="00E808B0">
              <w:rPr>
                <w:rFonts w:ascii="Courier New" w:hAnsi="Courier New" w:cs="Courier New"/>
                <w:noProof w:val="0"/>
              </w:rPr>
              <w:t>&lt;</w:t>
            </w:r>
            <w:proofErr w:type="spellStart"/>
            <w:proofErr w:type="gramStart"/>
            <w:r w:rsidRPr="00E808B0">
              <w:rPr>
                <w:rFonts w:ascii="Courier New" w:hAnsi="Courier New" w:cs="Courier New"/>
                <w:noProof w:val="0"/>
              </w:rPr>
              <w:t>wsa:ReplyTo</w:t>
            </w:r>
            <w:proofErr w:type="spellEnd"/>
            <w:proofErr w:type="gramEnd"/>
            <w:r w:rsidRPr="00E808B0">
              <w:rPr>
                <w:rFonts w:ascii="Courier New" w:hAnsi="Courier New" w:cs="Courier New"/>
                <w:noProof w:val="0"/>
              </w:rPr>
              <w:t>&gt;</w:t>
            </w:r>
            <w:r w:rsidRPr="00E808B0">
              <w:rPr>
                <w:noProof w:val="0"/>
              </w:rPr>
              <w:t xml:space="preserve"> element of the initiating message shall be present. (See Note 1</w:t>
            </w:r>
            <w:r w:rsidR="00223FD3">
              <w:rPr>
                <w:noProof w:val="0"/>
              </w:rPr>
              <w:t>.</w:t>
            </w:r>
            <w:r w:rsidRPr="00E808B0">
              <w:rPr>
                <w:noProof w:val="0"/>
              </w:rPr>
              <w:t>)</w:t>
            </w:r>
          </w:p>
        </w:tc>
        <w:tc>
          <w:tcPr>
            <w:tcW w:w="2070" w:type="dxa"/>
          </w:tcPr>
          <w:p w14:paraId="5C575642" w14:textId="77777777" w:rsidR="001A7BE9" w:rsidRPr="00E808B0" w:rsidRDefault="001A7BE9">
            <w:pPr>
              <w:pStyle w:val="TableEntry"/>
              <w:rPr>
                <w:noProof w:val="0"/>
              </w:rPr>
            </w:pPr>
            <w:r w:rsidRPr="00E808B0">
              <w:rPr>
                <w:noProof w:val="0"/>
              </w:rPr>
              <w:t>Ensures that responses are routed to the appropriate web services end point, or as an immediate response</w:t>
            </w:r>
          </w:p>
        </w:tc>
      </w:tr>
    </w:tbl>
    <w:p w14:paraId="7BA0C3A6" w14:textId="77777777" w:rsidR="001A7BE9" w:rsidRPr="00E808B0" w:rsidRDefault="001A7BE9" w:rsidP="00521A42">
      <w:pPr>
        <w:pStyle w:val="Note"/>
      </w:pPr>
      <w:r w:rsidRPr="00E808B0">
        <w:lastRenderedPageBreak/>
        <w:t xml:space="preserve">Note 1: There may be web services toolkits which implement the WS-Addressing features improperly and may have problems processing a </w:t>
      </w:r>
      <w:proofErr w:type="spellStart"/>
      <w:proofErr w:type="gramStart"/>
      <w:r w:rsidRPr="00E808B0">
        <w:t>wsa:ReplyTo</w:t>
      </w:r>
      <w:proofErr w:type="spellEnd"/>
      <w:proofErr w:type="gramEnd"/>
      <w:r w:rsidRPr="00E808B0">
        <w:t xml:space="preserve"> header with a </w:t>
      </w:r>
      <w:proofErr w:type="spellStart"/>
      <w:r w:rsidRPr="00E808B0">
        <w:t>mustUnderstand</w:t>
      </w:r>
      <w:proofErr w:type="spellEnd"/>
      <w:r w:rsidRPr="00E808B0">
        <w:t xml:space="preserve"> attribute set to true. Implementers of SOAP clients are advised to plan for mitigating the impact of toolkits with deficient implementation of WS-Addressing by putting the </w:t>
      </w:r>
      <w:proofErr w:type="spellStart"/>
      <w:r w:rsidRPr="00E808B0">
        <w:t>mustUnderstand</w:t>
      </w:r>
      <w:proofErr w:type="spellEnd"/>
      <w:r w:rsidRPr="00E808B0">
        <w:t xml:space="preserve"> attribute only on other header(s).</w:t>
      </w:r>
    </w:p>
    <w:p w14:paraId="554A2849" w14:textId="7583ACC9" w:rsidR="001A7BE9" w:rsidRPr="00E808B0" w:rsidRDefault="001A7BE9" w:rsidP="003067F6">
      <w:pPr>
        <w:pStyle w:val="AppendixHeading4"/>
        <w:rPr>
          <w:noProof w:val="0"/>
        </w:rPr>
      </w:pPr>
      <w:r w:rsidRPr="00E808B0">
        <w:rPr>
          <w:noProof w:val="0"/>
        </w:rPr>
        <w:t>V.3.2.1</w:t>
      </w:r>
      <w:r w:rsidRPr="00E808B0">
        <w:rPr>
          <w:noProof w:val="0"/>
        </w:rPr>
        <w:tab/>
        <w:t>Basic Requirements</w:t>
      </w:r>
    </w:p>
    <w:p w14:paraId="18F85E46" w14:textId="57889DEB" w:rsidR="001A7BE9" w:rsidRPr="00E808B0" w:rsidRDefault="001A7BE9" w:rsidP="003067F6">
      <w:pPr>
        <w:pStyle w:val="AppendixHeading5"/>
        <w:rPr>
          <w:noProof w:val="0"/>
        </w:rPr>
      </w:pPr>
      <w:r w:rsidRPr="00E808B0">
        <w:rPr>
          <w:noProof w:val="0"/>
        </w:rPr>
        <w:t>V.3.2.1.1</w:t>
      </w:r>
      <w:r w:rsidRPr="00E808B0">
        <w:rPr>
          <w:noProof w:val="0"/>
        </w:rPr>
        <w:tab/>
        <w:t xml:space="preserve"> Naming conventions and namespaces</w:t>
      </w:r>
    </w:p>
    <w:p w14:paraId="0B457089" w14:textId="293A7097" w:rsidR="001A7BE9" w:rsidRPr="00E808B0" w:rsidRDefault="001A7BE9">
      <w:r w:rsidRPr="00427BD8">
        <w:rPr>
          <w:rStyle w:val="BodyTextChar1"/>
          <w:b/>
        </w:rPr>
        <w:t>IHE-WSP200)</w:t>
      </w:r>
      <w:r w:rsidRPr="00E808B0">
        <w:t xml:space="preserve"> Example WSDL documents shall implement a specific IHE </w:t>
      </w:r>
      <w:r w:rsidR="004A59C1">
        <w:t>a</w:t>
      </w:r>
      <w:r w:rsidRPr="00E808B0">
        <w:t>ctor within a specific IHE Integration Profile.</w:t>
      </w:r>
    </w:p>
    <w:p w14:paraId="01FAE7BA" w14:textId="77777777" w:rsidR="001A7BE9" w:rsidRPr="00E808B0" w:rsidRDefault="001A7BE9">
      <w:r w:rsidRPr="00E808B0">
        <w:t xml:space="preserve">This editorial requirement means that if several IHE actors within a profile are combined, then separate WSDL documents for each actor need to be provided. This only applies to actors, which provide a particular service, i.e., the receivers in an IHE transaction. </w:t>
      </w:r>
    </w:p>
    <w:p w14:paraId="2398537B" w14:textId="05FADA2A" w:rsidR="001A7BE9" w:rsidRPr="00E808B0" w:rsidRDefault="00C00C34">
      <w:r w:rsidRPr="00427BD8">
        <w:rPr>
          <w:rStyle w:val="BodyTextChar1"/>
          <w:b/>
        </w:rPr>
        <w:t>IHE-WSP201)</w:t>
      </w:r>
      <w:r w:rsidRPr="00E808B0">
        <w:rPr>
          <w:rStyle w:val="BodyTextChar1"/>
        </w:rPr>
        <w:t xml:space="preserve"> </w:t>
      </w:r>
      <w:r w:rsidR="001A7BE9" w:rsidRPr="00E808B0">
        <w:t xml:space="preserve">IHE requires the profile writers and recommends the implementers to use the following naming convention for WSDL artifacts. </w:t>
      </w:r>
    </w:p>
    <w:p w14:paraId="25C7694E" w14:textId="49691D82" w:rsidR="001A7BE9" w:rsidRPr="00E808B0" w:rsidRDefault="001A7BE9" w:rsidP="007033A9">
      <w:pPr>
        <w:pStyle w:val="ListBullet2"/>
        <w:numPr>
          <w:ilvl w:val="0"/>
          <w:numId w:val="29"/>
        </w:numPr>
      </w:pPr>
      <w:r w:rsidRPr="00E808B0">
        <w:t xml:space="preserve">NAME – represents the formal IHE </w:t>
      </w:r>
      <w:r w:rsidR="004A59C1">
        <w:t>a</w:t>
      </w:r>
      <w:r w:rsidRPr="00E808B0">
        <w:t xml:space="preserve">ctor </w:t>
      </w:r>
      <w:r w:rsidR="004A59C1">
        <w:t>n</w:t>
      </w:r>
      <w:r w:rsidRPr="00E808B0">
        <w:t xml:space="preserve">ame of the actor providing the service with spaces omitted from the name (e.g., </w:t>
      </w:r>
      <w:proofErr w:type="spellStart"/>
      <w:r w:rsidRPr="00E808B0">
        <w:t>DocumentRegistry</w:t>
      </w:r>
      <w:proofErr w:type="spellEnd"/>
      <w:r w:rsidRPr="00E808B0">
        <w:t xml:space="preserve"> is the NAME value for the </w:t>
      </w:r>
      <w:proofErr w:type="spellStart"/>
      <w:r w:rsidRPr="00E808B0">
        <w:t>XDS.b</w:t>
      </w:r>
      <w:proofErr w:type="spellEnd"/>
      <w:r w:rsidRPr="00E808B0">
        <w:t xml:space="preserve"> Document Registry Actor). Specifically, NAME is the value of the /</w:t>
      </w:r>
      <w:proofErr w:type="spellStart"/>
      <w:proofErr w:type="gramStart"/>
      <w:r w:rsidRPr="00E808B0">
        <w:t>wsdl:definitions</w:t>
      </w:r>
      <w:proofErr w:type="spellEnd"/>
      <w:proofErr w:type="gramEnd"/>
      <w:r w:rsidRPr="00E808B0">
        <w:t>/@name attribute which will be specified for each transaction.</w:t>
      </w:r>
    </w:p>
    <w:p w14:paraId="6E1FA415" w14:textId="77777777" w:rsidR="001A7BE9" w:rsidRPr="00E808B0" w:rsidRDefault="001A7BE9" w:rsidP="007033A9">
      <w:pPr>
        <w:pStyle w:val="ListBullet2"/>
        <w:numPr>
          <w:ilvl w:val="0"/>
          <w:numId w:val="29"/>
        </w:numPr>
      </w:pPr>
      <w:r w:rsidRPr="00E808B0">
        <w:t xml:space="preserve">Transaction Name – represents the formal IHE Transaction Name for this particular web-service exchange with spaces omitted from the name (e.g., </w:t>
      </w:r>
      <w:proofErr w:type="spellStart"/>
      <w:r w:rsidRPr="00E808B0">
        <w:t>RegistryStoredQuery</w:t>
      </w:r>
      <w:proofErr w:type="spellEnd"/>
      <w:r w:rsidRPr="00E808B0">
        <w:t xml:space="preserve"> is the </w:t>
      </w:r>
      <w:proofErr w:type="spellStart"/>
      <w:r w:rsidRPr="00E808B0">
        <w:t>TRANSACTION_for</w:t>
      </w:r>
      <w:proofErr w:type="spellEnd"/>
      <w:r w:rsidRPr="00E808B0">
        <w:t xml:space="preserve"> the </w:t>
      </w:r>
      <w:proofErr w:type="spellStart"/>
      <w:r w:rsidRPr="00E808B0">
        <w:t>XDS.b</w:t>
      </w:r>
      <w:proofErr w:type="spellEnd"/>
      <w:r w:rsidRPr="00E808B0">
        <w:t xml:space="preserve"> Registry Stored Query Transaction)</w:t>
      </w:r>
    </w:p>
    <w:p w14:paraId="03E7188B" w14:textId="77777777" w:rsidR="001A7BE9" w:rsidRPr="00E808B0" w:rsidRDefault="001A7B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5804"/>
      </w:tblGrid>
      <w:tr w:rsidR="001A7BE9" w:rsidRPr="00E808B0" w14:paraId="3E661FEB" w14:textId="77777777" w:rsidTr="003067F6">
        <w:trPr>
          <w:jc w:val="center"/>
        </w:trPr>
        <w:tc>
          <w:tcPr>
            <w:tcW w:w="2075" w:type="dxa"/>
            <w:shd w:val="clear" w:color="auto" w:fill="D9D9D9"/>
          </w:tcPr>
          <w:p w14:paraId="53A53136" w14:textId="77777777" w:rsidR="001A7BE9" w:rsidRPr="00E808B0" w:rsidRDefault="001A7BE9" w:rsidP="00C81D39">
            <w:pPr>
              <w:pStyle w:val="TableEntryHeader"/>
              <w:rPr>
                <w:rStyle w:val="BodyTextIndentChar"/>
              </w:rPr>
            </w:pPr>
            <w:r w:rsidRPr="00E808B0">
              <w:rPr>
                <w:rStyle w:val="BodyTextIndentChar"/>
              </w:rPr>
              <w:t>WSDL Artifact</w:t>
            </w:r>
          </w:p>
        </w:tc>
        <w:tc>
          <w:tcPr>
            <w:tcW w:w="5804" w:type="dxa"/>
            <w:shd w:val="clear" w:color="auto" w:fill="D9D9D9"/>
          </w:tcPr>
          <w:p w14:paraId="035DBE9C" w14:textId="77777777" w:rsidR="001A7BE9" w:rsidRPr="00E808B0" w:rsidRDefault="001A7BE9" w:rsidP="00C81D39">
            <w:pPr>
              <w:pStyle w:val="TableEntryHeader"/>
              <w:rPr>
                <w:rStyle w:val="BodyTextIndentChar"/>
              </w:rPr>
            </w:pPr>
            <w:r w:rsidRPr="00E808B0">
              <w:rPr>
                <w:rStyle w:val="BodyTextIndentChar"/>
              </w:rPr>
              <w:t>Proposed Naming</w:t>
            </w:r>
          </w:p>
        </w:tc>
      </w:tr>
      <w:tr w:rsidR="001A7BE9" w:rsidRPr="00E808B0" w14:paraId="25DF8E1B" w14:textId="77777777" w:rsidTr="003067F6">
        <w:trPr>
          <w:jc w:val="center"/>
        </w:trPr>
        <w:tc>
          <w:tcPr>
            <w:tcW w:w="2075" w:type="dxa"/>
          </w:tcPr>
          <w:p w14:paraId="6EE34B84" w14:textId="77777777" w:rsidR="001A7BE9" w:rsidRPr="00E808B0" w:rsidRDefault="001A7BE9">
            <w:pPr>
              <w:pStyle w:val="TableEntry"/>
              <w:rPr>
                <w:noProof w:val="0"/>
              </w:rPr>
            </w:pPr>
            <w:r w:rsidRPr="00E808B0">
              <w:rPr>
                <w:noProof w:val="0"/>
              </w:rPr>
              <w:t xml:space="preserve">message request </w:t>
            </w:r>
          </w:p>
        </w:tc>
        <w:tc>
          <w:tcPr>
            <w:tcW w:w="5804" w:type="dxa"/>
          </w:tcPr>
          <w:p w14:paraId="20D4FC4B" w14:textId="77777777" w:rsidR="001A7BE9" w:rsidRPr="00E808B0" w:rsidRDefault="001A7BE9">
            <w:pPr>
              <w:pStyle w:val="TableEntry"/>
              <w:rPr>
                <w:noProof w:val="0"/>
              </w:rPr>
            </w:pPr>
            <w:r w:rsidRPr="00E808B0">
              <w:rPr>
                <w:noProof w:val="0"/>
              </w:rPr>
              <w:t xml:space="preserve">{Transaction </w:t>
            </w:r>
            <w:proofErr w:type="gramStart"/>
            <w:r w:rsidRPr="00E808B0">
              <w:rPr>
                <w:noProof w:val="0"/>
              </w:rPr>
              <w:t>Name}_</w:t>
            </w:r>
            <w:proofErr w:type="gramEnd"/>
            <w:r w:rsidRPr="00E808B0">
              <w:rPr>
                <w:noProof w:val="0"/>
              </w:rPr>
              <w:t>Message</w:t>
            </w:r>
          </w:p>
        </w:tc>
      </w:tr>
      <w:tr w:rsidR="001A7BE9" w:rsidRPr="00E808B0" w14:paraId="229EE242" w14:textId="77777777" w:rsidTr="003067F6">
        <w:trPr>
          <w:jc w:val="center"/>
        </w:trPr>
        <w:tc>
          <w:tcPr>
            <w:tcW w:w="2075" w:type="dxa"/>
          </w:tcPr>
          <w:p w14:paraId="0C5B78E1" w14:textId="77777777" w:rsidR="001A7BE9" w:rsidRPr="00E808B0" w:rsidRDefault="001A7BE9">
            <w:pPr>
              <w:pStyle w:val="TableEntry"/>
              <w:rPr>
                <w:noProof w:val="0"/>
              </w:rPr>
            </w:pPr>
            <w:r w:rsidRPr="00E808B0">
              <w:rPr>
                <w:noProof w:val="0"/>
              </w:rPr>
              <w:t>message response</w:t>
            </w:r>
          </w:p>
        </w:tc>
        <w:tc>
          <w:tcPr>
            <w:tcW w:w="5804" w:type="dxa"/>
          </w:tcPr>
          <w:p w14:paraId="2C3905C3" w14:textId="77777777" w:rsidR="001A7BE9" w:rsidRPr="00E808B0" w:rsidRDefault="001A7BE9">
            <w:pPr>
              <w:pStyle w:val="TableEntry"/>
              <w:rPr>
                <w:noProof w:val="0"/>
              </w:rPr>
            </w:pPr>
            <w:r w:rsidRPr="00E808B0">
              <w:rPr>
                <w:noProof w:val="0"/>
              </w:rPr>
              <w:t xml:space="preserve">{Transaction </w:t>
            </w:r>
            <w:proofErr w:type="gramStart"/>
            <w:r w:rsidRPr="00E808B0">
              <w:rPr>
                <w:noProof w:val="0"/>
              </w:rPr>
              <w:t>Name}</w:t>
            </w:r>
            <w:proofErr w:type="spellStart"/>
            <w:r w:rsidRPr="00E808B0">
              <w:rPr>
                <w:noProof w:val="0"/>
              </w:rPr>
              <w:t>Response</w:t>
            </w:r>
            <w:proofErr w:type="gramEnd"/>
            <w:r w:rsidRPr="00E808B0">
              <w:rPr>
                <w:noProof w:val="0"/>
              </w:rPr>
              <w:t>_Message</w:t>
            </w:r>
            <w:proofErr w:type="spellEnd"/>
          </w:p>
        </w:tc>
      </w:tr>
      <w:tr w:rsidR="001A7BE9" w:rsidRPr="00E808B0" w14:paraId="36E7AA26" w14:textId="77777777" w:rsidTr="003067F6">
        <w:trPr>
          <w:jc w:val="center"/>
        </w:trPr>
        <w:tc>
          <w:tcPr>
            <w:tcW w:w="2075" w:type="dxa"/>
          </w:tcPr>
          <w:p w14:paraId="445ABE57" w14:textId="77777777" w:rsidR="001A7BE9" w:rsidRPr="00E808B0" w:rsidRDefault="001A7BE9">
            <w:pPr>
              <w:pStyle w:val="TableEntry"/>
              <w:rPr>
                <w:noProof w:val="0"/>
              </w:rPr>
            </w:pPr>
            <w:proofErr w:type="spellStart"/>
            <w:r w:rsidRPr="00E808B0">
              <w:rPr>
                <w:noProof w:val="0"/>
              </w:rPr>
              <w:t>portType</w:t>
            </w:r>
            <w:proofErr w:type="spellEnd"/>
          </w:p>
        </w:tc>
        <w:tc>
          <w:tcPr>
            <w:tcW w:w="5804" w:type="dxa"/>
          </w:tcPr>
          <w:p w14:paraId="6844EA91" w14:textId="77777777" w:rsidR="001A7BE9" w:rsidRPr="00E808B0" w:rsidRDefault="001A7BE9">
            <w:pPr>
              <w:pStyle w:val="TableEntry"/>
              <w:rPr>
                <w:noProof w:val="0"/>
              </w:rPr>
            </w:pPr>
            <w:r w:rsidRPr="00E808B0">
              <w:rPr>
                <w:noProof w:val="0"/>
              </w:rPr>
              <w:t>{NAME}_</w:t>
            </w:r>
            <w:proofErr w:type="spellStart"/>
            <w:r w:rsidRPr="00E808B0">
              <w:rPr>
                <w:noProof w:val="0"/>
              </w:rPr>
              <w:t>PortType</w:t>
            </w:r>
            <w:proofErr w:type="spellEnd"/>
          </w:p>
        </w:tc>
      </w:tr>
      <w:tr w:rsidR="001A7BE9" w:rsidRPr="00E808B0" w14:paraId="75306160" w14:textId="77777777" w:rsidTr="003067F6">
        <w:trPr>
          <w:jc w:val="center"/>
        </w:trPr>
        <w:tc>
          <w:tcPr>
            <w:tcW w:w="2075" w:type="dxa"/>
          </w:tcPr>
          <w:p w14:paraId="707735BD" w14:textId="77777777" w:rsidR="001A7BE9" w:rsidRPr="00E808B0" w:rsidRDefault="001A7BE9">
            <w:pPr>
              <w:pStyle w:val="TableEntry"/>
              <w:rPr>
                <w:noProof w:val="0"/>
              </w:rPr>
            </w:pPr>
            <w:r w:rsidRPr="00E808B0">
              <w:rPr>
                <w:noProof w:val="0"/>
              </w:rPr>
              <w:t>Operation</w:t>
            </w:r>
          </w:p>
        </w:tc>
        <w:tc>
          <w:tcPr>
            <w:tcW w:w="5804" w:type="dxa"/>
          </w:tcPr>
          <w:p w14:paraId="28558DDF" w14:textId="77777777" w:rsidR="001A7BE9" w:rsidRPr="00E808B0" w:rsidRDefault="001A7BE9">
            <w:pPr>
              <w:pStyle w:val="TableEntry"/>
              <w:rPr>
                <w:noProof w:val="0"/>
              </w:rPr>
            </w:pPr>
            <w:r w:rsidRPr="00E808B0">
              <w:rPr>
                <w:noProof w:val="0"/>
              </w:rPr>
              <w:t>{NAME}</w:t>
            </w:r>
            <w:proofErr w:type="gramStart"/>
            <w:r w:rsidRPr="00E808B0">
              <w:rPr>
                <w:noProof w:val="0"/>
              </w:rPr>
              <w:t>_{</w:t>
            </w:r>
            <w:proofErr w:type="gramEnd"/>
            <w:r w:rsidRPr="00E808B0">
              <w:rPr>
                <w:noProof w:val="0"/>
              </w:rPr>
              <w:t>Transaction Name}[_</w:t>
            </w:r>
            <w:proofErr w:type="spellStart"/>
            <w:r w:rsidRPr="00E808B0">
              <w:rPr>
                <w:noProof w:val="0"/>
              </w:rPr>
              <w:t>OperationID</w:t>
            </w:r>
            <w:proofErr w:type="spellEnd"/>
            <w:r w:rsidRPr="00E808B0">
              <w:rPr>
                <w:noProof w:val="0"/>
              </w:rPr>
              <w:t>]</w:t>
            </w:r>
          </w:p>
        </w:tc>
      </w:tr>
      <w:tr w:rsidR="001A7BE9" w:rsidRPr="00E808B0" w14:paraId="6344CD0D" w14:textId="77777777" w:rsidTr="003067F6">
        <w:trPr>
          <w:jc w:val="center"/>
        </w:trPr>
        <w:tc>
          <w:tcPr>
            <w:tcW w:w="2075" w:type="dxa"/>
          </w:tcPr>
          <w:p w14:paraId="6A489D52" w14:textId="77777777" w:rsidR="001A7BE9" w:rsidRPr="00E808B0" w:rsidRDefault="001A7BE9">
            <w:pPr>
              <w:pStyle w:val="TableEntry"/>
              <w:rPr>
                <w:noProof w:val="0"/>
              </w:rPr>
            </w:pPr>
            <w:r w:rsidRPr="00E808B0">
              <w:rPr>
                <w:noProof w:val="0"/>
              </w:rPr>
              <w:t>SOAP 1.2 binding</w:t>
            </w:r>
          </w:p>
        </w:tc>
        <w:tc>
          <w:tcPr>
            <w:tcW w:w="5804" w:type="dxa"/>
          </w:tcPr>
          <w:p w14:paraId="7EC83FCE" w14:textId="77777777" w:rsidR="001A7BE9" w:rsidRPr="00E808B0" w:rsidRDefault="001A7BE9">
            <w:pPr>
              <w:pStyle w:val="TableEntry"/>
              <w:rPr>
                <w:noProof w:val="0"/>
              </w:rPr>
            </w:pPr>
            <w:r w:rsidRPr="00E808B0">
              <w:rPr>
                <w:noProof w:val="0"/>
              </w:rPr>
              <w:t>{NAME}_Binding_Soap12</w:t>
            </w:r>
          </w:p>
        </w:tc>
      </w:tr>
      <w:tr w:rsidR="001A7BE9" w:rsidRPr="00E808B0" w14:paraId="25B9B763" w14:textId="77777777" w:rsidTr="003067F6">
        <w:trPr>
          <w:jc w:val="center"/>
        </w:trPr>
        <w:tc>
          <w:tcPr>
            <w:tcW w:w="2075" w:type="dxa"/>
          </w:tcPr>
          <w:p w14:paraId="617B5871" w14:textId="77777777" w:rsidR="001A7BE9" w:rsidRPr="00E808B0" w:rsidRDefault="001A7BE9">
            <w:pPr>
              <w:pStyle w:val="TableEntry"/>
              <w:rPr>
                <w:noProof w:val="0"/>
              </w:rPr>
            </w:pPr>
            <w:r w:rsidRPr="00E808B0">
              <w:rPr>
                <w:noProof w:val="0"/>
              </w:rPr>
              <w:t>SOAP 1.2 port</w:t>
            </w:r>
          </w:p>
        </w:tc>
        <w:tc>
          <w:tcPr>
            <w:tcW w:w="5804" w:type="dxa"/>
          </w:tcPr>
          <w:p w14:paraId="53FCD665" w14:textId="77777777" w:rsidR="001A7BE9" w:rsidRPr="00E808B0" w:rsidRDefault="001A7BE9">
            <w:pPr>
              <w:pStyle w:val="TableEntry"/>
              <w:rPr>
                <w:noProof w:val="0"/>
              </w:rPr>
            </w:pPr>
            <w:r w:rsidRPr="00E808B0">
              <w:rPr>
                <w:noProof w:val="0"/>
              </w:rPr>
              <w:t>{NAME}_Port_Soap12</w:t>
            </w:r>
          </w:p>
        </w:tc>
      </w:tr>
    </w:tbl>
    <w:p w14:paraId="60BD0A82" w14:textId="77777777" w:rsidR="001A7BE9" w:rsidRPr="00E808B0" w:rsidRDefault="001A7BE9">
      <w:r w:rsidRPr="00E808B0">
        <w:t>Here is an example of how the nomenclature is applied:</w:t>
      </w:r>
    </w:p>
    <w:p w14:paraId="4F490A3F"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For </w:t>
      </w:r>
      <w:proofErr w:type="spellStart"/>
      <w:proofErr w:type="gramStart"/>
      <w:r w:rsidRPr="00E808B0">
        <w:rPr>
          <w:rFonts w:ascii="Courier New" w:hAnsi="Courier New"/>
          <w:sz w:val="20"/>
        </w:rPr>
        <w:t>wsdl:definitions</w:t>
      </w:r>
      <w:proofErr w:type="spellEnd"/>
      <w:proofErr w:type="gramEnd"/>
      <w:r w:rsidRPr="00E808B0">
        <w:rPr>
          <w:rFonts w:ascii="Courier New" w:hAnsi="Courier New"/>
          <w:sz w:val="20"/>
        </w:rPr>
        <w:t>/@name="</w:t>
      </w:r>
      <w:proofErr w:type="spellStart"/>
      <w:r w:rsidRPr="00E808B0">
        <w:rPr>
          <w:rStyle w:val="BodyTextIndentChar"/>
          <w:rFonts w:ascii="Courier New" w:hAnsi="Courier New" w:cs="Courier New"/>
        </w:rPr>
        <w:t>DocumentRegistry</w:t>
      </w:r>
      <w:proofErr w:type="spellEnd"/>
      <w:r w:rsidRPr="00E808B0">
        <w:rPr>
          <w:rFonts w:ascii="Courier New" w:hAnsi="Courier New"/>
          <w:sz w:val="20"/>
        </w:rPr>
        <w:t>":</w:t>
      </w:r>
    </w:p>
    <w:p w14:paraId="401AF7BE" w14:textId="55AFCF22" w:rsidR="001A7BE9" w:rsidRPr="00E808B0" w:rsidRDefault="001A7BE9" w:rsidP="003067F6">
      <w:pPr>
        <w:pStyle w:val="BodyText"/>
        <w:rPr>
          <w:rFonts w:ascii="Courier New" w:hAnsi="Courier New"/>
          <w:sz w:val="20"/>
        </w:rPr>
      </w:pPr>
      <w:r w:rsidRPr="00E808B0">
        <w:rPr>
          <w:rFonts w:ascii="Courier New" w:hAnsi="Courier New"/>
          <w:sz w:val="20"/>
        </w:rPr>
        <w:t xml:space="preserve">        message </w:t>
      </w:r>
      <w:proofErr w:type="gramStart"/>
      <w:r w:rsidRPr="00E808B0">
        <w:rPr>
          <w:rFonts w:ascii="Courier New" w:hAnsi="Courier New"/>
          <w:sz w:val="20"/>
        </w:rPr>
        <w:t>request  -</w:t>
      </w:r>
      <w:proofErr w:type="gramEnd"/>
      <w:r w:rsidRPr="00E808B0">
        <w:rPr>
          <w:rFonts w:ascii="Courier New" w:hAnsi="Courier New"/>
          <w:sz w:val="20"/>
        </w:rPr>
        <w:t>&gt; "</w:t>
      </w:r>
      <w:proofErr w:type="spellStart"/>
      <w:r w:rsidRPr="00E808B0">
        <w:rPr>
          <w:rFonts w:ascii="Courier New" w:hAnsi="Courier New"/>
          <w:sz w:val="20"/>
        </w:rPr>
        <w:t>Registry</w:t>
      </w:r>
      <w:r w:rsidRPr="00E808B0">
        <w:rPr>
          <w:rStyle w:val="BodyTextIndentChar"/>
          <w:rFonts w:ascii="Courier New" w:hAnsi="Courier New" w:cs="Courier New"/>
        </w:rPr>
        <w:t>StoredQuery</w:t>
      </w:r>
      <w:r w:rsidRPr="00E808B0">
        <w:rPr>
          <w:rFonts w:ascii="Courier New" w:hAnsi="Courier New"/>
          <w:sz w:val="20"/>
        </w:rPr>
        <w:t>_Message</w:t>
      </w:r>
      <w:proofErr w:type="spellEnd"/>
      <w:r w:rsidRPr="00E808B0">
        <w:rPr>
          <w:rFonts w:ascii="Courier New" w:hAnsi="Courier New"/>
          <w:sz w:val="20"/>
        </w:rPr>
        <w:t>"</w:t>
      </w:r>
    </w:p>
    <w:p w14:paraId="659EFA3B" w14:textId="22442DBA" w:rsidR="001A7BE9" w:rsidRPr="00E808B0" w:rsidRDefault="001A7BE9" w:rsidP="003067F6">
      <w:pPr>
        <w:pStyle w:val="BodyText"/>
        <w:rPr>
          <w:rFonts w:ascii="Courier New" w:hAnsi="Courier New"/>
          <w:sz w:val="20"/>
        </w:rPr>
      </w:pPr>
      <w:r w:rsidRPr="00E808B0">
        <w:rPr>
          <w:rFonts w:ascii="Courier New" w:hAnsi="Courier New"/>
          <w:sz w:val="20"/>
        </w:rPr>
        <w:t xml:space="preserve">        message response -&gt; </w:t>
      </w:r>
      <w:proofErr w:type="spellStart"/>
      <w:r w:rsidRPr="00E808B0">
        <w:rPr>
          <w:rFonts w:ascii="Courier New" w:hAnsi="Courier New"/>
          <w:sz w:val="20"/>
        </w:rPr>
        <w:t>Registry</w:t>
      </w:r>
      <w:r w:rsidRPr="00E808B0">
        <w:rPr>
          <w:rStyle w:val="BodyTextIndentChar"/>
          <w:rFonts w:ascii="Courier New" w:hAnsi="Courier New" w:cs="Courier New"/>
        </w:rPr>
        <w:t>StoredQueryResponse</w:t>
      </w:r>
      <w:r w:rsidRPr="00E808B0">
        <w:rPr>
          <w:rFonts w:ascii="Courier New" w:hAnsi="Courier New"/>
          <w:sz w:val="20"/>
        </w:rPr>
        <w:t>_Message</w:t>
      </w:r>
      <w:proofErr w:type="spellEnd"/>
    </w:p>
    <w:p w14:paraId="1EF28AD8"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portType</w:t>
      </w:r>
      <w:proofErr w:type="spellEnd"/>
      <w:r w:rsidRPr="00E808B0">
        <w:rPr>
          <w:rFonts w:ascii="Courier New" w:hAnsi="Courier New"/>
          <w:sz w:val="20"/>
        </w:rPr>
        <w:t xml:space="preserve">         -&gt; "</w:t>
      </w:r>
      <w:proofErr w:type="spellStart"/>
      <w:r w:rsidRPr="00E808B0">
        <w:rPr>
          <w:rFonts w:ascii="Courier New" w:hAnsi="Courier New"/>
          <w:sz w:val="20"/>
        </w:rPr>
        <w:t>Document</w:t>
      </w:r>
      <w:r w:rsidRPr="00E808B0">
        <w:rPr>
          <w:rStyle w:val="BodyTextIndentChar"/>
          <w:rFonts w:ascii="Courier New" w:hAnsi="Courier New" w:cs="Courier New"/>
        </w:rPr>
        <w:t>Registry</w:t>
      </w:r>
      <w:r w:rsidRPr="00E808B0">
        <w:rPr>
          <w:rFonts w:ascii="Courier New" w:hAnsi="Courier New"/>
          <w:sz w:val="20"/>
        </w:rPr>
        <w:t>_PortType</w:t>
      </w:r>
      <w:proofErr w:type="spellEnd"/>
      <w:r w:rsidRPr="00E808B0">
        <w:rPr>
          <w:rFonts w:ascii="Courier New" w:hAnsi="Courier New"/>
          <w:sz w:val="20"/>
        </w:rPr>
        <w:t>"</w:t>
      </w:r>
    </w:p>
    <w:p w14:paraId="59C5390A"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operation        -&gt; "</w:t>
      </w:r>
      <w:proofErr w:type="spellStart"/>
      <w:r w:rsidRPr="00E808B0">
        <w:rPr>
          <w:rStyle w:val="BodyTextIndentChar"/>
          <w:rFonts w:ascii="Courier New" w:hAnsi="Courier New" w:cs="Courier New"/>
        </w:rPr>
        <w:t>DocumentRegistry</w:t>
      </w:r>
      <w:r w:rsidRPr="00E808B0">
        <w:rPr>
          <w:rFonts w:ascii="Courier New" w:hAnsi="Courier New"/>
          <w:sz w:val="20"/>
        </w:rPr>
        <w:t>_RegistryStoredQuery_Request</w:t>
      </w:r>
      <w:proofErr w:type="spellEnd"/>
      <w:r w:rsidRPr="00E808B0">
        <w:rPr>
          <w:rFonts w:ascii="Courier New" w:hAnsi="Courier New"/>
          <w:sz w:val="20"/>
        </w:rPr>
        <w:t>"</w:t>
      </w:r>
    </w:p>
    <w:p w14:paraId="7E2A13CA"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SOAP 1.2 binding -&gt; "</w:t>
      </w:r>
      <w:r w:rsidRPr="00E808B0">
        <w:rPr>
          <w:rStyle w:val="BodyTextIndentChar"/>
          <w:rFonts w:ascii="Courier New" w:hAnsi="Courier New" w:cs="Courier New"/>
        </w:rPr>
        <w:t>DocumentRegistry</w:t>
      </w:r>
      <w:r w:rsidRPr="00E808B0">
        <w:rPr>
          <w:rFonts w:ascii="Courier New" w:hAnsi="Courier New"/>
          <w:sz w:val="20"/>
        </w:rPr>
        <w:t>_Binding_Soap12"</w:t>
      </w:r>
    </w:p>
    <w:p w14:paraId="2F462073"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SOAP 1.2 port    -&gt; "</w:t>
      </w:r>
      <w:r w:rsidRPr="00E808B0">
        <w:rPr>
          <w:rStyle w:val="BodyTextIndentChar"/>
          <w:rFonts w:ascii="Courier New" w:hAnsi="Courier New" w:cs="Courier New"/>
        </w:rPr>
        <w:t>DocumentRegistry</w:t>
      </w:r>
      <w:r w:rsidRPr="00E808B0">
        <w:rPr>
          <w:rFonts w:ascii="Courier New" w:hAnsi="Courier New"/>
          <w:sz w:val="20"/>
        </w:rPr>
        <w:t xml:space="preserve">_Port_Soap12" </w:t>
      </w:r>
    </w:p>
    <w:p w14:paraId="2C362A3B" w14:textId="5D6C7987" w:rsidR="001A7BE9" w:rsidRPr="00E808B0" w:rsidRDefault="001A7BE9" w:rsidP="003067F6">
      <w:pPr>
        <w:pStyle w:val="BodyText"/>
        <w:rPr>
          <w:rFonts w:ascii="Courier New" w:hAnsi="Courier New"/>
          <w:sz w:val="20"/>
        </w:rPr>
      </w:pPr>
      <w:r w:rsidRPr="00E808B0">
        <w:rPr>
          <w:rFonts w:ascii="Courier New" w:hAnsi="Courier New"/>
          <w:sz w:val="20"/>
        </w:rPr>
        <w:t xml:space="preserve">        </w:t>
      </w:r>
    </w:p>
    <w:p w14:paraId="34FEF393" w14:textId="77777777" w:rsidR="001A7BE9" w:rsidRPr="00E808B0" w:rsidRDefault="001A7BE9" w:rsidP="00427BD8">
      <w:pPr>
        <w:pStyle w:val="BodyText"/>
        <w:keepNext/>
        <w:rPr>
          <w:b/>
        </w:rPr>
      </w:pPr>
      <w:r w:rsidRPr="00E808B0">
        <w:rPr>
          <w:b/>
        </w:rPr>
        <w:lastRenderedPageBreak/>
        <w:t>IHE-WSP202)</w:t>
      </w:r>
      <w:r w:rsidRPr="00E808B0">
        <w:t xml:space="preserve"> </w:t>
      </w:r>
    </w:p>
    <w:p w14:paraId="33D31596" w14:textId="77777777" w:rsidR="001A7BE9" w:rsidRPr="00E808B0" w:rsidRDefault="001A7BE9">
      <w:pPr>
        <w:rPr>
          <w:bCs/>
        </w:rPr>
      </w:pPr>
      <w:r w:rsidRPr="00E808B0">
        <w:rPr>
          <w:bCs/>
        </w:rPr>
        <w:t xml:space="preserve">IHE requires the use of the following naming convention for </w:t>
      </w:r>
      <w:proofErr w:type="spellStart"/>
      <w:r w:rsidRPr="00E808B0">
        <w:rPr>
          <w:bCs/>
        </w:rPr>
        <w:t>targetNamespace</w:t>
      </w:r>
      <w:proofErr w:type="spellEnd"/>
      <w:r w:rsidRPr="00E808B0">
        <w:rPr>
          <w:bCs/>
        </w:rPr>
        <w:t xml:space="preserve"> of example WSDL.</w:t>
      </w:r>
    </w:p>
    <w:p w14:paraId="43EFE466" w14:textId="77777777" w:rsidR="001A7BE9" w:rsidRPr="00E808B0" w:rsidRDefault="001A7BE9" w:rsidP="007033A9">
      <w:pPr>
        <w:pStyle w:val="ListBullet2"/>
        <w:numPr>
          <w:ilvl w:val="0"/>
          <w:numId w:val="29"/>
        </w:numPr>
      </w:pPr>
      <w:r w:rsidRPr="00E808B0">
        <w:t xml:space="preserve">DOMAIN – represents the acronym of the IHE domain who authored this web-service transaction (e.g., </w:t>
      </w:r>
      <w:proofErr w:type="spellStart"/>
      <w:r w:rsidRPr="00E808B0">
        <w:t>iti</w:t>
      </w:r>
      <w:proofErr w:type="spellEnd"/>
      <w:r w:rsidRPr="00E808B0">
        <w:t>)</w:t>
      </w:r>
    </w:p>
    <w:p w14:paraId="6519ECC7" w14:textId="77777777" w:rsidR="001A7BE9" w:rsidRPr="00E808B0" w:rsidRDefault="001A7BE9" w:rsidP="007033A9">
      <w:pPr>
        <w:pStyle w:val="ListBullet2"/>
        <w:numPr>
          <w:ilvl w:val="0"/>
          <w:numId w:val="29"/>
        </w:numPr>
      </w:pPr>
      <w:r w:rsidRPr="00E808B0">
        <w:t xml:space="preserve">PROFILE – represents the acronym of the IHE profile which references this web-service transaction (e.g., </w:t>
      </w:r>
      <w:proofErr w:type="spellStart"/>
      <w:r w:rsidRPr="00E808B0">
        <w:t>xds</w:t>
      </w:r>
      <w:proofErr w:type="spellEnd"/>
      <w:r w:rsidRPr="00E808B0">
        <w:t>-b)</w:t>
      </w:r>
    </w:p>
    <w:p w14:paraId="2E9D7253" w14:textId="77777777" w:rsidR="001A7BE9" w:rsidRPr="00E808B0" w:rsidRDefault="001A7BE9" w:rsidP="007033A9">
      <w:pPr>
        <w:pStyle w:val="ListBullet2"/>
        <w:numPr>
          <w:ilvl w:val="0"/>
          <w:numId w:val="29"/>
        </w:numPr>
      </w:pPr>
      <w:r w:rsidRPr="00E808B0">
        <w:t>YEAR – represents the four-digit year that this transaction was first published within a Trial Implementation profile</w:t>
      </w:r>
    </w:p>
    <w:p w14:paraId="6937A06F" w14:textId="77777777" w:rsidR="001A7BE9" w:rsidRPr="00E808B0" w:rsidRDefault="001A7BE9" w:rsidP="007033A9">
      <w:pPr>
        <w:pStyle w:val="ListBullet2"/>
        <w:numPr>
          <w:ilvl w:val="0"/>
          <w:numId w:val="29"/>
        </w:numPr>
      </w:pPr>
      <w:r w:rsidRPr="00E808B0">
        <w:t>TYPE – optional extension of which other IHE specifications already using XML namespaces may make use</w:t>
      </w:r>
    </w:p>
    <w:p w14:paraId="1612AAB4" w14:textId="77777777" w:rsidR="001A7BE9" w:rsidRPr="00E808B0" w:rsidRDefault="001A7BE9">
      <w:pPr>
        <w:rPr>
          <w:bCs/>
        </w:rPr>
      </w:pPr>
      <w:r w:rsidRPr="00E808B0">
        <w:rPr>
          <w:bCs/>
        </w:rPr>
        <w:t xml:space="preserve">The </w:t>
      </w:r>
      <w:proofErr w:type="spellStart"/>
      <w:r w:rsidRPr="00E808B0">
        <w:rPr>
          <w:bCs/>
        </w:rPr>
        <w:t>targetNamespace</w:t>
      </w:r>
      <w:proofErr w:type="spellEnd"/>
      <w:r w:rsidRPr="00E808B0">
        <w:rPr>
          <w:bCs/>
        </w:rPr>
        <w:t xml:space="preserve"> of the example WSDL shall be</w:t>
      </w:r>
    </w:p>
    <w:p w14:paraId="652B6FD7" w14:textId="77777777" w:rsidR="001A7BE9" w:rsidRPr="00E808B0" w:rsidRDefault="001A7BE9" w:rsidP="00427BD8">
      <w:pPr>
        <w:ind w:left="720"/>
        <w:rPr>
          <w:bCs/>
        </w:rPr>
      </w:pPr>
      <w:proofErr w:type="spellStart"/>
      <w:proofErr w:type="gramStart"/>
      <w:r w:rsidRPr="00E808B0">
        <w:rPr>
          <w:bCs/>
        </w:rPr>
        <w:t>urn:ihe</w:t>
      </w:r>
      <w:proofErr w:type="spellEnd"/>
      <w:proofErr w:type="gramEnd"/>
      <w:r w:rsidRPr="00E808B0">
        <w:rPr>
          <w:bCs/>
        </w:rPr>
        <w:t>:{DOMAIN}:{PROFILE}:{YEAR} and may be extended to</w:t>
      </w:r>
    </w:p>
    <w:p w14:paraId="4E6E6AA3" w14:textId="77777777" w:rsidR="001A7BE9" w:rsidRPr="00E808B0" w:rsidRDefault="001A7BE9" w:rsidP="00427BD8">
      <w:pPr>
        <w:ind w:left="720"/>
        <w:rPr>
          <w:bCs/>
        </w:rPr>
      </w:pPr>
      <w:proofErr w:type="spellStart"/>
      <w:proofErr w:type="gramStart"/>
      <w:r w:rsidRPr="00E808B0">
        <w:rPr>
          <w:bCs/>
        </w:rPr>
        <w:t>urn:ihe</w:t>
      </w:r>
      <w:proofErr w:type="spellEnd"/>
      <w:proofErr w:type="gramEnd"/>
      <w:r w:rsidRPr="00E808B0">
        <w:rPr>
          <w:bCs/>
        </w:rPr>
        <w:t>:{DOMAIN}:{PROFILE}:{YEAR}:{TYPE}</w:t>
      </w:r>
    </w:p>
    <w:p w14:paraId="7CFDDFC1" w14:textId="04D951D8" w:rsidR="001A7BE9" w:rsidRPr="00E808B0" w:rsidRDefault="001A7BE9">
      <w:pPr>
        <w:rPr>
          <w:bCs/>
        </w:rPr>
      </w:pPr>
      <w:r w:rsidRPr="00E808B0">
        <w:rPr>
          <w:bCs/>
        </w:rPr>
        <w:t xml:space="preserve">As an example the namespace for the 2008 </w:t>
      </w:r>
      <w:proofErr w:type="spellStart"/>
      <w:r w:rsidRPr="00E808B0">
        <w:rPr>
          <w:bCs/>
        </w:rPr>
        <w:t>XDS.b</w:t>
      </w:r>
      <w:proofErr w:type="spellEnd"/>
      <w:r w:rsidRPr="00E808B0">
        <w:rPr>
          <w:bCs/>
        </w:rPr>
        <w:t xml:space="preserve"> Integration Profile is </w:t>
      </w:r>
      <w:proofErr w:type="gramStart"/>
      <w:r w:rsidRPr="00E808B0">
        <w:rPr>
          <w:rStyle w:val="BodyTextChar1"/>
        </w:rPr>
        <w:t>urn:ihe</w:t>
      </w:r>
      <w:proofErr w:type="gramEnd"/>
      <w:r w:rsidRPr="00E808B0">
        <w:rPr>
          <w:rStyle w:val="BodyTextChar1"/>
        </w:rPr>
        <w:t>:iti:xds-b:2007</w:t>
      </w:r>
      <w:r w:rsidRPr="00E808B0">
        <w:rPr>
          <w:rStyle w:val="BodyTextChar1"/>
          <w:rFonts w:ascii="Courier New" w:hAnsi="Courier New"/>
          <w:sz w:val="20"/>
        </w:rPr>
        <w:t>.</w:t>
      </w:r>
    </w:p>
    <w:p w14:paraId="327DE893" w14:textId="77777777" w:rsidR="001A7BE9" w:rsidRPr="00E808B0" w:rsidRDefault="001A7BE9">
      <w:r w:rsidRPr="00427BD8">
        <w:rPr>
          <w:rStyle w:val="BodyTextChar1"/>
          <w:b/>
        </w:rPr>
        <w:t>IHE-WSP203)</w:t>
      </w:r>
      <w:r w:rsidRPr="00E808B0">
        <w:t xml:space="preserve"> The example WSDL shall include XML Schema Definition references for the </w:t>
      </w:r>
      <w:proofErr w:type="gramStart"/>
      <w:r w:rsidRPr="00E808B0">
        <w:t>transactions</w:t>
      </w:r>
      <w:proofErr w:type="gramEnd"/>
      <w:r w:rsidRPr="00E808B0">
        <w:t xml:space="preserve"> payloads.</w:t>
      </w:r>
    </w:p>
    <w:p w14:paraId="235013D0" w14:textId="77777777" w:rsidR="001A7BE9" w:rsidRPr="00E808B0" w:rsidRDefault="001A7BE9">
      <w:r w:rsidRPr="00E808B0">
        <w:t>The purpose of this requirement is to specify how authors of IHE profiles specify the transactions which use web services. This requires both the existence of an XML schema definition for the transaction payloads, and the manner in which it is specified in the WSDL file – by reference.</w:t>
      </w:r>
    </w:p>
    <w:p w14:paraId="5214E62F" w14:textId="2F1F26CD" w:rsidR="001A7BE9" w:rsidRPr="00E808B0" w:rsidRDefault="001A7BE9" w:rsidP="003067F6">
      <w:pPr>
        <w:pStyle w:val="AppendixHeading5"/>
        <w:rPr>
          <w:noProof w:val="0"/>
        </w:rPr>
      </w:pPr>
      <w:r w:rsidRPr="00E808B0">
        <w:rPr>
          <w:noProof w:val="0"/>
        </w:rPr>
        <w:t>V.3.2.1.2</w:t>
      </w:r>
      <w:r w:rsidRPr="00E808B0">
        <w:rPr>
          <w:noProof w:val="0"/>
        </w:rPr>
        <w:tab/>
        <w:t xml:space="preserve">Message and </w:t>
      </w:r>
      <w:proofErr w:type="spellStart"/>
      <w:r w:rsidRPr="00E808B0">
        <w:rPr>
          <w:noProof w:val="0"/>
        </w:rPr>
        <w:t>portType</w:t>
      </w:r>
      <w:proofErr w:type="spellEnd"/>
      <w:r w:rsidRPr="00E808B0">
        <w:rPr>
          <w:noProof w:val="0"/>
        </w:rPr>
        <w:t xml:space="preserve"> Definitions</w:t>
      </w:r>
    </w:p>
    <w:p w14:paraId="06CF67D4" w14:textId="77777777" w:rsidR="001A7BE9" w:rsidRPr="00E808B0" w:rsidRDefault="001A7BE9">
      <w:r w:rsidRPr="00427BD8">
        <w:rPr>
          <w:rStyle w:val="BodyTextChar1"/>
          <w:b/>
        </w:rPr>
        <w:t>IHE-WSP205)</w:t>
      </w:r>
      <w:r w:rsidRPr="00E808B0">
        <w:t xml:space="preserve"> Two WSDL messages shall be defined for a request-response transaction.</w:t>
      </w:r>
    </w:p>
    <w:p w14:paraId="5DCEDFD2" w14:textId="77777777" w:rsidR="001A7BE9" w:rsidRPr="00E808B0" w:rsidRDefault="001A7BE9">
      <w:r w:rsidRPr="00427BD8">
        <w:rPr>
          <w:rStyle w:val="BodyTextChar1"/>
          <w:b/>
        </w:rPr>
        <w:t>IHE-WSP206)</w:t>
      </w:r>
      <w:r w:rsidRPr="00E808B0">
        <w:t xml:space="preserve"> In the example WSDL provided by an IHE specification a single WSDL part named Body shall be defined for each WSDL message and the part type shall refer to an element defined in the Schema Definition required in IHE-WSP203.</w:t>
      </w:r>
    </w:p>
    <w:p w14:paraId="646D50C8" w14:textId="77777777" w:rsidR="001A7BE9" w:rsidRPr="00E808B0" w:rsidRDefault="001A7BE9">
      <w:r w:rsidRPr="00427BD8">
        <w:rPr>
          <w:rStyle w:val="BodyTextChar1"/>
          <w:b/>
        </w:rPr>
        <w:t>IHE-WSP207)</w:t>
      </w:r>
      <w:r w:rsidRPr="00E808B0">
        <w:rPr>
          <w:rStyle w:val="BodyTextChar1"/>
        </w:rPr>
        <w:t xml:space="preserve"> </w:t>
      </w:r>
      <w:r w:rsidRPr="00E808B0">
        <w:t xml:space="preserve">For each input and output message defined in the WSDL </w:t>
      </w:r>
      <w:proofErr w:type="spellStart"/>
      <w:r w:rsidRPr="00E808B0">
        <w:t>portType</w:t>
      </w:r>
      <w:proofErr w:type="spellEnd"/>
      <w:r w:rsidRPr="00E808B0">
        <w:t xml:space="preserve"> operation an attribute </w:t>
      </w:r>
      <w:proofErr w:type="spellStart"/>
      <w:proofErr w:type="gramStart"/>
      <w:r w:rsidRPr="00E808B0">
        <w:t>wsaw:Action</w:t>
      </w:r>
      <w:proofErr w:type="spellEnd"/>
      <w:proofErr w:type="gramEnd"/>
      <w:r w:rsidRPr="00E808B0">
        <w:t xml:space="preserve"> SHALL be included.</w:t>
      </w:r>
    </w:p>
    <w:p w14:paraId="50C0EC29" w14:textId="77777777" w:rsidR="001A7BE9" w:rsidRPr="00E808B0" w:rsidRDefault="001A7BE9">
      <w:r w:rsidRPr="00E808B0">
        <w:t xml:space="preserve">For compatibility with the Addressing requirements and consistency with naming across IHE Web Services implementations, the </w:t>
      </w:r>
      <w:proofErr w:type="spellStart"/>
      <w:proofErr w:type="gramStart"/>
      <w:r w:rsidRPr="00E808B0">
        <w:t>wsaw:Action</w:t>
      </w:r>
      <w:proofErr w:type="spellEnd"/>
      <w:proofErr w:type="gramEnd"/>
      <w:r w:rsidRPr="00E808B0">
        <w:t xml:space="preserve"> attribute for each WSDL input and output message must be defined.</w:t>
      </w:r>
    </w:p>
    <w:p w14:paraId="1430C321" w14:textId="77777777" w:rsidR="001A7BE9" w:rsidRPr="00E808B0" w:rsidRDefault="001A7BE9" w:rsidP="003067F6">
      <w:pPr>
        <w:pStyle w:val="BodyText"/>
      </w:pPr>
      <w:r w:rsidRPr="00E808B0">
        <w:t xml:space="preserve">The </w:t>
      </w:r>
      <w:proofErr w:type="spellStart"/>
      <w:proofErr w:type="gramStart"/>
      <w:r w:rsidRPr="00E808B0">
        <w:t>wsaw:Action</w:t>
      </w:r>
      <w:proofErr w:type="spellEnd"/>
      <w:proofErr w:type="gramEnd"/>
      <w:r w:rsidRPr="00E808B0">
        <w:t xml:space="preserve"> attribute shall be ignored by Web Services implementations that do not support WS-Addressing. It is very important to have the attribute in mixed cases where just one of the endpoints might support the WS-Addressing specification to avoid communication or routing errors.</w:t>
      </w:r>
    </w:p>
    <w:p w14:paraId="2DBA817C" w14:textId="77777777" w:rsidR="001A7BE9" w:rsidRPr="00E808B0" w:rsidRDefault="001A7BE9" w:rsidP="003067F6">
      <w:pPr>
        <w:pStyle w:val="BodyText"/>
        <w:rPr>
          <w:b/>
          <w:iCs/>
        </w:rPr>
      </w:pPr>
      <w:r w:rsidRPr="00E808B0">
        <w:rPr>
          <w:b/>
        </w:rPr>
        <w:lastRenderedPageBreak/>
        <w:t>IHE-WSP208)</w:t>
      </w:r>
      <w:r w:rsidRPr="00E808B0">
        <w:t xml:space="preserve"> WSDL operations SHALL use</w:t>
      </w:r>
      <w:r w:rsidRPr="00E808B0">
        <w:rPr>
          <w:b/>
          <w:iCs/>
        </w:rPr>
        <w:t xml:space="preserve"> </w:t>
      </w:r>
      <w:proofErr w:type="spellStart"/>
      <w:proofErr w:type="gramStart"/>
      <w:r w:rsidRPr="00E808B0">
        <w:rPr>
          <w:b/>
          <w:iCs/>
        </w:rPr>
        <w:t>wsdl:operation</w:t>
      </w:r>
      <w:proofErr w:type="spellEnd"/>
      <w:proofErr w:type="gramEnd"/>
      <w:r w:rsidRPr="00E808B0">
        <w:rPr>
          <w:b/>
          <w:iCs/>
        </w:rPr>
        <w:t>/</w:t>
      </w:r>
      <w:proofErr w:type="spellStart"/>
      <w:r w:rsidRPr="00E808B0">
        <w:rPr>
          <w:b/>
          <w:iCs/>
        </w:rPr>
        <w:t>wsdl:input</w:t>
      </w:r>
      <w:proofErr w:type="spellEnd"/>
      <w:r w:rsidRPr="00E808B0">
        <w:rPr>
          <w:b/>
          <w:iCs/>
        </w:rPr>
        <w:t>/@</w:t>
      </w:r>
      <w:proofErr w:type="spellStart"/>
      <w:r w:rsidRPr="00E808B0">
        <w:rPr>
          <w:b/>
          <w:iCs/>
        </w:rPr>
        <w:t>wsaw:Action</w:t>
      </w:r>
      <w:proofErr w:type="spellEnd"/>
      <w:r w:rsidRPr="00E808B0">
        <w:rPr>
          <w:b/>
          <w:iCs/>
        </w:rPr>
        <w:t xml:space="preserve"> = "</w:t>
      </w:r>
      <w:proofErr w:type="spellStart"/>
      <w:r w:rsidRPr="00E808B0">
        <w:rPr>
          <w:b/>
          <w:iCs/>
        </w:rPr>
        <w:t>urn:ihe</w:t>
      </w:r>
      <w:proofErr w:type="spellEnd"/>
      <w:r w:rsidRPr="00E808B0">
        <w:rPr>
          <w:b/>
          <w:iCs/>
        </w:rPr>
        <w:t xml:space="preserve">:{Domain}:{Year}:{Transaction name}" and </w:t>
      </w:r>
      <w:proofErr w:type="spellStart"/>
      <w:r w:rsidRPr="00E808B0">
        <w:rPr>
          <w:b/>
          <w:iCs/>
        </w:rPr>
        <w:t>wsdl:operation</w:t>
      </w:r>
      <w:proofErr w:type="spellEnd"/>
      <w:r w:rsidRPr="00E808B0">
        <w:rPr>
          <w:b/>
          <w:iCs/>
        </w:rPr>
        <w:t>/</w:t>
      </w:r>
      <w:proofErr w:type="spellStart"/>
      <w:r w:rsidRPr="00E808B0">
        <w:rPr>
          <w:b/>
          <w:iCs/>
        </w:rPr>
        <w:t>wsdl:output</w:t>
      </w:r>
      <w:proofErr w:type="spellEnd"/>
      <w:r w:rsidRPr="00E808B0">
        <w:rPr>
          <w:b/>
          <w:iCs/>
        </w:rPr>
        <w:t>/@</w:t>
      </w:r>
      <w:proofErr w:type="spellStart"/>
      <w:r w:rsidRPr="00E808B0">
        <w:rPr>
          <w:b/>
          <w:iCs/>
        </w:rPr>
        <w:t>wsaw:Action</w:t>
      </w:r>
      <w:proofErr w:type="spellEnd"/>
      <w:r w:rsidRPr="00E808B0">
        <w:rPr>
          <w:b/>
          <w:iCs/>
        </w:rPr>
        <w:t xml:space="preserve"> = "</w:t>
      </w:r>
      <w:proofErr w:type="spellStart"/>
      <w:r w:rsidRPr="00E808B0">
        <w:rPr>
          <w:b/>
          <w:iCs/>
        </w:rPr>
        <w:t>urn:ihe</w:t>
      </w:r>
      <w:proofErr w:type="spellEnd"/>
      <w:r w:rsidRPr="00E808B0">
        <w:rPr>
          <w:b/>
          <w:iCs/>
        </w:rPr>
        <w:t>:{Domain}:{Year}:{Transaction name}Response"</w:t>
      </w:r>
    </w:p>
    <w:p w14:paraId="67064A3C" w14:textId="77777777" w:rsidR="001A7BE9" w:rsidRPr="00E808B0" w:rsidRDefault="001A7BE9" w:rsidP="003067F6">
      <w:pPr>
        <w:pStyle w:val="BodyText"/>
      </w:pPr>
      <w:r w:rsidRPr="00E808B0">
        <w:t xml:space="preserve">For example, the </w:t>
      </w:r>
      <w:proofErr w:type="spellStart"/>
      <w:proofErr w:type="gramStart"/>
      <w:r w:rsidRPr="00E808B0">
        <w:t>wsaw:Action</w:t>
      </w:r>
      <w:proofErr w:type="spellEnd"/>
      <w:proofErr w:type="gramEnd"/>
      <w:r w:rsidRPr="00E808B0">
        <w:t xml:space="preserve"> value for the Registry Stored Query [ITI-18] transaction is specified as</w:t>
      </w:r>
      <w:r w:rsidRPr="00E808B0">
        <w:rPr>
          <w:iCs/>
        </w:rPr>
        <w:t xml:space="preserve"> </w:t>
      </w:r>
      <w:r w:rsidRPr="00E808B0">
        <w:rPr>
          <w:iCs/>
          <w:szCs w:val="24"/>
        </w:rPr>
        <w:t>“</w:t>
      </w:r>
      <w:r w:rsidRPr="00E808B0">
        <w:rPr>
          <w:rStyle w:val="BodyTextChar1"/>
          <w:szCs w:val="24"/>
        </w:rPr>
        <w:t>urn:ihe:iti:2007:RegistryStoredQuery”</w:t>
      </w:r>
      <w:r w:rsidRPr="00E808B0">
        <w:t xml:space="preserve"> and </w:t>
      </w:r>
      <w:r w:rsidRPr="00E808B0">
        <w:rPr>
          <w:rStyle w:val="BodyTextChar1"/>
          <w:szCs w:val="24"/>
        </w:rPr>
        <w:t>“urn:ihe:iti:2007:RegistryStoredQueryResponse”</w:t>
      </w:r>
      <w:r w:rsidRPr="00E808B0">
        <w:rPr>
          <w:iCs/>
        </w:rPr>
        <w:t>.</w:t>
      </w:r>
    </w:p>
    <w:p w14:paraId="775AD7FB" w14:textId="46197CE7" w:rsidR="001A7BE9" w:rsidRPr="00E808B0" w:rsidRDefault="001A7BE9" w:rsidP="003067F6">
      <w:pPr>
        <w:pStyle w:val="AppendixHeading5"/>
        <w:rPr>
          <w:noProof w:val="0"/>
        </w:rPr>
      </w:pPr>
      <w:r w:rsidRPr="00E808B0">
        <w:rPr>
          <w:noProof w:val="0"/>
        </w:rPr>
        <w:t>V.3.2.1.3</w:t>
      </w:r>
      <w:r w:rsidRPr="00E808B0">
        <w:rPr>
          <w:noProof w:val="0"/>
        </w:rPr>
        <w:tab/>
        <w:t>Binding</w:t>
      </w:r>
    </w:p>
    <w:p w14:paraId="731C9F82" w14:textId="77777777" w:rsidR="001A7BE9" w:rsidRPr="00E808B0" w:rsidRDefault="001A7BE9">
      <w:r w:rsidRPr="00E808B0">
        <w:t xml:space="preserve">Multiple WSDL bindings can be defined in order to support different protocols and transports. The naming is consistent with the naming rules specified in the previous section. </w:t>
      </w:r>
    </w:p>
    <w:p w14:paraId="2C202AA6" w14:textId="03A02723" w:rsidR="001A7BE9" w:rsidRPr="00E808B0" w:rsidRDefault="001A7BE9" w:rsidP="00E96936">
      <w:r w:rsidRPr="00427BD8">
        <w:rPr>
          <w:rStyle w:val="BodyTextChar1"/>
          <w:b/>
          <w:bCs/>
        </w:rPr>
        <w:t>IHE-WSP211)</w:t>
      </w:r>
      <w:r w:rsidRPr="00E808B0">
        <w:t xml:space="preserve"> Operations defined in the WSDL </w:t>
      </w:r>
      <w:proofErr w:type="spellStart"/>
      <w:r w:rsidRPr="00E808B0">
        <w:t>portType</w:t>
      </w:r>
      <w:proofErr w:type="spellEnd"/>
      <w:r w:rsidRPr="00E808B0">
        <w:t xml:space="preserve"> may or may not have a wsoap</w:t>
      </w:r>
      <w:proofErr w:type="gramStart"/>
      <w:r w:rsidRPr="00E808B0">
        <w:t>12:operation</w:t>
      </w:r>
      <w:proofErr w:type="gramEnd"/>
      <w:r w:rsidRPr="00E808B0">
        <w:t>/@</w:t>
      </w:r>
      <w:proofErr w:type="spellStart"/>
      <w:r w:rsidRPr="00E808B0">
        <w:t>soapAction</w:t>
      </w:r>
      <w:proofErr w:type="spellEnd"/>
      <w:r w:rsidRPr="00E808B0">
        <w:t xml:space="preserve"> attribute provided</w:t>
      </w:r>
      <w:r w:rsidR="00EB6C31" w:rsidRPr="00E808B0">
        <w:t xml:space="preserve">. </w:t>
      </w:r>
      <w:r w:rsidRPr="00E808B0">
        <w:t>If wsoap</w:t>
      </w:r>
      <w:proofErr w:type="gramStart"/>
      <w:r w:rsidRPr="00E808B0">
        <w:t>12:operation</w:t>
      </w:r>
      <w:proofErr w:type="gramEnd"/>
      <w:r w:rsidRPr="00E808B0">
        <w:t>/@</w:t>
      </w:r>
      <w:proofErr w:type="spellStart"/>
      <w:r w:rsidRPr="00E808B0">
        <w:t>soapAction</w:t>
      </w:r>
      <w:proofErr w:type="spellEnd"/>
      <w:r w:rsidRPr="00E808B0">
        <w:t xml:space="preserve"> is not provided, wsoap12:operation/@</w:t>
      </w:r>
      <w:proofErr w:type="spellStart"/>
      <w:r w:rsidRPr="00E808B0">
        <w:t>soapActionRequired</w:t>
      </w:r>
      <w:proofErr w:type="spellEnd"/>
      <w:r w:rsidRPr="00E808B0">
        <w:t xml:space="preserve"> shall be false.</w:t>
      </w:r>
    </w:p>
    <w:p w14:paraId="6910F5D9" w14:textId="77777777" w:rsidR="001A7BE9" w:rsidRPr="00E808B0" w:rsidRDefault="001A7BE9" w:rsidP="00E96936">
      <w:r w:rsidRPr="00E808B0">
        <w:t xml:space="preserve">SOAP message consumers shall ignore any </w:t>
      </w:r>
      <w:proofErr w:type="spellStart"/>
      <w:r w:rsidRPr="00E808B0">
        <w:t>soapAction</w:t>
      </w:r>
      <w:proofErr w:type="spellEnd"/>
      <w:r w:rsidRPr="00E808B0">
        <w:t xml:space="preserve"> value found in a SOAP message.</w:t>
      </w:r>
    </w:p>
    <w:p w14:paraId="4AB473FA" w14:textId="77777777" w:rsidR="001A7BE9" w:rsidRPr="00E808B0" w:rsidRDefault="001A7BE9">
      <w:r w:rsidRPr="00427BD8">
        <w:rPr>
          <w:rStyle w:val="BodyTextChar1"/>
          <w:b/>
          <w:bCs/>
        </w:rPr>
        <w:t>IHE-WSP212)</w:t>
      </w:r>
      <w:r w:rsidRPr="00E808B0">
        <w:t xml:space="preserve"> The example WSDL provided with an IHE specification shall use the SOAP Binding described in </w:t>
      </w:r>
      <w:hyperlink r:id="rId489" w:anchor="_soap-b" w:history="1">
        <w:r w:rsidRPr="00E808B0">
          <w:rPr>
            <w:rStyle w:val="Hyperlink"/>
          </w:rPr>
          <w:t>WSDL 1.1 Chapter 3</w:t>
        </w:r>
      </w:hyperlink>
      <w:r w:rsidRPr="00E808B0">
        <w:t xml:space="preserve"> and the </w:t>
      </w:r>
      <w:hyperlink r:id="rId490" w:history="1">
        <w:r w:rsidRPr="00E808B0">
          <w:rPr>
            <w:rStyle w:val="Hyperlink"/>
          </w:rPr>
          <w:t>binding extension for SOAP 1.2</w:t>
        </w:r>
      </w:hyperlink>
      <w:r w:rsidRPr="00E808B0">
        <w:t>.</w:t>
      </w:r>
    </w:p>
    <w:p w14:paraId="07D2181D" w14:textId="77777777" w:rsidR="001A7BE9" w:rsidRPr="00E808B0" w:rsidRDefault="001A7BE9">
      <w:r w:rsidRPr="00427BD8">
        <w:rPr>
          <w:rStyle w:val="BodyTextChar1"/>
          <w:b/>
          <w:bCs/>
        </w:rPr>
        <w:t>IHE-WSP215)</w:t>
      </w:r>
      <w:r w:rsidRPr="00E808B0">
        <w:t xml:space="preserve"> 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p w14:paraId="21F3BF4B" w14:textId="77777777" w:rsidR="001A7BE9" w:rsidRPr="00E808B0" w:rsidRDefault="001A7BE9">
      <w:r w:rsidRPr="00E808B0">
        <w:t>SOAP 1.2 is the base standard for several WS specification, and has many available and easily accessible implementations.</w:t>
      </w:r>
    </w:p>
    <w:p w14:paraId="147F89E7" w14:textId="77777777" w:rsidR="001A7BE9" w:rsidRPr="00E808B0" w:rsidRDefault="001A7BE9" w:rsidP="003067F6">
      <w:pPr>
        <w:pStyle w:val="BodyText"/>
        <w:rPr>
          <w:b/>
        </w:rPr>
      </w:pPr>
      <w:r w:rsidRPr="00E808B0">
        <w:rPr>
          <w:b/>
        </w:rPr>
        <w:t>Example 1: Example WSDL File with a Non-HL7 Transaction</w:t>
      </w:r>
    </w:p>
    <w:p w14:paraId="7BDA28AC" w14:textId="4491BF30" w:rsidR="001A7BE9" w:rsidRPr="00E808B0" w:rsidRDefault="001A7BE9" w:rsidP="003067F6">
      <w:pPr>
        <w:pStyle w:val="BodyText"/>
      </w:pPr>
    </w:p>
    <w:p w14:paraId="7B5752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&lt;definitions </w:t>
      </w:r>
      <w:proofErr w:type="gramStart"/>
      <w:r w:rsidRPr="00E808B0">
        <w:rPr>
          <w:rFonts w:ascii="Courier New" w:hAnsi="Courier New"/>
          <w:sz w:val="20"/>
        </w:rPr>
        <w:t>xmlns:wsoap</w:t>
      </w:r>
      <w:proofErr w:type="gramEnd"/>
      <w:r w:rsidRPr="00E808B0">
        <w:rPr>
          <w:rFonts w:ascii="Courier New" w:hAnsi="Courier New"/>
          <w:sz w:val="20"/>
        </w:rPr>
        <w:t>11="http://schemas.xmlsoap.org/</w:t>
      </w:r>
      <w:proofErr w:type="spellStart"/>
      <w:r w:rsidRPr="00E808B0">
        <w:rPr>
          <w:rFonts w:ascii="Courier New" w:hAnsi="Courier New"/>
          <w:sz w:val="20"/>
        </w:rPr>
        <w:t>wsdl</w:t>
      </w:r>
      <w:proofErr w:type="spellEnd"/>
      <w:r w:rsidRPr="00E808B0">
        <w:rPr>
          <w:rFonts w:ascii="Courier New" w:hAnsi="Courier New"/>
          <w:sz w:val="20"/>
        </w:rPr>
        <w:t>/soap/"</w:t>
      </w:r>
    </w:p>
    <w:p w14:paraId="6010A0A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xmlns</w:t>
      </w:r>
      <w:proofErr w:type="spellEnd"/>
      <w:r w:rsidRPr="00E808B0">
        <w:rPr>
          <w:rFonts w:ascii="Courier New" w:hAnsi="Courier New"/>
          <w:sz w:val="20"/>
        </w:rPr>
        <w:t>="http://schemas.xmlsoap.org/</w:t>
      </w:r>
      <w:proofErr w:type="spellStart"/>
      <w:r w:rsidRPr="00E808B0">
        <w:rPr>
          <w:rFonts w:ascii="Courier New" w:hAnsi="Courier New"/>
          <w:sz w:val="20"/>
        </w:rPr>
        <w:t>wsdl</w:t>
      </w:r>
      <w:proofErr w:type="spellEnd"/>
      <w:r w:rsidRPr="00E808B0">
        <w:rPr>
          <w:rFonts w:ascii="Courier New" w:hAnsi="Courier New"/>
          <w:sz w:val="20"/>
        </w:rPr>
        <w:t xml:space="preserve">/" </w:t>
      </w:r>
      <w:proofErr w:type="spellStart"/>
      <w:r w:rsidRPr="00E808B0">
        <w:rPr>
          <w:rFonts w:ascii="Courier New" w:hAnsi="Courier New"/>
          <w:sz w:val="20"/>
        </w:rPr>
        <w:t>xmlns:xsd</w:t>
      </w:r>
      <w:proofErr w:type="spellEnd"/>
      <w:r w:rsidRPr="00E808B0">
        <w:rPr>
          <w:rFonts w:ascii="Courier New" w:hAnsi="Courier New"/>
          <w:sz w:val="20"/>
        </w:rPr>
        <w:t>="http://www.w3.org/2001/XMLSchema"</w:t>
      </w:r>
    </w:p>
    <w:p w14:paraId="78EFC4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xmlns:ihe</w:t>
      </w:r>
      <w:proofErr w:type="spellEnd"/>
      <w:proofErr w:type="gramEnd"/>
      <w:r w:rsidRPr="00E808B0">
        <w:rPr>
          <w:rFonts w:ascii="Courier New" w:hAnsi="Courier New"/>
          <w:sz w:val="20"/>
        </w:rPr>
        <w:t xml:space="preserve">="urn:ihe:iti:xds-b:2007" </w:t>
      </w:r>
      <w:proofErr w:type="spellStart"/>
      <w:r w:rsidRPr="00E808B0">
        <w:rPr>
          <w:rFonts w:ascii="Courier New" w:hAnsi="Courier New"/>
          <w:sz w:val="20"/>
        </w:rPr>
        <w:t>xmlns:rs</w:t>
      </w:r>
      <w:proofErr w:type="spellEnd"/>
      <w:r w:rsidRPr="00E808B0">
        <w:rPr>
          <w:rFonts w:ascii="Courier New" w:hAnsi="Courier New"/>
          <w:sz w:val="20"/>
        </w:rPr>
        <w:t>="urn:oasis:names:tc:ebxml-regrep:xsd:rs:3.0"</w:t>
      </w:r>
    </w:p>
    <w:p w14:paraId="216033D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targetNamespace</w:t>
      </w:r>
      <w:proofErr w:type="spellEnd"/>
      <w:r w:rsidRPr="00E808B0">
        <w:rPr>
          <w:rFonts w:ascii="Courier New" w:hAnsi="Courier New"/>
          <w:sz w:val="20"/>
        </w:rPr>
        <w:t>="</w:t>
      </w:r>
      <w:proofErr w:type="gramStart"/>
      <w:r w:rsidRPr="00E808B0">
        <w:rPr>
          <w:rFonts w:ascii="Courier New" w:hAnsi="Courier New"/>
          <w:sz w:val="20"/>
        </w:rPr>
        <w:t>urn:ihe</w:t>
      </w:r>
      <w:proofErr w:type="gramEnd"/>
      <w:r w:rsidRPr="00E808B0">
        <w:rPr>
          <w:rFonts w:ascii="Courier New" w:hAnsi="Courier New"/>
          <w:sz w:val="20"/>
        </w:rPr>
        <w:t>:iti:xds-b:2007" xmlns:wsoap12="http://schemas.xmlsoap.org/</w:t>
      </w:r>
      <w:proofErr w:type="spellStart"/>
      <w:r w:rsidRPr="00E808B0">
        <w:rPr>
          <w:rFonts w:ascii="Courier New" w:hAnsi="Courier New"/>
          <w:sz w:val="20"/>
        </w:rPr>
        <w:t>wsdl</w:t>
      </w:r>
      <w:proofErr w:type="spellEnd"/>
      <w:r w:rsidRPr="00E808B0">
        <w:rPr>
          <w:rFonts w:ascii="Courier New" w:hAnsi="Courier New"/>
          <w:sz w:val="20"/>
        </w:rPr>
        <w:t>/soap12/"</w:t>
      </w:r>
    </w:p>
    <w:p w14:paraId="02B1AC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xmlns:wsaw</w:t>
      </w:r>
      <w:proofErr w:type="spellEnd"/>
      <w:proofErr w:type="gramEnd"/>
      <w:r w:rsidRPr="00E808B0">
        <w:rPr>
          <w:rFonts w:ascii="Courier New" w:hAnsi="Courier New"/>
          <w:sz w:val="20"/>
        </w:rPr>
        <w:t>="http://www.w3.org/2007/05/addressing/wsdl" name="</w:t>
      </w:r>
      <w:proofErr w:type="spellStart"/>
      <w:r w:rsidRPr="00E808B0">
        <w:rPr>
          <w:rFonts w:ascii="Courier New" w:hAnsi="Courier New"/>
          <w:sz w:val="20"/>
        </w:rPr>
        <w:t>XDSRepository</w:t>
      </w:r>
      <w:proofErr w:type="spellEnd"/>
      <w:r w:rsidRPr="00E808B0">
        <w:rPr>
          <w:rFonts w:ascii="Courier New" w:hAnsi="Courier New"/>
          <w:sz w:val="20"/>
        </w:rPr>
        <w:t>"&gt;</w:t>
      </w:r>
    </w:p>
    <w:p w14:paraId="75252C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&lt;documentation&gt;IHE XDS Document Repository&lt;/documentation&gt;</w:t>
      </w:r>
    </w:p>
    <w:p w14:paraId="2E2830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w:t>
      </w:r>
    </w:p>
    <w:p w14:paraId="56E893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xsd:schema</w:t>
      </w:r>
      <w:proofErr w:type="spellEnd"/>
      <w:proofErr w:type="gramEnd"/>
      <w:r w:rsidRPr="00E808B0">
        <w:rPr>
          <w:rFonts w:ascii="Courier New" w:hAnsi="Courier New"/>
          <w:sz w:val="20"/>
        </w:rPr>
        <w:t xml:space="preserve"> </w:t>
      </w:r>
      <w:proofErr w:type="spellStart"/>
      <w:r w:rsidRPr="00E808B0">
        <w:rPr>
          <w:rFonts w:ascii="Courier New" w:hAnsi="Courier New"/>
          <w:sz w:val="20"/>
        </w:rPr>
        <w:t>elementFormDefault</w:t>
      </w:r>
      <w:proofErr w:type="spellEnd"/>
      <w:r w:rsidRPr="00E808B0">
        <w:rPr>
          <w:rFonts w:ascii="Courier New" w:hAnsi="Courier New"/>
          <w:sz w:val="20"/>
        </w:rPr>
        <w:t>="qualified"&gt;</w:t>
      </w:r>
    </w:p>
    <w:p w14:paraId="336561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xsd:import</w:t>
      </w:r>
      <w:proofErr w:type="spellEnd"/>
      <w:proofErr w:type="gramEnd"/>
      <w:r w:rsidRPr="00E808B0">
        <w:rPr>
          <w:rFonts w:ascii="Courier New" w:hAnsi="Courier New"/>
          <w:sz w:val="20"/>
        </w:rPr>
        <w:t xml:space="preserve"> namespace="urn:oasis:names:tc:ebxml-regrep:xsd:rs:3.0"</w:t>
      </w:r>
    </w:p>
    <w:p w14:paraId="5348298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r w:rsidRPr="00E808B0">
        <w:rPr>
          <w:rFonts w:ascii="Courier New" w:hAnsi="Courier New"/>
          <w:sz w:val="20"/>
        </w:rPr>
        <w:t>schemaLocation</w:t>
      </w:r>
      <w:proofErr w:type="spellEnd"/>
      <w:r w:rsidRPr="00E808B0">
        <w:rPr>
          <w:rFonts w:ascii="Courier New" w:hAnsi="Courier New"/>
          <w:sz w:val="20"/>
        </w:rPr>
        <w:t>="../schema/</w:t>
      </w:r>
      <w:proofErr w:type="spellStart"/>
      <w:r w:rsidRPr="00E808B0">
        <w:rPr>
          <w:rFonts w:ascii="Courier New" w:hAnsi="Courier New"/>
          <w:sz w:val="20"/>
        </w:rPr>
        <w:t>ebXML_RS</w:t>
      </w:r>
      <w:proofErr w:type="spellEnd"/>
      <w:r w:rsidRPr="00E808B0">
        <w:rPr>
          <w:rFonts w:ascii="Courier New" w:hAnsi="Courier New"/>
          <w:sz w:val="20"/>
        </w:rPr>
        <w:t>/rs.xsd"/&gt;</w:t>
      </w:r>
    </w:p>
    <w:p w14:paraId="126DED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xsd:import</w:t>
      </w:r>
      <w:proofErr w:type="spellEnd"/>
      <w:proofErr w:type="gramEnd"/>
      <w:r w:rsidRPr="00E808B0">
        <w:rPr>
          <w:rFonts w:ascii="Courier New" w:hAnsi="Courier New"/>
          <w:sz w:val="20"/>
        </w:rPr>
        <w:t xml:space="preserve"> namespace="urn:ihe:iti:xds-b:2007" </w:t>
      </w:r>
      <w:proofErr w:type="spellStart"/>
      <w:r w:rsidRPr="00E808B0">
        <w:rPr>
          <w:rFonts w:ascii="Courier New" w:hAnsi="Courier New"/>
          <w:sz w:val="20"/>
        </w:rPr>
        <w:t>schemaLocation</w:t>
      </w:r>
      <w:proofErr w:type="spellEnd"/>
      <w:r w:rsidRPr="00E808B0">
        <w:rPr>
          <w:rFonts w:ascii="Courier New" w:hAnsi="Courier New"/>
          <w:sz w:val="20"/>
        </w:rPr>
        <w:t>="../schema/IHE/IHEXDS.xsd"/&gt;</w:t>
      </w:r>
    </w:p>
    <w:p w14:paraId="1E4399D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proofErr w:type="gramStart"/>
      <w:r w:rsidRPr="00E808B0">
        <w:rPr>
          <w:rFonts w:ascii="Courier New" w:hAnsi="Courier New"/>
          <w:sz w:val="20"/>
        </w:rPr>
        <w:t>xsd:schema</w:t>
      </w:r>
      <w:proofErr w:type="spellEnd"/>
      <w:proofErr w:type="gramEnd"/>
      <w:r w:rsidRPr="00E808B0">
        <w:rPr>
          <w:rFonts w:ascii="Courier New" w:hAnsi="Courier New"/>
          <w:sz w:val="20"/>
        </w:rPr>
        <w:t>&gt;</w:t>
      </w:r>
    </w:p>
    <w:p w14:paraId="22722D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w:t>
      </w:r>
    </w:p>
    <w:p w14:paraId="113A9BF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&lt;message name="</w:t>
      </w:r>
      <w:proofErr w:type="spellStart"/>
      <w:r w:rsidRPr="00E808B0">
        <w:rPr>
          <w:rFonts w:ascii="Courier New" w:hAnsi="Courier New"/>
          <w:sz w:val="20"/>
        </w:rPr>
        <w:t>RetrieveDocumentSet_Message</w:t>
      </w:r>
      <w:proofErr w:type="spellEnd"/>
      <w:r w:rsidRPr="00E808B0">
        <w:rPr>
          <w:rFonts w:ascii="Courier New" w:hAnsi="Courier New"/>
          <w:sz w:val="20"/>
        </w:rPr>
        <w:t>"&gt;</w:t>
      </w:r>
    </w:p>
    <w:p w14:paraId="107E1D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&lt;documentation&gt;Retrieve Document Set&lt;/documentation&gt;</w:t>
      </w:r>
    </w:p>
    <w:p w14:paraId="512DA97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ihe:RetrieveDocumentSetRequest</w:t>
      </w:r>
      <w:proofErr w:type="spellEnd"/>
      <w:proofErr w:type="gramEnd"/>
      <w:r w:rsidRPr="00E808B0">
        <w:rPr>
          <w:rFonts w:ascii="Courier New" w:hAnsi="Courier New"/>
          <w:sz w:val="20"/>
        </w:rPr>
        <w:t>"/&gt;</w:t>
      </w:r>
    </w:p>
    <w:p w14:paraId="5FCBB62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2517507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RetrieveDocumentSetResponse_Message</w:t>
      </w:r>
      <w:proofErr w:type="spellEnd"/>
      <w:r w:rsidRPr="00E808B0">
        <w:rPr>
          <w:rFonts w:ascii="Courier New" w:hAnsi="Courier New"/>
          <w:sz w:val="20"/>
        </w:rPr>
        <w:t>"&gt;</w:t>
      </w:r>
    </w:p>
    <w:p w14:paraId="0A774A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&lt;documentation&gt;Retrieve Document Set Response&lt;/documentation&gt;</w:t>
      </w:r>
    </w:p>
    <w:p w14:paraId="1D7256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ihe:RetrieveDocumentSetResponse</w:t>
      </w:r>
      <w:proofErr w:type="spellEnd"/>
      <w:proofErr w:type="gramEnd"/>
      <w:r w:rsidRPr="00E808B0">
        <w:rPr>
          <w:rFonts w:ascii="Courier New" w:hAnsi="Courier New"/>
          <w:sz w:val="20"/>
        </w:rPr>
        <w:t>"/&gt;</w:t>
      </w:r>
    </w:p>
    <w:p w14:paraId="466EA28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1D5E104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ProvideAndRegisterDocumentSet_Message</w:t>
      </w:r>
      <w:proofErr w:type="spellEnd"/>
      <w:r w:rsidRPr="00E808B0">
        <w:rPr>
          <w:rFonts w:ascii="Courier New" w:hAnsi="Courier New"/>
          <w:sz w:val="20"/>
        </w:rPr>
        <w:t>"&gt;</w:t>
      </w:r>
    </w:p>
    <w:p w14:paraId="3CA42C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&lt;documentation&gt;Provide and Register Document Set&lt;/documentation&gt;</w:t>
      </w:r>
    </w:p>
    <w:p w14:paraId="013C718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ihe:ProvideAndRegisterDocumentSetRequest</w:t>
      </w:r>
      <w:proofErr w:type="spellEnd"/>
      <w:proofErr w:type="gramEnd"/>
      <w:r w:rsidRPr="00E808B0">
        <w:rPr>
          <w:rFonts w:ascii="Courier New" w:hAnsi="Courier New"/>
          <w:sz w:val="20"/>
        </w:rPr>
        <w:t>"/&gt;</w:t>
      </w:r>
    </w:p>
    <w:p w14:paraId="06DD30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6E9879C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w:t>
      </w:r>
      <w:proofErr w:type="spellStart"/>
      <w:r w:rsidRPr="00E808B0">
        <w:rPr>
          <w:rFonts w:ascii="Courier New" w:hAnsi="Courier New"/>
          <w:sz w:val="20"/>
        </w:rPr>
        <w:t>ProvideAndRegisterDocumentSetResponse_Message</w:t>
      </w:r>
      <w:proofErr w:type="spellEnd"/>
      <w:r w:rsidRPr="00E808B0">
        <w:rPr>
          <w:rFonts w:ascii="Courier New" w:hAnsi="Courier New"/>
          <w:sz w:val="20"/>
        </w:rPr>
        <w:t>"&gt;</w:t>
      </w:r>
    </w:p>
    <w:p w14:paraId="6A84B0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&lt;documentation&gt;Provide </w:t>
      </w:r>
      <w:proofErr w:type="gramStart"/>
      <w:r w:rsidRPr="00E808B0">
        <w:rPr>
          <w:rFonts w:ascii="Courier New" w:hAnsi="Courier New"/>
          <w:sz w:val="20"/>
        </w:rPr>
        <w:t>And</w:t>
      </w:r>
      <w:proofErr w:type="gramEnd"/>
      <w:r w:rsidRPr="00E808B0">
        <w:rPr>
          <w:rFonts w:ascii="Courier New" w:hAnsi="Courier New"/>
          <w:sz w:val="20"/>
        </w:rPr>
        <w:t xml:space="preserve"> Register Document Set Response&lt;/documentation&gt;</w:t>
      </w:r>
    </w:p>
    <w:p w14:paraId="7F60FD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w:t>
      </w:r>
      <w:proofErr w:type="spellStart"/>
      <w:proofErr w:type="gramStart"/>
      <w:r w:rsidRPr="00E808B0">
        <w:rPr>
          <w:rFonts w:ascii="Courier New" w:hAnsi="Courier New"/>
          <w:sz w:val="20"/>
        </w:rPr>
        <w:t>rs:RegistryResponse</w:t>
      </w:r>
      <w:proofErr w:type="spellEnd"/>
      <w:proofErr w:type="gramEnd"/>
      <w:r w:rsidRPr="00E808B0">
        <w:rPr>
          <w:rFonts w:ascii="Courier New" w:hAnsi="Courier New"/>
          <w:sz w:val="20"/>
        </w:rPr>
        <w:t>"/&gt;</w:t>
      </w:r>
    </w:p>
    <w:p w14:paraId="46E5B5C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757C56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 xml:space="preserve"> name="</w:t>
      </w:r>
      <w:proofErr w:type="spellStart"/>
      <w:r w:rsidRPr="00E808B0">
        <w:rPr>
          <w:rFonts w:ascii="Courier New" w:hAnsi="Courier New"/>
          <w:sz w:val="20"/>
        </w:rPr>
        <w:t>XDSDocumentRepository_PortType</w:t>
      </w:r>
      <w:proofErr w:type="spellEnd"/>
      <w:r w:rsidRPr="00E808B0">
        <w:rPr>
          <w:rFonts w:ascii="Courier New" w:hAnsi="Courier New"/>
          <w:sz w:val="20"/>
        </w:rPr>
        <w:t>"&gt;</w:t>
      </w:r>
    </w:p>
    <w:p w14:paraId="3E1370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ProvideAndRegisterDocumentSet</w:t>
      </w:r>
      <w:proofErr w:type="spellEnd"/>
      <w:r w:rsidRPr="00E808B0">
        <w:rPr>
          <w:rFonts w:ascii="Courier New" w:hAnsi="Courier New"/>
          <w:sz w:val="20"/>
        </w:rPr>
        <w:t>"&gt;</w:t>
      </w:r>
    </w:p>
    <w:p w14:paraId="0ABE3A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w:t>
      </w:r>
      <w:proofErr w:type="spellStart"/>
      <w:proofErr w:type="gramStart"/>
      <w:r w:rsidRPr="00E808B0">
        <w:rPr>
          <w:rFonts w:ascii="Courier New" w:hAnsi="Courier New"/>
          <w:sz w:val="20"/>
        </w:rPr>
        <w:t>ihe:ProvideAndRegisterDocumentSet</w:t>
      </w:r>
      <w:proofErr w:type="gramEnd"/>
      <w:r w:rsidRPr="00E808B0">
        <w:rPr>
          <w:rFonts w:ascii="Courier New" w:hAnsi="Courier New"/>
          <w:sz w:val="20"/>
        </w:rPr>
        <w:t>_Message</w:t>
      </w:r>
      <w:proofErr w:type="spellEnd"/>
      <w:r w:rsidRPr="00E808B0">
        <w:rPr>
          <w:rFonts w:ascii="Courier New" w:hAnsi="Courier New"/>
          <w:sz w:val="20"/>
        </w:rPr>
        <w:t>"</w:t>
      </w:r>
    </w:p>
    <w:p w14:paraId="3EC4E4D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wsaw:Action</w:t>
      </w:r>
      <w:proofErr w:type="spellEnd"/>
      <w:proofErr w:type="gramEnd"/>
      <w:r w:rsidRPr="00E808B0">
        <w:rPr>
          <w:rFonts w:ascii="Courier New" w:hAnsi="Courier New"/>
          <w:sz w:val="20"/>
        </w:rPr>
        <w:t>="urn:ihe:iti:2007:ProvideAndRegisterDocumentSet-b"/&gt;</w:t>
      </w:r>
    </w:p>
    <w:p w14:paraId="228B5B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w:t>
      </w:r>
      <w:proofErr w:type="spellStart"/>
      <w:proofErr w:type="gramStart"/>
      <w:r w:rsidRPr="00E808B0">
        <w:rPr>
          <w:rFonts w:ascii="Courier New" w:hAnsi="Courier New"/>
          <w:sz w:val="20"/>
        </w:rPr>
        <w:t>ihe:ProvideAndRegisterDocumentSetResponse</w:t>
      </w:r>
      <w:proofErr w:type="gramEnd"/>
      <w:r w:rsidRPr="00E808B0">
        <w:rPr>
          <w:rFonts w:ascii="Courier New" w:hAnsi="Courier New"/>
          <w:sz w:val="20"/>
        </w:rPr>
        <w:t>_Message</w:t>
      </w:r>
      <w:proofErr w:type="spellEnd"/>
      <w:r w:rsidRPr="00E808B0">
        <w:rPr>
          <w:rFonts w:ascii="Courier New" w:hAnsi="Courier New"/>
          <w:sz w:val="20"/>
        </w:rPr>
        <w:t>"</w:t>
      </w:r>
    </w:p>
    <w:p w14:paraId="572FF6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gramStart"/>
      <w:r w:rsidRPr="00E808B0">
        <w:rPr>
          <w:rFonts w:ascii="Courier New" w:hAnsi="Courier New"/>
          <w:sz w:val="20"/>
        </w:rPr>
        <w:t>wsaw:Action</w:t>
      </w:r>
      <w:proofErr w:type="gramEnd"/>
      <w:r w:rsidRPr="00E808B0">
        <w:rPr>
          <w:rFonts w:ascii="Courier New" w:hAnsi="Courier New"/>
          <w:sz w:val="20"/>
        </w:rPr>
        <w:t>="urn:ihe:iti:2007:ProvideAndRegisterDocumentSet-bResponse"/&gt;</w:t>
      </w:r>
    </w:p>
    <w:p w14:paraId="660AE0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4A56F16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RetrieveDocumentSet</w:t>
      </w:r>
      <w:proofErr w:type="spellEnd"/>
      <w:r w:rsidRPr="00E808B0">
        <w:rPr>
          <w:rFonts w:ascii="Courier New" w:hAnsi="Courier New"/>
          <w:sz w:val="20"/>
        </w:rPr>
        <w:t>"&gt;</w:t>
      </w:r>
    </w:p>
    <w:p w14:paraId="0477A92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w:t>
      </w:r>
      <w:proofErr w:type="spellStart"/>
      <w:proofErr w:type="gramStart"/>
      <w:r w:rsidRPr="00E808B0">
        <w:rPr>
          <w:rFonts w:ascii="Courier New" w:hAnsi="Courier New"/>
          <w:sz w:val="20"/>
        </w:rPr>
        <w:t>ihe:RetrieveDocumentSet</w:t>
      </w:r>
      <w:proofErr w:type="gramEnd"/>
      <w:r w:rsidRPr="00E808B0">
        <w:rPr>
          <w:rFonts w:ascii="Courier New" w:hAnsi="Courier New"/>
          <w:sz w:val="20"/>
        </w:rPr>
        <w:t>_Message</w:t>
      </w:r>
      <w:proofErr w:type="spellEnd"/>
      <w:r w:rsidRPr="00E808B0">
        <w:rPr>
          <w:rFonts w:ascii="Courier New" w:hAnsi="Courier New"/>
          <w:sz w:val="20"/>
        </w:rPr>
        <w:t>"</w:t>
      </w:r>
    </w:p>
    <w:p w14:paraId="7DA101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wsaw:Action</w:t>
      </w:r>
      <w:proofErr w:type="spellEnd"/>
      <w:proofErr w:type="gramEnd"/>
      <w:r w:rsidRPr="00E808B0">
        <w:rPr>
          <w:rFonts w:ascii="Courier New" w:hAnsi="Courier New"/>
          <w:sz w:val="20"/>
        </w:rPr>
        <w:t>="urn:ihe:iti:2007:RetrieveDocumentSet"/&gt;</w:t>
      </w:r>
    </w:p>
    <w:p w14:paraId="24C37E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w:t>
      </w:r>
      <w:proofErr w:type="spellStart"/>
      <w:proofErr w:type="gramStart"/>
      <w:r w:rsidRPr="00E808B0">
        <w:rPr>
          <w:rFonts w:ascii="Courier New" w:hAnsi="Courier New"/>
          <w:sz w:val="20"/>
        </w:rPr>
        <w:t>ihe:RetrieveDocumentSetResponse</w:t>
      </w:r>
      <w:proofErr w:type="gramEnd"/>
      <w:r w:rsidRPr="00E808B0">
        <w:rPr>
          <w:rFonts w:ascii="Courier New" w:hAnsi="Courier New"/>
          <w:sz w:val="20"/>
        </w:rPr>
        <w:t>_Message</w:t>
      </w:r>
      <w:proofErr w:type="spellEnd"/>
      <w:r w:rsidRPr="00E808B0">
        <w:rPr>
          <w:rFonts w:ascii="Courier New" w:hAnsi="Courier New"/>
          <w:sz w:val="20"/>
        </w:rPr>
        <w:t>"</w:t>
      </w:r>
    </w:p>
    <w:p w14:paraId="7AD960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t>
      </w:r>
      <w:proofErr w:type="spellStart"/>
      <w:proofErr w:type="gramStart"/>
      <w:r w:rsidRPr="00E808B0">
        <w:rPr>
          <w:rFonts w:ascii="Courier New" w:hAnsi="Courier New"/>
          <w:sz w:val="20"/>
        </w:rPr>
        <w:t>wsaw:Action</w:t>
      </w:r>
      <w:proofErr w:type="spellEnd"/>
      <w:proofErr w:type="gramEnd"/>
      <w:r w:rsidRPr="00E808B0">
        <w:rPr>
          <w:rFonts w:ascii="Courier New" w:hAnsi="Courier New"/>
          <w:sz w:val="20"/>
        </w:rPr>
        <w:t>="urn:ihe:iti:2007:RetrieveDocumentSetResponse"/&gt;</w:t>
      </w:r>
    </w:p>
    <w:p w14:paraId="006734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124EDC7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t>
      </w:r>
      <w:proofErr w:type="spellStart"/>
      <w:r w:rsidRPr="00E808B0">
        <w:rPr>
          <w:rFonts w:ascii="Courier New" w:hAnsi="Courier New"/>
          <w:sz w:val="20"/>
        </w:rPr>
        <w:t>portType</w:t>
      </w:r>
      <w:proofErr w:type="spellEnd"/>
      <w:r w:rsidRPr="00E808B0">
        <w:rPr>
          <w:rFonts w:ascii="Courier New" w:hAnsi="Courier New"/>
          <w:sz w:val="20"/>
        </w:rPr>
        <w:t>&gt;</w:t>
      </w:r>
    </w:p>
    <w:p w14:paraId="766CC7A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name="XDSDocumentRepository_Binding_Soap11" type="</w:t>
      </w:r>
      <w:proofErr w:type="spellStart"/>
      <w:proofErr w:type="gramStart"/>
      <w:r w:rsidRPr="00E808B0">
        <w:rPr>
          <w:rFonts w:ascii="Courier New" w:hAnsi="Courier New"/>
          <w:sz w:val="20"/>
        </w:rPr>
        <w:t>ihe:XDSDocumentRepository</w:t>
      </w:r>
      <w:proofErr w:type="gramEnd"/>
      <w:r w:rsidRPr="00E808B0">
        <w:rPr>
          <w:rFonts w:ascii="Courier New" w:hAnsi="Courier New"/>
          <w:sz w:val="20"/>
        </w:rPr>
        <w:t>_PortType</w:t>
      </w:r>
      <w:proofErr w:type="spellEnd"/>
      <w:r w:rsidRPr="00E808B0">
        <w:rPr>
          <w:rFonts w:ascii="Courier New" w:hAnsi="Courier New"/>
          <w:sz w:val="20"/>
        </w:rPr>
        <w:t>"&gt;</w:t>
      </w:r>
    </w:p>
    <w:p w14:paraId="463434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11:binding</w:t>
      </w:r>
      <w:proofErr w:type="gramEnd"/>
      <w:r w:rsidRPr="00E808B0">
        <w:rPr>
          <w:rFonts w:ascii="Courier New" w:hAnsi="Courier New"/>
          <w:sz w:val="20"/>
        </w:rPr>
        <w:t xml:space="preserve"> style="document" transport="http://schemas.xmlsoap.org/soap/http"/&gt;</w:t>
      </w:r>
    </w:p>
    <w:p w14:paraId="5BD3E42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ProvideAndRegisterDocumentSet</w:t>
      </w:r>
      <w:proofErr w:type="spellEnd"/>
      <w:r w:rsidRPr="00E808B0">
        <w:rPr>
          <w:rFonts w:ascii="Courier New" w:hAnsi="Courier New"/>
          <w:sz w:val="20"/>
        </w:rPr>
        <w:t>"&gt;</w:t>
      </w:r>
    </w:p>
    <w:p w14:paraId="6AE5441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11:operation</w:t>
      </w:r>
      <w:proofErr w:type="gramEnd"/>
      <w:r w:rsidRPr="00E808B0">
        <w:rPr>
          <w:rFonts w:ascii="Courier New" w:hAnsi="Courier New"/>
          <w:sz w:val="20"/>
        </w:rPr>
        <w:t xml:space="preserve"> </w:t>
      </w:r>
      <w:proofErr w:type="spellStart"/>
      <w:r w:rsidRPr="00E808B0">
        <w:rPr>
          <w:rFonts w:ascii="Courier New" w:hAnsi="Courier New"/>
          <w:sz w:val="20"/>
        </w:rPr>
        <w:t>soapAction</w:t>
      </w:r>
      <w:proofErr w:type="spellEnd"/>
      <w:r w:rsidRPr="00E808B0">
        <w:rPr>
          <w:rFonts w:ascii="Courier New" w:hAnsi="Courier New"/>
          <w:sz w:val="20"/>
        </w:rPr>
        <w:t>="urn:ihe:iti:2007:ProvideAndRegisterDocumentSet-b"/&gt;</w:t>
      </w:r>
    </w:p>
    <w:p w14:paraId="787264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577EA3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11:body</w:t>
      </w:r>
      <w:proofErr w:type="gramEnd"/>
      <w:r w:rsidRPr="00E808B0">
        <w:rPr>
          <w:rFonts w:ascii="Courier New" w:hAnsi="Courier New"/>
          <w:sz w:val="20"/>
        </w:rPr>
        <w:t xml:space="preserve"> use="literal"/&gt;</w:t>
      </w:r>
    </w:p>
    <w:p w14:paraId="30451C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6650253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2BB144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11:body</w:t>
      </w:r>
      <w:proofErr w:type="gramEnd"/>
      <w:r w:rsidRPr="00E808B0">
        <w:rPr>
          <w:rFonts w:ascii="Courier New" w:hAnsi="Courier New"/>
          <w:sz w:val="20"/>
        </w:rPr>
        <w:t xml:space="preserve"> use="literal"/&gt;</w:t>
      </w:r>
    </w:p>
    <w:p w14:paraId="4AA12D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246995C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01A313D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RetrieveDocumentSet</w:t>
      </w:r>
      <w:proofErr w:type="spellEnd"/>
      <w:r w:rsidRPr="00E808B0">
        <w:rPr>
          <w:rFonts w:ascii="Courier New" w:hAnsi="Courier New"/>
          <w:sz w:val="20"/>
        </w:rPr>
        <w:t>"&gt;</w:t>
      </w:r>
    </w:p>
    <w:p w14:paraId="683CC2D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11:operation</w:t>
      </w:r>
      <w:proofErr w:type="gramEnd"/>
      <w:r w:rsidRPr="00E808B0">
        <w:rPr>
          <w:rFonts w:ascii="Courier New" w:hAnsi="Courier New"/>
          <w:sz w:val="20"/>
        </w:rPr>
        <w:t xml:space="preserve"> </w:t>
      </w:r>
      <w:proofErr w:type="spellStart"/>
      <w:r w:rsidRPr="00E808B0">
        <w:rPr>
          <w:rFonts w:ascii="Courier New" w:hAnsi="Courier New"/>
          <w:sz w:val="20"/>
        </w:rPr>
        <w:t>soapAction</w:t>
      </w:r>
      <w:proofErr w:type="spellEnd"/>
      <w:r w:rsidRPr="00E808B0">
        <w:rPr>
          <w:rFonts w:ascii="Courier New" w:hAnsi="Courier New"/>
          <w:sz w:val="20"/>
        </w:rPr>
        <w:t>="urn:ihe:iti:2007:RetrieveDocumentSet"/&gt;</w:t>
      </w:r>
    </w:p>
    <w:p w14:paraId="7E0BCA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257613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11:body</w:t>
      </w:r>
      <w:proofErr w:type="gramEnd"/>
      <w:r w:rsidRPr="00E808B0">
        <w:rPr>
          <w:rFonts w:ascii="Courier New" w:hAnsi="Courier New"/>
          <w:sz w:val="20"/>
        </w:rPr>
        <w:t xml:space="preserve"> use="literal"/&gt;</w:t>
      </w:r>
    </w:p>
    <w:p w14:paraId="3DCEC2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3FFACB2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&lt;output&gt;</w:t>
      </w:r>
    </w:p>
    <w:p w14:paraId="134F61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11:body</w:t>
      </w:r>
      <w:proofErr w:type="gramEnd"/>
      <w:r w:rsidRPr="00E808B0">
        <w:rPr>
          <w:rFonts w:ascii="Courier New" w:hAnsi="Courier New"/>
          <w:sz w:val="20"/>
        </w:rPr>
        <w:t xml:space="preserve"> use="literal"/&gt;</w:t>
      </w:r>
    </w:p>
    <w:p w14:paraId="6760BF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05AB91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21F842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w:t>
      </w:r>
    </w:p>
    <w:p w14:paraId="4C113CD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name="XDSDocumentRepository_Binding_Soap12" type="</w:t>
      </w:r>
      <w:proofErr w:type="spellStart"/>
      <w:proofErr w:type="gramStart"/>
      <w:r w:rsidRPr="00E808B0">
        <w:rPr>
          <w:rFonts w:ascii="Courier New" w:hAnsi="Courier New"/>
          <w:sz w:val="20"/>
        </w:rPr>
        <w:t>ihe:XDSDocumentRepository</w:t>
      </w:r>
      <w:proofErr w:type="gramEnd"/>
      <w:r w:rsidRPr="00E808B0">
        <w:rPr>
          <w:rFonts w:ascii="Courier New" w:hAnsi="Courier New"/>
          <w:sz w:val="20"/>
        </w:rPr>
        <w:t>_PortType</w:t>
      </w:r>
      <w:proofErr w:type="spellEnd"/>
      <w:r w:rsidRPr="00E808B0">
        <w:rPr>
          <w:rFonts w:ascii="Courier New" w:hAnsi="Courier New"/>
          <w:sz w:val="20"/>
        </w:rPr>
        <w:t>"&gt;</w:t>
      </w:r>
    </w:p>
    <w:p w14:paraId="4C576CB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12:binding</w:t>
      </w:r>
      <w:proofErr w:type="gramEnd"/>
      <w:r w:rsidRPr="00E808B0">
        <w:rPr>
          <w:rFonts w:ascii="Courier New" w:hAnsi="Courier New"/>
          <w:sz w:val="20"/>
        </w:rPr>
        <w:t xml:space="preserve"> style="document" transport="http://schemas.xmlsoap.org/soap/http"/&gt;</w:t>
      </w:r>
    </w:p>
    <w:p w14:paraId="50F301F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ProvideAndRegisterDocumentSet</w:t>
      </w:r>
      <w:proofErr w:type="spellEnd"/>
      <w:r w:rsidRPr="00E808B0">
        <w:rPr>
          <w:rFonts w:ascii="Courier New" w:hAnsi="Courier New"/>
          <w:sz w:val="20"/>
        </w:rPr>
        <w:t>"&gt;</w:t>
      </w:r>
    </w:p>
    <w:p w14:paraId="15A079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12:operation</w:t>
      </w:r>
      <w:proofErr w:type="gramEnd"/>
      <w:r w:rsidRPr="00E808B0">
        <w:rPr>
          <w:rFonts w:ascii="Courier New" w:hAnsi="Courier New"/>
          <w:sz w:val="20"/>
        </w:rPr>
        <w:t xml:space="preserve"> </w:t>
      </w:r>
      <w:proofErr w:type="spellStart"/>
      <w:r w:rsidRPr="00E808B0">
        <w:rPr>
          <w:rFonts w:ascii="Courier New" w:hAnsi="Courier New"/>
          <w:sz w:val="20"/>
        </w:rPr>
        <w:t>soapAction</w:t>
      </w:r>
      <w:proofErr w:type="spellEnd"/>
      <w:r w:rsidRPr="00E808B0">
        <w:rPr>
          <w:rFonts w:ascii="Courier New" w:hAnsi="Courier New"/>
          <w:sz w:val="20"/>
        </w:rPr>
        <w:t>="urn:ihe:iti:2007:ProvideAndRegisterDocumentSet-b"/&gt;</w:t>
      </w:r>
    </w:p>
    <w:p w14:paraId="48523EF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1645B0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12:body</w:t>
      </w:r>
      <w:proofErr w:type="gramEnd"/>
      <w:r w:rsidRPr="00E808B0">
        <w:rPr>
          <w:rFonts w:ascii="Courier New" w:hAnsi="Courier New"/>
          <w:sz w:val="20"/>
        </w:rPr>
        <w:t xml:space="preserve"> use="literal"/&gt;</w:t>
      </w:r>
    </w:p>
    <w:p w14:paraId="0A993E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33FC2B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6C1D69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12:body</w:t>
      </w:r>
      <w:proofErr w:type="gramEnd"/>
      <w:r w:rsidRPr="00E808B0">
        <w:rPr>
          <w:rFonts w:ascii="Courier New" w:hAnsi="Courier New"/>
          <w:sz w:val="20"/>
        </w:rPr>
        <w:t xml:space="preserve"> use="literal"/&gt;</w:t>
      </w:r>
    </w:p>
    <w:p w14:paraId="3F63311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5B5F817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79F7B0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w:t>
      </w:r>
      <w:proofErr w:type="spellStart"/>
      <w:r w:rsidRPr="00E808B0">
        <w:rPr>
          <w:rFonts w:ascii="Courier New" w:hAnsi="Courier New"/>
          <w:sz w:val="20"/>
        </w:rPr>
        <w:t>RetrieveDocumentSet</w:t>
      </w:r>
      <w:proofErr w:type="spellEnd"/>
      <w:r w:rsidRPr="00E808B0">
        <w:rPr>
          <w:rFonts w:ascii="Courier New" w:hAnsi="Courier New"/>
          <w:sz w:val="20"/>
        </w:rPr>
        <w:t>"&gt;</w:t>
      </w:r>
    </w:p>
    <w:p w14:paraId="2E4706F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12:operation</w:t>
      </w:r>
      <w:proofErr w:type="gramEnd"/>
      <w:r w:rsidRPr="00E808B0">
        <w:rPr>
          <w:rFonts w:ascii="Courier New" w:hAnsi="Courier New"/>
          <w:sz w:val="20"/>
        </w:rPr>
        <w:t xml:space="preserve"> </w:t>
      </w:r>
      <w:proofErr w:type="spellStart"/>
      <w:r w:rsidRPr="00E808B0">
        <w:rPr>
          <w:rFonts w:ascii="Courier New" w:hAnsi="Courier New"/>
          <w:sz w:val="20"/>
        </w:rPr>
        <w:t>soapAction</w:t>
      </w:r>
      <w:proofErr w:type="spellEnd"/>
      <w:r w:rsidRPr="00E808B0">
        <w:rPr>
          <w:rFonts w:ascii="Courier New" w:hAnsi="Courier New"/>
          <w:sz w:val="20"/>
        </w:rPr>
        <w:t>="urn:ihe:iti:2007:RetrieveDocumentSet"/&gt;</w:t>
      </w:r>
    </w:p>
    <w:p w14:paraId="75E1E3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75F0F0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12:body</w:t>
      </w:r>
      <w:proofErr w:type="gramEnd"/>
      <w:r w:rsidRPr="00E808B0">
        <w:rPr>
          <w:rFonts w:ascii="Courier New" w:hAnsi="Courier New"/>
          <w:sz w:val="20"/>
        </w:rPr>
        <w:t xml:space="preserve"> use="literal"/&gt;</w:t>
      </w:r>
    </w:p>
    <w:p w14:paraId="373537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0FB045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7863A8B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12:body</w:t>
      </w:r>
      <w:proofErr w:type="gramEnd"/>
      <w:r w:rsidRPr="00E808B0">
        <w:rPr>
          <w:rFonts w:ascii="Courier New" w:hAnsi="Courier New"/>
          <w:sz w:val="20"/>
        </w:rPr>
        <w:t xml:space="preserve"> use="literal"/&gt;</w:t>
      </w:r>
    </w:p>
    <w:p w14:paraId="224C00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58B238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4826730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w:t>
      </w:r>
    </w:p>
    <w:p w14:paraId="0618C9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w:t>
      </w:r>
      <w:proofErr w:type="spellStart"/>
      <w:r w:rsidRPr="00E808B0">
        <w:rPr>
          <w:rFonts w:ascii="Courier New" w:hAnsi="Courier New"/>
          <w:sz w:val="20"/>
        </w:rPr>
        <w:t>XDSDocumentRepository_Service</w:t>
      </w:r>
      <w:proofErr w:type="spellEnd"/>
      <w:r w:rsidRPr="00E808B0">
        <w:rPr>
          <w:rFonts w:ascii="Courier New" w:hAnsi="Courier New"/>
          <w:sz w:val="20"/>
        </w:rPr>
        <w:t>"&gt;</w:t>
      </w:r>
    </w:p>
    <w:p w14:paraId="0002EF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name="XDSDocumentRepository_Port_Soap11" binding="</w:t>
      </w:r>
      <w:proofErr w:type="gramStart"/>
      <w:r w:rsidRPr="00E808B0">
        <w:rPr>
          <w:rFonts w:ascii="Courier New" w:hAnsi="Courier New"/>
          <w:sz w:val="20"/>
        </w:rPr>
        <w:t>ihe:XDSDocumentRepository</w:t>
      </w:r>
      <w:proofErr w:type="gramEnd"/>
      <w:r w:rsidRPr="00E808B0">
        <w:rPr>
          <w:rFonts w:ascii="Courier New" w:hAnsi="Courier New"/>
          <w:sz w:val="20"/>
        </w:rPr>
        <w:t>_Binding_Soap11"&gt;</w:t>
      </w:r>
    </w:p>
    <w:p w14:paraId="0BA531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11:address</w:t>
      </w:r>
      <w:proofErr w:type="gramEnd"/>
      <w:r w:rsidRPr="00E808B0">
        <w:rPr>
          <w:rFonts w:ascii="Courier New" w:hAnsi="Courier New"/>
          <w:sz w:val="20"/>
        </w:rPr>
        <w:t xml:space="preserve"> location="http://servicelocation/XDSDocumentRepository_Service"/&gt;</w:t>
      </w:r>
    </w:p>
    <w:p w14:paraId="5B7370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w:t>
      </w:r>
    </w:p>
    <w:p w14:paraId="76A4DC3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name="XDSDocumentRepository_Port_Soap12"</w:t>
      </w:r>
    </w:p>
    <w:p w14:paraId="2DA23D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binding="</w:t>
      </w:r>
      <w:proofErr w:type="gramStart"/>
      <w:r w:rsidRPr="00E808B0">
        <w:rPr>
          <w:rFonts w:ascii="Courier New" w:hAnsi="Courier New"/>
          <w:sz w:val="20"/>
        </w:rPr>
        <w:t>ihe:XDSDocumentRepository</w:t>
      </w:r>
      <w:proofErr w:type="gramEnd"/>
      <w:r w:rsidRPr="00E808B0">
        <w:rPr>
          <w:rFonts w:ascii="Courier New" w:hAnsi="Courier New"/>
          <w:sz w:val="20"/>
        </w:rPr>
        <w:t>_Binding_Soap12"&gt;</w:t>
      </w:r>
    </w:p>
    <w:p w14:paraId="4425A3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w:t>
      </w:r>
      <w:proofErr w:type="gramStart"/>
      <w:r w:rsidRPr="00E808B0">
        <w:rPr>
          <w:rFonts w:ascii="Courier New" w:hAnsi="Courier New"/>
          <w:sz w:val="20"/>
        </w:rPr>
        <w:t>12:address</w:t>
      </w:r>
      <w:proofErr w:type="gramEnd"/>
      <w:r w:rsidRPr="00E808B0">
        <w:rPr>
          <w:rFonts w:ascii="Courier New" w:hAnsi="Courier New"/>
          <w:sz w:val="20"/>
        </w:rPr>
        <w:t xml:space="preserve"> location="http://servicelocation/XDSDocumentRepository_Service"/&gt;</w:t>
      </w:r>
    </w:p>
    <w:p w14:paraId="72F34E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w:t>
      </w:r>
    </w:p>
    <w:p w14:paraId="7B20C01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&lt;/service&gt;</w:t>
      </w:r>
    </w:p>
    <w:p w14:paraId="32760F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&lt;/definitions&gt; </w:t>
      </w:r>
    </w:p>
    <w:p w14:paraId="764E6571" w14:textId="77777777" w:rsidR="001A7BE9" w:rsidRPr="00E808B0" w:rsidRDefault="001A7BE9" w:rsidP="00F52C2B"/>
    <w:p w14:paraId="38969889" w14:textId="6791C4C6" w:rsidR="001A7BE9" w:rsidRPr="00E808B0" w:rsidRDefault="001A7BE9" w:rsidP="003067F6">
      <w:pPr>
        <w:pStyle w:val="AppendixHeading4"/>
        <w:rPr>
          <w:noProof w:val="0"/>
        </w:rPr>
      </w:pPr>
      <w:r w:rsidRPr="00E808B0">
        <w:rPr>
          <w:noProof w:val="0"/>
        </w:rPr>
        <w:t>V.3.2.2</w:t>
      </w:r>
      <w:r w:rsidR="006833C5" w:rsidRPr="00E808B0">
        <w:rPr>
          <w:noProof w:val="0"/>
        </w:rPr>
        <w:t xml:space="preserve"> </w:t>
      </w:r>
      <w:r w:rsidRPr="00E808B0">
        <w:rPr>
          <w:noProof w:val="0"/>
        </w:rPr>
        <w:t>Addressing Requirements</w:t>
      </w:r>
    </w:p>
    <w:p w14:paraId="04669C9C" w14:textId="77777777" w:rsidR="001A7BE9" w:rsidRPr="00E808B0" w:rsidRDefault="001A7BE9">
      <w:r w:rsidRPr="00E808B0">
        <w:t>The Web Services Addressing specification (WS-Addressing) defines a framework for a transport-neutral SOAP messaging. Although understanding the concepts outlined in WS-Addressing is important, most of the underlying details will be shielded by the abstraction layers provided to developers. This specification assumes an abstract separation between the application layer, the Web services messaging infrastructure layer, and the message transport layer.</w:t>
      </w:r>
    </w:p>
    <w:p w14:paraId="6F92C22B" w14:textId="77777777" w:rsidR="001A7BE9" w:rsidRPr="00E808B0" w:rsidRDefault="001A7BE9">
      <w:r w:rsidRPr="00E808B0">
        <w:lastRenderedPageBreak/>
        <w:t>The IHE transaction is built at the application layer, it is passed to the Web services messaging infrastructure layer where the SOAP message is constructed according to the rules set in the WSDL. The action value specified in the WSDL is used to construct the &lt;</w:t>
      </w:r>
      <w:proofErr w:type="spellStart"/>
      <w:proofErr w:type="gramStart"/>
      <w:r w:rsidRPr="00E808B0">
        <w:t>wsa:Action</w:t>
      </w:r>
      <w:proofErr w:type="spellEnd"/>
      <w:proofErr w:type="gramEnd"/>
      <w:r w:rsidRPr="00E808B0">
        <w:t>&gt; SOAP header. The endpoint address specified in the WSDL (or the supplied end point reference) is used to construct the &lt;</w:t>
      </w:r>
      <w:proofErr w:type="spellStart"/>
      <w:proofErr w:type="gramStart"/>
      <w:r w:rsidRPr="00E808B0">
        <w:t>wsa:To</w:t>
      </w:r>
      <w:proofErr w:type="spellEnd"/>
      <w:proofErr w:type="gramEnd"/>
      <w:r w:rsidRPr="00E808B0">
        <w:t>&gt;. Depending on the message exchange pattern (e.g., one-way, request-response), other WS-Addressing headers may be added at this point (e.g., &lt;</w:t>
      </w:r>
      <w:proofErr w:type="spellStart"/>
      <w:proofErr w:type="gramStart"/>
      <w:r w:rsidRPr="00E808B0">
        <w:t>wsa:From</w:t>
      </w:r>
      <w:proofErr w:type="spellEnd"/>
      <w:proofErr w:type="gramEnd"/>
      <w:r w:rsidRPr="00E808B0">
        <w:t>&gt;, &lt;</w:t>
      </w:r>
      <w:proofErr w:type="spellStart"/>
      <w:r w:rsidRPr="00E808B0">
        <w:t>wsa:ReplyTo</w:t>
      </w:r>
      <w:proofErr w:type="spellEnd"/>
      <w:r w:rsidRPr="00E808B0">
        <w:t>&gt;, etc.).</w:t>
      </w:r>
    </w:p>
    <w:p w14:paraId="6C2FDFFB" w14:textId="77777777" w:rsidR="001A7BE9" w:rsidRPr="00E808B0" w:rsidRDefault="001A7BE9">
      <w:r w:rsidRPr="00E808B0">
        <w:rPr>
          <w:rStyle w:val="BodyTextChar1"/>
          <w:bCs/>
        </w:rPr>
        <w:t>IHE-WSA100)</w:t>
      </w:r>
      <w:r w:rsidRPr="00E808B0">
        <w:rPr>
          <w:rStyle w:val="BodyTextChar1"/>
          <w:b/>
          <w:bCs/>
        </w:rPr>
        <w:t xml:space="preserve"> </w:t>
      </w:r>
      <w:r w:rsidRPr="00E808B0">
        <w:t>The example WSDL provided with IHE transactions shall use the WS-Addressing framework when specifying the Web Services protocol.</w:t>
      </w:r>
    </w:p>
    <w:p w14:paraId="03B0A3D6" w14:textId="77777777" w:rsidR="001A7BE9" w:rsidRPr="00E808B0" w:rsidRDefault="001A7BE9" w:rsidP="003067F6">
      <w:pPr>
        <w:pStyle w:val="BodyText"/>
      </w:pPr>
      <w:r w:rsidRPr="00E808B0">
        <w:t>IHE-WSA101) All &lt;</w:t>
      </w:r>
      <w:proofErr w:type="spellStart"/>
      <w:proofErr w:type="gramStart"/>
      <w:r w:rsidRPr="00E808B0">
        <w:t>wsa:Action</w:t>
      </w:r>
      <w:proofErr w:type="spellEnd"/>
      <w:proofErr w:type="gramEnd"/>
      <w:r w:rsidRPr="00E808B0">
        <w:t xml:space="preserve">&gt; elements shall have the </w:t>
      </w:r>
      <w:proofErr w:type="spellStart"/>
      <w:r w:rsidRPr="00E808B0">
        <w:t>mustUnderstand</w:t>
      </w:r>
      <w:proofErr w:type="spellEnd"/>
      <w:r w:rsidRPr="00E808B0">
        <w:t xml:space="preserve"> attribute set </w:t>
      </w:r>
      <w:r w:rsidRPr="00E808B0">
        <w:rPr>
          <w:rStyle w:val="BodyTextIndentChar"/>
          <w:sz w:val="24"/>
        </w:rPr>
        <w:t>(</w:t>
      </w:r>
      <w:proofErr w:type="spellStart"/>
      <w:r w:rsidRPr="00E808B0">
        <w:rPr>
          <w:rStyle w:val="BodyTextIndentChar"/>
          <w:sz w:val="24"/>
        </w:rPr>
        <w:t>mustUnderstand</w:t>
      </w:r>
      <w:proofErr w:type="spellEnd"/>
      <w:r w:rsidRPr="00E808B0">
        <w:rPr>
          <w:rStyle w:val="BodyTextIndentChar"/>
          <w:sz w:val="24"/>
        </w:rPr>
        <w:t>=”1” or “true”)</w:t>
      </w:r>
    </w:p>
    <w:p w14:paraId="2A8A01C4" w14:textId="77777777" w:rsidR="001A7BE9" w:rsidRPr="00E808B0" w:rsidRDefault="001A7BE9" w:rsidP="003067F6">
      <w:pPr>
        <w:pStyle w:val="BodyText"/>
      </w:pPr>
      <w:r w:rsidRPr="00E808B0">
        <w:t>IHE-WSA102) The &lt;</w:t>
      </w:r>
      <w:proofErr w:type="spellStart"/>
      <w:proofErr w:type="gramStart"/>
      <w:r w:rsidRPr="00E808B0">
        <w:t>wsa:ReplyTo</w:t>
      </w:r>
      <w:proofErr w:type="spellEnd"/>
      <w:proofErr w:type="gramEnd"/>
      <w:r w:rsidRPr="00E808B0">
        <w:t xml:space="preserve">&gt; element of the initiating message shall be present. </w:t>
      </w:r>
    </w:p>
    <w:p w14:paraId="0B727873" w14:textId="77777777" w:rsidR="001A7BE9" w:rsidRPr="00E808B0" w:rsidRDefault="001A7BE9" w:rsidP="003D6FA1">
      <w:pPr>
        <w:pStyle w:val="Note"/>
      </w:pPr>
      <w:r w:rsidRPr="00E808B0">
        <w:t xml:space="preserve">Note: There may be web services toolkits which implement the WS-Addressing features improperly and may have problems processing a </w:t>
      </w:r>
      <w:proofErr w:type="spellStart"/>
      <w:proofErr w:type="gramStart"/>
      <w:r w:rsidRPr="00E808B0">
        <w:t>wsa:ReplyTo</w:t>
      </w:r>
      <w:proofErr w:type="spellEnd"/>
      <w:proofErr w:type="gramEnd"/>
      <w:r w:rsidRPr="00E808B0">
        <w:t xml:space="preserve"> header with a </w:t>
      </w:r>
      <w:proofErr w:type="spellStart"/>
      <w:r w:rsidRPr="00E808B0">
        <w:t>mustUnderstand</w:t>
      </w:r>
      <w:proofErr w:type="spellEnd"/>
      <w:r w:rsidRPr="00E808B0">
        <w:t xml:space="preserve"> attribute set to true. Implementers of SOAP clients are advised to plan for mitigating the impact of toolkits with deficient implementation of WS-Addressing by putting the </w:t>
      </w:r>
      <w:proofErr w:type="spellStart"/>
      <w:r w:rsidRPr="00E808B0">
        <w:t>mustUnderstand</w:t>
      </w:r>
      <w:proofErr w:type="spellEnd"/>
      <w:r w:rsidRPr="00E808B0">
        <w:t xml:space="preserve"> attribute only on other header(s).</w:t>
      </w:r>
    </w:p>
    <w:p w14:paraId="418388C0" w14:textId="223EB2CA" w:rsidR="001A7BE9" w:rsidRPr="00E808B0" w:rsidRDefault="001A7BE9" w:rsidP="003067F6">
      <w:pPr>
        <w:pStyle w:val="BodyText"/>
      </w:pPr>
      <w:r w:rsidRPr="00E808B0">
        <w:t xml:space="preserve">See </w:t>
      </w:r>
      <w:r w:rsidR="007447F8">
        <w:t xml:space="preserve">Section </w:t>
      </w:r>
      <w:r w:rsidRPr="00E808B0">
        <w:t>V.9.2 for sample headers for Synchronous and Asynchronous messages.</w:t>
      </w:r>
    </w:p>
    <w:p w14:paraId="6E2217B2" w14:textId="5E36C947" w:rsidR="001A7BE9" w:rsidRPr="00E808B0" w:rsidRDefault="001A7BE9" w:rsidP="003067F6">
      <w:pPr>
        <w:pStyle w:val="AppendixHeading4"/>
        <w:rPr>
          <w:noProof w:val="0"/>
        </w:rPr>
      </w:pPr>
      <w:r w:rsidRPr="00E808B0">
        <w:rPr>
          <w:noProof w:val="0"/>
        </w:rPr>
        <w:t>V.3.2.3</w:t>
      </w:r>
      <w:r w:rsidRPr="00E808B0">
        <w:rPr>
          <w:noProof w:val="0"/>
        </w:rPr>
        <w:tab/>
        <w:t>Security Requirements</w:t>
      </w:r>
    </w:p>
    <w:p w14:paraId="2CF401B9" w14:textId="2234F12C" w:rsidR="001A7BE9" w:rsidRPr="00E808B0" w:rsidRDefault="001A7BE9" w:rsidP="003067F6">
      <w:pPr>
        <w:pStyle w:val="BodyText"/>
      </w:pPr>
      <w:r w:rsidRPr="00E808B0">
        <w:t xml:space="preserve">The IHE ATNA Profile contains requirements which address certain aspects of security and authentication, including HTTPS transport requirements. Individual transactions which use Web Services will incorporate these requirements depending on their needs. Security profiles such as Cross-Enterprise User Assertion (XUA) </w:t>
      </w:r>
      <w:r w:rsidR="00C9082F">
        <w:t xml:space="preserve">Profile </w:t>
      </w:r>
      <w:r w:rsidRPr="00E808B0">
        <w:t>contain further security requirements. With the publication of the WS-I Basic Security Profile it is expected that ATNA will incorporate additional options for Web Services, and this appendix will reflect any requirements specific for Web Services for IHE transactions.</w:t>
      </w:r>
    </w:p>
    <w:p w14:paraId="27F2EC00" w14:textId="5161B7BD" w:rsidR="001A7BE9" w:rsidRPr="00E808B0" w:rsidRDefault="001A7BE9" w:rsidP="003067F6">
      <w:pPr>
        <w:pStyle w:val="AppendixHeading2"/>
        <w:keepNext/>
        <w:rPr>
          <w:noProof w:val="0"/>
        </w:rPr>
      </w:pPr>
      <w:bookmarkStart w:id="862" w:name="_Toc167244416"/>
      <w:bookmarkStart w:id="863" w:name="_Toc173204832"/>
      <w:bookmarkStart w:id="864" w:name="_Toc174817880"/>
      <w:bookmarkStart w:id="865" w:name="_Toc206305558"/>
      <w:bookmarkStart w:id="866" w:name="_Toc214434126"/>
      <w:bookmarkStart w:id="867" w:name="_Toc214437030"/>
      <w:bookmarkStart w:id="868" w:name="_Toc214437473"/>
      <w:bookmarkStart w:id="869" w:name="_Toc214437789"/>
      <w:bookmarkStart w:id="870" w:name="_Toc214457265"/>
      <w:bookmarkStart w:id="871" w:name="_Toc214461378"/>
      <w:bookmarkStart w:id="872" w:name="_Toc214462999"/>
      <w:bookmarkStart w:id="873" w:name="_Toc301358553"/>
      <w:bookmarkStart w:id="874" w:name="_Toc518654959"/>
      <w:r w:rsidRPr="00E808B0">
        <w:rPr>
          <w:noProof w:val="0"/>
        </w:rPr>
        <w:t>V.4</w:t>
      </w:r>
      <w:r w:rsidRPr="00E808B0">
        <w:rPr>
          <w:noProof w:val="0"/>
        </w:rPr>
        <w:tab/>
        <w:t>Web Services for specific IHE Transactions</w:t>
      </w:r>
      <w:bookmarkEnd w:id="862"/>
      <w:bookmarkEnd w:id="863"/>
      <w:bookmarkEnd w:id="864"/>
      <w:bookmarkEnd w:id="865"/>
      <w:bookmarkEnd w:id="866"/>
      <w:bookmarkEnd w:id="867"/>
      <w:bookmarkEnd w:id="868"/>
      <w:bookmarkEnd w:id="869"/>
      <w:bookmarkEnd w:id="870"/>
      <w:bookmarkEnd w:id="871"/>
      <w:bookmarkEnd w:id="872"/>
      <w:bookmarkEnd w:id="873"/>
      <w:bookmarkEnd w:id="874"/>
    </w:p>
    <w:p w14:paraId="2D549504" w14:textId="77777777" w:rsidR="001A7BE9" w:rsidRPr="00E808B0" w:rsidRDefault="001A7BE9">
      <w:r w:rsidRPr="00E808B0">
        <w:t xml:space="preserve">The Web Services specification is provided in three parts. The first part will be in Volumes 2a, 2b and 2c, where a separate subsection shall be added for each affected IHE transaction at the end of the “Message Semantics” section. This subsection shall detail the types and message parts of the WSDL. The actor-specific constraints against the IHE Web Services Requirements specified above shall be added at the end of each “Expected Actions” section. </w:t>
      </w:r>
    </w:p>
    <w:p w14:paraId="20E58C34" w14:textId="1196BCE6" w:rsidR="001A7BE9" w:rsidRPr="00E808B0" w:rsidRDefault="001A7BE9">
      <w:r w:rsidRPr="00E808B0">
        <w:t>The second, informative part of the specificatio</w:t>
      </w:r>
      <w:commentRangeStart w:id="875"/>
      <w:r w:rsidRPr="00E808B0">
        <w:t>n</w:t>
      </w:r>
      <w:commentRangeEnd w:id="875"/>
      <w:r w:rsidR="002C16D9">
        <w:rPr>
          <w:rStyle w:val="CommentReference"/>
        </w:rPr>
        <w:commentReference w:id="875"/>
      </w:r>
      <w:r w:rsidRPr="00E808B0">
        <w:t xml:space="preserve"> </w:t>
      </w:r>
      <w:ins w:id="876" w:author="Lynn Felhofer" w:date="2020-03-23T18:01:00Z">
        <w:r w:rsidR="002C16D9">
          <w:t xml:space="preserve">is online:  see Appendix </w:t>
        </w:r>
      </w:ins>
      <w:del w:id="877" w:author="Lynn Felhofer" w:date="2020-03-23T18:01:00Z">
        <w:r w:rsidRPr="00E808B0" w:rsidDel="002C16D9">
          <w:delText>shall be on t</w:delText>
        </w:r>
      </w:del>
      <w:del w:id="878" w:author="Lynn Felhofer" w:date="2020-03-23T18:00:00Z">
        <w:r w:rsidRPr="00E808B0" w:rsidDel="002C16D9">
          <w:delText xml:space="preserve">he IHE </w:delText>
        </w:r>
        <w:r w:rsidR="00C81D39" w:rsidRPr="00E808B0" w:rsidDel="002C16D9">
          <w:delText>s</w:delText>
        </w:r>
        <w:r w:rsidRPr="00E808B0" w:rsidDel="002C16D9">
          <w:delText xml:space="preserve">ee ITI TF-2x: Appendix </w:delText>
        </w:r>
      </w:del>
      <w:r w:rsidRPr="00E808B0">
        <w:t>W</w:t>
      </w:r>
      <w:del w:id="879" w:author="Lynn Felhofer" w:date="2020-03-23T18:01:00Z">
        <w:r w:rsidRPr="00E808B0" w:rsidDel="002C16D9">
          <w:delText>),</w:delText>
        </w:r>
      </w:del>
      <w:r w:rsidRPr="00E808B0">
        <w:t xml:space="preserve"> which </w:t>
      </w:r>
      <w:del w:id="880" w:author="Lynn Felhofer" w:date="2020-03-23T18:01:00Z">
        <w:r w:rsidRPr="00E808B0" w:rsidDel="002C16D9">
          <w:delText xml:space="preserve">shall </w:delText>
        </w:r>
      </w:del>
      <w:r w:rsidRPr="00E808B0">
        <w:t>contain</w:t>
      </w:r>
      <w:ins w:id="881" w:author="Lynn Felhofer" w:date="2020-03-23T18:01:00Z">
        <w:r w:rsidR="002C16D9">
          <w:t>s</w:t>
        </w:r>
      </w:ins>
      <w:r w:rsidRPr="00E808B0">
        <w:t xml:space="preserve"> a complete WSDL (Web Services Description Language) description of the web service, which aggregates the snippets from Volumes 2a, 2b and 2c described above. There will be one WSDL contract per actor per profile. Each transaction is represented by a port type, where the operations names and message names follow the requirements specified in Section</w:t>
      </w:r>
      <w:r w:rsidR="007447F8">
        <w:t xml:space="preserve"> </w:t>
      </w:r>
      <w:r w:rsidRPr="00E808B0">
        <w:t>V.3.2.1.1. The complete WSDL is for reference purposes for implementers.</w:t>
      </w:r>
    </w:p>
    <w:p w14:paraId="214060E3" w14:textId="2C2DE01C" w:rsidR="001A7BE9" w:rsidRPr="00E808B0" w:rsidRDefault="001A7BE9" w:rsidP="003067F6">
      <w:pPr>
        <w:pStyle w:val="AppendixHeading2"/>
        <w:keepNext/>
        <w:rPr>
          <w:noProof w:val="0"/>
        </w:rPr>
      </w:pPr>
      <w:bookmarkStart w:id="882" w:name="_Toc518654960"/>
      <w:bookmarkStart w:id="883" w:name="_Toc167244419"/>
      <w:bookmarkStart w:id="884" w:name="_Toc173204835"/>
      <w:bookmarkStart w:id="885" w:name="_Toc174817883"/>
      <w:bookmarkStart w:id="886" w:name="_Toc206305559"/>
      <w:bookmarkStart w:id="887" w:name="_Toc214434127"/>
      <w:bookmarkStart w:id="888" w:name="_Toc214437031"/>
      <w:bookmarkStart w:id="889" w:name="_Toc214437474"/>
      <w:bookmarkStart w:id="890" w:name="_Toc214437790"/>
      <w:bookmarkStart w:id="891" w:name="_Toc214457266"/>
      <w:bookmarkStart w:id="892" w:name="_Toc214461379"/>
      <w:bookmarkStart w:id="893" w:name="_Toc214463000"/>
      <w:bookmarkStart w:id="894" w:name="_Toc301358554"/>
      <w:r w:rsidRPr="00E808B0">
        <w:rPr>
          <w:noProof w:val="0"/>
        </w:rPr>
        <w:lastRenderedPageBreak/>
        <w:t>V.5</w:t>
      </w:r>
      <w:r w:rsidRPr="00E808B0">
        <w:rPr>
          <w:noProof w:val="0"/>
        </w:rPr>
        <w:tab/>
        <w:t>Synchronous and Asynchronous Web Services Exchange</w:t>
      </w:r>
      <w:bookmarkEnd w:id="882"/>
    </w:p>
    <w:p w14:paraId="3DD1AE92" w14:textId="76FB4DF6" w:rsidR="001A7BE9" w:rsidRPr="00E808B0" w:rsidRDefault="001A7BE9" w:rsidP="003067F6">
      <w:pPr>
        <w:pStyle w:val="AppendixHeading3"/>
        <w:keepNext/>
        <w:rPr>
          <w:noProof w:val="0"/>
        </w:rPr>
      </w:pPr>
      <w:bookmarkStart w:id="895" w:name="_Toc518654961"/>
      <w:r w:rsidRPr="00E808B0">
        <w:rPr>
          <w:bCs/>
          <w:noProof w:val="0"/>
        </w:rPr>
        <w:t>V.5.1</w:t>
      </w:r>
      <w:r w:rsidRPr="00E808B0">
        <w:rPr>
          <w:bCs/>
          <w:noProof w:val="0"/>
        </w:rPr>
        <w:tab/>
        <w:t>Overview</w:t>
      </w:r>
      <w:bookmarkEnd w:id="895"/>
    </w:p>
    <w:p w14:paraId="3022E32B" w14:textId="77777777" w:rsidR="001A7BE9" w:rsidRPr="00E808B0" w:rsidRDefault="001A7BE9" w:rsidP="003067F6">
      <w:pPr>
        <w:pStyle w:val="BodyText"/>
      </w:pPr>
      <w:r w:rsidRPr="00E808B0">
        <w:t>When two actors, later referred to as Requestor and Provider, need to exchange web services messages using a request-response message exchange pattern, they can do so synchronously or asynchronously.</w:t>
      </w:r>
    </w:p>
    <w:p w14:paraId="4571B114" w14:textId="77777777" w:rsidR="001A7BE9" w:rsidRPr="00E808B0" w:rsidRDefault="001A7BE9" w:rsidP="003067F6">
      <w:pPr>
        <w:pStyle w:val="BodyText"/>
      </w:pPr>
      <w:r w:rsidRPr="00E808B0">
        <w:t>With synchronous message exchange, the Requestor sends a request and blocks waiting for a response from the Provider. The Requestor receives the response on the same connection that the Requestor initially established to send the request. Synchronous exchange is usually easier to implement and requires that the Provider be available when the Requestor needs to send a request.</w:t>
      </w:r>
    </w:p>
    <w:p w14:paraId="35A3188B" w14:textId="77777777" w:rsidR="001A7BE9" w:rsidRPr="00E808B0" w:rsidRDefault="001A7BE9" w:rsidP="003067F6">
      <w:pPr>
        <w:pStyle w:val="BodyText"/>
      </w:pPr>
      <w:r w:rsidRPr="00E808B0">
        <w:t>With asynchronous message exchange, the Requestor is only concerned with sending the request, knowing that it will ‘eventually’ receive a response. The Provider may not be available at the time the request is sent. When the Provider receives and processes the message it sends a response back to the Requestor over a new connection. Asynchronous Web Services Exchange enables support for network infrastructures where:</w:t>
      </w:r>
    </w:p>
    <w:p w14:paraId="4CF162E3" w14:textId="77777777" w:rsidR="001A7BE9" w:rsidRPr="00E808B0" w:rsidRDefault="001A7BE9" w:rsidP="008766B0">
      <w:pPr>
        <w:pStyle w:val="ListBullet2"/>
        <w:numPr>
          <w:ilvl w:val="0"/>
          <w:numId w:val="29"/>
        </w:numPr>
      </w:pPr>
      <w:r w:rsidRPr="00E808B0">
        <w:t>Transports are unreliable</w:t>
      </w:r>
    </w:p>
    <w:p w14:paraId="636B88DC" w14:textId="77777777" w:rsidR="001A7BE9" w:rsidRPr="00E808B0" w:rsidRDefault="001A7BE9" w:rsidP="008766B0">
      <w:pPr>
        <w:pStyle w:val="ListBullet2"/>
        <w:numPr>
          <w:ilvl w:val="0"/>
          <w:numId w:val="29"/>
        </w:numPr>
      </w:pPr>
      <w:r w:rsidRPr="00E808B0">
        <w:t>Systems are not always available</w:t>
      </w:r>
    </w:p>
    <w:p w14:paraId="2F6E5D6E" w14:textId="77777777" w:rsidR="001A7BE9" w:rsidRPr="00E808B0" w:rsidRDefault="001A7BE9" w:rsidP="008766B0">
      <w:pPr>
        <w:pStyle w:val="ListBullet2"/>
        <w:numPr>
          <w:ilvl w:val="0"/>
          <w:numId w:val="29"/>
        </w:numPr>
      </w:pPr>
      <w:r w:rsidRPr="00E808B0">
        <w:t>Variable or high communication latency is present</w:t>
      </w:r>
    </w:p>
    <w:p w14:paraId="380301F4" w14:textId="77777777" w:rsidR="001A7BE9" w:rsidRPr="00E808B0" w:rsidRDefault="001A7BE9" w:rsidP="008766B0">
      <w:r w:rsidRPr="00E808B0">
        <w:t>Asynchronous Web Services Exchange opens the option for using intermediaries for store and forward or offline communication modes, and leveraging reliable messaging mechanisms to address the reliability and availability challenges that these types of network infrastructures present. Asynchronous Web Services Exchange enables support for clinical use cases that can benefit from asynchronous infrastructure capabilities such as offline mode.</w:t>
      </w:r>
    </w:p>
    <w:p w14:paraId="666EC1EF" w14:textId="21EAD4A0" w:rsidR="001A7BE9" w:rsidRPr="00E808B0" w:rsidRDefault="001A7BE9" w:rsidP="008766B0">
      <w:pPr>
        <w:pStyle w:val="AppendixHeading3"/>
        <w:rPr>
          <w:noProof w:val="0"/>
        </w:rPr>
      </w:pPr>
      <w:bookmarkStart w:id="896" w:name="_Toc518654962"/>
      <w:r w:rsidRPr="00E808B0">
        <w:rPr>
          <w:noProof w:val="0"/>
        </w:rPr>
        <w:t>V.5.2</w:t>
      </w:r>
      <w:r w:rsidRPr="00E808B0">
        <w:rPr>
          <w:noProof w:val="0"/>
        </w:rPr>
        <w:tab/>
        <w:t>Considerations for using Asynchronous Web Services Exchange</w:t>
      </w:r>
      <w:bookmarkEnd w:id="896"/>
    </w:p>
    <w:p w14:paraId="4212D4ED" w14:textId="77777777" w:rsidR="001A7BE9" w:rsidRPr="00E808B0" w:rsidRDefault="001A7BE9" w:rsidP="00247D47">
      <w:r w:rsidRPr="00E808B0">
        <w:t>Asynchronous Web Services Exchange opens the option for using intermediaries for store and forward or offline communication modes, and leveraging reliable messaging mechanisms to address the reliability and availability challenges that these types of network infrastructures present. Asynchronous Web Services Exchange enables support for clinical use cases that can benefit from asynchronous infrastructure capabilities such as offline mode.</w:t>
      </w:r>
    </w:p>
    <w:p w14:paraId="677F5F89" w14:textId="77777777" w:rsidR="001A7BE9" w:rsidRPr="00E808B0" w:rsidRDefault="001A7BE9" w:rsidP="00247D47">
      <w:r w:rsidRPr="00E808B0">
        <w:t>Adding support for asynchronous exchange should take into consideration the fact that:</w:t>
      </w:r>
    </w:p>
    <w:p w14:paraId="1C810A00" w14:textId="77777777" w:rsidR="001A7BE9" w:rsidRPr="00E808B0" w:rsidRDefault="001A7BE9" w:rsidP="008766B0">
      <w:pPr>
        <w:pStyle w:val="ListBullet2"/>
        <w:numPr>
          <w:ilvl w:val="0"/>
          <w:numId w:val="29"/>
        </w:numPr>
      </w:pPr>
      <w:r w:rsidRPr="00E808B0">
        <w:t xml:space="preserve">The request and response messages are decoupled and transmitted on separate connections as shown in Figure V.5.2-1 below. </w:t>
      </w:r>
    </w:p>
    <w:p w14:paraId="1D6965D0" w14:textId="77777777" w:rsidR="001A7BE9" w:rsidRPr="00E808B0" w:rsidRDefault="001A7BE9" w:rsidP="008766B0">
      <w:pPr>
        <w:pStyle w:val="ListBullet2"/>
        <w:numPr>
          <w:ilvl w:val="0"/>
          <w:numId w:val="29"/>
        </w:numPr>
      </w:pPr>
      <w:r w:rsidRPr="00E808B0">
        <w:t>The Requestor will ‘unblock’ before it receives the response. The response will be received asynchronously at a later time. Having decoupled request/response exchange should draw attention to the following:</w:t>
      </w:r>
    </w:p>
    <w:p w14:paraId="6F739ECC" w14:textId="77777777" w:rsidR="001A7BE9" w:rsidRPr="00E808B0" w:rsidRDefault="001A7BE9" w:rsidP="00125F6C">
      <w:pPr>
        <w:pStyle w:val="ListBullet2"/>
        <w:numPr>
          <w:ilvl w:val="0"/>
          <w:numId w:val="29"/>
        </w:numPr>
        <w:tabs>
          <w:tab w:val="clear" w:pos="720"/>
          <w:tab w:val="num" w:pos="1080"/>
        </w:tabs>
        <w:ind w:left="1080"/>
      </w:pPr>
      <w:r w:rsidRPr="00E808B0">
        <w:t>The Requestor should have response timeout capability to handle the case when a response has not been received within expected time interval</w:t>
      </w:r>
    </w:p>
    <w:p w14:paraId="419FE7D4" w14:textId="77777777" w:rsidR="001A7BE9" w:rsidRPr="00E808B0" w:rsidRDefault="001A7BE9" w:rsidP="00125F6C">
      <w:pPr>
        <w:pStyle w:val="ListBullet2"/>
        <w:numPr>
          <w:ilvl w:val="0"/>
          <w:numId w:val="29"/>
        </w:numPr>
        <w:ind w:left="1080"/>
      </w:pPr>
      <w:r w:rsidRPr="00E808B0">
        <w:lastRenderedPageBreak/>
        <w:t>The Requestor should be able to match request/response pairs</w:t>
      </w:r>
    </w:p>
    <w:p w14:paraId="2E8D8343" w14:textId="77777777" w:rsidR="001A7BE9" w:rsidRPr="00E808B0" w:rsidRDefault="00E71080" w:rsidP="00C81D39">
      <w:pPr>
        <w:pStyle w:val="BodyText"/>
        <w:jc w:val="center"/>
      </w:pPr>
      <w:bookmarkStart w:id="897" w:name="_Toc206303754"/>
      <w:r w:rsidRPr="00E808B0">
        <w:rPr>
          <w:noProof/>
        </w:rPr>
        <w:drawing>
          <wp:inline distT="0" distB="0" distL="0" distR="0" wp14:anchorId="742FFF54" wp14:editId="706340E9">
            <wp:extent cx="4231640" cy="240284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4231640" cy="2402840"/>
                    </a:xfrm>
                    <a:prstGeom prst="rect">
                      <a:avLst/>
                    </a:prstGeom>
                    <a:noFill/>
                    <a:ln>
                      <a:noFill/>
                    </a:ln>
                  </pic:spPr>
                </pic:pic>
              </a:graphicData>
            </a:graphic>
          </wp:inline>
        </w:drawing>
      </w:r>
      <w:bookmarkEnd w:id="897"/>
    </w:p>
    <w:p w14:paraId="05F1739D" w14:textId="77777777" w:rsidR="001A7BE9" w:rsidRPr="00E808B0" w:rsidRDefault="001A7BE9" w:rsidP="008766B0">
      <w:pPr>
        <w:pStyle w:val="FigureTitle"/>
        <w:rPr>
          <w:noProof w:val="0"/>
        </w:rPr>
      </w:pPr>
      <w:r w:rsidRPr="00E808B0">
        <w:rPr>
          <w:noProof w:val="0"/>
        </w:rPr>
        <w:t>Figure V.5.2-1: Request and Response Messages</w:t>
      </w:r>
    </w:p>
    <w:p w14:paraId="13E97309" w14:textId="48EBB426" w:rsidR="001A7BE9" w:rsidRPr="00E808B0" w:rsidRDefault="001A7BE9" w:rsidP="00F52C2B">
      <w:pPr>
        <w:pStyle w:val="AppendixHeading3"/>
        <w:keepNext/>
        <w:rPr>
          <w:noProof w:val="0"/>
        </w:rPr>
      </w:pPr>
      <w:bookmarkStart w:id="898" w:name="_Toc518654963"/>
      <w:r w:rsidRPr="00E808B0">
        <w:rPr>
          <w:noProof w:val="0"/>
        </w:rPr>
        <w:t>V.5.3</w:t>
      </w:r>
      <w:r w:rsidRPr="00E808B0">
        <w:rPr>
          <w:noProof w:val="0"/>
        </w:rPr>
        <w:tab/>
        <w:t>Specification of the use of Asynchronous Web Services Exchange</w:t>
      </w:r>
      <w:bookmarkEnd w:id="898"/>
    </w:p>
    <w:p w14:paraId="7DEEEF04" w14:textId="77777777" w:rsidR="001A7BE9" w:rsidRPr="00E808B0" w:rsidRDefault="001A7BE9" w:rsidP="003067F6">
      <w:pPr>
        <w:pStyle w:val="BodyText"/>
        <w:rPr>
          <w:b/>
        </w:rPr>
      </w:pPr>
      <w:r w:rsidRPr="00E808B0">
        <w:t>Volume 2a, 2b and 2c transaction specifications will identify whether asynchronous support is required or optional on the transaction level. If nothing is specified in Volume 2a/2b/2c, only synchronous exchange is expected. When optional asynchronous support is applicable to a transaction, the profile specification in ITI TF-1 will identify that support as required for actors in that profile or as a named option.</w:t>
      </w:r>
    </w:p>
    <w:p w14:paraId="525468FC" w14:textId="156AEE39" w:rsidR="001A7BE9" w:rsidRPr="00E808B0" w:rsidRDefault="001A7BE9" w:rsidP="00FD23A3">
      <w:pPr>
        <w:pStyle w:val="AppendixHeading2"/>
        <w:keepNext/>
        <w:rPr>
          <w:noProof w:val="0"/>
        </w:rPr>
      </w:pPr>
      <w:bookmarkStart w:id="899" w:name="_Toc518654964"/>
      <w:r w:rsidRPr="00E808B0">
        <w:rPr>
          <w:noProof w:val="0"/>
        </w:rPr>
        <w:t>V.6</w:t>
      </w:r>
      <w:r w:rsidRPr="00E808B0">
        <w:rPr>
          <w:noProof w:val="0"/>
        </w:rPr>
        <w:tab/>
        <w:t>Web Services Standards Evolution</w:t>
      </w:r>
      <w:bookmarkEnd w:id="899"/>
    </w:p>
    <w:bookmarkEnd w:id="883"/>
    <w:bookmarkEnd w:id="884"/>
    <w:bookmarkEnd w:id="885"/>
    <w:bookmarkEnd w:id="886"/>
    <w:bookmarkEnd w:id="887"/>
    <w:bookmarkEnd w:id="888"/>
    <w:bookmarkEnd w:id="889"/>
    <w:bookmarkEnd w:id="890"/>
    <w:bookmarkEnd w:id="891"/>
    <w:bookmarkEnd w:id="892"/>
    <w:bookmarkEnd w:id="893"/>
    <w:bookmarkEnd w:id="894"/>
    <w:p w14:paraId="0B4C6132" w14:textId="77777777" w:rsidR="001A7BE9" w:rsidRPr="00E808B0" w:rsidRDefault="001A7BE9" w:rsidP="003067F6">
      <w:pPr>
        <w:pStyle w:val="BodyText"/>
      </w:pPr>
      <w:r w:rsidRPr="00E808B0">
        <w:t>As the industry acceptance of newer standards/newer versions of existing standards progresses, new options will be added to existing transactions. One such expected change is the support for WS-Security and WS-Reliable Messaging as new options to web services transactions.</w:t>
      </w:r>
    </w:p>
    <w:p w14:paraId="0C395FE2" w14:textId="6D9DAEC2" w:rsidR="001A7BE9" w:rsidRPr="00E808B0" w:rsidRDefault="001A7BE9">
      <w:pPr>
        <w:pStyle w:val="AppendixHeading2"/>
        <w:rPr>
          <w:noProof w:val="0"/>
        </w:rPr>
      </w:pPr>
      <w:bookmarkStart w:id="900" w:name="_Toc167244420"/>
      <w:bookmarkStart w:id="901" w:name="_Toc173204836"/>
      <w:bookmarkStart w:id="902" w:name="_Toc174817884"/>
      <w:bookmarkStart w:id="903" w:name="_Toc206305560"/>
      <w:bookmarkStart w:id="904" w:name="_Toc214434128"/>
      <w:bookmarkStart w:id="905" w:name="_Toc214437032"/>
      <w:bookmarkStart w:id="906" w:name="_Toc214437475"/>
      <w:bookmarkStart w:id="907" w:name="_Toc214437791"/>
      <w:bookmarkStart w:id="908" w:name="_Toc214457267"/>
      <w:bookmarkStart w:id="909" w:name="_Toc214461380"/>
      <w:bookmarkStart w:id="910" w:name="_Toc214463001"/>
      <w:bookmarkStart w:id="911" w:name="_Toc301358555"/>
      <w:bookmarkStart w:id="912" w:name="_Toc518654965"/>
      <w:r w:rsidRPr="00E808B0">
        <w:rPr>
          <w:noProof w:val="0"/>
        </w:rPr>
        <w:t>V.7</w:t>
      </w:r>
      <w:r w:rsidRPr="00E808B0">
        <w:rPr>
          <w:noProof w:val="0"/>
        </w:rPr>
        <w:tab/>
        <w:t>Web Services References</w:t>
      </w:r>
      <w:bookmarkEnd w:id="900"/>
      <w:bookmarkEnd w:id="901"/>
      <w:bookmarkEnd w:id="902"/>
      <w:bookmarkEnd w:id="903"/>
      <w:bookmarkEnd w:id="904"/>
      <w:bookmarkEnd w:id="905"/>
      <w:bookmarkEnd w:id="906"/>
      <w:bookmarkEnd w:id="907"/>
      <w:bookmarkEnd w:id="908"/>
      <w:bookmarkEnd w:id="909"/>
      <w:bookmarkEnd w:id="910"/>
      <w:bookmarkEnd w:id="911"/>
      <w:bookmarkEnd w:id="912"/>
    </w:p>
    <w:p w14:paraId="102014BB" w14:textId="77777777" w:rsidR="001A7BE9" w:rsidRPr="00E808B0" w:rsidRDefault="001A7BE9">
      <w:r w:rsidRPr="00E808B0">
        <w:t xml:space="preserve">WS-I: </w:t>
      </w:r>
      <w:hyperlink r:id="rId492" w:history="1">
        <w:r w:rsidRPr="00E808B0">
          <w:rPr>
            <w:rStyle w:val="Hyperlink"/>
          </w:rPr>
          <w:t>http://ws-i.org/</w:t>
        </w:r>
      </w:hyperlink>
    </w:p>
    <w:p w14:paraId="39C8032E" w14:textId="77777777" w:rsidR="001A7BE9" w:rsidRPr="00E808B0" w:rsidRDefault="001A7BE9" w:rsidP="00EB317A">
      <w:r w:rsidRPr="00E808B0">
        <w:t xml:space="preserve">WS-I Basic Profile 1.2: </w:t>
      </w:r>
      <w:hyperlink r:id="rId493" w:history="1">
        <w:r w:rsidRPr="00E808B0">
          <w:rPr>
            <w:rStyle w:val="Hyperlink"/>
          </w:rPr>
          <w:t>http://ws-i.org/Profiles/BasicProfile-1.2-2010-11-09.html</w:t>
        </w:r>
      </w:hyperlink>
    </w:p>
    <w:p w14:paraId="492ECCDC" w14:textId="77777777" w:rsidR="001A7BE9" w:rsidRPr="00E808B0" w:rsidRDefault="001A7BE9">
      <w:r w:rsidRPr="00E808B0">
        <w:t xml:space="preserve">WS-I Basic Profile 2.0: </w:t>
      </w:r>
      <w:hyperlink r:id="rId494" w:history="1">
        <w:r w:rsidRPr="00E808B0">
          <w:rPr>
            <w:rStyle w:val="Hyperlink"/>
          </w:rPr>
          <w:t>http://ws-i.org/Profiles/BasicProfile-2.0-2010-11-09.html</w:t>
        </w:r>
      </w:hyperlink>
    </w:p>
    <w:p w14:paraId="7C8E5643" w14:textId="77777777" w:rsidR="001A7BE9" w:rsidRPr="00E808B0" w:rsidRDefault="001A7BE9">
      <w:r w:rsidRPr="00E808B0">
        <w:t xml:space="preserve">SOAP 1.2: </w:t>
      </w:r>
      <w:hyperlink r:id="rId495" w:history="1">
        <w:r w:rsidRPr="00E808B0">
          <w:rPr>
            <w:rStyle w:val="Hyperlink"/>
          </w:rPr>
          <w:t>http://www.w3.org/TR/soap12-part0/</w:t>
        </w:r>
      </w:hyperlink>
    </w:p>
    <w:p w14:paraId="66BACB01" w14:textId="77777777" w:rsidR="001A7BE9" w:rsidRPr="00E808B0" w:rsidRDefault="001A7BE9">
      <w:r w:rsidRPr="00E808B0">
        <w:t xml:space="preserve">WSDL 1.1 SOAP 1.2 binding: </w:t>
      </w:r>
      <w:hyperlink r:id="rId496" w:history="1">
        <w:r w:rsidRPr="00E808B0">
          <w:rPr>
            <w:rStyle w:val="Hyperlink"/>
          </w:rPr>
          <w:t>http://www.w3.org/Submission/wsdl11soap12/</w:t>
        </w:r>
      </w:hyperlink>
    </w:p>
    <w:p w14:paraId="270AE378" w14:textId="77777777" w:rsidR="001A7BE9" w:rsidRPr="00E808B0" w:rsidRDefault="001A7BE9">
      <w:r w:rsidRPr="00E808B0">
        <w:t xml:space="preserve">HL7 V3 Web Services Profile: </w:t>
      </w:r>
      <w:hyperlink r:id="rId497" w:history="1">
        <w:r w:rsidRPr="00E808B0">
          <w:rPr>
            <w:rStyle w:val="Hyperlink"/>
          </w:rPr>
          <w:t>http://www.hl7.org/v3ballot/html/infrastructure/transport/transport-wsprofiles.htm</w:t>
        </w:r>
      </w:hyperlink>
    </w:p>
    <w:p w14:paraId="67C540F7" w14:textId="77777777" w:rsidR="001A7BE9" w:rsidRPr="00E808B0" w:rsidRDefault="001A7BE9">
      <w:r w:rsidRPr="00E808B0">
        <w:t xml:space="preserve">WS-Addressing: </w:t>
      </w:r>
      <w:hyperlink r:id="rId498" w:history="1">
        <w:r w:rsidRPr="00E808B0">
          <w:rPr>
            <w:rStyle w:val="Hyperlink"/>
          </w:rPr>
          <w:t>http://www.w3.org/TR/ws-addr-core</w:t>
        </w:r>
      </w:hyperlink>
    </w:p>
    <w:p w14:paraId="155A43C9" w14:textId="77777777" w:rsidR="001A7BE9" w:rsidRPr="00E808B0" w:rsidRDefault="001A7BE9" w:rsidP="002F2214">
      <w:r w:rsidRPr="00E808B0">
        <w:t xml:space="preserve">WS-I Basic Security Profile 1.1: </w:t>
      </w:r>
      <w:hyperlink r:id="rId499" w:history="1">
        <w:r w:rsidRPr="00E808B0">
          <w:rPr>
            <w:rStyle w:val="Hyperlink"/>
          </w:rPr>
          <w:t>http://www.ws-i.org/Profiles/BasicSecurityProfile-1.1.html</w:t>
        </w:r>
      </w:hyperlink>
    </w:p>
    <w:p w14:paraId="42E739C1" w14:textId="77777777" w:rsidR="001A7BE9" w:rsidRPr="00E808B0" w:rsidRDefault="001A7BE9" w:rsidP="002F2214">
      <w:r w:rsidRPr="00E808B0">
        <w:lastRenderedPageBreak/>
        <w:t xml:space="preserve">WS-I Reliable Secure Profile: </w:t>
      </w:r>
      <w:hyperlink r:id="rId500" w:history="1">
        <w:r w:rsidRPr="00E808B0">
          <w:rPr>
            <w:rStyle w:val="Hyperlink"/>
          </w:rPr>
          <w:t>http://www.ws-i.org/Profiles/ReliableSecureProfile-1.0-2010-11-09.html</w:t>
        </w:r>
      </w:hyperlink>
    </w:p>
    <w:p w14:paraId="3B9F82BF" w14:textId="77777777" w:rsidR="001A7BE9" w:rsidRPr="00E808B0" w:rsidRDefault="001A7BE9" w:rsidP="002F2214">
      <w:r w:rsidRPr="00E808B0">
        <w:t xml:space="preserve">MTOM: </w:t>
      </w:r>
      <w:hyperlink r:id="rId501" w:history="1">
        <w:r w:rsidRPr="00E808B0">
          <w:rPr>
            <w:rStyle w:val="Hyperlink"/>
          </w:rPr>
          <w:t>http://www.w3.org/TR/soap12-mtom/</w:t>
        </w:r>
      </w:hyperlink>
    </w:p>
    <w:p w14:paraId="7167A6DC" w14:textId="77777777" w:rsidR="001A7BE9" w:rsidRPr="00E808B0" w:rsidRDefault="001A7BE9">
      <w:r w:rsidRPr="00E808B0">
        <w:t xml:space="preserve">XOP: </w:t>
      </w:r>
      <w:hyperlink r:id="rId502" w:history="1">
        <w:r w:rsidRPr="00E808B0">
          <w:rPr>
            <w:rStyle w:val="Hyperlink"/>
          </w:rPr>
          <w:t>http://www.w3.org/TR/xop10/</w:t>
        </w:r>
      </w:hyperlink>
    </w:p>
    <w:p w14:paraId="30793F15" w14:textId="77777777" w:rsidR="001A7BE9" w:rsidRPr="00E808B0" w:rsidRDefault="001A7BE9">
      <w:pPr>
        <w:rPr>
          <w:rStyle w:val="Hyperlink"/>
        </w:rPr>
      </w:pPr>
      <w:r w:rsidRPr="00E808B0">
        <w:t xml:space="preserve">WS-Security 1.0: </w:t>
      </w:r>
      <w:r w:rsidRPr="00E808B0">
        <w:rPr>
          <w:rStyle w:val="Hyperlink"/>
        </w:rPr>
        <w:t xml:space="preserve">http://www.oasis-open.org/committees/tc_home.php?wg_abbrev=wss#technical </w:t>
      </w:r>
    </w:p>
    <w:p w14:paraId="3675D788" w14:textId="77777777" w:rsidR="001A7BE9" w:rsidRPr="00E808B0" w:rsidRDefault="001A7BE9">
      <w:r w:rsidRPr="00E808B0">
        <w:t xml:space="preserve">WS-Security 1.1: </w:t>
      </w:r>
      <w:hyperlink r:id="rId503" w:anchor="technical" w:history="1">
        <w:r w:rsidRPr="00E808B0">
          <w:rPr>
            <w:rStyle w:val="Hyperlink"/>
          </w:rPr>
          <w:t>http://www.oasis-open.org/committees/tc_home.php?wg_abbrev=wss#technical</w:t>
        </w:r>
      </w:hyperlink>
    </w:p>
    <w:p w14:paraId="61DA3A25" w14:textId="77777777" w:rsidR="001A7BE9" w:rsidRPr="00E808B0" w:rsidRDefault="001A7BE9" w:rsidP="002F2214">
      <w:r w:rsidRPr="00E808B0">
        <w:t xml:space="preserve">WS-Secure Conversation: </w:t>
      </w:r>
      <w:hyperlink r:id="rId504" w:history="1">
        <w:r w:rsidRPr="00E808B0">
          <w:rPr>
            <w:rStyle w:val="Hyperlink"/>
          </w:rPr>
          <w:t>http://docs.oasis-open.org/ws-sx/ws-secureconversation/v1.4/ws-secureconversation.html</w:t>
        </w:r>
      </w:hyperlink>
    </w:p>
    <w:p w14:paraId="0BF5910F" w14:textId="77777777" w:rsidR="001A7BE9" w:rsidRPr="00E808B0" w:rsidRDefault="001A7BE9" w:rsidP="002F2214">
      <w:r w:rsidRPr="00E808B0">
        <w:t xml:space="preserve">WS-Trust: </w:t>
      </w:r>
      <w:hyperlink r:id="rId505" w:history="1">
        <w:r w:rsidRPr="00E808B0">
          <w:rPr>
            <w:rStyle w:val="Hyperlink"/>
          </w:rPr>
          <w:t>http://docs.oasis-open.org/ws-sx/ws-trust/v1.4/errata01/os/ws-trust-1.4-errata01-os-complete.html</w:t>
        </w:r>
      </w:hyperlink>
    </w:p>
    <w:p w14:paraId="66CAAA57" w14:textId="77777777" w:rsidR="001A7BE9" w:rsidRPr="00E808B0" w:rsidRDefault="001A7BE9" w:rsidP="002F2214">
      <w:r w:rsidRPr="00E808B0">
        <w:t xml:space="preserve">WS-Policy: </w:t>
      </w:r>
      <w:hyperlink r:id="rId506" w:history="1">
        <w:r w:rsidRPr="00E808B0">
          <w:rPr>
            <w:rStyle w:val="Hyperlink"/>
          </w:rPr>
          <w:t>http://www.w3.org/TR/ws-policy/</w:t>
        </w:r>
      </w:hyperlink>
    </w:p>
    <w:p w14:paraId="07F5A6CC" w14:textId="77777777" w:rsidR="001A7BE9" w:rsidRPr="00E808B0" w:rsidRDefault="001A7BE9" w:rsidP="002F2214">
      <w:r w:rsidRPr="00E808B0">
        <w:t xml:space="preserve">WS-Reliable Messaging: </w:t>
      </w:r>
      <w:hyperlink r:id="rId507" w:history="1">
        <w:r w:rsidRPr="00E808B0">
          <w:rPr>
            <w:rStyle w:val="Hyperlink"/>
          </w:rPr>
          <w:t>http://docs.oasis-open.org/ws-rx/wsrm/200702</w:t>
        </w:r>
      </w:hyperlink>
    </w:p>
    <w:p w14:paraId="760C95C1" w14:textId="3D2879FB" w:rsidR="001A7BE9" w:rsidRPr="00E808B0" w:rsidRDefault="001A7BE9" w:rsidP="003F7F0F">
      <w:pPr>
        <w:pStyle w:val="AppendixHeading2"/>
        <w:rPr>
          <w:noProof w:val="0"/>
        </w:rPr>
      </w:pPr>
      <w:bookmarkStart w:id="913" w:name="_Toc143056284"/>
      <w:bookmarkStart w:id="914" w:name="_Toc143055529"/>
      <w:bookmarkStart w:id="915" w:name="_Toc143055603"/>
      <w:bookmarkStart w:id="916" w:name="_Toc143055827"/>
      <w:bookmarkStart w:id="917" w:name="_Toc143055926"/>
      <w:bookmarkStart w:id="918" w:name="_Toc143056050"/>
      <w:bookmarkStart w:id="919" w:name="_Toc143056138"/>
      <w:bookmarkStart w:id="920" w:name="_Toc143056285"/>
      <w:bookmarkStart w:id="921" w:name="_Toc143055553"/>
      <w:bookmarkStart w:id="922" w:name="_Toc143055627"/>
      <w:bookmarkStart w:id="923" w:name="_Toc143055851"/>
      <w:bookmarkStart w:id="924" w:name="_Toc143055950"/>
      <w:bookmarkStart w:id="925" w:name="_Toc143056074"/>
      <w:bookmarkStart w:id="926" w:name="_Toc143056162"/>
      <w:bookmarkStart w:id="927" w:name="_Toc143056309"/>
      <w:bookmarkStart w:id="928" w:name="_Toc143055554"/>
      <w:bookmarkStart w:id="929" w:name="_Toc143055628"/>
      <w:bookmarkStart w:id="930" w:name="_Toc143055852"/>
      <w:bookmarkStart w:id="931" w:name="_Toc143055951"/>
      <w:bookmarkStart w:id="932" w:name="_Toc143056075"/>
      <w:bookmarkStart w:id="933" w:name="_Toc143056163"/>
      <w:bookmarkStart w:id="934" w:name="_Toc143056310"/>
      <w:bookmarkStart w:id="935" w:name="_Toc143055556"/>
      <w:bookmarkStart w:id="936" w:name="_Toc143055630"/>
      <w:bookmarkStart w:id="937" w:name="_Toc143055854"/>
      <w:bookmarkStart w:id="938" w:name="_Toc143055953"/>
      <w:bookmarkStart w:id="939" w:name="_Toc143056077"/>
      <w:bookmarkStart w:id="940" w:name="_Toc143056165"/>
      <w:bookmarkStart w:id="941" w:name="_Toc143056312"/>
      <w:bookmarkStart w:id="942" w:name="_Toc143055557"/>
      <w:bookmarkStart w:id="943" w:name="_Toc143055631"/>
      <w:bookmarkStart w:id="944" w:name="_Toc143055855"/>
      <w:bookmarkStart w:id="945" w:name="_Toc143055954"/>
      <w:bookmarkStart w:id="946" w:name="_Toc143056078"/>
      <w:bookmarkStart w:id="947" w:name="_Toc143056166"/>
      <w:bookmarkStart w:id="948" w:name="_Toc143056313"/>
      <w:bookmarkStart w:id="949" w:name="_Toc437857669"/>
      <w:bookmarkStart w:id="950" w:name="_Toc518654966"/>
      <w:bookmarkStart w:id="951" w:name="_Toc210805616"/>
      <w:bookmarkStart w:id="952" w:name="_Toc214434129"/>
      <w:bookmarkStart w:id="953" w:name="_Toc214437033"/>
      <w:bookmarkStart w:id="954" w:name="_Toc214437476"/>
      <w:bookmarkStart w:id="955" w:name="_Toc214437792"/>
      <w:bookmarkStart w:id="956" w:name="_Toc214457268"/>
      <w:bookmarkStart w:id="957" w:name="_Toc214461381"/>
      <w:bookmarkStart w:id="958" w:name="_Toc214463002"/>
      <w:bookmarkStart w:id="959" w:name="_Toc301358556"/>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E808B0">
        <w:rPr>
          <w:noProof w:val="0"/>
        </w:rPr>
        <w:t>V.8 Usage of MTOM/XOP</w:t>
      </w:r>
      <w:bookmarkEnd w:id="949"/>
      <w:bookmarkEnd w:id="950"/>
    </w:p>
    <w:p w14:paraId="5BDA0F6A" w14:textId="58698D59" w:rsidR="001A7BE9" w:rsidRPr="00E808B0" w:rsidRDefault="001A7BE9" w:rsidP="003067F6">
      <w:pPr>
        <w:pStyle w:val="BodyText"/>
      </w:pPr>
      <w:r w:rsidRPr="00E808B0">
        <w:t xml:space="preserve">See </w:t>
      </w:r>
      <w:r w:rsidR="00C9082F">
        <w:t xml:space="preserve">Section </w:t>
      </w:r>
      <w:r w:rsidRPr="00E808B0">
        <w:t>V.9 for sample messages.</w:t>
      </w:r>
    </w:p>
    <w:p w14:paraId="578E2A8D" w14:textId="1217190B" w:rsidR="001A7BE9" w:rsidRPr="00E808B0" w:rsidRDefault="001A7BE9" w:rsidP="003F7F0F">
      <w:pPr>
        <w:pStyle w:val="AppendixHeading3"/>
        <w:rPr>
          <w:noProof w:val="0"/>
        </w:rPr>
      </w:pPr>
      <w:bookmarkStart w:id="960" w:name="_Toc437857670"/>
      <w:bookmarkStart w:id="961" w:name="_Toc518654967"/>
      <w:r w:rsidRPr="00E808B0">
        <w:rPr>
          <w:noProof w:val="0"/>
        </w:rPr>
        <w:t>V.8.1 Simple SOAP vs MTOM</w:t>
      </w:r>
      <w:bookmarkEnd w:id="960"/>
      <w:bookmarkEnd w:id="961"/>
    </w:p>
    <w:p w14:paraId="04034349" w14:textId="77777777" w:rsidR="001A7BE9" w:rsidRPr="00E808B0" w:rsidRDefault="001A7BE9" w:rsidP="003067F6">
      <w:pPr>
        <w:pStyle w:val="BodyText"/>
      </w:pPr>
      <w:r w:rsidRPr="00E808B0">
        <w:t>A simple SOAP message contains the SOAP xml as the message body. An MTOM-encoded message contains a MIME Multipart message with the SOAP xml as the body of one of the parts.</w:t>
      </w:r>
    </w:p>
    <w:p w14:paraId="0C38F5C1" w14:textId="77777777" w:rsidR="001A7BE9" w:rsidRPr="00E808B0" w:rsidRDefault="001A7BE9" w:rsidP="003067F6">
      <w:pPr>
        <w:pStyle w:val="BodyText"/>
      </w:pPr>
      <w:r w:rsidRPr="00E808B0">
        <w:t>Unless a transaction specifies otherwise, Simple SOAP shall be used. Both the request and the response messages shall use the same encoding.</w:t>
      </w:r>
    </w:p>
    <w:p w14:paraId="0038A35E" w14:textId="05214082" w:rsidR="001A7BE9" w:rsidRPr="00E808B0" w:rsidRDefault="001A7BE9" w:rsidP="003F7F0F">
      <w:pPr>
        <w:pStyle w:val="AppendixHeading3"/>
        <w:rPr>
          <w:noProof w:val="0"/>
        </w:rPr>
      </w:pPr>
      <w:bookmarkStart w:id="962" w:name="_Toc437857671"/>
      <w:bookmarkStart w:id="963" w:name="_Toc518654968"/>
      <w:r w:rsidRPr="00E808B0">
        <w:rPr>
          <w:noProof w:val="0"/>
        </w:rPr>
        <w:t>V.8.2 Use of MTOM encoding</w:t>
      </w:r>
      <w:bookmarkEnd w:id="962"/>
      <w:bookmarkEnd w:id="963"/>
    </w:p>
    <w:p w14:paraId="17DFEDBF" w14:textId="77777777" w:rsidR="001A7BE9" w:rsidRPr="00E808B0" w:rsidRDefault="001A7BE9" w:rsidP="003067F6">
      <w:pPr>
        <w:pStyle w:val="BodyText"/>
      </w:pPr>
      <w:r w:rsidRPr="00E808B0">
        <w:t xml:space="preserve">Transactions making use of MTOM shall conform to http://www.w3.org/TR/soap12-mtom and http://www.w3.org/TR/xop10/. </w:t>
      </w:r>
    </w:p>
    <w:p w14:paraId="04B06C64" w14:textId="0E4DB461" w:rsidR="001A7BE9" w:rsidRPr="00E808B0" w:rsidRDefault="001A7BE9" w:rsidP="003067F6">
      <w:pPr>
        <w:pStyle w:val="BodyText"/>
        <w:rPr>
          <w:szCs w:val="24"/>
        </w:rPr>
      </w:pPr>
      <w:r w:rsidRPr="00E808B0">
        <w:rPr>
          <w:bCs/>
          <w:color w:val="000000"/>
          <w:szCs w:val="24"/>
        </w:rPr>
        <w:t>Actors that create messages with</w:t>
      </w:r>
      <w:r w:rsidRPr="00E808B0">
        <w:rPr>
          <w:color w:val="000000"/>
          <w:szCs w:val="24"/>
        </w:rPr>
        <w:t xml:space="preserve"> </w:t>
      </w:r>
      <w:proofErr w:type="gramStart"/>
      <w:r w:rsidRPr="00E808B0">
        <w:rPr>
          <w:szCs w:val="24"/>
        </w:rPr>
        <w:t>xsi:base</w:t>
      </w:r>
      <w:proofErr w:type="gramEnd"/>
      <w:r w:rsidRPr="00E808B0">
        <w:rPr>
          <w:szCs w:val="24"/>
        </w:rPr>
        <w:t xml:space="preserve">64Binary content may use XOP Optimization to reduce the size of the message. If there are multiple </w:t>
      </w:r>
      <w:proofErr w:type="gramStart"/>
      <w:r w:rsidRPr="00E808B0">
        <w:rPr>
          <w:szCs w:val="24"/>
        </w:rPr>
        <w:t>xsi:</w:t>
      </w:r>
      <w:r w:rsidR="00A14629" w:rsidRPr="00E808B0">
        <w:rPr>
          <w:szCs w:val="24"/>
        </w:rPr>
        <w:t>b</w:t>
      </w:r>
      <w:r w:rsidRPr="00E808B0">
        <w:rPr>
          <w:szCs w:val="24"/>
        </w:rPr>
        <w:t>ase</w:t>
      </w:r>
      <w:proofErr w:type="gramEnd"/>
      <w:r w:rsidRPr="00E808B0">
        <w:rPr>
          <w:szCs w:val="24"/>
        </w:rPr>
        <w:t xml:space="preserve">64Binary content elements, the actor may optimize none, any or all of them at its discretion. Typically, small content will be left in the XML </w:t>
      </w:r>
      <w:proofErr w:type="spellStart"/>
      <w:r w:rsidRPr="00E808B0">
        <w:rPr>
          <w:szCs w:val="24"/>
        </w:rPr>
        <w:t>Infoset</w:t>
      </w:r>
      <w:proofErr w:type="spellEnd"/>
      <w:r w:rsidRPr="00E808B0">
        <w:rPr>
          <w:szCs w:val="24"/>
        </w:rPr>
        <w:t xml:space="preserve"> while larger content will be </w:t>
      </w:r>
      <w:r w:rsidR="00A14629" w:rsidRPr="00E808B0">
        <w:rPr>
          <w:szCs w:val="24"/>
        </w:rPr>
        <w:t>"</w:t>
      </w:r>
      <w:r w:rsidRPr="00E808B0">
        <w:rPr>
          <w:szCs w:val="24"/>
        </w:rPr>
        <w:t>optimized</w:t>
      </w:r>
      <w:r w:rsidR="00A14629" w:rsidRPr="00E808B0">
        <w:rPr>
          <w:szCs w:val="24"/>
        </w:rPr>
        <w:t>"</w:t>
      </w:r>
      <w:r w:rsidRPr="00E808B0">
        <w:rPr>
          <w:szCs w:val="24"/>
        </w:rPr>
        <w:t>.</w:t>
      </w:r>
    </w:p>
    <w:p w14:paraId="14F27AD5" w14:textId="157EF330" w:rsidR="001A7BE9" w:rsidRPr="00E808B0" w:rsidRDefault="001A7BE9" w:rsidP="003067F6">
      <w:pPr>
        <w:pStyle w:val="BodyText"/>
        <w:rPr>
          <w:bCs/>
          <w:szCs w:val="24"/>
        </w:rPr>
      </w:pPr>
      <w:r w:rsidRPr="00E808B0">
        <w:t xml:space="preserve">Actors that receive MTOM messages shall be capable of accepting any content of type </w:t>
      </w:r>
      <w:proofErr w:type="gramStart"/>
      <w:r w:rsidRPr="00E808B0">
        <w:t>xsi:base</w:t>
      </w:r>
      <w:proofErr w:type="gramEnd"/>
      <w:r w:rsidRPr="00E808B0">
        <w:t xml:space="preserve">64Binary whether it is contained in the XML </w:t>
      </w:r>
      <w:proofErr w:type="spellStart"/>
      <w:r w:rsidRPr="00E808B0">
        <w:t>Infoset</w:t>
      </w:r>
      <w:proofErr w:type="spellEnd"/>
      <w:r w:rsidRPr="00E808B0">
        <w:t xml:space="preserve"> or serialized as Optimized Content.</w:t>
      </w:r>
    </w:p>
    <w:p w14:paraId="355F00E4" w14:textId="77777777" w:rsidR="001A7BE9" w:rsidRPr="00E808B0" w:rsidRDefault="001A7BE9" w:rsidP="003067F6">
      <w:pPr>
        <w:pStyle w:val="BodyText"/>
      </w:pPr>
      <w:r w:rsidRPr="00E808B0">
        <w:t>See the following sections of the XOP specification for more information:</w:t>
      </w:r>
    </w:p>
    <w:p w14:paraId="18B1F78F" w14:textId="77777777" w:rsidR="001A7BE9" w:rsidRPr="00E808B0" w:rsidRDefault="001A7BE9" w:rsidP="003067F6">
      <w:pPr>
        <w:pStyle w:val="ListBullet2"/>
      </w:pPr>
      <w:r w:rsidRPr="00E808B0">
        <w:t>https://www.w3.org/TR/2005/REC-xop10-20050125/#introduction (Introduction)</w:t>
      </w:r>
    </w:p>
    <w:p w14:paraId="7E72DC6C" w14:textId="77777777" w:rsidR="001A7BE9" w:rsidRPr="00E808B0" w:rsidRDefault="001A7BE9" w:rsidP="003067F6">
      <w:pPr>
        <w:pStyle w:val="ListBullet2"/>
      </w:pPr>
      <w:r w:rsidRPr="00E808B0">
        <w:t>https://www.w3.org/TR/2005/REC-xop10-20050125/#terminology (Terminology)</w:t>
      </w:r>
    </w:p>
    <w:p w14:paraId="177F1346" w14:textId="047FEA15" w:rsidR="001A7BE9" w:rsidRPr="00E808B0" w:rsidRDefault="001A7BE9" w:rsidP="003067F6">
      <w:pPr>
        <w:pStyle w:val="ListBullet2"/>
      </w:pPr>
      <w:r w:rsidRPr="00E808B0">
        <w:lastRenderedPageBreak/>
        <w:t>https://www.w3.org/TR/2005/REC-xop10-20050125/#creating_xop_packages (Creating XOP Packages)</w:t>
      </w:r>
      <w:r w:rsidR="00EB6C31" w:rsidRPr="00E808B0">
        <w:t xml:space="preserve">. </w:t>
      </w:r>
    </w:p>
    <w:p w14:paraId="547D7178" w14:textId="42444038" w:rsidR="001A7BE9" w:rsidRPr="00E808B0" w:rsidRDefault="001A7BE9" w:rsidP="003067F6">
      <w:pPr>
        <w:pStyle w:val="ListBullet2"/>
        <w:rPr>
          <w:szCs w:val="24"/>
        </w:rPr>
      </w:pPr>
      <w:r w:rsidRPr="00E808B0">
        <w:t>https://www.w3.org/TR/2005/REC-xop10-20050125/#interpreting_xop_packages (Interpreting XOP Packages).</w:t>
      </w:r>
    </w:p>
    <w:p w14:paraId="6B76F277" w14:textId="79B30F32" w:rsidR="001A7BE9" w:rsidRPr="00E808B0" w:rsidRDefault="001A7BE9" w:rsidP="004408E9">
      <w:pPr>
        <w:pStyle w:val="AppendixHeading3"/>
        <w:rPr>
          <w:noProof w:val="0"/>
        </w:rPr>
      </w:pPr>
      <w:bookmarkStart w:id="964" w:name="_Toc437857672"/>
      <w:bookmarkStart w:id="965" w:name="_Toc518654969"/>
      <w:r w:rsidRPr="00E808B0">
        <w:rPr>
          <w:noProof w:val="0"/>
        </w:rPr>
        <w:t>V.8.3 Use of XOP Optimization (Informative)</w:t>
      </w:r>
      <w:bookmarkEnd w:id="964"/>
      <w:bookmarkEnd w:id="965"/>
    </w:p>
    <w:p w14:paraId="4D40BDC9" w14:textId="77777777" w:rsidR="001A7BE9" w:rsidRPr="00E808B0" w:rsidRDefault="001A7BE9" w:rsidP="003F7F0F">
      <w:pPr>
        <w:rPr>
          <w:szCs w:val="24"/>
        </w:rPr>
      </w:pPr>
      <w:r w:rsidRPr="00E808B0">
        <w:rPr>
          <w:szCs w:val="24"/>
        </w:rPr>
        <w:t>In order to optimize a specific piece of binary data:</w:t>
      </w:r>
    </w:p>
    <w:p w14:paraId="47BD99EA" w14:textId="77777777" w:rsidR="001A7BE9" w:rsidRPr="00E808B0" w:rsidRDefault="001A7BE9" w:rsidP="003067F6">
      <w:pPr>
        <w:pStyle w:val="ListBullet2"/>
      </w:pPr>
      <w:r w:rsidRPr="00E808B0">
        <w:t>Create an additional MIME part in the enclosing MTOM message.</w:t>
      </w:r>
    </w:p>
    <w:p w14:paraId="4FC6944D" w14:textId="77777777" w:rsidR="001A7BE9" w:rsidRPr="00E808B0" w:rsidRDefault="001A7BE9" w:rsidP="003067F6">
      <w:pPr>
        <w:pStyle w:val="ListBullet2"/>
      </w:pPr>
      <w:r w:rsidRPr="00E808B0">
        <w:t>Assign the new MIME part a Content-ID header containing a unique identifier surrounded by &lt;&gt; angle brackets.</w:t>
      </w:r>
    </w:p>
    <w:p w14:paraId="10343633" w14:textId="2EB42063" w:rsidR="001A7BE9" w:rsidRPr="00E808B0" w:rsidRDefault="001A7BE9" w:rsidP="003067F6">
      <w:pPr>
        <w:pStyle w:val="ListBullet2"/>
      </w:pPr>
      <w:r w:rsidRPr="00E808B0">
        <w:t>Place the Optimized Content in the body of the new MIME part.</w:t>
      </w:r>
    </w:p>
    <w:p w14:paraId="3E100F67" w14:textId="15FF71FF" w:rsidR="001A7BE9" w:rsidRPr="00E808B0" w:rsidRDefault="001A7BE9" w:rsidP="003067F6">
      <w:pPr>
        <w:pStyle w:val="ListBullet2"/>
      </w:pPr>
      <w:r w:rsidRPr="00E808B0">
        <w:t>Replace the Optimized Content with an &lt;</w:t>
      </w:r>
      <w:proofErr w:type="spellStart"/>
      <w:proofErr w:type="gramStart"/>
      <w:r w:rsidRPr="00E808B0">
        <w:t>xop:Include</w:t>
      </w:r>
      <w:proofErr w:type="spellEnd"/>
      <w:proofErr w:type="gramEnd"/>
      <w:r w:rsidRPr="00E808B0">
        <w:t>&gt; element. The @</w:t>
      </w:r>
      <w:proofErr w:type="spellStart"/>
      <w:r w:rsidRPr="00E808B0">
        <w:t>href</w:t>
      </w:r>
      <w:proofErr w:type="spellEnd"/>
      <w:r w:rsidRPr="00E808B0">
        <w:t xml:space="preserve"> attribute of the element is the string “</w:t>
      </w:r>
      <w:proofErr w:type="spellStart"/>
      <w:r w:rsidRPr="00E808B0">
        <w:t>cid</w:t>
      </w:r>
      <w:proofErr w:type="spellEnd"/>
      <w:r w:rsidRPr="00E808B0">
        <w:t>:” followed by the Content-ID header of the corresponding MIME part (without the &lt;&gt; brackets)</w:t>
      </w:r>
    </w:p>
    <w:p w14:paraId="092BCA33" w14:textId="77777777" w:rsidR="001A7BE9" w:rsidRPr="00E808B0" w:rsidRDefault="001A7BE9" w:rsidP="003F7F0F">
      <w:pPr>
        <w:rPr>
          <w:szCs w:val="24"/>
        </w:rPr>
      </w:pPr>
      <w:r w:rsidRPr="00E808B0">
        <w:rPr>
          <w:szCs w:val="24"/>
        </w:rPr>
        <w:t xml:space="preserve">Note that reconstruction of XOP-encoded messages must render them identical to the original in terms of the XML </w:t>
      </w:r>
      <w:proofErr w:type="spellStart"/>
      <w:r w:rsidRPr="00E808B0">
        <w:rPr>
          <w:szCs w:val="24"/>
        </w:rPr>
        <w:t>Infoset</w:t>
      </w:r>
      <w:proofErr w:type="spellEnd"/>
      <w:r w:rsidRPr="00E808B0">
        <w:rPr>
          <w:szCs w:val="24"/>
        </w:rPr>
        <w:t xml:space="preserve">, in order to be able to calculate matching digital signatures (see http://www.w3.org/TR/xop10/#xop_processing_model). As such, only canonical data may be XOP-optimized and XOP-optimized items should be reconstructed to canonical </w:t>
      </w:r>
      <w:proofErr w:type="gramStart"/>
      <w:r w:rsidRPr="00E808B0">
        <w:rPr>
          <w:szCs w:val="24"/>
        </w:rPr>
        <w:t>xsi:base</w:t>
      </w:r>
      <w:proofErr w:type="gramEnd"/>
      <w:r w:rsidRPr="00E808B0">
        <w:rPr>
          <w:szCs w:val="24"/>
        </w:rPr>
        <w:t>64Binary form (see http://www.w3.org/TR/xmlschema-2/#base64Binary for a description of the canonical form).</w:t>
      </w:r>
    </w:p>
    <w:p w14:paraId="6FF8A997" w14:textId="71B4BD61" w:rsidR="001A7BE9" w:rsidRPr="00E808B0" w:rsidRDefault="001A7BE9" w:rsidP="003F7F0F">
      <w:pPr>
        <w:pStyle w:val="AppendixHeading2"/>
        <w:rPr>
          <w:noProof w:val="0"/>
        </w:rPr>
      </w:pPr>
      <w:bookmarkStart w:id="966" w:name="_Toc418772167"/>
      <w:bookmarkStart w:id="967" w:name="_Toc437857673"/>
      <w:bookmarkStart w:id="968" w:name="_Toc518654970"/>
      <w:r w:rsidRPr="00E808B0">
        <w:rPr>
          <w:noProof w:val="0"/>
        </w:rPr>
        <w:t>V.9 Sample SOAP Messages</w:t>
      </w:r>
      <w:bookmarkEnd w:id="966"/>
      <w:bookmarkEnd w:id="967"/>
      <w:bookmarkEnd w:id="968"/>
    </w:p>
    <w:p w14:paraId="318F065C" w14:textId="77777777" w:rsidR="001A7BE9" w:rsidRPr="00E808B0" w:rsidRDefault="001A7BE9" w:rsidP="003F7F0F">
      <w:r w:rsidRPr="00E808B0">
        <w:t>Because there are so many different ways to construct SOAP messages, the samples in this section show the building blocks typically used for SOAP requests and their relative SOAP responses. A sample combining many of the building blocks is included in Section V.9.4.</w:t>
      </w:r>
    </w:p>
    <w:p w14:paraId="56F3BEAD" w14:textId="77777777" w:rsidR="001A7BE9" w:rsidRPr="00E808B0" w:rsidRDefault="001A7BE9" w:rsidP="003F7F0F">
      <w:r w:rsidRPr="00E808B0">
        <w:t>Namespace declarations (see Table V.2.4-1) are omitted for brevity.</w:t>
      </w:r>
    </w:p>
    <w:p w14:paraId="5FE6E915" w14:textId="56421B13" w:rsidR="001A7BE9" w:rsidRPr="00E808B0" w:rsidRDefault="001A7BE9" w:rsidP="003F7F0F">
      <w:pPr>
        <w:pStyle w:val="AppendixHeading3"/>
        <w:rPr>
          <w:noProof w:val="0"/>
        </w:rPr>
      </w:pPr>
      <w:bookmarkStart w:id="969" w:name="_Toc437857674"/>
      <w:bookmarkStart w:id="970" w:name="_Toc518654971"/>
      <w:bookmarkStart w:id="971" w:name="_Toc418772168"/>
      <w:r w:rsidRPr="00E808B0">
        <w:rPr>
          <w:noProof w:val="0"/>
        </w:rPr>
        <w:t>V.9.1 Simple SOAP</w:t>
      </w:r>
      <w:bookmarkEnd w:id="969"/>
      <w:bookmarkEnd w:id="970"/>
    </w:p>
    <w:p w14:paraId="3888BC98" w14:textId="77777777" w:rsidR="001A7BE9" w:rsidRPr="00E808B0" w:rsidRDefault="001A7BE9" w:rsidP="003067F6">
      <w:pPr>
        <w:pStyle w:val="XMLFragment"/>
        <w:rPr>
          <w:noProof w:val="0"/>
        </w:rPr>
      </w:pPr>
      <w:r w:rsidRPr="00E808B0">
        <w:rPr>
          <w:noProof w:val="0"/>
        </w:rPr>
        <w:t>&lt;?xml version='1.0' encoding='UTF-8'?&gt;</w:t>
      </w:r>
    </w:p>
    <w:p w14:paraId="70B7F79F"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12:Envelope</w:t>
      </w:r>
      <w:proofErr w:type="gramEnd"/>
      <w:r w:rsidRPr="00E808B0">
        <w:rPr>
          <w:noProof w:val="0"/>
        </w:rPr>
        <w:t>&gt;</w:t>
      </w:r>
    </w:p>
    <w:p w14:paraId="5CA377E2"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12:Header</w:t>
      </w:r>
      <w:proofErr w:type="gramEnd"/>
      <w:r w:rsidRPr="00E808B0">
        <w:rPr>
          <w:noProof w:val="0"/>
        </w:rPr>
        <w:t>&gt;</w:t>
      </w:r>
    </w:p>
    <w:p w14:paraId="063B1350"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&lt;!--</w:t>
      </w:r>
      <w:proofErr w:type="gramEnd"/>
      <w:r w:rsidRPr="00E808B0">
        <w:rPr>
          <w:noProof w:val="0"/>
        </w:rPr>
        <w:t xml:space="preserve"> SOAP Headers go here --&gt;</w:t>
      </w:r>
    </w:p>
    <w:p w14:paraId="2360A15B"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12:Header</w:t>
      </w:r>
      <w:proofErr w:type="gramEnd"/>
      <w:r w:rsidRPr="00E808B0">
        <w:rPr>
          <w:noProof w:val="0"/>
        </w:rPr>
        <w:t>&gt;</w:t>
      </w:r>
    </w:p>
    <w:p w14:paraId="4D1AE9DD"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12:Body</w:t>
      </w:r>
      <w:proofErr w:type="gramEnd"/>
      <w:r w:rsidRPr="00E808B0">
        <w:rPr>
          <w:noProof w:val="0"/>
        </w:rPr>
        <w:t>&gt;</w:t>
      </w:r>
    </w:p>
    <w:p w14:paraId="1C8A99E8"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&lt;!--</w:t>
      </w:r>
      <w:proofErr w:type="gramEnd"/>
      <w:r w:rsidRPr="00E808B0">
        <w:rPr>
          <w:noProof w:val="0"/>
        </w:rPr>
        <w:t xml:space="preserve"> SOAP Body goes here --&gt;</w:t>
      </w:r>
    </w:p>
    <w:p w14:paraId="0C3F0BDD"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12:Body</w:t>
      </w:r>
      <w:proofErr w:type="gramEnd"/>
      <w:r w:rsidRPr="00E808B0">
        <w:rPr>
          <w:noProof w:val="0"/>
        </w:rPr>
        <w:t>&gt;</w:t>
      </w:r>
    </w:p>
    <w:p w14:paraId="69B6C1B3"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12:Envelope</w:t>
      </w:r>
      <w:proofErr w:type="gramEnd"/>
      <w:r w:rsidRPr="00E808B0">
        <w:rPr>
          <w:noProof w:val="0"/>
        </w:rPr>
        <w:t>&gt;</w:t>
      </w:r>
    </w:p>
    <w:p w14:paraId="2331D482" w14:textId="3524E228" w:rsidR="001A7BE9" w:rsidRPr="00E808B0" w:rsidRDefault="001A7BE9" w:rsidP="003F7F0F">
      <w:pPr>
        <w:pStyle w:val="AppendixHeading3"/>
        <w:rPr>
          <w:noProof w:val="0"/>
        </w:rPr>
      </w:pPr>
      <w:bookmarkStart w:id="972" w:name="_Toc437857675"/>
      <w:bookmarkStart w:id="973" w:name="_Toc518654972"/>
      <w:r w:rsidRPr="00E808B0">
        <w:rPr>
          <w:noProof w:val="0"/>
        </w:rPr>
        <w:t>V.9.2 SOAP Headers</w:t>
      </w:r>
      <w:bookmarkEnd w:id="972"/>
      <w:bookmarkEnd w:id="973"/>
    </w:p>
    <w:p w14:paraId="49B248F5" w14:textId="77777777" w:rsidR="001A7BE9" w:rsidRPr="00E808B0" w:rsidRDefault="001A7BE9" w:rsidP="003F7F0F">
      <w:r w:rsidRPr="00E808B0">
        <w:t>The sample headers show the WS-Addressing headers &lt;</w:t>
      </w:r>
      <w:proofErr w:type="spellStart"/>
      <w:proofErr w:type="gramStart"/>
      <w:r w:rsidRPr="00E808B0">
        <w:t>wsa:Action</w:t>
      </w:r>
      <w:proofErr w:type="spellEnd"/>
      <w:proofErr w:type="gramEnd"/>
      <w:r w:rsidRPr="00E808B0">
        <w:t>/&gt;, &lt;</w:t>
      </w:r>
      <w:proofErr w:type="spellStart"/>
      <w:r w:rsidRPr="00E808B0">
        <w:t>wsa:MessageID</w:t>
      </w:r>
      <w:proofErr w:type="spellEnd"/>
      <w:r w:rsidRPr="00E808B0">
        <w:t>/&gt;, &lt;</w:t>
      </w:r>
      <w:proofErr w:type="spellStart"/>
      <w:r w:rsidRPr="00E808B0">
        <w:t>wsa:ReplyTo</w:t>
      </w:r>
      <w:proofErr w:type="spellEnd"/>
      <w:r w:rsidRPr="00E808B0">
        <w:t>/&gt;, etc. These WS-Addressing headers are populated according to Appendix V: Web Services for IHE Transactions and according to the specific ITI transaction.</w:t>
      </w:r>
    </w:p>
    <w:p w14:paraId="57A5AEA7" w14:textId="4BB127C6" w:rsidR="001A7BE9" w:rsidRPr="00E808B0" w:rsidRDefault="001A7BE9" w:rsidP="003067F6">
      <w:pPr>
        <w:pStyle w:val="AppendixHeading4"/>
        <w:keepNext/>
        <w:rPr>
          <w:noProof w:val="0"/>
        </w:rPr>
      </w:pPr>
      <w:bookmarkStart w:id="974" w:name="_Toc437857676"/>
      <w:r w:rsidRPr="00E808B0">
        <w:rPr>
          <w:noProof w:val="0"/>
        </w:rPr>
        <w:lastRenderedPageBreak/>
        <w:t>V.9.2.1 Headers for Synchronous Request</w:t>
      </w:r>
      <w:bookmarkEnd w:id="974"/>
    </w:p>
    <w:p w14:paraId="0A2A19BC"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0C29E557"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wsa:To</w:t>
      </w:r>
      <w:proofErr w:type="spellEnd"/>
      <w:proofErr w:type="gramEnd"/>
      <w:r w:rsidRPr="00E808B0">
        <w:rPr>
          <w:noProof w:val="0"/>
        </w:rPr>
        <w:t>&gt;http://localhost:4040/axis2/services/test11966a&lt;/wsa:To&gt;</w:t>
      </w:r>
    </w:p>
    <w:p w14:paraId="3E4FFC3E" w14:textId="77777777" w:rsidR="001A7BE9" w:rsidRPr="00E808B0" w:rsidRDefault="001A7BE9" w:rsidP="003067F6">
      <w:pPr>
        <w:pStyle w:val="XMLFragment"/>
        <w:rPr>
          <w:noProof w:val="0"/>
        </w:rPr>
      </w:pPr>
      <w:r w:rsidRPr="00E808B0">
        <w:rPr>
          <w:noProof w:val="0"/>
        </w:rPr>
        <w:tab/>
        <w:t>&lt;</w:t>
      </w:r>
      <w:proofErr w:type="gramStart"/>
      <w:r w:rsidRPr="00E808B0">
        <w:rPr>
          <w:noProof w:val="0"/>
        </w:rPr>
        <w:t>wsa:MessageID</w:t>
      </w:r>
      <w:proofErr w:type="gramEnd"/>
      <w:r w:rsidRPr="00E808B0">
        <w:rPr>
          <w:noProof w:val="0"/>
        </w:rPr>
        <w:t>&gt;urn:uuid:76A2C3D9BCD3AECFF31217932910053&lt;/wsa:MessageID&gt;</w:t>
      </w:r>
    </w:p>
    <w:p w14:paraId="1D8CB4DC"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 xml:space="preserve"> soap12:mustUnderstand="1"&gt;</w:t>
      </w:r>
    </w:p>
    <w:p w14:paraId="3A0329B3"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urn:ihe</w:t>
      </w:r>
      <w:proofErr w:type="gramEnd"/>
      <w:r w:rsidRPr="00E808B0">
        <w:rPr>
          <w:noProof w:val="0"/>
        </w:rPr>
        <w:t>:iti:2007:ProvideAndRegisterDocumentSet-b</w:t>
      </w:r>
    </w:p>
    <w:p w14:paraId="26638056"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&gt;</w:t>
      </w:r>
    </w:p>
    <w:p w14:paraId="523F2195"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wsa:ReplyTo</w:t>
      </w:r>
      <w:proofErr w:type="spellEnd"/>
      <w:proofErr w:type="gramEnd"/>
      <w:r w:rsidRPr="00E808B0">
        <w:rPr>
          <w:noProof w:val="0"/>
        </w:rPr>
        <w:t>&gt;</w:t>
      </w:r>
    </w:p>
    <w:p w14:paraId="5AF82FC3"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wsa:Address</w:t>
      </w:r>
      <w:proofErr w:type="spellEnd"/>
      <w:proofErr w:type="gramEnd"/>
      <w:r w:rsidRPr="00E808B0">
        <w:rPr>
          <w:noProof w:val="0"/>
        </w:rPr>
        <w:t>&gt;</w:t>
      </w:r>
    </w:p>
    <w:p w14:paraId="7E4D357C"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http://www.w3.org/2005/08/addressing/anonymous</w:t>
      </w:r>
    </w:p>
    <w:p w14:paraId="7309DA98"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wsa:Address</w:t>
      </w:r>
      <w:proofErr w:type="spellEnd"/>
      <w:proofErr w:type="gramEnd"/>
      <w:r w:rsidRPr="00E808B0">
        <w:rPr>
          <w:noProof w:val="0"/>
        </w:rPr>
        <w:t>&gt;</w:t>
      </w:r>
    </w:p>
    <w:p w14:paraId="5C13DF7F"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wsa:ReplyTo</w:t>
      </w:r>
      <w:proofErr w:type="spellEnd"/>
      <w:proofErr w:type="gramEnd"/>
      <w:r w:rsidRPr="00E808B0">
        <w:rPr>
          <w:noProof w:val="0"/>
        </w:rPr>
        <w:t>&gt;</w:t>
      </w:r>
    </w:p>
    <w:p w14:paraId="0171E2BB"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0913E060" w14:textId="485ED1DD" w:rsidR="001A7BE9" w:rsidRPr="00E808B0" w:rsidRDefault="001A7BE9" w:rsidP="003067F6">
      <w:pPr>
        <w:pStyle w:val="AppendixHeading4"/>
        <w:rPr>
          <w:noProof w:val="0"/>
        </w:rPr>
      </w:pPr>
      <w:bookmarkStart w:id="975" w:name="_Toc437857677"/>
      <w:r w:rsidRPr="00E808B0">
        <w:rPr>
          <w:noProof w:val="0"/>
        </w:rPr>
        <w:t>V.9.2.2 Headers for Synchronous Response</w:t>
      </w:r>
      <w:bookmarkEnd w:id="975"/>
    </w:p>
    <w:p w14:paraId="3FE2F0F7" w14:textId="77777777" w:rsidR="00D6388D" w:rsidRPr="00E808B0" w:rsidRDefault="00D6388D" w:rsidP="00D6388D">
      <w:pPr>
        <w:pStyle w:val="XMLFragment"/>
        <w:rPr>
          <w:noProof w:val="0"/>
          <w:highlight w:val="white"/>
        </w:rPr>
      </w:pPr>
      <w:r w:rsidRPr="00E808B0">
        <w:rPr>
          <w:noProof w:val="0"/>
          <w:highlight w:val="white"/>
        </w:rPr>
        <w:t>&lt;soap</w:t>
      </w:r>
      <w:proofErr w:type="gramStart"/>
      <w:r w:rsidRPr="00E808B0">
        <w:rPr>
          <w:noProof w:val="0"/>
          <w:highlight w:val="white"/>
        </w:rPr>
        <w:t>12:Header</w:t>
      </w:r>
      <w:proofErr w:type="gramEnd"/>
      <w:r w:rsidRPr="00E808B0">
        <w:rPr>
          <w:noProof w:val="0"/>
          <w:highlight w:val="white"/>
        </w:rPr>
        <w:t>&gt;</w:t>
      </w:r>
    </w:p>
    <w:p w14:paraId="0042F7FF" w14:textId="77777777" w:rsidR="00D6388D" w:rsidRPr="00E808B0" w:rsidRDefault="00D6388D" w:rsidP="00D6388D">
      <w:pPr>
        <w:pStyle w:val="XMLFragment"/>
        <w:rPr>
          <w:noProof w:val="0"/>
          <w:highlight w:val="white"/>
        </w:rPr>
      </w:pPr>
      <w:r w:rsidRPr="00E808B0">
        <w:rPr>
          <w:noProof w:val="0"/>
          <w:highlight w:val="white"/>
        </w:rPr>
        <w:tab/>
        <w:t>&lt;</w:t>
      </w:r>
      <w:proofErr w:type="spellStart"/>
      <w:proofErr w:type="gramStart"/>
      <w:r w:rsidRPr="00E808B0">
        <w:rPr>
          <w:noProof w:val="0"/>
          <w:highlight w:val="white"/>
        </w:rPr>
        <w:t>wsa:Action</w:t>
      </w:r>
      <w:proofErr w:type="spellEnd"/>
      <w:proofErr w:type="gramEnd"/>
      <w:r w:rsidRPr="00E808B0">
        <w:rPr>
          <w:noProof w:val="0"/>
          <w:highlight w:val="white"/>
        </w:rPr>
        <w:t xml:space="preserve"> soap12:mustUnderstand="1"&gt;</w:t>
      </w:r>
    </w:p>
    <w:p w14:paraId="243090F5" w14:textId="77777777" w:rsidR="00D6388D" w:rsidRPr="00E808B0" w:rsidRDefault="00D6388D" w:rsidP="00D6388D">
      <w:pPr>
        <w:pStyle w:val="XMLFragment"/>
        <w:rPr>
          <w:noProof w:val="0"/>
          <w:highlight w:val="white"/>
        </w:rPr>
      </w:pPr>
      <w:r w:rsidRPr="00E808B0">
        <w:rPr>
          <w:noProof w:val="0"/>
          <w:highlight w:val="white"/>
        </w:rPr>
        <w:tab/>
      </w:r>
      <w:r w:rsidRPr="00E808B0">
        <w:rPr>
          <w:noProof w:val="0"/>
          <w:highlight w:val="white"/>
        </w:rPr>
        <w:tab/>
      </w:r>
      <w:proofErr w:type="gramStart"/>
      <w:r w:rsidRPr="00E808B0">
        <w:rPr>
          <w:noProof w:val="0"/>
          <w:highlight w:val="white"/>
        </w:rPr>
        <w:t>urn:ihe</w:t>
      </w:r>
      <w:proofErr w:type="gramEnd"/>
      <w:r w:rsidRPr="00E808B0">
        <w:rPr>
          <w:noProof w:val="0"/>
          <w:highlight w:val="white"/>
        </w:rPr>
        <w:t>:iti:2007:ProvideAndRegisterDocumentSet-bResponse</w:t>
      </w:r>
    </w:p>
    <w:p w14:paraId="7635DDFE" w14:textId="77777777" w:rsidR="00D6388D" w:rsidRPr="00E808B0" w:rsidRDefault="00D6388D" w:rsidP="00D6388D">
      <w:pPr>
        <w:pStyle w:val="XMLFragment"/>
        <w:rPr>
          <w:noProof w:val="0"/>
          <w:highlight w:val="white"/>
        </w:rPr>
      </w:pPr>
      <w:r w:rsidRPr="00E808B0">
        <w:rPr>
          <w:noProof w:val="0"/>
          <w:highlight w:val="white"/>
        </w:rPr>
        <w:tab/>
        <w:t>&lt;/</w:t>
      </w:r>
      <w:proofErr w:type="spellStart"/>
      <w:proofErr w:type="gramStart"/>
      <w:r w:rsidRPr="00E808B0">
        <w:rPr>
          <w:noProof w:val="0"/>
          <w:highlight w:val="white"/>
        </w:rPr>
        <w:t>wsa:Action</w:t>
      </w:r>
      <w:proofErr w:type="spellEnd"/>
      <w:proofErr w:type="gramEnd"/>
      <w:r w:rsidRPr="00E808B0">
        <w:rPr>
          <w:noProof w:val="0"/>
          <w:highlight w:val="white"/>
        </w:rPr>
        <w:t>&gt;</w:t>
      </w:r>
    </w:p>
    <w:p w14:paraId="0B926372" w14:textId="77777777" w:rsidR="00D6388D" w:rsidRPr="00E808B0" w:rsidRDefault="00D6388D" w:rsidP="00D6388D">
      <w:pPr>
        <w:pStyle w:val="XMLFragment"/>
        <w:rPr>
          <w:noProof w:val="0"/>
          <w:highlight w:val="white"/>
        </w:rPr>
      </w:pPr>
      <w:r w:rsidRPr="00E808B0">
        <w:rPr>
          <w:noProof w:val="0"/>
          <w:highlight w:val="white"/>
        </w:rPr>
        <w:tab/>
        <w:t>&lt;</w:t>
      </w:r>
      <w:proofErr w:type="gramStart"/>
      <w:r w:rsidRPr="00E808B0">
        <w:rPr>
          <w:noProof w:val="0"/>
          <w:highlight w:val="white"/>
        </w:rPr>
        <w:t>wsa:RelatesTo</w:t>
      </w:r>
      <w:proofErr w:type="gramEnd"/>
      <w:r w:rsidRPr="00E808B0">
        <w:rPr>
          <w:noProof w:val="0"/>
          <w:highlight w:val="white"/>
        </w:rPr>
        <w:t>&gt;urn:uuid:6d296e90-e5dc-43d0-b455-7c1f3eb35d83&lt;/wsa:RelatesTo&gt;</w:t>
      </w:r>
    </w:p>
    <w:p w14:paraId="09FDBDCC" w14:textId="77777777" w:rsidR="00D6388D" w:rsidRPr="00E808B0" w:rsidRDefault="00D6388D" w:rsidP="00D6388D">
      <w:pPr>
        <w:pStyle w:val="XMLFragment"/>
        <w:rPr>
          <w:noProof w:val="0"/>
          <w:highlight w:val="white"/>
        </w:rPr>
      </w:pPr>
      <w:r w:rsidRPr="00E808B0">
        <w:rPr>
          <w:noProof w:val="0"/>
          <w:highlight w:val="white"/>
        </w:rPr>
        <w:t>&lt;/soap</w:t>
      </w:r>
      <w:proofErr w:type="gramStart"/>
      <w:r w:rsidRPr="00E808B0">
        <w:rPr>
          <w:noProof w:val="0"/>
          <w:highlight w:val="white"/>
        </w:rPr>
        <w:t>12:Header</w:t>
      </w:r>
      <w:proofErr w:type="gramEnd"/>
      <w:r w:rsidRPr="00E808B0">
        <w:rPr>
          <w:noProof w:val="0"/>
          <w:highlight w:val="white"/>
        </w:rPr>
        <w:t>&gt;</w:t>
      </w:r>
    </w:p>
    <w:p w14:paraId="5BE67A2B" w14:textId="77777777" w:rsidR="001A7BE9" w:rsidRPr="00E808B0" w:rsidRDefault="001A7BE9" w:rsidP="003067F6">
      <w:pPr>
        <w:pStyle w:val="AppendixHeading4"/>
        <w:rPr>
          <w:noProof w:val="0"/>
        </w:rPr>
      </w:pPr>
      <w:bookmarkStart w:id="976" w:name="_Toc437857678"/>
      <w:r w:rsidRPr="00E808B0">
        <w:rPr>
          <w:noProof w:val="0"/>
        </w:rPr>
        <w:t>V.9.2.3 Headers for Asynchronous Request</w:t>
      </w:r>
      <w:bookmarkEnd w:id="976"/>
    </w:p>
    <w:p w14:paraId="33E9B2BE"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277AE4D0"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 xml:space="preserve"> soap12:mustUnderstand="1"&gt;</w:t>
      </w:r>
    </w:p>
    <w:p w14:paraId="30A8C579"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urn:ihe</w:t>
      </w:r>
      <w:proofErr w:type="gramEnd"/>
      <w:r w:rsidRPr="00E808B0">
        <w:rPr>
          <w:noProof w:val="0"/>
        </w:rPr>
        <w:t>:iti:2007:ProvideAndRegisterDocumentSet-b</w:t>
      </w:r>
    </w:p>
    <w:p w14:paraId="55AC787D"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&gt;</w:t>
      </w:r>
    </w:p>
    <w:p w14:paraId="549742D4" w14:textId="77777777" w:rsidR="001A7BE9" w:rsidRPr="00E808B0" w:rsidRDefault="001A7BE9" w:rsidP="003067F6">
      <w:pPr>
        <w:pStyle w:val="XMLFragment"/>
        <w:rPr>
          <w:noProof w:val="0"/>
        </w:rPr>
      </w:pPr>
      <w:r w:rsidRPr="00E808B0">
        <w:rPr>
          <w:noProof w:val="0"/>
        </w:rPr>
        <w:tab/>
        <w:t>&lt;</w:t>
      </w:r>
      <w:proofErr w:type="gramStart"/>
      <w:r w:rsidRPr="00E808B0">
        <w:rPr>
          <w:noProof w:val="0"/>
        </w:rPr>
        <w:t>wsa:MessageID</w:t>
      </w:r>
      <w:proofErr w:type="gramEnd"/>
      <w:r w:rsidRPr="00E808B0">
        <w:rPr>
          <w:noProof w:val="0"/>
        </w:rPr>
        <w:t>&gt;urn:uuid:6d296e90-e5dc-43d0-b455-7c1f3eb35d83&lt;/wsa:MessageID&gt;</w:t>
      </w:r>
    </w:p>
    <w:p w14:paraId="49EB9CAD"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wsa:ReplyTo</w:t>
      </w:r>
      <w:proofErr w:type="spellEnd"/>
      <w:proofErr w:type="gramEnd"/>
      <w:r w:rsidRPr="00E808B0">
        <w:rPr>
          <w:noProof w:val="0"/>
        </w:rPr>
        <w:t xml:space="preserve"> soap12:mustUnderstand="1"&gt;</w:t>
      </w:r>
    </w:p>
    <w:p w14:paraId="6EE674A2"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wsa:Address</w:t>
      </w:r>
      <w:proofErr w:type="spellEnd"/>
      <w:proofErr w:type="gramEnd"/>
      <w:r w:rsidRPr="00E808B0">
        <w:rPr>
          <w:noProof w:val="0"/>
        </w:rPr>
        <w:t>&gt;</w:t>
      </w:r>
    </w:p>
    <w:p w14:paraId="1A155840"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http://192.168.2.4:9080/XdsService/DocumentSourceReceiver.svc</w:t>
      </w:r>
    </w:p>
    <w:p w14:paraId="3FE74A38"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wsa:Address</w:t>
      </w:r>
      <w:proofErr w:type="spellEnd"/>
      <w:proofErr w:type="gramEnd"/>
      <w:r w:rsidRPr="00E808B0">
        <w:rPr>
          <w:noProof w:val="0"/>
        </w:rPr>
        <w:t>&gt;</w:t>
      </w:r>
    </w:p>
    <w:p w14:paraId="27171E50"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wsa:ReplyTo</w:t>
      </w:r>
      <w:proofErr w:type="spellEnd"/>
      <w:proofErr w:type="gramEnd"/>
      <w:r w:rsidRPr="00E808B0">
        <w:rPr>
          <w:noProof w:val="0"/>
        </w:rPr>
        <w:t>&gt;</w:t>
      </w:r>
      <w:r w:rsidRPr="00E808B0">
        <w:rPr>
          <w:noProof w:val="0"/>
        </w:rPr>
        <w:tab/>
      </w:r>
      <w:r w:rsidRPr="00E808B0">
        <w:rPr>
          <w:noProof w:val="0"/>
        </w:rPr>
        <w:tab/>
      </w:r>
    </w:p>
    <w:p w14:paraId="3CF29FFB"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wsa:To</w:t>
      </w:r>
      <w:proofErr w:type="spellEnd"/>
      <w:proofErr w:type="gramEnd"/>
      <w:r w:rsidRPr="00E808B0">
        <w:rPr>
          <w:noProof w:val="0"/>
        </w:rPr>
        <w:t xml:space="preserve"> soap12:mustUnderstand="1"&gt;</w:t>
      </w:r>
    </w:p>
    <w:p w14:paraId="42F02D82" w14:textId="77777777" w:rsidR="001A7BE9" w:rsidRPr="00E808B0" w:rsidRDefault="001A7BE9" w:rsidP="003067F6">
      <w:pPr>
        <w:pStyle w:val="XMLFragment"/>
        <w:rPr>
          <w:noProof w:val="0"/>
        </w:rPr>
      </w:pPr>
      <w:r w:rsidRPr="00E808B0">
        <w:rPr>
          <w:noProof w:val="0"/>
        </w:rPr>
        <w:tab/>
      </w:r>
      <w:r w:rsidRPr="00E808B0">
        <w:rPr>
          <w:noProof w:val="0"/>
        </w:rPr>
        <w:tab/>
        <w:t>http://localhost:2647/XdsService/DocumentRepositoryReceiver.svc</w:t>
      </w:r>
    </w:p>
    <w:p w14:paraId="130EBF74"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wsa:To</w:t>
      </w:r>
      <w:proofErr w:type="spellEnd"/>
      <w:proofErr w:type="gramEnd"/>
      <w:r w:rsidRPr="00E808B0">
        <w:rPr>
          <w:noProof w:val="0"/>
        </w:rPr>
        <w:t>&gt;</w:t>
      </w:r>
    </w:p>
    <w:p w14:paraId="37D375D8"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465CBBDB" w14:textId="5A332D86" w:rsidR="001A7BE9" w:rsidRPr="00E808B0" w:rsidRDefault="001A7BE9" w:rsidP="003067F6">
      <w:pPr>
        <w:pStyle w:val="AppendixHeading4"/>
        <w:rPr>
          <w:noProof w:val="0"/>
        </w:rPr>
      </w:pPr>
      <w:bookmarkStart w:id="977" w:name="_Toc437857679"/>
      <w:r w:rsidRPr="00E808B0">
        <w:rPr>
          <w:noProof w:val="0"/>
        </w:rPr>
        <w:t>V.9.2.4 Headers for Asynchronous Response</w:t>
      </w:r>
      <w:bookmarkEnd w:id="977"/>
    </w:p>
    <w:p w14:paraId="6E9F98F9"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7BBC6F2E"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 xml:space="preserve"> soap12:mustUnderstand="1"&gt;</w:t>
      </w:r>
    </w:p>
    <w:p w14:paraId="0702391E"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urn:ihe</w:t>
      </w:r>
      <w:proofErr w:type="gramEnd"/>
      <w:r w:rsidRPr="00E808B0">
        <w:rPr>
          <w:noProof w:val="0"/>
        </w:rPr>
        <w:t>:iti:2007:ProvideAndRegisterDocumentSet-bResponse</w:t>
      </w:r>
    </w:p>
    <w:p w14:paraId="7B55DBAF" w14:textId="77777777" w:rsidR="001A7BE9" w:rsidRPr="00E808B0" w:rsidRDefault="001A7BE9" w:rsidP="003067F6">
      <w:pPr>
        <w:pStyle w:val="XMLFragment"/>
        <w:rPr>
          <w:noProof w:val="0"/>
        </w:rPr>
      </w:pPr>
      <w:r w:rsidRPr="00E808B0">
        <w:rPr>
          <w:noProof w:val="0"/>
        </w:rPr>
        <w:tab/>
        <w:t>&lt;/</w:t>
      </w:r>
      <w:proofErr w:type="spellStart"/>
      <w:proofErr w:type="gramStart"/>
      <w:r w:rsidRPr="00E808B0">
        <w:rPr>
          <w:noProof w:val="0"/>
        </w:rPr>
        <w:t>wsa:Action</w:t>
      </w:r>
      <w:proofErr w:type="spellEnd"/>
      <w:proofErr w:type="gramEnd"/>
      <w:r w:rsidRPr="00E808B0">
        <w:rPr>
          <w:noProof w:val="0"/>
        </w:rPr>
        <w:t>&gt;</w:t>
      </w:r>
    </w:p>
    <w:p w14:paraId="27D9B3B9" w14:textId="77777777" w:rsidR="001A7BE9" w:rsidRPr="00E808B0" w:rsidRDefault="001A7BE9" w:rsidP="003067F6">
      <w:pPr>
        <w:pStyle w:val="XMLFragment"/>
        <w:rPr>
          <w:noProof w:val="0"/>
          <w:szCs w:val="16"/>
        </w:rPr>
      </w:pPr>
      <w:r w:rsidRPr="00E808B0">
        <w:rPr>
          <w:noProof w:val="0"/>
          <w:szCs w:val="16"/>
        </w:rPr>
        <w:tab/>
        <w:t>&lt;</w:t>
      </w:r>
      <w:proofErr w:type="gramStart"/>
      <w:r w:rsidRPr="00E808B0">
        <w:rPr>
          <w:noProof w:val="0"/>
          <w:szCs w:val="16"/>
        </w:rPr>
        <w:t>wsa:MessageID</w:t>
      </w:r>
      <w:proofErr w:type="gramEnd"/>
      <w:r w:rsidRPr="00E808B0">
        <w:rPr>
          <w:noProof w:val="0"/>
          <w:szCs w:val="16"/>
        </w:rPr>
        <w:t>&gt;urn:uuid:D6C21225-8E7B-454E-9750-821622C099DB&lt;/wsa:MessageID&gt;</w:t>
      </w:r>
    </w:p>
    <w:p w14:paraId="65D09074" w14:textId="77777777" w:rsidR="001A7BE9" w:rsidRPr="00E808B0" w:rsidRDefault="001A7BE9" w:rsidP="003067F6">
      <w:pPr>
        <w:pStyle w:val="XMLFragment"/>
        <w:rPr>
          <w:noProof w:val="0"/>
          <w:szCs w:val="16"/>
        </w:rPr>
      </w:pPr>
      <w:r w:rsidRPr="00E808B0">
        <w:rPr>
          <w:noProof w:val="0"/>
          <w:szCs w:val="16"/>
        </w:rPr>
        <w:tab/>
        <w:t>&lt;</w:t>
      </w:r>
      <w:proofErr w:type="gramStart"/>
      <w:r w:rsidRPr="00E808B0">
        <w:rPr>
          <w:noProof w:val="0"/>
          <w:szCs w:val="16"/>
        </w:rPr>
        <w:t>wsa:RelatesTo</w:t>
      </w:r>
      <w:proofErr w:type="gramEnd"/>
      <w:r w:rsidRPr="00E808B0">
        <w:rPr>
          <w:noProof w:val="0"/>
          <w:szCs w:val="16"/>
        </w:rPr>
        <w:t>&gt;urn:uuid:6d296e90-e5dc-43d0-b455-7c1f3eb35d83&lt;/wsa:RelatesTo&gt;</w:t>
      </w:r>
    </w:p>
    <w:p w14:paraId="0D42A097" w14:textId="77777777" w:rsidR="001A7BE9" w:rsidRPr="00E808B0" w:rsidRDefault="001A7BE9" w:rsidP="003067F6">
      <w:pPr>
        <w:pStyle w:val="XMLFragment"/>
        <w:rPr>
          <w:noProof w:val="0"/>
          <w:szCs w:val="16"/>
        </w:rPr>
      </w:pPr>
      <w:r w:rsidRPr="00E808B0">
        <w:rPr>
          <w:noProof w:val="0"/>
          <w:szCs w:val="16"/>
        </w:rPr>
        <w:tab/>
        <w:t>&lt;</w:t>
      </w:r>
      <w:proofErr w:type="spellStart"/>
      <w:proofErr w:type="gramStart"/>
      <w:r w:rsidRPr="00E808B0">
        <w:rPr>
          <w:noProof w:val="0"/>
          <w:szCs w:val="16"/>
        </w:rPr>
        <w:t>wsa:To</w:t>
      </w:r>
      <w:proofErr w:type="spellEnd"/>
      <w:proofErr w:type="gramEnd"/>
      <w:r w:rsidRPr="00E808B0">
        <w:rPr>
          <w:noProof w:val="0"/>
          <w:szCs w:val="16"/>
        </w:rPr>
        <w:t xml:space="preserve"> soap12:mustUnderstand="1"&gt;</w:t>
      </w:r>
    </w:p>
    <w:p w14:paraId="50176A4A"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http://localhost:2647/XdsService/DocumentSourceReceiver.svc</w:t>
      </w:r>
    </w:p>
    <w:p w14:paraId="2D5583E2" w14:textId="77777777" w:rsidR="001A7BE9" w:rsidRPr="00E808B0" w:rsidRDefault="001A7BE9" w:rsidP="003067F6">
      <w:pPr>
        <w:pStyle w:val="XMLFragment"/>
        <w:rPr>
          <w:noProof w:val="0"/>
          <w:szCs w:val="16"/>
        </w:rPr>
      </w:pPr>
      <w:r w:rsidRPr="00E808B0">
        <w:rPr>
          <w:noProof w:val="0"/>
          <w:szCs w:val="16"/>
        </w:rPr>
        <w:tab/>
        <w:t>&lt;/</w:t>
      </w:r>
      <w:proofErr w:type="spellStart"/>
      <w:proofErr w:type="gramStart"/>
      <w:r w:rsidRPr="00E808B0">
        <w:rPr>
          <w:noProof w:val="0"/>
          <w:szCs w:val="16"/>
        </w:rPr>
        <w:t>wsa:To</w:t>
      </w:r>
      <w:proofErr w:type="spellEnd"/>
      <w:proofErr w:type="gramEnd"/>
      <w:r w:rsidRPr="00E808B0">
        <w:rPr>
          <w:noProof w:val="0"/>
          <w:szCs w:val="16"/>
        </w:rPr>
        <w:t>&gt;</w:t>
      </w:r>
    </w:p>
    <w:p w14:paraId="44B13743" w14:textId="77777777" w:rsidR="001A7BE9" w:rsidRPr="00E808B0" w:rsidRDefault="001A7BE9" w:rsidP="003067F6">
      <w:pPr>
        <w:pStyle w:val="XMLFragment"/>
        <w:rPr>
          <w:noProof w:val="0"/>
        </w:rPr>
      </w:pPr>
      <w:r w:rsidRPr="00E808B0">
        <w:rPr>
          <w:noProof w:val="0"/>
        </w:rPr>
        <w:t>&lt;/soap</w:t>
      </w:r>
      <w:proofErr w:type="gramStart"/>
      <w:r w:rsidRPr="00E808B0">
        <w:rPr>
          <w:noProof w:val="0"/>
        </w:rPr>
        <w:t>12:Header</w:t>
      </w:r>
      <w:proofErr w:type="gramEnd"/>
      <w:r w:rsidRPr="00E808B0">
        <w:rPr>
          <w:noProof w:val="0"/>
        </w:rPr>
        <w:t>&gt;</w:t>
      </w:r>
    </w:p>
    <w:p w14:paraId="5DA1EE17" w14:textId="46B18929" w:rsidR="001A7BE9" w:rsidRPr="00E808B0" w:rsidRDefault="001A7BE9" w:rsidP="003F7F0F">
      <w:pPr>
        <w:pStyle w:val="AppendixHeading3"/>
        <w:rPr>
          <w:noProof w:val="0"/>
        </w:rPr>
      </w:pPr>
      <w:bookmarkStart w:id="978" w:name="_Toc437857680"/>
      <w:bookmarkStart w:id="979" w:name="_Toc518654973"/>
      <w:r w:rsidRPr="00E808B0">
        <w:rPr>
          <w:noProof w:val="0"/>
        </w:rPr>
        <w:t>V.9.3 MTOM/XOP</w:t>
      </w:r>
      <w:bookmarkEnd w:id="978"/>
      <w:bookmarkEnd w:id="979"/>
    </w:p>
    <w:p w14:paraId="2837BFA6" w14:textId="77777777" w:rsidR="001A7BE9" w:rsidRPr="00E808B0" w:rsidRDefault="001A7BE9" w:rsidP="003F7F0F">
      <w:r w:rsidRPr="00E808B0">
        <w:t>HTTP headers are included in this sample to reflect the HTTP Binding included in the MTOM specification.</w:t>
      </w:r>
    </w:p>
    <w:p w14:paraId="297C0023" w14:textId="77777777" w:rsidR="00D6388D" w:rsidRPr="00E808B0" w:rsidRDefault="00D6388D" w:rsidP="003067F6">
      <w:pPr>
        <w:pStyle w:val="BodyText"/>
      </w:pPr>
      <w:bookmarkStart w:id="980" w:name="_Toc437857681"/>
    </w:p>
    <w:p w14:paraId="3B43D607" w14:textId="77777777" w:rsidR="00D6388D" w:rsidRPr="00E808B0" w:rsidRDefault="00D6388D" w:rsidP="003067F6">
      <w:pPr>
        <w:pStyle w:val="BodyText"/>
      </w:pPr>
    </w:p>
    <w:p w14:paraId="7DC00E3B" w14:textId="0E7207C8" w:rsidR="001A7BE9" w:rsidRPr="00E808B0" w:rsidRDefault="001A7BE9" w:rsidP="003067F6">
      <w:pPr>
        <w:pStyle w:val="AppendixHeading4"/>
        <w:keepNext/>
        <w:rPr>
          <w:noProof w:val="0"/>
        </w:rPr>
      </w:pPr>
      <w:r w:rsidRPr="00E808B0">
        <w:rPr>
          <w:noProof w:val="0"/>
        </w:rPr>
        <w:lastRenderedPageBreak/>
        <w:t>V.9.3.1 No XOP Optimized Content</w:t>
      </w:r>
      <w:bookmarkEnd w:id="980"/>
    </w:p>
    <w:p w14:paraId="260E6FC2" w14:textId="77777777" w:rsidR="001A7BE9" w:rsidRPr="00E808B0" w:rsidRDefault="001A7BE9" w:rsidP="003067F6">
      <w:pPr>
        <w:pStyle w:val="XMLFragment"/>
        <w:rPr>
          <w:rStyle w:val="BodyTextIndent3Char"/>
          <w:noProof w:val="0"/>
        </w:rPr>
      </w:pPr>
      <w:r w:rsidRPr="00E808B0">
        <w:rPr>
          <w:rStyle w:val="BodyTextIndent3Char"/>
          <w:noProof w:val="0"/>
        </w:rPr>
        <w:t>POST /axis2/services/repository HTTP/1.1</w:t>
      </w:r>
    </w:p>
    <w:p w14:paraId="12E23CD9" w14:textId="77777777" w:rsidR="001A7BE9" w:rsidRPr="00E808B0" w:rsidRDefault="001A7BE9" w:rsidP="003067F6">
      <w:pPr>
        <w:pStyle w:val="XMLFragment"/>
        <w:rPr>
          <w:rStyle w:val="BodyTextIndent3Char"/>
          <w:noProof w:val="0"/>
        </w:rPr>
      </w:pPr>
      <w:r w:rsidRPr="00E808B0">
        <w:rPr>
          <w:rStyle w:val="BodyTextIndent3Char"/>
          <w:noProof w:val="0"/>
        </w:rPr>
        <w:t>Content-Type: multipart/related; boundary=MIMEBoundaryurn_uuid_76A2C3D9BCD3AECFF31217932910180;</w:t>
      </w:r>
    </w:p>
    <w:p w14:paraId="0C44FC5E" w14:textId="77777777" w:rsidR="001A7BE9" w:rsidRPr="00E808B0" w:rsidRDefault="001A7BE9" w:rsidP="003067F6">
      <w:pPr>
        <w:pStyle w:val="XMLFragment"/>
        <w:rPr>
          <w:rStyle w:val="BodyTextIndent3Char"/>
          <w:noProof w:val="0"/>
        </w:rPr>
      </w:pPr>
      <w:r w:rsidRPr="00E808B0">
        <w:rPr>
          <w:rStyle w:val="BodyTextIndent3Char"/>
          <w:noProof w:val="0"/>
        </w:rPr>
        <w:t xml:space="preserve"> type="application/</w:t>
      </w:r>
      <w:proofErr w:type="spellStart"/>
      <w:r w:rsidRPr="00E808B0">
        <w:rPr>
          <w:rStyle w:val="BodyTextIndent3Char"/>
          <w:noProof w:val="0"/>
        </w:rPr>
        <w:t>xop+xml</w:t>
      </w:r>
      <w:proofErr w:type="spellEnd"/>
      <w:r w:rsidRPr="00E808B0">
        <w:rPr>
          <w:rStyle w:val="BodyTextIndent3Char"/>
          <w:noProof w:val="0"/>
        </w:rPr>
        <w:t>"; start="&lt;</w:t>
      </w:r>
      <w:proofErr w:type="gramStart"/>
      <w:r w:rsidRPr="00E808B0">
        <w:rPr>
          <w:rStyle w:val="BodyTextIndent3Char"/>
          <w:noProof w:val="0"/>
        </w:rPr>
        <w:t>0.urn:uuid76A2C3D9BCD3AECFF31217932910181@apache.org</w:t>
      </w:r>
      <w:proofErr w:type="gramEnd"/>
      <w:r w:rsidRPr="00E808B0">
        <w:rPr>
          <w:rStyle w:val="BodyTextIndent3Char"/>
          <w:noProof w:val="0"/>
        </w:rPr>
        <w:t>&gt;";</w:t>
      </w:r>
    </w:p>
    <w:p w14:paraId="4D926A14" w14:textId="77777777" w:rsidR="001A7BE9" w:rsidRPr="00E808B0" w:rsidRDefault="001A7BE9" w:rsidP="003067F6">
      <w:pPr>
        <w:pStyle w:val="XMLFragment"/>
        <w:rPr>
          <w:rStyle w:val="BodyTextIndent3Char"/>
          <w:noProof w:val="0"/>
        </w:rPr>
      </w:pPr>
      <w:r w:rsidRPr="00E808B0">
        <w:rPr>
          <w:rStyle w:val="BodyTextIndent3Char"/>
          <w:noProof w:val="0"/>
        </w:rPr>
        <w:t xml:space="preserve"> start-info="application/</w:t>
      </w:r>
      <w:proofErr w:type="spellStart"/>
      <w:r w:rsidRPr="00E808B0">
        <w:rPr>
          <w:rStyle w:val="BodyTextIndent3Char"/>
          <w:noProof w:val="0"/>
        </w:rPr>
        <w:t>soap+xml</w:t>
      </w:r>
      <w:proofErr w:type="spellEnd"/>
      <w:r w:rsidRPr="00E808B0">
        <w:rPr>
          <w:rStyle w:val="BodyTextIndent3Char"/>
          <w:noProof w:val="0"/>
        </w:rPr>
        <w:t>"; action="</w:t>
      </w:r>
      <w:proofErr w:type="gramStart"/>
      <w:r w:rsidRPr="00E808B0">
        <w:rPr>
          <w:rStyle w:val="BodyTextIndent3Char"/>
          <w:noProof w:val="0"/>
        </w:rPr>
        <w:t>urn:ihe</w:t>
      </w:r>
      <w:proofErr w:type="gramEnd"/>
      <w:r w:rsidRPr="00E808B0">
        <w:rPr>
          <w:rStyle w:val="BodyTextIndent3Char"/>
          <w:noProof w:val="0"/>
        </w:rPr>
        <w:t>:iti:2007:ProvideAndRegisterDocumentSet-b"</w:t>
      </w:r>
    </w:p>
    <w:p w14:paraId="04FC697F" w14:textId="77777777" w:rsidR="001A7BE9" w:rsidRPr="00E808B0" w:rsidRDefault="001A7BE9" w:rsidP="003067F6">
      <w:pPr>
        <w:pStyle w:val="XMLFragment"/>
        <w:rPr>
          <w:rStyle w:val="BodyTextIndent3Char"/>
          <w:noProof w:val="0"/>
        </w:rPr>
      </w:pPr>
      <w:r w:rsidRPr="00E808B0">
        <w:rPr>
          <w:rStyle w:val="BodyTextIndent3Char"/>
          <w:noProof w:val="0"/>
        </w:rPr>
        <w:t>User-Agent: Axis2</w:t>
      </w:r>
    </w:p>
    <w:p w14:paraId="6267D3A6" w14:textId="77777777" w:rsidR="001A7BE9" w:rsidRPr="00E808B0" w:rsidRDefault="001A7BE9" w:rsidP="003067F6">
      <w:pPr>
        <w:pStyle w:val="XMLFragment"/>
        <w:rPr>
          <w:rStyle w:val="BodyTextIndent3Char"/>
          <w:noProof w:val="0"/>
        </w:rPr>
      </w:pPr>
      <w:r w:rsidRPr="00E808B0">
        <w:rPr>
          <w:rStyle w:val="BodyTextIndent3Char"/>
          <w:noProof w:val="0"/>
        </w:rPr>
        <w:t>Host: localhost:4040</w:t>
      </w:r>
    </w:p>
    <w:p w14:paraId="442F6F15" w14:textId="77777777" w:rsidR="001A7BE9" w:rsidRPr="00E808B0" w:rsidRDefault="001A7BE9" w:rsidP="003067F6">
      <w:pPr>
        <w:pStyle w:val="XMLFragment"/>
        <w:rPr>
          <w:rStyle w:val="BodyTextIndent3Char"/>
          <w:noProof w:val="0"/>
        </w:rPr>
      </w:pPr>
      <w:r w:rsidRPr="00E808B0">
        <w:rPr>
          <w:rStyle w:val="BodyTextIndent3Char"/>
          <w:noProof w:val="0"/>
        </w:rPr>
        <w:t>Content-Length: 4567</w:t>
      </w:r>
    </w:p>
    <w:p w14:paraId="6AC5420E" w14:textId="77777777" w:rsidR="001A7BE9" w:rsidRPr="00E808B0" w:rsidRDefault="001A7BE9" w:rsidP="003067F6">
      <w:pPr>
        <w:pStyle w:val="XMLFragment"/>
        <w:rPr>
          <w:rStyle w:val="BodyTextIndent3Char"/>
          <w:noProof w:val="0"/>
        </w:rPr>
      </w:pPr>
    </w:p>
    <w:p w14:paraId="2C841397" w14:textId="77777777" w:rsidR="001A7BE9" w:rsidRPr="00E808B0" w:rsidRDefault="001A7BE9" w:rsidP="003067F6">
      <w:pPr>
        <w:pStyle w:val="XMLFragment"/>
        <w:rPr>
          <w:rStyle w:val="BodyTextIndent3Char"/>
          <w:noProof w:val="0"/>
        </w:rPr>
      </w:pPr>
      <w:r w:rsidRPr="00E808B0">
        <w:rPr>
          <w:rStyle w:val="BodyTextIndent3Char"/>
          <w:noProof w:val="0"/>
        </w:rPr>
        <w:t>--MIMEBoundaryurn_uuid_76A2C3D9BCD3AECFF31217932910180</w:t>
      </w:r>
    </w:p>
    <w:p w14:paraId="61F04F1C" w14:textId="77777777" w:rsidR="001A7BE9" w:rsidRPr="00E808B0" w:rsidRDefault="001A7BE9" w:rsidP="003067F6">
      <w:pPr>
        <w:pStyle w:val="XMLFragment"/>
        <w:rPr>
          <w:rStyle w:val="BodyTextIndent3Char"/>
          <w:noProof w:val="0"/>
        </w:rPr>
      </w:pPr>
      <w:r w:rsidRPr="00E808B0">
        <w:rPr>
          <w:rStyle w:val="BodyTextIndent3Char"/>
          <w:noProof w:val="0"/>
        </w:rPr>
        <w:t>Content-Type: application/</w:t>
      </w:r>
      <w:proofErr w:type="spellStart"/>
      <w:r w:rsidRPr="00E808B0">
        <w:rPr>
          <w:rStyle w:val="BodyTextIndent3Char"/>
          <w:noProof w:val="0"/>
        </w:rPr>
        <w:t>xop+xml</w:t>
      </w:r>
      <w:proofErr w:type="spellEnd"/>
      <w:r w:rsidRPr="00E808B0">
        <w:rPr>
          <w:rStyle w:val="BodyTextIndent3Char"/>
          <w:noProof w:val="0"/>
        </w:rPr>
        <w:t>; charset=UTF-8; type="application/</w:t>
      </w:r>
      <w:proofErr w:type="spellStart"/>
      <w:r w:rsidRPr="00E808B0">
        <w:rPr>
          <w:rStyle w:val="BodyTextIndent3Char"/>
          <w:noProof w:val="0"/>
        </w:rPr>
        <w:t>soap+xml</w:t>
      </w:r>
      <w:proofErr w:type="spellEnd"/>
      <w:r w:rsidRPr="00E808B0">
        <w:rPr>
          <w:rStyle w:val="BodyTextIndent3Char"/>
          <w:noProof w:val="0"/>
        </w:rPr>
        <w:t>"</w:t>
      </w:r>
    </w:p>
    <w:p w14:paraId="5B17DB68" w14:textId="77777777" w:rsidR="001A7BE9" w:rsidRPr="00E808B0" w:rsidRDefault="001A7BE9" w:rsidP="003067F6">
      <w:pPr>
        <w:pStyle w:val="XMLFragment"/>
        <w:rPr>
          <w:rStyle w:val="BodyTextIndent3Char"/>
          <w:noProof w:val="0"/>
        </w:rPr>
      </w:pPr>
      <w:r w:rsidRPr="00E808B0">
        <w:rPr>
          <w:rStyle w:val="BodyTextIndent3Char"/>
          <w:noProof w:val="0"/>
        </w:rPr>
        <w:t>Content-Transfer-Encoding: binary</w:t>
      </w:r>
    </w:p>
    <w:p w14:paraId="3D4916BF" w14:textId="77777777" w:rsidR="001A7BE9" w:rsidRPr="00E808B0" w:rsidRDefault="001A7BE9" w:rsidP="003067F6">
      <w:pPr>
        <w:pStyle w:val="XMLFragment"/>
        <w:rPr>
          <w:rStyle w:val="BodyTextIndent3Char"/>
          <w:noProof w:val="0"/>
        </w:rPr>
      </w:pPr>
      <w:r w:rsidRPr="00E808B0">
        <w:rPr>
          <w:rStyle w:val="BodyTextIndent3Char"/>
          <w:noProof w:val="0"/>
        </w:rPr>
        <w:t>Content-ID: &lt;</w:t>
      </w:r>
      <w:proofErr w:type="gramStart"/>
      <w:r w:rsidRPr="00E808B0">
        <w:rPr>
          <w:rStyle w:val="BodyTextIndent3Char"/>
          <w:noProof w:val="0"/>
        </w:rPr>
        <w:t>0.urn:uuid</w:t>
      </w:r>
      <w:proofErr w:type="gramEnd"/>
      <w:r w:rsidRPr="00E808B0">
        <w:rPr>
          <w:rStyle w:val="BodyTextIndent3Char"/>
          <w:noProof w:val="0"/>
        </w:rPr>
        <w:t>:76A2C3D9BCD3AECFF31217932910181@apache.org&gt;</w:t>
      </w:r>
    </w:p>
    <w:p w14:paraId="37FA81CB" w14:textId="77777777" w:rsidR="001A7BE9" w:rsidRPr="00E808B0" w:rsidRDefault="001A7BE9" w:rsidP="003067F6">
      <w:pPr>
        <w:pStyle w:val="XMLFragment"/>
        <w:rPr>
          <w:rStyle w:val="BodyTextIndent3Char"/>
          <w:noProof w:val="0"/>
        </w:rPr>
      </w:pPr>
    </w:p>
    <w:p w14:paraId="20520B82" w14:textId="77777777" w:rsidR="001A7BE9" w:rsidRPr="00E808B0" w:rsidRDefault="001A7BE9" w:rsidP="003067F6">
      <w:pPr>
        <w:pStyle w:val="XMLFragment"/>
        <w:rPr>
          <w:rStyle w:val="BodyTextIndent3Char"/>
          <w:noProof w:val="0"/>
        </w:rPr>
      </w:pPr>
      <w:proofErr w:type="gramStart"/>
      <w:r w:rsidRPr="00E808B0">
        <w:rPr>
          <w:rStyle w:val="BodyTextIndent3Char"/>
          <w:noProof w:val="0"/>
        </w:rPr>
        <w:t>&lt;!--</w:t>
      </w:r>
      <w:proofErr w:type="gramEnd"/>
      <w:r w:rsidRPr="00E808B0">
        <w:rPr>
          <w:rStyle w:val="BodyTextIndent3Char"/>
          <w:noProof w:val="0"/>
        </w:rPr>
        <w:t xml:space="preserve"> The soap12:Envelope has the same content as Simple SOAP --&gt;</w:t>
      </w:r>
    </w:p>
    <w:p w14:paraId="06904E00" w14:textId="77777777" w:rsidR="001A7BE9" w:rsidRPr="00E808B0" w:rsidRDefault="001A7BE9" w:rsidP="003067F6">
      <w:pPr>
        <w:pStyle w:val="XMLFragment"/>
        <w:rPr>
          <w:rStyle w:val="BodyTextIndent3Char"/>
          <w:noProof w:val="0"/>
        </w:rPr>
      </w:pPr>
      <w:r w:rsidRPr="00E808B0">
        <w:rPr>
          <w:rStyle w:val="BodyTextIndent3Char"/>
          <w:noProof w:val="0"/>
        </w:rPr>
        <w:t>&lt;?xml version='1.0' encoding='UTF-8'?&gt;</w:t>
      </w:r>
    </w:p>
    <w:p w14:paraId="690D0C52"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&lt;soap</w:t>
      </w:r>
      <w:proofErr w:type="gramStart"/>
      <w:r w:rsidRPr="00E808B0">
        <w:rPr>
          <w:rStyle w:val="BodyTextIndent3Char"/>
          <w:noProof w:val="0"/>
          <w:highlight w:val="white"/>
        </w:rPr>
        <w:t>12:Envelope</w:t>
      </w:r>
      <w:proofErr w:type="gramEnd"/>
      <w:r w:rsidRPr="00E808B0">
        <w:rPr>
          <w:rStyle w:val="BodyTextIndent3Char"/>
          <w:noProof w:val="0"/>
          <w:highlight w:val="white"/>
        </w:rPr>
        <w:t>&gt;</w:t>
      </w:r>
    </w:p>
    <w:p w14:paraId="349E9A14"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ab/>
        <w:t>&lt;soap</w:t>
      </w:r>
      <w:proofErr w:type="gramStart"/>
      <w:r w:rsidRPr="00E808B0">
        <w:rPr>
          <w:rStyle w:val="BodyTextIndent3Char"/>
          <w:noProof w:val="0"/>
          <w:highlight w:val="white"/>
        </w:rPr>
        <w:t>12:Header</w:t>
      </w:r>
      <w:proofErr w:type="gramEnd"/>
      <w:r w:rsidRPr="00E808B0">
        <w:rPr>
          <w:rStyle w:val="BodyTextIndent3Char"/>
          <w:noProof w:val="0"/>
          <w:highlight w:val="white"/>
        </w:rPr>
        <w:t>&gt;</w:t>
      </w:r>
    </w:p>
    <w:p w14:paraId="4389C782"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proofErr w:type="gramStart"/>
      <w:r w:rsidRPr="00E808B0">
        <w:rPr>
          <w:rStyle w:val="BodyTextIndent3Char"/>
          <w:noProof w:val="0"/>
        </w:rPr>
        <w:t>&lt;!--</w:t>
      </w:r>
      <w:proofErr w:type="gramEnd"/>
      <w:r w:rsidRPr="00E808B0">
        <w:rPr>
          <w:rStyle w:val="BodyTextIndent3Char"/>
          <w:noProof w:val="0"/>
        </w:rPr>
        <w:t xml:space="preserve"> SOAP Headers go here --&gt;</w:t>
      </w:r>
    </w:p>
    <w:p w14:paraId="17B7A2B1"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ab/>
        <w:t>&lt;/soap</w:t>
      </w:r>
      <w:proofErr w:type="gramStart"/>
      <w:r w:rsidRPr="00E808B0">
        <w:rPr>
          <w:rStyle w:val="BodyTextIndent3Char"/>
          <w:noProof w:val="0"/>
          <w:highlight w:val="white"/>
        </w:rPr>
        <w:t>12:Header</w:t>
      </w:r>
      <w:proofErr w:type="gramEnd"/>
      <w:r w:rsidRPr="00E808B0">
        <w:rPr>
          <w:rStyle w:val="BodyTextIndent3Char"/>
          <w:noProof w:val="0"/>
          <w:highlight w:val="white"/>
        </w:rPr>
        <w:t>&gt;</w:t>
      </w:r>
    </w:p>
    <w:p w14:paraId="7AE91951" w14:textId="77777777" w:rsidR="001A7BE9" w:rsidRPr="00E808B0" w:rsidRDefault="001A7BE9" w:rsidP="003067F6">
      <w:pPr>
        <w:pStyle w:val="XMLFragment"/>
        <w:rPr>
          <w:rStyle w:val="BodyTextIndent3Char"/>
          <w:noProof w:val="0"/>
        </w:rPr>
      </w:pPr>
      <w:r w:rsidRPr="00E808B0">
        <w:rPr>
          <w:rStyle w:val="BodyTextIndent3Char"/>
          <w:noProof w:val="0"/>
        </w:rPr>
        <w:tab/>
        <w:t>&lt;soap</w:t>
      </w:r>
      <w:proofErr w:type="gramStart"/>
      <w:r w:rsidRPr="00E808B0">
        <w:rPr>
          <w:rStyle w:val="BodyTextIndent3Char"/>
          <w:noProof w:val="0"/>
        </w:rPr>
        <w:t>12:Body</w:t>
      </w:r>
      <w:proofErr w:type="gramEnd"/>
      <w:r w:rsidRPr="00E808B0">
        <w:rPr>
          <w:rStyle w:val="BodyTextIndent3Char"/>
          <w:noProof w:val="0"/>
        </w:rPr>
        <w:t>&gt;</w:t>
      </w:r>
    </w:p>
    <w:p w14:paraId="5B7D4165"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proofErr w:type="gramStart"/>
      <w:r w:rsidRPr="00E808B0">
        <w:rPr>
          <w:rStyle w:val="BodyTextIndent3Char"/>
          <w:noProof w:val="0"/>
        </w:rPr>
        <w:t>&lt;!--</w:t>
      </w:r>
      <w:proofErr w:type="gramEnd"/>
      <w:r w:rsidRPr="00E808B0">
        <w:rPr>
          <w:rStyle w:val="BodyTextIndent3Char"/>
          <w:noProof w:val="0"/>
        </w:rPr>
        <w:t xml:space="preserve"> Other parts of SOAP body omitted --&gt;</w:t>
      </w:r>
    </w:p>
    <w:p w14:paraId="6F429B07" w14:textId="77777777" w:rsidR="001A7BE9" w:rsidRPr="00E808B0" w:rsidRDefault="001A7BE9" w:rsidP="003067F6">
      <w:pPr>
        <w:pStyle w:val="XMLFragment"/>
        <w:rPr>
          <w:rStyle w:val="BodyTextIndent3Char"/>
          <w:noProof w:val="0"/>
        </w:rPr>
      </w:pPr>
    </w:p>
    <w:p w14:paraId="6942457D"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w:t>
      </w:r>
      <w:proofErr w:type="spellStart"/>
      <w:proofErr w:type="gramStart"/>
      <w:r w:rsidRPr="00E808B0">
        <w:rPr>
          <w:rStyle w:val="BodyTextIndent3Char"/>
          <w:noProof w:val="0"/>
        </w:rPr>
        <w:t>xds:Document</w:t>
      </w:r>
      <w:proofErr w:type="spellEnd"/>
      <w:proofErr w:type="gramEnd"/>
      <w:r w:rsidRPr="00E808B0">
        <w:rPr>
          <w:rStyle w:val="BodyTextIndent3Char"/>
          <w:noProof w:val="0"/>
        </w:rPr>
        <w:t xml:space="preserve"> id="id1"&gt;</w:t>
      </w:r>
    </w:p>
    <w:p w14:paraId="2E70C69F"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r>
      <w:proofErr w:type="gramStart"/>
      <w:r w:rsidRPr="00E808B0">
        <w:rPr>
          <w:rStyle w:val="BodyTextIndent3Char"/>
          <w:noProof w:val="0"/>
        </w:rPr>
        <w:t>&lt;!--</w:t>
      </w:r>
      <w:proofErr w:type="gramEnd"/>
      <w:r w:rsidRPr="00E808B0">
        <w:rPr>
          <w:rStyle w:val="BodyTextIndent3Char"/>
          <w:noProof w:val="0"/>
        </w:rPr>
        <w:t xml:space="preserve"> Example of un-optimized content.  NOTE:  The content is shown indented for</w:t>
      </w:r>
    </w:p>
    <w:p w14:paraId="37807F0E"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r>
      <w:r w:rsidRPr="00E808B0">
        <w:rPr>
          <w:rStyle w:val="BodyTextIndent3Char"/>
          <w:noProof w:val="0"/>
        </w:rPr>
        <w:tab/>
        <w:t>readability.  For XOP optimized content to be allowed, however, no whitespace</w:t>
      </w:r>
    </w:p>
    <w:p w14:paraId="579705E4"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r>
      <w:r w:rsidRPr="00E808B0">
        <w:rPr>
          <w:rStyle w:val="BodyTextIndent3Char"/>
          <w:noProof w:val="0"/>
        </w:rPr>
        <w:tab/>
        <w:t>is permitted before, inline or after the content. --&gt;</w:t>
      </w:r>
    </w:p>
    <w:p w14:paraId="57C9D272"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t>SGVyZSBpcyB0aGUgZG9jdW1lbnQgY29udGVudA==</w:t>
      </w:r>
    </w:p>
    <w:p w14:paraId="749B385A"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w:t>
      </w:r>
      <w:proofErr w:type="spellStart"/>
      <w:proofErr w:type="gramStart"/>
      <w:r w:rsidRPr="00E808B0">
        <w:rPr>
          <w:rStyle w:val="BodyTextIndent3Char"/>
          <w:noProof w:val="0"/>
        </w:rPr>
        <w:t>xds:Document</w:t>
      </w:r>
      <w:proofErr w:type="spellEnd"/>
      <w:proofErr w:type="gramEnd"/>
      <w:r w:rsidRPr="00E808B0">
        <w:rPr>
          <w:rStyle w:val="BodyTextIndent3Char"/>
          <w:noProof w:val="0"/>
        </w:rPr>
        <w:t>&gt;</w:t>
      </w:r>
    </w:p>
    <w:p w14:paraId="01CDC5D7" w14:textId="77777777" w:rsidR="001A7BE9" w:rsidRPr="00E808B0" w:rsidRDefault="001A7BE9" w:rsidP="003067F6">
      <w:pPr>
        <w:pStyle w:val="XMLFragment"/>
        <w:rPr>
          <w:rStyle w:val="BodyTextIndent3Char"/>
          <w:noProof w:val="0"/>
        </w:rPr>
      </w:pPr>
    </w:p>
    <w:p w14:paraId="4E2B875F" w14:textId="77777777" w:rsidR="001A7BE9" w:rsidRPr="00E808B0" w:rsidRDefault="001A7BE9" w:rsidP="003067F6">
      <w:pPr>
        <w:pStyle w:val="XMLFragment"/>
        <w:rPr>
          <w:rStyle w:val="BodyTextIndent3Char"/>
          <w:noProof w:val="0"/>
        </w:rPr>
      </w:pPr>
      <w:r w:rsidRPr="00E808B0">
        <w:rPr>
          <w:rStyle w:val="BodyTextIndent3Char"/>
          <w:noProof w:val="0"/>
        </w:rPr>
        <w:tab/>
        <w:t>&lt;/soap</w:t>
      </w:r>
      <w:proofErr w:type="gramStart"/>
      <w:r w:rsidRPr="00E808B0">
        <w:rPr>
          <w:rStyle w:val="BodyTextIndent3Char"/>
          <w:noProof w:val="0"/>
        </w:rPr>
        <w:t>12:Body</w:t>
      </w:r>
      <w:proofErr w:type="gramEnd"/>
      <w:r w:rsidRPr="00E808B0">
        <w:rPr>
          <w:rStyle w:val="BodyTextIndent3Char"/>
          <w:noProof w:val="0"/>
        </w:rPr>
        <w:t>&gt;</w:t>
      </w:r>
    </w:p>
    <w:p w14:paraId="76F51F2D"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&lt;/soap</w:t>
      </w:r>
      <w:proofErr w:type="gramStart"/>
      <w:r w:rsidRPr="00E808B0">
        <w:rPr>
          <w:rStyle w:val="BodyTextIndent3Char"/>
          <w:noProof w:val="0"/>
          <w:highlight w:val="white"/>
        </w:rPr>
        <w:t>12:Envelope</w:t>
      </w:r>
      <w:proofErr w:type="gramEnd"/>
      <w:r w:rsidRPr="00E808B0">
        <w:rPr>
          <w:rStyle w:val="BodyTextIndent3Char"/>
          <w:noProof w:val="0"/>
          <w:highlight w:val="white"/>
        </w:rPr>
        <w:t>&gt;</w:t>
      </w:r>
    </w:p>
    <w:p w14:paraId="34BA061F" w14:textId="77777777" w:rsidR="001A7BE9" w:rsidRPr="00E808B0" w:rsidRDefault="001A7BE9" w:rsidP="003067F6">
      <w:pPr>
        <w:pStyle w:val="XMLFragment"/>
        <w:rPr>
          <w:rStyle w:val="BodyTextIndent3Char"/>
          <w:noProof w:val="0"/>
        </w:rPr>
      </w:pPr>
    </w:p>
    <w:p w14:paraId="5F89A801" w14:textId="77777777" w:rsidR="001A7BE9" w:rsidRPr="00E808B0" w:rsidRDefault="001A7BE9" w:rsidP="003067F6">
      <w:pPr>
        <w:pStyle w:val="XMLFragment"/>
        <w:rPr>
          <w:rStyle w:val="BodyTextIndent3Char"/>
          <w:noProof w:val="0"/>
        </w:rPr>
      </w:pPr>
      <w:r w:rsidRPr="00E808B0">
        <w:rPr>
          <w:rStyle w:val="BodyTextIndent3Char"/>
          <w:noProof w:val="0"/>
        </w:rPr>
        <w:t>--MIMEBoundaryurn_uuid_76A2C3D9BCD3AECFF31217932910180</w:t>
      </w:r>
    </w:p>
    <w:p w14:paraId="310F5310" w14:textId="77777777" w:rsidR="00D6388D" w:rsidRPr="00E808B0" w:rsidRDefault="00D6388D" w:rsidP="003067F6">
      <w:pPr>
        <w:pStyle w:val="BodyText"/>
      </w:pPr>
      <w:bookmarkStart w:id="981" w:name="_Toc437857682"/>
    </w:p>
    <w:p w14:paraId="49CAF23F" w14:textId="77777777" w:rsidR="00D6388D" w:rsidRPr="00E808B0" w:rsidRDefault="00D6388D" w:rsidP="003067F6">
      <w:pPr>
        <w:pStyle w:val="BodyText"/>
      </w:pPr>
    </w:p>
    <w:p w14:paraId="72EB96AE" w14:textId="77777777" w:rsidR="00D6388D" w:rsidRPr="00E808B0" w:rsidRDefault="00D6388D" w:rsidP="003067F6">
      <w:pPr>
        <w:pStyle w:val="BodyText"/>
      </w:pPr>
    </w:p>
    <w:p w14:paraId="27C5BDE4" w14:textId="77777777" w:rsidR="00D6388D" w:rsidRPr="00E808B0" w:rsidRDefault="00D6388D" w:rsidP="003067F6">
      <w:pPr>
        <w:pStyle w:val="BodyText"/>
      </w:pPr>
    </w:p>
    <w:p w14:paraId="3C2E7B18" w14:textId="77777777" w:rsidR="00D6388D" w:rsidRPr="00E808B0" w:rsidRDefault="00D6388D" w:rsidP="003067F6">
      <w:pPr>
        <w:pStyle w:val="BodyText"/>
      </w:pPr>
    </w:p>
    <w:p w14:paraId="3725DD4C" w14:textId="77777777" w:rsidR="00D6388D" w:rsidRPr="00E808B0" w:rsidRDefault="00D6388D" w:rsidP="003067F6">
      <w:pPr>
        <w:pStyle w:val="BodyText"/>
      </w:pPr>
    </w:p>
    <w:p w14:paraId="11F233E7" w14:textId="77777777" w:rsidR="00D6388D" w:rsidRPr="00E808B0" w:rsidRDefault="00D6388D" w:rsidP="003067F6">
      <w:pPr>
        <w:pStyle w:val="BodyText"/>
      </w:pPr>
    </w:p>
    <w:p w14:paraId="5D69D72B" w14:textId="77777777" w:rsidR="00D6388D" w:rsidRPr="00E808B0" w:rsidRDefault="00D6388D" w:rsidP="003067F6">
      <w:pPr>
        <w:pStyle w:val="BodyText"/>
      </w:pPr>
    </w:p>
    <w:p w14:paraId="0C24BA9B" w14:textId="77777777" w:rsidR="00D6388D" w:rsidRPr="00E808B0" w:rsidRDefault="00D6388D" w:rsidP="003067F6">
      <w:pPr>
        <w:pStyle w:val="BodyText"/>
      </w:pPr>
    </w:p>
    <w:p w14:paraId="64D73B09" w14:textId="77777777" w:rsidR="00D6388D" w:rsidRPr="00E808B0" w:rsidRDefault="00D6388D" w:rsidP="003067F6">
      <w:pPr>
        <w:pStyle w:val="BodyText"/>
      </w:pPr>
    </w:p>
    <w:p w14:paraId="56B063BC" w14:textId="77777777" w:rsidR="00D6388D" w:rsidRPr="00E808B0" w:rsidRDefault="00D6388D" w:rsidP="003067F6">
      <w:pPr>
        <w:pStyle w:val="BodyText"/>
      </w:pPr>
    </w:p>
    <w:p w14:paraId="79CEA1FA" w14:textId="77777777" w:rsidR="00D6388D" w:rsidRPr="00E808B0" w:rsidRDefault="00D6388D" w:rsidP="003067F6">
      <w:pPr>
        <w:pStyle w:val="BodyText"/>
      </w:pPr>
    </w:p>
    <w:p w14:paraId="5BF92629" w14:textId="77777777" w:rsidR="00D6388D" w:rsidRPr="00E808B0" w:rsidRDefault="00D6388D" w:rsidP="003067F6">
      <w:pPr>
        <w:pStyle w:val="BodyText"/>
      </w:pPr>
    </w:p>
    <w:p w14:paraId="459B0C85" w14:textId="77777777" w:rsidR="00D6388D" w:rsidRPr="00E808B0" w:rsidRDefault="00D6388D" w:rsidP="003067F6">
      <w:pPr>
        <w:pStyle w:val="BodyText"/>
      </w:pPr>
    </w:p>
    <w:p w14:paraId="3EFF18E9" w14:textId="2D1375CC" w:rsidR="001A7BE9" w:rsidRPr="00E808B0" w:rsidRDefault="001A7BE9" w:rsidP="003067F6">
      <w:pPr>
        <w:pStyle w:val="AppendixHeading4"/>
        <w:rPr>
          <w:noProof w:val="0"/>
        </w:rPr>
      </w:pPr>
      <w:r w:rsidRPr="00E808B0">
        <w:rPr>
          <w:noProof w:val="0"/>
        </w:rPr>
        <w:lastRenderedPageBreak/>
        <w:t>V.9.3.2 XOP Optimized Content</w:t>
      </w:r>
      <w:bookmarkEnd w:id="981"/>
    </w:p>
    <w:p w14:paraId="5B6B87B9" w14:textId="77777777" w:rsidR="001A7BE9" w:rsidRPr="00E808B0" w:rsidRDefault="001A7BE9" w:rsidP="003067F6">
      <w:pPr>
        <w:pStyle w:val="XMLFragment"/>
        <w:rPr>
          <w:noProof w:val="0"/>
        </w:rPr>
      </w:pPr>
      <w:r w:rsidRPr="00E808B0">
        <w:rPr>
          <w:noProof w:val="0"/>
        </w:rPr>
        <w:t>POST /axis2/services/repository HTTP/1.1</w:t>
      </w:r>
    </w:p>
    <w:p w14:paraId="47429F52" w14:textId="77777777" w:rsidR="001A7BE9" w:rsidRPr="00E808B0" w:rsidRDefault="001A7BE9" w:rsidP="003067F6">
      <w:pPr>
        <w:pStyle w:val="XMLFragment"/>
        <w:rPr>
          <w:noProof w:val="0"/>
        </w:rPr>
      </w:pPr>
      <w:r w:rsidRPr="00E808B0">
        <w:rPr>
          <w:noProof w:val="0"/>
        </w:rPr>
        <w:t>Content-Type: multipart/related; boundary=MIMEBoundaryurn_uuid_76A2C3D9BCD3AECFF31217932910180;</w:t>
      </w:r>
    </w:p>
    <w:p w14:paraId="61E6E1D5" w14:textId="77777777" w:rsidR="001A7BE9" w:rsidRPr="00E808B0" w:rsidRDefault="001A7BE9" w:rsidP="003067F6">
      <w:pPr>
        <w:pStyle w:val="XMLFragment"/>
        <w:rPr>
          <w:noProof w:val="0"/>
        </w:rPr>
      </w:pPr>
      <w:r w:rsidRPr="00E808B0">
        <w:rPr>
          <w:noProof w:val="0"/>
        </w:rPr>
        <w:t xml:space="preserve"> type="application/</w:t>
      </w:r>
      <w:proofErr w:type="spellStart"/>
      <w:r w:rsidRPr="00E808B0">
        <w:rPr>
          <w:noProof w:val="0"/>
        </w:rPr>
        <w:t>xop+xml</w:t>
      </w:r>
      <w:proofErr w:type="spellEnd"/>
      <w:r w:rsidRPr="00E808B0">
        <w:rPr>
          <w:noProof w:val="0"/>
        </w:rPr>
        <w:t>"; start="&lt;</w:t>
      </w:r>
      <w:proofErr w:type="gramStart"/>
      <w:r w:rsidRPr="00E808B0">
        <w:rPr>
          <w:noProof w:val="0"/>
        </w:rPr>
        <w:t>0.urn:uuid76A2C3D9BCD3AECFF31217932910181@apache.org</w:t>
      </w:r>
      <w:proofErr w:type="gramEnd"/>
      <w:r w:rsidRPr="00E808B0">
        <w:rPr>
          <w:noProof w:val="0"/>
        </w:rPr>
        <w:t>&gt;";</w:t>
      </w:r>
    </w:p>
    <w:p w14:paraId="7172886F" w14:textId="77777777" w:rsidR="001A7BE9" w:rsidRPr="00E808B0" w:rsidRDefault="001A7BE9" w:rsidP="003067F6">
      <w:pPr>
        <w:pStyle w:val="XMLFragment"/>
        <w:rPr>
          <w:noProof w:val="0"/>
        </w:rPr>
      </w:pPr>
      <w:r w:rsidRPr="00E808B0">
        <w:rPr>
          <w:noProof w:val="0"/>
        </w:rPr>
        <w:t xml:space="preserve"> start-info="application/</w:t>
      </w:r>
      <w:proofErr w:type="spellStart"/>
      <w:r w:rsidRPr="00E808B0">
        <w:rPr>
          <w:noProof w:val="0"/>
        </w:rPr>
        <w:t>soap+xml</w:t>
      </w:r>
      <w:proofErr w:type="spellEnd"/>
      <w:r w:rsidRPr="00E808B0">
        <w:rPr>
          <w:noProof w:val="0"/>
        </w:rPr>
        <w:t>"; action="</w:t>
      </w:r>
      <w:proofErr w:type="gramStart"/>
      <w:r w:rsidRPr="00E808B0">
        <w:rPr>
          <w:noProof w:val="0"/>
        </w:rPr>
        <w:t>urn:ihe</w:t>
      </w:r>
      <w:proofErr w:type="gramEnd"/>
      <w:r w:rsidRPr="00E808B0">
        <w:rPr>
          <w:noProof w:val="0"/>
        </w:rPr>
        <w:t>:iti:2007:ProvideAndRegisterDocumentSet-b"</w:t>
      </w:r>
    </w:p>
    <w:p w14:paraId="51E90548" w14:textId="77777777" w:rsidR="001A7BE9" w:rsidRPr="00E808B0" w:rsidRDefault="001A7BE9" w:rsidP="003067F6">
      <w:pPr>
        <w:pStyle w:val="XMLFragment"/>
        <w:rPr>
          <w:noProof w:val="0"/>
        </w:rPr>
      </w:pPr>
      <w:r w:rsidRPr="00E808B0">
        <w:rPr>
          <w:noProof w:val="0"/>
        </w:rPr>
        <w:t>User-Agent: Axis2</w:t>
      </w:r>
    </w:p>
    <w:p w14:paraId="737C77D7" w14:textId="77777777" w:rsidR="001A7BE9" w:rsidRPr="00E808B0" w:rsidRDefault="001A7BE9" w:rsidP="003067F6">
      <w:pPr>
        <w:pStyle w:val="XMLFragment"/>
        <w:rPr>
          <w:noProof w:val="0"/>
        </w:rPr>
      </w:pPr>
      <w:r w:rsidRPr="00E808B0">
        <w:rPr>
          <w:noProof w:val="0"/>
        </w:rPr>
        <w:t>Host: localhost:4040</w:t>
      </w:r>
    </w:p>
    <w:p w14:paraId="090E6766" w14:textId="77777777" w:rsidR="001A7BE9" w:rsidRPr="00E808B0" w:rsidRDefault="001A7BE9" w:rsidP="003067F6">
      <w:pPr>
        <w:pStyle w:val="XMLFragment"/>
        <w:rPr>
          <w:noProof w:val="0"/>
        </w:rPr>
      </w:pPr>
      <w:r w:rsidRPr="00E808B0">
        <w:rPr>
          <w:noProof w:val="0"/>
        </w:rPr>
        <w:t>Content-Length: 4567</w:t>
      </w:r>
    </w:p>
    <w:p w14:paraId="08A163F0" w14:textId="77777777" w:rsidR="001A7BE9" w:rsidRPr="00E808B0" w:rsidRDefault="001A7BE9" w:rsidP="003067F6">
      <w:pPr>
        <w:pStyle w:val="XMLFragment"/>
        <w:rPr>
          <w:noProof w:val="0"/>
        </w:rPr>
      </w:pPr>
    </w:p>
    <w:p w14:paraId="3283A449" w14:textId="77777777" w:rsidR="001A7BE9" w:rsidRPr="00E808B0" w:rsidRDefault="001A7BE9" w:rsidP="003067F6">
      <w:pPr>
        <w:pStyle w:val="XMLFragment"/>
        <w:rPr>
          <w:noProof w:val="0"/>
        </w:rPr>
      </w:pPr>
      <w:r w:rsidRPr="00E808B0">
        <w:rPr>
          <w:noProof w:val="0"/>
        </w:rPr>
        <w:t>--MIMEBoundaryurn_uuid_76A2C3D9BCD3AECFF31217932910180</w:t>
      </w:r>
    </w:p>
    <w:p w14:paraId="7F4263E6" w14:textId="77777777" w:rsidR="001A7BE9" w:rsidRPr="00E808B0" w:rsidRDefault="001A7BE9" w:rsidP="003067F6">
      <w:pPr>
        <w:pStyle w:val="XMLFragment"/>
        <w:rPr>
          <w:noProof w:val="0"/>
        </w:rPr>
      </w:pPr>
      <w:r w:rsidRPr="00E808B0">
        <w:rPr>
          <w:noProof w:val="0"/>
        </w:rPr>
        <w:t>Content-Type: application/</w:t>
      </w:r>
      <w:proofErr w:type="spellStart"/>
      <w:r w:rsidRPr="00E808B0">
        <w:rPr>
          <w:noProof w:val="0"/>
        </w:rPr>
        <w:t>xop+xml</w:t>
      </w:r>
      <w:proofErr w:type="spellEnd"/>
      <w:r w:rsidRPr="00E808B0">
        <w:rPr>
          <w:noProof w:val="0"/>
        </w:rPr>
        <w:t>; charset=UTF-8; type="application/</w:t>
      </w:r>
      <w:proofErr w:type="spellStart"/>
      <w:r w:rsidRPr="00E808B0">
        <w:rPr>
          <w:noProof w:val="0"/>
        </w:rPr>
        <w:t>soap+xml</w:t>
      </w:r>
      <w:proofErr w:type="spellEnd"/>
      <w:r w:rsidRPr="00E808B0">
        <w:rPr>
          <w:noProof w:val="0"/>
        </w:rPr>
        <w:t>"</w:t>
      </w:r>
    </w:p>
    <w:p w14:paraId="30FF7786" w14:textId="77777777" w:rsidR="001A7BE9" w:rsidRPr="00E808B0" w:rsidRDefault="001A7BE9" w:rsidP="003067F6">
      <w:pPr>
        <w:pStyle w:val="XMLFragment"/>
        <w:rPr>
          <w:noProof w:val="0"/>
        </w:rPr>
      </w:pPr>
      <w:r w:rsidRPr="00E808B0">
        <w:rPr>
          <w:noProof w:val="0"/>
        </w:rPr>
        <w:t>Content-Transfer-Encoding: binary</w:t>
      </w:r>
    </w:p>
    <w:p w14:paraId="53992B04" w14:textId="77777777" w:rsidR="001A7BE9" w:rsidRPr="00E808B0" w:rsidRDefault="001A7BE9" w:rsidP="003067F6">
      <w:pPr>
        <w:pStyle w:val="XMLFragment"/>
        <w:rPr>
          <w:noProof w:val="0"/>
        </w:rPr>
      </w:pPr>
      <w:r w:rsidRPr="00E808B0">
        <w:rPr>
          <w:noProof w:val="0"/>
        </w:rPr>
        <w:t>Content-ID: &lt;</w:t>
      </w:r>
      <w:proofErr w:type="gramStart"/>
      <w:r w:rsidRPr="00E808B0">
        <w:rPr>
          <w:noProof w:val="0"/>
        </w:rPr>
        <w:t>0.urn:uuid</w:t>
      </w:r>
      <w:proofErr w:type="gramEnd"/>
      <w:r w:rsidRPr="00E808B0">
        <w:rPr>
          <w:noProof w:val="0"/>
        </w:rPr>
        <w:t>:76A2C3D9BCD3AECFF31217932910181@apache.org&gt;</w:t>
      </w:r>
    </w:p>
    <w:p w14:paraId="36142267" w14:textId="77777777" w:rsidR="001A7BE9" w:rsidRPr="00E808B0" w:rsidRDefault="001A7BE9" w:rsidP="003067F6">
      <w:pPr>
        <w:pStyle w:val="XMLFragment"/>
        <w:rPr>
          <w:noProof w:val="0"/>
        </w:rPr>
      </w:pPr>
    </w:p>
    <w:p w14:paraId="3D789D1D" w14:textId="77777777" w:rsidR="001A7BE9" w:rsidRPr="00E808B0" w:rsidRDefault="001A7BE9" w:rsidP="003067F6">
      <w:pPr>
        <w:pStyle w:val="XMLFragment"/>
        <w:rPr>
          <w:noProof w:val="0"/>
        </w:rPr>
      </w:pPr>
      <w:proofErr w:type="gramStart"/>
      <w:r w:rsidRPr="00E808B0">
        <w:rPr>
          <w:noProof w:val="0"/>
        </w:rPr>
        <w:t>&lt;!--</w:t>
      </w:r>
      <w:proofErr w:type="gramEnd"/>
      <w:r w:rsidRPr="00E808B0">
        <w:rPr>
          <w:noProof w:val="0"/>
        </w:rPr>
        <w:t xml:space="preserve"> The soap12:Envelope has the same content as Simple SOAP, except for the optimized</w:t>
      </w:r>
    </w:p>
    <w:p w14:paraId="57303741" w14:textId="77777777" w:rsidR="001A7BE9" w:rsidRPr="00E808B0" w:rsidRDefault="001A7BE9" w:rsidP="003067F6">
      <w:pPr>
        <w:pStyle w:val="XMLFragment"/>
        <w:rPr>
          <w:noProof w:val="0"/>
        </w:rPr>
      </w:pPr>
      <w:r w:rsidRPr="00E808B0">
        <w:rPr>
          <w:noProof w:val="0"/>
        </w:rPr>
        <w:tab/>
      </w:r>
      <w:r w:rsidRPr="00E808B0">
        <w:rPr>
          <w:noProof w:val="0"/>
        </w:rPr>
        <w:tab/>
        <w:t>content --&gt;</w:t>
      </w:r>
    </w:p>
    <w:p w14:paraId="6FC48AA8" w14:textId="77777777" w:rsidR="001A7BE9" w:rsidRPr="00E808B0" w:rsidRDefault="001A7BE9" w:rsidP="003067F6">
      <w:pPr>
        <w:pStyle w:val="XMLFragment"/>
        <w:rPr>
          <w:noProof w:val="0"/>
          <w:szCs w:val="16"/>
        </w:rPr>
      </w:pPr>
      <w:r w:rsidRPr="00E808B0">
        <w:rPr>
          <w:noProof w:val="0"/>
          <w:szCs w:val="16"/>
        </w:rPr>
        <w:t>&lt;?xml version='1.0' encoding='UTF-8'?&gt;</w:t>
      </w:r>
    </w:p>
    <w:p w14:paraId="62084B43" w14:textId="77777777" w:rsidR="001A7BE9" w:rsidRPr="00E808B0" w:rsidRDefault="001A7BE9" w:rsidP="003067F6">
      <w:pPr>
        <w:pStyle w:val="XMLFragment"/>
        <w:rPr>
          <w:noProof w:val="0"/>
          <w:highlight w:val="white"/>
        </w:rPr>
      </w:pPr>
      <w:r w:rsidRPr="00E808B0">
        <w:rPr>
          <w:noProof w:val="0"/>
          <w:highlight w:val="white"/>
        </w:rPr>
        <w:t>&lt;soap</w:t>
      </w:r>
      <w:proofErr w:type="gramStart"/>
      <w:r w:rsidRPr="00E808B0">
        <w:rPr>
          <w:noProof w:val="0"/>
          <w:highlight w:val="white"/>
        </w:rPr>
        <w:t>12:Envelope</w:t>
      </w:r>
      <w:proofErr w:type="gramEnd"/>
      <w:r w:rsidRPr="00E808B0">
        <w:rPr>
          <w:noProof w:val="0"/>
          <w:highlight w:val="white"/>
        </w:rPr>
        <w:t>&gt;</w:t>
      </w:r>
    </w:p>
    <w:p w14:paraId="733C2978" w14:textId="77777777" w:rsidR="001A7BE9" w:rsidRPr="00E808B0" w:rsidRDefault="001A7BE9" w:rsidP="003067F6">
      <w:pPr>
        <w:pStyle w:val="XMLFragment"/>
        <w:rPr>
          <w:noProof w:val="0"/>
          <w:highlight w:val="white"/>
        </w:rPr>
      </w:pPr>
      <w:r w:rsidRPr="00E808B0">
        <w:rPr>
          <w:noProof w:val="0"/>
          <w:highlight w:val="white"/>
        </w:rPr>
        <w:tab/>
        <w:t>&lt;soap</w:t>
      </w:r>
      <w:proofErr w:type="gramStart"/>
      <w:r w:rsidRPr="00E808B0">
        <w:rPr>
          <w:noProof w:val="0"/>
          <w:highlight w:val="white"/>
        </w:rPr>
        <w:t>12:Header</w:t>
      </w:r>
      <w:proofErr w:type="gramEnd"/>
      <w:r w:rsidRPr="00E808B0">
        <w:rPr>
          <w:noProof w:val="0"/>
          <w:highlight w:val="white"/>
        </w:rPr>
        <w:t>&gt;</w:t>
      </w:r>
    </w:p>
    <w:p w14:paraId="660FE284"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&lt;!--</w:t>
      </w:r>
      <w:proofErr w:type="gramEnd"/>
      <w:r w:rsidRPr="00E808B0">
        <w:rPr>
          <w:noProof w:val="0"/>
        </w:rPr>
        <w:t xml:space="preserve"> SOAP Headers go here --&gt;</w:t>
      </w:r>
    </w:p>
    <w:p w14:paraId="0A71E0F6" w14:textId="77777777" w:rsidR="001A7BE9" w:rsidRPr="00E808B0" w:rsidRDefault="001A7BE9" w:rsidP="003067F6">
      <w:pPr>
        <w:pStyle w:val="XMLFragment"/>
        <w:rPr>
          <w:noProof w:val="0"/>
          <w:highlight w:val="white"/>
        </w:rPr>
      </w:pPr>
      <w:r w:rsidRPr="00E808B0">
        <w:rPr>
          <w:noProof w:val="0"/>
          <w:highlight w:val="white"/>
        </w:rPr>
        <w:tab/>
        <w:t>&lt;/soap</w:t>
      </w:r>
      <w:proofErr w:type="gramStart"/>
      <w:r w:rsidRPr="00E808B0">
        <w:rPr>
          <w:noProof w:val="0"/>
          <w:highlight w:val="white"/>
        </w:rPr>
        <w:t>12:Header</w:t>
      </w:r>
      <w:proofErr w:type="gramEnd"/>
      <w:r w:rsidRPr="00E808B0">
        <w:rPr>
          <w:noProof w:val="0"/>
          <w:highlight w:val="white"/>
        </w:rPr>
        <w:t>&gt;</w:t>
      </w:r>
    </w:p>
    <w:p w14:paraId="4DCFEC46"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12:Body</w:t>
      </w:r>
      <w:proofErr w:type="gramEnd"/>
      <w:r w:rsidRPr="00E808B0">
        <w:rPr>
          <w:noProof w:val="0"/>
        </w:rPr>
        <w:t>&gt;</w:t>
      </w:r>
    </w:p>
    <w:p w14:paraId="3CA80808" w14:textId="77777777" w:rsidR="001A7BE9" w:rsidRPr="00E808B0" w:rsidRDefault="001A7BE9" w:rsidP="003067F6">
      <w:pPr>
        <w:pStyle w:val="XMLFragment"/>
        <w:rPr>
          <w:noProof w:val="0"/>
        </w:rPr>
      </w:pPr>
      <w:r w:rsidRPr="00E808B0">
        <w:rPr>
          <w:noProof w:val="0"/>
        </w:rPr>
        <w:tab/>
      </w:r>
      <w:r w:rsidRPr="00E808B0">
        <w:rPr>
          <w:noProof w:val="0"/>
        </w:rPr>
        <w:tab/>
      </w:r>
      <w:proofErr w:type="gramStart"/>
      <w:r w:rsidRPr="00E808B0">
        <w:rPr>
          <w:noProof w:val="0"/>
        </w:rPr>
        <w:t>&lt;!--</w:t>
      </w:r>
      <w:proofErr w:type="gramEnd"/>
      <w:r w:rsidRPr="00E808B0">
        <w:rPr>
          <w:noProof w:val="0"/>
        </w:rPr>
        <w:t xml:space="preserve"> Other parts of SOAP body omitted --&gt;</w:t>
      </w:r>
    </w:p>
    <w:p w14:paraId="1548E324" w14:textId="77777777" w:rsidR="001A7BE9" w:rsidRPr="00E808B0" w:rsidRDefault="001A7BE9" w:rsidP="003067F6">
      <w:pPr>
        <w:pStyle w:val="XMLFragment"/>
        <w:rPr>
          <w:noProof w:val="0"/>
        </w:rPr>
      </w:pPr>
    </w:p>
    <w:p w14:paraId="283E9374"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xds:Document</w:t>
      </w:r>
      <w:proofErr w:type="spellEnd"/>
      <w:proofErr w:type="gramEnd"/>
      <w:r w:rsidRPr="00E808B0">
        <w:rPr>
          <w:noProof w:val="0"/>
        </w:rPr>
        <w:t xml:space="preserve"> id="id1"&gt;</w:t>
      </w:r>
    </w:p>
    <w:p w14:paraId="03AB8589"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r>
      <w:proofErr w:type="gramStart"/>
      <w:r w:rsidRPr="00E808B0">
        <w:rPr>
          <w:noProof w:val="0"/>
        </w:rPr>
        <w:t>&lt;!--</w:t>
      </w:r>
      <w:proofErr w:type="gramEnd"/>
      <w:r w:rsidRPr="00E808B0">
        <w:rPr>
          <w:noProof w:val="0"/>
        </w:rPr>
        <w:t xml:space="preserve"> Example of XOP optimized content.  NOTE:  </w:t>
      </w:r>
      <w:proofErr w:type="spellStart"/>
      <w:proofErr w:type="gramStart"/>
      <w:r w:rsidRPr="00E808B0">
        <w:rPr>
          <w:noProof w:val="0"/>
        </w:rPr>
        <w:t>xop:Include</w:t>
      </w:r>
      <w:proofErr w:type="spellEnd"/>
      <w:proofErr w:type="gramEnd"/>
      <w:r w:rsidRPr="00E808B0">
        <w:rPr>
          <w:noProof w:val="0"/>
        </w:rPr>
        <w:t xml:space="preserve"> is shown indented for</w:t>
      </w:r>
    </w:p>
    <w:p w14:paraId="662E9BAE"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r>
      <w:r w:rsidRPr="00E808B0">
        <w:rPr>
          <w:noProof w:val="0"/>
        </w:rPr>
        <w:tab/>
        <w:t>readability.  In practice, no whitespace is allowed before or</w:t>
      </w:r>
    </w:p>
    <w:p w14:paraId="251743EB"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r>
      <w:r w:rsidRPr="00E808B0">
        <w:rPr>
          <w:noProof w:val="0"/>
        </w:rPr>
        <w:tab/>
        <w:t>after the element. --&gt;</w:t>
      </w:r>
    </w:p>
    <w:p w14:paraId="089562D2"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&lt;</w:t>
      </w:r>
      <w:proofErr w:type="spellStart"/>
      <w:proofErr w:type="gramStart"/>
      <w:r w:rsidRPr="00E808B0">
        <w:rPr>
          <w:noProof w:val="0"/>
        </w:rPr>
        <w:t>xop:Include</w:t>
      </w:r>
      <w:proofErr w:type="spellEnd"/>
      <w:proofErr w:type="gramEnd"/>
      <w:r w:rsidRPr="00E808B0">
        <w:rPr>
          <w:noProof w:val="0"/>
        </w:rPr>
        <w:t xml:space="preserve"> href="cid:1.urn:uuid:76A2C3D9BCD3AECFF31217932910181@apache.org"&gt;</w:t>
      </w:r>
    </w:p>
    <w:p w14:paraId="65FCBA99" w14:textId="77777777" w:rsidR="001A7BE9" w:rsidRPr="00E808B0" w:rsidRDefault="001A7BE9" w:rsidP="003067F6">
      <w:pPr>
        <w:pStyle w:val="XMLFragment"/>
        <w:rPr>
          <w:noProof w:val="0"/>
        </w:rPr>
      </w:pPr>
      <w:r w:rsidRPr="00E808B0">
        <w:rPr>
          <w:noProof w:val="0"/>
        </w:rPr>
        <w:tab/>
      </w:r>
      <w:r w:rsidRPr="00E808B0">
        <w:rPr>
          <w:noProof w:val="0"/>
        </w:rPr>
        <w:tab/>
        <w:t>&lt;/</w:t>
      </w:r>
      <w:proofErr w:type="spellStart"/>
      <w:proofErr w:type="gramStart"/>
      <w:r w:rsidRPr="00E808B0">
        <w:rPr>
          <w:noProof w:val="0"/>
        </w:rPr>
        <w:t>xds:Document</w:t>
      </w:r>
      <w:proofErr w:type="spellEnd"/>
      <w:proofErr w:type="gramEnd"/>
      <w:r w:rsidRPr="00E808B0">
        <w:rPr>
          <w:noProof w:val="0"/>
        </w:rPr>
        <w:t>&gt;</w:t>
      </w:r>
    </w:p>
    <w:p w14:paraId="2B8F7525" w14:textId="77777777" w:rsidR="001A7BE9" w:rsidRPr="00E808B0" w:rsidRDefault="001A7BE9" w:rsidP="003067F6">
      <w:pPr>
        <w:pStyle w:val="XMLFragment"/>
        <w:rPr>
          <w:noProof w:val="0"/>
        </w:rPr>
      </w:pPr>
    </w:p>
    <w:p w14:paraId="398DE60E" w14:textId="77777777" w:rsidR="001A7BE9" w:rsidRPr="00E808B0" w:rsidRDefault="001A7BE9" w:rsidP="003067F6">
      <w:pPr>
        <w:pStyle w:val="XMLFragment"/>
        <w:rPr>
          <w:noProof w:val="0"/>
        </w:rPr>
      </w:pPr>
      <w:r w:rsidRPr="00E808B0">
        <w:rPr>
          <w:noProof w:val="0"/>
        </w:rPr>
        <w:tab/>
        <w:t>&lt;/soap</w:t>
      </w:r>
      <w:proofErr w:type="gramStart"/>
      <w:r w:rsidRPr="00E808B0">
        <w:rPr>
          <w:noProof w:val="0"/>
        </w:rPr>
        <w:t>12:Body</w:t>
      </w:r>
      <w:proofErr w:type="gramEnd"/>
      <w:r w:rsidRPr="00E808B0">
        <w:rPr>
          <w:noProof w:val="0"/>
        </w:rPr>
        <w:t>&gt;</w:t>
      </w:r>
    </w:p>
    <w:p w14:paraId="13BF8A38" w14:textId="77777777" w:rsidR="001A7BE9" w:rsidRPr="00E808B0" w:rsidRDefault="001A7BE9" w:rsidP="003067F6">
      <w:pPr>
        <w:pStyle w:val="XMLFragment"/>
        <w:rPr>
          <w:noProof w:val="0"/>
          <w:highlight w:val="white"/>
        </w:rPr>
      </w:pPr>
      <w:r w:rsidRPr="00E808B0">
        <w:rPr>
          <w:noProof w:val="0"/>
          <w:highlight w:val="white"/>
        </w:rPr>
        <w:t>&lt;/soap</w:t>
      </w:r>
      <w:proofErr w:type="gramStart"/>
      <w:r w:rsidRPr="00E808B0">
        <w:rPr>
          <w:noProof w:val="0"/>
          <w:highlight w:val="white"/>
        </w:rPr>
        <w:t>12:Envelope</w:t>
      </w:r>
      <w:proofErr w:type="gramEnd"/>
      <w:r w:rsidRPr="00E808B0">
        <w:rPr>
          <w:noProof w:val="0"/>
          <w:highlight w:val="white"/>
        </w:rPr>
        <w:t>&gt;</w:t>
      </w:r>
    </w:p>
    <w:p w14:paraId="362645BC" w14:textId="77777777" w:rsidR="001A7BE9" w:rsidRPr="00E808B0" w:rsidRDefault="001A7BE9" w:rsidP="003067F6">
      <w:pPr>
        <w:pStyle w:val="XMLFragment"/>
        <w:rPr>
          <w:noProof w:val="0"/>
        </w:rPr>
      </w:pPr>
    </w:p>
    <w:p w14:paraId="754E0A65" w14:textId="77777777" w:rsidR="001A7BE9" w:rsidRPr="00E808B0" w:rsidRDefault="001A7BE9" w:rsidP="003067F6">
      <w:pPr>
        <w:pStyle w:val="XMLFragment"/>
        <w:rPr>
          <w:noProof w:val="0"/>
        </w:rPr>
      </w:pPr>
      <w:r w:rsidRPr="00E808B0">
        <w:rPr>
          <w:noProof w:val="0"/>
        </w:rPr>
        <w:t>--MIMEBoundaryurn_uuid_76A2C3D9BCD3AECFF31217932910180</w:t>
      </w:r>
    </w:p>
    <w:p w14:paraId="4DF1C15F" w14:textId="77777777" w:rsidR="001A7BE9" w:rsidRPr="00E808B0" w:rsidRDefault="001A7BE9" w:rsidP="003067F6">
      <w:pPr>
        <w:pStyle w:val="XMLFragment"/>
        <w:rPr>
          <w:noProof w:val="0"/>
        </w:rPr>
      </w:pPr>
      <w:r w:rsidRPr="00E808B0">
        <w:rPr>
          <w:noProof w:val="0"/>
        </w:rPr>
        <w:t>Content-Type: text/plain; charset=UTF-8"</w:t>
      </w:r>
    </w:p>
    <w:p w14:paraId="4E943CF1" w14:textId="77777777" w:rsidR="001A7BE9" w:rsidRPr="00E808B0" w:rsidRDefault="001A7BE9" w:rsidP="003067F6">
      <w:pPr>
        <w:pStyle w:val="XMLFragment"/>
        <w:rPr>
          <w:noProof w:val="0"/>
        </w:rPr>
      </w:pPr>
      <w:r w:rsidRPr="00E808B0">
        <w:rPr>
          <w:noProof w:val="0"/>
        </w:rPr>
        <w:t>Content-Transfer-Encoding: binary</w:t>
      </w:r>
    </w:p>
    <w:p w14:paraId="27F2C4D1" w14:textId="77777777" w:rsidR="001A7BE9" w:rsidRPr="00E808B0" w:rsidRDefault="001A7BE9" w:rsidP="003067F6">
      <w:pPr>
        <w:pStyle w:val="XMLFragment"/>
        <w:rPr>
          <w:noProof w:val="0"/>
        </w:rPr>
      </w:pPr>
      <w:r w:rsidRPr="00E808B0">
        <w:rPr>
          <w:noProof w:val="0"/>
        </w:rPr>
        <w:t>Content-ID: &lt;</w:t>
      </w:r>
      <w:proofErr w:type="gramStart"/>
      <w:r w:rsidRPr="00E808B0">
        <w:rPr>
          <w:noProof w:val="0"/>
        </w:rPr>
        <w:t>1.urn:uuid</w:t>
      </w:r>
      <w:proofErr w:type="gramEnd"/>
      <w:r w:rsidRPr="00E808B0">
        <w:rPr>
          <w:noProof w:val="0"/>
        </w:rPr>
        <w:t>:76A2C3D9BCD3AECFF31217932910181@apache.org&gt;</w:t>
      </w:r>
    </w:p>
    <w:p w14:paraId="2775428B" w14:textId="77777777" w:rsidR="001A7BE9" w:rsidRPr="00E808B0" w:rsidRDefault="001A7BE9" w:rsidP="003067F6">
      <w:pPr>
        <w:pStyle w:val="XMLFragment"/>
        <w:rPr>
          <w:noProof w:val="0"/>
        </w:rPr>
      </w:pPr>
    </w:p>
    <w:p w14:paraId="5886A650" w14:textId="77777777" w:rsidR="001A7BE9" w:rsidRPr="00E808B0" w:rsidRDefault="001A7BE9" w:rsidP="003067F6">
      <w:pPr>
        <w:pStyle w:val="XMLFragment"/>
        <w:rPr>
          <w:noProof w:val="0"/>
        </w:rPr>
      </w:pPr>
      <w:r w:rsidRPr="00E808B0">
        <w:rPr>
          <w:noProof w:val="0"/>
        </w:rPr>
        <w:t>Here is the document content</w:t>
      </w:r>
    </w:p>
    <w:p w14:paraId="40A72068" w14:textId="77777777" w:rsidR="001A7BE9" w:rsidRPr="00E808B0" w:rsidRDefault="001A7BE9" w:rsidP="003067F6">
      <w:pPr>
        <w:pStyle w:val="XMLFragment"/>
        <w:rPr>
          <w:noProof w:val="0"/>
        </w:rPr>
      </w:pPr>
      <w:r w:rsidRPr="00E808B0">
        <w:rPr>
          <w:noProof w:val="0"/>
        </w:rPr>
        <w:t>--MIMEBoundaryurn_uuid_76A2C3D9BCD3AECFF31217932910180--</w:t>
      </w:r>
    </w:p>
    <w:p w14:paraId="5C92B4CE" w14:textId="77777777" w:rsidR="00D6388D" w:rsidRPr="00E808B0" w:rsidRDefault="00D6388D" w:rsidP="003067F6">
      <w:pPr>
        <w:pStyle w:val="BodyText"/>
      </w:pPr>
      <w:bookmarkStart w:id="982" w:name="_Toc437857683"/>
    </w:p>
    <w:p w14:paraId="0F2EFAAB" w14:textId="77777777" w:rsidR="00D6388D" w:rsidRPr="00E808B0" w:rsidRDefault="00D6388D" w:rsidP="003067F6">
      <w:pPr>
        <w:pStyle w:val="BodyText"/>
      </w:pPr>
    </w:p>
    <w:p w14:paraId="73FBC8E2" w14:textId="77777777" w:rsidR="00D6388D" w:rsidRPr="00E808B0" w:rsidRDefault="00D6388D" w:rsidP="003067F6">
      <w:pPr>
        <w:pStyle w:val="BodyText"/>
      </w:pPr>
    </w:p>
    <w:p w14:paraId="41288BEF" w14:textId="77777777" w:rsidR="00D6388D" w:rsidRPr="00E808B0" w:rsidRDefault="00D6388D" w:rsidP="003067F6">
      <w:pPr>
        <w:pStyle w:val="BodyText"/>
      </w:pPr>
    </w:p>
    <w:p w14:paraId="320BC7C2" w14:textId="77777777" w:rsidR="00D6388D" w:rsidRPr="00E808B0" w:rsidRDefault="00D6388D" w:rsidP="003067F6">
      <w:pPr>
        <w:pStyle w:val="BodyText"/>
      </w:pPr>
    </w:p>
    <w:p w14:paraId="3EF084FA" w14:textId="77777777" w:rsidR="00D6388D" w:rsidRPr="00E808B0" w:rsidRDefault="00D6388D" w:rsidP="003067F6">
      <w:pPr>
        <w:pStyle w:val="BodyText"/>
      </w:pPr>
    </w:p>
    <w:p w14:paraId="0536677E" w14:textId="77777777" w:rsidR="00D6388D" w:rsidRPr="00E808B0" w:rsidRDefault="00D6388D" w:rsidP="003067F6">
      <w:pPr>
        <w:pStyle w:val="BodyText"/>
      </w:pPr>
    </w:p>
    <w:p w14:paraId="36BDD799" w14:textId="77777777" w:rsidR="00D6388D" w:rsidRPr="00E808B0" w:rsidRDefault="00D6388D" w:rsidP="003067F6">
      <w:pPr>
        <w:pStyle w:val="BodyText"/>
      </w:pPr>
    </w:p>
    <w:p w14:paraId="69CFC15E" w14:textId="77777777" w:rsidR="00D6388D" w:rsidRPr="00E808B0" w:rsidRDefault="00D6388D" w:rsidP="003067F6">
      <w:pPr>
        <w:pStyle w:val="BodyText"/>
      </w:pPr>
    </w:p>
    <w:p w14:paraId="66CAAF9D" w14:textId="77777777" w:rsidR="00D6388D" w:rsidRPr="00E808B0" w:rsidRDefault="00D6388D" w:rsidP="003067F6">
      <w:pPr>
        <w:pStyle w:val="BodyText"/>
      </w:pPr>
    </w:p>
    <w:p w14:paraId="2D91AB5A" w14:textId="77777777" w:rsidR="00D6388D" w:rsidRPr="00E808B0" w:rsidRDefault="00D6388D" w:rsidP="003067F6">
      <w:pPr>
        <w:pStyle w:val="BodyText"/>
      </w:pPr>
    </w:p>
    <w:p w14:paraId="004B9213" w14:textId="77777777" w:rsidR="00D6388D" w:rsidRPr="00E808B0" w:rsidRDefault="00D6388D" w:rsidP="003067F6">
      <w:pPr>
        <w:pStyle w:val="BodyText"/>
      </w:pPr>
    </w:p>
    <w:p w14:paraId="66930B59" w14:textId="0FF145BE" w:rsidR="001A7BE9" w:rsidRPr="00E808B0" w:rsidRDefault="001A7BE9" w:rsidP="003F7F0F">
      <w:pPr>
        <w:pStyle w:val="AppendixHeading3"/>
        <w:rPr>
          <w:noProof w:val="0"/>
        </w:rPr>
      </w:pPr>
      <w:bookmarkStart w:id="983" w:name="_Toc518654974"/>
      <w:r w:rsidRPr="00E808B0">
        <w:rPr>
          <w:noProof w:val="0"/>
        </w:rPr>
        <w:lastRenderedPageBreak/>
        <w:t>V.9.4 Full Sample</w:t>
      </w:r>
      <w:bookmarkEnd w:id="982"/>
      <w:bookmarkEnd w:id="983"/>
    </w:p>
    <w:p w14:paraId="32273FCE" w14:textId="7F59E837" w:rsidR="001A7BE9" w:rsidRPr="00E808B0" w:rsidRDefault="001A7BE9" w:rsidP="003067F6">
      <w:pPr>
        <w:pStyle w:val="BodyText"/>
      </w:pPr>
      <w:r w:rsidRPr="00E808B0">
        <w:t>This sample combines several of the building blocks from the previous sections to show a Synchronous Request that uses MTOM/XOP with optimized content.</w:t>
      </w:r>
    </w:p>
    <w:bookmarkEnd w:id="971"/>
    <w:p w14:paraId="26C79FF3" w14:textId="77777777" w:rsidR="001A7BE9" w:rsidRPr="00E808B0" w:rsidRDefault="001A7BE9" w:rsidP="003067F6">
      <w:pPr>
        <w:pStyle w:val="BodyText"/>
        <w:rPr>
          <w:highlight w:val="white"/>
        </w:rPr>
      </w:pPr>
    </w:p>
    <w:p w14:paraId="534FE626" w14:textId="77777777" w:rsidR="001A7BE9" w:rsidRPr="00E808B0" w:rsidRDefault="001A7BE9" w:rsidP="003067F6">
      <w:pPr>
        <w:pStyle w:val="XMLFragment"/>
        <w:rPr>
          <w:noProof w:val="0"/>
        </w:rPr>
      </w:pPr>
      <w:r w:rsidRPr="00E808B0">
        <w:rPr>
          <w:noProof w:val="0"/>
        </w:rPr>
        <w:t>POST /axis2/services/repository HTTP/1.1</w:t>
      </w:r>
    </w:p>
    <w:p w14:paraId="3B3D1479" w14:textId="77777777" w:rsidR="001A7BE9" w:rsidRPr="00E808B0" w:rsidRDefault="001A7BE9" w:rsidP="003067F6">
      <w:pPr>
        <w:pStyle w:val="XMLFragment"/>
        <w:rPr>
          <w:noProof w:val="0"/>
        </w:rPr>
      </w:pPr>
      <w:r w:rsidRPr="00E808B0">
        <w:rPr>
          <w:noProof w:val="0"/>
        </w:rPr>
        <w:t>Content-Type: multipart/related; boundary=MIMEBoundaryurn_uuid_76A2C3D9BCD3AECFF31217932910180;</w:t>
      </w:r>
    </w:p>
    <w:p w14:paraId="3147498A" w14:textId="77777777" w:rsidR="001A7BE9" w:rsidRPr="00E808B0" w:rsidRDefault="001A7BE9" w:rsidP="003067F6">
      <w:pPr>
        <w:pStyle w:val="XMLFragment"/>
        <w:rPr>
          <w:noProof w:val="0"/>
        </w:rPr>
      </w:pPr>
      <w:r w:rsidRPr="00E808B0">
        <w:rPr>
          <w:noProof w:val="0"/>
        </w:rPr>
        <w:t xml:space="preserve"> type="application/</w:t>
      </w:r>
      <w:proofErr w:type="spellStart"/>
      <w:r w:rsidRPr="00E808B0">
        <w:rPr>
          <w:noProof w:val="0"/>
        </w:rPr>
        <w:t>xop+xml</w:t>
      </w:r>
      <w:proofErr w:type="spellEnd"/>
      <w:r w:rsidRPr="00E808B0">
        <w:rPr>
          <w:noProof w:val="0"/>
        </w:rPr>
        <w:t>"; start="&lt;</w:t>
      </w:r>
      <w:proofErr w:type="gramStart"/>
      <w:r w:rsidRPr="00E808B0">
        <w:rPr>
          <w:noProof w:val="0"/>
        </w:rPr>
        <w:t>0.urn:uuid76A2C3D9BCD3AECFF31217932910181@apache.org</w:t>
      </w:r>
      <w:proofErr w:type="gramEnd"/>
      <w:r w:rsidRPr="00E808B0">
        <w:rPr>
          <w:noProof w:val="0"/>
        </w:rPr>
        <w:t>&gt;";</w:t>
      </w:r>
    </w:p>
    <w:p w14:paraId="16DCF5F9" w14:textId="77777777" w:rsidR="001A7BE9" w:rsidRPr="00E808B0" w:rsidRDefault="001A7BE9" w:rsidP="003067F6">
      <w:pPr>
        <w:pStyle w:val="XMLFragment"/>
        <w:rPr>
          <w:noProof w:val="0"/>
        </w:rPr>
      </w:pPr>
      <w:r w:rsidRPr="00E808B0">
        <w:rPr>
          <w:noProof w:val="0"/>
        </w:rPr>
        <w:t xml:space="preserve"> start-info="application/</w:t>
      </w:r>
      <w:proofErr w:type="spellStart"/>
      <w:r w:rsidRPr="00E808B0">
        <w:rPr>
          <w:noProof w:val="0"/>
        </w:rPr>
        <w:t>soap+xml</w:t>
      </w:r>
      <w:proofErr w:type="spellEnd"/>
      <w:r w:rsidRPr="00E808B0">
        <w:rPr>
          <w:noProof w:val="0"/>
        </w:rPr>
        <w:t>"; action="</w:t>
      </w:r>
      <w:proofErr w:type="gramStart"/>
      <w:r w:rsidRPr="00E808B0">
        <w:rPr>
          <w:noProof w:val="0"/>
        </w:rPr>
        <w:t>urn:ihe</w:t>
      </w:r>
      <w:proofErr w:type="gramEnd"/>
      <w:r w:rsidRPr="00E808B0">
        <w:rPr>
          <w:noProof w:val="0"/>
        </w:rPr>
        <w:t>:iti:2007:ProvideAndRegisterDocumentSet-b"</w:t>
      </w:r>
    </w:p>
    <w:p w14:paraId="35D505D5" w14:textId="77777777" w:rsidR="001A7BE9" w:rsidRPr="00E808B0" w:rsidRDefault="001A7BE9" w:rsidP="003067F6">
      <w:pPr>
        <w:pStyle w:val="XMLFragment"/>
        <w:rPr>
          <w:noProof w:val="0"/>
        </w:rPr>
      </w:pPr>
      <w:r w:rsidRPr="00E808B0">
        <w:rPr>
          <w:noProof w:val="0"/>
        </w:rPr>
        <w:t>User-Agent: Axis2</w:t>
      </w:r>
    </w:p>
    <w:p w14:paraId="484D94F2" w14:textId="77777777" w:rsidR="001A7BE9" w:rsidRPr="00E808B0" w:rsidRDefault="001A7BE9" w:rsidP="003067F6">
      <w:pPr>
        <w:pStyle w:val="XMLFragment"/>
        <w:rPr>
          <w:noProof w:val="0"/>
        </w:rPr>
      </w:pPr>
      <w:r w:rsidRPr="00E808B0">
        <w:rPr>
          <w:noProof w:val="0"/>
        </w:rPr>
        <w:t>Host: localhost:4040</w:t>
      </w:r>
    </w:p>
    <w:p w14:paraId="6357D636" w14:textId="77777777" w:rsidR="001A7BE9" w:rsidRPr="00E808B0" w:rsidRDefault="001A7BE9" w:rsidP="003067F6">
      <w:pPr>
        <w:pStyle w:val="XMLFragment"/>
        <w:rPr>
          <w:noProof w:val="0"/>
        </w:rPr>
      </w:pPr>
      <w:r w:rsidRPr="00E808B0">
        <w:rPr>
          <w:noProof w:val="0"/>
        </w:rPr>
        <w:t>Content-Length: 4567</w:t>
      </w:r>
    </w:p>
    <w:p w14:paraId="3BC1CEB4" w14:textId="77777777" w:rsidR="001A7BE9" w:rsidRPr="00E808B0" w:rsidRDefault="001A7BE9" w:rsidP="003067F6">
      <w:pPr>
        <w:pStyle w:val="XMLFragment"/>
        <w:rPr>
          <w:noProof w:val="0"/>
        </w:rPr>
      </w:pPr>
    </w:p>
    <w:p w14:paraId="15239740"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116E2D26" w14:textId="77777777" w:rsidR="001A7BE9" w:rsidRPr="00E808B0" w:rsidRDefault="001A7BE9" w:rsidP="003067F6">
      <w:pPr>
        <w:pStyle w:val="XMLFragment"/>
        <w:rPr>
          <w:noProof w:val="0"/>
          <w:szCs w:val="16"/>
        </w:rPr>
      </w:pPr>
      <w:r w:rsidRPr="00E808B0">
        <w:rPr>
          <w:noProof w:val="0"/>
          <w:szCs w:val="16"/>
        </w:rPr>
        <w:t>Content-Type: application/</w:t>
      </w:r>
      <w:proofErr w:type="spellStart"/>
      <w:r w:rsidRPr="00E808B0">
        <w:rPr>
          <w:noProof w:val="0"/>
          <w:szCs w:val="16"/>
        </w:rPr>
        <w:t>xop+xml</w:t>
      </w:r>
      <w:proofErr w:type="spellEnd"/>
      <w:r w:rsidRPr="00E808B0">
        <w:rPr>
          <w:noProof w:val="0"/>
          <w:szCs w:val="16"/>
        </w:rPr>
        <w:t>; charset=UTF-8; type="application/</w:t>
      </w:r>
      <w:proofErr w:type="spellStart"/>
      <w:r w:rsidRPr="00E808B0">
        <w:rPr>
          <w:noProof w:val="0"/>
          <w:szCs w:val="16"/>
        </w:rPr>
        <w:t>soap+xml</w:t>
      </w:r>
      <w:proofErr w:type="spellEnd"/>
      <w:r w:rsidRPr="00E808B0">
        <w:rPr>
          <w:noProof w:val="0"/>
          <w:szCs w:val="16"/>
        </w:rPr>
        <w:t>"</w:t>
      </w:r>
    </w:p>
    <w:p w14:paraId="4AC6B570" w14:textId="77777777" w:rsidR="001A7BE9" w:rsidRPr="00E808B0" w:rsidRDefault="001A7BE9" w:rsidP="003067F6">
      <w:pPr>
        <w:pStyle w:val="XMLFragment"/>
        <w:rPr>
          <w:noProof w:val="0"/>
          <w:szCs w:val="16"/>
        </w:rPr>
      </w:pPr>
      <w:r w:rsidRPr="00E808B0">
        <w:rPr>
          <w:noProof w:val="0"/>
          <w:szCs w:val="16"/>
        </w:rPr>
        <w:t>Content-Transfer-Encoding: binary</w:t>
      </w:r>
    </w:p>
    <w:p w14:paraId="442B7117" w14:textId="77777777" w:rsidR="001A7BE9" w:rsidRPr="00E808B0" w:rsidRDefault="001A7BE9" w:rsidP="003067F6">
      <w:pPr>
        <w:pStyle w:val="XMLFragment"/>
        <w:rPr>
          <w:noProof w:val="0"/>
          <w:szCs w:val="16"/>
        </w:rPr>
      </w:pPr>
      <w:r w:rsidRPr="00E808B0">
        <w:rPr>
          <w:noProof w:val="0"/>
          <w:szCs w:val="16"/>
        </w:rPr>
        <w:t>Content-ID: &lt;</w:t>
      </w:r>
      <w:proofErr w:type="gramStart"/>
      <w:r w:rsidRPr="00E808B0">
        <w:rPr>
          <w:noProof w:val="0"/>
          <w:szCs w:val="16"/>
        </w:rPr>
        <w:t>0.urn:uuid</w:t>
      </w:r>
      <w:proofErr w:type="gramEnd"/>
      <w:r w:rsidRPr="00E808B0">
        <w:rPr>
          <w:noProof w:val="0"/>
          <w:szCs w:val="16"/>
        </w:rPr>
        <w:t>:76A2C3D9BCD3AECFF31217932910181@apache.org&gt;</w:t>
      </w:r>
    </w:p>
    <w:p w14:paraId="519E4C4E" w14:textId="77777777" w:rsidR="001A7BE9" w:rsidRPr="00E808B0" w:rsidRDefault="001A7BE9" w:rsidP="003067F6">
      <w:pPr>
        <w:pStyle w:val="XMLFragment"/>
        <w:rPr>
          <w:noProof w:val="0"/>
          <w:szCs w:val="16"/>
        </w:rPr>
      </w:pPr>
    </w:p>
    <w:p w14:paraId="40E23B15" w14:textId="77777777" w:rsidR="001A7BE9" w:rsidRPr="00E808B0" w:rsidRDefault="001A7BE9" w:rsidP="003067F6">
      <w:pPr>
        <w:pStyle w:val="XMLFragment"/>
        <w:rPr>
          <w:noProof w:val="0"/>
          <w:szCs w:val="16"/>
        </w:rPr>
      </w:pPr>
      <w:r w:rsidRPr="00E808B0">
        <w:rPr>
          <w:noProof w:val="0"/>
          <w:szCs w:val="16"/>
        </w:rPr>
        <w:t>&lt;?xml version='1.0' encoding='UTF-8'?&gt;</w:t>
      </w:r>
    </w:p>
    <w:p w14:paraId="420159F0" w14:textId="77777777" w:rsidR="001A7BE9" w:rsidRPr="00E808B0" w:rsidRDefault="001A7BE9" w:rsidP="003067F6">
      <w:pPr>
        <w:pStyle w:val="XMLFragment"/>
        <w:rPr>
          <w:noProof w:val="0"/>
          <w:szCs w:val="16"/>
        </w:rPr>
      </w:pPr>
      <w:r w:rsidRPr="00E808B0">
        <w:rPr>
          <w:noProof w:val="0"/>
          <w:szCs w:val="16"/>
        </w:rPr>
        <w:t>&lt;soap</w:t>
      </w:r>
      <w:proofErr w:type="gramStart"/>
      <w:r w:rsidRPr="00E808B0">
        <w:rPr>
          <w:noProof w:val="0"/>
          <w:szCs w:val="16"/>
        </w:rPr>
        <w:t>12:Envelope</w:t>
      </w:r>
      <w:proofErr w:type="gramEnd"/>
      <w:r w:rsidRPr="00E808B0">
        <w:rPr>
          <w:noProof w:val="0"/>
          <w:szCs w:val="16"/>
        </w:rPr>
        <w:t>&gt;</w:t>
      </w:r>
    </w:p>
    <w:p w14:paraId="48E426B3" w14:textId="77777777" w:rsidR="001A7BE9" w:rsidRPr="00E808B0" w:rsidRDefault="001A7BE9" w:rsidP="003067F6">
      <w:pPr>
        <w:pStyle w:val="XMLFragment"/>
        <w:rPr>
          <w:noProof w:val="0"/>
          <w:szCs w:val="16"/>
        </w:rPr>
      </w:pPr>
      <w:r w:rsidRPr="00E808B0">
        <w:rPr>
          <w:noProof w:val="0"/>
          <w:szCs w:val="16"/>
        </w:rPr>
        <w:tab/>
        <w:t>&lt;soap</w:t>
      </w:r>
      <w:proofErr w:type="gramStart"/>
      <w:r w:rsidRPr="00E808B0">
        <w:rPr>
          <w:noProof w:val="0"/>
          <w:szCs w:val="16"/>
        </w:rPr>
        <w:t>12:Header</w:t>
      </w:r>
      <w:proofErr w:type="gramEnd"/>
      <w:r w:rsidRPr="00E808B0">
        <w:rPr>
          <w:noProof w:val="0"/>
          <w:szCs w:val="16"/>
        </w:rPr>
        <w:t>&gt;</w:t>
      </w:r>
    </w:p>
    <w:p w14:paraId="73AD8B0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wsa:To</w:t>
      </w:r>
      <w:proofErr w:type="spellEnd"/>
      <w:proofErr w:type="gramEnd"/>
      <w:r w:rsidRPr="00E808B0">
        <w:rPr>
          <w:noProof w:val="0"/>
          <w:szCs w:val="16"/>
        </w:rPr>
        <w:t>&gt;http://localhost:4040/axis2/services/test11966a&lt;/wsa:To&gt;</w:t>
      </w:r>
    </w:p>
    <w:p w14:paraId="63BC4C62"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gramStart"/>
      <w:r w:rsidRPr="00E808B0">
        <w:rPr>
          <w:noProof w:val="0"/>
          <w:szCs w:val="16"/>
        </w:rPr>
        <w:t>wsa:MessageID</w:t>
      </w:r>
      <w:proofErr w:type="gramEnd"/>
      <w:r w:rsidRPr="00E808B0">
        <w:rPr>
          <w:noProof w:val="0"/>
          <w:szCs w:val="16"/>
        </w:rPr>
        <w:t>&gt;urn:uuid:76A2C3D9BCD3AECFF31217932910053&lt;/wsa:MessageID&gt;</w:t>
      </w:r>
    </w:p>
    <w:p w14:paraId="49CB43B6"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wsa:Action</w:t>
      </w:r>
      <w:proofErr w:type="spellEnd"/>
      <w:proofErr w:type="gramEnd"/>
      <w:r w:rsidRPr="00E808B0">
        <w:rPr>
          <w:noProof w:val="0"/>
          <w:szCs w:val="16"/>
        </w:rPr>
        <w:t xml:space="preserve"> soap12:mustUnderstand="1"&gt;</w:t>
      </w:r>
    </w:p>
    <w:p w14:paraId="15F17D7A"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r>
      <w:proofErr w:type="gramStart"/>
      <w:r w:rsidRPr="00E808B0">
        <w:rPr>
          <w:noProof w:val="0"/>
          <w:szCs w:val="16"/>
        </w:rPr>
        <w:t>urn:ihe</w:t>
      </w:r>
      <w:proofErr w:type="gramEnd"/>
      <w:r w:rsidRPr="00E808B0">
        <w:rPr>
          <w:noProof w:val="0"/>
          <w:szCs w:val="16"/>
        </w:rPr>
        <w:t>:iti:2007:ProvideAndRegisterDocumentSet-b</w:t>
      </w:r>
    </w:p>
    <w:p w14:paraId="6C677B6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wsa:Action</w:t>
      </w:r>
      <w:proofErr w:type="spellEnd"/>
      <w:proofErr w:type="gramEnd"/>
      <w:r w:rsidRPr="00E808B0">
        <w:rPr>
          <w:noProof w:val="0"/>
          <w:szCs w:val="16"/>
        </w:rPr>
        <w:t>&gt;</w:t>
      </w:r>
    </w:p>
    <w:p w14:paraId="58F6D0B9"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wsa:ReplyTo</w:t>
      </w:r>
      <w:proofErr w:type="spellEnd"/>
      <w:proofErr w:type="gramEnd"/>
      <w:r w:rsidRPr="00E808B0">
        <w:rPr>
          <w:noProof w:val="0"/>
          <w:szCs w:val="16"/>
        </w:rPr>
        <w:t>&gt;</w:t>
      </w:r>
    </w:p>
    <w:p w14:paraId="0FB23807"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w:t>
      </w:r>
      <w:proofErr w:type="spellStart"/>
      <w:proofErr w:type="gramStart"/>
      <w:r w:rsidRPr="00E808B0">
        <w:rPr>
          <w:noProof w:val="0"/>
          <w:szCs w:val="16"/>
        </w:rPr>
        <w:t>wsa:Address</w:t>
      </w:r>
      <w:proofErr w:type="spellEnd"/>
      <w:proofErr w:type="gramEnd"/>
      <w:r w:rsidRPr="00E808B0">
        <w:rPr>
          <w:noProof w:val="0"/>
          <w:szCs w:val="16"/>
        </w:rPr>
        <w:t>&gt;</w:t>
      </w:r>
    </w:p>
    <w:p w14:paraId="431C30D2"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r>
      <w:r w:rsidRPr="00E808B0">
        <w:rPr>
          <w:noProof w:val="0"/>
          <w:szCs w:val="16"/>
        </w:rPr>
        <w:tab/>
        <w:t>http://www.w3.org/2005/08/addressing/anonymous</w:t>
      </w:r>
    </w:p>
    <w:p w14:paraId="2B89BEAF"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w:t>
      </w:r>
      <w:proofErr w:type="spellStart"/>
      <w:proofErr w:type="gramStart"/>
      <w:r w:rsidRPr="00E808B0">
        <w:rPr>
          <w:noProof w:val="0"/>
          <w:szCs w:val="16"/>
        </w:rPr>
        <w:t>wsa:Address</w:t>
      </w:r>
      <w:proofErr w:type="spellEnd"/>
      <w:proofErr w:type="gramEnd"/>
      <w:r w:rsidRPr="00E808B0">
        <w:rPr>
          <w:noProof w:val="0"/>
          <w:szCs w:val="16"/>
        </w:rPr>
        <w:t>&gt;</w:t>
      </w:r>
    </w:p>
    <w:p w14:paraId="5E65039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wsa:ReplyTo</w:t>
      </w:r>
      <w:proofErr w:type="spellEnd"/>
      <w:proofErr w:type="gramEnd"/>
      <w:r w:rsidRPr="00E808B0">
        <w:rPr>
          <w:noProof w:val="0"/>
          <w:szCs w:val="16"/>
        </w:rPr>
        <w:t>&gt;</w:t>
      </w:r>
    </w:p>
    <w:p w14:paraId="64484ED0" w14:textId="77777777" w:rsidR="001A7BE9" w:rsidRPr="00E808B0" w:rsidRDefault="001A7BE9" w:rsidP="003067F6">
      <w:pPr>
        <w:pStyle w:val="XMLFragment"/>
        <w:rPr>
          <w:noProof w:val="0"/>
          <w:szCs w:val="16"/>
        </w:rPr>
      </w:pPr>
      <w:r w:rsidRPr="00E808B0">
        <w:rPr>
          <w:noProof w:val="0"/>
          <w:szCs w:val="16"/>
        </w:rPr>
        <w:tab/>
        <w:t>&lt;/soap</w:t>
      </w:r>
      <w:proofErr w:type="gramStart"/>
      <w:r w:rsidRPr="00E808B0">
        <w:rPr>
          <w:noProof w:val="0"/>
          <w:szCs w:val="16"/>
        </w:rPr>
        <w:t>12:Header</w:t>
      </w:r>
      <w:proofErr w:type="gramEnd"/>
      <w:r w:rsidRPr="00E808B0">
        <w:rPr>
          <w:noProof w:val="0"/>
          <w:szCs w:val="16"/>
        </w:rPr>
        <w:t>&gt;</w:t>
      </w:r>
    </w:p>
    <w:p w14:paraId="450464EB" w14:textId="77777777" w:rsidR="001A7BE9" w:rsidRPr="00E808B0" w:rsidRDefault="001A7BE9" w:rsidP="003067F6">
      <w:pPr>
        <w:pStyle w:val="XMLFragment"/>
        <w:rPr>
          <w:noProof w:val="0"/>
          <w:szCs w:val="16"/>
        </w:rPr>
      </w:pPr>
      <w:r w:rsidRPr="00E808B0">
        <w:rPr>
          <w:noProof w:val="0"/>
          <w:szCs w:val="16"/>
        </w:rPr>
        <w:tab/>
        <w:t>&lt;soap</w:t>
      </w:r>
      <w:proofErr w:type="gramStart"/>
      <w:r w:rsidRPr="00E808B0">
        <w:rPr>
          <w:noProof w:val="0"/>
          <w:szCs w:val="16"/>
        </w:rPr>
        <w:t>12:Body</w:t>
      </w:r>
      <w:proofErr w:type="gramEnd"/>
      <w:r w:rsidRPr="00E808B0">
        <w:rPr>
          <w:noProof w:val="0"/>
          <w:szCs w:val="16"/>
        </w:rPr>
        <w:t>&gt;</w:t>
      </w:r>
    </w:p>
    <w:p w14:paraId="54A05FAA" w14:textId="77777777" w:rsidR="001A7BE9" w:rsidRPr="00E808B0" w:rsidRDefault="001A7BE9" w:rsidP="003067F6">
      <w:pPr>
        <w:pStyle w:val="XMLFragment"/>
        <w:rPr>
          <w:noProof w:val="0"/>
        </w:rPr>
      </w:pPr>
      <w:r w:rsidRPr="00E808B0">
        <w:rPr>
          <w:noProof w:val="0"/>
          <w:szCs w:val="16"/>
        </w:rPr>
        <w:tab/>
      </w:r>
      <w:r w:rsidRPr="00E808B0">
        <w:rPr>
          <w:noProof w:val="0"/>
          <w:szCs w:val="16"/>
        </w:rPr>
        <w:tab/>
      </w:r>
      <w:proofErr w:type="gramStart"/>
      <w:r w:rsidRPr="00E808B0">
        <w:rPr>
          <w:noProof w:val="0"/>
          <w:szCs w:val="16"/>
        </w:rPr>
        <w:t>&lt;!--</w:t>
      </w:r>
      <w:proofErr w:type="gramEnd"/>
      <w:r w:rsidRPr="00E808B0">
        <w:rPr>
          <w:noProof w:val="0"/>
          <w:szCs w:val="16"/>
        </w:rPr>
        <w:t xml:space="preserve"> Other parts of SOAP body omitted</w:t>
      </w:r>
      <w:r w:rsidRPr="00E808B0">
        <w:rPr>
          <w:noProof w:val="0"/>
        </w:rPr>
        <w:t xml:space="preserve"> --&gt;</w:t>
      </w:r>
    </w:p>
    <w:p w14:paraId="2782E3DC" w14:textId="77777777" w:rsidR="001A7BE9" w:rsidRPr="00E808B0" w:rsidRDefault="001A7BE9" w:rsidP="003067F6">
      <w:pPr>
        <w:pStyle w:val="XMLFragment"/>
        <w:rPr>
          <w:noProof w:val="0"/>
        </w:rPr>
      </w:pPr>
    </w:p>
    <w:p w14:paraId="636C465D"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xds:Document</w:t>
      </w:r>
      <w:proofErr w:type="spellEnd"/>
      <w:proofErr w:type="gramEnd"/>
      <w:r w:rsidRPr="00E808B0">
        <w:rPr>
          <w:noProof w:val="0"/>
          <w:szCs w:val="16"/>
        </w:rPr>
        <w:t xml:space="preserve"> id="id1"&gt;</w:t>
      </w:r>
    </w:p>
    <w:p w14:paraId="4BD436A6"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w:t>
      </w:r>
      <w:proofErr w:type="spellStart"/>
      <w:proofErr w:type="gramStart"/>
      <w:r w:rsidRPr="00E808B0">
        <w:rPr>
          <w:noProof w:val="0"/>
          <w:szCs w:val="16"/>
        </w:rPr>
        <w:t>xop:Include</w:t>
      </w:r>
      <w:proofErr w:type="spellEnd"/>
      <w:proofErr w:type="gramEnd"/>
      <w:r w:rsidRPr="00E808B0">
        <w:rPr>
          <w:noProof w:val="0"/>
          <w:szCs w:val="16"/>
        </w:rPr>
        <w:t xml:space="preserve"> href="cid:1.urn:uuid:76A2C3D9BCD3AECFF31217932910181@apache.org"&gt;</w:t>
      </w:r>
    </w:p>
    <w:p w14:paraId="2741687B"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t>
      </w:r>
      <w:proofErr w:type="spellStart"/>
      <w:proofErr w:type="gramStart"/>
      <w:r w:rsidRPr="00E808B0">
        <w:rPr>
          <w:noProof w:val="0"/>
          <w:szCs w:val="16"/>
        </w:rPr>
        <w:t>xds:Document</w:t>
      </w:r>
      <w:proofErr w:type="spellEnd"/>
      <w:proofErr w:type="gramEnd"/>
      <w:r w:rsidRPr="00E808B0">
        <w:rPr>
          <w:noProof w:val="0"/>
          <w:szCs w:val="16"/>
        </w:rPr>
        <w:t>&gt;</w:t>
      </w:r>
    </w:p>
    <w:p w14:paraId="1351F8EC" w14:textId="77777777" w:rsidR="001A7BE9" w:rsidRPr="00E808B0" w:rsidRDefault="001A7BE9" w:rsidP="003067F6">
      <w:pPr>
        <w:pStyle w:val="XMLFragment"/>
        <w:rPr>
          <w:noProof w:val="0"/>
          <w:szCs w:val="16"/>
        </w:rPr>
      </w:pPr>
    </w:p>
    <w:p w14:paraId="4AC73F17" w14:textId="77777777" w:rsidR="001A7BE9" w:rsidRPr="00E808B0" w:rsidRDefault="001A7BE9" w:rsidP="003067F6">
      <w:pPr>
        <w:pStyle w:val="XMLFragment"/>
        <w:rPr>
          <w:noProof w:val="0"/>
          <w:szCs w:val="16"/>
        </w:rPr>
      </w:pPr>
      <w:r w:rsidRPr="00E808B0">
        <w:rPr>
          <w:noProof w:val="0"/>
          <w:szCs w:val="16"/>
        </w:rPr>
        <w:tab/>
        <w:t>&lt;/soap</w:t>
      </w:r>
      <w:proofErr w:type="gramStart"/>
      <w:r w:rsidRPr="00E808B0">
        <w:rPr>
          <w:noProof w:val="0"/>
          <w:szCs w:val="16"/>
        </w:rPr>
        <w:t>12:Body</w:t>
      </w:r>
      <w:proofErr w:type="gramEnd"/>
      <w:r w:rsidRPr="00E808B0">
        <w:rPr>
          <w:noProof w:val="0"/>
          <w:szCs w:val="16"/>
        </w:rPr>
        <w:t>&gt;</w:t>
      </w:r>
    </w:p>
    <w:p w14:paraId="58CC2886" w14:textId="77777777" w:rsidR="001A7BE9" w:rsidRPr="00E808B0" w:rsidRDefault="001A7BE9" w:rsidP="003067F6">
      <w:pPr>
        <w:pStyle w:val="XMLFragment"/>
        <w:rPr>
          <w:noProof w:val="0"/>
          <w:szCs w:val="16"/>
        </w:rPr>
      </w:pPr>
      <w:r w:rsidRPr="00E808B0">
        <w:rPr>
          <w:noProof w:val="0"/>
          <w:szCs w:val="16"/>
        </w:rPr>
        <w:t>&lt;/soap</w:t>
      </w:r>
      <w:proofErr w:type="gramStart"/>
      <w:r w:rsidRPr="00E808B0">
        <w:rPr>
          <w:noProof w:val="0"/>
          <w:szCs w:val="16"/>
        </w:rPr>
        <w:t>12:Envelope</w:t>
      </w:r>
      <w:proofErr w:type="gramEnd"/>
      <w:r w:rsidRPr="00E808B0">
        <w:rPr>
          <w:noProof w:val="0"/>
          <w:szCs w:val="16"/>
        </w:rPr>
        <w:t>&gt;</w:t>
      </w:r>
    </w:p>
    <w:p w14:paraId="2B3B8E59" w14:textId="77777777" w:rsidR="001A7BE9" w:rsidRPr="00E808B0" w:rsidRDefault="001A7BE9" w:rsidP="003067F6">
      <w:pPr>
        <w:pStyle w:val="XMLFragment"/>
        <w:rPr>
          <w:noProof w:val="0"/>
          <w:szCs w:val="16"/>
        </w:rPr>
      </w:pPr>
    </w:p>
    <w:p w14:paraId="26D0B4DD"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2FB75588" w14:textId="77777777" w:rsidR="001A7BE9" w:rsidRPr="00E808B0" w:rsidRDefault="001A7BE9" w:rsidP="003067F6">
      <w:pPr>
        <w:pStyle w:val="XMLFragment"/>
        <w:rPr>
          <w:noProof w:val="0"/>
          <w:szCs w:val="16"/>
        </w:rPr>
      </w:pPr>
      <w:r w:rsidRPr="00E808B0">
        <w:rPr>
          <w:noProof w:val="0"/>
          <w:szCs w:val="16"/>
        </w:rPr>
        <w:t>Content-Type: text/plain; charset=UTF-8"</w:t>
      </w:r>
    </w:p>
    <w:p w14:paraId="275914AE" w14:textId="77777777" w:rsidR="001A7BE9" w:rsidRPr="00E808B0" w:rsidRDefault="001A7BE9" w:rsidP="003067F6">
      <w:pPr>
        <w:pStyle w:val="XMLFragment"/>
        <w:rPr>
          <w:noProof w:val="0"/>
          <w:szCs w:val="16"/>
        </w:rPr>
      </w:pPr>
      <w:r w:rsidRPr="00E808B0">
        <w:rPr>
          <w:noProof w:val="0"/>
          <w:szCs w:val="16"/>
        </w:rPr>
        <w:t>Content-Transfer-Encoding: binary</w:t>
      </w:r>
    </w:p>
    <w:p w14:paraId="1F7B1B9F" w14:textId="77777777" w:rsidR="001A7BE9" w:rsidRPr="00E808B0" w:rsidRDefault="001A7BE9" w:rsidP="003067F6">
      <w:pPr>
        <w:pStyle w:val="XMLFragment"/>
        <w:rPr>
          <w:noProof w:val="0"/>
          <w:szCs w:val="16"/>
        </w:rPr>
      </w:pPr>
      <w:r w:rsidRPr="00E808B0">
        <w:rPr>
          <w:noProof w:val="0"/>
          <w:szCs w:val="16"/>
        </w:rPr>
        <w:t>Content-ID: &lt;</w:t>
      </w:r>
      <w:proofErr w:type="gramStart"/>
      <w:r w:rsidRPr="00E808B0">
        <w:rPr>
          <w:noProof w:val="0"/>
          <w:szCs w:val="16"/>
        </w:rPr>
        <w:t>1.urn:uuid</w:t>
      </w:r>
      <w:proofErr w:type="gramEnd"/>
      <w:r w:rsidRPr="00E808B0">
        <w:rPr>
          <w:noProof w:val="0"/>
          <w:szCs w:val="16"/>
        </w:rPr>
        <w:t>:76A2C3D9BCD3AECFF31217932910181@apache.org&gt;</w:t>
      </w:r>
    </w:p>
    <w:p w14:paraId="50DF7662" w14:textId="77777777" w:rsidR="001A7BE9" w:rsidRPr="00E808B0" w:rsidRDefault="001A7BE9" w:rsidP="003067F6">
      <w:pPr>
        <w:pStyle w:val="XMLFragment"/>
        <w:rPr>
          <w:noProof w:val="0"/>
          <w:szCs w:val="16"/>
        </w:rPr>
      </w:pPr>
    </w:p>
    <w:p w14:paraId="27CD5C5A" w14:textId="77777777" w:rsidR="001A7BE9" w:rsidRPr="00E808B0" w:rsidRDefault="001A7BE9" w:rsidP="003067F6">
      <w:pPr>
        <w:pStyle w:val="XMLFragment"/>
        <w:rPr>
          <w:noProof w:val="0"/>
          <w:szCs w:val="16"/>
        </w:rPr>
      </w:pPr>
      <w:r w:rsidRPr="00E808B0">
        <w:rPr>
          <w:noProof w:val="0"/>
          <w:szCs w:val="16"/>
        </w:rPr>
        <w:t>Here is the document content</w:t>
      </w:r>
    </w:p>
    <w:p w14:paraId="0C5CBEDE"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5D12F9C7" w14:textId="77777777" w:rsidR="001A7BE9" w:rsidRPr="00E808B0" w:rsidRDefault="001A7BE9" w:rsidP="008766B0">
      <w:pPr>
        <w:pStyle w:val="AppendixHeading1"/>
        <w:pageBreakBefore/>
        <w:rPr>
          <w:noProof w:val="0"/>
        </w:rPr>
      </w:pPr>
      <w:bookmarkStart w:id="984" w:name="_Toc518654975"/>
      <w:r w:rsidRPr="00E808B0">
        <w:rPr>
          <w:noProof w:val="0"/>
        </w:rPr>
        <w:lastRenderedPageBreak/>
        <w:t>Appendix W:</w:t>
      </w:r>
      <w:r w:rsidRPr="00E808B0">
        <w:rPr>
          <w:noProof w:val="0"/>
        </w:rPr>
        <w:tab/>
        <w:t>Implementation Material</w:t>
      </w:r>
      <w:bookmarkEnd w:id="951"/>
      <w:bookmarkEnd w:id="952"/>
      <w:bookmarkEnd w:id="953"/>
      <w:bookmarkEnd w:id="954"/>
      <w:bookmarkEnd w:id="955"/>
      <w:bookmarkEnd w:id="956"/>
      <w:bookmarkEnd w:id="957"/>
      <w:bookmarkEnd w:id="958"/>
      <w:bookmarkEnd w:id="959"/>
      <w:bookmarkEnd w:id="984"/>
    </w:p>
    <w:p w14:paraId="4319A05F" w14:textId="1174A0E0" w:rsidR="006839D7" w:rsidRPr="00E808B0" w:rsidRDefault="006839D7" w:rsidP="006839D7">
      <w:bookmarkStart w:id="985" w:name="_Toc400706720"/>
      <w:r w:rsidRPr="00E808B0">
        <w:rPr>
          <w:rStyle w:val="BodyTextChar1"/>
        </w:rPr>
        <w:t xml:space="preserve">Implementation material for some IHE profiles can be found on the IHE </w:t>
      </w:r>
      <w:ins w:id="986" w:author="Lynn Felhofer" w:date="2020-03-23T16:50:00Z">
        <w:r w:rsidR="00312D32">
          <w:rPr>
            <w:rStyle w:val="BodyTextChar1"/>
          </w:rPr>
          <w:t>Google Drive</w:t>
        </w:r>
      </w:ins>
      <w:del w:id="987" w:author="Lynn Felhofer" w:date="2020-03-23T16:50:00Z">
        <w:r w:rsidRPr="00E808B0" w:rsidDel="00312D32">
          <w:rPr>
            <w:rStyle w:val="BodyTextChar1"/>
          </w:rPr>
          <w:delText>FTP site</w:delText>
        </w:r>
      </w:del>
      <w:r w:rsidRPr="00E808B0">
        <w:rPr>
          <w:rStyle w:val="BodyTextChar1"/>
        </w:rPr>
        <w:t xml:space="preserve"> under </w:t>
      </w:r>
      <w:ins w:id="988" w:author="Lynn Felhofer" w:date="2020-03-23T16:54:00Z">
        <w:r w:rsidR="00CD56AF">
          <w:rPr>
            <w:rStyle w:val="BodyTextChar1"/>
          </w:rPr>
          <w:fldChar w:fldCharType="begin"/>
        </w:r>
        <w:r w:rsidR="00CD56AF">
          <w:rPr>
            <w:rStyle w:val="BodyTextChar1"/>
          </w:rPr>
          <w:instrText xml:space="preserve"> HYPERLINK "https://drive.google.com/open?id=10U98_DorbSWDmfqbCuTjlqYWnrU77dPr" </w:instrText>
        </w:r>
        <w:r w:rsidR="00CD56AF">
          <w:rPr>
            <w:rStyle w:val="BodyTextChar1"/>
          </w:rPr>
          <w:fldChar w:fldCharType="separate"/>
        </w:r>
        <w:r w:rsidR="00312D32" w:rsidRPr="00CD56AF">
          <w:rPr>
            <w:rStyle w:val="Hyperlink"/>
          </w:rPr>
          <w:t xml:space="preserve">IHE Documents &gt; </w:t>
        </w:r>
        <w:proofErr w:type="spellStart"/>
        <w:r w:rsidR="00312D32" w:rsidRPr="00CD56AF">
          <w:rPr>
            <w:rStyle w:val="Hyperlink"/>
          </w:rPr>
          <w:t>TF_Implementation_Material</w:t>
        </w:r>
      </w:ins>
      <w:proofErr w:type="spellEnd"/>
      <w:ins w:id="989" w:author="Lynn Felhofer" w:date="2020-03-24T09:45:00Z">
        <w:r w:rsidR="00642B9C">
          <w:rPr>
            <w:rStyle w:val="Hyperlink"/>
          </w:rPr>
          <w:t xml:space="preserve"> </w:t>
        </w:r>
      </w:ins>
      <w:ins w:id="990" w:author="Lynn Felhofer" w:date="2020-03-23T16:54:00Z">
        <w:r w:rsidR="00312D32" w:rsidRPr="00CD56AF">
          <w:rPr>
            <w:rStyle w:val="Hyperlink"/>
          </w:rPr>
          <w:t>&gt; ITI</w:t>
        </w:r>
        <w:r w:rsidR="00CD56AF">
          <w:rPr>
            <w:rStyle w:val="BodyTextChar1"/>
          </w:rPr>
          <w:fldChar w:fldCharType="end"/>
        </w:r>
      </w:ins>
      <w:ins w:id="991" w:author="Lynn Felhofer" w:date="2020-03-23T16:51:00Z">
        <w:r w:rsidR="00312D32">
          <w:rPr>
            <w:rStyle w:val="BodyTextChar1"/>
          </w:rPr>
          <w:t>.</w:t>
        </w:r>
      </w:ins>
      <w:del w:id="992" w:author="Lynn Felhofer" w:date="2020-03-23T16:51:00Z">
        <w:r w:rsidR="00CD56AF" w:rsidDel="00312D32">
          <w:fldChar w:fldCharType="begin"/>
        </w:r>
        <w:r w:rsidR="00CD56AF" w:rsidDel="00312D32">
          <w:delInstrText xml:space="preserve"> HYPERLINK "ftp://ftp.ihe.net/TF_Implementation_Material/" </w:delInstrText>
        </w:r>
        <w:r w:rsidR="00CD56AF" w:rsidDel="00312D32">
          <w:fldChar w:fldCharType="separate"/>
        </w:r>
        <w:r w:rsidRPr="00E808B0" w:rsidDel="00312D32">
          <w:rPr>
            <w:rStyle w:val="Hyperlink"/>
          </w:rPr>
          <w:delText>ftp://ftp.ihe.net/TF_Implementation_Material/</w:delText>
        </w:r>
        <w:r w:rsidR="00CD56AF" w:rsidDel="00312D32">
          <w:rPr>
            <w:rStyle w:val="Hyperlink"/>
          </w:rPr>
          <w:fldChar w:fldCharType="end"/>
        </w:r>
        <w:r w:rsidR="00EE395B" w:rsidRPr="00E808B0" w:rsidDel="00312D32">
          <w:rPr>
            <w:rStyle w:val="Hyperlink"/>
          </w:rPr>
          <w:delText>.</w:delText>
        </w:r>
      </w:del>
    </w:p>
    <w:p w14:paraId="492A4796" w14:textId="77777777" w:rsidR="006839D7" w:rsidRPr="00E808B0" w:rsidRDefault="006839D7" w:rsidP="003067F6">
      <w:pPr>
        <w:pStyle w:val="BodyText"/>
      </w:pPr>
      <w:r w:rsidRPr="00E808B0">
        <w:t>Implementation material is non-normative and includes schema, examples, WSDL, and more.</w:t>
      </w:r>
    </w:p>
    <w:p w14:paraId="078A4902" w14:textId="77777777" w:rsidR="00E34F57" w:rsidRPr="00E808B0" w:rsidRDefault="00E34F57" w:rsidP="003067F6">
      <w:pPr>
        <w:pStyle w:val="BodyText"/>
        <w:rPr>
          <w:rFonts w:eastAsia="?????? Pro W3"/>
        </w:rPr>
      </w:pPr>
      <w:r w:rsidRPr="00E808B0">
        <w:rPr>
          <w:rFonts w:eastAsia="?????? Pro W3"/>
        </w:rPr>
        <w:br w:type="page"/>
      </w:r>
      <w:bookmarkStart w:id="993" w:name="_GoBack"/>
      <w:bookmarkEnd w:id="993"/>
    </w:p>
    <w:p w14:paraId="332B0677" w14:textId="4CCC2A2A" w:rsidR="001A7BE9" w:rsidRPr="00E808B0" w:rsidRDefault="001A7BE9" w:rsidP="004C74A6">
      <w:pPr>
        <w:pStyle w:val="AppendixHeading1"/>
        <w:rPr>
          <w:rFonts w:eastAsia="?????? Pro W3"/>
          <w:noProof w:val="0"/>
        </w:rPr>
      </w:pPr>
      <w:bookmarkStart w:id="994" w:name="_Toc518654976"/>
      <w:r w:rsidRPr="00E808B0">
        <w:rPr>
          <w:rFonts w:eastAsia="?????? Pro W3"/>
          <w:noProof w:val="0"/>
        </w:rPr>
        <w:lastRenderedPageBreak/>
        <w:t>Appendix X: Basic Unstructured Workflow Definition Example</w:t>
      </w:r>
      <w:bookmarkEnd w:id="985"/>
      <w:bookmarkEnd w:id="994"/>
    </w:p>
    <w:p w14:paraId="14A3DB6D" w14:textId="03C4F7DE" w:rsidR="001A7BE9" w:rsidRPr="00E808B0" w:rsidRDefault="001A7BE9" w:rsidP="003067F6">
      <w:pPr>
        <w:pStyle w:val="BodyText"/>
      </w:pPr>
      <w:r w:rsidRPr="00E808B0">
        <w:t xml:space="preserve">This </w:t>
      </w:r>
      <w:r w:rsidR="00904B48" w:rsidRPr="00E808B0">
        <w:t>appendix contains</w:t>
      </w:r>
      <w:r w:rsidRPr="00E808B0">
        <w:t xml:space="preserve"> a Workflow Definition example that is intended to be used in conjunction with XDW Profile.</w:t>
      </w:r>
    </w:p>
    <w:p w14:paraId="6D25900E" w14:textId="18A93302" w:rsidR="001A7BE9" w:rsidRPr="00E808B0" w:rsidRDefault="001A7BE9" w:rsidP="00504385">
      <w:pPr>
        <w:pStyle w:val="AppendixHeading2"/>
        <w:rPr>
          <w:rFonts w:eastAsia="?????? Pro W3"/>
          <w:noProof w:val="0"/>
        </w:rPr>
      </w:pPr>
      <w:bookmarkStart w:id="995" w:name="_Toc400706721"/>
      <w:bookmarkStart w:id="996" w:name="_Toc518654977"/>
      <w:r w:rsidRPr="00E808B0">
        <w:rPr>
          <w:rFonts w:eastAsia="?????? Pro W3"/>
          <w:noProof w:val="0"/>
        </w:rPr>
        <w:t>X.1 Workflow definition identifier</w:t>
      </w:r>
      <w:bookmarkEnd w:id="995"/>
      <w:bookmarkEnd w:id="996"/>
    </w:p>
    <w:p w14:paraId="55145069" w14:textId="33A4E1D7" w:rsidR="001A7BE9" w:rsidRPr="00E808B0" w:rsidRDefault="001A7BE9" w:rsidP="003067F6">
      <w:pPr>
        <w:pStyle w:val="BodyText"/>
      </w:pPr>
      <w:r w:rsidRPr="00E808B0">
        <w:t>Basic Unstructured Workflow is a very simple workflow in which a group of physicians/organizations act</w:t>
      </w:r>
      <w:r w:rsidR="00451DE9" w:rsidRPr="00E808B0">
        <w:t>s</w:t>
      </w:r>
      <w:r w:rsidRPr="00E808B0">
        <w:t xml:space="preserve"> on the same patient in an a priori unpredictable way.</w:t>
      </w:r>
    </w:p>
    <w:p w14:paraId="075DB892" w14:textId="77777777" w:rsidR="001A7BE9" w:rsidRPr="00E808B0" w:rsidRDefault="001A7BE9" w:rsidP="003067F6">
      <w:pPr>
        <w:pStyle w:val="BodyText"/>
      </w:pPr>
      <w:r w:rsidRPr="00E808B0">
        <w:t xml:space="preserve">This workflow is performed to allow the continuity of care for a patient in a generic and flexible way. </w:t>
      </w:r>
    </w:p>
    <w:p w14:paraId="317E6626" w14:textId="77777777" w:rsidR="001A7BE9" w:rsidRPr="00E808B0" w:rsidRDefault="001A7BE9" w:rsidP="003067F6">
      <w:pPr>
        <w:pStyle w:val="BodyText"/>
      </w:pPr>
      <w:r w:rsidRPr="00E808B0">
        <w:t>We expect actual deployment to modify this example when developing basic workflows. It has two simple types of Tasks: the first one is useful for recording and sharing single user actions (“</w:t>
      </w:r>
      <w:r w:rsidRPr="00E808B0">
        <w:rPr>
          <w:i/>
        </w:rPr>
        <w:t>I did this task”</w:t>
      </w:r>
      <w:r w:rsidRPr="00E808B0">
        <w:t>) and the second one used to request that a task be performed by another organization and reporting its completion (</w:t>
      </w:r>
      <w:r w:rsidRPr="00E808B0">
        <w:rPr>
          <w:i/>
        </w:rPr>
        <w:t>“please do this,  I did it”</w:t>
      </w:r>
      <w:r w:rsidRPr="00E808B0">
        <w:t>).</w:t>
      </w:r>
    </w:p>
    <w:p w14:paraId="5921809E" w14:textId="77777777" w:rsidR="001A7BE9" w:rsidRPr="00E808B0" w:rsidRDefault="001A7BE9" w:rsidP="003067F6">
      <w:pPr>
        <w:pStyle w:val="BodyText"/>
      </w:pPr>
      <w:r w:rsidRPr="00E808B0">
        <w:t>Any specific workflow can include any combination of these two types of tasks. This example shows no dependencies among the tasks that are explicitly managed.</w:t>
      </w:r>
    </w:p>
    <w:p w14:paraId="75500BCE" w14:textId="77777777" w:rsidR="001A7BE9" w:rsidRPr="00E808B0" w:rsidRDefault="001A7BE9" w:rsidP="003067F6">
      <w:pPr>
        <w:pStyle w:val="BodyText"/>
      </w:pPr>
      <w:r w:rsidRPr="00E808B0">
        <w:t>The catalog of task that maybe used in this workflow definition is not specified by this profile, and remains to be agreed in the affinity domain where the workflow is been deployed. This definition will result in a list of names and codes for any potential task.</w:t>
      </w:r>
    </w:p>
    <w:p w14:paraId="1AE1D8F2" w14:textId="21102E96" w:rsidR="001A7BE9" w:rsidRPr="00E808B0" w:rsidRDefault="001A7BE9" w:rsidP="00504385">
      <w:pPr>
        <w:pStyle w:val="AppendixHeading2"/>
        <w:rPr>
          <w:rFonts w:eastAsia="?????? Pro W3"/>
          <w:noProof w:val="0"/>
        </w:rPr>
      </w:pPr>
      <w:bookmarkStart w:id="997" w:name="_Toc400706722"/>
      <w:bookmarkStart w:id="998" w:name="_Toc518654978"/>
      <w:r w:rsidRPr="00E808B0">
        <w:rPr>
          <w:rFonts w:eastAsia="?????? Pro W3"/>
          <w:noProof w:val="0"/>
        </w:rPr>
        <w:t>X.2 Workflow definition identifier</w:t>
      </w:r>
      <w:bookmarkEnd w:id="997"/>
      <w:bookmarkEnd w:id="998"/>
    </w:p>
    <w:p w14:paraId="654C802C" w14:textId="77777777" w:rsidR="001A7BE9" w:rsidRPr="00E808B0" w:rsidRDefault="001A7BE9" w:rsidP="003067F6">
      <w:pPr>
        <w:pStyle w:val="BodyText"/>
      </w:pPr>
      <w:r w:rsidRPr="00E808B0">
        <w:t xml:space="preserve">The workflow definition identifier shall be inserted into the </w:t>
      </w:r>
      <w:proofErr w:type="spellStart"/>
      <w:r w:rsidRPr="00E808B0">
        <w:t>workflowDefinitionReference</w:t>
      </w:r>
      <w:proofErr w:type="spellEnd"/>
      <w:r w:rsidRPr="00E808B0">
        <w:t xml:space="preserve"> element of the Workflow Document.</w:t>
      </w:r>
    </w:p>
    <w:p w14:paraId="42DE0408" w14:textId="77777777" w:rsidR="001A7BE9" w:rsidRPr="00E808B0" w:rsidRDefault="001A7BE9" w:rsidP="004C74A6"/>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4538"/>
      </w:tblGrid>
      <w:tr w:rsidR="001A7BE9" w:rsidRPr="00E808B0" w14:paraId="5FC8EDFE" w14:textId="77777777" w:rsidTr="003067F6">
        <w:trPr>
          <w:tblHeader/>
          <w:jc w:val="center"/>
        </w:trPr>
        <w:tc>
          <w:tcPr>
            <w:tcW w:w="2890" w:type="dxa"/>
            <w:shd w:val="solid" w:color="D9D9D9" w:fill="D9D9D9"/>
          </w:tcPr>
          <w:p w14:paraId="5A4D7DE6" w14:textId="77777777" w:rsidR="001A7BE9" w:rsidRPr="00E808B0" w:rsidRDefault="001A7BE9" w:rsidP="008C0ACC">
            <w:pPr>
              <w:pStyle w:val="TableEntryHeader"/>
              <w:rPr>
                <w:szCs w:val="24"/>
                <w:lang w:eastAsia="it-IT"/>
              </w:rPr>
            </w:pPr>
            <w:r w:rsidRPr="00E808B0">
              <w:rPr>
                <w:szCs w:val="24"/>
                <w:lang w:eastAsia="it-IT"/>
              </w:rPr>
              <w:t>Workflow Definition name</w:t>
            </w:r>
          </w:p>
        </w:tc>
        <w:tc>
          <w:tcPr>
            <w:tcW w:w="4538" w:type="dxa"/>
            <w:shd w:val="solid" w:color="D9D9D9" w:fill="D9D9D9"/>
          </w:tcPr>
          <w:p w14:paraId="69E3B5F9" w14:textId="77777777" w:rsidR="001A7BE9" w:rsidRPr="00E808B0" w:rsidRDefault="001A7BE9" w:rsidP="008C0ACC">
            <w:pPr>
              <w:pStyle w:val="TableEntryHeader"/>
              <w:rPr>
                <w:szCs w:val="24"/>
                <w:lang w:eastAsia="it-IT"/>
              </w:rPr>
            </w:pPr>
            <w:proofErr w:type="spellStart"/>
            <w:r w:rsidRPr="00E808B0">
              <w:rPr>
                <w:szCs w:val="24"/>
                <w:lang w:eastAsia="it-IT"/>
              </w:rPr>
              <w:t>workflowDefinitionReference</w:t>
            </w:r>
            <w:proofErr w:type="spellEnd"/>
          </w:p>
        </w:tc>
      </w:tr>
      <w:tr w:rsidR="001A7BE9" w:rsidRPr="00E808B0" w14:paraId="234C7B63" w14:textId="77777777" w:rsidTr="003067F6">
        <w:trPr>
          <w:jc w:val="center"/>
        </w:trPr>
        <w:tc>
          <w:tcPr>
            <w:tcW w:w="2890" w:type="dxa"/>
          </w:tcPr>
          <w:p w14:paraId="3A5F0FA0" w14:textId="77777777" w:rsidR="001A7BE9" w:rsidRPr="00E808B0" w:rsidRDefault="001A7BE9" w:rsidP="008C0ACC">
            <w:pPr>
              <w:pStyle w:val="TableEntry"/>
              <w:rPr>
                <w:noProof w:val="0"/>
              </w:rPr>
            </w:pPr>
            <w:r w:rsidRPr="00E808B0">
              <w:rPr>
                <w:noProof w:val="0"/>
              </w:rPr>
              <w:t>Basic Unstructured Workflow</w:t>
            </w:r>
          </w:p>
        </w:tc>
        <w:tc>
          <w:tcPr>
            <w:tcW w:w="4538" w:type="dxa"/>
          </w:tcPr>
          <w:p w14:paraId="6BE74B9B" w14:textId="77777777" w:rsidR="001A7BE9" w:rsidRPr="00E808B0" w:rsidRDefault="001A7BE9" w:rsidP="008C0ACC">
            <w:pPr>
              <w:pStyle w:val="TableEntry"/>
              <w:rPr>
                <w:noProof w:val="0"/>
              </w:rPr>
            </w:pPr>
            <w:r w:rsidRPr="00E808B0">
              <w:rPr>
                <w:noProof w:val="0"/>
              </w:rPr>
              <w:t>An “</w:t>
            </w:r>
            <w:proofErr w:type="spellStart"/>
            <w:proofErr w:type="gramStart"/>
            <w:r w:rsidRPr="00E808B0">
              <w:rPr>
                <w:noProof w:val="0"/>
              </w:rPr>
              <w:t>urn:oid</w:t>
            </w:r>
            <w:proofErr w:type="spellEnd"/>
            <w:proofErr w:type="gramEnd"/>
            <w:r w:rsidRPr="00E808B0">
              <w:rPr>
                <w:noProof w:val="0"/>
              </w:rPr>
              <w:t>” reference to a Workflow definition Document</w:t>
            </w:r>
          </w:p>
        </w:tc>
      </w:tr>
    </w:tbl>
    <w:p w14:paraId="48264507" w14:textId="77777777" w:rsidR="001A7BE9" w:rsidRPr="00E808B0" w:rsidRDefault="001A7BE9" w:rsidP="004C74A6"/>
    <w:p w14:paraId="7F3302FE" w14:textId="04D7F129" w:rsidR="001A7BE9" w:rsidRPr="00E808B0" w:rsidRDefault="001A7BE9" w:rsidP="00504385">
      <w:pPr>
        <w:pStyle w:val="AppendixHeading2"/>
        <w:rPr>
          <w:rFonts w:eastAsia="?????? Pro W3"/>
          <w:noProof w:val="0"/>
        </w:rPr>
      </w:pPr>
      <w:bookmarkStart w:id="999" w:name="_Toc400706723"/>
      <w:bookmarkStart w:id="1000" w:name="_Toc518654979"/>
      <w:r w:rsidRPr="00E808B0">
        <w:rPr>
          <w:rFonts w:eastAsia="?????? Pro W3"/>
          <w:noProof w:val="0"/>
        </w:rPr>
        <w:t>X.3 Workflow opening and closing</w:t>
      </w:r>
      <w:bookmarkEnd w:id="999"/>
      <w:bookmarkEnd w:id="1000"/>
    </w:p>
    <w:p w14:paraId="163C3FF3" w14:textId="037CC2FC" w:rsidR="001A7BE9" w:rsidRPr="00E808B0" w:rsidRDefault="001A7BE9" w:rsidP="003067F6">
      <w:pPr>
        <w:pStyle w:val="BodyText"/>
      </w:pPr>
      <w:r w:rsidRPr="00E808B0">
        <w:t>The workflow should be opened by a physician or an Organization that participate</w:t>
      </w:r>
      <w:r w:rsidR="00451DE9" w:rsidRPr="00E808B0">
        <w:t>s</w:t>
      </w:r>
      <w:r w:rsidRPr="00E808B0">
        <w:t xml:space="preserve"> in the workflow (e.g., continuity of care process). Any participant may choose to close the workflow.</w:t>
      </w:r>
    </w:p>
    <w:p w14:paraId="206E0FD1" w14:textId="6B4B5C00" w:rsidR="001A7BE9" w:rsidRPr="00E808B0" w:rsidRDefault="001A7BE9" w:rsidP="00504385">
      <w:pPr>
        <w:pStyle w:val="AppendixHeading2"/>
        <w:rPr>
          <w:rFonts w:eastAsia="?????? Pro W3"/>
          <w:noProof w:val="0"/>
        </w:rPr>
      </w:pPr>
      <w:bookmarkStart w:id="1001" w:name="_Toc400706724"/>
      <w:bookmarkStart w:id="1002" w:name="_Toc518654980"/>
      <w:r w:rsidRPr="00E808B0">
        <w:rPr>
          <w:rFonts w:eastAsia="?????? Pro W3"/>
          <w:noProof w:val="0"/>
        </w:rPr>
        <w:t>X.4 Tasks descriptions</w:t>
      </w:r>
      <w:bookmarkEnd w:id="1001"/>
      <w:bookmarkEnd w:id="1002"/>
    </w:p>
    <w:p w14:paraId="396183CB" w14:textId="625D9334" w:rsidR="001A7BE9" w:rsidRPr="00E808B0" w:rsidRDefault="001A7BE9" w:rsidP="004C74A6">
      <w:pPr>
        <w:pStyle w:val="AppendixHeading3"/>
        <w:rPr>
          <w:rFonts w:eastAsia="?????? Pro W3"/>
          <w:noProof w:val="0"/>
        </w:rPr>
      </w:pPr>
      <w:bookmarkStart w:id="1003" w:name="_Toc400706725"/>
      <w:bookmarkStart w:id="1004" w:name="_Toc518654981"/>
      <w:r w:rsidRPr="00E808B0">
        <w:rPr>
          <w:rFonts w:eastAsia="?????? Pro W3"/>
          <w:noProof w:val="0"/>
        </w:rPr>
        <w:t>X.4.1 Task type “born completed”</w:t>
      </w:r>
      <w:bookmarkEnd w:id="1003"/>
      <w:bookmarkEnd w:id="1004"/>
    </w:p>
    <w:p w14:paraId="6D09C56E" w14:textId="77777777" w:rsidR="001A7BE9" w:rsidRPr="00E808B0" w:rsidRDefault="001A7BE9" w:rsidP="003067F6">
      <w:pPr>
        <w:pStyle w:val="BodyText"/>
      </w:pPr>
      <w:r w:rsidRPr="00E808B0">
        <w:t xml:space="preserve">Tasks of the type “born completed” are used by any workflow participant when the workflow is open or at any later point in time. This type is used for a workflow in which a participant </w:t>
      </w:r>
      <w:proofErr w:type="gramStart"/>
      <w:r w:rsidRPr="00E808B0">
        <w:t>want</w:t>
      </w:r>
      <w:proofErr w:type="gramEnd"/>
      <w:r w:rsidRPr="00E808B0">
        <w:t xml:space="preserve"> to share some actions perform in his enterprise on the patient. Typical examples can be a visit, or an emergency admission, or a patient self-monitoring event. </w:t>
      </w:r>
    </w:p>
    <w:p w14:paraId="2AE80021" w14:textId="77777777" w:rsidR="001A7BE9" w:rsidRPr="00E808B0"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E808B0" w14:paraId="79043407" w14:textId="77777777" w:rsidTr="008C0ACC">
        <w:trPr>
          <w:tblHeader/>
          <w:jc w:val="center"/>
        </w:trPr>
        <w:tc>
          <w:tcPr>
            <w:tcW w:w="2536" w:type="dxa"/>
            <w:tcBorders>
              <w:top w:val="single" w:sz="2" w:space="0" w:color="000000"/>
            </w:tcBorders>
            <w:shd w:val="solid" w:color="D9D9D9" w:fill="D9D9D9"/>
          </w:tcPr>
          <w:p w14:paraId="2159AC82" w14:textId="77777777" w:rsidR="001A7BE9" w:rsidRPr="00E808B0" w:rsidRDefault="001A7BE9" w:rsidP="008C0ACC">
            <w:pPr>
              <w:pStyle w:val="TableEntryHeader"/>
              <w:rPr>
                <w:szCs w:val="24"/>
                <w:lang w:eastAsia="it-IT"/>
              </w:rPr>
            </w:pPr>
            <w:r w:rsidRPr="00E808B0">
              <w:rPr>
                <w:szCs w:val="24"/>
                <w:lang w:eastAsia="it-IT"/>
              </w:rPr>
              <w:t>Task attributes</w:t>
            </w:r>
          </w:p>
        </w:tc>
        <w:tc>
          <w:tcPr>
            <w:tcW w:w="5319" w:type="dxa"/>
            <w:tcBorders>
              <w:top w:val="single" w:sz="2" w:space="0" w:color="000000"/>
            </w:tcBorders>
            <w:shd w:val="solid" w:color="D9D9D9" w:fill="D9D9D9"/>
          </w:tcPr>
          <w:p w14:paraId="083BCBC0" w14:textId="77777777" w:rsidR="001A7BE9" w:rsidRPr="00E808B0" w:rsidRDefault="001A7BE9" w:rsidP="008C0ACC">
            <w:pPr>
              <w:pStyle w:val="TableEntryHeader"/>
              <w:rPr>
                <w:szCs w:val="24"/>
                <w:lang w:eastAsia="it-IT"/>
              </w:rPr>
            </w:pPr>
            <w:r w:rsidRPr="00E808B0">
              <w:rPr>
                <w:szCs w:val="24"/>
                <w:lang w:eastAsia="it-IT"/>
              </w:rPr>
              <w:t>Rules for the task “born completed”</w:t>
            </w:r>
          </w:p>
        </w:tc>
      </w:tr>
      <w:tr w:rsidR="001A7BE9" w:rsidRPr="00E808B0" w14:paraId="5651D91E" w14:textId="77777777" w:rsidTr="008C0ACC">
        <w:trPr>
          <w:jc w:val="center"/>
        </w:trPr>
        <w:tc>
          <w:tcPr>
            <w:tcW w:w="2536" w:type="dxa"/>
          </w:tcPr>
          <w:p w14:paraId="314CE1FC" w14:textId="77777777" w:rsidR="001A7BE9" w:rsidRPr="00E808B0" w:rsidRDefault="001A7BE9" w:rsidP="008C0ACC">
            <w:pPr>
              <w:pStyle w:val="TableEntry"/>
              <w:rPr>
                <w:noProof w:val="0"/>
              </w:rPr>
            </w:pPr>
            <w:r w:rsidRPr="00E808B0">
              <w:rPr>
                <w:noProof w:val="0"/>
              </w:rPr>
              <w:t>Task dependencies</w:t>
            </w:r>
          </w:p>
        </w:tc>
        <w:tc>
          <w:tcPr>
            <w:tcW w:w="5319" w:type="dxa"/>
          </w:tcPr>
          <w:p w14:paraId="6D865AAF" w14:textId="77777777" w:rsidR="001A7BE9" w:rsidRPr="00E808B0" w:rsidRDefault="001A7BE9" w:rsidP="008C0ACC">
            <w:pPr>
              <w:pStyle w:val="TableEntry"/>
              <w:rPr>
                <w:noProof w:val="0"/>
              </w:rPr>
            </w:pPr>
            <w:r w:rsidRPr="00E808B0">
              <w:rPr>
                <w:noProof w:val="0"/>
              </w:rPr>
              <w:t>none</w:t>
            </w:r>
          </w:p>
        </w:tc>
      </w:tr>
      <w:tr w:rsidR="001A7BE9" w:rsidRPr="00E808B0" w14:paraId="56521FC7" w14:textId="77777777" w:rsidTr="008C0ACC">
        <w:trPr>
          <w:jc w:val="center"/>
        </w:trPr>
        <w:tc>
          <w:tcPr>
            <w:tcW w:w="2536" w:type="dxa"/>
          </w:tcPr>
          <w:p w14:paraId="1D034352" w14:textId="77777777" w:rsidR="001A7BE9" w:rsidRPr="00E808B0" w:rsidRDefault="001A7BE9" w:rsidP="008C0ACC">
            <w:pPr>
              <w:pStyle w:val="TableEntry"/>
              <w:rPr>
                <w:noProof w:val="0"/>
              </w:rPr>
            </w:pPr>
            <w:r w:rsidRPr="00E808B0">
              <w:rPr>
                <w:noProof w:val="0"/>
              </w:rPr>
              <w:t>States allowed</w:t>
            </w:r>
          </w:p>
        </w:tc>
        <w:tc>
          <w:tcPr>
            <w:tcW w:w="5319" w:type="dxa"/>
          </w:tcPr>
          <w:p w14:paraId="213A5817" w14:textId="77777777" w:rsidR="001A7BE9" w:rsidRPr="00E808B0" w:rsidRDefault="001A7BE9" w:rsidP="008C0ACC">
            <w:pPr>
              <w:pStyle w:val="TableEntry"/>
              <w:rPr>
                <w:noProof w:val="0"/>
              </w:rPr>
            </w:pPr>
            <w:r w:rsidRPr="00E808B0">
              <w:rPr>
                <w:noProof w:val="0"/>
              </w:rPr>
              <w:t>COMPLETED</w:t>
            </w:r>
          </w:p>
        </w:tc>
      </w:tr>
      <w:tr w:rsidR="001A7BE9" w:rsidRPr="00E808B0" w14:paraId="15655E09" w14:textId="77777777" w:rsidTr="008C0ACC">
        <w:trPr>
          <w:jc w:val="center"/>
        </w:trPr>
        <w:tc>
          <w:tcPr>
            <w:tcW w:w="2536" w:type="dxa"/>
          </w:tcPr>
          <w:p w14:paraId="279A02B1" w14:textId="77777777" w:rsidR="001A7BE9" w:rsidRPr="00E808B0" w:rsidRDefault="001A7BE9" w:rsidP="008C0ACC">
            <w:pPr>
              <w:pStyle w:val="TableEntry"/>
              <w:rPr>
                <w:noProof w:val="0"/>
              </w:rPr>
            </w:pPr>
            <w:r w:rsidRPr="00E808B0">
              <w:rPr>
                <w:noProof w:val="0"/>
              </w:rPr>
              <w:t>States transactions</w:t>
            </w:r>
          </w:p>
        </w:tc>
        <w:tc>
          <w:tcPr>
            <w:tcW w:w="5319" w:type="dxa"/>
          </w:tcPr>
          <w:p w14:paraId="5A65FB45" w14:textId="77777777" w:rsidR="001A7BE9" w:rsidRPr="00E808B0" w:rsidRDefault="001A7BE9" w:rsidP="008C0ACC">
            <w:pPr>
              <w:pStyle w:val="TableEntry"/>
              <w:rPr>
                <w:noProof w:val="0"/>
              </w:rPr>
            </w:pPr>
            <w:r w:rsidRPr="00E808B0">
              <w:rPr>
                <w:noProof w:val="0"/>
              </w:rPr>
              <w:t>None</w:t>
            </w:r>
          </w:p>
        </w:tc>
      </w:tr>
      <w:tr w:rsidR="001A7BE9" w:rsidRPr="00E808B0" w14:paraId="0DD98611" w14:textId="77777777" w:rsidTr="008C0ACC">
        <w:trPr>
          <w:jc w:val="center"/>
        </w:trPr>
        <w:tc>
          <w:tcPr>
            <w:tcW w:w="2536" w:type="dxa"/>
          </w:tcPr>
          <w:p w14:paraId="6CD53C2F" w14:textId="77777777" w:rsidR="001A7BE9" w:rsidRPr="00E808B0" w:rsidRDefault="001A7BE9" w:rsidP="008C0ACC">
            <w:pPr>
              <w:pStyle w:val="TableEntry"/>
              <w:rPr>
                <w:noProof w:val="0"/>
              </w:rPr>
            </w:pPr>
            <w:r w:rsidRPr="00E808B0">
              <w:rPr>
                <w:noProof w:val="0"/>
              </w:rPr>
              <w:t>input</w:t>
            </w:r>
          </w:p>
        </w:tc>
        <w:tc>
          <w:tcPr>
            <w:tcW w:w="5319" w:type="dxa"/>
          </w:tcPr>
          <w:p w14:paraId="4B72CAC3" w14:textId="77777777" w:rsidR="001A7BE9" w:rsidRPr="00E808B0" w:rsidRDefault="001A7BE9" w:rsidP="008C0ACC">
            <w:pPr>
              <w:pStyle w:val="TableEntry"/>
              <w:rPr>
                <w:noProof w:val="0"/>
              </w:rPr>
            </w:pPr>
            <w:r w:rsidRPr="00E808B0">
              <w:rPr>
                <w:noProof w:val="0"/>
              </w:rPr>
              <w:t>Zero or more clinical document of unconstrained types</w:t>
            </w:r>
          </w:p>
        </w:tc>
      </w:tr>
      <w:tr w:rsidR="001A7BE9" w:rsidRPr="00E808B0" w14:paraId="4F27221D" w14:textId="77777777" w:rsidTr="008C0ACC">
        <w:trPr>
          <w:jc w:val="center"/>
        </w:trPr>
        <w:tc>
          <w:tcPr>
            <w:tcW w:w="2536" w:type="dxa"/>
          </w:tcPr>
          <w:p w14:paraId="6CF8EAE0" w14:textId="77777777" w:rsidR="001A7BE9" w:rsidRPr="00E808B0" w:rsidRDefault="001A7BE9" w:rsidP="008C0ACC">
            <w:pPr>
              <w:pStyle w:val="TableEntry"/>
              <w:rPr>
                <w:noProof w:val="0"/>
              </w:rPr>
            </w:pPr>
            <w:r w:rsidRPr="00E808B0">
              <w:rPr>
                <w:noProof w:val="0"/>
              </w:rPr>
              <w:t>output</w:t>
            </w:r>
          </w:p>
        </w:tc>
        <w:tc>
          <w:tcPr>
            <w:tcW w:w="5319" w:type="dxa"/>
          </w:tcPr>
          <w:p w14:paraId="24579620" w14:textId="77777777" w:rsidR="001A7BE9" w:rsidRPr="00E808B0" w:rsidRDefault="001A7BE9" w:rsidP="008C0ACC">
            <w:pPr>
              <w:pStyle w:val="TableEntry"/>
              <w:rPr>
                <w:noProof w:val="0"/>
              </w:rPr>
            </w:pPr>
            <w:r w:rsidRPr="00E808B0">
              <w:rPr>
                <w:noProof w:val="0"/>
              </w:rPr>
              <w:t>Zero or more clinical document of unconstrained types</w:t>
            </w:r>
          </w:p>
        </w:tc>
      </w:tr>
      <w:tr w:rsidR="001A7BE9" w:rsidRPr="00E808B0" w14:paraId="095D4147" w14:textId="77777777" w:rsidTr="008C0ACC">
        <w:trPr>
          <w:jc w:val="center"/>
        </w:trPr>
        <w:tc>
          <w:tcPr>
            <w:tcW w:w="2536" w:type="dxa"/>
          </w:tcPr>
          <w:p w14:paraId="2B54A03B" w14:textId="77777777" w:rsidR="001A7BE9" w:rsidRPr="00E808B0" w:rsidRDefault="001A7BE9" w:rsidP="008C0ACC">
            <w:pPr>
              <w:pStyle w:val="TableEntry"/>
              <w:rPr>
                <w:noProof w:val="0"/>
              </w:rPr>
            </w:pPr>
            <w:r w:rsidRPr="00E808B0">
              <w:rPr>
                <w:noProof w:val="0"/>
              </w:rPr>
              <w:t>owner</w:t>
            </w:r>
          </w:p>
        </w:tc>
        <w:tc>
          <w:tcPr>
            <w:tcW w:w="5319" w:type="dxa"/>
          </w:tcPr>
          <w:p w14:paraId="6893CE46" w14:textId="77777777" w:rsidR="001A7BE9" w:rsidRPr="00E808B0" w:rsidRDefault="001A7BE9" w:rsidP="008C0ACC">
            <w:pPr>
              <w:pStyle w:val="TableEntry"/>
              <w:rPr>
                <w:noProof w:val="0"/>
              </w:rPr>
            </w:pPr>
            <w:r w:rsidRPr="00E808B0">
              <w:rPr>
                <w:noProof w:val="0"/>
              </w:rPr>
              <w:t>every physician/organization</w:t>
            </w:r>
          </w:p>
        </w:tc>
      </w:tr>
      <w:tr w:rsidR="001A7BE9" w:rsidRPr="00E808B0" w14:paraId="4CD3AC16" w14:textId="77777777" w:rsidTr="008C0ACC">
        <w:trPr>
          <w:jc w:val="center"/>
        </w:trPr>
        <w:tc>
          <w:tcPr>
            <w:tcW w:w="2536" w:type="dxa"/>
          </w:tcPr>
          <w:p w14:paraId="599DFF35" w14:textId="77777777" w:rsidR="001A7BE9" w:rsidRPr="00E808B0" w:rsidRDefault="001A7BE9" w:rsidP="008C0ACC">
            <w:pPr>
              <w:pStyle w:val="TableEntry"/>
              <w:rPr>
                <w:noProof w:val="0"/>
              </w:rPr>
            </w:pPr>
            <w:r w:rsidRPr="00E808B0">
              <w:rPr>
                <w:noProof w:val="0"/>
              </w:rPr>
              <w:t>owner changes</w:t>
            </w:r>
          </w:p>
        </w:tc>
        <w:tc>
          <w:tcPr>
            <w:tcW w:w="5319" w:type="dxa"/>
          </w:tcPr>
          <w:p w14:paraId="1D5479DC" w14:textId="77777777" w:rsidR="001A7BE9" w:rsidRPr="00E808B0" w:rsidRDefault="001A7BE9" w:rsidP="008C0ACC">
            <w:pPr>
              <w:pStyle w:val="TableEntry"/>
              <w:rPr>
                <w:noProof w:val="0"/>
              </w:rPr>
            </w:pPr>
            <w:r w:rsidRPr="00E808B0">
              <w:rPr>
                <w:noProof w:val="0"/>
              </w:rPr>
              <w:t>No</w:t>
            </w:r>
          </w:p>
        </w:tc>
      </w:tr>
      <w:tr w:rsidR="001A7BE9" w:rsidRPr="00E808B0" w14:paraId="2A31ED4D" w14:textId="77777777" w:rsidTr="008C0ACC">
        <w:trPr>
          <w:jc w:val="center"/>
        </w:trPr>
        <w:tc>
          <w:tcPr>
            <w:tcW w:w="2536" w:type="dxa"/>
          </w:tcPr>
          <w:p w14:paraId="6F7DA68D" w14:textId="77777777" w:rsidR="001A7BE9" w:rsidRPr="00E808B0" w:rsidRDefault="001A7BE9" w:rsidP="008C0ACC">
            <w:pPr>
              <w:pStyle w:val="TableEntry"/>
              <w:rPr>
                <w:noProof w:val="0"/>
              </w:rPr>
            </w:pPr>
            <w:r w:rsidRPr="00E808B0">
              <w:rPr>
                <w:noProof w:val="0"/>
              </w:rPr>
              <w:t>&lt;</w:t>
            </w:r>
            <w:proofErr w:type="spellStart"/>
            <w:r w:rsidRPr="00E808B0">
              <w:rPr>
                <w:noProof w:val="0"/>
              </w:rPr>
              <w:t>taskEvent</w:t>
            </w:r>
            <w:proofErr w:type="spellEnd"/>
            <w:r w:rsidRPr="00E808B0">
              <w:rPr>
                <w:noProof w:val="0"/>
              </w:rPr>
              <w:t>&gt;</w:t>
            </w:r>
          </w:p>
        </w:tc>
        <w:tc>
          <w:tcPr>
            <w:tcW w:w="5319" w:type="dxa"/>
          </w:tcPr>
          <w:p w14:paraId="426B51E7" w14:textId="77777777" w:rsidR="001A7BE9" w:rsidRPr="00E808B0" w:rsidRDefault="001A7BE9" w:rsidP="008C0ACC">
            <w:pPr>
              <w:pStyle w:val="TableEntry"/>
              <w:rPr>
                <w:noProof w:val="0"/>
              </w:rPr>
            </w:pPr>
            <w:r w:rsidRPr="00E808B0">
              <w:rPr>
                <w:noProof w:val="0"/>
              </w:rPr>
              <w:t>Only one</w:t>
            </w:r>
          </w:p>
        </w:tc>
      </w:tr>
    </w:tbl>
    <w:p w14:paraId="58696967" w14:textId="77777777" w:rsidR="001A7BE9" w:rsidRPr="00E808B0" w:rsidRDefault="001A7BE9" w:rsidP="003067F6">
      <w:pPr>
        <w:pStyle w:val="BodyText"/>
        <w:rPr>
          <w:rFonts w:eastAsia="?????? Pro W3"/>
        </w:rPr>
      </w:pPr>
      <w:bookmarkStart w:id="1005" w:name="_Toc400706726"/>
    </w:p>
    <w:p w14:paraId="5EFD8ABA" w14:textId="3AE524FB" w:rsidR="001A7BE9" w:rsidRPr="00E808B0" w:rsidRDefault="001A7BE9" w:rsidP="004C74A6">
      <w:pPr>
        <w:pStyle w:val="AppendixHeading3"/>
        <w:rPr>
          <w:rFonts w:eastAsia="?????? Pro W3"/>
          <w:noProof w:val="0"/>
        </w:rPr>
      </w:pPr>
      <w:bookmarkStart w:id="1006" w:name="_Toc518654982"/>
      <w:r w:rsidRPr="00E808B0">
        <w:rPr>
          <w:rFonts w:eastAsia="?????? Pro W3"/>
          <w:noProof w:val="0"/>
        </w:rPr>
        <w:t>X.4.2 Task type “two states task”</w:t>
      </w:r>
      <w:bookmarkEnd w:id="1005"/>
      <w:bookmarkEnd w:id="1006"/>
    </w:p>
    <w:p w14:paraId="3FBFFA81" w14:textId="77777777" w:rsidR="001A7BE9" w:rsidRPr="00E808B0" w:rsidRDefault="001A7BE9" w:rsidP="003067F6">
      <w:pPr>
        <w:pStyle w:val="BodyText"/>
      </w:pPr>
      <w:r w:rsidRPr="00E808B0">
        <w:t>This type of task is used by any workflow participant when the workflow is open or at any later point in time. This task type is used for a workflow in which a participant wants to share some actions performed in his enterprise on the patient. Typical examples can be a visit, or an emergency admission, or a patient self-monitoring event.</w:t>
      </w:r>
    </w:p>
    <w:p w14:paraId="42FA0725" w14:textId="77777777" w:rsidR="001A7BE9" w:rsidRPr="00E808B0"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E808B0" w14:paraId="159AD08E" w14:textId="77777777" w:rsidTr="008C0ACC">
        <w:trPr>
          <w:tblHeader/>
          <w:jc w:val="center"/>
        </w:trPr>
        <w:tc>
          <w:tcPr>
            <w:tcW w:w="2536" w:type="dxa"/>
            <w:tcBorders>
              <w:top w:val="single" w:sz="2" w:space="0" w:color="000000"/>
            </w:tcBorders>
            <w:shd w:val="solid" w:color="D9D9D9" w:fill="D9D9D9"/>
          </w:tcPr>
          <w:p w14:paraId="0CF0FFF2" w14:textId="77777777" w:rsidR="001A7BE9" w:rsidRPr="00E808B0" w:rsidRDefault="001A7BE9" w:rsidP="008C0ACC">
            <w:pPr>
              <w:pStyle w:val="TableEntryHeader"/>
              <w:rPr>
                <w:szCs w:val="24"/>
                <w:lang w:eastAsia="it-IT"/>
              </w:rPr>
            </w:pPr>
            <w:r w:rsidRPr="00E808B0">
              <w:rPr>
                <w:szCs w:val="24"/>
                <w:lang w:eastAsia="it-IT"/>
              </w:rPr>
              <w:t>Task attributes</w:t>
            </w:r>
          </w:p>
        </w:tc>
        <w:tc>
          <w:tcPr>
            <w:tcW w:w="5319" w:type="dxa"/>
            <w:tcBorders>
              <w:top w:val="single" w:sz="2" w:space="0" w:color="000000"/>
            </w:tcBorders>
            <w:shd w:val="solid" w:color="D9D9D9" w:fill="D9D9D9"/>
          </w:tcPr>
          <w:p w14:paraId="149790CD" w14:textId="77777777" w:rsidR="001A7BE9" w:rsidRPr="00E808B0" w:rsidRDefault="001A7BE9" w:rsidP="008C0ACC">
            <w:pPr>
              <w:pStyle w:val="TableEntryHeader"/>
              <w:rPr>
                <w:szCs w:val="24"/>
                <w:lang w:eastAsia="it-IT"/>
              </w:rPr>
            </w:pPr>
            <w:r w:rsidRPr="00E808B0">
              <w:rPr>
                <w:szCs w:val="24"/>
                <w:lang w:eastAsia="it-IT"/>
              </w:rPr>
              <w:t>Rules for the task “two states task”</w:t>
            </w:r>
          </w:p>
        </w:tc>
      </w:tr>
      <w:tr w:rsidR="001A7BE9" w:rsidRPr="00E808B0" w14:paraId="7D4BE71B" w14:textId="77777777" w:rsidTr="008C0ACC">
        <w:trPr>
          <w:jc w:val="center"/>
        </w:trPr>
        <w:tc>
          <w:tcPr>
            <w:tcW w:w="2536" w:type="dxa"/>
          </w:tcPr>
          <w:p w14:paraId="6F3FA762" w14:textId="77777777" w:rsidR="001A7BE9" w:rsidRPr="00E808B0" w:rsidRDefault="001A7BE9" w:rsidP="008C0ACC">
            <w:pPr>
              <w:pStyle w:val="TableEntry"/>
              <w:rPr>
                <w:noProof w:val="0"/>
              </w:rPr>
            </w:pPr>
            <w:r w:rsidRPr="00E808B0">
              <w:rPr>
                <w:noProof w:val="0"/>
              </w:rPr>
              <w:t>Task dependencies</w:t>
            </w:r>
          </w:p>
        </w:tc>
        <w:tc>
          <w:tcPr>
            <w:tcW w:w="5319" w:type="dxa"/>
          </w:tcPr>
          <w:p w14:paraId="78054599" w14:textId="77777777" w:rsidR="001A7BE9" w:rsidRPr="00E808B0" w:rsidRDefault="001A7BE9" w:rsidP="008C0ACC">
            <w:pPr>
              <w:pStyle w:val="TableEntry"/>
              <w:rPr>
                <w:noProof w:val="0"/>
              </w:rPr>
            </w:pPr>
            <w:r w:rsidRPr="00E808B0">
              <w:rPr>
                <w:noProof w:val="0"/>
              </w:rPr>
              <w:t>None</w:t>
            </w:r>
          </w:p>
        </w:tc>
      </w:tr>
      <w:tr w:rsidR="001A7BE9" w:rsidRPr="00E808B0" w14:paraId="0D23024D" w14:textId="77777777" w:rsidTr="008C0ACC">
        <w:trPr>
          <w:jc w:val="center"/>
        </w:trPr>
        <w:tc>
          <w:tcPr>
            <w:tcW w:w="2536" w:type="dxa"/>
          </w:tcPr>
          <w:p w14:paraId="63EDDFA2" w14:textId="77777777" w:rsidR="001A7BE9" w:rsidRPr="00E808B0" w:rsidRDefault="001A7BE9" w:rsidP="008C0ACC">
            <w:pPr>
              <w:pStyle w:val="TableEntry"/>
              <w:rPr>
                <w:noProof w:val="0"/>
              </w:rPr>
            </w:pPr>
            <w:r w:rsidRPr="00E808B0">
              <w:rPr>
                <w:noProof w:val="0"/>
              </w:rPr>
              <w:t>States allowed</w:t>
            </w:r>
          </w:p>
          <w:p w14:paraId="37A92830" w14:textId="77777777" w:rsidR="001A7BE9" w:rsidRPr="00E808B0" w:rsidRDefault="001A7BE9" w:rsidP="008C0ACC">
            <w:pPr>
              <w:pStyle w:val="TableEntry"/>
              <w:rPr>
                <w:rFonts w:ascii="Helvetica" w:eastAsia="?????? Pro W3" w:hAnsi="Helvetica"/>
                <w:noProof w:val="0"/>
              </w:rPr>
            </w:pPr>
          </w:p>
        </w:tc>
        <w:tc>
          <w:tcPr>
            <w:tcW w:w="5319" w:type="dxa"/>
          </w:tcPr>
          <w:p w14:paraId="6F778736" w14:textId="77777777" w:rsidR="001A7BE9" w:rsidRPr="00E808B0" w:rsidRDefault="001A7BE9" w:rsidP="008C0ACC">
            <w:pPr>
              <w:pStyle w:val="TableEntry"/>
              <w:rPr>
                <w:noProof w:val="0"/>
              </w:rPr>
            </w:pPr>
            <w:r w:rsidRPr="00E808B0">
              <w:rPr>
                <w:noProof w:val="0"/>
              </w:rPr>
              <w:t>CREATED</w:t>
            </w:r>
          </w:p>
          <w:p w14:paraId="578B1149" w14:textId="77777777" w:rsidR="001A7BE9" w:rsidRPr="00E808B0" w:rsidRDefault="001A7BE9" w:rsidP="008C0ACC">
            <w:pPr>
              <w:pStyle w:val="TableEntry"/>
              <w:rPr>
                <w:noProof w:val="0"/>
              </w:rPr>
            </w:pPr>
            <w:r w:rsidRPr="00E808B0">
              <w:rPr>
                <w:noProof w:val="0"/>
              </w:rPr>
              <w:t>COMPLETED</w:t>
            </w:r>
          </w:p>
        </w:tc>
      </w:tr>
      <w:tr w:rsidR="001A7BE9" w:rsidRPr="00E808B0" w14:paraId="6CA118AE" w14:textId="77777777" w:rsidTr="008C0ACC">
        <w:trPr>
          <w:jc w:val="center"/>
        </w:trPr>
        <w:tc>
          <w:tcPr>
            <w:tcW w:w="2536" w:type="dxa"/>
          </w:tcPr>
          <w:p w14:paraId="131C0337" w14:textId="77777777" w:rsidR="001A7BE9" w:rsidRPr="00E808B0" w:rsidRDefault="001A7BE9" w:rsidP="008C0ACC">
            <w:pPr>
              <w:pStyle w:val="TableEntry"/>
              <w:rPr>
                <w:noProof w:val="0"/>
              </w:rPr>
            </w:pPr>
            <w:r w:rsidRPr="00E808B0">
              <w:rPr>
                <w:noProof w:val="0"/>
              </w:rPr>
              <w:t>States transactions</w:t>
            </w:r>
          </w:p>
          <w:p w14:paraId="34B41425" w14:textId="77777777" w:rsidR="001A7BE9" w:rsidRPr="00E808B0" w:rsidRDefault="001A7BE9" w:rsidP="008C0ACC">
            <w:pPr>
              <w:pStyle w:val="TableEntry"/>
              <w:rPr>
                <w:noProof w:val="0"/>
              </w:rPr>
            </w:pPr>
          </w:p>
        </w:tc>
        <w:tc>
          <w:tcPr>
            <w:tcW w:w="5319" w:type="dxa"/>
          </w:tcPr>
          <w:p w14:paraId="7B75ADFF" w14:textId="77777777" w:rsidR="001A7BE9" w:rsidRPr="00E808B0" w:rsidRDefault="001A7BE9" w:rsidP="008C0ACC">
            <w:pPr>
              <w:pStyle w:val="TableEntry"/>
              <w:rPr>
                <w:noProof w:val="0"/>
              </w:rPr>
            </w:pPr>
            <w:r w:rsidRPr="00E808B0">
              <w:rPr>
                <w:noProof w:val="0"/>
              </w:rPr>
              <w:t xml:space="preserve">When a workflow participant request that this task be performed by another workflow </w:t>
            </w:r>
            <w:proofErr w:type="gramStart"/>
            <w:r w:rsidRPr="00E808B0">
              <w:rPr>
                <w:noProof w:val="0"/>
              </w:rPr>
              <w:t>participant</w:t>
            </w:r>
            <w:proofErr w:type="gramEnd"/>
            <w:r w:rsidRPr="00E808B0">
              <w:rPr>
                <w:noProof w:val="0"/>
              </w:rPr>
              <w:t xml:space="preserve"> he places the task in a Workflow Document with CREATED status (no owner). When the requested task is performed by a participant the task status shall be COMPLETED. </w:t>
            </w:r>
          </w:p>
        </w:tc>
      </w:tr>
      <w:tr w:rsidR="001A7BE9" w:rsidRPr="00E808B0" w14:paraId="2B4A9DBB" w14:textId="77777777" w:rsidTr="008C0ACC">
        <w:trPr>
          <w:jc w:val="center"/>
        </w:trPr>
        <w:tc>
          <w:tcPr>
            <w:tcW w:w="2536" w:type="dxa"/>
          </w:tcPr>
          <w:p w14:paraId="7B3CAD97" w14:textId="77777777" w:rsidR="001A7BE9" w:rsidRPr="00E808B0" w:rsidRDefault="001A7BE9" w:rsidP="008C0ACC">
            <w:pPr>
              <w:pStyle w:val="TableEntry"/>
              <w:rPr>
                <w:noProof w:val="0"/>
              </w:rPr>
            </w:pPr>
            <w:r w:rsidRPr="00E808B0">
              <w:rPr>
                <w:noProof w:val="0"/>
              </w:rPr>
              <w:t>input</w:t>
            </w:r>
          </w:p>
          <w:p w14:paraId="61DC66B9" w14:textId="77777777" w:rsidR="001A7BE9" w:rsidRPr="00E808B0" w:rsidRDefault="001A7BE9" w:rsidP="008C0ACC">
            <w:pPr>
              <w:pStyle w:val="TableEntry"/>
              <w:rPr>
                <w:noProof w:val="0"/>
              </w:rPr>
            </w:pPr>
          </w:p>
        </w:tc>
        <w:tc>
          <w:tcPr>
            <w:tcW w:w="5319" w:type="dxa"/>
          </w:tcPr>
          <w:p w14:paraId="5F5DC48F" w14:textId="77777777" w:rsidR="001A7BE9" w:rsidRPr="00E808B0" w:rsidRDefault="001A7BE9" w:rsidP="008C0ACC">
            <w:pPr>
              <w:pStyle w:val="TableEntry"/>
              <w:rPr>
                <w:noProof w:val="0"/>
              </w:rPr>
            </w:pPr>
            <w:r w:rsidRPr="00E808B0">
              <w:rPr>
                <w:noProof w:val="0"/>
              </w:rPr>
              <w:t xml:space="preserve">Zero or more clinical document of unconstrained types (e.g., </w:t>
            </w:r>
            <w:proofErr w:type="spellStart"/>
            <w:r w:rsidRPr="00E808B0">
              <w:rPr>
                <w:noProof w:val="0"/>
              </w:rPr>
              <w:t>eReferral</w:t>
            </w:r>
            <w:proofErr w:type="spellEnd"/>
            <w:r w:rsidRPr="00E808B0">
              <w:rPr>
                <w:noProof w:val="0"/>
              </w:rPr>
              <w:t xml:space="preserve"> Document, </w:t>
            </w:r>
            <w:proofErr w:type="spellStart"/>
            <w:r w:rsidRPr="00E808B0">
              <w:rPr>
                <w:noProof w:val="0"/>
              </w:rPr>
              <w:t>ePrescription</w:t>
            </w:r>
            <w:proofErr w:type="spellEnd"/>
            <w:r w:rsidRPr="00E808B0">
              <w:rPr>
                <w:noProof w:val="0"/>
              </w:rPr>
              <w:t>)</w:t>
            </w:r>
          </w:p>
        </w:tc>
      </w:tr>
      <w:tr w:rsidR="001A7BE9" w:rsidRPr="00E808B0" w14:paraId="78CEBEC4" w14:textId="77777777" w:rsidTr="008C0ACC">
        <w:trPr>
          <w:jc w:val="center"/>
        </w:trPr>
        <w:tc>
          <w:tcPr>
            <w:tcW w:w="2536" w:type="dxa"/>
          </w:tcPr>
          <w:p w14:paraId="6891EB78" w14:textId="77777777" w:rsidR="001A7BE9" w:rsidRPr="00E808B0" w:rsidRDefault="001A7BE9" w:rsidP="008C0ACC">
            <w:pPr>
              <w:pStyle w:val="TableEntry"/>
              <w:rPr>
                <w:noProof w:val="0"/>
              </w:rPr>
            </w:pPr>
            <w:r w:rsidRPr="00E808B0">
              <w:rPr>
                <w:noProof w:val="0"/>
              </w:rPr>
              <w:t>output</w:t>
            </w:r>
          </w:p>
          <w:p w14:paraId="410340F2" w14:textId="77777777" w:rsidR="001A7BE9" w:rsidRPr="00E808B0" w:rsidRDefault="001A7BE9" w:rsidP="008C0ACC">
            <w:pPr>
              <w:pStyle w:val="TableEntry"/>
              <w:rPr>
                <w:noProof w:val="0"/>
              </w:rPr>
            </w:pPr>
          </w:p>
        </w:tc>
        <w:tc>
          <w:tcPr>
            <w:tcW w:w="5319" w:type="dxa"/>
          </w:tcPr>
          <w:p w14:paraId="34DF6266" w14:textId="77777777" w:rsidR="001A7BE9" w:rsidRPr="00E808B0" w:rsidRDefault="001A7BE9" w:rsidP="008C0ACC">
            <w:pPr>
              <w:pStyle w:val="TableEntry"/>
              <w:rPr>
                <w:noProof w:val="0"/>
              </w:rPr>
            </w:pPr>
            <w:r w:rsidRPr="00E808B0">
              <w:rPr>
                <w:noProof w:val="0"/>
              </w:rPr>
              <w:t>Zero or more clinical document of unconstrained types (e.g., reports, radiological images, advice documents, dispensation documents)</w:t>
            </w:r>
          </w:p>
        </w:tc>
      </w:tr>
      <w:tr w:rsidR="001A7BE9" w:rsidRPr="00E808B0" w14:paraId="74FF8902" w14:textId="77777777" w:rsidTr="008C0ACC">
        <w:trPr>
          <w:jc w:val="center"/>
        </w:trPr>
        <w:tc>
          <w:tcPr>
            <w:tcW w:w="2536" w:type="dxa"/>
          </w:tcPr>
          <w:p w14:paraId="2E794BA2" w14:textId="77777777" w:rsidR="001A7BE9" w:rsidRPr="00E808B0" w:rsidRDefault="001A7BE9" w:rsidP="008C0ACC">
            <w:pPr>
              <w:pStyle w:val="TableEntry"/>
              <w:rPr>
                <w:noProof w:val="0"/>
              </w:rPr>
            </w:pPr>
            <w:r w:rsidRPr="00E808B0">
              <w:rPr>
                <w:noProof w:val="0"/>
              </w:rPr>
              <w:t>owner</w:t>
            </w:r>
          </w:p>
        </w:tc>
        <w:tc>
          <w:tcPr>
            <w:tcW w:w="5319" w:type="dxa"/>
          </w:tcPr>
          <w:p w14:paraId="7E574503" w14:textId="77777777" w:rsidR="001A7BE9" w:rsidRPr="00E808B0" w:rsidRDefault="001A7BE9" w:rsidP="008C0ACC">
            <w:pPr>
              <w:pStyle w:val="TableEntry"/>
              <w:rPr>
                <w:noProof w:val="0"/>
              </w:rPr>
            </w:pPr>
            <w:r w:rsidRPr="00E808B0">
              <w:rPr>
                <w:noProof w:val="0"/>
              </w:rPr>
              <w:t>any physician/organization that process this task in CREATED state</w:t>
            </w:r>
          </w:p>
        </w:tc>
      </w:tr>
      <w:tr w:rsidR="001A7BE9" w:rsidRPr="00E808B0" w14:paraId="78ADD97D" w14:textId="77777777" w:rsidTr="008C0ACC">
        <w:trPr>
          <w:jc w:val="center"/>
        </w:trPr>
        <w:tc>
          <w:tcPr>
            <w:tcW w:w="2536" w:type="dxa"/>
          </w:tcPr>
          <w:p w14:paraId="0A381AED" w14:textId="77777777" w:rsidR="001A7BE9" w:rsidRPr="00E808B0" w:rsidRDefault="001A7BE9" w:rsidP="008C0ACC">
            <w:pPr>
              <w:pStyle w:val="TableEntry"/>
              <w:rPr>
                <w:noProof w:val="0"/>
              </w:rPr>
            </w:pPr>
            <w:r w:rsidRPr="00E808B0">
              <w:rPr>
                <w:noProof w:val="0"/>
              </w:rPr>
              <w:t xml:space="preserve">changes of task owner </w:t>
            </w:r>
          </w:p>
        </w:tc>
        <w:tc>
          <w:tcPr>
            <w:tcW w:w="5319" w:type="dxa"/>
          </w:tcPr>
          <w:p w14:paraId="256D99B1" w14:textId="77777777" w:rsidR="001A7BE9" w:rsidRPr="00E808B0" w:rsidRDefault="001A7BE9" w:rsidP="008C0ACC">
            <w:pPr>
              <w:pStyle w:val="TableEntry"/>
              <w:rPr>
                <w:noProof w:val="0"/>
              </w:rPr>
            </w:pPr>
            <w:r w:rsidRPr="00E808B0">
              <w:rPr>
                <w:noProof w:val="0"/>
              </w:rPr>
              <w:t>Allowed</w:t>
            </w:r>
          </w:p>
        </w:tc>
      </w:tr>
      <w:tr w:rsidR="001A7BE9" w:rsidRPr="00E808B0" w14:paraId="14C66A5B" w14:textId="77777777" w:rsidTr="008C0ACC">
        <w:trPr>
          <w:jc w:val="center"/>
        </w:trPr>
        <w:tc>
          <w:tcPr>
            <w:tcW w:w="2536" w:type="dxa"/>
          </w:tcPr>
          <w:p w14:paraId="407D8779" w14:textId="77777777" w:rsidR="001A7BE9" w:rsidRPr="00E808B0" w:rsidRDefault="001A7BE9" w:rsidP="008C0ACC">
            <w:pPr>
              <w:pStyle w:val="TableEntry"/>
              <w:rPr>
                <w:noProof w:val="0"/>
              </w:rPr>
            </w:pPr>
            <w:r w:rsidRPr="00E808B0">
              <w:rPr>
                <w:noProof w:val="0"/>
              </w:rPr>
              <w:t>&lt;</w:t>
            </w:r>
            <w:proofErr w:type="spellStart"/>
            <w:r w:rsidRPr="00E808B0">
              <w:rPr>
                <w:noProof w:val="0"/>
              </w:rPr>
              <w:t>taskEvent</w:t>
            </w:r>
            <w:proofErr w:type="spellEnd"/>
            <w:r w:rsidRPr="00E808B0">
              <w:rPr>
                <w:noProof w:val="0"/>
              </w:rPr>
              <w:t>&gt;</w:t>
            </w:r>
          </w:p>
        </w:tc>
        <w:tc>
          <w:tcPr>
            <w:tcW w:w="5319" w:type="dxa"/>
          </w:tcPr>
          <w:p w14:paraId="2AC2F890" w14:textId="77777777" w:rsidR="001A7BE9" w:rsidRPr="00E808B0" w:rsidRDefault="001A7BE9" w:rsidP="008C0ACC">
            <w:pPr>
              <w:pStyle w:val="TableEntry"/>
              <w:rPr>
                <w:noProof w:val="0"/>
              </w:rPr>
            </w:pPr>
            <w:r w:rsidRPr="00E808B0">
              <w:rPr>
                <w:noProof w:val="0"/>
              </w:rPr>
              <w:t>At least two</w:t>
            </w:r>
          </w:p>
        </w:tc>
      </w:tr>
    </w:tbl>
    <w:p w14:paraId="1AEAE7D3" w14:textId="77777777" w:rsidR="001A7BE9" w:rsidRPr="00E808B0" w:rsidRDefault="001A7BE9" w:rsidP="003067F6">
      <w:pPr>
        <w:pStyle w:val="BodyText"/>
      </w:pPr>
    </w:p>
    <w:p w14:paraId="40CC370F" w14:textId="77777777" w:rsidR="001A7BE9" w:rsidRPr="00E808B0" w:rsidRDefault="001A7BE9">
      <w:pPr>
        <w:pStyle w:val="Glossary"/>
        <w:rPr>
          <w:noProof w:val="0"/>
        </w:rPr>
      </w:pPr>
      <w:bookmarkStart w:id="1007" w:name="_Toc173916600"/>
      <w:bookmarkStart w:id="1008" w:name="_Toc174249344"/>
      <w:bookmarkStart w:id="1009" w:name="_Toc210805617"/>
      <w:bookmarkStart w:id="1010" w:name="_Toc214434130"/>
      <w:bookmarkStart w:id="1011" w:name="_Toc214437034"/>
      <w:bookmarkStart w:id="1012" w:name="_Toc214437477"/>
      <w:bookmarkStart w:id="1013" w:name="_Toc214437793"/>
      <w:bookmarkStart w:id="1014" w:name="_Toc214457269"/>
      <w:bookmarkStart w:id="1015" w:name="_Toc214461382"/>
      <w:bookmarkStart w:id="1016" w:name="_Toc214463003"/>
      <w:bookmarkStart w:id="1017" w:name="_Toc301358557"/>
      <w:bookmarkStart w:id="1018" w:name="_Toc518654983"/>
      <w:r w:rsidRPr="00E808B0">
        <w:rPr>
          <w:noProof w:val="0"/>
        </w:rPr>
        <w:lastRenderedPageBreak/>
        <w:t>GLOSSARY</w:t>
      </w:r>
      <w:bookmarkEnd w:id="1007"/>
      <w:bookmarkEnd w:id="1008"/>
      <w:bookmarkEnd w:id="1009"/>
      <w:bookmarkEnd w:id="1010"/>
      <w:bookmarkEnd w:id="1011"/>
      <w:bookmarkEnd w:id="1012"/>
      <w:bookmarkEnd w:id="1013"/>
      <w:bookmarkEnd w:id="1014"/>
      <w:bookmarkEnd w:id="1015"/>
      <w:bookmarkEnd w:id="1016"/>
      <w:bookmarkEnd w:id="1017"/>
      <w:bookmarkEnd w:id="1018"/>
    </w:p>
    <w:p w14:paraId="2D6AAE02" w14:textId="4E696E41" w:rsidR="00DC4040" w:rsidRPr="00E808B0" w:rsidRDefault="00DC4040" w:rsidP="00DC4040">
      <w:pPr>
        <w:pStyle w:val="BodyText"/>
      </w:pPr>
      <w:r w:rsidRPr="00E808B0">
        <w:t xml:space="preserve">The IHE Glossary, an appendix to the </w:t>
      </w:r>
      <w:r w:rsidRPr="00E808B0">
        <w:rPr>
          <w:i/>
        </w:rPr>
        <w:t>IHE Technical Frameworks General Introduction</w:t>
      </w:r>
      <w:r w:rsidRPr="00E808B0">
        <w:t xml:space="preserve">, can be found at </w:t>
      </w:r>
      <w:hyperlink r:id="rId508" w:anchor="GenIntro" w:history="1">
        <w:r w:rsidR="00223FD3">
          <w:rPr>
            <w:rStyle w:val="Hyperlink"/>
          </w:rPr>
          <w:t>http://ihe.net/Technical_Frameworks/#GenIntro</w:t>
        </w:r>
      </w:hyperlink>
      <w:r w:rsidRPr="00E808B0">
        <w:t>.</w:t>
      </w:r>
    </w:p>
    <w:p w14:paraId="7BB687AB" w14:textId="66ABA54A" w:rsidR="00DC4040" w:rsidRPr="00E808B0" w:rsidRDefault="00DC4040" w:rsidP="003067F6">
      <w:pPr>
        <w:pStyle w:val="BodyText"/>
      </w:pPr>
    </w:p>
    <w:sectPr w:rsidR="00DC4040" w:rsidRPr="00E808B0" w:rsidSect="007415F8">
      <w:pgSz w:w="12240" w:h="15840" w:code="1"/>
      <w:pgMar w:top="1440" w:right="1080" w:bottom="1440" w:left="1800" w:header="720" w:footer="720" w:gutter="0"/>
      <w:lnNumType w:countBy="5"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0" w:author="Lynn Felhofer" w:date="2020-03-23T17:06:00Z" w:initials="LF">
    <w:p w14:paraId="51048E41" w14:textId="50F07356" w:rsidR="00D63645" w:rsidRDefault="00D63645">
      <w:pPr>
        <w:pStyle w:val="CommentText"/>
      </w:pPr>
      <w:r>
        <w:rPr>
          <w:rStyle w:val="CommentReference"/>
        </w:rPr>
        <w:annotationRef/>
      </w:r>
      <w:r>
        <w:t>CP-ITI-1205</w:t>
      </w:r>
    </w:p>
  </w:comment>
  <w:comment w:id="875" w:author="Lynn Felhofer" w:date="2020-03-23T18:02:00Z" w:initials="LF">
    <w:p w14:paraId="329CF23A" w14:textId="060DBC43" w:rsidR="002C16D9" w:rsidRDefault="002C16D9">
      <w:pPr>
        <w:pStyle w:val="CommentText"/>
      </w:pPr>
      <w:r>
        <w:rPr>
          <w:rStyle w:val="CommentReference"/>
        </w:rPr>
        <w:annotationRef/>
      </w:r>
      <w:r>
        <w:t>CP-ITI-1205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48E41" w15:done="0"/>
  <w15:commentEx w15:paraId="329CF2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48E41" w16cid:durableId="22236B12"/>
  <w16cid:commentId w16cid:paraId="329CF23A" w16cid:durableId="222378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ECD9" w14:textId="77777777" w:rsidR="007559DA" w:rsidRDefault="007559DA">
      <w:r>
        <w:separator/>
      </w:r>
    </w:p>
  </w:endnote>
  <w:endnote w:type="continuationSeparator" w:id="0">
    <w:p w14:paraId="32F28572" w14:textId="77777777" w:rsidR="007559DA" w:rsidRDefault="0075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altName w:val="MS Gothic"/>
    <w:panose1 w:val="020B0604020202020204"/>
    <w:charset w:val="80"/>
    <w:family w:val="auto"/>
    <w:notTrueType/>
    <w:pitch w:val="default"/>
    <w:sig w:usb0="00000000" w:usb1="08070000" w:usb2="00000010" w:usb3="00000000" w:csb0="0002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ncho">
    <w:altName w:val="明朝"/>
    <w:panose1 w:val="020B0604020202020204"/>
    <w:charset w:val="80"/>
    <w:family w:val="roman"/>
    <w:notTrueType/>
    <w:pitch w:val="fixed"/>
    <w:sig w:usb0="00000001" w:usb1="08070000" w:usb2="00000010" w:usb3="00000000" w:csb0="00020000" w:csb1="00000000"/>
  </w:font>
  <w:font w:name="Antigoni">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 Pro W3">
    <w:altName w:val="MS Gothic"/>
    <w:panose1 w:val="020B0604020202020204"/>
    <w:charset w:val="80"/>
    <w:family w:val="auto"/>
    <w:notTrueType/>
    <w:pitch w:val="variable"/>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4DF3" w14:textId="77777777" w:rsidR="00D63645" w:rsidRDefault="00D636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8B656E" w14:textId="77777777" w:rsidR="00D63645" w:rsidRDefault="00D63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7A369" w14:textId="77777777" w:rsidR="00D63645" w:rsidRDefault="00D63645" w:rsidP="000434D7">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3BA932EA" w14:textId="50184192" w:rsidR="00D63645" w:rsidRDefault="00D63645" w:rsidP="00B413C3">
    <w:pPr>
      <w:pStyle w:val="Footer"/>
      <w:jc w:val="center"/>
      <w:rPr>
        <w:sz w:val="20"/>
      </w:rPr>
    </w:pPr>
    <w:r>
      <w:rPr>
        <w:sz w:val="20"/>
      </w:rPr>
      <w:t xml:space="preserve">Rev. 16.0 Final Text – 2019-07-12                          </w:t>
    </w:r>
    <w:r>
      <w:rPr>
        <w:sz w:val="20"/>
      </w:rPr>
      <w:fldChar w:fldCharType="begin"/>
    </w:r>
    <w:r>
      <w:rPr>
        <w:sz w:val="20"/>
      </w:rPr>
      <w:instrText xml:space="preserve"> PAGE   \* MERGEFORMAT </w:instrText>
    </w:r>
    <w:r>
      <w:rPr>
        <w:sz w:val="20"/>
      </w:rPr>
      <w:fldChar w:fldCharType="separate"/>
    </w:r>
    <w:r>
      <w:rPr>
        <w:noProof/>
        <w:sz w:val="20"/>
      </w:rPr>
      <w:t>145</w:t>
    </w:r>
    <w:r>
      <w:rPr>
        <w:sz w:val="20"/>
      </w:rPr>
      <w:fldChar w:fldCharType="end"/>
    </w:r>
    <w:r>
      <w:rPr>
        <w:sz w:val="20"/>
      </w:rPr>
      <w:t xml:space="preserve">     </w:t>
    </w:r>
    <w:r>
      <w:rPr>
        <w:sz w:val="20"/>
      </w:rPr>
      <w:tab/>
      <w:t xml:space="preserve">                       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762E" w14:textId="4D9870FB" w:rsidR="00D63645" w:rsidRPr="00631422" w:rsidRDefault="00D63645" w:rsidP="00631422">
    <w:pPr>
      <w:pStyle w:val="Footer"/>
      <w:jc w:val="center"/>
    </w:pPr>
    <w:r w:rsidRPr="00631422">
      <w:t>Copyright © 201</w:t>
    </w:r>
    <w:r>
      <w:t>9</w:t>
    </w:r>
    <w:r w:rsidRPr="00631422">
      <w:t>: IHE International,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2072" w14:textId="77777777" w:rsidR="00D63645" w:rsidRDefault="00D63645">
    <w:pPr>
      <w:jc w:val="center"/>
    </w:pPr>
    <w:r>
      <w:t>Copyright © 2010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F2026" w14:textId="77777777" w:rsidR="007559DA" w:rsidRDefault="007559DA">
      <w:r>
        <w:separator/>
      </w:r>
    </w:p>
  </w:footnote>
  <w:footnote w:type="continuationSeparator" w:id="0">
    <w:p w14:paraId="66DBF6D3" w14:textId="77777777" w:rsidR="007559DA" w:rsidRDefault="007559DA">
      <w:r>
        <w:continuationSeparator/>
      </w:r>
    </w:p>
  </w:footnote>
  <w:footnote w:id="1">
    <w:p w14:paraId="7EC7B365" w14:textId="77777777" w:rsidR="00D63645" w:rsidRDefault="00D63645" w:rsidP="006B3BC3">
      <w:pPr>
        <w:pStyle w:val="FootnoteText"/>
      </w:pPr>
      <w:r>
        <w:rPr>
          <w:rStyle w:val="FootnoteReference"/>
        </w:rPr>
        <w:footnoteRef/>
      </w:r>
      <w:r>
        <w:t xml:space="preserve"> HL7 </w:t>
      </w:r>
      <w:r w:rsidRPr="002D0187">
        <w:t>is the registered trademark of Health Level Seven International.</w:t>
      </w:r>
    </w:p>
  </w:footnote>
  <w:footnote w:id="2">
    <w:p w14:paraId="4B920F40" w14:textId="6E592C4E" w:rsidR="00D63645" w:rsidRDefault="00D63645" w:rsidP="006B3BC3">
      <w:pPr>
        <w:pStyle w:val="FootnoteText"/>
      </w:pPr>
      <w:r>
        <w:rPr>
          <w:rStyle w:val="FootnoteReference"/>
        </w:rPr>
        <w:footnoteRef/>
      </w:r>
      <w:r>
        <w:t xml:space="preserve"> CDA </w:t>
      </w:r>
      <w:r w:rsidRPr="002D0187">
        <w:t>is the registered trademark of Health Level Seven International.</w:t>
      </w:r>
    </w:p>
  </w:footnote>
  <w:footnote w:id="3">
    <w:p w14:paraId="3B5748A4" w14:textId="77777777" w:rsidR="00D63645" w:rsidRDefault="00D63645" w:rsidP="006B3BC3">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4">
    <w:p w14:paraId="6904C062" w14:textId="100B51A1" w:rsidR="00D63645" w:rsidRDefault="00D63645">
      <w:pPr>
        <w:pStyle w:val="FootnoteText"/>
      </w:pPr>
      <w:r>
        <w:footnoteRef/>
      </w:r>
      <w:r>
        <w:t xml:space="preserve"> As implemented in HL7 Version 2.5. Prior to Version 2.5, HL7 did not specify the length of individual components. Although the profiles in IHE-ITI are based Versions 2.3.1 and 2.4 of HL7, they use the component length constraints provided by Version 2.5 to support forward compatibility.</w:t>
      </w:r>
    </w:p>
  </w:footnote>
  <w:footnote w:id="5">
    <w:p w14:paraId="76554CA9" w14:textId="1D4755B9" w:rsidR="00D63645" w:rsidRDefault="00D63645">
      <w:pPr>
        <w:pStyle w:val="FootnoteText"/>
      </w:pPr>
      <w:r>
        <w:footnoteRef/>
      </w:r>
      <w:r>
        <w:t xml:space="preserve"> Implementers should take into account the possibility that, as with any domain identifier, Internet domain identifiers – either fully qualified domain names (FQDNs) or IPv4 or IPv6 addresses – are liable to change.</w:t>
      </w:r>
    </w:p>
  </w:footnote>
  <w:footnote w:id="6">
    <w:p w14:paraId="416AE029" w14:textId="54B05194" w:rsidR="00D63645" w:rsidRDefault="00D63645">
      <w:pPr>
        <w:pStyle w:val="FootnoteText"/>
      </w:pPr>
      <w:r>
        <w:footnoteRef/>
      </w:r>
      <w:r>
        <w:t xml:space="preserve"> The use of </w:t>
      </w:r>
      <w:r>
        <w:rPr>
          <w:b/>
          <w:bCs/>
        </w:rPr>
        <w:t>99</w:t>
      </w:r>
      <w:r>
        <w:t xml:space="preserve"> to preface these codes is not mandated by HL7, but reflects the practice directed by Chapter 7 of HL7 Version 2.5 for specifying local coding system values.</w:t>
      </w:r>
    </w:p>
  </w:footnote>
  <w:footnote w:id="7">
    <w:p w14:paraId="3C266CF8" w14:textId="0B367D86" w:rsidR="00D63645" w:rsidRDefault="00D63645">
      <w:pPr>
        <w:pStyle w:val="FootnoteText"/>
      </w:pPr>
      <w:r>
        <w:footnoteRef/>
      </w:r>
      <w:r>
        <w:t xml:space="preserve"> This OID is fictitious. The real OID for the SSA should be substituted here.</w:t>
      </w:r>
    </w:p>
  </w:footnote>
  <w:footnote w:id="8">
    <w:p w14:paraId="54877BCC" w14:textId="520EB943" w:rsidR="00D63645" w:rsidRDefault="00D63645" w:rsidP="003067F6">
      <w:pPr>
        <w:pStyle w:val="FootnoteText"/>
      </w:pPr>
      <w:r>
        <w:rPr>
          <w:rStyle w:val="FootnoteReference"/>
        </w:rPr>
        <w:footnoteRef/>
      </w:r>
      <w:r>
        <w:t xml:space="preserve"> As registered in the HL7 OID registry at </w:t>
      </w:r>
      <w:hyperlink r:id="rId1" w:history="1">
        <w:r>
          <w:rPr>
            <w:rStyle w:val="Hyperlink"/>
          </w:rPr>
          <w:t>http://www.hl7.org/oid/index.cfm</w:t>
        </w:r>
      </w:hyperlink>
    </w:p>
  </w:footnote>
  <w:footnote w:id="9">
    <w:p w14:paraId="3ADC987D" w14:textId="495F453F" w:rsidR="00D63645" w:rsidRDefault="00D63645">
      <w:pPr>
        <w:pStyle w:val="FootnoteText"/>
      </w:pPr>
      <w:r>
        <w:rPr>
          <w:rStyle w:val="FootnoteReference"/>
        </w:rPr>
        <w:footnoteRef/>
      </w:r>
      <w:r>
        <w:t xml:space="preserve"> This OID is fictitious, which is emphasized by the incorrect formatting using letters</w:t>
      </w:r>
    </w:p>
  </w:footnote>
  <w:footnote w:id="10">
    <w:p w14:paraId="2757C4DE" w14:textId="6AC33735" w:rsidR="00D63645" w:rsidRDefault="00D63645">
      <w:pPr>
        <w:pStyle w:val="FootnoteText"/>
      </w:pPr>
      <w:r>
        <w:rPr>
          <w:rStyle w:val="FootnoteReference"/>
        </w:rPr>
        <w:footnoteRef/>
      </w:r>
      <w:r>
        <w:t xml:space="preserve"> This OID is fictitious, which is emphasized by the incorrect formatting using letters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56BA7" w14:textId="77777777" w:rsidR="00D63645" w:rsidRDefault="00D63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2664" w14:textId="77777777" w:rsidR="00D63645" w:rsidRDefault="00D63645">
    <w:pPr>
      <w:pStyle w:val="Header"/>
    </w:pPr>
    <w:r>
      <w:t>IHE IT Infrastructure Technical Framework, Volume 2x (ITI TF-2x): Appendices</w:t>
    </w:r>
    <w:r>
      <w:br/>
      <w:t>______________________________________________________________________________</w:t>
    </w:r>
  </w:p>
  <w:p w14:paraId="46A7B70D" w14:textId="77777777" w:rsidR="00D63645" w:rsidRDefault="00D63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3DA52" w14:textId="77777777" w:rsidR="00D63645" w:rsidRDefault="00D63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08FC40"/>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A21E0100"/>
    <w:name w:val="WW8Num30"/>
    <w:lvl w:ilvl="0">
      <w:start w:val="2"/>
      <w:numFmt w:val="decimal"/>
      <w:pStyle w:val="ListNumber1"/>
      <w:lvlText w:val="%1."/>
      <w:lvlJc w:val="left"/>
      <w:pPr>
        <w:tabs>
          <w:tab w:val="num" w:pos="900"/>
        </w:tabs>
      </w:pPr>
      <w:rPr>
        <w:rFonts w:cs="Times New Roman" w:hint="default"/>
      </w:rPr>
    </w:lvl>
    <w:lvl w:ilvl="1">
      <w:start w:val="1"/>
      <w:numFmt w:val="decimal"/>
      <w:lvlText w:val="%2."/>
      <w:lvlJc w:val="left"/>
      <w:pPr>
        <w:tabs>
          <w:tab w:val="num" w:pos="1440"/>
        </w:tabs>
      </w:pPr>
      <w:rPr>
        <w:rFonts w:cs="Times New Roman" w:hint="default"/>
      </w:rPr>
    </w:lvl>
    <w:lvl w:ilvl="2">
      <w:start w:val="1"/>
      <w:numFmt w:val="decimal"/>
      <w:lvlText w:val="%3."/>
      <w:lvlJc w:val="left"/>
      <w:pPr>
        <w:tabs>
          <w:tab w:val="num" w:pos="1440"/>
        </w:tabs>
      </w:pPr>
      <w:rPr>
        <w:rFonts w:cs="Times New Roman" w:hint="default"/>
      </w:rPr>
    </w:lvl>
    <w:lvl w:ilvl="3">
      <w:start w:val="1"/>
      <w:numFmt w:val="decimal"/>
      <w:lvlText w:val="%4."/>
      <w:lvlJc w:val="left"/>
      <w:pPr>
        <w:tabs>
          <w:tab w:val="num" w:pos="1800"/>
        </w:tabs>
      </w:pPr>
      <w:rPr>
        <w:rFonts w:cs="Times New Roman" w:hint="default"/>
      </w:rPr>
    </w:lvl>
    <w:lvl w:ilvl="4">
      <w:start w:val="1"/>
      <w:numFmt w:val="decimal"/>
      <w:lvlText w:val="%5."/>
      <w:lvlJc w:val="left"/>
      <w:pPr>
        <w:tabs>
          <w:tab w:val="num" w:pos="2160"/>
        </w:tabs>
      </w:pPr>
      <w:rPr>
        <w:rFonts w:cs="Times New Roman" w:hint="default"/>
      </w:rPr>
    </w:lvl>
    <w:lvl w:ilvl="5">
      <w:start w:val="1"/>
      <w:numFmt w:val="decimal"/>
      <w:lvlText w:val="%6."/>
      <w:lvlJc w:val="left"/>
      <w:pPr>
        <w:tabs>
          <w:tab w:val="num" w:pos="2520"/>
        </w:tabs>
      </w:pPr>
      <w:rPr>
        <w:rFonts w:cs="Times New Roman" w:hint="default"/>
      </w:rPr>
    </w:lvl>
    <w:lvl w:ilvl="6">
      <w:start w:val="1"/>
      <w:numFmt w:val="decimal"/>
      <w:lvlText w:val="%7."/>
      <w:lvlJc w:val="left"/>
      <w:pPr>
        <w:tabs>
          <w:tab w:val="num" w:pos="2880"/>
        </w:tabs>
      </w:pPr>
      <w:rPr>
        <w:rFonts w:cs="Times New Roman" w:hint="default"/>
      </w:rPr>
    </w:lvl>
    <w:lvl w:ilvl="7">
      <w:start w:val="1"/>
      <w:numFmt w:val="decimal"/>
      <w:lvlText w:val="%8."/>
      <w:lvlJc w:val="left"/>
      <w:pPr>
        <w:tabs>
          <w:tab w:val="num" w:pos="3240"/>
        </w:tabs>
      </w:pPr>
      <w:rPr>
        <w:rFonts w:cs="Times New Roman" w:hint="default"/>
      </w:rPr>
    </w:lvl>
    <w:lvl w:ilvl="8">
      <w:start w:val="1"/>
      <w:numFmt w:val="decimal"/>
      <w:lvlText w:val="%9."/>
      <w:lvlJc w:val="left"/>
      <w:pPr>
        <w:tabs>
          <w:tab w:val="num" w:pos="3600"/>
        </w:tabs>
      </w:pPr>
      <w:rPr>
        <w:rFonts w:cs="Times New Roman" w:hint="default"/>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34C42C9"/>
    <w:multiLevelType w:val="singleLevel"/>
    <w:tmpl w:val="E8EE7F68"/>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26524A1C"/>
    <w:multiLevelType w:val="singleLevel"/>
    <w:tmpl w:val="7020DBB4"/>
    <w:lvl w:ilvl="0">
      <w:start w:val="1"/>
      <w:numFmt w:val="decimal"/>
      <w:lvlText w:val="%1."/>
      <w:lvlJc w:val="left"/>
      <w:pPr>
        <w:tabs>
          <w:tab w:val="num" w:pos="720"/>
        </w:tabs>
        <w:ind w:left="720" w:hanging="360"/>
      </w:pPr>
    </w:lvl>
  </w:abstractNum>
  <w:abstractNum w:abstractNumId="47" w15:restartNumberingAfterBreak="0">
    <w:nsid w:val="27385326"/>
    <w:multiLevelType w:val="multilevel"/>
    <w:tmpl w:val="4E8A86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2C8538DC"/>
    <w:multiLevelType w:val="hybridMultilevel"/>
    <w:tmpl w:val="8478713A"/>
    <w:lvl w:ilvl="0" w:tplc="285A764A">
      <w:start w:val="3"/>
      <w:numFmt w:val="bullet"/>
      <w:lvlText w:val=""/>
      <w:lvlJc w:val="left"/>
      <w:pPr>
        <w:ind w:left="720" w:hanging="360"/>
      </w:pPr>
      <w:rPr>
        <w:rFonts w:ascii="Symbol" w:eastAsia="Times New Roman"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5C0A88"/>
    <w:multiLevelType w:val="hybridMultilevel"/>
    <w:tmpl w:val="1C02E4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3388336D"/>
    <w:multiLevelType w:val="singleLevel"/>
    <w:tmpl w:val="7020DBB4"/>
    <w:lvl w:ilvl="0">
      <w:start w:val="1"/>
      <w:numFmt w:val="decimal"/>
      <w:lvlText w:val="%1."/>
      <w:lvlJc w:val="left"/>
      <w:pPr>
        <w:tabs>
          <w:tab w:val="num" w:pos="720"/>
        </w:tabs>
        <w:ind w:left="720" w:hanging="360"/>
      </w:pPr>
    </w:lvl>
  </w:abstractNum>
  <w:abstractNum w:abstractNumId="52"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3B5268E"/>
    <w:multiLevelType w:val="singleLevel"/>
    <w:tmpl w:val="7020DBB4"/>
    <w:lvl w:ilvl="0">
      <w:start w:val="1"/>
      <w:numFmt w:val="decimal"/>
      <w:lvlText w:val="%1."/>
      <w:lvlJc w:val="left"/>
      <w:pPr>
        <w:tabs>
          <w:tab w:val="num" w:pos="720"/>
        </w:tabs>
        <w:ind w:left="720" w:hanging="360"/>
      </w:pPr>
    </w:lvl>
  </w:abstractNum>
  <w:abstractNum w:abstractNumId="57"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79B409F"/>
    <w:multiLevelType w:val="singleLevel"/>
    <w:tmpl w:val="7020DBB4"/>
    <w:lvl w:ilvl="0">
      <w:start w:val="1"/>
      <w:numFmt w:val="decimal"/>
      <w:lvlText w:val="%1."/>
      <w:lvlJc w:val="left"/>
      <w:pPr>
        <w:tabs>
          <w:tab w:val="num" w:pos="720"/>
        </w:tabs>
        <w:ind w:left="720" w:hanging="360"/>
      </w:pPr>
    </w:lvl>
  </w:abstractNum>
  <w:abstractNum w:abstractNumId="59" w15:restartNumberingAfterBreak="0">
    <w:nsid w:val="481F0284"/>
    <w:multiLevelType w:val="singleLevel"/>
    <w:tmpl w:val="7020DBB4"/>
    <w:lvl w:ilvl="0">
      <w:start w:val="1"/>
      <w:numFmt w:val="decimal"/>
      <w:lvlText w:val="%1."/>
      <w:lvlJc w:val="left"/>
      <w:pPr>
        <w:tabs>
          <w:tab w:val="num" w:pos="720"/>
        </w:tabs>
        <w:ind w:left="720" w:hanging="360"/>
      </w:pPr>
    </w:lvl>
  </w:abstractNum>
  <w:abstractNum w:abstractNumId="60" w15:restartNumberingAfterBreak="0">
    <w:nsid w:val="4D5450A0"/>
    <w:multiLevelType w:val="singleLevel"/>
    <w:tmpl w:val="7020DBB4"/>
    <w:lvl w:ilvl="0">
      <w:start w:val="1"/>
      <w:numFmt w:val="decimal"/>
      <w:lvlText w:val="%1."/>
      <w:lvlJc w:val="left"/>
      <w:pPr>
        <w:tabs>
          <w:tab w:val="num" w:pos="720"/>
        </w:tabs>
        <w:ind w:left="720" w:hanging="360"/>
      </w:pPr>
    </w:lvl>
  </w:abstractNum>
  <w:abstractNum w:abstractNumId="61"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62" w15:restartNumberingAfterBreak="0">
    <w:nsid w:val="54FE671E"/>
    <w:multiLevelType w:val="singleLevel"/>
    <w:tmpl w:val="7020DBB4"/>
    <w:lvl w:ilvl="0">
      <w:start w:val="1"/>
      <w:numFmt w:val="decimal"/>
      <w:lvlText w:val="%1."/>
      <w:lvlJc w:val="left"/>
      <w:pPr>
        <w:tabs>
          <w:tab w:val="num" w:pos="720"/>
        </w:tabs>
        <w:ind w:left="720" w:hanging="360"/>
      </w:pPr>
    </w:lvl>
  </w:abstractNum>
  <w:abstractNum w:abstractNumId="63"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E5F3042"/>
    <w:multiLevelType w:val="singleLevel"/>
    <w:tmpl w:val="7020DBB4"/>
    <w:lvl w:ilvl="0">
      <w:start w:val="1"/>
      <w:numFmt w:val="decimal"/>
      <w:lvlText w:val="%1."/>
      <w:lvlJc w:val="left"/>
      <w:pPr>
        <w:tabs>
          <w:tab w:val="num" w:pos="720"/>
        </w:tabs>
        <w:ind w:left="720" w:hanging="360"/>
      </w:pPr>
    </w:lvl>
  </w:abstractNum>
  <w:abstractNum w:abstractNumId="67" w15:restartNumberingAfterBreak="0">
    <w:nsid w:val="6200674A"/>
    <w:multiLevelType w:val="singleLevel"/>
    <w:tmpl w:val="7020DBB4"/>
    <w:lvl w:ilvl="0">
      <w:start w:val="1"/>
      <w:numFmt w:val="decimal"/>
      <w:lvlText w:val="%1."/>
      <w:lvlJc w:val="left"/>
      <w:pPr>
        <w:tabs>
          <w:tab w:val="num" w:pos="720"/>
        </w:tabs>
        <w:ind w:left="720" w:hanging="360"/>
      </w:pPr>
    </w:lvl>
  </w:abstractNum>
  <w:abstractNum w:abstractNumId="68"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9"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74"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ABA7F06"/>
    <w:multiLevelType w:val="hybridMultilevel"/>
    <w:tmpl w:val="96969EDA"/>
    <w:lvl w:ilvl="0" w:tplc="ED22F31C">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7"/>
  </w:num>
  <w:num w:numId="12">
    <w:abstractNumId w:val="6"/>
  </w:num>
  <w:num w:numId="13">
    <w:abstractNumId w:val="3"/>
  </w:num>
  <w:num w:numId="14">
    <w:abstractNumId w:val="2"/>
  </w:num>
  <w:num w:numId="15">
    <w:abstractNumId w:val="5"/>
  </w:num>
  <w:num w:numId="16">
    <w:abstractNumId w:val="1"/>
  </w:num>
  <w:num w:numId="17">
    <w:abstractNumId w:val="0"/>
  </w:num>
  <w:num w:numId="18">
    <w:abstractNumId w:val="4"/>
  </w:num>
  <w:num w:numId="19">
    <w:abstractNumId w:val="9"/>
  </w:num>
  <w:num w:numId="20">
    <w:abstractNumId w:val="7"/>
  </w:num>
  <w:num w:numId="21">
    <w:abstractNumId w:val="14"/>
  </w:num>
  <w:num w:numId="22">
    <w:abstractNumId w:val="17"/>
  </w:num>
  <w:num w:numId="23">
    <w:abstractNumId w:val="28"/>
  </w:num>
  <w:num w:numId="24">
    <w:abstractNumId w:val="38"/>
  </w:num>
  <w:num w:numId="25">
    <w:abstractNumId w:val="69"/>
  </w:num>
  <w:num w:numId="26">
    <w:abstractNumId w:val="77"/>
  </w:num>
  <w:num w:numId="27">
    <w:abstractNumId w:val="68"/>
  </w:num>
  <w:num w:numId="28">
    <w:abstractNumId w:val="45"/>
  </w:num>
  <w:num w:numId="29">
    <w:abstractNumId w:val="7"/>
  </w:num>
  <w:num w:numId="30">
    <w:abstractNumId w:val="6"/>
  </w:num>
  <w:num w:numId="31">
    <w:abstractNumId w:val="3"/>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48"/>
  </w:num>
  <w:num w:numId="41">
    <w:abstractNumId w:val="47"/>
  </w:num>
  <w:num w:numId="42">
    <w:abstractNumId w:val="9"/>
  </w:num>
  <w:num w:numId="43">
    <w:abstractNumId w:val="9"/>
  </w:num>
  <w:num w:numId="44">
    <w:abstractNumId w:val="7"/>
  </w:num>
  <w:num w:numId="45">
    <w:abstractNumId w:val="6"/>
  </w:num>
  <w:num w:numId="46">
    <w:abstractNumId w:val="5"/>
  </w:num>
  <w:num w:numId="47">
    <w:abstractNumId w:val="4"/>
  </w:num>
  <w:num w:numId="48">
    <w:abstractNumId w:val="8"/>
  </w:num>
  <w:num w:numId="49">
    <w:abstractNumId w:val="8"/>
  </w:num>
  <w:num w:numId="50">
    <w:abstractNumId w:val="3"/>
  </w:num>
  <w:num w:numId="51">
    <w:abstractNumId w:val="2"/>
  </w:num>
  <w:num w:numId="52">
    <w:abstractNumId w:val="1"/>
  </w:num>
  <w:num w:numId="53">
    <w:abstractNumId w:val="0"/>
  </w:num>
  <w:num w:numId="54">
    <w:abstractNumId w:val="51"/>
  </w:num>
  <w:num w:numId="55">
    <w:abstractNumId w:val="62"/>
  </w:num>
  <w:num w:numId="56">
    <w:abstractNumId w:val="56"/>
  </w:num>
  <w:num w:numId="57">
    <w:abstractNumId w:val="66"/>
  </w:num>
  <w:num w:numId="58">
    <w:abstractNumId w:val="59"/>
  </w:num>
  <w:num w:numId="59">
    <w:abstractNumId w:val="60"/>
  </w:num>
  <w:num w:numId="60">
    <w:abstractNumId w:val="50"/>
  </w:num>
  <w:num w:numId="61">
    <w:abstractNumId w:val="46"/>
  </w:num>
  <w:num w:numId="62">
    <w:abstractNumId w:val="67"/>
  </w:num>
  <w:num w:numId="63">
    <w:abstractNumId w:val="5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revisionView w:markup="0"/>
  <w:trackRevision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95A"/>
    <w:rsid w:val="00000ED7"/>
    <w:rsid w:val="00010E3A"/>
    <w:rsid w:val="000150F9"/>
    <w:rsid w:val="000151FE"/>
    <w:rsid w:val="00027AE7"/>
    <w:rsid w:val="000329A7"/>
    <w:rsid w:val="0003559C"/>
    <w:rsid w:val="0004247B"/>
    <w:rsid w:val="000434D7"/>
    <w:rsid w:val="00071456"/>
    <w:rsid w:val="00073323"/>
    <w:rsid w:val="000B2928"/>
    <w:rsid w:val="000C28C0"/>
    <w:rsid w:val="000C53FA"/>
    <w:rsid w:val="000C6E32"/>
    <w:rsid w:val="000C71AD"/>
    <w:rsid w:val="000D29F1"/>
    <w:rsid w:val="000E05A4"/>
    <w:rsid w:val="000E07B0"/>
    <w:rsid w:val="000F63F2"/>
    <w:rsid w:val="000F74BD"/>
    <w:rsid w:val="00100E2F"/>
    <w:rsid w:val="00114BDB"/>
    <w:rsid w:val="00120601"/>
    <w:rsid w:val="001208D1"/>
    <w:rsid w:val="00125276"/>
    <w:rsid w:val="00125F6C"/>
    <w:rsid w:val="0014020E"/>
    <w:rsid w:val="00141AD7"/>
    <w:rsid w:val="001475ED"/>
    <w:rsid w:val="001501A9"/>
    <w:rsid w:val="0015718F"/>
    <w:rsid w:val="00161E77"/>
    <w:rsid w:val="00161E7D"/>
    <w:rsid w:val="00165732"/>
    <w:rsid w:val="0019151E"/>
    <w:rsid w:val="0019254C"/>
    <w:rsid w:val="00196CF6"/>
    <w:rsid w:val="001A20AE"/>
    <w:rsid w:val="001A7BE9"/>
    <w:rsid w:val="001C2A6C"/>
    <w:rsid w:val="001D3506"/>
    <w:rsid w:val="001D4DD0"/>
    <w:rsid w:val="001F45DD"/>
    <w:rsid w:val="001F5B5D"/>
    <w:rsid w:val="002011F8"/>
    <w:rsid w:val="002052AB"/>
    <w:rsid w:val="0022395E"/>
    <w:rsid w:val="00223FD3"/>
    <w:rsid w:val="00227C8E"/>
    <w:rsid w:val="002346BA"/>
    <w:rsid w:val="00247D47"/>
    <w:rsid w:val="00253D15"/>
    <w:rsid w:val="00270688"/>
    <w:rsid w:val="00272C73"/>
    <w:rsid w:val="00282869"/>
    <w:rsid w:val="00282D64"/>
    <w:rsid w:val="00291F01"/>
    <w:rsid w:val="002930A4"/>
    <w:rsid w:val="00297706"/>
    <w:rsid w:val="002A2CE2"/>
    <w:rsid w:val="002C16D9"/>
    <w:rsid w:val="002C3FFA"/>
    <w:rsid w:val="002C427F"/>
    <w:rsid w:val="002D0CE2"/>
    <w:rsid w:val="002D2839"/>
    <w:rsid w:val="002E7240"/>
    <w:rsid w:val="002F05C1"/>
    <w:rsid w:val="002F2214"/>
    <w:rsid w:val="00302B43"/>
    <w:rsid w:val="00303887"/>
    <w:rsid w:val="003067F6"/>
    <w:rsid w:val="0031246E"/>
    <w:rsid w:val="00312D32"/>
    <w:rsid w:val="00320145"/>
    <w:rsid w:val="00321CDC"/>
    <w:rsid w:val="003527AF"/>
    <w:rsid w:val="00355A13"/>
    <w:rsid w:val="00356A4A"/>
    <w:rsid w:val="00364848"/>
    <w:rsid w:val="003809A2"/>
    <w:rsid w:val="00383945"/>
    <w:rsid w:val="0039080A"/>
    <w:rsid w:val="003910BF"/>
    <w:rsid w:val="00392121"/>
    <w:rsid w:val="00394D53"/>
    <w:rsid w:val="003A0E22"/>
    <w:rsid w:val="003A4EB8"/>
    <w:rsid w:val="003A7198"/>
    <w:rsid w:val="003B1F70"/>
    <w:rsid w:val="003B2D25"/>
    <w:rsid w:val="003B7FE0"/>
    <w:rsid w:val="003C4BB0"/>
    <w:rsid w:val="003C6BCF"/>
    <w:rsid w:val="003C73FA"/>
    <w:rsid w:val="003C790D"/>
    <w:rsid w:val="003D6FA1"/>
    <w:rsid w:val="003E0407"/>
    <w:rsid w:val="003E1892"/>
    <w:rsid w:val="003E7658"/>
    <w:rsid w:val="003F05FF"/>
    <w:rsid w:val="003F5B53"/>
    <w:rsid w:val="003F7F0F"/>
    <w:rsid w:val="00407718"/>
    <w:rsid w:val="00410EA8"/>
    <w:rsid w:val="00411097"/>
    <w:rsid w:val="004215E9"/>
    <w:rsid w:val="00427BD8"/>
    <w:rsid w:val="004408E9"/>
    <w:rsid w:val="00451DE9"/>
    <w:rsid w:val="0045373E"/>
    <w:rsid w:val="004749C3"/>
    <w:rsid w:val="00480A9E"/>
    <w:rsid w:val="00484FFD"/>
    <w:rsid w:val="004A59C1"/>
    <w:rsid w:val="004A6DB6"/>
    <w:rsid w:val="004B5931"/>
    <w:rsid w:val="004C542E"/>
    <w:rsid w:val="004C72E1"/>
    <w:rsid w:val="004C74A6"/>
    <w:rsid w:val="004C7D58"/>
    <w:rsid w:val="004D053C"/>
    <w:rsid w:val="004D141C"/>
    <w:rsid w:val="004D1DC2"/>
    <w:rsid w:val="004D47FC"/>
    <w:rsid w:val="004E0399"/>
    <w:rsid w:val="004E298D"/>
    <w:rsid w:val="004E2EBA"/>
    <w:rsid w:val="004E3BE9"/>
    <w:rsid w:val="004F03D7"/>
    <w:rsid w:val="004F3008"/>
    <w:rsid w:val="0050368A"/>
    <w:rsid w:val="00504385"/>
    <w:rsid w:val="005114E3"/>
    <w:rsid w:val="00521A42"/>
    <w:rsid w:val="00521F88"/>
    <w:rsid w:val="0052449F"/>
    <w:rsid w:val="005423C0"/>
    <w:rsid w:val="0056235E"/>
    <w:rsid w:val="00564084"/>
    <w:rsid w:val="00591CE6"/>
    <w:rsid w:val="00594E17"/>
    <w:rsid w:val="005A338C"/>
    <w:rsid w:val="005B4A89"/>
    <w:rsid w:val="005C5B17"/>
    <w:rsid w:val="005C602D"/>
    <w:rsid w:val="005C788D"/>
    <w:rsid w:val="005C7F4A"/>
    <w:rsid w:val="005E5908"/>
    <w:rsid w:val="00605CEB"/>
    <w:rsid w:val="00606598"/>
    <w:rsid w:val="00631422"/>
    <w:rsid w:val="006353E2"/>
    <w:rsid w:val="00640461"/>
    <w:rsid w:val="00640840"/>
    <w:rsid w:val="00642B9C"/>
    <w:rsid w:val="006440CA"/>
    <w:rsid w:val="00673E8A"/>
    <w:rsid w:val="006833C5"/>
    <w:rsid w:val="006839D7"/>
    <w:rsid w:val="006848E6"/>
    <w:rsid w:val="0069151D"/>
    <w:rsid w:val="006A34BE"/>
    <w:rsid w:val="006B14EB"/>
    <w:rsid w:val="006B3BC3"/>
    <w:rsid w:val="006B79A2"/>
    <w:rsid w:val="006E2E1B"/>
    <w:rsid w:val="006F3153"/>
    <w:rsid w:val="006F656B"/>
    <w:rsid w:val="006F7939"/>
    <w:rsid w:val="007033A9"/>
    <w:rsid w:val="00713A76"/>
    <w:rsid w:val="00725D7C"/>
    <w:rsid w:val="00727DCD"/>
    <w:rsid w:val="00731798"/>
    <w:rsid w:val="00734039"/>
    <w:rsid w:val="007348EF"/>
    <w:rsid w:val="007407B7"/>
    <w:rsid w:val="007415F8"/>
    <w:rsid w:val="00743A72"/>
    <w:rsid w:val="007447F8"/>
    <w:rsid w:val="00755203"/>
    <w:rsid w:val="007553C6"/>
    <w:rsid w:val="007559DA"/>
    <w:rsid w:val="00762918"/>
    <w:rsid w:val="00781F9D"/>
    <w:rsid w:val="00787B21"/>
    <w:rsid w:val="007A4EE4"/>
    <w:rsid w:val="007C0D44"/>
    <w:rsid w:val="007C2FEB"/>
    <w:rsid w:val="00801B5D"/>
    <w:rsid w:val="00805376"/>
    <w:rsid w:val="008053AE"/>
    <w:rsid w:val="008079DF"/>
    <w:rsid w:val="00810ACD"/>
    <w:rsid w:val="00832F55"/>
    <w:rsid w:val="00857249"/>
    <w:rsid w:val="008622E8"/>
    <w:rsid w:val="00862A19"/>
    <w:rsid w:val="0086661B"/>
    <w:rsid w:val="00870FA0"/>
    <w:rsid w:val="008766B0"/>
    <w:rsid w:val="008922C2"/>
    <w:rsid w:val="008A0B4B"/>
    <w:rsid w:val="008A675C"/>
    <w:rsid w:val="008B77CA"/>
    <w:rsid w:val="008C0ACC"/>
    <w:rsid w:val="008C0E41"/>
    <w:rsid w:val="008C32AE"/>
    <w:rsid w:val="008E2195"/>
    <w:rsid w:val="008E73F5"/>
    <w:rsid w:val="00904B48"/>
    <w:rsid w:val="00931D99"/>
    <w:rsid w:val="00937092"/>
    <w:rsid w:val="009436FF"/>
    <w:rsid w:val="00980849"/>
    <w:rsid w:val="009861D2"/>
    <w:rsid w:val="00990543"/>
    <w:rsid w:val="00992CDB"/>
    <w:rsid w:val="009974EF"/>
    <w:rsid w:val="009A374B"/>
    <w:rsid w:val="009A6EC3"/>
    <w:rsid w:val="009B1D59"/>
    <w:rsid w:val="009B7D28"/>
    <w:rsid w:val="009D4855"/>
    <w:rsid w:val="00A14629"/>
    <w:rsid w:val="00A23845"/>
    <w:rsid w:val="00A3403E"/>
    <w:rsid w:val="00A36300"/>
    <w:rsid w:val="00A51749"/>
    <w:rsid w:val="00A53CC2"/>
    <w:rsid w:val="00A62036"/>
    <w:rsid w:val="00A72B3C"/>
    <w:rsid w:val="00A75229"/>
    <w:rsid w:val="00A8229F"/>
    <w:rsid w:val="00A87FD3"/>
    <w:rsid w:val="00AB1E1C"/>
    <w:rsid w:val="00AB28E8"/>
    <w:rsid w:val="00AB2AC5"/>
    <w:rsid w:val="00AB2E11"/>
    <w:rsid w:val="00AB2E43"/>
    <w:rsid w:val="00AB349C"/>
    <w:rsid w:val="00AB4799"/>
    <w:rsid w:val="00AD212F"/>
    <w:rsid w:val="00AD55A1"/>
    <w:rsid w:val="00AD59D4"/>
    <w:rsid w:val="00AE121D"/>
    <w:rsid w:val="00AE201F"/>
    <w:rsid w:val="00AF0D7B"/>
    <w:rsid w:val="00B06770"/>
    <w:rsid w:val="00B10C1A"/>
    <w:rsid w:val="00B11EC8"/>
    <w:rsid w:val="00B242E5"/>
    <w:rsid w:val="00B4023B"/>
    <w:rsid w:val="00B413C3"/>
    <w:rsid w:val="00B423AD"/>
    <w:rsid w:val="00B47104"/>
    <w:rsid w:val="00B5202F"/>
    <w:rsid w:val="00B80192"/>
    <w:rsid w:val="00B90271"/>
    <w:rsid w:val="00BA60FC"/>
    <w:rsid w:val="00BB50EC"/>
    <w:rsid w:val="00BC03BD"/>
    <w:rsid w:val="00BD30B6"/>
    <w:rsid w:val="00BD695A"/>
    <w:rsid w:val="00BD6CC1"/>
    <w:rsid w:val="00BF7D6B"/>
    <w:rsid w:val="00C008A7"/>
    <w:rsid w:val="00C00C34"/>
    <w:rsid w:val="00C14858"/>
    <w:rsid w:val="00C25092"/>
    <w:rsid w:val="00C269EF"/>
    <w:rsid w:val="00C26ED2"/>
    <w:rsid w:val="00C37138"/>
    <w:rsid w:val="00C3771B"/>
    <w:rsid w:val="00C377AA"/>
    <w:rsid w:val="00C42DFE"/>
    <w:rsid w:val="00C5390B"/>
    <w:rsid w:val="00C55C65"/>
    <w:rsid w:val="00C563A7"/>
    <w:rsid w:val="00C61A50"/>
    <w:rsid w:val="00C637B3"/>
    <w:rsid w:val="00C64319"/>
    <w:rsid w:val="00C6725F"/>
    <w:rsid w:val="00C74383"/>
    <w:rsid w:val="00C814A4"/>
    <w:rsid w:val="00C81D39"/>
    <w:rsid w:val="00C823C2"/>
    <w:rsid w:val="00C84BCA"/>
    <w:rsid w:val="00C866FC"/>
    <w:rsid w:val="00C9082F"/>
    <w:rsid w:val="00C9206D"/>
    <w:rsid w:val="00CA7089"/>
    <w:rsid w:val="00CC2407"/>
    <w:rsid w:val="00CD56AF"/>
    <w:rsid w:val="00D021BF"/>
    <w:rsid w:val="00D03473"/>
    <w:rsid w:val="00D03DD3"/>
    <w:rsid w:val="00D07D9E"/>
    <w:rsid w:val="00D13CD5"/>
    <w:rsid w:val="00D1427C"/>
    <w:rsid w:val="00D17AA2"/>
    <w:rsid w:val="00D21949"/>
    <w:rsid w:val="00D45D03"/>
    <w:rsid w:val="00D536E0"/>
    <w:rsid w:val="00D63645"/>
    <w:rsid w:val="00D6388D"/>
    <w:rsid w:val="00D6624F"/>
    <w:rsid w:val="00D73DAC"/>
    <w:rsid w:val="00D838E5"/>
    <w:rsid w:val="00D85BE9"/>
    <w:rsid w:val="00D92167"/>
    <w:rsid w:val="00DA015B"/>
    <w:rsid w:val="00DB5D97"/>
    <w:rsid w:val="00DC4040"/>
    <w:rsid w:val="00DC6579"/>
    <w:rsid w:val="00DE3603"/>
    <w:rsid w:val="00DE6CE3"/>
    <w:rsid w:val="00DF427D"/>
    <w:rsid w:val="00E1279E"/>
    <w:rsid w:val="00E25281"/>
    <w:rsid w:val="00E31BB5"/>
    <w:rsid w:val="00E34F57"/>
    <w:rsid w:val="00E36FDD"/>
    <w:rsid w:val="00E46110"/>
    <w:rsid w:val="00E55DBF"/>
    <w:rsid w:val="00E60B22"/>
    <w:rsid w:val="00E6323D"/>
    <w:rsid w:val="00E6508A"/>
    <w:rsid w:val="00E71080"/>
    <w:rsid w:val="00E808B0"/>
    <w:rsid w:val="00E80A4A"/>
    <w:rsid w:val="00E838C5"/>
    <w:rsid w:val="00E96936"/>
    <w:rsid w:val="00EA354C"/>
    <w:rsid w:val="00EB0E25"/>
    <w:rsid w:val="00EB317A"/>
    <w:rsid w:val="00EB6C31"/>
    <w:rsid w:val="00EB78DD"/>
    <w:rsid w:val="00EB7A16"/>
    <w:rsid w:val="00EC13EA"/>
    <w:rsid w:val="00EE395B"/>
    <w:rsid w:val="00EE43BC"/>
    <w:rsid w:val="00F049B5"/>
    <w:rsid w:val="00F074F3"/>
    <w:rsid w:val="00F132DD"/>
    <w:rsid w:val="00F241DD"/>
    <w:rsid w:val="00F25173"/>
    <w:rsid w:val="00F42780"/>
    <w:rsid w:val="00F47516"/>
    <w:rsid w:val="00F52C2B"/>
    <w:rsid w:val="00F539B0"/>
    <w:rsid w:val="00F55FF6"/>
    <w:rsid w:val="00F60555"/>
    <w:rsid w:val="00F629AA"/>
    <w:rsid w:val="00F7569A"/>
    <w:rsid w:val="00F80C6D"/>
    <w:rsid w:val="00F81A54"/>
    <w:rsid w:val="00F966E5"/>
    <w:rsid w:val="00FC12B7"/>
    <w:rsid w:val="00FD23A3"/>
    <w:rsid w:val="00FE5AA9"/>
    <w:rsid w:val="00FE5EA1"/>
    <w:rsid w:val="00FE744E"/>
    <w:rsid w:val="00FF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9DA5F4"/>
  <w15:docId w15:val="{9CAFC8CC-BED1-4660-8ACC-940A3608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C31"/>
    <w:pPr>
      <w:spacing w:before="120"/>
    </w:pPr>
    <w:rPr>
      <w:sz w:val="24"/>
      <w:szCs w:val="20"/>
    </w:rPr>
  </w:style>
  <w:style w:type="paragraph" w:styleId="Heading1">
    <w:name w:val="heading 1"/>
    <w:basedOn w:val="Normal"/>
    <w:next w:val="BodyText"/>
    <w:link w:val="Heading1Char"/>
    <w:uiPriority w:val="99"/>
    <w:qFormat/>
    <w:rsid w:val="007415F8"/>
    <w:pPr>
      <w:keepNext/>
      <w:pageBreakBefore/>
      <w:numPr>
        <w:numId w:val="27"/>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7415F8"/>
    <w:pPr>
      <w:pageBreakBefore w:val="0"/>
      <w:numPr>
        <w:ilvl w:val="1"/>
      </w:numPr>
      <w:tabs>
        <w:tab w:val="num" w:pos="1080"/>
        <w:tab w:val="num" w:pos="1440"/>
        <w:tab w:val="num" w:pos="1800"/>
      </w:tabs>
      <w:outlineLvl w:val="1"/>
    </w:pPr>
  </w:style>
  <w:style w:type="paragraph" w:styleId="Heading3">
    <w:name w:val="heading 3"/>
    <w:basedOn w:val="Heading2"/>
    <w:next w:val="BodyText"/>
    <w:link w:val="Heading3Char"/>
    <w:uiPriority w:val="99"/>
    <w:qFormat/>
    <w:rsid w:val="007415F8"/>
    <w:pPr>
      <w:numPr>
        <w:ilvl w:val="2"/>
      </w:numPr>
      <w:ind w:left="1080" w:hanging="1080"/>
      <w:outlineLvl w:val="2"/>
    </w:pPr>
    <w:rPr>
      <w:sz w:val="24"/>
    </w:rPr>
  </w:style>
  <w:style w:type="paragraph" w:styleId="Heading4">
    <w:name w:val="heading 4"/>
    <w:basedOn w:val="Heading3"/>
    <w:next w:val="BodyText"/>
    <w:link w:val="Heading4Char"/>
    <w:uiPriority w:val="99"/>
    <w:qFormat/>
    <w:rsid w:val="007415F8"/>
    <w:pPr>
      <w:numPr>
        <w:ilvl w:val="3"/>
      </w:numPr>
      <w:tabs>
        <w:tab w:val="left" w:pos="900"/>
      </w:tabs>
      <w:outlineLvl w:val="3"/>
    </w:pPr>
  </w:style>
  <w:style w:type="paragraph" w:styleId="Heading5">
    <w:name w:val="heading 5"/>
    <w:basedOn w:val="Heading4"/>
    <w:next w:val="BodyText"/>
    <w:link w:val="Heading5Char"/>
    <w:uiPriority w:val="99"/>
    <w:qFormat/>
    <w:rsid w:val="007415F8"/>
    <w:pPr>
      <w:numPr>
        <w:ilvl w:val="4"/>
      </w:numPr>
      <w:tabs>
        <w:tab w:val="clear" w:pos="900"/>
      </w:tabs>
      <w:outlineLvl w:val="4"/>
    </w:pPr>
  </w:style>
  <w:style w:type="paragraph" w:styleId="Heading6">
    <w:name w:val="heading 6"/>
    <w:basedOn w:val="Heading5"/>
    <w:next w:val="BodyText"/>
    <w:link w:val="Heading6Char"/>
    <w:uiPriority w:val="99"/>
    <w:qFormat/>
    <w:rsid w:val="007415F8"/>
    <w:pPr>
      <w:numPr>
        <w:ilvl w:val="5"/>
      </w:numPr>
      <w:tabs>
        <w:tab w:val="num" w:pos="1080"/>
      </w:tabs>
      <w:outlineLvl w:val="5"/>
    </w:pPr>
  </w:style>
  <w:style w:type="paragraph" w:styleId="Heading7">
    <w:name w:val="heading 7"/>
    <w:basedOn w:val="Heading6"/>
    <w:next w:val="BodyText"/>
    <w:link w:val="Heading7Char"/>
    <w:uiPriority w:val="99"/>
    <w:qFormat/>
    <w:rsid w:val="007415F8"/>
    <w:pPr>
      <w:numPr>
        <w:ilvl w:val="6"/>
      </w:numPr>
      <w:tabs>
        <w:tab w:val="num" w:pos="1080"/>
        <w:tab w:val="num" w:pos="1152"/>
      </w:tabs>
      <w:outlineLvl w:val="6"/>
    </w:pPr>
  </w:style>
  <w:style w:type="paragraph" w:styleId="Heading8">
    <w:name w:val="heading 8"/>
    <w:basedOn w:val="Heading7"/>
    <w:next w:val="BodyText"/>
    <w:link w:val="Heading8Char"/>
    <w:uiPriority w:val="99"/>
    <w:qFormat/>
    <w:rsid w:val="007415F8"/>
    <w:pPr>
      <w:numPr>
        <w:ilvl w:val="7"/>
      </w:numPr>
      <w:tabs>
        <w:tab w:val="num" w:pos="1080"/>
        <w:tab w:val="num" w:pos="1152"/>
      </w:tabs>
      <w:outlineLvl w:val="7"/>
    </w:pPr>
  </w:style>
  <w:style w:type="paragraph" w:styleId="Heading9">
    <w:name w:val="heading 9"/>
    <w:basedOn w:val="Heading8"/>
    <w:next w:val="BodyText"/>
    <w:link w:val="Heading9Char"/>
    <w:uiPriority w:val="99"/>
    <w:qFormat/>
    <w:rsid w:val="007415F8"/>
    <w:pPr>
      <w:numPr>
        <w:ilvl w:val="8"/>
      </w:numPr>
      <w:tabs>
        <w:tab w:val="num" w:pos="108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rsid w:val="004749C3"/>
  </w:style>
  <w:style w:type="character" w:customStyle="1" w:styleId="BodyTextChar1">
    <w:name w:val="Body Text Char1"/>
    <w:link w:val="BodyText"/>
    <w:uiPriority w:val="99"/>
    <w:locked/>
    <w:rsid w:val="004749C3"/>
    <w:rPr>
      <w:sz w:val="24"/>
    </w:rPr>
  </w:style>
  <w:style w:type="character" w:customStyle="1" w:styleId="Heading1Char">
    <w:name w:val="Heading 1 Char"/>
    <w:basedOn w:val="DefaultParagraphFont"/>
    <w:link w:val="Heading1"/>
    <w:uiPriority w:val="99"/>
    <w:locked/>
    <w:rsid w:val="007415F8"/>
    <w:rPr>
      <w:rFonts w:ascii="Arial" w:hAnsi="Arial"/>
      <w:b/>
      <w:noProof/>
      <w:kern w:val="28"/>
      <w:sz w:val="28"/>
      <w:szCs w:val="20"/>
    </w:rPr>
  </w:style>
  <w:style w:type="character" w:customStyle="1" w:styleId="Heading2Char">
    <w:name w:val="Heading 2 Char"/>
    <w:basedOn w:val="Heading1Char"/>
    <w:link w:val="Heading2"/>
    <w:uiPriority w:val="99"/>
    <w:locked/>
    <w:rsid w:val="007415F8"/>
    <w:rPr>
      <w:rFonts w:ascii="Arial" w:hAnsi="Arial"/>
      <w:b/>
      <w:noProof/>
      <w:kern w:val="28"/>
      <w:sz w:val="28"/>
      <w:szCs w:val="20"/>
    </w:rPr>
  </w:style>
  <w:style w:type="character" w:customStyle="1" w:styleId="Heading3Char">
    <w:name w:val="Heading 3 Char"/>
    <w:basedOn w:val="DefaultParagraphFont"/>
    <w:link w:val="Heading3"/>
    <w:uiPriority w:val="99"/>
    <w:locked/>
    <w:rsid w:val="00253D15"/>
    <w:rPr>
      <w:rFonts w:ascii="Arial" w:hAnsi="Arial"/>
      <w:b/>
      <w:noProof/>
      <w:kern w:val="28"/>
      <w:sz w:val="24"/>
      <w:szCs w:val="20"/>
    </w:rPr>
  </w:style>
  <w:style w:type="character" w:customStyle="1" w:styleId="Heading4Char">
    <w:name w:val="Heading 4 Char"/>
    <w:basedOn w:val="DefaultParagraphFont"/>
    <w:link w:val="Heading4"/>
    <w:uiPriority w:val="99"/>
    <w:locked/>
    <w:rsid w:val="00253D15"/>
    <w:rPr>
      <w:rFonts w:ascii="Arial" w:hAnsi="Arial"/>
      <w:b/>
      <w:noProof/>
      <w:kern w:val="28"/>
      <w:sz w:val="24"/>
      <w:szCs w:val="20"/>
    </w:rPr>
  </w:style>
  <w:style w:type="character" w:customStyle="1" w:styleId="Heading5Char">
    <w:name w:val="Heading 5 Char"/>
    <w:basedOn w:val="DefaultParagraphFont"/>
    <w:link w:val="Heading5"/>
    <w:uiPriority w:val="99"/>
    <w:locked/>
    <w:rsid w:val="00253D15"/>
    <w:rPr>
      <w:rFonts w:ascii="Arial" w:hAnsi="Arial"/>
      <w:b/>
      <w:noProof/>
      <w:kern w:val="28"/>
      <w:sz w:val="24"/>
      <w:szCs w:val="20"/>
    </w:rPr>
  </w:style>
  <w:style w:type="character" w:customStyle="1" w:styleId="Heading6Char">
    <w:name w:val="Heading 6 Char"/>
    <w:basedOn w:val="DefaultParagraphFont"/>
    <w:link w:val="Heading6"/>
    <w:uiPriority w:val="99"/>
    <w:locked/>
    <w:rsid w:val="00253D15"/>
    <w:rPr>
      <w:rFonts w:ascii="Arial" w:hAnsi="Arial"/>
      <w:b/>
      <w:noProof/>
      <w:kern w:val="28"/>
      <w:sz w:val="24"/>
      <w:szCs w:val="20"/>
    </w:rPr>
  </w:style>
  <w:style w:type="character" w:customStyle="1" w:styleId="Heading7Char">
    <w:name w:val="Heading 7 Char"/>
    <w:basedOn w:val="DefaultParagraphFont"/>
    <w:link w:val="Heading7"/>
    <w:uiPriority w:val="99"/>
    <w:locked/>
    <w:rsid w:val="00253D15"/>
    <w:rPr>
      <w:rFonts w:ascii="Arial" w:hAnsi="Arial"/>
      <w:b/>
      <w:noProof/>
      <w:kern w:val="28"/>
      <w:sz w:val="24"/>
      <w:szCs w:val="20"/>
    </w:rPr>
  </w:style>
  <w:style w:type="character" w:customStyle="1" w:styleId="Heading8Char">
    <w:name w:val="Heading 8 Char"/>
    <w:basedOn w:val="DefaultParagraphFont"/>
    <w:link w:val="Heading8"/>
    <w:uiPriority w:val="99"/>
    <w:locked/>
    <w:rsid w:val="00253D15"/>
    <w:rPr>
      <w:rFonts w:ascii="Arial" w:hAnsi="Arial"/>
      <w:b/>
      <w:noProof/>
      <w:kern w:val="28"/>
      <w:sz w:val="24"/>
      <w:szCs w:val="20"/>
    </w:rPr>
  </w:style>
  <w:style w:type="character" w:customStyle="1" w:styleId="Heading9Char">
    <w:name w:val="Heading 9 Char"/>
    <w:basedOn w:val="DefaultParagraphFont"/>
    <w:link w:val="Heading9"/>
    <w:uiPriority w:val="99"/>
    <w:locked/>
    <w:rsid w:val="00253D15"/>
    <w:rPr>
      <w:rFonts w:ascii="Arial" w:hAnsi="Arial"/>
      <w:b/>
      <w:noProof/>
      <w:kern w:val="28"/>
      <w:sz w:val="24"/>
      <w:szCs w:val="20"/>
    </w:rPr>
  </w:style>
  <w:style w:type="character" w:customStyle="1" w:styleId="BodyTextChar">
    <w:name w:val="Body Text Char"/>
    <w:basedOn w:val="DefaultParagraphFont"/>
    <w:locked/>
    <w:rsid w:val="003B7FE0"/>
    <w:rPr>
      <w:rFonts w:cs="Times New Roman"/>
      <w:sz w:val="24"/>
    </w:rPr>
  </w:style>
  <w:style w:type="character" w:styleId="CommentReference">
    <w:name w:val="annotation reference"/>
    <w:basedOn w:val="DefaultParagraphFont"/>
    <w:uiPriority w:val="99"/>
    <w:semiHidden/>
    <w:unhideWhenUsed/>
    <w:locked/>
    <w:rsid w:val="00DF427D"/>
    <w:rPr>
      <w:sz w:val="16"/>
      <w:szCs w:val="16"/>
    </w:rPr>
  </w:style>
  <w:style w:type="paragraph" w:styleId="BalloonText">
    <w:name w:val="Balloon Text"/>
    <w:basedOn w:val="Normal"/>
    <w:link w:val="BalloonTextChar"/>
    <w:uiPriority w:val="99"/>
    <w:semiHidden/>
    <w:rsid w:val="007415F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D15"/>
    <w:rPr>
      <w:rFonts w:cs="Times New Roman"/>
      <w:sz w:val="2"/>
    </w:rPr>
  </w:style>
  <w:style w:type="paragraph" w:styleId="DocumentMap">
    <w:name w:val="Document Map"/>
    <w:basedOn w:val="Normal"/>
    <w:link w:val="DocumentMapChar"/>
    <w:uiPriority w:val="99"/>
    <w:semiHidden/>
    <w:rsid w:val="007415F8"/>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253D15"/>
    <w:rPr>
      <w:rFonts w:cs="Times New Roman"/>
      <w:sz w:val="2"/>
    </w:rPr>
  </w:style>
  <w:style w:type="paragraph" w:customStyle="1" w:styleId="EditorInstructions">
    <w:name w:val="Editor Instructions"/>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7415F8"/>
    <w:rPr>
      <w:rFonts w:cs="Times New Roman"/>
    </w:rPr>
  </w:style>
  <w:style w:type="character" w:styleId="FollowedHyperlink">
    <w:name w:val="FollowedHyperlink"/>
    <w:basedOn w:val="DefaultParagraphFont"/>
    <w:uiPriority w:val="99"/>
    <w:rsid w:val="007415F8"/>
    <w:rPr>
      <w:rFonts w:cs="Times New Roman"/>
      <w:color w:val="800080"/>
      <w:u w:val="single"/>
    </w:rPr>
  </w:style>
  <w:style w:type="character" w:styleId="Hyperlink">
    <w:name w:val="Hyperlink"/>
    <w:basedOn w:val="DefaultParagraphFont"/>
    <w:uiPriority w:val="99"/>
    <w:rsid w:val="007415F8"/>
    <w:rPr>
      <w:rFonts w:cs="Times New Roman"/>
      <w:color w:val="0000FF"/>
      <w:u w:val="single"/>
    </w:rPr>
  </w:style>
  <w:style w:type="character" w:styleId="LineNumber">
    <w:name w:val="line number"/>
    <w:basedOn w:val="DefaultParagraphFont"/>
    <w:uiPriority w:val="99"/>
    <w:rsid w:val="007415F8"/>
    <w:rPr>
      <w:rFonts w:cs="Times New Roman"/>
    </w:rPr>
  </w:style>
  <w:style w:type="character" w:customStyle="1" w:styleId="DefinitionChar">
    <w:name w:val="Definition Char"/>
    <w:uiPriority w:val="99"/>
    <w:rsid w:val="007415F8"/>
    <w:rPr>
      <w:sz w:val="24"/>
      <w:lang w:val="en-US" w:eastAsia="ar-SA" w:bidi="ar-SA"/>
    </w:rPr>
  </w:style>
  <w:style w:type="character" w:styleId="FootnoteReference">
    <w:name w:val="footnote reference"/>
    <w:basedOn w:val="DefaultParagraphFont"/>
    <w:semiHidden/>
    <w:rsid w:val="007415F8"/>
    <w:rPr>
      <w:rFonts w:cs="Times New Roman"/>
      <w:vertAlign w:val="superscript"/>
    </w:rPr>
  </w:style>
  <w:style w:type="character" w:styleId="EndnoteReference">
    <w:name w:val="endnote reference"/>
    <w:basedOn w:val="DefaultParagraphFont"/>
    <w:uiPriority w:val="99"/>
    <w:semiHidden/>
    <w:rsid w:val="007415F8"/>
    <w:rPr>
      <w:rFonts w:cs="Times New Roman"/>
      <w:vertAlign w:val="superscript"/>
    </w:rPr>
  </w:style>
  <w:style w:type="character" w:customStyle="1" w:styleId="Puces">
    <w:name w:val="Puces"/>
    <w:uiPriority w:val="99"/>
    <w:rsid w:val="007415F8"/>
    <w:rPr>
      <w:rFonts w:ascii="StarSymbol" w:eastAsia="StarSymbol" w:hAnsi="StarSymbol"/>
      <w:sz w:val="18"/>
    </w:rPr>
  </w:style>
  <w:style w:type="paragraph" w:styleId="Title">
    <w:name w:val="Title"/>
    <w:basedOn w:val="Normal"/>
    <w:link w:val="TitleChar"/>
    <w:uiPriority w:val="99"/>
    <w:qFormat/>
    <w:rsid w:val="007415F8"/>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99"/>
    <w:locked/>
    <w:rsid w:val="00253D15"/>
    <w:rPr>
      <w:rFonts w:ascii="Cambria" w:hAnsi="Cambria" w:cs="Times New Roman"/>
      <w:b/>
      <w:bCs/>
      <w:kern w:val="28"/>
      <w:sz w:val="32"/>
      <w:szCs w:val="32"/>
    </w:rPr>
  </w:style>
  <w:style w:type="paragraph" w:styleId="List">
    <w:name w:val="List"/>
    <w:basedOn w:val="BodyText"/>
    <w:link w:val="ListChar"/>
    <w:rsid w:val="006833C5"/>
    <w:pPr>
      <w:ind w:left="1080" w:hanging="720"/>
    </w:pPr>
  </w:style>
  <w:style w:type="character" w:customStyle="1" w:styleId="ListChar">
    <w:name w:val="List Char"/>
    <w:link w:val="List"/>
    <w:locked/>
    <w:rsid w:val="006833C5"/>
    <w:rPr>
      <w:sz w:val="24"/>
      <w:szCs w:val="20"/>
    </w:rPr>
  </w:style>
  <w:style w:type="paragraph" w:styleId="Caption">
    <w:name w:val="caption"/>
    <w:basedOn w:val="BodyText"/>
    <w:next w:val="BodyText"/>
    <w:uiPriority w:val="99"/>
    <w:qFormat/>
    <w:rsid w:val="007415F8"/>
    <w:rPr>
      <w:rFonts w:ascii="Arial" w:hAnsi="Arial"/>
      <w:b/>
    </w:rPr>
  </w:style>
  <w:style w:type="paragraph" w:customStyle="1" w:styleId="ListNumber1">
    <w:name w:val="List Number1"/>
    <w:basedOn w:val="Normal"/>
    <w:uiPriority w:val="99"/>
    <w:rsid w:val="007415F8"/>
    <w:pPr>
      <w:numPr>
        <w:numId w:val="24"/>
      </w:numPr>
      <w:ind w:left="-2160"/>
    </w:pPr>
  </w:style>
  <w:style w:type="paragraph" w:customStyle="1" w:styleId="ListBullet1">
    <w:name w:val="List Bullet1"/>
    <w:basedOn w:val="Normal"/>
    <w:uiPriority w:val="99"/>
    <w:rsid w:val="007415F8"/>
    <w:pPr>
      <w:numPr>
        <w:numId w:val="21"/>
      </w:numPr>
      <w:tabs>
        <w:tab w:val="left" w:pos="720"/>
      </w:tabs>
      <w:spacing w:before="60"/>
      <w:ind w:left="360"/>
    </w:pPr>
  </w:style>
  <w:style w:type="paragraph" w:styleId="TOC1">
    <w:name w:val="toc 1"/>
    <w:basedOn w:val="Normal"/>
    <w:next w:val="Normal"/>
    <w:uiPriority w:val="39"/>
    <w:rsid w:val="00071456"/>
    <w:pPr>
      <w:tabs>
        <w:tab w:val="right" w:leader="dot" w:pos="9346"/>
      </w:tabs>
      <w:spacing w:before="0"/>
      <w:ind w:left="288" w:hanging="288"/>
    </w:pPr>
    <w:rPr>
      <w:szCs w:val="24"/>
    </w:rPr>
  </w:style>
  <w:style w:type="paragraph" w:styleId="TOC2">
    <w:name w:val="toc 2"/>
    <w:basedOn w:val="TOC1"/>
    <w:next w:val="Normal"/>
    <w:uiPriority w:val="39"/>
    <w:rsid w:val="00071456"/>
    <w:pPr>
      <w:tabs>
        <w:tab w:val="clear" w:pos="9346"/>
        <w:tab w:val="right" w:leader="dot" w:pos="9350"/>
      </w:tabs>
      <w:ind w:left="720" w:hanging="432"/>
    </w:pPr>
  </w:style>
  <w:style w:type="paragraph" w:styleId="TOC3">
    <w:name w:val="toc 3"/>
    <w:basedOn w:val="TOC2"/>
    <w:next w:val="Normal"/>
    <w:uiPriority w:val="39"/>
    <w:rsid w:val="00071456"/>
    <w:pPr>
      <w:ind w:left="1152" w:hanging="576"/>
    </w:pPr>
  </w:style>
  <w:style w:type="paragraph" w:styleId="TOC4">
    <w:name w:val="toc 4"/>
    <w:basedOn w:val="TOC3"/>
    <w:next w:val="Normal"/>
    <w:uiPriority w:val="39"/>
    <w:rsid w:val="00071456"/>
    <w:pPr>
      <w:ind w:left="1584" w:hanging="720"/>
    </w:pPr>
  </w:style>
  <w:style w:type="paragraph" w:styleId="TOC5">
    <w:name w:val="toc 5"/>
    <w:basedOn w:val="TOC4"/>
    <w:next w:val="Normal"/>
    <w:uiPriority w:val="39"/>
    <w:rsid w:val="00071456"/>
    <w:pPr>
      <w:ind w:left="2160" w:hanging="1008"/>
    </w:pPr>
  </w:style>
  <w:style w:type="paragraph" w:styleId="TOC6">
    <w:name w:val="toc 6"/>
    <w:basedOn w:val="TOC5"/>
    <w:next w:val="Normal"/>
    <w:uiPriority w:val="39"/>
    <w:rsid w:val="00071456"/>
    <w:pPr>
      <w:ind w:left="2592" w:hanging="1152"/>
    </w:pPr>
  </w:style>
  <w:style w:type="paragraph" w:styleId="TOC7">
    <w:name w:val="toc 7"/>
    <w:basedOn w:val="TOC6"/>
    <w:next w:val="Normal"/>
    <w:uiPriority w:val="39"/>
    <w:rsid w:val="00071456"/>
    <w:pPr>
      <w:ind w:left="3024" w:hanging="1296"/>
    </w:pPr>
  </w:style>
  <w:style w:type="paragraph" w:styleId="TOC8">
    <w:name w:val="toc 8"/>
    <w:basedOn w:val="TOC7"/>
    <w:next w:val="Normal"/>
    <w:uiPriority w:val="39"/>
    <w:rsid w:val="00071456"/>
    <w:pPr>
      <w:ind w:left="3456" w:hanging="1440"/>
    </w:pPr>
  </w:style>
  <w:style w:type="paragraph" w:styleId="TOC9">
    <w:name w:val="toc 9"/>
    <w:basedOn w:val="TOC8"/>
    <w:next w:val="Normal"/>
    <w:uiPriority w:val="39"/>
    <w:rsid w:val="00071456"/>
    <w:pPr>
      <w:ind w:left="4032" w:hanging="1728"/>
    </w:pPr>
  </w:style>
  <w:style w:type="paragraph" w:customStyle="1" w:styleId="TableEntry">
    <w:name w:val="Table Entry"/>
    <w:basedOn w:val="BodyText"/>
    <w:link w:val="TableEntryChar"/>
    <w:uiPriority w:val="99"/>
    <w:rsid w:val="007415F8"/>
    <w:pPr>
      <w:spacing w:before="40" w:after="40"/>
      <w:ind w:left="72" w:right="72"/>
    </w:pPr>
    <w:rPr>
      <w:noProof/>
      <w:sz w:val="18"/>
    </w:rPr>
  </w:style>
  <w:style w:type="character" w:customStyle="1" w:styleId="TableEntryChar">
    <w:name w:val="Table Entry Char"/>
    <w:link w:val="TableEntry"/>
    <w:uiPriority w:val="99"/>
    <w:locked/>
    <w:rsid w:val="007415F8"/>
    <w:rPr>
      <w:noProof/>
      <w:sz w:val="18"/>
      <w:lang w:val="en-US" w:eastAsia="en-US"/>
    </w:rPr>
  </w:style>
  <w:style w:type="paragraph" w:customStyle="1" w:styleId="TableEntryHeader">
    <w:name w:val="Table Entry Header"/>
    <w:basedOn w:val="TableEntry"/>
    <w:link w:val="TableEntryHeaderChar"/>
    <w:uiPriority w:val="99"/>
    <w:rsid w:val="00DC6579"/>
    <w:pPr>
      <w:keepNext/>
      <w:jc w:val="center"/>
    </w:pPr>
    <w:rPr>
      <w:rFonts w:ascii="Arial" w:hAnsi="Arial"/>
      <w:b/>
      <w:noProof w:val="0"/>
      <w:lang w:eastAsia="ar-SA"/>
    </w:rPr>
  </w:style>
  <w:style w:type="character" w:customStyle="1" w:styleId="TableEntryHeaderChar">
    <w:name w:val="Table Entry Header Char"/>
    <w:link w:val="TableEntryHeader"/>
    <w:uiPriority w:val="99"/>
    <w:locked/>
    <w:rsid w:val="00DC6579"/>
    <w:rPr>
      <w:rFonts w:ascii="Arial" w:hAnsi="Arial"/>
      <w:b/>
      <w:sz w:val="18"/>
      <w:szCs w:val="20"/>
      <w:lang w:eastAsia="ar-SA"/>
    </w:rPr>
  </w:style>
  <w:style w:type="paragraph" w:customStyle="1" w:styleId="TableTitle">
    <w:name w:val="Table Title"/>
    <w:basedOn w:val="BodyText"/>
    <w:link w:val="TableTitleChar1"/>
    <w:uiPriority w:val="99"/>
    <w:rsid w:val="006440CA"/>
    <w:pPr>
      <w:keepNext/>
      <w:spacing w:before="300" w:after="60"/>
      <w:jc w:val="center"/>
    </w:pPr>
    <w:rPr>
      <w:rFonts w:ascii="Arial" w:hAnsi="Arial"/>
      <w:b/>
      <w:noProof/>
      <w:sz w:val="22"/>
    </w:rPr>
  </w:style>
  <w:style w:type="character" w:customStyle="1" w:styleId="TableTitleChar1">
    <w:name w:val="Table Title Char1"/>
    <w:link w:val="TableTitle"/>
    <w:uiPriority w:val="99"/>
    <w:locked/>
    <w:rsid w:val="006440CA"/>
    <w:rPr>
      <w:rFonts w:ascii="Arial" w:hAnsi="Arial"/>
      <w:b/>
      <w:noProof/>
      <w:szCs w:val="20"/>
    </w:rPr>
  </w:style>
  <w:style w:type="paragraph" w:customStyle="1" w:styleId="FigureTitle">
    <w:name w:val="Figure Title"/>
    <w:basedOn w:val="TableTitle"/>
    <w:link w:val="FigureTitleChar1"/>
    <w:uiPriority w:val="99"/>
    <w:rsid w:val="006440CA"/>
    <w:pPr>
      <w:keepNext w:val="0"/>
      <w:keepLines/>
      <w:spacing w:before="60" w:after="300"/>
    </w:pPr>
  </w:style>
  <w:style w:type="character" w:customStyle="1" w:styleId="FigureTitleChar1">
    <w:name w:val="Figure Title Char1"/>
    <w:basedOn w:val="TableTitleChar1"/>
    <w:link w:val="FigureTitle"/>
    <w:uiPriority w:val="99"/>
    <w:locked/>
    <w:rsid w:val="006440CA"/>
    <w:rPr>
      <w:rFonts w:ascii="Arial" w:hAnsi="Arial"/>
      <w:b/>
      <w:noProof/>
      <w:szCs w:val="20"/>
    </w:rPr>
  </w:style>
  <w:style w:type="paragraph" w:customStyle="1" w:styleId="ListContinue1">
    <w:name w:val="List Continue1"/>
    <w:basedOn w:val="List"/>
    <w:uiPriority w:val="99"/>
    <w:rsid w:val="007415F8"/>
    <w:pPr>
      <w:spacing w:before="60" w:after="120"/>
      <w:ind w:firstLine="0"/>
    </w:pPr>
  </w:style>
  <w:style w:type="paragraph" w:customStyle="1" w:styleId="ParagraphHeading">
    <w:name w:val="Paragraph Heading"/>
    <w:basedOn w:val="Caption"/>
    <w:next w:val="BodyText"/>
    <w:uiPriority w:val="99"/>
    <w:rsid w:val="007415F8"/>
    <w:pPr>
      <w:spacing w:before="180"/>
    </w:pPr>
  </w:style>
  <w:style w:type="paragraph" w:customStyle="1" w:styleId="ListNumberContinue">
    <w:name w:val="List Number Continue"/>
    <w:basedOn w:val="Normal"/>
    <w:rsid w:val="006833C5"/>
    <w:pPr>
      <w:spacing w:before="60"/>
      <w:ind w:left="900"/>
    </w:pPr>
  </w:style>
  <w:style w:type="paragraph" w:styleId="ListNumber">
    <w:name w:val="List Number"/>
    <w:basedOn w:val="Normal"/>
    <w:uiPriority w:val="99"/>
    <w:unhideWhenUsed/>
    <w:rsid w:val="006833C5"/>
    <w:pPr>
      <w:numPr>
        <w:numId w:val="49"/>
      </w:numPr>
      <w:contextualSpacing/>
    </w:pPr>
  </w:style>
  <w:style w:type="paragraph" w:customStyle="1" w:styleId="ListBulletContinue">
    <w:name w:val="List Bullet Continue"/>
    <w:basedOn w:val="ListBullet"/>
    <w:uiPriority w:val="99"/>
    <w:rsid w:val="007415F8"/>
    <w:pPr>
      <w:numPr>
        <w:numId w:val="0"/>
      </w:numPr>
      <w:ind w:left="720"/>
    </w:pPr>
  </w:style>
  <w:style w:type="paragraph" w:styleId="ListBullet">
    <w:name w:val="List Bullet"/>
    <w:basedOn w:val="Normal"/>
    <w:link w:val="ListBulletChar"/>
    <w:unhideWhenUsed/>
    <w:rsid w:val="006833C5"/>
    <w:pPr>
      <w:numPr>
        <w:numId w:val="43"/>
      </w:numPr>
    </w:pPr>
  </w:style>
  <w:style w:type="character" w:customStyle="1" w:styleId="ListBulletChar">
    <w:name w:val="List Bullet Char"/>
    <w:link w:val="ListBullet"/>
    <w:locked/>
    <w:rsid w:val="006833C5"/>
    <w:rPr>
      <w:sz w:val="24"/>
      <w:szCs w:val="20"/>
    </w:rPr>
  </w:style>
  <w:style w:type="paragraph" w:customStyle="1" w:styleId="ListBullet2Continue">
    <w:name w:val="List Bullet 2 Continue"/>
    <w:basedOn w:val="ListBullet2"/>
    <w:uiPriority w:val="99"/>
    <w:rsid w:val="007415F8"/>
    <w:pPr>
      <w:numPr>
        <w:numId w:val="0"/>
      </w:numPr>
      <w:ind w:left="1080"/>
    </w:pPr>
  </w:style>
  <w:style w:type="paragraph" w:styleId="ListBullet2">
    <w:name w:val="List Bullet 2"/>
    <w:basedOn w:val="Normal"/>
    <w:link w:val="ListBullet2Char"/>
    <w:rsid w:val="006833C5"/>
    <w:pPr>
      <w:numPr>
        <w:numId w:val="44"/>
      </w:numPr>
    </w:pPr>
  </w:style>
  <w:style w:type="character" w:customStyle="1" w:styleId="ListBullet2Char">
    <w:name w:val="List Bullet 2 Char"/>
    <w:link w:val="ListBullet2"/>
    <w:locked/>
    <w:rsid w:val="006833C5"/>
    <w:rPr>
      <w:sz w:val="24"/>
      <w:szCs w:val="20"/>
    </w:rPr>
  </w:style>
  <w:style w:type="paragraph" w:customStyle="1" w:styleId="ListBullet3Continue">
    <w:name w:val="List Bullet 3 Continue"/>
    <w:basedOn w:val="ListBullet3"/>
    <w:uiPriority w:val="99"/>
    <w:rsid w:val="007415F8"/>
    <w:pPr>
      <w:numPr>
        <w:numId w:val="0"/>
      </w:numPr>
      <w:ind w:left="1440"/>
    </w:pPr>
  </w:style>
  <w:style w:type="paragraph" w:styleId="ListBullet3">
    <w:name w:val="List Bullet 3"/>
    <w:basedOn w:val="Normal"/>
    <w:link w:val="ListBullet3Char"/>
    <w:rsid w:val="006833C5"/>
    <w:pPr>
      <w:numPr>
        <w:numId w:val="45"/>
      </w:numPr>
    </w:pPr>
  </w:style>
  <w:style w:type="character" w:customStyle="1" w:styleId="ListBullet3Char">
    <w:name w:val="List Bullet 3 Char"/>
    <w:link w:val="ListBullet3"/>
    <w:locked/>
    <w:rsid w:val="006833C5"/>
    <w:rPr>
      <w:sz w:val="24"/>
      <w:szCs w:val="20"/>
    </w:rPr>
  </w:style>
  <w:style w:type="paragraph" w:customStyle="1" w:styleId="List3Continue">
    <w:name w:val="List 3 Continue"/>
    <w:basedOn w:val="List3"/>
    <w:rsid w:val="006833C5"/>
    <w:pPr>
      <w:ind w:firstLine="0"/>
    </w:pPr>
  </w:style>
  <w:style w:type="paragraph" w:styleId="List3">
    <w:name w:val="List 3"/>
    <w:basedOn w:val="Normal"/>
    <w:link w:val="List3Char"/>
    <w:rsid w:val="006833C5"/>
    <w:pPr>
      <w:ind w:left="1800" w:hanging="720"/>
    </w:pPr>
  </w:style>
  <w:style w:type="character" w:customStyle="1" w:styleId="List3Char">
    <w:name w:val="List 3 Char"/>
    <w:link w:val="List3"/>
    <w:locked/>
    <w:rsid w:val="006833C5"/>
    <w:rPr>
      <w:sz w:val="24"/>
      <w:szCs w:val="20"/>
    </w:rPr>
  </w:style>
  <w:style w:type="paragraph" w:customStyle="1" w:styleId="AppendixHeading2">
    <w:name w:val="Appendix Heading 2"/>
    <w:next w:val="BodyText"/>
    <w:uiPriority w:val="99"/>
    <w:qFormat/>
    <w:rsid w:val="00EB6C31"/>
    <w:pPr>
      <w:spacing w:before="240" w:after="60"/>
      <w:outlineLvl w:val="1"/>
    </w:pPr>
    <w:rPr>
      <w:rFonts w:ascii="Arial" w:hAnsi="Arial"/>
      <w:b/>
      <w:noProof/>
      <w:sz w:val="28"/>
      <w:szCs w:val="20"/>
    </w:rPr>
  </w:style>
  <w:style w:type="paragraph" w:customStyle="1" w:styleId="AppendixHeading1">
    <w:name w:val="Appendix Heading 1"/>
    <w:next w:val="BodyText"/>
    <w:uiPriority w:val="99"/>
    <w:qFormat/>
    <w:rsid w:val="00EB6C31"/>
    <w:pPr>
      <w:tabs>
        <w:tab w:val="left" w:pos="900"/>
      </w:tabs>
      <w:spacing w:before="240" w:after="60"/>
      <w:outlineLvl w:val="0"/>
    </w:pPr>
    <w:rPr>
      <w:rFonts w:ascii="Arial" w:hAnsi="Arial"/>
      <w:b/>
      <w:noProof/>
      <w:kern w:val="28"/>
      <w:sz w:val="28"/>
      <w:szCs w:val="20"/>
    </w:rPr>
  </w:style>
  <w:style w:type="paragraph" w:customStyle="1" w:styleId="AppendixHeading3">
    <w:name w:val="Appendix Heading 3"/>
    <w:basedOn w:val="AppendixHeading2"/>
    <w:next w:val="BodyText"/>
    <w:uiPriority w:val="99"/>
    <w:qFormat/>
    <w:rsid w:val="00EB6C31"/>
    <w:pPr>
      <w:outlineLvl w:val="2"/>
    </w:pPr>
    <w:rPr>
      <w:sz w:val="24"/>
    </w:rPr>
  </w:style>
  <w:style w:type="paragraph" w:styleId="Header">
    <w:name w:val="header"/>
    <w:basedOn w:val="Normal"/>
    <w:link w:val="HeaderChar"/>
    <w:uiPriority w:val="99"/>
    <w:rsid w:val="007415F8"/>
    <w:pPr>
      <w:tabs>
        <w:tab w:val="center" w:pos="4320"/>
        <w:tab w:val="right" w:pos="8640"/>
      </w:tabs>
    </w:pPr>
  </w:style>
  <w:style w:type="character" w:customStyle="1" w:styleId="HeaderChar">
    <w:name w:val="Header Char"/>
    <w:basedOn w:val="DefaultParagraphFont"/>
    <w:link w:val="Header"/>
    <w:uiPriority w:val="99"/>
    <w:semiHidden/>
    <w:locked/>
    <w:rsid w:val="00253D15"/>
    <w:rPr>
      <w:rFonts w:cs="Times New Roman"/>
      <w:sz w:val="20"/>
      <w:szCs w:val="20"/>
    </w:rPr>
  </w:style>
  <w:style w:type="paragraph" w:styleId="FootnoteText">
    <w:name w:val="footnote text"/>
    <w:basedOn w:val="Normal"/>
    <w:link w:val="FootnoteTextChar"/>
    <w:semiHidden/>
    <w:rsid w:val="007415F8"/>
    <w:rPr>
      <w:sz w:val="20"/>
    </w:rPr>
  </w:style>
  <w:style w:type="character" w:customStyle="1" w:styleId="FootnoteTextChar">
    <w:name w:val="Footnote Text Char"/>
    <w:basedOn w:val="DefaultParagraphFont"/>
    <w:link w:val="FootnoteText"/>
    <w:locked/>
    <w:rsid w:val="007415F8"/>
    <w:rPr>
      <w:rFonts w:cs="Times New Roman"/>
      <w:lang w:val="en-US" w:eastAsia="en-US"/>
    </w:rPr>
  </w:style>
  <w:style w:type="paragraph" w:styleId="Footer">
    <w:name w:val="footer"/>
    <w:basedOn w:val="Normal"/>
    <w:link w:val="FooterChar"/>
    <w:rsid w:val="007415F8"/>
    <w:pPr>
      <w:tabs>
        <w:tab w:val="center" w:pos="4320"/>
        <w:tab w:val="right" w:pos="8640"/>
      </w:tabs>
    </w:pPr>
  </w:style>
  <w:style w:type="character" w:customStyle="1" w:styleId="FooterChar">
    <w:name w:val="Footer Char"/>
    <w:basedOn w:val="DefaultParagraphFont"/>
    <w:link w:val="Footer"/>
    <w:locked/>
    <w:rsid w:val="00253D15"/>
    <w:rPr>
      <w:rFonts w:cs="Times New Roman"/>
      <w:sz w:val="20"/>
      <w:szCs w:val="20"/>
    </w:rPr>
  </w:style>
  <w:style w:type="paragraph" w:customStyle="1" w:styleId="Glossary">
    <w:name w:val="Glossary"/>
    <w:basedOn w:val="Heading1"/>
    <w:uiPriority w:val="99"/>
    <w:rsid w:val="007415F8"/>
    <w:pPr>
      <w:numPr>
        <w:numId w:val="0"/>
      </w:numPr>
    </w:pPr>
  </w:style>
  <w:style w:type="paragraph" w:styleId="List2">
    <w:name w:val="List 2"/>
    <w:basedOn w:val="List"/>
    <w:link w:val="List2Char"/>
    <w:rsid w:val="006833C5"/>
    <w:pPr>
      <w:ind w:left="1440"/>
    </w:pPr>
  </w:style>
  <w:style w:type="character" w:customStyle="1" w:styleId="List2Char">
    <w:name w:val="List 2 Char"/>
    <w:link w:val="List2"/>
    <w:locked/>
    <w:rsid w:val="006833C5"/>
    <w:rPr>
      <w:sz w:val="24"/>
      <w:szCs w:val="20"/>
    </w:rPr>
  </w:style>
  <w:style w:type="paragraph" w:customStyle="1" w:styleId="Note">
    <w:name w:val="Note"/>
    <w:basedOn w:val="FootnoteText"/>
    <w:uiPriority w:val="99"/>
    <w:rsid w:val="007415F8"/>
    <w:pPr>
      <w:ind w:left="1152" w:hanging="720"/>
    </w:pPr>
    <w:rPr>
      <w:sz w:val="18"/>
    </w:rPr>
  </w:style>
  <w:style w:type="paragraph" w:customStyle="1" w:styleId="PlainText1">
    <w:name w:val="Plain Text1"/>
    <w:basedOn w:val="Normal"/>
    <w:uiPriority w:val="99"/>
    <w:rsid w:val="007415F8"/>
    <w:pPr>
      <w:spacing w:before="0"/>
    </w:pPr>
    <w:rPr>
      <w:rFonts w:ascii="Courier New" w:hAnsi="Courier New" w:cs="Courier New"/>
      <w:sz w:val="16"/>
    </w:rPr>
  </w:style>
  <w:style w:type="paragraph" w:customStyle="1" w:styleId="RFCText">
    <w:name w:val="RFC Text"/>
    <w:basedOn w:val="Normal"/>
    <w:uiPriority w:val="99"/>
    <w:rsid w:val="007415F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szCs w:val="24"/>
    </w:rPr>
  </w:style>
  <w:style w:type="paragraph" w:customStyle="1" w:styleId="TableLabel">
    <w:name w:val="Table Label"/>
    <w:basedOn w:val="TableEntry"/>
    <w:uiPriority w:val="99"/>
    <w:rsid w:val="007415F8"/>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uiPriority w:val="99"/>
    <w:rsid w:val="007415F8"/>
    <w:pPr>
      <w:ind w:left="2160" w:hanging="2160"/>
    </w:pPr>
    <w:rPr>
      <w:b/>
      <w:bCs/>
    </w:rPr>
  </w:style>
  <w:style w:type="paragraph" w:customStyle="1" w:styleId="Example">
    <w:name w:val="Example"/>
    <w:basedOn w:val="Normal"/>
    <w:uiPriority w:val="99"/>
    <w:rsid w:val="007415F8"/>
    <w:pPr>
      <w:keepLines/>
      <w:spacing w:before="0" w:after="120"/>
      <w:ind w:left="1872" w:hanging="360"/>
    </w:pPr>
    <w:rPr>
      <w:rFonts w:ascii="LinePrinter" w:hAnsi="LinePrinter"/>
      <w:kern w:val="1"/>
      <w:sz w:val="16"/>
    </w:rPr>
  </w:style>
  <w:style w:type="paragraph" w:styleId="NormalWeb">
    <w:name w:val="Normal (Web)"/>
    <w:basedOn w:val="Normal"/>
    <w:uiPriority w:val="99"/>
    <w:rsid w:val="007415F8"/>
    <w:rPr>
      <w:szCs w:val="24"/>
    </w:rPr>
  </w:style>
  <w:style w:type="paragraph" w:styleId="ListContinue">
    <w:name w:val="List Continue"/>
    <w:basedOn w:val="Normal"/>
    <w:link w:val="ListContinueChar"/>
    <w:uiPriority w:val="99"/>
    <w:unhideWhenUsed/>
    <w:rsid w:val="006833C5"/>
    <w:pPr>
      <w:ind w:left="360"/>
      <w:contextualSpacing/>
    </w:pPr>
  </w:style>
  <w:style w:type="character" w:customStyle="1" w:styleId="ListContinueChar">
    <w:name w:val="List Continue Char"/>
    <w:link w:val="ListContinue"/>
    <w:uiPriority w:val="99"/>
    <w:locked/>
    <w:rsid w:val="006833C5"/>
    <w:rPr>
      <w:sz w:val="24"/>
      <w:szCs w:val="20"/>
    </w:rPr>
  </w:style>
  <w:style w:type="paragraph" w:styleId="EndnoteText">
    <w:name w:val="endnote text"/>
    <w:basedOn w:val="Normal"/>
    <w:link w:val="EndnoteTextChar"/>
    <w:uiPriority w:val="99"/>
    <w:semiHidden/>
    <w:rsid w:val="007415F8"/>
    <w:rPr>
      <w:sz w:val="20"/>
    </w:rPr>
  </w:style>
  <w:style w:type="character" w:customStyle="1" w:styleId="EndnoteTextChar">
    <w:name w:val="Endnote Text Char"/>
    <w:basedOn w:val="DefaultParagraphFont"/>
    <w:link w:val="EndnoteText"/>
    <w:uiPriority w:val="99"/>
    <w:semiHidden/>
    <w:locked/>
    <w:rsid w:val="00253D15"/>
    <w:rPr>
      <w:rFonts w:cs="Times New Roman"/>
      <w:sz w:val="20"/>
      <w:szCs w:val="20"/>
    </w:rPr>
  </w:style>
  <w:style w:type="paragraph" w:customStyle="1" w:styleId="HTMLAddress1">
    <w:name w:val="HTML Address1"/>
    <w:basedOn w:val="Normal"/>
    <w:uiPriority w:val="99"/>
    <w:rsid w:val="007415F8"/>
    <w:rPr>
      <w:i/>
      <w:iCs/>
    </w:rPr>
  </w:style>
  <w:style w:type="paragraph" w:styleId="Index1">
    <w:name w:val="index 1"/>
    <w:basedOn w:val="Normal"/>
    <w:next w:val="Normal"/>
    <w:uiPriority w:val="99"/>
    <w:semiHidden/>
    <w:rsid w:val="007415F8"/>
    <w:pPr>
      <w:ind w:left="240" w:hanging="240"/>
    </w:pPr>
  </w:style>
  <w:style w:type="paragraph" w:styleId="Index2">
    <w:name w:val="index 2"/>
    <w:basedOn w:val="Normal"/>
    <w:next w:val="Normal"/>
    <w:uiPriority w:val="99"/>
    <w:semiHidden/>
    <w:rsid w:val="007415F8"/>
    <w:pPr>
      <w:ind w:left="480" w:hanging="240"/>
    </w:pPr>
  </w:style>
  <w:style w:type="paragraph" w:styleId="Index3">
    <w:name w:val="index 3"/>
    <w:basedOn w:val="Normal"/>
    <w:next w:val="Normal"/>
    <w:uiPriority w:val="99"/>
    <w:semiHidden/>
    <w:rsid w:val="007415F8"/>
    <w:pPr>
      <w:ind w:left="720" w:hanging="240"/>
    </w:pPr>
  </w:style>
  <w:style w:type="paragraph" w:styleId="Index4">
    <w:name w:val="index 4"/>
    <w:basedOn w:val="Normal"/>
    <w:next w:val="Normal"/>
    <w:uiPriority w:val="99"/>
    <w:semiHidden/>
    <w:rsid w:val="007415F8"/>
    <w:pPr>
      <w:ind w:left="134" w:firstLine="6"/>
    </w:pPr>
  </w:style>
  <w:style w:type="paragraph" w:styleId="Index5">
    <w:name w:val="index 5"/>
    <w:basedOn w:val="Normal"/>
    <w:next w:val="Normal"/>
    <w:uiPriority w:val="99"/>
    <w:semiHidden/>
    <w:rsid w:val="007415F8"/>
    <w:pPr>
      <w:ind w:left="1200" w:hanging="240"/>
    </w:pPr>
  </w:style>
  <w:style w:type="paragraph" w:styleId="Index6">
    <w:name w:val="index 6"/>
    <w:basedOn w:val="Normal"/>
    <w:next w:val="Normal"/>
    <w:uiPriority w:val="99"/>
    <w:semiHidden/>
    <w:rsid w:val="007415F8"/>
    <w:pPr>
      <w:ind w:left="1440" w:hanging="240"/>
    </w:pPr>
  </w:style>
  <w:style w:type="paragraph" w:styleId="Index7">
    <w:name w:val="index 7"/>
    <w:basedOn w:val="Normal"/>
    <w:next w:val="Normal"/>
    <w:uiPriority w:val="99"/>
    <w:semiHidden/>
    <w:rsid w:val="007415F8"/>
    <w:pPr>
      <w:ind w:left="1680" w:hanging="240"/>
    </w:pPr>
  </w:style>
  <w:style w:type="paragraph" w:styleId="Index8">
    <w:name w:val="index 8"/>
    <w:basedOn w:val="Normal"/>
    <w:next w:val="Normal"/>
    <w:uiPriority w:val="99"/>
    <w:semiHidden/>
    <w:rsid w:val="007415F8"/>
    <w:pPr>
      <w:ind w:left="1920" w:hanging="240"/>
    </w:pPr>
  </w:style>
  <w:style w:type="paragraph" w:styleId="Index9">
    <w:name w:val="index 9"/>
    <w:basedOn w:val="Normal"/>
    <w:next w:val="Normal"/>
    <w:uiPriority w:val="99"/>
    <w:semiHidden/>
    <w:rsid w:val="007415F8"/>
    <w:pPr>
      <w:ind w:left="2160" w:hanging="240"/>
    </w:pPr>
  </w:style>
  <w:style w:type="paragraph" w:styleId="IndexHeading">
    <w:name w:val="index heading"/>
    <w:basedOn w:val="Normal"/>
    <w:next w:val="Index1"/>
    <w:uiPriority w:val="99"/>
    <w:semiHidden/>
    <w:rsid w:val="007415F8"/>
    <w:rPr>
      <w:rFonts w:ascii="Arial" w:hAnsi="Arial" w:cs="Arial"/>
      <w:b/>
      <w:bCs/>
    </w:rPr>
  </w:style>
  <w:style w:type="paragraph" w:styleId="Subtitle">
    <w:name w:val="Subtitle"/>
    <w:basedOn w:val="Normal"/>
    <w:next w:val="Normal"/>
    <w:link w:val="SubtitleChar"/>
    <w:uiPriority w:val="99"/>
    <w:qFormat/>
    <w:rsid w:val="007415F8"/>
    <w:pPr>
      <w:spacing w:after="60"/>
      <w:jc w:val="center"/>
    </w:pPr>
    <w:rPr>
      <w:rFonts w:ascii="Arial" w:hAnsi="Arial" w:cs="Arial"/>
      <w:szCs w:val="24"/>
    </w:rPr>
  </w:style>
  <w:style w:type="character" w:customStyle="1" w:styleId="SubtitleChar">
    <w:name w:val="Subtitle Char"/>
    <w:basedOn w:val="DefaultParagraphFont"/>
    <w:link w:val="Subtitle"/>
    <w:uiPriority w:val="99"/>
    <w:locked/>
    <w:rsid w:val="00253D15"/>
    <w:rPr>
      <w:rFonts w:ascii="Cambria" w:hAnsi="Cambria" w:cs="Times New Roman"/>
      <w:sz w:val="24"/>
      <w:szCs w:val="24"/>
    </w:rPr>
  </w:style>
  <w:style w:type="paragraph" w:customStyle="1" w:styleId="TOAHeading1">
    <w:name w:val="TOA Heading1"/>
    <w:basedOn w:val="Normal"/>
    <w:next w:val="Normal"/>
    <w:uiPriority w:val="99"/>
    <w:rsid w:val="007415F8"/>
    <w:rPr>
      <w:rFonts w:ascii="Arial" w:hAnsi="Arial" w:cs="Arial"/>
      <w:b/>
      <w:bCs/>
      <w:szCs w:val="24"/>
    </w:rPr>
  </w:style>
  <w:style w:type="paragraph" w:customStyle="1" w:styleId="Definition">
    <w:name w:val="Definition"/>
    <w:basedOn w:val="Normal"/>
    <w:uiPriority w:val="99"/>
    <w:rsid w:val="007415F8"/>
    <w:pPr>
      <w:ind w:left="720" w:hanging="720"/>
    </w:pPr>
  </w:style>
  <w:style w:type="paragraph" w:customStyle="1" w:styleId="instructions">
    <w:name w:val="instructions"/>
    <w:basedOn w:val="BodyText"/>
    <w:uiPriority w:val="99"/>
    <w:rsid w:val="007415F8"/>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7415F8"/>
    <w:pPr>
      <w:keepNext/>
      <w:spacing w:after="40"/>
    </w:pPr>
    <w:rPr>
      <w:rFonts w:ascii="Courier New" w:hAnsi="Courier New"/>
      <w:b/>
      <w:kern w:val="1"/>
      <w:sz w:val="16"/>
      <w:u w:val="single"/>
    </w:rPr>
  </w:style>
  <w:style w:type="paragraph" w:customStyle="1" w:styleId="MsgTableBody">
    <w:name w:val="Msg Table Body"/>
    <w:basedOn w:val="Normal"/>
    <w:uiPriority w:val="99"/>
    <w:rsid w:val="007415F8"/>
    <w:pPr>
      <w:spacing w:before="0" w:line="180" w:lineRule="exact"/>
    </w:pPr>
    <w:rPr>
      <w:rFonts w:ascii="Courier New" w:hAnsi="Courier New"/>
      <w:kern w:val="1"/>
      <w:sz w:val="14"/>
    </w:rPr>
  </w:style>
  <w:style w:type="paragraph" w:customStyle="1" w:styleId="HL7TableHeader">
    <w:name w:val="HL7 Table Header"/>
    <w:basedOn w:val="Normal"/>
    <w:next w:val="HL7TableBody"/>
    <w:uiPriority w:val="99"/>
    <w:rsid w:val="007415F8"/>
    <w:pPr>
      <w:keepNext/>
      <w:spacing w:before="20" w:after="120"/>
    </w:pPr>
    <w:rPr>
      <w:rFonts w:ascii="Arial" w:hAnsi="Arial"/>
      <w:b/>
      <w:kern w:val="1"/>
      <w:sz w:val="16"/>
    </w:rPr>
  </w:style>
  <w:style w:type="paragraph" w:customStyle="1" w:styleId="HL7TableBody">
    <w:name w:val="HL7 Table Body"/>
    <w:basedOn w:val="Normal"/>
    <w:uiPriority w:val="99"/>
    <w:rsid w:val="007415F8"/>
    <w:pPr>
      <w:spacing w:before="20" w:after="120"/>
    </w:pPr>
    <w:rPr>
      <w:rFonts w:ascii="Arial" w:hAnsi="Arial"/>
      <w:kern w:val="1"/>
      <w:sz w:val="16"/>
    </w:rPr>
  </w:style>
  <w:style w:type="paragraph" w:customStyle="1" w:styleId="HL7TableCaption">
    <w:name w:val="HL7 Table Caption"/>
    <w:basedOn w:val="Normal"/>
    <w:next w:val="Normal"/>
    <w:uiPriority w:val="99"/>
    <w:rsid w:val="007415F8"/>
    <w:pPr>
      <w:keepNext/>
      <w:spacing w:before="180" w:after="60"/>
      <w:jc w:val="center"/>
    </w:pPr>
    <w:rPr>
      <w:kern w:val="1"/>
      <w:sz w:val="20"/>
    </w:rPr>
  </w:style>
  <w:style w:type="paragraph" w:customStyle="1" w:styleId="Default">
    <w:name w:val="Default"/>
    <w:uiPriority w:val="99"/>
    <w:rsid w:val="007415F8"/>
    <w:pPr>
      <w:suppressAutoHyphens/>
      <w:autoSpaceDE w:val="0"/>
    </w:pPr>
    <w:rPr>
      <w:color w:val="000000"/>
      <w:sz w:val="24"/>
      <w:szCs w:val="24"/>
      <w:lang w:eastAsia="ar-SA"/>
    </w:rPr>
  </w:style>
  <w:style w:type="paragraph" w:customStyle="1" w:styleId="XMLExample">
    <w:name w:val="XML Example"/>
    <w:basedOn w:val="Normal"/>
    <w:uiPriority w:val="99"/>
    <w:rsid w:val="007415F8"/>
    <w:pPr>
      <w:spacing w:before="0"/>
    </w:pPr>
    <w:rPr>
      <w:rFonts w:ascii="Courier New" w:hAnsi="Courier New" w:cs="Courier New"/>
      <w:sz w:val="16"/>
    </w:rPr>
  </w:style>
  <w:style w:type="paragraph" w:customStyle="1" w:styleId="QueryExample">
    <w:name w:val="Query Example"/>
    <w:basedOn w:val="Normal"/>
    <w:uiPriority w:val="99"/>
    <w:rsid w:val="007415F8"/>
    <w:rPr>
      <w:rFonts w:ascii="Lucida Sans Unicode" w:hAnsi="Lucida Sans Unicode"/>
      <w:sz w:val="20"/>
    </w:rPr>
  </w:style>
  <w:style w:type="paragraph" w:styleId="ListContinue2">
    <w:name w:val="List Continue 2"/>
    <w:basedOn w:val="Normal"/>
    <w:uiPriority w:val="99"/>
    <w:unhideWhenUsed/>
    <w:rsid w:val="006833C5"/>
    <w:pPr>
      <w:ind w:left="720"/>
      <w:contextualSpacing/>
    </w:pPr>
  </w:style>
  <w:style w:type="paragraph" w:styleId="ListContinue3">
    <w:name w:val="List Continue 3"/>
    <w:basedOn w:val="Normal"/>
    <w:uiPriority w:val="99"/>
    <w:unhideWhenUsed/>
    <w:rsid w:val="006833C5"/>
    <w:pPr>
      <w:ind w:left="1080"/>
      <w:contextualSpacing/>
    </w:pPr>
  </w:style>
  <w:style w:type="paragraph" w:customStyle="1" w:styleId="TableContents">
    <w:name w:val="Table Contents"/>
    <w:basedOn w:val="Normal"/>
    <w:uiPriority w:val="99"/>
    <w:rsid w:val="007415F8"/>
    <w:pPr>
      <w:suppressLineNumbers/>
    </w:pPr>
  </w:style>
  <w:style w:type="character" w:styleId="Emphasis">
    <w:name w:val="Emphasis"/>
    <w:basedOn w:val="DefaultParagraphFont"/>
    <w:uiPriority w:val="99"/>
    <w:qFormat/>
    <w:rsid w:val="007415F8"/>
    <w:rPr>
      <w:rFonts w:cs="Times New Roman"/>
      <w:i/>
    </w:rPr>
  </w:style>
  <w:style w:type="paragraph" w:styleId="ListNumber2">
    <w:name w:val="List Number 2"/>
    <w:basedOn w:val="Normal"/>
    <w:link w:val="ListNumber2Char"/>
    <w:rsid w:val="006833C5"/>
    <w:pPr>
      <w:numPr>
        <w:numId w:val="50"/>
      </w:numPr>
    </w:pPr>
  </w:style>
  <w:style w:type="character" w:customStyle="1" w:styleId="ListNumber2Char">
    <w:name w:val="List Number 2 Char"/>
    <w:link w:val="ListNumber2"/>
    <w:locked/>
    <w:rsid w:val="006833C5"/>
    <w:rPr>
      <w:sz w:val="24"/>
      <w:szCs w:val="20"/>
    </w:rPr>
  </w:style>
  <w:style w:type="paragraph" w:styleId="ListNumber3">
    <w:name w:val="List Number 3"/>
    <w:basedOn w:val="Normal"/>
    <w:rsid w:val="006833C5"/>
    <w:pPr>
      <w:numPr>
        <w:numId w:val="51"/>
      </w:numPr>
    </w:pPr>
  </w:style>
  <w:style w:type="paragraph" w:styleId="ListNumber4">
    <w:name w:val="List Number 4"/>
    <w:basedOn w:val="Normal"/>
    <w:rsid w:val="006833C5"/>
    <w:pPr>
      <w:numPr>
        <w:numId w:val="52"/>
      </w:numPr>
    </w:pPr>
  </w:style>
  <w:style w:type="paragraph" w:styleId="ListNumber5">
    <w:name w:val="List Number 5"/>
    <w:basedOn w:val="Normal"/>
    <w:uiPriority w:val="99"/>
    <w:unhideWhenUsed/>
    <w:rsid w:val="006833C5"/>
    <w:pPr>
      <w:numPr>
        <w:numId w:val="53"/>
      </w:numPr>
    </w:pPr>
  </w:style>
  <w:style w:type="paragraph" w:styleId="ListBullet4">
    <w:name w:val="List Bullet 4"/>
    <w:basedOn w:val="Normal"/>
    <w:rsid w:val="006833C5"/>
    <w:pPr>
      <w:numPr>
        <w:numId w:val="46"/>
      </w:numPr>
    </w:pPr>
  </w:style>
  <w:style w:type="paragraph" w:styleId="ListBullet5">
    <w:name w:val="List Bullet 5"/>
    <w:basedOn w:val="Normal"/>
    <w:uiPriority w:val="99"/>
    <w:unhideWhenUsed/>
    <w:rsid w:val="006833C5"/>
    <w:pPr>
      <w:numPr>
        <w:numId w:val="47"/>
      </w:numPr>
    </w:pPr>
  </w:style>
  <w:style w:type="paragraph" w:customStyle="1" w:styleId="tableentry0">
    <w:name w:val="table entry"/>
    <w:basedOn w:val="Normal"/>
    <w:uiPriority w:val="99"/>
    <w:rsid w:val="007415F8"/>
    <w:pPr>
      <w:widowControl w:val="0"/>
      <w:adjustRightInd w:val="0"/>
      <w:spacing w:before="0" w:line="360" w:lineRule="atLeast"/>
      <w:jc w:val="both"/>
      <w:textAlignment w:val="baseline"/>
    </w:pPr>
    <w:rPr>
      <w:rFonts w:eastAsia="Mincho"/>
      <w:sz w:val="22"/>
      <w:szCs w:val="22"/>
      <w:lang w:eastAsia="ja-JP"/>
    </w:rPr>
  </w:style>
  <w:style w:type="paragraph" w:customStyle="1" w:styleId="MsgTableCaption">
    <w:name w:val="Msg Table Caption"/>
    <w:basedOn w:val="Normal"/>
    <w:uiPriority w:val="99"/>
    <w:rsid w:val="007415F8"/>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7415F8"/>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7415F8"/>
    <w:pPr>
      <w:keepNext/>
      <w:spacing w:before="40" w:after="20"/>
    </w:pPr>
    <w:rPr>
      <w:b/>
    </w:rPr>
  </w:style>
  <w:style w:type="paragraph" w:customStyle="1" w:styleId="UserTableBody">
    <w:name w:val="User Table Body"/>
    <w:basedOn w:val="Normal"/>
    <w:uiPriority w:val="99"/>
    <w:rsid w:val="007415F8"/>
    <w:pPr>
      <w:widowControl w:val="0"/>
      <w:spacing w:before="20" w:after="10"/>
    </w:pPr>
    <w:rPr>
      <w:rFonts w:ascii="Arial" w:hAnsi="Arial"/>
      <w:kern w:val="20"/>
      <w:sz w:val="16"/>
    </w:rPr>
  </w:style>
  <w:style w:type="paragraph" w:styleId="ListContinue4">
    <w:name w:val="List Continue 4"/>
    <w:basedOn w:val="Normal"/>
    <w:uiPriority w:val="99"/>
    <w:unhideWhenUsed/>
    <w:rsid w:val="006833C5"/>
    <w:pPr>
      <w:ind w:left="1440"/>
      <w:contextualSpacing/>
    </w:pPr>
  </w:style>
  <w:style w:type="paragraph" w:customStyle="1" w:styleId="Components">
    <w:name w:val="Components"/>
    <w:basedOn w:val="Normal"/>
    <w:uiPriority w:val="99"/>
    <w:rsid w:val="007415F8"/>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7415F8"/>
    <w:rPr>
      <w:rFonts w:ascii="Arial" w:hAnsi="Arial"/>
      <w:color w:val="0000FF"/>
      <w:kern w:val="20"/>
      <w:u w:val="none"/>
      <w:vertAlign w:val="baseline"/>
    </w:rPr>
  </w:style>
  <w:style w:type="character" w:customStyle="1" w:styleId="ReferenceAttribute">
    <w:name w:val="Reference Attribute"/>
    <w:uiPriority w:val="99"/>
    <w:rsid w:val="007415F8"/>
    <w:rPr>
      <w:i/>
      <w:color w:val="0000FF"/>
      <w:kern w:val="20"/>
      <w:sz w:val="20"/>
      <w:u w:val="none"/>
      <w:vertAlign w:val="baseline"/>
    </w:rPr>
  </w:style>
  <w:style w:type="character" w:customStyle="1" w:styleId="HyperlinkText">
    <w:name w:val="Hyperlink Text"/>
    <w:uiPriority w:val="99"/>
    <w:rsid w:val="007415F8"/>
    <w:rPr>
      <w:rFonts w:ascii="Times New Roman" w:hAnsi="Times New Roman"/>
      <w:i/>
      <w:color w:val="0000FF"/>
      <w:kern w:val="20"/>
      <w:sz w:val="20"/>
      <w:u w:val="none"/>
    </w:rPr>
  </w:style>
  <w:style w:type="paragraph" w:customStyle="1" w:styleId="Figure">
    <w:name w:val="Figure"/>
    <w:basedOn w:val="Normal"/>
    <w:uiPriority w:val="99"/>
    <w:rsid w:val="007415F8"/>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7415F8"/>
    <w:rPr>
      <w:sz w:val="20"/>
    </w:rPr>
  </w:style>
  <w:style w:type="character" w:customStyle="1" w:styleId="CommentTextChar">
    <w:name w:val="Comment Text Char"/>
    <w:basedOn w:val="DefaultParagraphFont"/>
    <w:link w:val="CommentText"/>
    <w:uiPriority w:val="99"/>
    <w:semiHidden/>
    <w:locked/>
    <w:rsid w:val="003C4BB0"/>
    <w:rPr>
      <w:rFonts w:cs="Times New Roman"/>
    </w:rPr>
  </w:style>
  <w:style w:type="paragraph" w:styleId="ListContinue5">
    <w:name w:val="List Continue 5"/>
    <w:basedOn w:val="Normal"/>
    <w:uiPriority w:val="99"/>
    <w:unhideWhenUsed/>
    <w:rsid w:val="006833C5"/>
    <w:pPr>
      <w:ind w:left="1800"/>
      <w:contextualSpacing/>
    </w:pPr>
  </w:style>
  <w:style w:type="paragraph" w:styleId="PlainText">
    <w:name w:val="Plain Text"/>
    <w:basedOn w:val="Normal"/>
    <w:link w:val="PlainTextChar"/>
    <w:uiPriority w:val="99"/>
    <w:rsid w:val="007415F8"/>
    <w:rPr>
      <w:rFonts w:ascii="Courier New" w:hAnsi="Courier New" w:cs="Courier New"/>
      <w:sz w:val="20"/>
    </w:rPr>
  </w:style>
  <w:style w:type="character" w:customStyle="1" w:styleId="PlainTextChar">
    <w:name w:val="Plain Text Char"/>
    <w:basedOn w:val="DefaultParagraphFont"/>
    <w:link w:val="PlainText"/>
    <w:uiPriority w:val="99"/>
    <w:locked/>
    <w:rsid w:val="007415F8"/>
    <w:rPr>
      <w:rFonts w:ascii="Courier New" w:hAnsi="Courier New" w:cs="Times New Roman"/>
      <w:lang w:val="en-US" w:eastAsia="en-US"/>
    </w:rPr>
  </w:style>
  <w:style w:type="paragraph" w:styleId="TableofFigures">
    <w:name w:val="table of figures"/>
    <w:basedOn w:val="Normal"/>
    <w:next w:val="Normal"/>
    <w:uiPriority w:val="99"/>
    <w:semiHidden/>
    <w:rsid w:val="007415F8"/>
    <w:pPr>
      <w:ind w:left="480" w:hanging="480"/>
    </w:pPr>
  </w:style>
  <w:style w:type="paragraph" w:styleId="TOAHeading">
    <w:name w:val="toa heading"/>
    <w:basedOn w:val="Normal"/>
    <w:next w:val="Normal"/>
    <w:uiPriority w:val="99"/>
    <w:semiHidden/>
    <w:rsid w:val="007415F8"/>
    <w:rPr>
      <w:rFonts w:ascii="Arial" w:hAnsi="Arial" w:cs="Arial"/>
      <w:b/>
      <w:bCs/>
      <w:szCs w:val="24"/>
    </w:rPr>
  </w:style>
  <w:style w:type="paragraph" w:customStyle="1" w:styleId="TableHeading">
    <w:name w:val="Table Heading"/>
    <w:basedOn w:val="TableContents"/>
    <w:uiPriority w:val="99"/>
    <w:rsid w:val="007415F8"/>
    <w:pPr>
      <w:suppressAutoHyphens/>
      <w:jc w:val="center"/>
    </w:pPr>
    <w:rPr>
      <w:b/>
      <w:bCs/>
      <w:lang w:eastAsia="ar-SA"/>
    </w:rPr>
  </w:style>
  <w:style w:type="paragraph" w:styleId="BodyTextIndent">
    <w:name w:val="Body Text Indent"/>
    <w:basedOn w:val="BodyText"/>
    <w:link w:val="BodyTextIndentChar"/>
    <w:uiPriority w:val="99"/>
    <w:rsid w:val="007415F8"/>
    <w:pPr>
      <w:ind w:left="360"/>
    </w:pPr>
  </w:style>
  <w:style w:type="character" w:customStyle="1" w:styleId="BodyTextIndentChar">
    <w:name w:val="Body Text Indent Char"/>
    <w:basedOn w:val="DefaultParagraphFont"/>
    <w:link w:val="BodyTextIndent"/>
    <w:uiPriority w:val="99"/>
    <w:semiHidden/>
    <w:locked/>
    <w:rsid w:val="00253D15"/>
    <w:rPr>
      <w:rFonts w:cs="Times New Roman"/>
      <w:sz w:val="20"/>
      <w:szCs w:val="20"/>
    </w:rPr>
  </w:style>
  <w:style w:type="paragraph" w:customStyle="1" w:styleId="StyleBodyTextItalicRedBoxSinglesolidlineAuto05">
    <w:name w:val="Style Body Text + Italic Red Box: (Single solid line Auto  0.5 ..."/>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7415F8"/>
    <w:rPr>
      <w:b/>
      <w:bCs/>
    </w:rPr>
  </w:style>
  <w:style w:type="character" w:customStyle="1" w:styleId="CommentSubjectChar">
    <w:name w:val="Comment Subject Char"/>
    <w:basedOn w:val="CommentTextChar"/>
    <w:link w:val="CommentSubject"/>
    <w:uiPriority w:val="99"/>
    <w:semiHidden/>
    <w:locked/>
    <w:rsid w:val="00253D15"/>
    <w:rPr>
      <w:rFonts w:cs="Times New Roman"/>
      <w:b/>
      <w:bCs/>
      <w:sz w:val="20"/>
      <w:szCs w:val="20"/>
    </w:rPr>
  </w:style>
  <w:style w:type="character" w:styleId="HTMLTypewriter">
    <w:name w:val="HTML Typewriter"/>
    <w:basedOn w:val="DefaultParagraphFont"/>
    <w:uiPriority w:val="99"/>
    <w:rsid w:val="007415F8"/>
    <w:rPr>
      <w:rFonts w:ascii="Arial Unicode MS" w:hAnsi="Arial Unicode MS" w:cs="Times New Roman"/>
      <w:sz w:val="20"/>
    </w:rPr>
  </w:style>
  <w:style w:type="character" w:styleId="Strong">
    <w:name w:val="Strong"/>
    <w:basedOn w:val="DefaultParagraphFont"/>
    <w:uiPriority w:val="99"/>
    <w:qFormat/>
    <w:rsid w:val="007415F8"/>
    <w:rPr>
      <w:rFonts w:cs="Times New Roman"/>
      <w:b/>
    </w:rPr>
  </w:style>
  <w:style w:type="character" w:customStyle="1" w:styleId="BodyTextCharChar">
    <w:name w:val="Body Text Char Char"/>
    <w:uiPriority w:val="99"/>
    <w:rsid w:val="007415F8"/>
    <w:rPr>
      <w:noProof/>
      <w:sz w:val="24"/>
      <w:lang w:val="en-US" w:eastAsia="en-US"/>
    </w:rPr>
  </w:style>
  <w:style w:type="paragraph" w:customStyle="1" w:styleId="AppendixHeading4">
    <w:name w:val="Appendix Heading 4"/>
    <w:basedOn w:val="AppendixHeading3"/>
    <w:next w:val="BodyText"/>
    <w:uiPriority w:val="99"/>
    <w:qFormat/>
    <w:rsid w:val="00D6388D"/>
    <w:pPr>
      <w:outlineLvl w:val="3"/>
    </w:pPr>
  </w:style>
  <w:style w:type="paragraph" w:customStyle="1" w:styleId="AppendixHeading5">
    <w:name w:val="Appendix Heading 5"/>
    <w:basedOn w:val="AppendixHeading4"/>
    <w:next w:val="BodyText"/>
    <w:uiPriority w:val="99"/>
    <w:rsid w:val="00D6388D"/>
    <w:pPr>
      <w:keepNext/>
      <w:tabs>
        <w:tab w:val="num" w:pos="1008"/>
      </w:tabs>
      <w:outlineLvl w:val="4"/>
    </w:pPr>
  </w:style>
  <w:style w:type="paragraph" w:styleId="Revision">
    <w:name w:val="Revision"/>
    <w:hidden/>
    <w:uiPriority w:val="99"/>
    <w:semiHidden/>
    <w:rsid w:val="00E25281"/>
    <w:rPr>
      <w:sz w:val="24"/>
      <w:szCs w:val="20"/>
    </w:rPr>
  </w:style>
  <w:style w:type="paragraph" w:customStyle="1" w:styleId="Constraint">
    <w:name w:val="Constraint"/>
    <w:basedOn w:val="Normal"/>
    <w:uiPriority w:val="99"/>
    <w:rsid w:val="007415F8"/>
    <w:pPr>
      <w:numPr>
        <w:numId w:val="25"/>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7415F8"/>
    <w:rPr>
      <w:noProof/>
      <w:sz w:val="24"/>
      <w:lang w:val="en-US" w:eastAsia="en-US"/>
    </w:rPr>
  </w:style>
  <w:style w:type="character" w:customStyle="1" w:styleId="mw-headline">
    <w:name w:val="mw-headline"/>
    <w:basedOn w:val="DefaultParagraphFont"/>
    <w:uiPriority w:val="99"/>
    <w:rsid w:val="007415F8"/>
    <w:rPr>
      <w:rFonts w:cs="Times New Roman"/>
    </w:rPr>
  </w:style>
  <w:style w:type="paragraph" w:customStyle="1" w:styleId="XMLFragment">
    <w:name w:val="XML Fragment"/>
    <w:basedOn w:val="PlainText"/>
    <w:uiPriority w:val="99"/>
    <w:rsid w:val="007415F8"/>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2">
    <w:name w:val="Body Text 2"/>
    <w:basedOn w:val="Normal"/>
    <w:link w:val="BodyText2Char"/>
    <w:uiPriority w:val="99"/>
    <w:rsid w:val="007415F8"/>
    <w:pPr>
      <w:spacing w:after="120" w:line="480" w:lineRule="auto"/>
    </w:pPr>
  </w:style>
  <w:style w:type="character" w:customStyle="1" w:styleId="BodyText2Char">
    <w:name w:val="Body Text 2 Char"/>
    <w:basedOn w:val="DefaultParagraphFont"/>
    <w:link w:val="BodyText2"/>
    <w:uiPriority w:val="99"/>
    <w:semiHidden/>
    <w:locked/>
    <w:rsid w:val="00253D15"/>
    <w:rPr>
      <w:rFonts w:cs="Times New Roman"/>
      <w:sz w:val="20"/>
      <w:szCs w:val="20"/>
    </w:rPr>
  </w:style>
  <w:style w:type="paragraph" w:styleId="BodyTextIndent2">
    <w:name w:val="Body Text Indent 2"/>
    <w:basedOn w:val="Normal"/>
    <w:link w:val="BodyTextIndent2Char"/>
    <w:uiPriority w:val="99"/>
    <w:rsid w:val="007415F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53D15"/>
    <w:rPr>
      <w:rFonts w:cs="Times New Roman"/>
      <w:sz w:val="20"/>
      <w:szCs w:val="20"/>
    </w:rPr>
  </w:style>
  <w:style w:type="paragraph" w:customStyle="1" w:styleId="PartTitle">
    <w:name w:val="Part Title"/>
    <w:basedOn w:val="Title"/>
    <w:next w:val="BodyText"/>
    <w:uiPriority w:val="99"/>
    <w:rsid w:val="007415F8"/>
    <w:pPr>
      <w:keepNext/>
      <w:pageBreakBefore/>
    </w:pPr>
  </w:style>
  <w:style w:type="paragraph" w:customStyle="1" w:styleId="ColorfulShading-Accent11">
    <w:name w:val="Colorful Shading - Accent 11"/>
    <w:hidden/>
    <w:uiPriority w:val="99"/>
    <w:semiHidden/>
    <w:rsid w:val="007415F8"/>
    <w:rPr>
      <w:sz w:val="24"/>
      <w:szCs w:val="20"/>
    </w:rPr>
  </w:style>
  <w:style w:type="paragraph" w:styleId="BlockText">
    <w:name w:val="Block Text"/>
    <w:basedOn w:val="Normal"/>
    <w:uiPriority w:val="99"/>
    <w:rsid w:val="007415F8"/>
    <w:pPr>
      <w:spacing w:after="120"/>
      <w:ind w:left="1440" w:right="1440"/>
    </w:pPr>
  </w:style>
  <w:style w:type="paragraph" w:styleId="BodyTextFirstIndent">
    <w:name w:val="Body Text First Indent"/>
    <w:basedOn w:val="BodyText"/>
    <w:link w:val="BodyTextFirstIndentChar"/>
    <w:uiPriority w:val="99"/>
    <w:rsid w:val="007415F8"/>
    <w:pPr>
      <w:ind w:firstLine="210"/>
    </w:pPr>
  </w:style>
  <w:style w:type="character" w:customStyle="1" w:styleId="BodyTextFirstIndentChar">
    <w:name w:val="Body Text First Indent Char"/>
    <w:basedOn w:val="BodyTextChar1"/>
    <w:link w:val="BodyTextFirstIndent"/>
    <w:uiPriority w:val="99"/>
    <w:semiHidden/>
    <w:locked/>
    <w:rsid w:val="00253D15"/>
    <w:rPr>
      <w:rFonts w:cs="Times New Roman"/>
      <w:sz w:val="20"/>
      <w:szCs w:val="20"/>
    </w:rPr>
  </w:style>
  <w:style w:type="paragraph" w:styleId="Date">
    <w:name w:val="Date"/>
    <w:basedOn w:val="Normal"/>
    <w:next w:val="Normal"/>
    <w:link w:val="DateChar"/>
    <w:uiPriority w:val="99"/>
    <w:rsid w:val="007415F8"/>
  </w:style>
  <w:style w:type="character" w:customStyle="1" w:styleId="DateChar">
    <w:name w:val="Date Char"/>
    <w:basedOn w:val="DefaultParagraphFont"/>
    <w:link w:val="Date"/>
    <w:uiPriority w:val="99"/>
    <w:semiHidden/>
    <w:locked/>
    <w:rsid w:val="00253D15"/>
    <w:rPr>
      <w:rFonts w:cs="Times New Roman"/>
      <w:sz w:val="20"/>
      <w:szCs w:val="20"/>
    </w:rPr>
  </w:style>
  <w:style w:type="paragraph" w:styleId="BodyTextFirstIndent2">
    <w:name w:val="Body Text First Indent 2"/>
    <w:basedOn w:val="BodyTextIndent"/>
    <w:link w:val="BodyTextFirstIndent2Char"/>
    <w:uiPriority w:val="99"/>
    <w:rsid w:val="007415F8"/>
    <w:pPr>
      <w:spacing w:after="120"/>
      <w:ind w:left="283" w:firstLine="210"/>
    </w:pPr>
  </w:style>
  <w:style w:type="character" w:customStyle="1" w:styleId="BodyTextFirstIndent2Char">
    <w:name w:val="Body Text First Indent 2 Char"/>
    <w:basedOn w:val="BodyTextIndentChar"/>
    <w:link w:val="BodyTextFirstIndent2"/>
    <w:uiPriority w:val="99"/>
    <w:semiHidden/>
    <w:locked/>
    <w:rsid w:val="00253D15"/>
    <w:rPr>
      <w:rFonts w:cs="Times New Roman"/>
      <w:sz w:val="20"/>
      <w:szCs w:val="20"/>
    </w:rPr>
  </w:style>
  <w:style w:type="character" w:customStyle="1" w:styleId="CharChar4">
    <w:name w:val="Char Char4"/>
    <w:uiPriority w:val="99"/>
    <w:rsid w:val="007415F8"/>
    <w:rPr>
      <w:noProof/>
      <w:sz w:val="24"/>
      <w:lang w:val="en-US" w:eastAsia="en-US"/>
    </w:rPr>
  </w:style>
  <w:style w:type="paragraph" w:customStyle="1" w:styleId="hypertext">
    <w:name w:val="hypertext"/>
    <w:basedOn w:val="Normal"/>
    <w:uiPriority w:val="99"/>
    <w:rsid w:val="007415F8"/>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table" w:styleId="TableGrid">
    <w:name w:val="Table Grid"/>
    <w:basedOn w:val="TableNormal"/>
    <w:uiPriority w:val="99"/>
    <w:rsid w:val="007415F8"/>
    <w:pPr>
      <w:spacing w:before="1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uiPriority w:val="99"/>
    <w:rsid w:val="007415F8"/>
  </w:style>
  <w:style w:type="character" w:customStyle="1" w:styleId="SalutationChar">
    <w:name w:val="Salutation Char"/>
    <w:basedOn w:val="DefaultParagraphFont"/>
    <w:link w:val="Salutation"/>
    <w:uiPriority w:val="99"/>
    <w:semiHidden/>
    <w:locked/>
    <w:rsid w:val="00253D15"/>
    <w:rPr>
      <w:rFonts w:cs="Times New Roman"/>
      <w:sz w:val="20"/>
      <w:szCs w:val="20"/>
    </w:rPr>
  </w:style>
  <w:style w:type="paragraph" w:styleId="HTMLPreformatted">
    <w:name w:val="HTML Preformatted"/>
    <w:basedOn w:val="Normal"/>
    <w:link w:val="HTMLPreformattedChar"/>
    <w:uiPriority w:val="99"/>
    <w:rsid w:val="0074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253D15"/>
    <w:rPr>
      <w:rFonts w:ascii="Courier New" w:hAnsi="Courier New" w:cs="Courier New"/>
      <w:sz w:val="20"/>
      <w:szCs w:val="20"/>
    </w:rPr>
  </w:style>
  <w:style w:type="paragraph" w:customStyle="1" w:styleId="List1">
    <w:name w:val="List 1"/>
    <w:basedOn w:val="List"/>
    <w:link w:val="List1Char"/>
    <w:qFormat/>
    <w:rsid w:val="006833C5"/>
  </w:style>
  <w:style w:type="character" w:customStyle="1" w:styleId="List1Char">
    <w:name w:val="List 1 Char"/>
    <w:link w:val="List1"/>
    <w:locked/>
    <w:rsid w:val="006833C5"/>
    <w:rPr>
      <w:sz w:val="24"/>
      <w:szCs w:val="20"/>
    </w:rPr>
  </w:style>
  <w:style w:type="paragraph" w:customStyle="1" w:styleId="Rvision1">
    <w:name w:val="Révision1"/>
    <w:hidden/>
    <w:uiPriority w:val="99"/>
    <w:semiHidden/>
    <w:rsid w:val="007415F8"/>
    <w:rPr>
      <w:sz w:val="24"/>
      <w:szCs w:val="20"/>
    </w:rPr>
  </w:style>
  <w:style w:type="character" w:customStyle="1" w:styleId="InsertText">
    <w:name w:val="Insert Text"/>
    <w:uiPriority w:val="99"/>
    <w:rsid w:val="007415F8"/>
    <w:rPr>
      <w:b/>
      <w:u w:val="single"/>
      <w:vertAlign w:val="baseline"/>
    </w:rPr>
  </w:style>
  <w:style w:type="character" w:customStyle="1" w:styleId="DeleteText">
    <w:name w:val="Delete Text"/>
    <w:uiPriority w:val="99"/>
    <w:rsid w:val="007415F8"/>
    <w:rPr>
      <w:b/>
      <w:strike/>
      <w:vertAlign w:val="baseline"/>
    </w:rPr>
  </w:style>
  <w:style w:type="paragraph" w:customStyle="1" w:styleId="western">
    <w:name w:val="western"/>
    <w:basedOn w:val="Normal"/>
    <w:uiPriority w:val="99"/>
    <w:rsid w:val="007415F8"/>
    <w:pPr>
      <w:spacing w:before="115"/>
    </w:pPr>
    <w:rPr>
      <w:color w:val="000000"/>
      <w:szCs w:val="24"/>
    </w:rPr>
  </w:style>
  <w:style w:type="paragraph" w:customStyle="1" w:styleId="TOCHeading1">
    <w:name w:val="TOC Heading1"/>
    <w:basedOn w:val="Heading1"/>
    <w:next w:val="Normal"/>
    <w:uiPriority w:val="99"/>
    <w:rsid w:val="007415F8"/>
    <w:pPr>
      <w:keepLines/>
      <w:pageBreakBefore w:val="0"/>
      <w:numPr>
        <w:numId w:val="0"/>
      </w:numPr>
      <w:spacing w:before="480" w:after="0" w:line="276" w:lineRule="auto"/>
      <w:outlineLvl w:val="9"/>
    </w:pPr>
    <w:rPr>
      <w:rFonts w:ascii="Cambria" w:eastAsia="MS Gothic" w:hAnsi="Cambria"/>
      <w:bCs/>
      <w:noProof w:val="0"/>
      <w:color w:val="365F91"/>
      <w:kern w:val="0"/>
      <w:szCs w:val="28"/>
      <w:lang w:eastAsia="ja-JP"/>
    </w:rPr>
  </w:style>
  <w:style w:type="paragraph" w:styleId="List4">
    <w:name w:val="List 4"/>
    <w:basedOn w:val="Normal"/>
    <w:uiPriority w:val="99"/>
    <w:unhideWhenUsed/>
    <w:rsid w:val="006833C5"/>
    <w:pPr>
      <w:ind w:left="1800" w:hanging="360"/>
    </w:pPr>
  </w:style>
  <w:style w:type="paragraph" w:styleId="List5">
    <w:name w:val="List 5"/>
    <w:basedOn w:val="Normal"/>
    <w:link w:val="List5Char"/>
    <w:rsid w:val="006833C5"/>
    <w:pPr>
      <w:ind w:left="1800" w:hanging="360"/>
    </w:pPr>
  </w:style>
  <w:style w:type="character" w:customStyle="1" w:styleId="List5Char">
    <w:name w:val="List 5 Char"/>
    <w:link w:val="List5"/>
    <w:locked/>
    <w:rsid w:val="006833C5"/>
    <w:rPr>
      <w:sz w:val="24"/>
      <w:szCs w:val="20"/>
    </w:rPr>
  </w:style>
  <w:style w:type="paragraph" w:customStyle="1" w:styleId="ListBullet10">
    <w:name w:val="List Bullet 1"/>
    <w:basedOn w:val="ListBullet"/>
    <w:link w:val="ListBullet1Char"/>
    <w:qFormat/>
    <w:rsid w:val="006833C5"/>
  </w:style>
  <w:style w:type="character" w:customStyle="1" w:styleId="ListBullet1Char">
    <w:name w:val="List Bullet 1 Char"/>
    <w:link w:val="ListBullet10"/>
    <w:locked/>
    <w:rsid w:val="006833C5"/>
    <w:rPr>
      <w:sz w:val="24"/>
      <w:szCs w:val="20"/>
    </w:rPr>
  </w:style>
  <w:style w:type="paragraph" w:customStyle="1" w:styleId="ListContinue10">
    <w:name w:val="List Continue 1"/>
    <w:basedOn w:val="ListContinue"/>
    <w:link w:val="ListContinue1Char"/>
    <w:qFormat/>
    <w:rsid w:val="006833C5"/>
  </w:style>
  <w:style w:type="character" w:customStyle="1" w:styleId="ListContinue1Char">
    <w:name w:val="List Continue 1 Char"/>
    <w:link w:val="ListContinue10"/>
    <w:locked/>
    <w:rsid w:val="006833C5"/>
    <w:rPr>
      <w:sz w:val="24"/>
      <w:szCs w:val="20"/>
    </w:rPr>
  </w:style>
  <w:style w:type="paragraph" w:customStyle="1" w:styleId="ListNumber10">
    <w:name w:val="List Number 1"/>
    <w:basedOn w:val="ListNumber"/>
    <w:link w:val="ListNumber1Char"/>
    <w:qFormat/>
    <w:rsid w:val="006833C5"/>
    <w:pPr>
      <w:contextualSpacing w:val="0"/>
    </w:pPr>
  </w:style>
  <w:style w:type="character" w:customStyle="1" w:styleId="ListNumber1Char">
    <w:name w:val="List Number 1 Char"/>
    <w:link w:val="ListNumber10"/>
    <w:locked/>
    <w:rsid w:val="006833C5"/>
    <w:rPr>
      <w:sz w:val="24"/>
      <w:szCs w:val="20"/>
    </w:rPr>
  </w:style>
  <w:style w:type="paragraph" w:styleId="BodyText3">
    <w:name w:val="Body Text 3"/>
    <w:basedOn w:val="Normal"/>
    <w:link w:val="BodyText3Char"/>
    <w:uiPriority w:val="99"/>
    <w:semiHidden/>
    <w:rsid w:val="00AB2E43"/>
    <w:pPr>
      <w:spacing w:after="120"/>
    </w:pPr>
    <w:rPr>
      <w:sz w:val="16"/>
      <w:szCs w:val="16"/>
    </w:rPr>
  </w:style>
  <w:style w:type="character" w:customStyle="1" w:styleId="BodyText3Char">
    <w:name w:val="Body Text 3 Char"/>
    <w:basedOn w:val="DefaultParagraphFont"/>
    <w:link w:val="BodyText3"/>
    <w:uiPriority w:val="99"/>
    <w:semiHidden/>
    <w:locked/>
    <w:rsid w:val="00AB2E43"/>
    <w:rPr>
      <w:rFonts w:cs="Times New Roman"/>
      <w:sz w:val="16"/>
    </w:rPr>
  </w:style>
  <w:style w:type="paragraph" w:styleId="BodyTextIndent3">
    <w:name w:val="Body Text Indent 3"/>
    <w:basedOn w:val="Normal"/>
    <w:link w:val="BodyTextIndent3Char"/>
    <w:uiPriority w:val="99"/>
    <w:semiHidden/>
    <w:rsid w:val="00AB2E43"/>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AB2E43"/>
    <w:rPr>
      <w:rFonts w:cs="Times New Roman"/>
      <w:sz w:val="16"/>
    </w:rPr>
  </w:style>
  <w:style w:type="paragraph" w:styleId="Closing">
    <w:name w:val="Closing"/>
    <w:basedOn w:val="Normal"/>
    <w:link w:val="ClosingChar"/>
    <w:uiPriority w:val="99"/>
    <w:semiHidden/>
    <w:rsid w:val="00AB2E43"/>
    <w:pPr>
      <w:ind w:left="4320"/>
    </w:pPr>
  </w:style>
  <w:style w:type="character" w:customStyle="1" w:styleId="ClosingChar">
    <w:name w:val="Closing Char"/>
    <w:basedOn w:val="DefaultParagraphFont"/>
    <w:link w:val="Closing"/>
    <w:uiPriority w:val="99"/>
    <w:semiHidden/>
    <w:locked/>
    <w:rsid w:val="00AB2E43"/>
    <w:rPr>
      <w:rFonts w:cs="Times New Roman"/>
      <w:sz w:val="24"/>
    </w:rPr>
  </w:style>
  <w:style w:type="paragraph" w:styleId="E-mailSignature">
    <w:name w:val="E-mail Signature"/>
    <w:basedOn w:val="Normal"/>
    <w:link w:val="E-mailSignatureChar"/>
    <w:uiPriority w:val="99"/>
    <w:semiHidden/>
    <w:rsid w:val="00AB2E43"/>
  </w:style>
  <w:style w:type="character" w:customStyle="1" w:styleId="E-mailSignatureChar">
    <w:name w:val="E-mail Signature Char"/>
    <w:basedOn w:val="DefaultParagraphFont"/>
    <w:link w:val="E-mailSignature"/>
    <w:uiPriority w:val="99"/>
    <w:semiHidden/>
    <w:locked/>
    <w:rsid w:val="00AB2E43"/>
    <w:rPr>
      <w:rFonts w:cs="Times New Roman"/>
      <w:sz w:val="24"/>
    </w:rPr>
  </w:style>
  <w:style w:type="paragraph" w:styleId="EnvelopeAddress">
    <w:name w:val="envelope address"/>
    <w:basedOn w:val="Normal"/>
    <w:uiPriority w:val="99"/>
    <w:semiHidden/>
    <w:rsid w:val="00AB2E4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semiHidden/>
    <w:rsid w:val="00AB2E43"/>
    <w:rPr>
      <w:rFonts w:ascii="Cambria" w:hAnsi="Cambria"/>
      <w:sz w:val="20"/>
    </w:rPr>
  </w:style>
  <w:style w:type="paragraph" w:styleId="HTMLAddress">
    <w:name w:val="HTML Address"/>
    <w:basedOn w:val="Normal"/>
    <w:link w:val="HTMLAddressChar"/>
    <w:uiPriority w:val="99"/>
    <w:semiHidden/>
    <w:rsid w:val="00AB2E43"/>
    <w:rPr>
      <w:i/>
      <w:iCs/>
    </w:rPr>
  </w:style>
  <w:style w:type="character" w:customStyle="1" w:styleId="HTMLAddressChar">
    <w:name w:val="HTML Address Char"/>
    <w:basedOn w:val="DefaultParagraphFont"/>
    <w:link w:val="HTMLAddress"/>
    <w:uiPriority w:val="99"/>
    <w:semiHidden/>
    <w:locked/>
    <w:rsid w:val="00AB2E43"/>
    <w:rPr>
      <w:rFonts w:cs="Times New Roman"/>
      <w:i/>
      <w:sz w:val="24"/>
    </w:rPr>
  </w:style>
  <w:style w:type="paragraph" w:styleId="MacroText">
    <w:name w:val="macro"/>
    <w:link w:val="MacroTextChar"/>
    <w:uiPriority w:val="99"/>
    <w:semiHidden/>
    <w:rsid w:val="00AB2E4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AB2E43"/>
    <w:rPr>
      <w:rFonts w:ascii="Courier New" w:hAnsi="Courier New" w:cs="Courier New"/>
      <w:lang w:val="en-US" w:eastAsia="en-US" w:bidi="ar-SA"/>
    </w:rPr>
  </w:style>
  <w:style w:type="paragraph" w:styleId="MessageHeader">
    <w:name w:val="Message Header"/>
    <w:basedOn w:val="Normal"/>
    <w:link w:val="MessageHeaderChar"/>
    <w:uiPriority w:val="99"/>
    <w:semiHidden/>
    <w:rsid w:val="00AB2E4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semiHidden/>
    <w:locked/>
    <w:rsid w:val="00AB2E43"/>
    <w:rPr>
      <w:rFonts w:ascii="Cambria" w:hAnsi="Cambria" w:cs="Times New Roman"/>
      <w:sz w:val="24"/>
      <w:shd w:val="pct20" w:color="auto" w:fill="auto"/>
    </w:rPr>
  </w:style>
  <w:style w:type="paragraph" w:styleId="NormalIndent">
    <w:name w:val="Normal Indent"/>
    <w:basedOn w:val="Normal"/>
    <w:uiPriority w:val="99"/>
    <w:semiHidden/>
    <w:rsid w:val="00AB2E43"/>
    <w:pPr>
      <w:ind w:left="720"/>
    </w:pPr>
  </w:style>
  <w:style w:type="paragraph" w:styleId="NoteHeading">
    <w:name w:val="Note Heading"/>
    <w:basedOn w:val="Normal"/>
    <w:next w:val="Normal"/>
    <w:link w:val="NoteHeadingChar"/>
    <w:uiPriority w:val="99"/>
    <w:semiHidden/>
    <w:rsid w:val="00AB2E43"/>
  </w:style>
  <w:style w:type="character" w:customStyle="1" w:styleId="NoteHeadingChar">
    <w:name w:val="Note Heading Char"/>
    <w:basedOn w:val="DefaultParagraphFont"/>
    <w:link w:val="NoteHeading"/>
    <w:uiPriority w:val="99"/>
    <w:semiHidden/>
    <w:locked/>
    <w:rsid w:val="00AB2E43"/>
    <w:rPr>
      <w:rFonts w:cs="Times New Roman"/>
      <w:sz w:val="24"/>
    </w:rPr>
  </w:style>
  <w:style w:type="paragraph" w:styleId="Signature">
    <w:name w:val="Signature"/>
    <w:basedOn w:val="Normal"/>
    <w:link w:val="SignatureChar"/>
    <w:uiPriority w:val="99"/>
    <w:semiHidden/>
    <w:rsid w:val="00AB2E43"/>
    <w:pPr>
      <w:ind w:left="4320"/>
    </w:pPr>
  </w:style>
  <w:style w:type="character" w:customStyle="1" w:styleId="SignatureChar">
    <w:name w:val="Signature Char"/>
    <w:basedOn w:val="DefaultParagraphFont"/>
    <w:link w:val="Signature"/>
    <w:uiPriority w:val="99"/>
    <w:semiHidden/>
    <w:locked/>
    <w:rsid w:val="00AB2E43"/>
    <w:rPr>
      <w:rFonts w:cs="Times New Roman"/>
      <w:sz w:val="24"/>
    </w:rPr>
  </w:style>
  <w:style w:type="character" w:customStyle="1" w:styleId="XML">
    <w:name w:val="XML"/>
    <w:uiPriority w:val="99"/>
    <w:rsid w:val="003F7F0F"/>
    <w:rPr>
      <w:rFonts w:ascii="Courier New" w:hAnsi="Courier New"/>
      <w:b/>
      <w:noProof/>
    </w:rPr>
  </w:style>
  <w:style w:type="paragraph" w:styleId="Bibliography">
    <w:name w:val="Bibliography"/>
    <w:basedOn w:val="Normal"/>
    <w:next w:val="Normal"/>
    <w:uiPriority w:val="99"/>
    <w:semiHidden/>
    <w:rsid w:val="00272C73"/>
  </w:style>
  <w:style w:type="paragraph" w:styleId="IntenseQuote">
    <w:name w:val="Intense Quote"/>
    <w:basedOn w:val="Normal"/>
    <w:next w:val="Normal"/>
    <w:link w:val="IntenseQuoteChar"/>
    <w:uiPriority w:val="99"/>
    <w:qFormat/>
    <w:rsid w:val="00272C7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72C73"/>
    <w:rPr>
      <w:rFonts w:cs="Times New Roman"/>
      <w:b/>
      <w:bCs/>
      <w:i/>
      <w:iCs/>
      <w:color w:val="4F81BD"/>
      <w:sz w:val="20"/>
      <w:szCs w:val="20"/>
    </w:rPr>
  </w:style>
  <w:style w:type="paragraph" w:styleId="ListParagraph">
    <w:name w:val="List Paragraph"/>
    <w:basedOn w:val="Normal"/>
    <w:uiPriority w:val="34"/>
    <w:qFormat/>
    <w:rsid w:val="006833C5"/>
    <w:pPr>
      <w:ind w:left="720"/>
    </w:pPr>
  </w:style>
  <w:style w:type="paragraph" w:styleId="NoSpacing">
    <w:name w:val="No Spacing"/>
    <w:uiPriority w:val="99"/>
    <w:qFormat/>
    <w:rsid w:val="00272C73"/>
    <w:rPr>
      <w:sz w:val="24"/>
      <w:szCs w:val="20"/>
    </w:rPr>
  </w:style>
  <w:style w:type="paragraph" w:styleId="Quote">
    <w:name w:val="Quote"/>
    <w:basedOn w:val="Normal"/>
    <w:next w:val="Normal"/>
    <w:link w:val="QuoteChar"/>
    <w:uiPriority w:val="99"/>
    <w:qFormat/>
    <w:rsid w:val="00272C73"/>
    <w:rPr>
      <w:i/>
      <w:iCs/>
      <w:color w:val="000000"/>
    </w:rPr>
  </w:style>
  <w:style w:type="character" w:customStyle="1" w:styleId="QuoteChar">
    <w:name w:val="Quote Char"/>
    <w:basedOn w:val="DefaultParagraphFont"/>
    <w:link w:val="Quote"/>
    <w:uiPriority w:val="99"/>
    <w:locked/>
    <w:rsid w:val="00272C73"/>
    <w:rPr>
      <w:rFonts w:cs="Times New Roman"/>
      <w:i/>
      <w:iCs/>
      <w:color w:val="000000"/>
      <w:sz w:val="20"/>
      <w:szCs w:val="20"/>
    </w:rPr>
  </w:style>
  <w:style w:type="paragraph" w:styleId="TableofAuthorities">
    <w:name w:val="table of authorities"/>
    <w:basedOn w:val="Normal"/>
    <w:next w:val="Normal"/>
    <w:uiPriority w:val="99"/>
    <w:semiHidden/>
    <w:locked/>
    <w:rsid w:val="00272C73"/>
    <w:pPr>
      <w:ind w:left="240" w:hanging="240"/>
    </w:pPr>
  </w:style>
  <w:style w:type="paragraph" w:styleId="TOCHeading">
    <w:name w:val="TOC Heading"/>
    <w:basedOn w:val="Heading1"/>
    <w:next w:val="Normal"/>
    <w:uiPriority w:val="99"/>
    <w:qFormat/>
    <w:rsid w:val="00272C73"/>
    <w:pPr>
      <w:keepLines/>
      <w:pageBreakBefore w:val="0"/>
      <w:numPr>
        <w:numId w:val="0"/>
      </w:numPr>
      <w:spacing w:before="480" w:after="0"/>
      <w:outlineLvl w:val="9"/>
    </w:pPr>
    <w:rPr>
      <w:rFonts w:ascii="Cambria" w:eastAsia="MS Gothic" w:hAnsi="Cambria"/>
      <w:bCs/>
      <w:noProof w:val="0"/>
      <w:color w:val="365F91"/>
      <w:kern w:val="0"/>
      <w:szCs w:val="28"/>
    </w:rPr>
  </w:style>
  <w:style w:type="character" w:customStyle="1" w:styleId="UnresolvedMention1">
    <w:name w:val="Unresolved Mention1"/>
    <w:basedOn w:val="DefaultParagraphFont"/>
    <w:uiPriority w:val="99"/>
    <w:semiHidden/>
    <w:unhideWhenUsed/>
    <w:rsid w:val="009A6EC3"/>
    <w:rPr>
      <w:color w:val="605E5C"/>
      <w:shd w:val="clear" w:color="auto" w:fill="E1DFDD"/>
    </w:rPr>
  </w:style>
  <w:style w:type="character" w:styleId="UnresolvedMention">
    <w:name w:val="Unresolved Mention"/>
    <w:basedOn w:val="DefaultParagraphFont"/>
    <w:uiPriority w:val="99"/>
    <w:semiHidden/>
    <w:unhideWhenUsed/>
    <w:rsid w:val="0031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8368">
      <w:marLeft w:val="0"/>
      <w:marRight w:val="0"/>
      <w:marTop w:val="0"/>
      <w:marBottom w:val="0"/>
      <w:divBdr>
        <w:top w:val="none" w:sz="0" w:space="0" w:color="auto"/>
        <w:left w:val="none" w:sz="0" w:space="0" w:color="auto"/>
        <w:bottom w:val="none" w:sz="0" w:space="0" w:color="auto"/>
        <w:right w:val="none" w:sz="0" w:space="0" w:color="auto"/>
      </w:divBdr>
    </w:div>
    <w:div w:id="177088369">
      <w:marLeft w:val="0"/>
      <w:marRight w:val="0"/>
      <w:marTop w:val="0"/>
      <w:marBottom w:val="0"/>
      <w:divBdr>
        <w:top w:val="none" w:sz="0" w:space="0" w:color="auto"/>
        <w:left w:val="none" w:sz="0" w:space="0" w:color="auto"/>
        <w:bottom w:val="none" w:sz="0" w:space="0" w:color="auto"/>
        <w:right w:val="none" w:sz="0" w:space="0" w:color="auto"/>
      </w:divBdr>
    </w:div>
    <w:div w:id="177088370">
      <w:marLeft w:val="0"/>
      <w:marRight w:val="0"/>
      <w:marTop w:val="0"/>
      <w:marBottom w:val="0"/>
      <w:divBdr>
        <w:top w:val="none" w:sz="0" w:space="0" w:color="auto"/>
        <w:left w:val="none" w:sz="0" w:space="0" w:color="auto"/>
        <w:bottom w:val="none" w:sz="0" w:space="0" w:color="auto"/>
        <w:right w:val="none" w:sz="0" w:space="0" w:color="auto"/>
      </w:divBdr>
    </w:div>
    <w:div w:id="177088371">
      <w:marLeft w:val="0"/>
      <w:marRight w:val="0"/>
      <w:marTop w:val="0"/>
      <w:marBottom w:val="0"/>
      <w:divBdr>
        <w:top w:val="none" w:sz="0" w:space="0" w:color="auto"/>
        <w:left w:val="none" w:sz="0" w:space="0" w:color="auto"/>
        <w:bottom w:val="none" w:sz="0" w:space="0" w:color="auto"/>
        <w:right w:val="none" w:sz="0" w:space="0" w:color="auto"/>
      </w:divBdr>
    </w:div>
    <w:div w:id="177088372">
      <w:marLeft w:val="0"/>
      <w:marRight w:val="0"/>
      <w:marTop w:val="0"/>
      <w:marBottom w:val="0"/>
      <w:divBdr>
        <w:top w:val="none" w:sz="0" w:space="0" w:color="auto"/>
        <w:left w:val="none" w:sz="0" w:space="0" w:color="auto"/>
        <w:bottom w:val="none" w:sz="0" w:space="0" w:color="auto"/>
        <w:right w:val="none" w:sz="0" w:space="0" w:color="auto"/>
      </w:divBdr>
    </w:div>
    <w:div w:id="177088373">
      <w:marLeft w:val="0"/>
      <w:marRight w:val="0"/>
      <w:marTop w:val="0"/>
      <w:marBottom w:val="0"/>
      <w:divBdr>
        <w:top w:val="none" w:sz="0" w:space="0" w:color="auto"/>
        <w:left w:val="none" w:sz="0" w:space="0" w:color="auto"/>
        <w:bottom w:val="none" w:sz="0" w:space="0" w:color="auto"/>
        <w:right w:val="none" w:sz="0" w:space="0" w:color="auto"/>
      </w:divBdr>
    </w:div>
    <w:div w:id="177088374">
      <w:marLeft w:val="0"/>
      <w:marRight w:val="0"/>
      <w:marTop w:val="0"/>
      <w:marBottom w:val="0"/>
      <w:divBdr>
        <w:top w:val="none" w:sz="0" w:space="0" w:color="auto"/>
        <w:left w:val="none" w:sz="0" w:space="0" w:color="auto"/>
        <w:bottom w:val="none" w:sz="0" w:space="0" w:color="auto"/>
        <w:right w:val="none" w:sz="0" w:space="0" w:color="auto"/>
      </w:divBdr>
    </w:div>
    <w:div w:id="177088375">
      <w:marLeft w:val="0"/>
      <w:marRight w:val="0"/>
      <w:marTop w:val="0"/>
      <w:marBottom w:val="0"/>
      <w:divBdr>
        <w:top w:val="none" w:sz="0" w:space="0" w:color="auto"/>
        <w:left w:val="none" w:sz="0" w:space="0" w:color="auto"/>
        <w:bottom w:val="none" w:sz="0" w:space="0" w:color="auto"/>
        <w:right w:val="none" w:sz="0" w:space="0" w:color="auto"/>
      </w:divBdr>
    </w:div>
    <w:div w:id="177088376">
      <w:marLeft w:val="0"/>
      <w:marRight w:val="0"/>
      <w:marTop w:val="0"/>
      <w:marBottom w:val="0"/>
      <w:divBdr>
        <w:top w:val="none" w:sz="0" w:space="0" w:color="auto"/>
        <w:left w:val="none" w:sz="0" w:space="0" w:color="auto"/>
        <w:bottom w:val="none" w:sz="0" w:space="0" w:color="auto"/>
        <w:right w:val="none" w:sz="0" w:space="0" w:color="auto"/>
      </w:divBdr>
    </w:div>
    <w:div w:id="177088377">
      <w:marLeft w:val="0"/>
      <w:marRight w:val="0"/>
      <w:marTop w:val="0"/>
      <w:marBottom w:val="0"/>
      <w:divBdr>
        <w:top w:val="none" w:sz="0" w:space="0" w:color="auto"/>
        <w:left w:val="none" w:sz="0" w:space="0" w:color="auto"/>
        <w:bottom w:val="none" w:sz="0" w:space="0" w:color="auto"/>
        <w:right w:val="none" w:sz="0" w:space="0" w:color="auto"/>
      </w:divBdr>
    </w:div>
    <w:div w:id="177088378">
      <w:marLeft w:val="0"/>
      <w:marRight w:val="0"/>
      <w:marTop w:val="0"/>
      <w:marBottom w:val="0"/>
      <w:divBdr>
        <w:top w:val="none" w:sz="0" w:space="0" w:color="auto"/>
        <w:left w:val="none" w:sz="0" w:space="0" w:color="auto"/>
        <w:bottom w:val="none" w:sz="0" w:space="0" w:color="auto"/>
        <w:right w:val="none" w:sz="0" w:space="0" w:color="auto"/>
      </w:divBdr>
    </w:div>
    <w:div w:id="177088379">
      <w:marLeft w:val="0"/>
      <w:marRight w:val="0"/>
      <w:marTop w:val="0"/>
      <w:marBottom w:val="0"/>
      <w:divBdr>
        <w:top w:val="none" w:sz="0" w:space="0" w:color="auto"/>
        <w:left w:val="none" w:sz="0" w:space="0" w:color="auto"/>
        <w:bottom w:val="none" w:sz="0" w:space="0" w:color="auto"/>
        <w:right w:val="none" w:sz="0" w:space="0" w:color="auto"/>
      </w:divBdr>
    </w:div>
    <w:div w:id="177088380">
      <w:marLeft w:val="0"/>
      <w:marRight w:val="0"/>
      <w:marTop w:val="0"/>
      <w:marBottom w:val="0"/>
      <w:divBdr>
        <w:top w:val="none" w:sz="0" w:space="0" w:color="auto"/>
        <w:left w:val="none" w:sz="0" w:space="0" w:color="auto"/>
        <w:bottom w:val="none" w:sz="0" w:space="0" w:color="auto"/>
        <w:right w:val="none" w:sz="0" w:space="0" w:color="auto"/>
      </w:divBdr>
    </w:div>
    <w:div w:id="177088381">
      <w:marLeft w:val="0"/>
      <w:marRight w:val="0"/>
      <w:marTop w:val="0"/>
      <w:marBottom w:val="0"/>
      <w:divBdr>
        <w:top w:val="none" w:sz="0" w:space="0" w:color="auto"/>
        <w:left w:val="none" w:sz="0" w:space="0" w:color="auto"/>
        <w:bottom w:val="none" w:sz="0" w:space="0" w:color="auto"/>
        <w:right w:val="none" w:sz="0" w:space="0" w:color="auto"/>
      </w:divBdr>
    </w:div>
    <w:div w:id="177088382">
      <w:marLeft w:val="0"/>
      <w:marRight w:val="0"/>
      <w:marTop w:val="0"/>
      <w:marBottom w:val="0"/>
      <w:divBdr>
        <w:top w:val="none" w:sz="0" w:space="0" w:color="auto"/>
        <w:left w:val="none" w:sz="0" w:space="0" w:color="auto"/>
        <w:bottom w:val="none" w:sz="0" w:space="0" w:color="auto"/>
        <w:right w:val="none" w:sz="0" w:space="0" w:color="auto"/>
      </w:divBdr>
    </w:div>
    <w:div w:id="177088383">
      <w:marLeft w:val="0"/>
      <w:marRight w:val="0"/>
      <w:marTop w:val="0"/>
      <w:marBottom w:val="0"/>
      <w:divBdr>
        <w:top w:val="none" w:sz="0" w:space="0" w:color="auto"/>
        <w:left w:val="none" w:sz="0" w:space="0" w:color="auto"/>
        <w:bottom w:val="none" w:sz="0" w:space="0" w:color="auto"/>
        <w:right w:val="none" w:sz="0" w:space="0" w:color="auto"/>
      </w:divBdr>
    </w:div>
    <w:div w:id="177088384">
      <w:marLeft w:val="0"/>
      <w:marRight w:val="0"/>
      <w:marTop w:val="0"/>
      <w:marBottom w:val="0"/>
      <w:divBdr>
        <w:top w:val="none" w:sz="0" w:space="0" w:color="auto"/>
        <w:left w:val="none" w:sz="0" w:space="0" w:color="auto"/>
        <w:bottom w:val="none" w:sz="0" w:space="0" w:color="auto"/>
        <w:right w:val="none" w:sz="0" w:space="0" w:color="auto"/>
      </w:divBdr>
    </w:div>
    <w:div w:id="177088385">
      <w:marLeft w:val="0"/>
      <w:marRight w:val="0"/>
      <w:marTop w:val="0"/>
      <w:marBottom w:val="0"/>
      <w:divBdr>
        <w:top w:val="none" w:sz="0" w:space="0" w:color="auto"/>
        <w:left w:val="none" w:sz="0" w:space="0" w:color="auto"/>
        <w:bottom w:val="none" w:sz="0" w:space="0" w:color="auto"/>
        <w:right w:val="none" w:sz="0" w:space="0" w:color="auto"/>
      </w:divBdr>
    </w:div>
    <w:div w:id="177088386">
      <w:marLeft w:val="0"/>
      <w:marRight w:val="0"/>
      <w:marTop w:val="0"/>
      <w:marBottom w:val="0"/>
      <w:divBdr>
        <w:top w:val="none" w:sz="0" w:space="0" w:color="auto"/>
        <w:left w:val="none" w:sz="0" w:space="0" w:color="auto"/>
        <w:bottom w:val="none" w:sz="0" w:space="0" w:color="auto"/>
        <w:right w:val="none" w:sz="0" w:space="0" w:color="auto"/>
      </w:divBdr>
    </w:div>
    <w:div w:id="177088387">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177088389">
      <w:marLeft w:val="0"/>
      <w:marRight w:val="0"/>
      <w:marTop w:val="0"/>
      <w:marBottom w:val="0"/>
      <w:divBdr>
        <w:top w:val="none" w:sz="0" w:space="0" w:color="auto"/>
        <w:left w:val="none" w:sz="0" w:space="0" w:color="auto"/>
        <w:bottom w:val="none" w:sz="0" w:space="0" w:color="auto"/>
        <w:right w:val="none" w:sz="0" w:space="0" w:color="auto"/>
      </w:divBdr>
    </w:div>
    <w:div w:id="9534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l7.org/v3ballot2007may/html/infrastructure/datatypes/datatypes.htm" TargetMode="External"/><Relationship Id="rId299" Type="http://schemas.openxmlformats.org/officeDocument/2006/relationships/hyperlink" Target="http://hl7.org/v3ballot2007may/html/infrastructure/vocabulary/ActRelationshipType.htm" TargetMode="External"/><Relationship Id="rId21" Type="http://schemas.openxmlformats.org/officeDocument/2006/relationships/hyperlink" Target="http://hl7.org/v3ballot2007may/html/infrastructure/rim/rim.htm" TargetMode="External"/><Relationship Id="rId63" Type="http://schemas.openxmlformats.org/officeDocument/2006/relationships/hyperlink" Target="http://hl7.org/v3ballot2007may/html/infrastructure/vocabulary/RoleClass.htm" TargetMode="External"/><Relationship Id="rId159" Type="http://schemas.openxmlformats.org/officeDocument/2006/relationships/hyperlink" Target="http://hl7.org/v3ballot2007may/html/infrastructure/rim/rim.htm" TargetMode="External"/><Relationship Id="rId324" Type="http://schemas.openxmlformats.org/officeDocument/2006/relationships/hyperlink" Target="http://hl7.org/v3ballot2007may/html/infrastructure/datatypes/datatypes.htm" TargetMode="External"/><Relationship Id="rId366" Type="http://schemas.openxmlformats.org/officeDocument/2006/relationships/hyperlink" Target="http://hl7.org/v3ballot2007may/html/infrastructure/rim/rim.htm" TargetMode="External"/><Relationship Id="rId170" Type="http://schemas.openxmlformats.org/officeDocument/2006/relationships/hyperlink" Target="http://hl7.org/v3ballot2007may/html/infrastructure/vocabulary/ProcessingID.htm" TargetMode="External"/><Relationship Id="rId226" Type="http://schemas.openxmlformats.org/officeDocument/2006/relationships/hyperlink" Target="http://hl7.org/v3ballot2007may/html/infrastructure/rim/rim.htm" TargetMode="External"/><Relationship Id="rId433" Type="http://schemas.openxmlformats.org/officeDocument/2006/relationships/hyperlink" Target="http://hl7.org/v3ballot2007may/html/infrastructure/datatypes/datatypes.htm" TargetMode="External"/><Relationship Id="rId268" Type="http://schemas.openxmlformats.org/officeDocument/2006/relationships/hyperlink" Target="http://hl7.org/v3ballot2007may/html/infrastructure/datatypes/datatypes.htm" TargetMode="External"/><Relationship Id="rId475" Type="http://schemas.openxmlformats.org/officeDocument/2006/relationships/image" Target="media/image14.wmf"/><Relationship Id="rId32" Type="http://schemas.openxmlformats.org/officeDocument/2006/relationships/hyperlink" Target="http://hl7.org/v3ballot2007may/html/infrastructure/rim/rim.htm" TargetMode="External"/><Relationship Id="rId74" Type="http://schemas.openxmlformats.org/officeDocument/2006/relationships/hyperlink" Target="http://hl7.org/v3ballot2007may/html/infrastructure/datatypes/datatypes.htm" TargetMode="External"/><Relationship Id="rId128" Type="http://schemas.openxmlformats.org/officeDocument/2006/relationships/hyperlink" Target="http://hl7.org/v3ballot2007may/html/infrastructure/rim/rim.htm" TargetMode="External"/><Relationship Id="rId335" Type="http://schemas.openxmlformats.org/officeDocument/2006/relationships/hyperlink" Target="http://hl7.org/v3ballot2007may/html/infrastructure/datatypes/datatypes.htm" TargetMode="External"/><Relationship Id="rId377" Type="http://schemas.openxmlformats.org/officeDocument/2006/relationships/hyperlink" Target="http://hl7.org/v3ballot2007may/html/infrastructure/vocabulary/ActRelationshipType.htm" TargetMode="External"/><Relationship Id="rId500" Type="http://schemas.openxmlformats.org/officeDocument/2006/relationships/hyperlink" Target="http://www.ws-i.org/Profiles/ReliableSecureProfile-1.0-2010-11-09.html" TargetMode="External"/><Relationship Id="rId5" Type="http://schemas.openxmlformats.org/officeDocument/2006/relationships/webSettings" Target="webSettings.xml"/><Relationship Id="rId181" Type="http://schemas.openxmlformats.org/officeDocument/2006/relationships/hyperlink" Target="http://hl7.org/v3ballot2007may/html/infrastructure/datatypes/datatypes.htm" TargetMode="External"/><Relationship Id="rId237" Type="http://schemas.openxmlformats.org/officeDocument/2006/relationships/image" Target="media/image7.jpeg"/><Relationship Id="rId402" Type="http://schemas.openxmlformats.org/officeDocument/2006/relationships/hyperlink" Target="http://hl7.org/v3ballot2007may/html/infrastructure/rim/rim.htm" TargetMode="External"/><Relationship Id="rId279" Type="http://schemas.openxmlformats.org/officeDocument/2006/relationships/hyperlink" Target="http://hl7.org/v3ballot2007may/html/infrastructure/rim/rim.htm" TargetMode="External"/><Relationship Id="rId444" Type="http://schemas.openxmlformats.org/officeDocument/2006/relationships/hyperlink" Target="http://hl7.org/v3ballot2007may/html/infrastructure/rim/rim.htm" TargetMode="External"/><Relationship Id="rId486" Type="http://schemas.openxmlformats.org/officeDocument/2006/relationships/hyperlink" Target="http://www.w3.org/TR/xmlschema-1/" TargetMode="External"/><Relationship Id="rId43" Type="http://schemas.openxmlformats.org/officeDocument/2006/relationships/hyperlink" Target="http://hl7.org/v3ballot2007may/html/infrastructure/datatypes/datatypes.htm" TargetMode="External"/><Relationship Id="rId139" Type="http://schemas.openxmlformats.org/officeDocument/2006/relationships/hyperlink" Target="http://hl7.org/v3ballot2007may/html/infrastructure/datatypes/datatypes.htm" TargetMode="External"/><Relationship Id="rId290" Type="http://schemas.openxmlformats.org/officeDocument/2006/relationships/hyperlink" Target="http://hl7.org/v3ballot2007may/html/infrastructure/vocabulary/ParticipationMode.htm" TargetMode="External"/><Relationship Id="rId304" Type="http://schemas.openxmlformats.org/officeDocument/2006/relationships/hyperlink" Target="http://hl7.org/v3ballot2007may/html/infrastructure/datatypes/datatypes.htm" TargetMode="External"/><Relationship Id="rId346" Type="http://schemas.openxmlformats.org/officeDocument/2006/relationships/hyperlink" Target="http://hl7.org/v3ballot2007may/html/infrastructure/datatypes/datatypes.htm" TargetMode="External"/><Relationship Id="rId388" Type="http://schemas.openxmlformats.org/officeDocument/2006/relationships/hyperlink" Target="http://hl7.org/v3ballot2007may/html/infrastructure/datatypes/datatypes.htm" TargetMode="External"/><Relationship Id="rId511" Type="http://schemas.openxmlformats.org/officeDocument/2006/relationships/theme" Target="theme/theme1.xml"/><Relationship Id="rId85" Type="http://schemas.openxmlformats.org/officeDocument/2006/relationships/hyperlink" Target="http://hl7.org/v3ballot2007may/html/infrastructure/datatypes/datatypes.htm" TargetMode="External"/><Relationship Id="rId150" Type="http://schemas.openxmlformats.org/officeDocument/2006/relationships/hyperlink" Target="http://hl7.org/v3ballot2007may/html/infrastructure/rim/rim.htm" TargetMode="External"/><Relationship Id="rId192" Type="http://schemas.openxmlformats.org/officeDocument/2006/relationships/hyperlink" Target="http://hl7.org/v3ballot2007may/html/infrastructure/datatypes/datatypes.htm" TargetMode="External"/><Relationship Id="rId206" Type="http://schemas.openxmlformats.org/officeDocument/2006/relationships/hyperlink" Target="http://hl7.org/v3ballot2007may/html/infrastructure/vocabulary/EntityClass.htm" TargetMode="External"/><Relationship Id="rId413" Type="http://schemas.openxmlformats.org/officeDocument/2006/relationships/hyperlink" Target="http://hl7.org/v3ballot2007may/html/infrastructure/vocabulary/ActCode.htm" TargetMode="External"/><Relationship Id="rId248" Type="http://schemas.openxmlformats.org/officeDocument/2006/relationships/hyperlink" Target="http://hl7.org/v3ballot2007may/html/infrastructure/datatypes/datatypes.htm" TargetMode="External"/><Relationship Id="rId455" Type="http://schemas.openxmlformats.org/officeDocument/2006/relationships/hyperlink" Target="http://hl7.org/v3ballot2007may/html/infrastructure/rim/rim.htm" TargetMode="External"/><Relationship Id="rId497" Type="http://schemas.openxmlformats.org/officeDocument/2006/relationships/hyperlink" Target="http://www.hl7.org/v3ballot/html/infrastructure/transport/transport-wsprofiles.htm" TargetMode="External"/><Relationship Id="rId12" Type="http://schemas.openxmlformats.org/officeDocument/2006/relationships/oleObject" Target="embeddings/oleObject1.bin"/><Relationship Id="rId108" Type="http://schemas.openxmlformats.org/officeDocument/2006/relationships/hyperlink" Target="http://hl7.org/v3ballot2007may/html/infrastructure/vocabulary/EntityDeterminer.htm" TargetMode="External"/><Relationship Id="rId315" Type="http://schemas.openxmlformats.org/officeDocument/2006/relationships/image" Target="media/image8.png"/><Relationship Id="rId357" Type="http://schemas.openxmlformats.org/officeDocument/2006/relationships/hyperlink" Target="http://hl7.org/v3ballot2007may/html/infrastructure/rim/rim.htm" TargetMode="External"/><Relationship Id="rId54" Type="http://schemas.openxmlformats.org/officeDocument/2006/relationships/hyperlink" Target="http://hl7.org/v3ballot2007may/html/infrastructure/rim/rim.htm" TargetMode="External"/><Relationship Id="rId96" Type="http://schemas.openxmlformats.org/officeDocument/2006/relationships/hyperlink" Target="http://hl7.org/v3ballot2007may/html/infrastructure/datatypes/datatypes.htm" TargetMode="External"/><Relationship Id="rId161" Type="http://schemas.openxmlformats.org/officeDocument/2006/relationships/hyperlink" Target="http://hl7.org/v3ballot2007may/html/infrastructure/rim/rim.htm" TargetMode="External"/><Relationship Id="rId217" Type="http://schemas.openxmlformats.org/officeDocument/2006/relationships/hyperlink" Target="http://hl7.org/v3ballot2007may/html/infrastructure/datatypes/datatypes.htm" TargetMode="External"/><Relationship Id="rId399" Type="http://schemas.openxmlformats.org/officeDocument/2006/relationships/hyperlink" Target="http://hl7.org/v3ballot2007may/html/infrastructure/rim/rim.htm" TargetMode="External"/><Relationship Id="rId259" Type="http://schemas.openxmlformats.org/officeDocument/2006/relationships/hyperlink" Target="http://hl7.org/v3ballot2007may/html/infrastructure/rim/rim.htm" TargetMode="External"/><Relationship Id="rId424" Type="http://schemas.openxmlformats.org/officeDocument/2006/relationships/hyperlink" Target="http://hl7.org/v3ballot2007may/html/infrastructure/vocabulary/ContextControl.htm" TargetMode="External"/><Relationship Id="rId466" Type="http://schemas.openxmlformats.org/officeDocument/2006/relationships/header" Target="header1.xml"/><Relationship Id="rId23" Type="http://schemas.openxmlformats.org/officeDocument/2006/relationships/hyperlink" Target="http://hl7.org/v3ballot2007may/html/infrastructure/vocabulary/HL7StandardVersionCode.htm" TargetMode="External"/><Relationship Id="rId119" Type="http://schemas.openxmlformats.org/officeDocument/2006/relationships/hyperlink" Target="http://hl7.org/v3ballot2007may/html/infrastructure/datatypes/datatypes.htm" TargetMode="External"/><Relationship Id="rId270" Type="http://schemas.openxmlformats.org/officeDocument/2006/relationships/hyperlink" Target="http://hl7.org/v3ballot2007may/html/infrastructure/rim/rim.htm" TargetMode="External"/><Relationship Id="rId326" Type="http://schemas.openxmlformats.org/officeDocument/2006/relationships/hyperlink" Target="http://hl7.org/v3ballot2007may/html/infrastructure/datatypes/datatypes.htm" TargetMode="External"/><Relationship Id="rId65" Type="http://schemas.openxmlformats.org/officeDocument/2006/relationships/hyperlink" Target="http://hl7.org/v3ballot2007may/html/infrastructure/datatypes/datatypes.htm" TargetMode="External"/><Relationship Id="rId130" Type="http://schemas.openxmlformats.org/officeDocument/2006/relationships/hyperlink" Target="http://hl7.org/v3ballot2007may/html/infrastructure/vocabulary/EntityDeterminer.htm" TargetMode="External"/><Relationship Id="rId368" Type="http://schemas.openxmlformats.org/officeDocument/2006/relationships/hyperlink" Target="http://hl7.org/v3ballot2007may/html/infrastructure/vocabulary/ParticipationMode.htm" TargetMode="External"/><Relationship Id="rId172" Type="http://schemas.openxmlformats.org/officeDocument/2006/relationships/hyperlink" Target="http://hl7.org/v3ballot2007may/html/infrastructure/datatypes/datatypes.htm" TargetMode="External"/><Relationship Id="rId228" Type="http://schemas.openxmlformats.org/officeDocument/2006/relationships/hyperlink" Target="http://hl7.org/v3ballot2007may/html/infrastructure/vocabulary/AcknowledgementDetailType.htm" TargetMode="External"/><Relationship Id="rId435" Type="http://schemas.openxmlformats.org/officeDocument/2006/relationships/hyperlink" Target="http://hl7.org/v3ballot2007may/html/infrastructure/rim/rim.htm" TargetMode="External"/><Relationship Id="rId477" Type="http://schemas.openxmlformats.org/officeDocument/2006/relationships/image" Target="media/image15.wmf"/><Relationship Id="rId281" Type="http://schemas.openxmlformats.org/officeDocument/2006/relationships/hyperlink" Target="http://hl7.org/v3ballot2007may/html/infrastructure/vocabulary/ParticipationType.htm" TargetMode="External"/><Relationship Id="rId337" Type="http://schemas.openxmlformats.org/officeDocument/2006/relationships/hyperlink" Target="http://hl7.org/v3ballot2007may/html/infrastructure/rim/rim.htm" TargetMode="External"/><Relationship Id="rId502" Type="http://schemas.openxmlformats.org/officeDocument/2006/relationships/hyperlink" Target="http://www.w3.org/TR/xop10/" TargetMode="External"/><Relationship Id="rId34" Type="http://schemas.openxmlformats.org/officeDocument/2006/relationships/hyperlink" Target="http://hl7.org/v3ballot2007may/html/infrastructure/vocabulary/AcknowledgementCondition.htm" TargetMode="External"/><Relationship Id="rId76" Type="http://schemas.openxmlformats.org/officeDocument/2006/relationships/hyperlink" Target="http://hl7.org/v3ballot2007may/html/infrastructure/rim/rim.htm" TargetMode="External"/><Relationship Id="rId141" Type="http://schemas.openxmlformats.org/officeDocument/2006/relationships/hyperlink" Target="http://hl7.org/v3ballot2007may/html/infrastructure/datatypes/datatypes.htm" TargetMode="External"/><Relationship Id="rId379" Type="http://schemas.openxmlformats.org/officeDocument/2006/relationships/hyperlink" Target="http://hl7.org/v3ballot2007may/html/infrastructure/datatypes/datatypes.htm" TargetMode="External"/><Relationship Id="rId7" Type="http://schemas.openxmlformats.org/officeDocument/2006/relationships/endnotes" Target="endnotes.xml"/><Relationship Id="rId183" Type="http://schemas.openxmlformats.org/officeDocument/2006/relationships/hyperlink" Target="http://hl7.org/v3ballot2007may/html/infrastructure/datatypes/datatypes.htm" TargetMode="External"/><Relationship Id="rId239" Type="http://schemas.openxmlformats.org/officeDocument/2006/relationships/hyperlink" Target="http://hl7.org/v3ballot2007may/html/infrastructure/datatypes/datatypes.htm" TargetMode="External"/><Relationship Id="rId390" Type="http://schemas.openxmlformats.org/officeDocument/2006/relationships/hyperlink" Target="http://hl7.org/v3ballot2007may/html/infrastructure/rim/rim.htm" TargetMode="External"/><Relationship Id="rId404" Type="http://schemas.openxmlformats.org/officeDocument/2006/relationships/hyperlink" Target="http://hl7.org/v3ballot2007may/html/infrastructure/vocabulary/ActClass.htm" TargetMode="External"/><Relationship Id="rId446" Type="http://schemas.openxmlformats.org/officeDocument/2006/relationships/hyperlink" Target="http://hl7.org/v3ballot2007may/html/infrastructure/datatypes/datatypes.htm" TargetMode="External"/><Relationship Id="rId250" Type="http://schemas.openxmlformats.org/officeDocument/2006/relationships/hyperlink" Target="http://hl7.org/v3ballot2007may/html/infrastructure/rim/rim.htm" TargetMode="External"/><Relationship Id="rId292" Type="http://schemas.openxmlformats.org/officeDocument/2006/relationships/hyperlink" Target="http://hl7.org/v3ballot2007may/html/infrastructure/datatypes/datatypes.htm" TargetMode="External"/><Relationship Id="rId306" Type="http://schemas.openxmlformats.org/officeDocument/2006/relationships/hyperlink" Target="http://hl7.org/v3ballot2007may/html/infrastructure/rim/rim.htm" TargetMode="External"/><Relationship Id="rId488" Type="http://schemas.openxmlformats.org/officeDocument/2006/relationships/hyperlink" Target="http://www.w3.org/Submission/wsdl11soap12/" TargetMode="External"/><Relationship Id="rId45" Type="http://schemas.openxmlformats.org/officeDocument/2006/relationships/hyperlink" Target="http://hl7.org/v3ballot2007may/html/infrastructure/rim/rim.htm" TargetMode="External"/><Relationship Id="rId87" Type="http://schemas.openxmlformats.org/officeDocument/2006/relationships/hyperlink" Target="http://hl7.org/v3ballot2007may/html/infrastructure/rim/rim.htm" TargetMode="External"/><Relationship Id="rId110" Type="http://schemas.openxmlformats.org/officeDocument/2006/relationships/hyperlink" Target="http://hl7.org/v3ballot2007may/html/infrastructure/datatypes/datatypes.htm" TargetMode="External"/><Relationship Id="rId348" Type="http://schemas.openxmlformats.org/officeDocument/2006/relationships/hyperlink" Target="http://hl7.org/v3ballot2007may/html/infrastructure/rim/rim.htm" TargetMode="External"/><Relationship Id="rId152" Type="http://schemas.openxmlformats.org/officeDocument/2006/relationships/hyperlink" Target="http://hl7.org/v3ballot2007may/html/infrastructure/vocabulary/AcknowledgementDetailCode.htm" TargetMode="External"/><Relationship Id="rId194" Type="http://schemas.openxmlformats.org/officeDocument/2006/relationships/hyperlink" Target="http://hl7.org/v3ballot2007may/html/infrastructure/rim/rim.htm" TargetMode="External"/><Relationship Id="rId208" Type="http://schemas.openxmlformats.org/officeDocument/2006/relationships/hyperlink" Target="http://hl7.org/v3ballot2007may/html/infrastructure/datatypes/datatypes.htm" TargetMode="External"/><Relationship Id="rId415" Type="http://schemas.openxmlformats.org/officeDocument/2006/relationships/hyperlink" Target="http://hl7.org/v3ballot2007may/html/infrastructure/datatypes/datatypes.htm" TargetMode="External"/><Relationship Id="rId457" Type="http://schemas.openxmlformats.org/officeDocument/2006/relationships/hyperlink" Target="http://hl7.org/v3ballot2007may/html/infrastructure/rim/rim.htm" TargetMode="External"/><Relationship Id="rId261" Type="http://schemas.openxmlformats.org/officeDocument/2006/relationships/hyperlink" Target="http://hl7.org/v3ballot2007may/html/infrastructure/rim/rim.htm" TargetMode="External"/><Relationship Id="rId499" Type="http://schemas.openxmlformats.org/officeDocument/2006/relationships/hyperlink" Target="http://www.ws-i.org/Profiles/BasicSecurityProfile-1.1.html" TargetMode="External"/><Relationship Id="rId14" Type="http://schemas.openxmlformats.org/officeDocument/2006/relationships/image" Target="media/image3.png"/><Relationship Id="rId56" Type="http://schemas.openxmlformats.org/officeDocument/2006/relationships/hyperlink" Target="http://hl7.org/v3ballot2007may/html/infrastructure/datatypes/datatypes.htm" TargetMode="External"/><Relationship Id="rId317" Type="http://schemas.openxmlformats.org/officeDocument/2006/relationships/hyperlink" Target="http://hl7.org/v3ballot2007may/html/infrastructure/datatypes/datatypes.htm" TargetMode="External"/><Relationship Id="rId359" Type="http://schemas.openxmlformats.org/officeDocument/2006/relationships/hyperlink" Target="http://hl7.org/v3ballot2007may/html/infrastructure/vocabulary/ParticipationType.htm" TargetMode="External"/><Relationship Id="rId98" Type="http://schemas.openxmlformats.org/officeDocument/2006/relationships/hyperlink" Target="http://hl7.org/v3ballot2007may/html/infrastructure/rim/rim.htm" TargetMode="External"/><Relationship Id="rId121" Type="http://schemas.openxmlformats.org/officeDocument/2006/relationships/hyperlink" Target="http://hl7.org/v3ballot2007may/html/infrastructure/datatypes/datatypes.htm" TargetMode="External"/><Relationship Id="rId163" Type="http://schemas.openxmlformats.org/officeDocument/2006/relationships/hyperlink" Target="http://hl7.org/v3ballot2007may/html/infrastructure/rim/rim.htm" TargetMode="External"/><Relationship Id="rId219" Type="http://schemas.openxmlformats.org/officeDocument/2006/relationships/hyperlink" Target="http://hl7.org/v3ballot2007may/html/infrastructure/rim/rim.htm" TargetMode="External"/><Relationship Id="rId370" Type="http://schemas.openxmlformats.org/officeDocument/2006/relationships/hyperlink" Target="http://hl7.org/v3ballot2007may/html/infrastructure/datatypes/datatypes.htm" TargetMode="External"/><Relationship Id="rId426" Type="http://schemas.openxmlformats.org/officeDocument/2006/relationships/hyperlink" Target="http://hl7.org/v3ballot2007may/html/infrastructure/datatypes/datatypes.htm" TargetMode="External"/><Relationship Id="rId230" Type="http://schemas.openxmlformats.org/officeDocument/2006/relationships/hyperlink" Target="http://hl7.org/v3ballot2007may/html/infrastructure/datatypes/datatypes.htm" TargetMode="External"/><Relationship Id="rId468" Type="http://schemas.openxmlformats.org/officeDocument/2006/relationships/footer" Target="footer1.xml"/><Relationship Id="rId25" Type="http://schemas.openxmlformats.org/officeDocument/2006/relationships/hyperlink" Target="http://hl7.org/v3ballot2007may/html/infrastructure/datatypes/datatypes.htm" TargetMode="External"/><Relationship Id="rId67" Type="http://schemas.openxmlformats.org/officeDocument/2006/relationships/hyperlink" Target="http://hl7.org/v3ballot2007may/html/infrastructure/rim/rim.htm" TargetMode="External"/><Relationship Id="rId272" Type="http://schemas.openxmlformats.org/officeDocument/2006/relationships/hyperlink" Target="http://hl7.org/v3ballot2007may/html/infrastructure/vocabulary/ActStatus.htm" TargetMode="External"/><Relationship Id="rId328" Type="http://schemas.openxmlformats.org/officeDocument/2006/relationships/hyperlink" Target="http://hl7.org/v3ballot2007may/html/infrastructure/rim/rim.htm" TargetMode="External"/><Relationship Id="rId132" Type="http://schemas.openxmlformats.org/officeDocument/2006/relationships/hyperlink" Target="http://hl7.org/v3ballot2007may/html/infrastructure/datatypes/datatypes.htm" TargetMode="External"/><Relationship Id="rId174" Type="http://schemas.openxmlformats.org/officeDocument/2006/relationships/hyperlink" Target="http://hl7.org/v3ballot2007may/html/infrastructure/rim/rim.htm" TargetMode="External"/><Relationship Id="rId381" Type="http://schemas.openxmlformats.org/officeDocument/2006/relationships/hyperlink" Target="http://hl7.org/v3ballot2007may/html/infrastructure/rim/rim.htm" TargetMode="External"/><Relationship Id="rId241" Type="http://schemas.openxmlformats.org/officeDocument/2006/relationships/hyperlink" Target="http://hl7.org/v3ballot2007may/html/infrastructure/rim/rim.htm" TargetMode="External"/><Relationship Id="rId437" Type="http://schemas.openxmlformats.org/officeDocument/2006/relationships/hyperlink" Target="http://hl7.org/v3ballot2007may/html/infrastructure/vocabulary/ActMood.htm" TargetMode="External"/><Relationship Id="rId479" Type="http://schemas.openxmlformats.org/officeDocument/2006/relationships/hyperlink" Target="http://www.w3.org/Submission/wsdl11soap12/" TargetMode="External"/><Relationship Id="rId36" Type="http://schemas.openxmlformats.org/officeDocument/2006/relationships/hyperlink" Target="http://hl7.org/v3ballot2007may/html/infrastructure/datatypes/datatypes.htm" TargetMode="External"/><Relationship Id="rId283" Type="http://schemas.openxmlformats.org/officeDocument/2006/relationships/hyperlink" Target="http://hl7.org/v3ballot2007may/html/infrastructure/datatypes/datatypes.htm" TargetMode="External"/><Relationship Id="rId339" Type="http://schemas.openxmlformats.org/officeDocument/2006/relationships/hyperlink" Target="http://hl7.org/v3ballot2007may/html/infrastructure/rim/rim.htm" TargetMode="External"/><Relationship Id="rId490" Type="http://schemas.openxmlformats.org/officeDocument/2006/relationships/hyperlink" Target="http://www.w3.org/Submission/wsdl11soap12/" TargetMode="External"/><Relationship Id="rId504" Type="http://schemas.openxmlformats.org/officeDocument/2006/relationships/hyperlink" Target="http://docs.oasis-open.org/ws-sx/ws-secureconversation/v1.4/ws-secureconversation.html" TargetMode="External"/><Relationship Id="rId78" Type="http://schemas.openxmlformats.org/officeDocument/2006/relationships/hyperlink" Target="http://hl7.org/v3ballot2007may/html/infrastructure/datatypes/datatypes.htm" TargetMode="External"/><Relationship Id="rId101" Type="http://schemas.openxmlformats.org/officeDocument/2006/relationships/hyperlink" Target="http://hl7.org/v3ballot2007may/html/infrastructure/rim/rim.htm" TargetMode="External"/><Relationship Id="rId143" Type="http://schemas.openxmlformats.org/officeDocument/2006/relationships/hyperlink" Target="http://hl7.org/v3ballot2007may/html/infrastructure/rim/rim.htm" TargetMode="External"/><Relationship Id="rId185" Type="http://schemas.openxmlformats.org/officeDocument/2006/relationships/hyperlink" Target="http://hl7.org/v3ballot2007may/html/infrastructure/rim/rim.htm" TargetMode="External"/><Relationship Id="rId350" Type="http://schemas.openxmlformats.org/officeDocument/2006/relationships/hyperlink" Target="http://hl7.org/v3ballot2007may/html/infrastructure/vocabulary/ActStatus.htm" TargetMode="External"/><Relationship Id="rId406" Type="http://schemas.openxmlformats.org/officeDocument/2006/relationships/hyperlink" Target="http://hl7.org/v3ballot2007may/html/infrastructure/datatypes/datatypes.htm" TargetMode="External"/><Relationship Id="rId9" Type="http://schemas.openxmlformats.org/officeDocument/2006/relationships/hyperlink" Target="http://www.ihe.net/Technical_Frameworks/" TargetMode="External"/><Relationship Id="rId210" Type="http://schemas.openxmlformats.org/officeDocument/2006/relationships/hyperlink" Target="http://hl7.org/v3ballot2007may/html/infrastructure/rim/rim.htm" TargetMode="External"/><Relationship Id="rId392" Type="http://schemas.openxmlformats.org/officeDocument/2006/relationships/hyperlink" Target="http://hl7.org/v3ballot2007may/html/infrastructure/rim/rim.htm" TargetMode="External"/><Relationship Id="rId448" Type="http://schemas.openxmlformats.org/officeDocument/2006/relationships/hyperlink" Target="http://hl7.org/v3ballot2007may/html/infrastructure/datatypes/datatypes.htm" TargetMode="External"/><Relationship Id="rId252" Type="http://schemas.openxmlformats.org/officeDocument/2006/relationships/hyperlink" Target="http://hl7.org/v3ballot2007may/html/infrastructure/datatypes/datatypes.htm" TargetMode="External"/><Relationship Id="rId294" Type="http://schemas.openxmlformats.org/officeDocument/2006/relationships/hyperlink" Target="http://hl7.org/v3ballot2007may/html/infrastructure/rim/rim.htm" TargetMode="External"/><Relationship Id="rId308" Type="http://schemas.openxmlformats.org/officeDocument/2006/relationships/hyperlink" Target="http://hl7.org/v3ballot2007may/html/infrastructure/datatypes/datatypes.htm" TargetMode="External"/><Relationship Id="rId47" Type="http://schemas.openxmlformats.org/officeDocument/2006/relationships/hyperlink" Target="http://hl7.org/v3ballot2007may/html/infrastructure/vocabulary/EntityDeterminer.htm" TargetMode="External"/><Relationship Id="rId89" Type="http://schemas.openxmlformats.org/officeDocument/2006/relationships/hyperlink" Target="http://hl7.org/v3ballot2007may/html/infrastructure/rim/rim.htm" TargetMode="External"/><Relationship Id="rId112" Type="http://schemas.openxmlformats.org/officeDocument/2006/relationships/hyperlink" Target="http://hl7.org/v3ballot2007may/html/infrastructure/rim/rim.htm" TargetMode="External"/><Relationship Id="rId154" Type="http://schemas.openxmlformats.org/officeDocument/2006/relationships/hyperlink" Target="http://hl7.org/v3ballot2007may/html/infrastructure/datatypes/datatypes.htm" TargetMode="External"/><Relationship Id="rId361" Type="http://schemas.openxmlformats.org/officeDocument/2006/relationships/hyperlink" Target="http://hl7.org/v3ballot2007may/html/infrastructure/datatypes/datatypes.htm" TargetMode="External"/><Relationship Id="rId196" Type="http://schemas.openxmlformats.org/officeDocument/2006/relationships/hyperlink" Target="http://hl7.org/v3ballot2007may/html/infrastructure/datatypes/datatypes.htm" TargetMode="External"/><Relationship Id="rId417" Type="http://schemas.openxmlformats.org/officeDocument/2006/relationships/hyperlink" Target="http://hl7.org/v3ballot2007may/html/infrastructure/rim/rim.htm" TargetMode="External"/><Relationship Id="rId459" Type="http://schemas.openxmlformats.org/officeDocument/2006/relationships/image" Target="media/image11.emf"/><Relationship Id="rId16" Type="http://schemas.openxmlformats.org/officeDocument/2006/relationships/image" Target="media/image4.png"/><Relationship Id="rId221" Type="http://schemas.openxmlformats.org/officeDocument/2006/relationships/hyperlink" Target="http://hl7.org/v3ballot2007may/html/infrastructure/vocabulary/AcknowledgementType.htm" TargetMode="External"/><Relationship Id="rId263" Type="http://schemas.openxmlformats.org/officeDocument/2006/relationships/hyperlink" Target="http://hl7.org/v3ballot2007may/html/infrastructure/vocabulary/ActClass.htm" TargetMode="External"/><Relationship Id="rId319" Type="http://schemas.openxmlformats.org/officeDocument/2006/relationships/hyperlink" Target="http://hl7.org/v3ballot2007may/html/infrastructure/rim/rim.htm" TargetMode="External"/><Relationship Id="rId470" Type="http://schemas.openxmlformats.org/officeDocument/2006/relationships/header" Target="header3.xml"/><Relationship Id="rId58" Type="http://schemas.openxmlformats.org/officeDocument/2006/relationships/hyperlink" Target="http://hl7.org/v3ballot2007may/html/infrastructure/datatypes/datatypes.htm" TargetMode="External"/><Relationship Id="rId123" Type="http://schemas.openxmlformats.org/officeDocument/2006/relationships/hyperlink" Target="http://hl7.org/v3ballot2007may/html/infrastructure/datatypes/datatypes.htm" TargetMode="External"/><Relationship Id="rId330" Type="http://schemas.openxmlformats.org/officeDocument/2006/relationships/hyperlink" Target="http://hl7.org/v3ballot2007may/html/infrastructure/datatypes/datatypes.htm" TargetMode="External"/><Relationship Id="rId165" Type="http://schemas.openxmlformats.org/officeDocument/2006/relationships/hyperlink" Target="http://hl7.org/v3ballot2007may/html/infrastructure/vocabulary/HL7StandardVersionCode.htm" TargetMode="External"/><Relationship Id="rId372" Type="http://schemas.openxmlformats.org/officeDocument/2006/relationships/hyperlink" Target="http://hl7.org/v3ballot2007may/html/infrastructure/rim/rim.htm" TargetMode="External"/><Relationship Id="rId428" Type="http://schemas.openxmlformats.org/officeDocument/2006/relationships/hyperlink" Target="http://hl7.org/v3ballot2007may/html/infrastructure/rim/rim.htm" TargetMode="External"/><Relationship Id="rId232" Type="http://schemas.openxmlformats.org/officeDocument/2006/relationships/hyperlink" Target="http://hl7.org/v3ballot2007may/html/infrastructure/rim/rim.htm" TargetMode="External"/><Relationship Id="rId274" Type="http://schemas.openxmlformats.org/officeDocument/2006/relationships/hyperlink" Target="http://hl7.org/v3ballot2007may/html/infrastructure/datatypes/datatypes.htm" TargetMode="External"/><Relationship Id="rId481" Type="http://schemas.openxmlformats.org/officeDocument/2006/relationships/hyperlink" Target="http://www.w3.org/TR/2006/CR-ws-addr-wsdl-20060529/" TargetMode="External"/><Relationship Id="rId27" Type="http://schemas.openxmlformats.org/officeDocument/2006/relationships/hyperlink" Target="http://hl7.org/v3ballot2007may/html/infrastructure/datatypes/datatypes.htm" TargetMode="External"/><Relationship Id="rId69" Type="http://schemas.openxmlformats.org/officeDocument/2006/relationships/hyperlink" Target="http://hl7.org/v3ballot2007may/html/infrastructure/vocabulary/EntityDeterminer.htm" TargetMode="External"/><Relationship Id="rId134" Type="http://schemas.openxmlformats.org/officeDocument/2006/relationships/hyperlink" Target="http://hl7.org/v3ballot2007may/html/infrastructure/rim/rim.htm" TargetMode="External"/><Relationship Id="rId80" Type="http://schemas.openxmlformats.org/officeDocument/2006/relationships/hyperlink" Target="http://hl7.org/v3ballot2007may/html/infrastructure/rim/rim.htm" TargetMode="External"/><Relationship Id="rId176" Type="http://schemas.openxmlformats.org/officeDocument/2006/relationships/hyperlink" Target="http://hl7.org/v3ballot2007may/html/infrastructure/vocabulary/AcknowledgementCondition.htm" TargetMode="External"/><Relationship Id="rId341" Type="http://schemas.openxmlformats.org/officeDocument/2006/relationships/hyperlink" Target="http://hl7.org/v3ballot2007may/html/infrastructure/vocabulary/ActClass.htm" TargetMode="External"/><Relationship Id="rId383" Type="http://schemas.openxmlformats.org/officeDocument/2006/relationships/hyperlink" Target="http://hl7.org/v3ballot2007may/html/infrastructure/vocabulary/ActMood.htm" TargetMode="External"/><Relationship Id="rId439" Type="http://schemas.openxmlformats.org/officeDocument/2006/relationships/hyperlink" Target="http://hl7.org/v3ballot2007may/html/infrastructure/datatypes/datatypes.htm" TargetMode="External"/><Relationship Id="rId201" Type="http://schemas.openxmlformats.org/officeDocument/2006/relationships/hyperlink" Target="http://hl7.org/v3ballot2007may/html/infrastructure/rim/rim.htm" TargetMode="External"/><Relationship Id="rId243" Type="http://schemas.openxmlformats.org/officeDocument/2006/relationships/hyperlink" Target="http://hl7.org/v3ballot2007may/html/infrastructure/vocabulary/ActMood.htm" TargetMode="External"/><Relationship Id="rId285" Type="http://schemas.openxmlformats.org/officeDocument/2006/relationships/hyperlink" Target="http://hl7.org/v3ballot2007may/html/infrastructure/rim/rim.htm" TargetMode="External"/><Relationship Id="rId450" Type="http://schemas.openxmlformats.org/officeDocument/2006/relationships/hyperlink" Target="http://hl7.org/v3ballot2007may/html/infrastructure/rim/rim.htm" TargetMode="External"/><Relationship Id="rId506" Type="http://schemas.openxmlformats.org/officeDocument/2006/relationships/hyperlink" Target="http://www.w3.org/TR/ws-policy/" TargetMode="External"/><Relationship Id="rId38" Type="http://schemas.openxmlformats.org/officeDocument/2006/relationships/hyperlink" Target="http://hl7.org/v3ballot2007may/html/infrastructure/datatypes/datatypes.htm" TargetMode="External"/><Relationship Id="rId103" Type="http://schemas.openxmlformats.org/officeDocument/2006/relationships/hyperlink" Target="http://hl7.org/v3ballot2007may/html/infrastructure/rim/rim.htm" TargetMode="External"/><Relationship Id="rId310" Type="http://schemas.openxmlformats.org/officeDocument/2006/relationships/hyperlink" Target="http://hl7.org/v3ballot2007may/html/infrastructure/datatypes/datatypes.htm" TargetMode="External"/><Relationship Id="rId492" Type="http://schemas.openxmlformats.org/officeDocument/2006/relationships/hyperlink" Target="http://ws-i.org/" TargetMode="External"/><Relationship Id="rId91" Type="http://schemas.openxmlformats.org/officeDocument/2006/relationships/hyperlink" Target="http://hl7.org/v3ballot2007may/html/infrastructure/vocabulary/ProcessingID.htm" TargetMode="External"/><Relationship Id="rId145" Type="http://schemas.openxmlformats.org/officeDocument/2006/relationships/hyperlink" Target="http://hl7.org/v3ballot2007may/html/infrastructure/rim/rim.htm" TargetMode="External"/><Relationship Id="rId187" Type="http://schemas.openxmlformats.org/officeDocument/2006/relationships/hyperlink" Target="http://hl7.org/v3ballot2007may/html/infrastructure/vocabulary/EntityDeterminer.htm" TargetMode="External"/><Relationship Id="rId352" Type="http://schemas.openxmlformats.org/officeDocument/2006/relationships/hyperlink" Target="http://hl7.org/v3ballot2007may/html/infrastructure/datatypes/datatypes.htm" TargetMode="External"/><Relationship Id="rId394" Type="http://schemas.openxmlformats.org/officeDocument/2006/relationships/hyperlink" Target="http://hl7.org/v3ballot2007may/html/infrastructure/rim/rim.htm" TargetMode="External"/><Relationship Id="rId408" Type="http://schemas.openxmlformats.org/officeDocument/2006/relationships/hyperlink" Target="http://hl7.org/v3ballot2007may/html/infrastructure/rim/rim.htm" TargetMode="External"/><Relationship Id="rId212" Type="http://schemas.openxmlformats.org/officeDocument/2006/relationships/hyperlink" Target="http://hl7.org/v3ballot2007may/html/infrastructure/datatypes/datatypes.htm" TargetMode="External"/><Relationship Id="rId254" Type="http://schemas.openxmlformats.org/officeDocument/2006/relationships/hyperlink" Target="http://hl7.org/v3ballot2007may/html/infrastructure/datatypes/datatypes.htm" TargetMode="External"/><Relationship Id="rId49" Type="http://schemas.openxmlformats.org/officeDocument/2006/relationships/hyperlink" Target="http://hl7.org/v3ballot2007may/html/infrastructure/datatypes/datatypes.htm" TargetMode="External"/><Relationship Id="rId114" Type="http://schemas.openxmlformats.org/officeDocument/2006/relationships/hyperlink" Target="http://hl7.org/v3ballot2007may/html/infrastructure/datatypes/datatypes.htm" TargetMode="External"/><Relationship Id="rId296" Type="http://schemas.openxmlformats.org/officeDocument/2006/relationships/hyperlink" Target="http://hl7.org/v3ballot2007may/html/infrastructure/vocabulary/ContextControl.htm" TargetMode="External"/><Relationship Id="rId461" Type="http://schemas.openxmlformats.org/officeDocument/2006/relationships/image" Target="media/image12.emf"/><Relationship Id="rId60" Type="http://schemas.openxmlformats.org/officeDocument/2006/relationships/hyperlink" Target="http://hl7.org/v3ballot2007may/html/infrastructure/datatypes/datatypes.htm" TargetMode="External"/><Relationship Id="rId156" Type="http://schemas.openxmlformats.org/officeDocument/2006/relationships/hyperlink" Target="http://hl7.org/v3ballot2007may/html/infrastructure/datatypes/datatypes.htm" TargetMode="External"/><Relationship Id="rId198" Type="http://schemas.openxmlformats.org/officeDocument/2006/relationships/hyperlink" Target="http://hl7.org/v3ballot2007may/html/infrastructure/datatypes/datatypes.htm" TargetMode="External"/><Relationship Id="rId321" Type="http://schemas.openxmlformats.org/officeDocument/2006/relationships/hyperlink" Target="http://hl7.org/v3ballot2007may/html/infrastructure/vocabulary/ActMood.htm" TargetMode="External"/><Relationship Id="rId363" Type="http://schemas.openxmlformats.org/officeDocument/2006/relationships/hyperlink" Target="http://hl7.org/v3ballot2007may/html/infrastructure/rim/rim.htm" TargetMode="External"/><Relationship Id="rId419" Type="http://schemas.openxmlformats.org/officeDocument/2006/relationships/hyperlink" Target="http://hl7.org/v3ballot2007may/html/infrastructure/vocabulary/HumanLanguage.htm" TargetMode="External"/><Relationship Id="rId223" Type="http://schemas.openxmlformats.org/officeDocument/2006/relationships/hyperlink" Target="http://hl7.org/v3ballot2007may/html/infrastructure/datatypes/datatypes.htm" TargetMode="External"/><Relationship Id="rId430" Type="http://schemas.openxmlformats.org/officeDocument/2006/relationships/hyperlink" Target="http://hl7.org/v3ballot2007may/html/infrastructure/vocabulary/ParticipationMode.htm" TargetMode="External"/><Relationship Id="rId18" Type="http://schemas.openxmlformats.org/officeDocument/2006/relationships/hyperlink" Target="http://hl7.org/v3ballot2007may/html/infrastructure/datatypes/datatypes.htm" TargetMode="External"/><Relationship Id="rId265" Type="http://schemas.openxmlformats.org/officeDocument/2006/relationships/hyperlink" Target="http://hl7.org/v3ballot2007may/html/infrastructure/datatypes/datatypes.htm" TargetMode="External"/><Relationship Id="rId472" Type="http://schemas.openxmlformats.org/officeDocument/2006/relationships/footer" Target="footer4.xml"/><Relationship Id="rId125" Type="http://schemas.openxmlformats.org/officeDocument/2006/relationships/hyperlink" Target="http://hl7.org/v3ballot2007may/html/infrastructure/rim/rim.htm" TargetMode="External"/><Relationship Id="rId167" Type="http://schemas.openxmlformats.org/officeDocument/2006/relationships/hyperlink" Target="http://hl7.org/v3ballot2007may/html/infrastructure/datatypes/datatypes.htm" TargetMode="External"/><Relationship Id="rId332" Type="http://schemas.openxmlformats.org/officeDocument/2006/relationships/hyperlink" Target="http://hl7.org/v3ballot2007may/html/infrastructure/datatypes/datatypes.htm" TargetMode="External"/><Relationship Id="rId374" Type="http://schemas.openxmlformats.org/officeDocument/2006/relationships/hyperlink" Target="http://hl7.org/v3ballot2007may/html/infrastructure/vocabulary/ContextControl.htm" TargetMode="External"/><Relationship Id="rId71" Type="http://schemas.openxmlformats.org/officeDocument/2006/relationships/hyperlink" Target="http://hl7.org/v3ballot2007may/html/infrastructure/datatypes/datatypes.htm" TargetMode="External"/><Relationship Id="rId234" Type="http://schemas.openxmlformats.org/officeDocument/2006/relationships/hyperlink" Target="http://hl7.org/v3ballot2007may/html/infrastructure/rim/rim.htm" TargetMode="External"/><Relationship Id="rId2" Type="http://schemas.openxmlformats.org/officeDocument/2006/relationships/numbering" Target="numbering.xml"/><Relationship Id="rId29" Type="http://schemas.openxmlformats.org/officeDocument/2006/relationships/hyperlink" Target="http://hl7.org/v3ballot2007may/html/infrastructure/rim/rim.htm" TargetMode="External"/><Relationship Id="rId276" Type="http://schemas.openxmlformats.org/officeDocument/2006/relationships/hyperlink" Target="http://hl7.org/v3ballot2007may/html/infrastructure/rim/rim.htm" TargetMode="External"/><Relationship Id="rId441" Type="http://schemas.openxmlformats.org/officeDocument/2006/relationships/hyperlink" Target="http://hl7.org/v3ballot2007may/html/infrastructure/rim/rim.htm" TargetMode="External"/><Relationship Id="rId483" Type="http://schemas.openxmlformats.org/officeDocument/2006/relationships/hyperlink" Target="http://www.w3.org/TR/2007/WD-ws-addr-metadata-20070627/" TargetMode="External"/><Relationship Id="rId40" Type="http://schemas.openxmlformats.org/officeDocument/2006/relationships/hyperlink" Target="http://hl7.org/v3ballot2007may/html/infrastructure/rim/rim.htm" TargetMode="External"/><Relationship Id="rId136" Type="http://schemas.openxmlformats.org/officeDocument/2006/relationships/hyperlink" Target="http://hl7.org/v3ballot2007may/html/infrastructure/datatypes/datatypes.htm" TargetMode="External"/><Relationship Id="rId178" Type="http://schemas.openxmlformats.org/officeDocument/2006/relationships/hyperlink" Target="http://hl7.org/v3ballot2007may/html/infrastructure/datatypes/datatypes.htm" TargetMode="External"/><Relationship Id="rId301" Type="http://schemas.openxmlformats.org/officeDocument/2006/relationships/hyperlink" Target="http://hl7.org/v3ballot2007may/html/infrastructure/datatypes/datatypes.htm" TargetMode="External"/><Relationship Id="rId343" Type="http://schemas.openxmlformats.org/officeDocument/2006/relationships/hyperlink" Target="http://hl7.org/v3ballot2007may/html/infrastructure/datatypes/datatypes.htm" TargetMode="External"/><Relationship Id="rId82" Type="http://schemas.openxmlformats.org/officeDocument/2006/relationships/hyperlink" Target="http://hl7.org/v3ballot2007may/html/infrastructure/rim/rim.htm" TargetMode="External"/><Relationship Id="rId203" Type="http://schemas.openxmlformats.org/officeDocument/2006/relationships/hyperlink" Target="http://hl7.org/v3ballot2007may/html/infrastructure/vocabulary/RoleClass.htm" TargetMode="External"/><Relationship Id="rId385" Type="http://schemas.openxmlformats.org/officeDocument/2006/relationships/hyperlink" Target="http://hl7.org/v3ballot2007may/html/infrastructure/datatypes/datatypes.htm" TargetMode="External"/><Relationship Id="rId245" Type="http://schemas.openxmlformats.org/officeDocument/2006/relationships/hyperlink" Target="http://hl7.org/v3ballot2007may/html/infrastructure/datatypes/datatypes.htm" TargetMode="External"/><Relationship Id="rId287" Type="http://schemas.openxmlformats.org/officeDocument/2006/relationships/hyperlink" Target="http://hl7.org/v3ballot2007may/html/infrastructure/datatypes/datatypes.htm" TargetMode="External"/><Relationship Id="rId410" Type="http://schemas.openxmlformats.org/officeDocument/2006/relationships/hyperlink" Target="http://hl7.org/v3ballot2007may/html/infrastructure/datatypes/datatypes.htm" TargetMode="External"/><Relationship Id="rId452" Type="http://schemas.openxmlformats.org/officeDocument/2006/relationships/hyperlink" Target="http://hl7.org/v3ballot2007may/html/infrastructure/rim/rim.htm" TargetMode="External"/><Relationship Id="rId494" Type="http://schemas.openxmlformats.org/officeDocument/2006/relationships/hyperlink" Target="http://ws-i.org/Profiles/BasicProfile-2.0-2010-11-09.html" TargetMode="External"/><Relationship Id="rId508" Type="http://schemas.openxmlformats.org/officeDocument/2006/relationships/hyperlink" Target="http://ihe.net/Technical_Frameworks/" TargetMode="External"/><Relationship Id="rId105" Type="http://schemas.openxmlformats.org/officeDocument/2006/relationships/hyperlink" Target="http://hl7.org/v3ballot2007may/html/infrastructure/vocabulary/EntityClass.htm" TargetMode="External"/><Relationship Id="rId147" Type="http://schemas.openxmlformats.org/officeDocument/2006/relationships/hyperlink" Target="http://hl7.org/v3ballot2007may/html/infrastructure/rim/rim.htm" TargetMode="External"/><Relationship Id="rId312" Type="http://schemas.openxmlformats.org/officeDocument/2006/relationships/hyperlink" Target="http://hl7.org/v3ballot2007may/html/infrastructure/rim/rim.htm" TargetMode="External"/><Relationship Id="rId354" Type="http://schemas.openxmlformats.org/officeDocument/2006/relationships/hyperlink" Target="http://hl7.org/v3ballot2007may/html/infrastructure/rim/rim.htm" TargetMode="External"/><Relationship Id="rId51" Type="http://schemas.openxmlformats.org/officeDocument/2006/relationships/hyperlink" Target="http://hl7.org/v3ballot2007may/html/infrastructure/rim/rim.htm" TargetMode="External"/><Relationship Id="rId93" Type="http://schemas.openxmlformats.org/officeDocument/2006/relationships/hyperlink" Target="http://hl7.org/v3ballot2007may/html/infrastructure/datatypes/datatypes.htm" TargetMode="External"/><Relationship Id="rId189" Type="http://schemas.openxmlformats.org/officeDocument/2006/relationships/hyperlink" Target="http://hl7.org/v3ballot2007may/html/infrastructure/datatypes/datatypes.htm" TargetMode="External"/><Relationship Id="rId396" Type="http://schemas.openxmlformats.org/officeDocument/2006/relationships/hyperlink" Target="http://hl7.org/v3ballot2007may/html/infrastructure/rim/rim.htm" TargetMode="External"/><Relationship Id="rId214" Type="http://schemas.openxmlformats.org/officeDocument/2006/relationships/hyperlink" Target="http://hl7.org/v3ballot2007may/html/infrastructure/datatypes/datatypes.htm" TargetMode="External"/><Relationship Id="rId256" Type="http://schemas.openxmlformats.org/officeDocument/2006/relationships/hyperlink" Target="http://hl7.org/v3ballot2007may/html/infrastructure/rim/rim.htm" TargetMode="External"/><Relationship Id="rId298" Type="http://schemas.openxmlformats.org/officeDocument/2006/relationships/hyperlink" Target="http://hl7.org/v3ballot2007may/html/infrastructure/datatypes/datatypes.htm" TargetMode="External"/><Relationship Id="rId421" Type="http://schemas.openxmlformats.org/officeDocument/2006/relationships/hyperlink" Target="http://hl7.org/v3ballot2007may/html/infrastructure/datatypes/datatypes.htm" TargetMode="External"/><Relationship Id="rId463" Type="http://schemas.openxmlformats.org/officeDocument/2006/relationships/comments" Target="comments.xml"/><Relationship Id="rId116" Type="http://schemas.openxmlformats.org/officeDocument/2006/relationships/hyperlink" Target="http://hl7.org/v3ballot2007may/html/infrastructure/datatypes/datatypes.htm" TargetMode="External"/><Relationship Id="rId158" Type="http://schemas.openxmlformats.org/officeDocument/2006/relationships/image" Target="media/image6.png"/><Relationship Id="rId323" Type="http://schemas.openxmlformats.org/officeDocument/2006/relationships/hyperlink" Target="http://hl7.org/v3ballot2007may/html/infrastructure/datatypes/datatypes.htm" TargetMode="External"/><Relationship Id="rId20" Type="http://schemas.openxmlformats.org/officeDocument/2006/relationships/hyperlink" Target="http://hl7.org/v3ballot2007may/html/infrastructure/datatypes/datatypes.htm" TargetMode="External"/><Relationship Id="rId62" Type="http://schemas.openxmlformats.org/officeDocument/2006/relationships/hyperlink" Target="http://hl7.org/v3ballot2007may/html/infrastructure/datatypes/datatypes.htm" TargetMode="External"/><Relationship Id="rId365" Type="http://schemas.openxmlformats.org/officeDocument/2006/relationships/hyperlink" Target="http://hl7.org/v3ballot2007may/html/infrastructure/datatypes/datatypes.htm" TargetMode="External"/><Relationship Id="rId225" Type="http://schemas.openxmlformats.org/officeDocument/2006/relationships/hyperlink" Target="http://hl7.org/v3ballot2007may/html/infrastructure/datatypes/datatypes.htm" TargetMode="External"/><Relationship Id="rId267" Type="http://schemas.openxmlformats.org/officeDocument/2006/relationships/hyperlink" Target="http://hl7.org/v3ballot2007may/html/infrastructure/rim/rim.htm" TargetMode="External"/><Relationship Id="rId432" Type="http://schemas.openxmlformats.org/officeDocument/2006/relationships/hyperlink" Target="http://hl7.org/v3ballot2007may/html/infrastructure/rim/rim.htm" TargetMode="External"/><Relationship Id="rId474" Type="http://schemas.openxmlformats.org/officeDocument/2006/relationships/oleObject" Target="embeddings/oleObject3.bin"/><Relationship Id="rId127" Type="http://schemas.openxmlformats.org/officeDocument/2006/relationships/hyperlink" Target="http://hl7.org/v3ballot2007may/html/infrastructure/vocabulary/EntityClass.htm" TargetMode="External"/><Relationship Id="rId31" Type="http://schemas.openxmlformats.org/officeDocument/2006/relationships/hyperlink" Target="http://hl7.org/v3ballot2007may/html/infrastructure/vocabulary/ProcessingMode.htm" TargetMode="External"/><Relationship Id="rId73" Type="http://schemas.openxmlformats.org/officeDocument/2006/relationships/hyperlink" Target="http://hl7.org/v3ballot2007may/html/infrastructure/rim/rim.htm" TargetMode="External"/><Relationship Id="rId169" Type="http://schemas.openxmlformats.org/officeDocument/2006/relationships/hyperlink" Target="http://hl7.org/v3ballot2007may/html/infrastructure/datatypes/datatypes.htm" TargetMode="External"/><Relationship Id="rId334" Type="http://schemas.openxmlformats.org/officeDocument/2006/relationships/hyperlink" Target="http://hl7.org/v3ballot2007may/html/infrastructure/rim/rim.htm" TargetMode="External"/><Relationship Id="rId376" Type="http://schemas.openxmlformats.org/officeDocument/2006/relationships/hyperlink" Target="http://hl7.org/v3ballot2007may/html/infrastructure/datatypes/datatypes.htm" TargetMode="External"/><Relationship Id="rId4" Type="http://schemas.openxmlformats.org/officeDocument/2006/relationships/settings" Target="settings.xml"/><Relationship Id="rId180" Type="http://schemas.openxmlformats.org/officeDocument/2006/relationships/hyperlink" Target="http://hl7.org/v3ballot2007may/html/infrastructure/rim/rim.htm" TargetMode="External"/><Relationship Id="rId236" Type="http://schemas.openxmlformats.org/officeDocument/2006/relationships/hyperlink" Target="http://hl7.org/v3ballot2007may/html/infrastructure/datatypes/datatypes.htm" TargetMode="External"/><Relationship Id="rId278" Type="http://schemas.openxmlformats.org/officeDocument/2006/relationships/hyperlink" Target="http://hl7.org/v3ballot2007may/html/infrastructure/vocabulary/ParticipationType.htm" TargetMode="External"/><Relationship Id="rId401" Type="http://schemas.openxmlformats.org/officeDocument/2006/relationships/image" Target="media/image9.png"/><Relationship Id="rId443" Type="http://schemas.openxmlformats.org/officeDocument/2006/relationships/hyperlink" Target="http://hl7.org/v3ballot2007may/html/infrastructure/vocabulary/ActCode.htm" TargetMode="External"/><Relationship Id="rId303" Type="http://schemas.openxmlformats.org/officeDocument/2006/relationships/hyperlink" Target="http://hl7.org/v3ballot2007may/html/infrastructure/rim/rim.htm" TargetMode="External"/><Relationship Id="rId485" Type="http://schemas.openxmlformats.org/officeDocument/2006/relationships/hyperlink" Target="http://www.w3.org/TR/xmlschema-1/" TargetMode="External"/><Relationship Id="rId42" Type="http://schemas.openxmlformats.org/officeDocument/2006/relationships/hyperlink" Target="http://hl7.org/v3ballot2007may/html/infrastructure/rim/rim.htm" TargetMode="External"/><Relationship Id="rId84" Type="http://schemas.openxmlformats.org/officeDocument/2006/relationships/hyperlink" Target="http://hl7.org/v3ballot2007may/html/infrastructure/rim/rim.htm" TargetMode="External"/><Relationship Id="rId138" Type="http://schemas.openxmlformats.org/officeDocument/2006/relationships/hyperlink" Target="http://hl7.org/v3ballot2007may/html/infrastructure/datatypes/datatypes.htm" TargetMode="External"/><Relationship Id="rId345" Type="http://schemas.openxmlformats.org/officeDocument/2006/relationships/hyperlink" Target="http://hl7.org/v3ballot2007may/html/infrastructure/rim/rim.htm" TargetMode="External"/><Relationship Id="rId387" Type="http://schemas.openxmlformats.org/officeDocument/2006/relationships/hyperlink" Target="http://hl7.org/v3ballot2007may/html/infrastructure/rim/rim.htm" TargetMode="External"/><Relationship Id="rId510" Type="http://schemas.microsoft.com/office/2011/relationships/people" Target="people.xml"/><Relationship Id="rId191" Type="http://schemas.openxmlformats.org/officeDocument/2006/relationships/hyperlink" Target="http://hl7.org/v3ballot2007may/html/infrastructure/rim/rim.htm" TargetMode="External"/><Relationship Id="rId205" Type="http://schemas.openxmlformats.org/officeDocument/2006/relationships/hyperlink" Target="http://hl7.org/v3ballot2007may/html/infrastructure/datatypes/datatypes.htm" TargetMode="External"/><Relationship Id="rId247" Type="http://schemas.openxmlformats.org/officeDocument/2006/relationships/hyperlink" Target="http://hl7.org/v3ballot2007may/html/infrastructure/rim/rim.htm" TargetMode="External"/><Relationship Id="rId412" Type="http://schemas.openxmlformats.org/officeDocument/2006/relationships/hyperlink" Target="http://hl7.org/v3ballot2007may/html/infrastructure/datatypes/datatypes.htm" TargetMode="External"/><Relationship Id="rId107" Type="http://schemas.openxmlformats.org/officeDocument/2006/relationships/hyperlink" Target="http://hl7.org/v3ballot2007may/html/infrastructure/datatypes/datatypes.htm" TargetMode="External"/><Relationship Id="rId289" Type="http://schemas.openxmlformats.org/officeDocument/2006/relationships/hyperlink" Target="http://hl7.org/v3ballot2007may/html/infrastructure/datatypes/datatypes.htm" TargetMode="External"/><Relationship Id="rId454" Type="http://schemas.openxmlformats.org/officeDocument/2006/relationships/hyperlink" Target="http://hl7.org/v3ballot2007may/html/infrastructure/vocabulary/QueryStatusCode.htm" TargetMode="External"/><Relationship Id="rId496" Type="http://schemas.openxmlformats.org/officeDocument/2006/relationships/hyperlink" Target="http://www.w3.org/Submission/wsdl11soap12/" TargetMode="External"/><Relationship Id="rId11" Type="http://schemas.openxmlformats.org/officeDocument/2006/relationships/image" Target="media/image2.emf"/><Relationship Id="rId53" Type="http://schemas.openxmlformats.org/officeDocument/2006/relationships/hyperlink" Target="http://hl7.org/v3ballot2007may/html/infrastructure/datatypes/datatypes.htm" TargetMode="External"/><Relationship Id="rId149" Type="http://schemas.openxmlformats.org/officeDocument/2006/relationships/hyperlink" Target="http://hl7.org/v3ballot2007may/html/infrastructure/vocabulary/AcknowledgementDetailType.htm" TargetMode="External"/><Relationship Id="rId314" Type="http://schemas.openxmlformats.org/officeDocument/2006/relationships/hyperlink" Target="file:///C:\v3ballot_2006jan\html\infrastructure\datatypes\datatypes.htm" TargetMode="External"/><Relationship Id="rId356" Type="http://schemas.openxmlformats.org/officeDocument/2006/relationships/hyperlink" Target="http://hl7.org/v3ballot2007may/html/infrastructure/vocabulary/ParticipationType.htm" TargetMode="External"/><Relationship Id="rId398" Type="http://schemas.openxmlformats.org/officeDocument/2006/relationships/hyperlink" Target="http://hl7.org/v3ballot2007may/html/infrastructure/rim/rim.htm" TargetMode="External"/><Relationship Id="rId95" Type="http://schemas.openxmlformats.org/officeDocument/2006/relationships/hyperlink" Target="http://hl7.org/v3ballot2007may/html/infrastructure/rim/rim.htm" TargetMode="External"/><Relationship Id="rId160" Type="http://schemas.openxmlformats.org/officeDocument/2006/relationships/hyperlink" Target="http://hl7.org/v3ballot2007may/html/infrastructure/datatypes/datatypes.htm" TargetMode="External"/><Relationship Id="rId216" Type="http://schemas.openxmlformats.org/officeDocument/2006/relationships/hyperlink" Target="http://hl7.org/v3ballot2007may/html/infrastructure/rim/rim.htm" TargetMode="External"/><Relationship Id="rId423" Type="http://schemas.openxmlformats.org/officeDocument/2006/relationships/hyperlink" Target="http://hl7.org/v3ballot2007may/html/infrastructure/datatypes/datatypes.htm" TargetMode="External"/><Relationship Id="rId258" Type="http://schemas.openxmlformats.org/officeDocument/2006/relationships/hyperlink" Target="http://hl7.org/v3ballot2007may/html/infrastructure/vocabulary/ActRelationshipType.htm" TargetMode="External"/><Relationship Id="rId465" Type="http://schemas.microsoft.com/office/2016/09/relationships/commentsIds" Target="commentsIds.xml"/><Relationship Id="rId22" Type="http://schemas.openxmlformats.org/officeDocument/2006/relationships/hyperlink" Target="http://hl7.org/v3ballot2007may/html/infrastructure/datatypes/datatypes.htm" TargetMode="External"/><Relationship Id="rId64" Type="http://schemas.openxmlformats.org/officeDocument/2006/relationships/hyperlink" Target="http://hl7.org/v3ballot2007may/html/infrastructure/rim/rim.htm" TargetMode="External"/><Relationship Id="rId118" Type="http://schemas.openxmlformats.org/officeDocument/2006/relationships/hyperlink" Target="http://hl7.org/v3ballot2007may/html/infrastructure/rim/rim.htm" TargetMode="External"/><Relationship Id="rId325" Type="http://schemas.openxmlformats.org/officeDocument/2006/relationships/hyperlink" Target="http://hl7.org/v3ballot2007may/html/infrastructure/rim/rim.htm" TargetMode="External"/><Relationship Id="rId367" Type="http://schemas.openxmlformats.org/officeDocument/2006/relationships/hyperlink" Target="http://hl7.org/v3ballot2007may/html/infrastructure/datatypes/datatypes.htm" TargetMode="External"/><Relationship Id="rId171" Type="http://schemas.openxmlformats.org/officeDocument/2006/relationships/hyperlink" Target="http://hl7.org/v3ballot2007may/html/infrastructure/rim/rim.htm" TargetMode="External"/><Relationship Id="rId227" Type="http://schemas.openxmlformats.org/officeDocument/2006/relationships/hyperlink" Target="http://hl7.org/v3ballot2007may/html/infrastructure/datatypes/datatypes.htm" TargetMode="External"/><Relationship Id="rId269" Type="http://schemas.openxmlformats.org/officeDocument/2006/relationships/hyperlink" Target="http://hl7.org/v3ballot2007may/html/infrastructure/datatypes/datatypes.htm" TargetMode="External"/><Relationship Id="rId434" Type="http://schemas.openxmlformats.org/officeDocument/2006/relationships/hyperlink" Target="http://hl7.org/v3ballot2007may/html/infrastructure/vocabulary/ActClass.htm" TargetMode="External"/><Relationship Id="rId476" Type="http://schemas.openxmlformats.org/officeDocument/2006/relationships/oleObject" Target="embeddings/oleObject4.bin"/><Relationship Id="rId33" Type="http://schemas.openxmlformats.org/officeDocument/2006/relationships/hyperlink" Target="http://hl7.org/v3ballot2007may/html/infrastructure/datatypes/datatypes.htm" TargetMode="External"/><Relationship Id="rId129" Type="http://schemas.openxmlformats.org/officeDocument/2006/relationships/hyperlink" Target="http://hl7.org/v3ballot2007may/html/infrastructure/datatypes/datatypes.htm" TargetMode="External"/><Relationship Id="rId280" Type="http://schemas.openxmlformats.org/officeDocument/2006/relationships/hyperlink" Target="http://hl7.org/v3ballot2007may/html/infrastructure/datatypes/datatypes.htm" TargetMode="External"/><Relationship Id="rId336" Type="http://schemas.openxmlformats.org/officeDocument/2006/relationships/hyperlink" Target="http://hl7.org/v3ballot2007may/html/infrastructure/vocabulary/ActRelationshipType.htm" TargetMode="External"/><Relationship Id="rId501" Type="http://schemas.openxmlformats.org/officeDocument/2006/relationships/hyperlink" Target="http://www.w3.org/TR/soap12-mtom/" TargetMode="External"/><Relationship Id="rId75" Type="http://schemas.openxmlformats.org/officeDocument/2006/relationships/hyperlink" Target="http://hl7.org/v3ballot2007may/html/infrastructure/datatypes/datatypes.htm" TargetMode="External"/><Relationship Id="rId140" Type="http://schemas.openxmlformats.org/officeDocument/2006/relationships/hyperlink" Target="http://hl7.org/v3ballot2007may/html/infrastructure/rim/rim.htm" TargetMode="External"/><Relationship Id="rId182" Type="http://schemas.openxmlformats.org/officeDocument/2006/relationships/hyperlink" Target="http://hl7.org/v3ballot2007may/html/infrastructure/rim/rim.htm" TargetMode="External"/><Relationship Id="rId378" Type="http://schemas.openxmlformats.org/officeDocument/2006/relationships/hyperlink" Target="http://hl7.org/v3ballot2007may/html/infrastructure/rim/rim.htm" TargetMode="External"/><Relationship Id="rId403" Type="http://schemas.openxmlformats.org/officeDocument/2006/relationships/hyperlink" Target="http://hl7.org/v3ballot2007may/html/infrastructure/datatypes/datatypes.htm" TargetMode="External"/><Relationship Id="rId6" Type="http://schemas.openxmlformats.org/officeDocument/2006/relationships/footnotes" Target="footnotes.xml"/><Relationship Id="rId238" Type="http://schemas.openxmlformats.org/officeDocument/2006/relationships/hyperlink" Target="http://hl7.org/v3ballot2007may/html/infrastructure/rim/rim.htm" TargetMode="External"/><Relationship Id="rId445" Type="http://schemas.openxmlformats.org/officeDocument/2006/relationships/hyperlink" Target="http://hl7.org/v3ballot2007may/html/infrastructure/datatypes/datatypes.htm" TargetMode="External"/><Relationship Id="rId487" Type="http://schemas.openxmlformats.org/officeDocument/2006/relationships/hyperlink" Target="http://www.w3.org/TR/wsdl.html" TargetMode="External"/><Relationship Id="rId291" Type="http://schemas.openxmlformats.org/officeDocument/2006/relationships/hyperlink" Target="http://hl7.org/v3ballot2007may/html/infrastructure/rim/rim.htm" TargetMode="External"/><Relationship Id="rId305" Type="http://schemas.openxmlformats.org/officeDocument/2006/relationships/hyperlink" Target="http://hl7.org/v3ballot2007may/html/infrastructure/vocabulary/ActMood.htm" TargetMode="External"/><Relationship Id="rId347" Type="http://schemas.openxmlformats.org/officeDocument/2006/relationships/hyperlink" Target="http://hl7.org/v3ballot2007may/html/infrastructure/datatypes/datatypes.htm" TargetMode="External"/><Relationship Id="rId44" Type="http://schemas.openxmlformats.org/officeDocument/2006/relationships/hyperlink" Target="http://hl7.org/v3ballot2007may/html/infrastructure/vocabulary/EntityClass.htm" TargetMode="External"/><Relationship Id="rId86" Type="http://schemas.openxmlformats.org/officeDocument/2006/relationships/hyperlink" Target="http://hl7.org/v3ballot2007may/html/infrastructure/vocabulary/HL7StandardVersionCode.htm" TargetMode="External"/><Relationship Id="rId151" Type="http://schemas.openxmlformats.org/officeDocument/2006/relationships/hyperlink" Target="http://hl7.org/v3ballot2007may/html/infrastructure/datatypes/datatypes.htm" TargetMode="External"/><Relationship Id="rId389" Type="http://schemas.openxmlformats.org/officeDocument/2006/relationships/hyperlink" Target="http://hl7.org/v3ballot2007may/html/infrastructure/vocabulary/ActStatus.htm" TargetMode="External"/><Relationship Id="rId193" Type="http://schemas.openxmlformats.org/officeDocument/2006/relationships/hyperlink" Target="http://hl7.org/v3ballot2007may/html/infrastructure/datatypes/datatypes.htm" TargetMode="External"/><Relationship Id="rId207" Type="http://schemas.openxmlformats.org/officeDocument/2006/relationships/hyperlink" Target="http://hl7.org/v3ballot2007may/html/infrastructure/rim/rim.htm" TargetMode="External"/><Relationship Id="rId249" Type="http://schemas.openxmlformats.org/officeDocument/2006/relationships/hyperlink" Target="http://hl7.org/v3ballot2007may/html/infrastructure/vocabulary/ActCode.htm" TargetMode="External"/><Relationship Id="rId414" Type="http://schemas.openxmlformats.org/officeDocument/2006/relationships/hyperlink" Target="http://hl7.org/v3ballot2007may/html/infrastructure/rim/rim.htm" TargetMode="External"/><Relationship Id="rId456" Type="http://schemas.openxmlformats.org/officeDocument/2006/relationships/hyperlink" Target="http://hl7.org/v3ballot2007may/html/infrastructure/datatypes/datatypes.htm" TargetMode="External"/><Relationship Id="rId498" Type="http://schemas.openxmlformats.org/officeDocument/2006/relationships/hyperlink" Target="http://www.w3.org/TR/ws-addr-core" TargetMode="External"/><Relationship Id="rId13" Type="http://schemas.openxmlformats.org/officeDocument/2006/relationships/hyperlink" Target="http://unicode.org/reports/tr15" TargetMode="External"/><Relationship Id="rId109" Type="http://schemas.openxmlformats.org/officeDocument/2006/relationships/hyperlink" Target="http://hl7.org/v3ballot2007may/html/infrastructure/rim/rim.htm" TargetMode="External"/><Relationship Id="rId260" Type="http://schemas.openxmlformats.org/officeDocument/2006/relationships/hyperlink" Target="http://hl7.org/v3ballot2007may/html/infrastructure/datatypes/datatypes.htm" TargetMode="External"/><Relationship Id="rId316" Type="http://schemas.openxmlformats.org/officeDocument/2006/relationships/hyperlink" Target="http://hl7.org/v3ballot2007may/html/infrastructure/rim/rim.htm" TargetMode="External"/><Relationship Id="rId55" Type="http://schemas.openxmlformats.org/officeDocument/2006/relationships/hyperlink" Target="http://hl7.org/v3ballot2007may/html/infrastructure/datatypes/datatypes.htm" TargetMode="External"/><Relationship Id="rId97" Type="http://schemas.openxmlformats.org/officeDocument/2006/relationships/hyperlink" Target="http://hl7.org/v3ballot2007may/html/infrastructure/vocabulary/AcknowledgementCondition.htm" TargetMode="External"/><Relationship Id="rId120" Type="http://schemas.openxmlformats.org/officeDocument/2006/relationships/hyperlink" Target="http://hl7.org/v3ballot2007may/html/infrastructure/rim/rim.htm" TargetMode="External"/><Relationship Id="rId358" Type="http://schemas.openxmlformats.org/officeDocument/2006/relationships/hyperlink" Target="http://hl7.org/v3ballot2007may/html/infrastructure/datatypes/datatypes.htm" TargetMode="External"/><Relationship Id="rId162" Type="http://schemas.openxmlformats.org/officeDocument/2006/relationships/hyperlink" Target="http://hl7.org/v3ballot2007may/html/infrastructure/datatypes/datatypes.htm" TargetMode="External"/><Relationship Id="rId218" Type="http://schemas.openxmlformats.org/officeDocument/2006/relationships/hyperlink" Target="http://hl7.org/v3ballot2007may/html/infrastructure/datatypes/datatypes.htm" TargetMode="External"/><Relationship Id="rId425" Type="http://schemas.openxmlformats.org/officeDocument/2006/relationships/hyperlink" Target="http://hl7.org/v3ballot2007may/html/infrastructure/rim/rim.htm" TargetMode="External"/><Relationship Id="rId467" Type="http://schemas.openxmlformats.org/officeDocument/2006/relationships/header" Target="header2.xml"/><Relationship Id="rId271" Type="http://schemas.openxmlformats.org/officeDocument/2006/relationships/hyperlink" Target="http://hl7.org/v3ballot2007may/html/infrastructure/datatypes/datatypes.htm" TargetMode="External"/><Relationship Id="rId24" Type="http://schemas.openxmlformats.org/officeDocument/2006/relationships/hyperlink" Target="http://hl7.org/v3ballot2007may/html/infrastructure/rim/rim.htm" TargetMode="External"/><Relationship Id="rId66" Type="http://schemas.openxmlformats.org/officeDocument/2006/relationships/hyperlink" Target="http://hl7.org/v3ballot2007may/html/infrastructure/vocabulary/EntityClass.htm" TargetMode="External"/><Relationship Id="rId131" Type="http://schemas.openxmlformats.org/officeDocument/2006/relationships/hyperlink" Target="http://hl7.org/v3ballot2007may/html/infrastructure/rim/rim.htm" TargetMode="External"/><Relationship Id="rId327" Type="http://schemas.openxmlformats.org/officeDocument/2006/relationships/hyperlink" Target="http://hl7.org/v3ballot2007may/html/infrastructure/vocabulary/ActCode.htm" TargetMode="External"/><Relationship Id="rId369" Type="http://schemas.openxmlformats.org/officeDocument/2006/relationships/hyperlink" Target="http://hl7.org/v3ballot2007may/html/infrastructure/rim/rim.htm" TargetMode="External"/><Relationship Id="rId173" Type="http://schemas.openxmlformats.org/officeDocument/2006/relationships/hyperlink" Target="http://hl7.org/v3ballot2007may/html/infrastructure/vocabulary/ProcessingMode.htm" TargetMode="External"/><Relationship Id="rId229" Type="http://schemas.openxmlformats.org/officeDocument/2006/relationships/hyperlink" Target="http://hl7.org/v3ballot2007may/html/infrastructure/rim/rim.htm" TargetMode="External"/><Relationship Id="rId380" Type="http://schemas.openxmlformats.org/officeDocument/2006/relationships/hyperlink" Target="http://hl7.org/v3ballot2007may/html/infrastructure/vocabulary/ActClass.htm" TargetMode="External"/><Relationship Id="rId436" Type="http://schemas.openxmlformats.org/officeDocument/2006/relationships/hyperlink" Target="http://hl7.org/v3ballot2007may/html/infrastructure/datatypes/datatypes.htm" TargetMode="External"/><Relationship Id="rId240" Type="http://schemas.openxmlformats.org/officeDocument/2006/relationships/hyperlink" Target="http://hl7.org/v3ballot2007may/html/infrastructure/vocabulary/ActClass.htm" TargetMode="External"/><Relationship Id="rId478" Type="http://schemas.openxmlformats.org/officeDocument/2006/relationships/oleObject" Target="embeddings/oleObject5.bin"/><Relationship Id="rId35" Type="http://schemas.openxmlformats.org/officeDocument/2006/relationships/hyperlink" Target="http://hl7.org/v3ballot2007may/html/infrastructure/rim/rim.htm" TargetMode="External"/><Relationship Id="rId77" Type="http://schemas.openxmlformats.org/officeDocument/2006/relationships/hyperlink" Target="http://hl7.org/v3ballot2007may/html/infrastructure/datatypes/datatypes.htm" TargetMode="External"/><Relationship Id="rId100" Type="http://schemas.openxmlformats.org/officeDocument/2006/relationships/hyperlink" Target="http://hl7.org/v3ballot2007may/html/infrastructure/vocabulary/CommunicationFunctionType.htm" TargetMode="External"/><Relationship Id="rId282" Type="http://schemas.openxmlformats.org/officeDocument/2006/relationships/hyperlink" Target="http://hl7.org/v3ballot2007may/html/infrastructure/rim/rim.htm" TargetMode="External"/><Relationship Id="rId338" Type="http://schemas.openxmlformats.org/officeDocument/2006/relationships/hyperlink" Target="http://hl7.org/v3ballot2007may/html/infrastructure/datatypes/datatypes.htm" TargetMode="External"/><Relationship Id="rId503" Type="http://schemas.openxmlformats.org/officeDocument/2006/relationships/hyperlink" Target="http://www.oasis-open.org/committees/tc_home.php?wg_abbrev=wss" TargetMode="External"/><Relationship Id="rId8" Type="http://schemas.openxmlformats.org/officeDocument/2006/relationships/image" Target="media/image1.jpeg"/><Relationship Id="rId142" Type="http://schemas.openxmlformats.org/officeDocument/2006/relationships/hyperlink" Target="http://hl7.org/v3ballot2007may/html/infrastructure/vocabulary/AcknowledgementType.htm" TargetMode="External"/><Relationship Id="rId184" Type="http://schemas.openxmlformats.org/officeDocument/2006/relationships/hyperlink" Target="http://hl7.org/v3ballot2007may/html/infrastructure/vocabulary/EntityClass.htm" TargetMode="External"/><Relationship Id="rId391" Type="http://schemas.openxmlformats.org/officeDocument/2006/relationships/hyperlink" Target="http://hl7.org/v3ballot2007may/html/infrastructure/datatypes/datatypes.htm" TargetMode="External"/><Relationship Id="rId405" Type="http://schemas.openxmlformats.org/officeDocument/2006/relationships/hyperlink" Target="http://hl7.org/v3ballot2007may/html/infrastructure/rim/rim.htm" TargetMode="External"/><Relationship Id="rId447" Type="http://schemas.openxmlformats.org/officeDocument/2006/relationships/hyperlink" Target="http://hl7.org/v3ballot2007may/html/infrastructure/rim/rim.htm" TargetMode="External"/><Relationship Id="rId251" Type="http://schemas.openxmlformats.org/officeDocument/2006/relationships/hyperlink" Target="http://hl7.org/v3ballot2007may/html/infrastructure/datatypes/datatypes.htm" TargetMode="External"/><Relationship Id="rId489" Type="http://schemas.openxmlformats.org/officeDocument/2006/relationships/hyperlink" Target="http://www.w3.org/TR/wsdl.html" TargetMode="External"/><Relationship Id="rId46" Type="http://schemas.openxmlformats.org/officeDocument/2006/relationships/hyperlink" Target="http://hl7.org/v3ballot2007may/html/infrastructure/datatypes/datatypes.htm" TargetMode="External"/><Relationship Id="rId293" Type="http://schemas.openxmlformats.org/officeDocument/2006/relationships/hyperlink" Target="http://hl7.org/v3ballot2007may/html/infrastructure/vocabulary/ParticipationType.htm" TargetMode="External"/><Relationship Id="rId307" Type="http://schemas.openxmlformats.org/officeDocument/2006/relationships/hyperlink" Target="http://hl7.org/v3ballot2007may/html/infrastructure/datatypes/datatypes.htm" TargetMode="External"/><Relationship Id="rId349" Type="http://schemas.openxmlformats.org/officeDocument/2006/relationships/hyperlink" Target="http://hl7.org/v3ballot2007may/html/infrastructure/datatypes/datatypes.htm" TargetMode="External"/><Relationship Id="rId88" Type="http://schemas.openxmlformats.org/officeDocument/2006/relationships/hyperlink" Target="http://hl7.org/v3ballot2007may/html/infrastructure/datatypes/datatypes.htm" TargetMode="External"/><Relationship Id="rId111" Type="http://schemas.openxmlformats.org/officeDocument/2006/relationships/hyperlink" Target="http://hl7.org/v3ballot2007may/html/infrastructure/datatypes/datatypes.htm" TargetMode="External"/><Relationship Id="rId153" Type="http://schemas.openxmlformats.org/officeDocument/2006/relationships/hyperlink" Target="http://hl7.org/v3ballot2007may/html/infrastructure/rim/rim.htm" TargetMode="External"/><Relationship Id="rId195" Type="http://schemas.openxmlformats.org/officeDocument/2006/relationships/hyperlink" Target="http://hl7.org/v3ballot2007may/html/infrastructure/datatypes/datatypes.htm" TargetMode="External"/><Relationship Id="rId209" Type="http://schemas.openxmlformats.org/officeDocument/2006/relationships/hyperlink" Target="http://hl7.org/v3ballot2007may/html/infrastructure/vocabulary/EntityDeterminer.htm" TargetMode="External"/><Relationship Id="rId360" Type="http://schemas.openxmlformats.org/officeDocument/2006/relationships/hyperlink" Target="http://hl7.org/v3ballot2007may/html/infrastructure/rim/rim.htm" TargetMode="External"/><Relationship Id="rId416" Type="http://schemas.openxmlformats.org/officeDocument/2006/relationships/hyperlink" Target="http://hl7.org/v3ballot2007may/html/infrastructure/datatypes/datatypes.htm" TargetMode="External"/><Relationship Id="rId220" Type="http://schemas.openxmlformats.org/officeDocument/2006/relationships/hyperlink" Target="http://hl7.org/v3ballot2007may/html/infrastructure/datatypes/datatypes.htm" TargetMode="External"/><Relationship Id="rId458" Type="http://schemas.openxmlformats.org/officeDocument/2006/relationships/hyperlink" Target="http://hl7.org/v3ballot2007may/html/infrastructure/datatypes/datatypes.htm" TargetMode="External"/><Relationship Id="rId15" Type="http://schemas.openxmlformats.org/officeDocument/2006/relationships/hyperlink" Target="http://hl7.org/v3ballot2007may/html/domains/uvci/uvci_GenericMessageTransmission.htm" TargetMode="External"/><Relationship Id="rId57" Type="http://schemas.openxmlformats.org/officeDocument/2006/relationships/hyperlink" Target="http://hl7.org/v3ballot2007may/html/infrastructure/rim/rim.htm" TargetMode="External"/><Relationship Id="rId262" Type="http://schemas.openxmlformats.org/officeDocument/2006/relationships/hyperlink" Target="http://hl7.org/v3ballot2007may/html/infrastructure/datatypes/datatypes.htm" TargetMode="External"/><Relationship Id="rId318" Type="http://schemas.openxmlformats.org/officeDocument/2006/relationships/hyperlink" Target="http://hl7.org/v3ballot2007may/html/infrastructure/vocabulary/ActClass.htm" TargetMode="External"/><Relationship Id="rId99" Type="http://schemas.openxmlformats.org/officeDocument/2006/relationships/hyperlink" Target="http://hl7.org/v3ballot2007may/html/infrastructure/datatypes/datatypes.htm" TargetMode="External"/><Relationship Id="rId122" Type="http://schemas.openxmlformats.org/officeDocument/2006/relationships/hyperlink" Target="http://hl7.org/v3ballot2007may/html/infrastructure/rim/rim.htm" TargetMode="External"/><Relationship Id="rId164" Type="http://schemas.openxmlformats.org/officeDocument/2006/relationships/hyperlink" Target="http://hl7.org/v3ballot2007may/html/infrastructure/datatypes/datatypes.htm" TargetMode="External"/><Relationship Id="rId371" Type="http://schemas.openxmlformats.org/officeDocument/2006/relationships/hyperlink" Target="http://hl7.org/v3ballot2007may/html/infrastructure/vocabulary/ParticipationType.htm" TargetMode="External"/><Relationship Id="rId427" Type="http://schemas.openxmlformats.org/officeDocument/2006/relationships/hyperlink" Target="http://hl7.org/v3ballot2007may/html/infrastructure/datatypes/datatypes.htm" TargetMode="External"/><Relationship Id="rId469" Type="http://schemas.openxmlformats.org/officeDocument/2006/relationships/footer" Target="footer2.xml"/><Relationship Id="rId26" Type="http://schemas.openxmlformats.org/officeDocument/2006/relationships/hyperlink" Target="http://hl7.org/v3ballot2007may/html/infrastructure/rim/rim.htm" TargetMode="External"/><Relationship Id="rId231" Type="http://schemas.openxmlformats.org/officeDocument/2006/relationships/hyperlink" Target="http://hl7.org/v3ballot2007may/html/infrastructure/vocabulary/AcknowledgementDetailCode.htm" TargetMode="External"/><Relationship Id="rId273" Type="http://schemas.openxmlformats.org/officeDocument/2006/relationships/hyperlink" Target="http://hl7.org/v3ballot2007may/html/infrastructure/rim/rim.htm" TargetMode="External"/><Relationship Id="rId329" Type="http://schemas.openxmlformats.org/officeDocument/2006/relationships/hyperlink" Target="http://hl7.org/v3ballot2007may/html/infrastructure/datatypes/datatypes.htm" TargetMode="External"/><Relationship Id="rId480" Type="http://schemas.openxmlformats.org/officeDocument/2006/relationships/hyperlink" Target="http://www.w3.org/Submission/wsdl11soap12/" TargetMode="External"/><Relationship Id="rId68" Type="http://schemas.openxmlformats.org/officeDocument/2006/relationships/hyperlink" Target="http://hl7.org/v3ballot2007may/html/infrastructure/datatypes/datatypes.htm" TargetMode="External"/><Relationship Id="rId133" Type="http://schemas.openxmlformats.org/officeDocument/2006/relationships/hyperlink" Target="http://hl7.org/v3ballot2007may/html/infrastructure/datatypes/datatypes.htm" TargetMode="External"/><Relationship Id="rId175" Type="http://schemas.openxmlformats.org/officeDocument/2006/relationships/hyperlink" Target="http://hl7.org/v3ballot2007may/html/infrastructure/datatypes/datatypes.htm" TargetMode="External"/><Relationship Id="rId340" Type="http://schemas.openxmlformats.org/officeDocument/2006/relationships/hyperlink" Target="http://hl7.org/v3ballot2007may/html/infrastructure/datatypes/datatypes.htm" TargetMode="External"/><Relationship Id="rId200" Type="http://schemas.openxmlformats.org/officeDocument/2006/relationships/hyperlink" Target="http://hl7.org/v3ballot2007may/html/infrastructure/datatypes/datatypes.htm" TargetMode="External"/><Relationship Id="rId382" Type="http://schemas.openxmlformats.org/officeDocument/2006/relationships/hyperlink" Target="http://hl7.org/v3ballot2007may/html/infrastructure/datatypes/datatypes.htm" TargetMode="External"/><Relationship Id="rId438" Type="http://schemas.openxmlformats.org/officeDocument/2006/relationships/hyperlink" Target="http://hl7.org/v3ballot2007may/html/infrastructure/rim/rim.htm" TargetMode="External"/><Relationship Id="rId242" Type="http://schemas.openxmlformats.org/officeDocument/2006/relationships/hyperlink" Target="http://hl7.org/v3ballot2007may/html/infrastructure/datatypes/datatypes.htm" TargetMode="External"/><Relationship Id="rId284" Type="http://schemas.openxmlformats.org/officeDocument/2006/relationships/hyperlink" Target="http://hl7.org/v3ballot2007may/html/infrastructure/vocabulary/ContextControl.htm" TargetMode="External"/><Relationship Id="rId491" Type="http://schemas.openxmlformats.org/officeDocument/2006/relationships/image" Target="media/image16.emf"/><Relationship Id="rId505" Type="http://schemas.openxmlformats.org/officeDocument/2006/relationships/hyperlink" Target="http://docs.oasis-open.org/ws-sx/ws-trust/v1.4/errata01/os/ws-trust-1.4-errata01-os-complete.html" TargetMode="External"/><Relationship Id="rId37" Type="http://schemas.openxmlformats.org/officeDocument/2006/relationships/hyperlink" Target="http://hl7.org/v3ballot2007may/html/infrastructure/rim/rim.htm" TargetMode="External"/><Relationship Id="rId79" Type="http://schemas.openxmlformats.org/officeDocument/2006/relationships/image" Target="media/image5.png"/><Relationship Id="rId102" Type="http://schemas.openxmlformats.org/officeDocument/2006/relationships/hyperlink" Target="http://hl7.org/v3ballot2007may/html/infrastructure/datatypes/datatypes.htm" TargetMode="External"/><Relationship Id="rId144" Type="http://schemas.openxmlformats.org/officeDocument/2006/relationships/hyperlink" Target="http://hl7.org/v3ballot2007may/html/infrastructure/datatypes/datatypes.htm" TargetMode="External"/><Relationship Id="rId90" Type="http://schemas.openxmlformats.org/officeDocument/2006/relationships/hyperlink" Target="http://hl7.org/v3ballot2007may/html/infrastructure/datatypes/datatypes.htm" TargetMode="External"/><Relationship Id="rId186" Type="http://schemas.openxmlformats.org/officeDocument/2006/relationships/hyperlink" Target="http://hl7.org/v3ballot2007may/html/infrastructure/datatypes/datatypes.htm" TargetMode="External"/><Relationship Id="rId351" Type="http://schemas.openxmlformats.org/officeDocument/2006/relationships/hyperlink" Target="http://hl7.org/v3ballot2007may/html/infrastructure/rim/rim.htm" TargetMode="External"/><Relationship Id="rId393" Type="http://schemas.openxmlformats.org/officeDocument/2006/relationships/hyperlink" Target="http://hl7.org/v3ballot2007may/html/infrastructure/datatypes/datatypes.htm" TargetMode="External"/><Relationship Id="rId407" Type="http://schemas.openxmlformats.org/officeDocument/2006/relationships/hyperlink" Target="http://hl7.org/v3ballot2007may/html/infrastructure/vocabulary/ActMood.htm" TargetMode="External"/><Relationship Id="rId449" Type="http://schemas.openxmlformats.org/officeDocument/2006/relationships/hyperlink" Target="http://hl7.org/v3ballot2007may/html/infrastructure/vocabulary/HumanLanguage.htm" TargetMode="External"/><Relationship Id="rId211" Type="http://schemas.openxmlformats.org/officeDocument/2006/relationships/hyperlink" Target="http://hl7.org/v3ballot2007may/html/infrastructure/datatypes/datatypes.htm" TargetMode="External"/><Relationship Id="rId253" Type="http://schemas.openxmlformats.org/officeDocument/2006/relationships/hyperlink" Target="http://hl7.org/v3ballot2007may/html/infrastructure/rim/rim.htm" TargetMode="External"/><Relationship Id="rId295" Type="http://schemas.openxmlformats.org/officeDocument/2006/relationships/hyperlink" Target="http://hl7.org/v3ballot2007may/html/infrastructure/datatypes/datatypes.htm" TargetMode="External"/><Relationship Id="rId309" Type="http://schemas.openxmlformats.org/officeDocument/2006/relationships/hyperlink" Target="http://hl7.org/v3ballot2007may/html/infrastructure/rim/rim.htm" TargetMode="External"/><Relationship Id="rId460" Type="http://schemas.openxmlformats.org/officeDocument/2006/relationships/oleObject" Target="embeddings/oleObject2.bin"/><Relationship Id="rId48" Type="http://schemas.openxmlformats.org/officeDocument/2006/relationships/hyperlink" Target="http://hl7.org/v3ballot2007may/html/infrastructure/rim/rim.htm" TargetMode="External"/><Relationship Id="rId113" Type="http://schemas.openxmlformats.org/officeDocument/2006/relationships/hyperlink" Target="http://hl7.org/v3ballot2007may/html/infrastructure/datatypes/datatypes.htm" TargetMode="External"/><Relationship Id="rId320" Type="http://schemas.openxmlformats.org/officeDocument/2006/relationships/hyperlink" Target="http://hl7.org/v3ballot2007may/html/infrastructure/datatypes/datatypes.htm" TargetMode="External"/><Relationship Id="rId155" Type="http://schemas.openxmlformats.org/officeDocument/2006/relationships/hyperlink" Target="http://hl7.org/v3ballot2007may/html/infrastructure/rim/rim.htm" TargetMode="External"/><Relationship Id="rId197" Type="http://schemas.openxmlformats.org/officeDocument/2006/relationships/hyperlink" Target="http://hl7.org/v3ballot2007may/html/infrastructure/rim/rim.htm" TargetMode="External"/><Relationship Id="rId362" Type="http://schemas.openxmlformats.org/officeDocument/2006/relationships/hyperlink" Target="http://hl7.org/v3ballot2007may/html/infrastructure/vocabulary/ContextControl.htm" TargetMode="External"/><Relationship Id="rId418" Type="http://schemas.openxmlformats.org/officeDocument/2006/relationships/hyperlink" Target="http://hl7.org/v3ballot2007may/html/infrastructure/datatypes/datatypes.htm" TargetMode="External"/><Relationship Id="rId222" Type="http://schemas.openxmlformats.org/officeDocument/2006/relationships/hyperlink" Target="http://hl7.org/v3ballot2007may/html/infrastructure/rim/rim.htm" TargetMode="External"/><Relationship Id="rId264" Type="http://schemas.openxmlformats.org/officeDocument/2006/relationships/hyperlink" Target="http://hl7.org/v3ballot2007may/html/infrastructure/rim/rim.htm" TargetMode="External"/><Relationship Id="rId471" Type="http://schemas.openxmlformats.org/officeDocument/2006/relationships/footer" Target="footer3.xml"/><Relationship Id="rId17" Type="http://schemas.openxmlformats.org/officeDocument/2006/relationships/hyperlink" Target="http://hl7.org/v3ballot2007may/html/infrastructure/rim/rim.htm" TargetMode="External"/><Relationship Id="rId59" Type="http://schemas.openxmlformats.org/officeDocument/2006/relationships/hyperlink" Target="http://hl7.org/v3ballot2007may/html/infrastructure/rim/rim.htm" TargetMode="External"/><Relationship Id="rId124" Type="http://schemas.openxmlformats.org/officeDocument/2006/relationships/hyperlink" Target="http://hl7.org/v3ballot2007may/html/infrastructure/vocabulary/RoleClass.htm" TargetMode="External"/><Relationship Id="rId70" Type="http://schemas.openxmlformats.org/officeDocument/2006/relationships/hyperlink" Target="http://hl7.org/v3ballot2007may/html/infrastructure/rim/rim.htm" TargetMode="External"/><Relationship Id="rId166" Type="http://schemas.openxmlformats.org/officeDocument/2006/relationships/hyperlink" Target="http://hl7.org/v3ballot2007may/html/infrastructure/rim/rim.htm" TargetMode="External"/><Relationship Id="rId331" Type="http://schemas.openxmlformats.org/officeDocument/2006/relationships/hyperlink" Target="http://hl7.org/v3ballot2007may/html/infrastructure/rim/rim.htm" TargetMode="External"/><Relationship Id="rId373" Type="http://schemas.openxmlformats.org/officeDocument/2006/relationships/hyperlink" Target="http://hl7.org/v3ballot2007may/html/infrastructure/datatypes/datatypes.htm" TargetMode="External"/><Relationship Id="rId429" Type="http://schemas.openxmlformats.org/officeDocument/2006/relationships/hyperlink" Target="http://hl7.org/v3ballot2007may/html/infrastructure/datatypes/datatypes.htm" TargetMode="External"/><Relationship Id="rId1" Type="http://schemas.openxmlformats.org/officeDocument/2006/relationships/customXml" Target="../customXml/item1.xml"/><Relationship Id="rId233" Type="http://schemas.openxmlformats.org/officeDocument/2006/relationships/hyperlink" Target="http://hl7.org/v3ballot2007may/html/infrastructure/datatypes/datatypes.htm" TargetMode="External"/><Relationship Id="rId440" Type="http://schemas.openxmlformats.org/officeDocument/2006/relationships/hyperlink" Target="http://hl7.org/v3ballot2007may/html/infrastructure/datatypes/datatypes.htm" TargetMode="External"/><Relationship Id="rId28" Type="http://schemas.openxmlformats.org/officeDocument/2006/relationships/hyperlink" Target="http://hl7.org/v3ballot2007may/html/infrastructure/vocabulary/ProcessingID.htm" TargetMode="External"/><Relationship Id="rId275" Type="http://schemas.openxmlformats.org/officeDocument/2006/relationships/hyperlink" Target="http://hl7.org/v3ballot2007may/html/infrastructure/datatypes/datatypes.htm" TargetMode="External"/><Relationship Id="rId300" Type="http://schemas.openxmlformats.org/officeDocument/2006/relationships/hyperlink" Target="http://hl7.org/v3ballot2007may/html/infrastructure/rim/rim.htm" TargetMode="External"/><Relationship Id="rId482" Type="http://schemas.openxmlformats.org/officeDocument/2006/relationships/hyperlink" Target="http://www.w3.org/TR/ws-addr-core/" TargetMode="External"/><Relationship Id="rId81" Type="http://schemas.openxmlformats.org/officeDocument/2006/relationships/hyperlink" Target="http://hl7.org/v3ballot2007may/html/infrastructure/datatypes/datatypes.htm" TargetMode="External"/><Relationship Id="rId135" Type="http://schemas.openxmlformats.org/officeDocument/2006/relationships/hyperlink" Target="http://hl7.org/v3ballot2007may/html/infrastructure/datatypes/datatypes.htm" TargetMode="External"/><Relationship Id="rId177" Type="http://schemas.openxmlformats.org/officeDocument/2006/relationships/hyperlink" Target="http://hl7.org/v3ballot2007may/html/infrastructure/rim/rim.htm" TargetMode="External"/><Relationship Id="rId342" Type="http://schemas.openxmlformats.org/officeDocument/2006/relationships/hyperlink" Target="http://hl7.org/v3ballot2007may/html/infrastructure/rim/rim.htm" TargetMode="External"/><Relationship Id="rId384" Type="http://schemas.openxmlformats.org/officeDocument/2006/relationships/hyperlink" Target="http://hl7.org/v3ballot2007may/html/infrastructure/rim/rim.htm" TargetMode="External"/><Relationship Id="rId202" Type="http://schemas.openxmlformats.org/officeDocument/2006/relationships/hyperlink" Target="http://hl7.org/v3ballot2007may/html/infrastructure/datatypes/datatypes.htm" TargetMode="External"/><Relationship Id="rId244" Type="http://schemas.openxmlformats.org/officeDocument/2006/relationships/hyperlink" Target="http://hl7.org/v3ballot2007may/html/infrastructure/rim/rim.htm" TargetMode="External"/><Relationship Id="rId39" Type="http://schemas.openxmlformats.org/officeDocument/2006/relationships/hyperlink" Target="http://hl7.org/v3ballot2007may/html/infrastructure/vocabulary/CommunicationFunctionType.htm" TargetMode="External"/><Relationship Id="rId286" Type="http://schemas.openxmlformats.org/officeDocument/2006/relationships/hyperlink" Target="http://hl7.org/v3ballot2007may/html/infrastructure/datatypes/datatypes.htm" TargetMode="External"/><Relationship Id="rId451" Type="http://schemas.openxmlformats.org/officeDocument/2006/relationships/hyperlink" Target="http://hl7.org/v3ballot2007may/html/infrastructure/datatypes/datatypes.htm" TargetMode="External"/><Relationship Id="rId493" Type="http://schemas.openxmlformats.org/officeDocument/2006/relationships/hyperlink" Target="http://ws-i.org/Profiles/BasicProfile-1.2-2010-11-09.html" TargetMode="External"/><Relationship Id="rId507" Type="http://schemas.openxmlformats.org/officeDocument/2006/relationships/hyperlink" Target="http://docs.oasis-open.org/ws-rx/wsrm/200702" TargetMode="External"/><Relationship Id="rId50" Type="http://schemas.openxmlformats.org/officeDocument/2006/relationships/hyperlink" Target="http://hl7.org/v3ballot2007may/html/infrastructure/datatypes/datatypes.htm" TargetMode="External"/><Relationship Id="rId104" Type="http://schemas.openxmlformats.org/officeDocument/2006/relationships/hyperlink" Target="http://hl7.org/v3ballot2007may/html/infrastructure/datatypes/datatypes.htm" TargetMode="External"/><Relationship Id="rId146" Type="http://schemas.openxmlformats.org/officeDocument/2006/relationships/hyperlink" Target="http://hl7.org/v3ballot2007may/html/infrastructure/datatypes/datatypes.htm" TargetMode="External"/><Relationship Id="rId188" Type="http://schemas.openxmlformats.org/officeDocument/2006/relationships/hyperlink" Target="http://hl7.org/v3ballot2007may/html/infrastructure/rim/rim.htm" TargetMode="External"/><Relationship Id="rId311" Type="http://schemas.openxmlformats.org/officeDocument/2006/relationships/hyperlink" Target="http://hl7.org/v3ballot2007may/html/infrastructure/vocabulary/ActStatus.htm" TargetMode="External"/><Relationship Id="rId353" Type="http://schemas.openxmlformats.org/officeDocument/2006/relationships/hyperlink" Target="http://hl7.org/v3ballot2007may/html/infrastructure/datatypes/datatypes.htm" TargetMode="External"/><Relationship Id="rId395" Type="http://schemas.openxmlformats.org/officeDocument/2006/relationships/hyperlink" Target="http://hl7.org/v3ballot2007may/html/infrastructure/datatypes/datatypes.htm" TargetMode="External"/><Relationship Id="rId409" Type="http://schemas.openxmlformats.org/officeDocument/2006/relationships/hyperlink" Target="http://hl7.org/v3ballot2007may/html/infrastructure/datatypes/datatypes.htm" TargetMode="External"/><Relationship Id="rId92" Type="http://schemas.openxmlformats.org/officeDocument/2006/relationships/hyperlink" Target="http://hl7.org/v3ballot2007may/html/infrastructure/rim/rim.htm" TargetMode="External"/><Relationship Id="rId213" Type="http://schemas.openxmlformats.org/officeDocument/2006/relationships/hyperlink" Target="http://hl7.org/v3ballot2007may/html/infrastructure/rim/rim.htm" TargetMode="External"/><Relationship Id="rId420" Type="http://schemas.openxmlformats.org/officeDocument/2006/relationships/hyperlink" Target="http://hl7.org/v3ballot2007may/html/infrastructure/rim/rim.htm" TargetMode="External"/><Relationship Id="rId255" Type="http://schemas.openxmlformats.org/officeDocument/2006/relationships/hyperlink" Target="http://hl7.org/v3ballot2007may/html/infrastructure/vocabulary/HumanLanguage.htm" TargetMode="External"/><Relationship Id="rId297" Type="http://schemas.openxmlformats.org/officeDocument/2006/relationships/hyperlink" Target="http://hl7.org/v3ballot2007may/html/infrastructure/rim/rim.htm" TargetMode="External"/><Relationship Id="rId462" Type="http://schemas.openxmlformats.org/officeDocument/2006/relationships/oleObject" Target="embeddings/Microsoft_PowerPoint_97_-_2003_Presentation.ppt"/><Relationship Id="rId115" Type="http://schemas.openxmlformats.org/officeDocument/2006/relationships/hyperlink" Target="http://hl7.org/v3ballot2007may/html/infrastructure/rim/rim.htm" TargetMode="External"/><Relationship Id="rId157" Type="http://schemas.openxmlformats.org/officeDocument/2006/relationships/hyperlink" Target="http://hl7.org/v3ballot2007may/html/infrastructure/datatypes/datatypes.htm" TargetMode="External"/><Relationship Id="rId322" Type="http://schemas.openxmlformats.org/officeDocument/2006/relationships/hyperlink" Target="http://hl7.org/v3ballot2007may/html/infrastructure/rim/rim.htm" TargetMode="External"/><Relationship Id="rId364" Type="http://schemas.openxmlformats.org/officeDocument/2006/relationships/hyperlink" Target="http://hl7.org/v3ballot2007may/html/infrastructure/datatypes/datatypes.htm" TargetMode="External"/><Relationship Id="rId61" Type="http://schemas.openxmlformats.org/officeDocument/2006/relationships/hyperlink" Target="http://hl7.org/v3ballot2007may/html/infrastructure/rim/rim.htm" TargetMode="External"/><Relationship Id="rId199" Type="http://schemas.openxmlformats.org/officeDocument/2006/relationships/hyperlink" Target="http://hl7.org/v3ballot2007may/html/infrastructure/rim/rim.htm" TargetMode="External"/><Relationship Id="rId19" Type="http://schemas.openxmlformats.org/officeDocument/2006/relationships/hyperlink" Target="http://hl7.org/v3ballot2007may/html/infrastructure/rim/rim.htm" TargetMode="External"/><Relationship Id="rId224" Type="http://schemas.openxmlformats.org/officeDocument/2006/relationships/hyperlink" Target="http://hl7.org/v3ballot2007may/html/infrastructure/rim/rim.htm" TargetMode="External"/><Relationship Id="rId266" Type="http://schemas.openxmlformats.org/officeDocument/2006/relationships/hyperlink" Target="http://hl7.org/v3ballot2007may/html/infrastructure/vocabulary/ActMood.htm" TargetMode="External"/><Relationship Id="rId431" Type="http://schemas.openxmlformats.org/officeDocument/2006/relationships/image" Target="media/image10.png"/><Relationship Id="rId473" Type="http://schemas.openxmlformats.org/officeDocument/2006/relationships/image" Target="media/image13.wmf"/><Relationship Id="rId30" Type="http://schemas.openxmlformats.org/officeDocument/2006/relationships/hyperlink" Target="http://hl7.org/v3ballot2007may/html/infrastructure/datatypes/datatypes.htm" TargetMode="External"/><Relationship Id="rId126" Type="http://schemas.openxmlformats.org/officeDocument/2006/relationships/hyperlink" Target="http://hl7.org/v3ballot2007may/html/infrastructure/datatypes/datatypes.htm" TargetMode="External"/><Relationship Id="rId168" Type="http://schemas.openxmlformats.org/officeDocument/2006/relationships/hyperlink" Target="http://hl7.org/v3ballot2007may/html/infrastructure/rim/rim.htm" TargetMode="External"/><Relationship Id="rId333" Type="http://schemas.openxmlformats.org/officeDocument/2006/relationships/hyperlink" Target="http://hl7.org/v3ballot2007may/html/infrastructure/vocabulary/HumanLanguage.htm" TargetMode="External"/><Relationship Id="rId72" Type="http://schemas.openxmlformats.org/officeDocument/2006/relationships/hyperlink" Target="http://hl7.org/v3ballot2007may/html/infrastructure/datatypes/datatypes.htm" TargetMode="External"/><Relationship Id="rId375" Type="http://schemas.openxmlformats.org/officeDocument/2006/relationships/hyperlink" Target="http://hl7.org/v3ballot2007may/html/infrastructure/rim/rim.htm" TargetMode="External"/><Relationship Id="rId3" Type="http://schemas.openxmlformats.org/officeDocument/2006/relationships/styles" Target="styles.xml"/><Relationship Id="rId235" Type="http://schemas.openxmlformats.org/officeDocument/2006/relationships/hyperlink" Target="http://hl7.org/v3ballot2007may/html/infrastructure/datatypes/datatypes.htm" TargetMode="External"/><Relationship Id="rId277" Type="http://schemas.openxmlformats.org/officeDocument/2006/relationships/hyperlink" Target="http://hl7.org/v3ballot2007may/html/infrastructure/datatypes/datatypes.htm" TargetMode="External"/><Relationship Id="rId400" Type="http://schemas.openxmlformats.org/officeDocument/2006/relationships/hyperlink" Target="http://hl7.org/v3ballot2007may/html/infrastructure/rim/rim.htm" TargetMode="External"/><Relationship Id="rId442" Type="http://schemas.openxmlformats.org/officeDocument/2006/relationships/hyperlink" Target="http://hl7.org/v3ballot2007may/html/infrastructure/datatypes/datatypes.htm" TargetMode="External"/><Relationship Id="rId484" Type="http://schemas.openxmlformats.org/officeDocument/2006/relationships/hyperlink" Target="http://www.w3.org/TR/soap12-part1/" TargetMode="External"/><Relationship Id="rId137" Type="http://schemas.openxmlformats.org/officeDocument/2006/relationships/hyperlink" Target="http://hl7.org/v3ballot2007may/html/infrastructure/rim/rim.htm" TargetMode="External"/><Relationship Id="rId302" Type="http://schemas.openxmlformats.org/officeDocument/2006/relationships/hyperlink" Target="http://hl7.org/v3ballot2007may/html/infrastructure/vocabulary/ActClass.htm" TargetMode="External"/><Relationship Id="rId344" Type="http://schemas.openxmlformats.org/officeDocument/2006/relationships/hyperlink" Target="http://hl7.org/v3ballot2007may/html/infrastructure/vocabulary/ActMood.htm" TargetMode="External"/><Relationship Id="rId41" Type="http://schemas.openxmlformats.org/officeDocument/2006/relationships/hyperlink" Target="http://hl7.org/v3ballot2007may/html/infrastructure/datatypes/datatypes.htm" TargetMode="External"/><Relationship Id="rId83" Type="http://schemas.openxmlformats.org/officeDocument/2006/relationships/hyperlink" Target="http://hl7.org/v3ballot2007may/html/infrastructure/datatypes/datatypes.htm" TargetMode="External"/><Relationship Id="rId179" Type="http://schemas.openxmlformats.org/officeDocument/2006/relationships/hyperlink" Target="http://hl7.org/v3ballot2007may/html/infrastructure/vocabulary/CommunicationFunctionType.htm" TargetMode="External"/><Relationship Id="rId386" Type="http://schemas.openxmlformats.org/officeDocument/2006/relationships/hyperlink" Target="http://hl7.org/v3ballot2007may/html/infrastructure/datatypes/datatypes.htm" TargetMode="External"/><Relationship Id="rId190" Type="http://schemas.openxmlformats.org/officeDocument/2006/relationships/hyperlink" Target="http://hl7.org/v3ballot2007may/html/infrastructure/datatypes/datatypes.htm" TargetMode="External"/><Relationship Id="rId204" Type="http://schemas.openxmlformats.org/officeDocument/2006/relationships/hyperlink" Target="http://hl7.org/v3ballot2007may/html/infrastructure/rim/rim.htm" TargetMode="External"/><Relationship Id="rId246" Type="http://schemas.openxmlformats.org/officeDocument/2006/relationships/hyperlink" Target="http://hl7.org/v3ballot2007may/html/infrastructure/datatypes/datatypes.htm" TargetMode="External"/><Relationship Id="rId288" Type="http://schemas.openxmlformats.org/officeDocument/2006/relationships/hyperlink" Target="http://hl7.org/v3ballot2007may/html/infrastructure/rim/rim.htm" TargetMode="External"/><Relationship Id="rId411" Type="http://schemas.openxmlformats.org/officeDocument/2006/relationships/hyperlink" Target="http://hl7.org/v3ballot2007may/html/infrastructure/rim/rim.htm" TargetMode="External"/><Relationship Id="rId453" Type="http://schemas.openxmlformats.org/officeDocument/2006/relationships/hyperlink" Target="http://hl7.org/v3ballot2007may/html/infrastructure/datatypes/datatypes.htm" TargetMode="External"/><Relationship Id="rId509" Type="http://schemas.openxmlformats.org/officeDocument/2006/relationships/fontTable" Target="fontTable.xml"/><Relationship Id="rId106" Type="http://schemas.openxmlformats.org/officeDocument/2006/relationships/hyperlink" Target="http://hl7.org/v3ballot2007may/html/infrastructure/rim/rim.htm" TargetMode="External"/><Relationship Id="rId313" Type="http://schemas.openxmlformats.org/officeDocument/2006/relationships/hyperlink" Target="http://hl7.org/v3ballot2007may/html/infrastructure/datatypes/datatypes.htm" TargetMode="External"/><Relationship Id="rId495" Type="http://schemas.openxmlformats.org/officeDocument/2006/relationships/hyperlink" Target="http://www.w3.org/TR/soap12-part0/" TargetMode="External"/><Relationship Id="rId10" Type="http://schemas.openxmlformats.org/officeDocument/2006/relationships/hyperlink" Target="http://www.dclunie.com/medical-image-faq/html/part8.html" TargetMode="External"/><Relationship Id="rId52" Type="http://schemas.openxmlformats.org/officeDocument/2006/relationships/hyperlink" Target="http://hl7.org/v3ballot2007may/html/infrastructure/datatypes/datatypes.htm" TargetMode="External"/><Relationship Id="rId94" Type="http://schemas.openxmlformats.org/officeDocument/2006/relationships/hyperlink" Target="http://hl7.org/v3ballot2007may/html/infrastructure/vocabulary/ProcessingMode.htm" TargetMode="External"/><Relationship Id="rId148" Type="http://schemas.openxmlformats.org/officeDocument/2006/relationships/hyperlink" Target="http://hl7.org/v3ballot2007may/html/infrastructure/datatypes/datatypes.htm" TargetMode="External"/><Relationship Id="rId355" Type="http://schemas.openxmlformats.org/officeDocument/2006/relationships/hyperlink" Target="http://hl7.org/v3ballot2007may/html/infrastructure/datatypes/datatypes.htm" TargetMode="External"/><Relationship Id="rId397" Type="http://schemas.openxmlformats.org/officeDocument/2006/relationships/hyperlink" Target="http://hl7.org/v3ballot2007may/html/infrastructure/datatypes/datatypes.htm" TargetMode="External"/><Relationship Id="rId215" Type="http://schemas.openxmlformats.org/officeDocument/2006/relationships/hyperlink" Target="http://hl7.org/v3ballot2007may/html/infrastructure/datatypes/datatypes.htm" TargetMode="External"/><Relationship Id="rId257" Type="http://schemas.openxmlformats.org/officeDocument/2006/relationships/hyperlink" Target="http://hl7.org/v3ballot2007may/html/infrastructure/datatypes/datatypes.htm" TargetMode="External"/><Relationship Id="rId422" Type="http://schemas.openxmlformats.org/officeDocument/2006/relationships/hyperlink" Target="http://hl7.org/v3ballot2007may/html/infrastructure/rim/rim.htm" TargetMode="External"/><Relationship Id="rId46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hl7.org/oid/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1273-E071-FA41-8C9C-FB4B937A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Settings\lspellman\Desktop\IHE Supplement Template-V7_current version July08.dot</Template>
  <TotalTime>89</TotalTime>
  <Pages>146</Pages>
  <Words>44159</Words>
  <Characters>251711</Characters>
  <Application>Microsoft Office Word</Application>
  <DocSecurity>0</DocSecurity>
  <Lines>2097</Lines>
  <Paragraphs>590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IHE_ITI_TF_Rev16-0_Vol2x_FT_2019-07-12</vt:lpstr>
      <vt:lpstr>IHE_ITI_TF_Rev14.0_Vol2x_FT_2017-07-21</vt:lpstr>
    </vt:vector>
  </TitlesOfParts>
  <Company>IHE</Company>
  <LinksUpToDate>false</LinksUpToDate>
  <CharactersWithSpaces>295280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IHE_ITI_TF_Rev16-0_Vol2x_FT_2019-07-12</dc:title>
  <dc:subject>IHE ITI Technical Framework Volume 2x (ITI TF-2x)</dc:subject>
  <dc:creator>IHE ITI Technical Committee</dc:creator>
  <cp:keywords>IHE ITI Technical Framework</cp:keywords>
  <cp:lastModifiedBy>Lynn Felhofer</cp:lastModifiedBy>
  <cp:revision>23</cp:revision>
  <cp:lastPrinted>2003-04-16T15:53:00Z</cp:lastPrinted>
  <dcterms:created xsi:type="dcterms:W3CDTF">2018-07-09T16:43:00Z</dcterms:created>
  <dcterms:modified xsi:type="dcterms:W3CDTF">2020-03-24T14:46:00Z</dcterms:modified>
  <cp:category>IHE Technical Framework</cp:category>
</cp:coreProperties>
</file>