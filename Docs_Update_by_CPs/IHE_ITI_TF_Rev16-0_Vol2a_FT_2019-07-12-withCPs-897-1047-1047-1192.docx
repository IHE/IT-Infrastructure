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069249C" w14:textId="56208189" w:rsidR="00BD6B97" w:rsidRPr="007A7659" w:rsidRDefault="00BD6B97" w:rsidP="001D3953">
      <w:pPr>
        <w:jc w:val="center"/>
        <w:rPr>
          <w:b/>
          <w:bCs/>
          <w:sz w:val="28"/>
          <w:szCs w:val="28"/>
        </w:rPr>
      </w:pPr>
      <w:r w:rsidRPr="007A7659">
        <w:rPr>
          <w:b/>
          <w:bCs/>
          <w:sz w:val="28"/>
          <w:szCs w:val="28"/>
        </w:rPr>
        <w:t>Integrating the Healthcare Enterprise</w:t>
      </w:r>
    </w:p>
    <w:p w14:paraId="3CAE5135" w14:textId="77777777" w:rsidR="00BD6B97" w:rsidRPr="007A7659" w:rsidRDefault="00BD6B97" w:rsidP="00021399">
      <w:pPr>
        <w:pStyle w:val="BodyText"/>
      </w:pPr>
    </w:p>
    <w:p w14:paraId="066E449C" w14:textId="77777777" w:rsidR="00BD6B97" w:rsidRPr="007A7659" w:rsidRDefault="00554B50">
      <w:pPr>
        <w:jc w:val="center"/>
        <w:rPr>
          <w:b/>
          <w:sz w:val="36"/>
        </w:rPr>
      </w:pPr>
      <w:r w:rsidRPr="007A7659">
        <w:rPr>
          <w:noProof/>
        </w:rPr>
        <w:drawing>
          <wp:inline distT="0" distB="0" distL="0" distR="0" wp14:anchorId="29345A99" wp14:editId="58847A52">
            <wp:extent cx="1621790" cy="835025"/>
            <wp:effectExtent l="0" t="0" r="3810" b="3175"/>
            <wp:docPr id="1"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1790" cy="835025"/>
                    </a:xfrm>
                    <a:prstGeom prst="rect">
                      <a:avLst/>
                    </a:prstGeom>
                    <a:noFill/>
                    <a:ln>
                      <a:noFill/>
                    </a:ln>
                  </pic:spPr>
                </pic:pic>
              </a:graphicData>
            </a:graphic>
          </wp:inline>
        </w:drawing>
      </w:r>
    </w:p>
    <w:p w14:paraId="4F4ACCCB" w14:textId="77777777" w:rsidR="00BD6B97" w:rsidRPr="007A7659" w:rsidRDefault="00BD6B97" w:rsidP="00021399">
      <w:pPr>
        <w:pStyle w:val="BodyText"/>
      </w:pPr>
    </w:p>
    <w:p w14:paraId="039F6376" w14:textId="77777777" w:rsidR="00BD6B97" w:rsidRPr="007A7659" w:rsidRDefault="00BD6B97">
      <w:pPr>
        <w:jc w:val="center"/>
        <w:rPr>
          <w:b/>
          <w:sz w:val="44"/>
          <w:szCs w:val="44"/>
        </w:rPr>
      </w:pPr>
      <w:r w:rsidRPr="007A7659">
        <w:rPr>
          <w:b/>
          <w:sz w:val="44"/>
          <w:szCs w:val="44"/>
        </w:rPr>
        <w:t>IHE IT Infrastructure</w:t>
      </w:r>
    </w:p>
    <w:p w14:paraId="14B765EF" w14:textId="77777777" w:rsidR="00BD6B97" w:rsidRPr="007A7659" w:rsidRDefault="00BD6B97">
      <w:pPr>
        <w:jc w:val="center"/>
        <w:rPr>
          <w:b/>
          <w:sz w:val="44"/>
          <w:szCs w:val="44"/>
        </w:rPr>
      </w:pPr>
      <w:r w:rsidRPr="007A7659">
        <w:rPr>
          <w:b/>
          <w:sz w:val="44"/>
          <w:szCs w:val="44"/>
        </w:rPr>
        <w:t xml:space="preserve">Technical Framework </w:t>
      </w:r>
    </w:p>
    <w:p w14:paraId="5ACE40EA" w14:textId="77777777" w:rsidR="00BD6B97" w:rsidRPr="007A7659" w:rsidRDefault="00BD6B97" w:rsidP="00021399">
      <w:pPr>
        <w:pStyle w:val="BodyText"/>
      </w:pPr>
    </w:p>
    <w:p w14:paraId="359D289A" w14:textId="77777777" w:rsidR="00BD6B97" w:rsidRPr="007A7659" w:rsidRDefault="00BD6B97" w:rsidP="00860E06">
      <w:pPr>
        <w:jc w:val="center"/>
        <w:rPr>
          <w:b/>
          <w:bCs/>
          <w:sz w:val="44"/>
        </w:rPr>
      </w:pPr>
      <w:r w:rsidRPr="007A7659">
        <w:rPr>
          <w:b/>
          <w:bCs/>
          <w:sz w:val="44"/>
        </w:rPr>
        <w:t>Volume 2a</w:t>
      </w:r>
    </w:p>
    <w:p w14:paraId="692B5C62" w14:textId="77777777" w:rsidR="00BD6B97" w:rsidRPr="007A7659" w:rsidRDefault="00BD6B97">
      <w:pPr>
        <w:jc w:val="center"/>
        <w:rPr>
          <w:b/>
          <w:bCs/>
          <w:sz w:val="44"/>
        </w:rPr>
      </w:pPr>
      <w:r w:rsidRPr="007A7659">
        <w:rPr>
          <w:b/>
          <w:bCs/>
          <w:sz w:val="44"/>
        </w:rPr>
        <w:t>(ITI TF-2a)</w:t>
      </w:r>
    </w:p>
    <w:p w14:paraId="3F83FD88" w14:textId="77777777" w:rsidR="00BD6B97" w:rsidRPr="007A7659" w:rsidRDefault="00BD6B97">
      <w:pPr>
        <w:jc w:val="center"/>
        <w:rPr>
          <w:b/>
          <w:bCs/>
          <w:sz w:val="44"/>
        </w:rPr>
      </w:pPr>
      <w:r w:rsidRPr="007A7659">
        <w:rPr>
          <w:b/>
          <w:bCs/>
          <w:sz w:val="44"/>
        </w:rPr>
        <w:t>Transactions Part A –</w:t>
      </w:r>
    </w:p>
    <w:p w14:paraId="45A233C1" w14:textId="77777777" w:rsidR="00BD6B97" w:rsidRPr="007A7659" w:rsidRDefault="00BD6B97">
      <w:pPr>
        <w:jc w:val="center"/>
        <w:rPr>
          <w:b/>
          <w:sz w:val="44"/>
          <w:szCs w:val="44"/>
        </w:rPr>
      </w:pPr>
      <w:r w:rsidRPr="007A7659">
        <w:rPr>
          <w:b/>
          <w:sz w:val="44"/>
          <w:szCs w:val="44"/>
        </w:rPr>
        <w:t>Sections 3.1 – 3.28</w:t>
      </w:r>
    </w:p>
    <w:p w14:paraId="7AA85BC9" w14:textId="77777777" w:rsidR="00BD6B97" w:rsidRPr="007A7659" w:rsidRDefault="00BD6B97" w:rsidP="00021399">
      <w:pPr>
        <w:pStyle w:val="BodyText"/>
      </w:pPr>
    </w:p>
    <w:p w14:paraId="27D624B5" w14:textId="77777777" w:rsidR="00BD6B97" w:rsidRPr="007A7659" w:rsidRDefault="00BD6B97" w:rsidP="00021399">
      <w:pPr>
        <w:pStyle w:val="BodyText"/>
      </w:pPr>
    </w:p>
    <w:p w14:paraId="5D4B02CD" w14:textId="77777777" w:rsidR="00BD6B97" w:rsidRPr="007A7659" w:rsidRDefault="00BD6B97" w:rsidP="00021399">
      <w:pPr>
        <w:pStyle w:val="BodyText"/>
      </w:pPr>
    </w:p>
    <w:p w14:paraId="21B76484" w14:textId="77777777" w:rsidR="00BD6B97" w:rsidRPr="007A7659" w:rsidRDefault="00BD6B97" w:rsidP="00021399">
      <w:pPr>
        <w:pStyle w:val="BodyText"/>
      </w:pPr>
    </w:p>
    <w:p w14:paraId="1397E0F7" w14:textId="77777777" w:rsidR="00BD6B97" w:rsidRPr="007A7659" w:rsidRDefault="00BD6B97" w:rsidP="00021399">
      <w:pPr>
        <w:pStyle w:val="BodyText"/>
      </w:pPr>
    </w:p>
    <w:p w14:paraId="449E225F" w14:textId="77777777" w:rsidR="00BD6B97" w:rsidRPr="007A7659" w:rsidRDefault="00BD6B97" w:rsidP="00021399">
      <w:pPr>
        <w:pStyle w:val="BodyText"/>
      </w:pPr>
    </w:p>
    <w:p w14:paraId="01996AA9" w14:textId="77777777" w:rsidR="00BD6B97" w:rsidRPr="007A7659" w:rsidRDefault="00BD6B97" w:rsidP="00021399">
      <w:pPr>
        <w:pStyle w:val="BodyText"/>
      </w:pPr>
    </w:p>
    <w:p w14:paraId="759D8831" w14:textId="77777777" w:rsidR="00BD6B97" w:rsidRPr="007A7659" w:rsidRDefault="00BD6B97" w:rsidP="00021399">
      <w:pPr>
        <w:pStyle w:val="BodyText"/>
      </w:pPr>
    </w:p>
    <w:p w14:paraId="377EC5D9" w14:textId="37166E7B" w:rsidR="00BD6B97" w:rsidRPr="007A7659" w:rsidRDefault="00BD6B97">
      <w:pPr>
        <w:jc w:val="center"/>
        <w:rPr>
          <w:b/>
          <w:sz w:val="28"/>
          <w:szCs w:val="28"/>
        </w:rPr>
      </w:pPr>
      <w:r w:rsidRPr="007A7659">
        <w:rPr>
          <w:b/>
          <w:sz w:val="28"/>
          <w:szCs w:val="28"/>
        </w:rPr>
        <w:t>Revision 1</w:t>
      </w:r>
      <w:r w:rsidR="006B6D00">
        <w:rPr>
          <w:b/>
          <w:sz w:val="28"/>
          <w:szCs w:val="28"/>
        </w:rPr>
        <w:t>6</w:t>
      </w:r>
      <w:r w:rsidRPr="007A7659">
        <w:rPr>
          <w:b/>
          <w:sz w:val="28"/>
          <w:szCs w:val="28"/>
        </w:rPr>
        <w:t>.0</w:t>
      </w:r>
      <w:r w:rsidR="00A45CCD" w:rsidRPr="007A7659">
        <w:rPr>
          <w:b/>
          <w:sz w:val="28"/>
          <w:szCs w:val="28"/>
        </w:rPr>
        <w:t xml:space="preserve"> </w:t>
      </w:r>
      <w:r w:rsidRPr="007A7659">
        <w:rPr>
          <w:b/>
          <w:sz w:val="28"/>
          <w:szCs w:val="28"/>
        </w:rPr>
        <w:t>– Final Text</w:t>
      </w:r>
    </w:p>
    <w:p w14:paraId="1578F991" w14:textId="7BDDEDE6" w:rsidR="00BD6B97" w:rsidRPr="007A7659" w:rsidRDefault="00CC4641">
      <w:pPr>
        <w:jc w:val="center"/>
        <w:rPr>
          <w:b/>
          <w:sz w:val="28"/>
          <w:szCs w:val="28"/>
        </w:rPr>
      </w:pPr>
      <w:r w:rsidRPr="007A7659">
        <w:rPr>
          <w:b/>
          <w:sz w:val="28"/>
          <w:szCs w:val="28"/>
        </w:rPr>
        <w:t xml:space="preserve">July </w:t>
      </w:r>
      <w:r w:rsidR="00447C01">
        <w:rPr>
          <w:b/>
          <w:sz w:val="28"/>
          <w:szCs w:val="28"/>
        </w:rPr>
        <w:t>12</w:t>
      </w:r>
      <w:r w:rsidR="00933596" w:rsidRPr="007A7659">
        <w:rPr>
          <w:b/>
          <w:sz w:val="28"/>
          <w:szCs w:val="28"/>
        </w:rPr>
        <w:t>, 201</w:t>
      </w:r>
      <w:r w:rsidR="006B6D00">
        <w:rPr>
          <w:b/>
          <w:sz w:val="28"/>
          <w:szCs w:val="28"/>
        </w:rPr>
        <w:t>9</w:t>
      </w:r>
    </w:p>
    <w:p w14:paraId="5D0ADA15" w14:textId="77777777" w:rsidR="00BD6B97" w:rsidRPr="007A7659" w:rsidRDefault="00BD6B97" w:rsidP="00D842A4">
      <w:pPr>
        <w:pStyle w:val="BodyText"/>
      </w:pPr>
    </w:p>
    <w:p w14:paraId="045D507E" w14:textId="77777777" w:rsidR="00BD6B97" w:rsidRPr="007A7659" w:rsidRDefault="00BD6B97" w:rsidP="00D842A4">
      <w:pPr>
        <w:pStyle w:val="BodyText"/>
      </w:pPr>
    </w:p>
    <w:p w14:paraId="0AE5A4BA" w14:textId="77777777" w:rsidR="00BD6B97" w:rsidRPr="007A7659" w:rsidRDefault="00BD6B97" w:rsidP="00D842A4">
      <w:pPr>
        <w:pStyle w:val="BodyText"/>
      </w:pPr>
    </w:p>
    <w:p w14:paraId="26ED3AD4" w14:textId="77777777" w:rsidR="00BD6B97" w:rsidRPr="007A7659" w:rsidRDefault="00BD6B97" w:rsidP="00D842A4">
      <w:pPr>
        <w:pBdr>
          <w:top w:val="single" w:sz="18" w:space="1" w:color="auto"/>
          <w:left w:val="single" w:sz="18" w:space="4" w:color="auto"/>
          <w:bottom w:val="single" w:sz="18" w:space="1" w:color="auto"/>
          <w:right w:val="single" w:sz="18" w:space="4" w:color="auto"/>
        </w:pBdr>
        <w:spacing w:line="276" w:lineRule="auto"/>
        <w:jc w:val="center"/>
      </w:pPr>
      <w:r w:rsidRPr="007A7659">
        <w:rPr>
          <w:b/>
        </w:rPr>
        <w:t xml:space="preserve">Please verify you have the most recent version of this document, </w:t>
      </w:r>
      <w:r w:rsidRPr="007A7659">
        <w:t xml:space="preserve">which is published </w:t>
      </w:r>
      <w:hyperlink r:id="rId9" w:history="1">
        <w:r w:rsidRPr="007A7659">
          <w:rPr>
            <w:color w:val="0000FF"/>
            <w:u w:val="single"/>
          </w:rPr>
          <w:t>here</w:t>
        </w:r>
      </w:hyperlink>
      <w:r w:rsidRPr="007A7659">
        <w:t>.</w:t>
      </w:r>
    </w:p>
    <w:p w14:paraId="75F6A6E3" w14:textId="77777777" w:rsidR="00BD6B97" w:rsidRPr="007A7659" w:rsidRDefault="00BD6B97" w:rsidP="006E0D8C">
      <w:pPr>
        <w:pStyle w:val="BodyText"/>
        <w:rPr>
          <w:b/>
        </w:rPr>
      </w:pPr>
      <w:r w:rsidRPr="007A7659">
        <w:br w:type="page"/>
      </w:r>
      <w:r w:rsidRPr="007A7659">
        <w:rPr>
          <w:b/>
        </w:rPr>
        <w:lastRenderedPageBreak/>
        <w:t>CONTENTS</w:t>
      </w:r>
    </w:p>
    <w:p w14:paraId="126D446F" w14:textId="77777777" w:rsidR="00BD6B97" w:rsidRPr="007A7659" w:rsidRDefault="00BD6B97" w:rsidP="001D3953">
      <w:pPr>
        <w:pStyle w:val="BodyText"/>
      </w:pPr>
    </w:p>
    <w:p w14:paraId="3CC6CA1A" w14:textId="73AF57F5" w:rsidR="00815D76" w:rsidRDefault="00BD6B97">
      <w:pPr>
        <w:pStyle w:val="TOC1"/>
        <w:rPr>
          <w:rFonts w:asciiTheme="minorHAnsi" w:eastAsiaTheme="minorEastAsia" w:hAnsiTheme="minorHAnsi" w:cstheme="minorBidi"/>
          <w:noProof/>
          <w:sz w:val="22"/>
          <w:szCs w:val="22"/>
        </w:rPr>
      </w:pPr>
      <w:r w:rsidRPr="007A7659">
        <w:fldChar w:fldCharType="begin"/>
      </w:r>
      <w:r w:rsidRPr="007A7659">
        <w:instrText xml:space="preserve"> TOC \o "2-3" \f \h \z \t "Heading 1,1,Glossary,1,Title,1" </w:instrText>
      </w:r>
      <w:r w:rsidRPr="007A7659">
        <w:fldChar w:fldCharType="separate"/>
      </w:r>
      <w:hyperlink w:anchor="_Toc13770178" w:history="1">
        <w:r w:rsidR="00815D76" w:rsidRPr="00104241">
          <w:rPr>
            <w:rStyle w:val="Hyperlink"/>
            <w:rFonts w:eastAsiaTheme="minorEastAsia"/>
            <w:noProof/>
          </w:rPr>
          <w:t>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Introduction</w:t>
        </w:r>
        <w:r w:rsidR="00815D76">
          <w:rPr>
            <w:noProof/>
            <w:webHidden/>
          </w:rPr>
          <w:tab/>
        </w:r>
        <w:r w:rsidR="00815D76">
          <w:rPr>
            <w:noProof/>
            <w:webHidden/>
          </w:rPr>
          <w:fldChar w:fldCharType="begin"/>
        </w:r>
        <w:r w:rsidR="00815D76">
          <w:rPr>
            <w:noProof/>
            <w:webHidden/>
          </w:rPr>
          <w:instrText xml:space="preserve"> PAGEREF _Toc13770178 \h </w:instrText>
        </w:r>
        <w:r w:rsidR="00815D76">
          <w:rPr>
            <w:noProof/>
            <w:webHidden/>
          </w:rPr>
        </w:r>
        <w:r w:rsidR="00815D76">
          <w:rPr>
            <w:noProof/>
            <w:webHidden/>
          </w:rPr>
          <w:fldChar w:fldCharType="separate"/>
        </w:r>
        <w:r w:rsidR="00815D76">
          <w:rPr>
            <w:noProof/>
            <w:webHidden/>
          </w:rPr>
          <w:t>6</w:t>
        </w:r>
        <w:r w:rsidR="00815D76">
          <w:rPr>
            <w:noProof/>
            <w:webHidden/>
          </w:rPr>
          <w:fldChar w:fldCharType="end"/>
        </w:r>
      </w:hyperlink>
    </w:p>
    <w:p w14:paraId="314414D9" w14:textId="469C8704" w:rsidR="00815D76" w:rsidRDefault="00CF0CDD">
      <w:pPr>
        <w:pStyle w:val="TOC2"/>
        <w:tabs>
          <w:tab w:val="left" w:pos="1152"/>
        </w:tabs>
        <w:rPr>
          <w:rFonts w:asciiTheme="minorHAnsi" w:eastAsiaTheme="minorEastAsia" w:hAnsiTheme="minorHAnsi" w:cstheme="minorBidi"/>
          <w:noProof/>
          <w:sz w:val="22"/>
          <w:szCs w:val="22"/>
        </w:rPr>
      </w:pPr>
      <w:hyperlink w:anchor="_Toc13770179" w:history="1">
        <w:r w:rsidR="00815D76" w:rsidRPr="00104241">
          <w:rPr>
            <w:rStyle w:val="Hyperlink"/>
            <w:rFonts w:eastAsiaTheme="minorEastAsia"/>
            <w:noProof/>
          </w:rPr>
          <w:t>1.1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Introduction to IHE</w:t>
        </w:r>
        <w:r w:rsidR="00815D76">
          <w:rPr>
            <w:noProof/>
            <w:webHidden/>
          </w:rPr>
          <w:tab/>
        </w:r>
        <w:r w:rsidR="00815D76">
          <w:rPr>
            <w:noProof/>
            <w:webHidden/>
          </w:rPr>
          <w:fldChar w:fldCharType="begin"/>
        </w:r>
        <w:r w:rsidR="00815D76">
          <w:rPr>
            <w:noProof/>
            <w:webHidden/>
          </w:rPr>
          <w:instrText xml:space="preserve"> PAGEREF _Toc13770179 \h </w:instrText>
        </w:r>
        <w:r w:rsidR="00815D76">
          <w:rPr>
            <w:noProof/>
            <w:webHidden/>
          </w:rPr>
        </w:r>
        <w:r w:rsidR="00815D76">
          <w:rPr>
            <w:noProof/>
            <w:webHidden/>
          </w:rPr>
          <w:fldChar w:fldCharType="separate"/>
        </w:r>
        <w:r w:rsidR="00815D76">
          <w:rPr>
            <w:noProof/>
            <w:webHidden/>
          </w:rPr>
          <w:t>6</w:t>
        </w:r>
        <w:r w:rsidR="00815D76">
          <w:rPr>
            <w:noProof/>
            <w:webHidden/>
          </w:rPr>
          <w:fldChar w:fldCharType="end"/>
        </w:r>
      </w:hyperlink>
    </w:p>
    <w:p w14:paraId="1BE094A9" w14:textId="35C07BA7" w:rsidR="00815D76" w:rsidRDefault="00CF0CDD">
      <w:pPr>
        <w:pStyle w:val="TOC2"/>
        <w:tabs>
          <w:tab w:val="left" w:pos="1152"/>
        </w:tabs>
        <w:rPr>
          <w:rFonts w:asciiTheme="minorHAnsi" w:eastAsiaTheme="minorEastAsia" w:hAnsiTheme="minorHAnsi" w:cstheme="minorBidi"/>
          <w:noProof/>
          <w:sz w:val="22"/>
          <w:szCs w:val="22"/>
        </w:rPr>
      </w:pPr>
      <w:hyperlink w:anchor="_Toc13770180" w:history="1">
        <w:r w:rsidR="00815D76" w:rsidRPr="00104241">
          <w:rPr>
            <w:rStyle w:val="Hyperlink"/>
            <w:rFonts w:eastAsiaTheme="minorEastAsia"/>
            <w:noProof/>
          </w:rPr>
          <w:t>1.2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Introduction to IHE IT Infrastructure (ITI) Technical Framework</w:t>
        </w:r>
        <w:r w:rsidR="00815D76">
          <w:rPr>
            <w:noProof/>
            <w:webHidden/>
          </w:rPr>
          <w:tab/>
        </w:r>
        <w:r w:rsidR="00815D76">
          <w:rPr>
            <w:noProof/>
            <w:webHidden/>
          </w:rPr>
          <w:fldChar w:fldCharType="begin"/>
        </w:r>
        <w:r w:rsidR="00815D76">
          <w:rPr>
            <w:noProof/>
            <w:webHidden/>
          </w:rPr>
          <w:instrText xml:space="preserve"> PAGEREF _Toc13770180 \h </w:instrText>
        </w:r>
        <w:r w:rsidR="00815D76">
          <w:rPr>
            <w:noProof/>
            <w:webHidden/>
          </w:rPr>
        </w:r>
        <w:r w:rsidR="00815D76">
          <w:rPr>
            <w:noProof/>
            <w:webHidden/>
          </w:rPr>
          <w:fldChar w:fldCharType="separate"/>
        </w:r>
        <w:r w:rsidR="00815D76">
          <w:rPr>
            <w:noProof/>
            <w:webHidden/>
          </w:rPr>
          <w:t>6</w:t>
        </w:r>
        <w:r w:rsidR="00815D76">
          <w:rPr>
            <w:noProof/>
            <w:webHidden/>
          </w:rPr>
          <w:fldChar w:fldCharType="end"/>
        </w:r>
      </w:hyperlink>
    </w:p>
    <w:p w14:paraId="11B3EA58" w14:textId="6F3174E3" w:rsidR="00815D76" w:rsidRDefault="00CF0CDD">
      <w:pPr>
        <w:pStyle w:val="TOC2"/>
        <w:tabs>
          <w:tab w:val="left" w:pos="1152"/>
        </w:tabs>
        <w:rPr>
          <w:rFonts w:asciiTheme="minorHAnsi" w:eastAsiaTheme="minorEastAsia" w:hAnsiTheme="minorHAnsi" w:cstheme="minorBidi"/>
          <w:noProof/>
          <w:sz w:val="22"/>
          <w:szCs w:val="22"/>
        </w:rPr>
      </w:pPr>
      <w:hyperlink w:anchor="_Toc13770182" w:history="1">
        <w:r w:rsidR="00815D76" w:rsidRPr="00104241">
          <w:rPr>
            <w:rStyle w:val="Hyperlink"/>
            <w:rFonts w:eastAsiaTheme="minorEastAsia"/>
            <w:noProof/>
          </w:rPr>
          <w:t>1.3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Intended Audience</w:t>
        </w:r>
        <w:r w:rsidR="00815D76">
          <w:rPr>
            <w:noProof/>
            <w:webHidden/>
          </w:rPr>
          <w:tab/>
        </w:r>
        <w:r w:rsidR="00815D76">
          <w:rPr>
            <w:noProof/>
            <w:webHidden/>
          </w:rPr>
          <w:fldChar w:fldCharType="begin"/>
        </w:r>
        <w:r w:rsidR="00815D76">
          <w:rPr>
            <w:noProof/>
            <w:webHidden/>
          </w:rPr>
          <w:instrText xml:space="preserve"> PAGEREF _Toc13770182 \h </w:instrText>
        </w:r>
        <w:r w:rsidR="00815D76">
          <w:rPr>
            <w:noProof/>
            <w:webHidden/>
          </w:rPr>
        </w:r>
        <w:r w:rsidR="00815D76">
          <w:rPr>
            <w:noProof/>
            <w:webHidden/>
          </w:rPr>
          <w:fldChar w:fldCharType="separate"/>
        </w:r>
        <w:r w:rsidR="00815D76">
          <w:rPr>
            <w:noProof/>
            <w:webHidden/>
          </w:rPr>
          <w:t>6</w:t>
        </w:r>
        <w:r w:rsidR="00815D76">
          <w:rPr>
            <w:noProof/>
            <w:webHidden/>
          </w:rPr>
          <w:fldChar w:fldCharType="end"/>
        </w:r>
      </w:hyperlink>
    </w:p>
    <w:p w14:paraId="3E31E85E" w14:textId="11E8C4F7" w:rsidR="00815D76" w:rsidRDefault="00CF0CDD">
      <w:pPr>
        <w:pStyle w:val="TOC2"/>
        <w:tabs>
          <w:tab w:val="left" w:pos="1152"/>
        </w:tabs>
        <w:rPr>
          <w:rFonts w:asciiTheme="minorHAnsi" w:eastAsiaTheme="minorEastAsia" w:hAnsiTheme="minorHAnsi" w:cstheme="minorBidi"/>
          <w:noProof/>
          <w:sz w:val="22"/>
          <w:szCs w:val="22"/>
        </w:rPr>
      </w:pPr>
      <w:hyperlink w:anchor="_Toc13770183" w:history="1">
        <w:r w:rsidR="00815D76" w:rsidRPr="00104241">
          <w:rPr>
            <w:rStyle w:val="Hyperlink"/>
            <w:rFonts w:eastAsiaTheme="minorEastAsia"/>
            <w:noProof/>
          </w:rPr>
          <w:t>1.4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Prerequisites and Reference Material</w:t>
        </w:r>
        <w:r w:rsidR="00815D76">
          <w:rPr>
            <w:noProof/>
            <w:webHidden/>
          </w:rPr>
          <w:tab/>
        </w:r>
        <w:r w:rsidR="00815D76">
          <w:rPr>
            <w:noProof/>
            <w:webHidden/>
          </w:rPr>
          <w:fldChar w:fldCharType="begin"/>
        </w:r>
        <w:r w:rsidR="00815D76">
          <w:rPr>
            <w:noProof/>
            <w:webHidden/>
          </w:rPr>
          <w:instrText xml:space="preserve"> PAGEREF _Toc13770183 \h </w:instrText>
        </w:r>
        <w:r w:rsidR="00815D76">
          <w:rPr>
            <w:noProof/>
            <w:webHidden/>
          </w:rPr>
        </w:r>
        <w:r w:rsidR="00815D76">
          <w:rPr>
            <w:noProof/>
            <w:webHidden/>
          </w:rPr>
          <w:fldChar w:fldCharType="separate"/>
        </w:r>
        <w:r w:rsidR="00815D76">
          <w:rPr>
            <w:noProof/>
            <w:webHidden/>
          </w:rPr>
          <w:t>6</w:t>
        </w:r>
        <w:r w:rsidR="00815D76">
          <w:rPr>
            <w:noProof/>
            <w:webHidden/>
          </w:rPr>
          <w:fldChar w:fldCharType="end"/>
        </w:r>
      </w:hyperlink>
    </w:p>
    <w:p w14:paraId="1BAC330B" w14:textId="7C7C3952" w:rsidR="00815D76" w:rsidRDefault="00CF0CDD">
      <w:pPr>
        <w:pStyle w:val="TOC2"/>
        <w:tabs>
          <w:tab w:val="left" w:pos="1152"/>
        </w:tabs>
        <w:rPr>
          <w:rFonts w:asciiTheme="minorHAnsi" w:eastAsiaTheme="minorEastAsia" w:hAnsiTheme="minorHAnsi" w:cstheme="minorBidi"/>
          <w:noProof/>
          <w:sz w:val="22"/>
          <w:szCs w:val="22"/>
        </w:rPr>
      </w:pPr>
      <w:hyperlink w:anchor="_Toc13770184" w:history="1">
        <w:r w:rsidR="00815D76" w:rsidRPr="00104241">
          <w:rPr>
            <w:rStyle w:val="Hyperlink"/>
            <w:rFonts w:eastAsiaTheme="minorEastAsia"/>
            <w:noProof/>
          </w:rPr>
          <w:t>1.5</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Overview of Technical Framework Volumes 2a, 2b, 2x, and 3</w:t>
        </w:r>
        <w:r w:rsidR="00815D76">
          <w:rPr>
            <w:noProof/>
            <w:webHidden/>
          </w:rPr>
          <w:tab/>
        </w:r>
        <w:r w:rsidR="00815D76">
          <w:rPr>
            <w:noProof/>
            <w:webHidden/>
          </w:rPr>
          <w:fldChar w:fldCharType="begin"/>
        </w:r>
        <w:r w:rsidR="00815D76">
          <w:rPr>
            <w:noProof/>
            <w:webHidden/>
          </w:rPr>
          <w:instrText xml:space="preserve"> PAGEREF _Toc13770184 \h </w:instrText>
        </w:r>
        <w:r w:rsidR="00815D76">
          <w:rPr>
            <w:noProof/>
            <w:webHidden/>
          </w:rPr>
        </w:r>
        <w:r w:rsidR="00815D76">
          <w:rPr>
            <w:noProof/>
            <w:webHidden/>
          </w:rPr>
          <w:fldChar w:fldCharType="separate"/>
        </w:r>
        <w:r w:rsidR="00815D76">
          <w:rPr>
            <w:noProof/>
            <w:webHidden/>
          </w:rPr>
          <w:t>7</w:t>
        </w:r>
        <w:r w:rsidR="00815D76">
          <w:rPr>
            <w:noProof/>
            <w:webHidden/>
          </w:rPr>
          <w:fldChar w:fldCharType="end"/>
        </w:r>
      </w:hyperlink>
    </w:p>
    <w:p w14:paraId="382EFF1E" w14:textId="166672C9" w:rsidR="00815D76" w:rsidRDefault="00CF0CDD">
      <w:pPr>
        <w:pStyle w:val="TOC2"/>
        <w:tabs>
          <w:tab w:val="left" w:pos="1152"/>
        </w:tabs>
        <w:rPr>
          <w:rFonts w:asciiTheme="minorHAnsi" w:eastAsiaTheme="minorEastAsia" w:hAnsiTheme="minorHAnsi" w:cstheme="minorBidi"/>
          <w:noProof/>
          <w:sz w:val="22"/>
          <w:szCs w:val="22"/>
        </w:rPr>
      </w:pPr>
      <w:hyperlink w:anchor="_Toc13770185" w:history="1">
        <w:r w:rsidR="00815D76" w:rsidRPr="00104241">
          <w:rPr>
            <w:rStyle w:val="Hyperlink"/>
            <w:rFonts w:eastAsiaTheme="minorEastAsia"/>
            <w:noProof/>
          </w:rPr>
          <w:t>1.6</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Comment Process</w:t>
        </w:r>
        <w:r w:rsidR="00815D76">
          <w:rPr>
            <w:noProof/>
            <w:webHidden/>
          </w:rPr>
          <w:tab/>
        </w:r>
        <w:r w:rsidR="00815D76">
          <w:rPr>
            <w:noProof/>
            <w:webHidden/>
          </w:rPr>
          <w:fldChar w:fldCharType="begin"/>
        </w:r>
        <w:r w:rsidR="00815D76">
          <w:rPr>
            <w:noProof/>
            <w:webHidden/>
          </w:rPr>
          <w:instrText xml:space="preserve"> PAGEREF _Toc13770185 \h </w:instrText>
        </w:r>
        <w:r w:rsidR="00815D76">
          <w:rPr>
            <w:noProof/>
            <w:webHidden/>
          </w:rPr>
        </w:r>
        <w:r w:rsidR="00815D76">
          <w:rPr>
            <w:noProof/>
            <w:webHidden/>
          </w:rPr>
          <w:fldChar w:fldCharType="separate"/>
        </w:r>
        <w:r w:rsidR="00815D76">
          <w:rPr>
            <w:noProof/>
            <w:webHidden/>
          </w:rPr>
          <w:t>7</w:t>
        </w:r>
        <w:r w:rsidR="00815D76">
          <w:rPr>
            <w:noProof/>
            <w:webHidden/>
          </w:rPr>
          <w:fldChar w:fldCharType="end"/>
        </w:r>
      </w:hyperlink>
    </w:p>
    <w:p w14:paraId="7DFDFEBB" w14:textId="6A42D80A" w:rsidR="00815D76" w:rsidRDefault="00CF0CDD">
      <w:pPr>
        <w:pStyle w:val="TOC2"/>
        <w:tabs>
          <w:tab w:val="left" w:pos="1152"/>
        </w:tabs>
        <w:rPr>
          <w:rFonts w:asciiTheme="minorHAnsi" w:eastAsiaTheme="minorEastAsia" w:hAnsiTheme="minorHAnsi" w:cstheme="minorBidi"/>
          <w:noProof/>
          <w:sz w:val="22"/>
          <w:szCs w:val="22"/>
        </w:rPr>
      </w:pPr>
      <w:hyperlink w:anchor="_Toc13770186" w:history="1">
        <w:r w:rsidR="00815D76" w:rsidRPr="00104241">
          <w:rPr>
            <w:rStyle w:val="Hyperlink"/>
            <w:rFonts w:eastAsiaTheme="minorEastAsia"/>
            <w:noProof/>
          </w:rPr>
          <w:t>1.7</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Copyright Licenses</w:t>
        </w:r>
        <w:r w:rsidR="00815D76">
          <w:rPr>
            <w:noProof/>
            <w:webHidden/>
          </w:rPr>
          <w:tab/>
        </w:r>
        <w:r w:rsidR="00815D76">
          <w:rPr>
            <w:noProof/>
            <w:webHidden/>
          </w:rPr>
          <w:fldChar w:fldCharType="begin"/>
        </w:r>
        <w:r w:rsidR="00815D76">
          <w:rPr>
            <w:noProof/>
            <w:webHidden/>
          </w:rPr>
          <w:instrText xml:space="preserve"> PAGEREF _Toc13770186 \h </w:instrText>
        </w:r>
        <w:r w:rsidR="00815D76">
          <w:rPr>
            <w:noProof/>
            <w:webHidden/>
          </w:rPr>
        </w:r>
        <w:r w:rsidR="00815D76">
          <w:rPr>
            <w:noProof/>
            <w:webHidden/>
          </w:rPr>
          <w:fldChar w:fldCharType="separate"/>
        </w:r>
        <w:r w:rsidR="00815D76">
          <w:rPr>
            <w:noProof/>
            <w:webHidden/>
          </w:rPr>
          <w:t>7</w:t>
        </w:r>
        <w:r w:rsidR="00815D76">
          <w:rPr>
            <w:noProof/>
            <w:webHidden/>
          </w:rPr>
          <w:fldChar w:fldCharType="end"/>
        </w:r>
      </w:hyperlink>
    </w:p>
    <w:p w14:paraId="14224E29" w14:textId="3DAA13A9" w:rsidR="00815D76" w:rsidRDefault="00CF0CDD">
      <w:pPr>
        <w:pStyle w:val="TOC3"/>
        <w:tabs>
          <w:tab w:val="left" w:pos="1584"/>
        </w:tabs>
        <w:rPr>
          <w:rFonts w:asciiTheme="minorHAnsi" w:eastAsiaTheme="minorEastAsia" w:hAnsiTheme="minorHAnsi" w:cstheme="minorBidi"/>
          <w:noProof/>
          <w:sz w:val="22"/>
          <w:szCs w:val="22"/>
        </w:rPr>
      </w:pPr>
      <w:hyperlink w:anchor="_Toc13770187" w:history="1">
        <w:r w:rsidR="00815D76" w:rsidRPr="00104241">
          <w:rPr>
            <w:rStyle w:val="Hyperlink"/>
            <w:rFonts w:eastAsiaTheme="minorEastAsia"/>
            <w:noProof/>
          </w:rPr>
          <w:t>1.7.1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Copyright of Base Standards</w:t>
        </w:r>
        <w:r w:rsidR="00815D76">
          <w:rPr>
            <w:noProof/>
            <w:webHidden/>
          </w:rPr>
          <w:tab/>
        </w:r>
        <w:r w:rsidR="00815D76">
          <w:rPr>
            <w:noProof/>
            <w:webHidden/>
          </w:rPr>
          <w:fldChar w:fldCharType="begin"/>
        </w:r>
        <w:r w:rsidR="00815D76">
          <w:rPr>
            <w:noProof/>
            <w:webHidden/>
          </w:rPr>
          <w:instrText xml:space="preserve"> PAGEREF _Toc13770187 \h </w:instrText>
        </w:r>
        <w:r w:rsidR="00815D76">
          <w:rPr>
            <w:noProof/>
            <w:webHidden/>
          </w:rPr>
        </w:r>
        <w:r w:rsidR="00815D76">
          <w:rPr>
            <w:noProof/>
            <w:webHidden/>
          </w:rPr>
          <w:fldChar w:fldCharType="separate"/>
        </w:r>
        <w:r w:rsidR="00815D76">
          <w:rPr>
            <w:noProof/>
            <w:webHidden/>
          </w:rPr>
          <w:t>7</w:t>
        </w:r>
        <w:r w:rsidR="00815D76">
          <w:rPr>
            <w:noProof/>
            <w:webHidden/>
          </w:rPr>
          <w:fldChar w:fldCharType="end"/>
        </w:r>
      </w:hyperlink>
    </w:p>
    <w:p w14:paraId="031D490C" w14:textId="697850EC" w:rsidR="00815D76" w:rsidRDefault="00CF0CDD">
      <w:pPr>
        <w:pStyle w:val="TOC2"/>
        <w:tabs>
          <w:tab w:val="left" w:pos="1152"/>
        </w:tabs>
        <w:rPr>
          <w:rFonts w:asciiTheme="minorHAnsi" w:eastAsiaTheme="minorEastAsia" w:hAnsiTheme="minorHAnsi" w:cstheme="minorBidi"/>
          <w:noProof/>
          <w:sz w:val="22"/>
          <w:szCs w:val="22"/>
        </w:rPr>
      </w:pPr>
      <w:hyperlink w:anchor="_Toc13770188" w:history="1">
        <w:r w:rsidR="00815D76" w:rsidRPr="00104241">
          <w:rPr>
            <w:rStyle w:val="Hyperlink"/>
            <w:rFonts w:eastAsiaTheme="minorEastAsia"/>
            <w:noProof/>
          </w:rPr>
          <w:t>1.8</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Trademark</w:t>
        </w:r>
        <w:r w:rsidR="00815D76">
          <w:rPr>
            <w:noProof/>
            <w:webHidden/>
          </w:rPr>
          <w:tab/>
        </w:r>
        <w:r w:rsidR="00815D76">
          <w:rPr>
            <w:noProof/>
            <w:webHidden/>
          </w:rPr>
          <w:fldChar w:fldCharType="begin"/>
        </w:r>
        <w:r w:rsidR="00815D76">
          <w:rPr>
            <w:noProof/>
            <w:webHidden/>
          </w:rPr>
          <w:instrText xml:space="preserve"> PAGEREF _Toc13770188 \h </w:instrText>
        </w:r>
        <w:r w:rsidR="00815D76">
          <w:rPr>
            <w:noProof/>
            <w:webHidden/>
          </w:rPr>
        </w:r>
        <w:r w:rsidR="00815D76">
          <w:rPr>
            <w:noProof/>
            <w:webHidden/>
          </w:rPr>
          <w:fldChar w:fldCharType="separate"/>
        </w:r>
        <w:r w:rsidR="00815D76">
          <w:rPr>
            <w:noProof/>
            <w:webHidden/>
          </w:rPr>
          <w:t>8</w:t>
        </w:r>
        <w:r w:rsidR="00815D76">
          <w:rPr>
            <w:noProof/>
            <w:webHidden/>
          </w:rPr>
          <w:fldChar w:fldCharType="end"/>
        </w:r>
      </w:hyperlink>
    </w:p>
    <w:p w14:paraId="15881625" w14:textId="44489A32" w:rsidR="00815D76" w:rsidRDefault="00CF0CDD">
      <w:pPr>
        <w:pStyle w:val="TOC2"/>
        <w:tabs>
          <w:tab w:val="left" w:pos="1152"/>
        </w:tabs>
        <w:rPr>
          <w:rFonts w:asciiTheme="minorHAnsi" w:eastAsiaTheme="minorEastAsia" w:hAnsiTheme="minorHAnsi" w:cstheme="minorBidi"/>
          <w:noProof/>
          <w:sz w:val="22"/>
          <w:szCs w:val="22"/>
        </w:rPr>
      </w:pPr>
      <w:hyperlink w:anchor="_Toc13770189" w:history="1">
        <w:r w:rsidR="00815D76" w:rsidRPr="00104241">
          <w:rPr>
            <w:rStyle w:val="Hyperlink"/>
            <w:rFonts w:eastAsiaTheme="minorEastAsia"/>
            <w:noProof/>
          </w:rPr>
          <w:t>1.9</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Disclaimer Regarding Patent Rights</w:t>
        </w:r>
        <w:r w:rsidR="00815D76">
          <w:rPr>
            <w:noProof/>
            <w:webHidden/>
          </w:rPr>
          <w:tab/>
        </w:r>
        <w:r w:rsidR="00815D76">
          <w:rPr>
            <w:noProof/>
            <w:webHidden/>
          </w:rPr>
          <w:fldChar w:fldCharType="begin"/>
        </w:r>
        <w:r w:rsidR="00815D76">
          <w:rPr>
            <w:noProof/>
            <w:webHidden/>
          </w:rPr>
          <w:instrText xml:space="preserve"> PAGEREF _Toc13770189 \h </w:instrText>
        </w:r>
        <w:r w:rsidR="00815D76">
          <w:rPr>
            <w:noProof/>
            <w:webHidden/>
          </w:rPr>
        </w:r>
        <w:r w:rsidR="00815D76">
          <w:rPr>
            <w:noProof/>
            <w:webHidden/>
          </w:rPr>
          <w:fldChar w:fldCharType="separate"/>
        </w:r>
        <w:r w:rsidR="00815D76">
          <w:rPr>
            <w:noProof/>
            <w:webHidden/>
          </w:rPr>
          <w:t>8</w:t>
        </w:r>
        <w:r w:rsidR="00815D76">
          <w:rPr>
            <w:noProof/>
            <w:webHidden/>
          </w:rPr>
          <w:fldChar w:fldCharType="end"/>
        </w:r>
      </w:hyperlink>
    </w:p>
    <w:p w14:paraId="20C6598B" w14:textId="4A8A6E09" w:rsidR="00815D76" w:rsidRDefault="00CF0CDD">
      <w:pPr>
        <w:pStyle w:val="TOC2"/>
        <w:tabs>
          <w:tab w:val="left" w:pos="1152"/>
        </w:tabs>
        <w:rPr>
          <w:rFonts w:asciiTheme="minorHAnsi" w:eastAsiaTheme="minorEastAsia" w:hAnsiTheme="minorHAnsi" w:cstheme="minorBidi"/>
          <w:noProof/>
          <w:sz w:val="22"/>
          <w:szCs w:val="22"/>
        </w:rPr>
      </w:pPr>
      <w:hyperlink w:anchor="_Toc13770190" w:history="1">
        <w:r w:rsidR="00815D76" w:rsidRPr="00104241">
          <w:rPr>
            <w:rStyle w:val="Hyperlink"/>
            <w:rFonts w:eastAsiaTheme="minorEastAsia"/>
            <w:noProof/>
          </w:rPr>
          <w:t>1.10</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History of Document Changes</w:t>
        </w:r>
        <w:r w:rsidR="00815D76">
          <w:rPr>
            <w:noProof/>
            <w:webHidden/>
          </w:rPr>
          <w:tab/>
        </w:r>
        <w:r w:rsidR="00815D76">
          <w:rPr>
            <w:noProof/>
            <w:webHidden/>
          </w:rPr>
          <w:fldChar w:fldCharType="begin"/>
        </w:r>
        <w:r w:rsidR="00815D76">
          <w:rPr>
            <w:noProof/>
            <w:webHidden/>
          </w:rPr>
          <w:instrText xml:space="preserve"> PAGEREF _Toc13770190 \h </w:instrText>
        </w:r>
        <w:r w:rsidR="00815D76">
          <w:rPr>
            <w:noProof/>
            <w:webHidden/>
          </w:rPr>
        </w:r>
        <w:r w:rsidR="00815D76">
          <w:rPr>
            <w:noProof/>
            <w:webHidden/>
          </w:rPr>
          <w:fldChar w:fldCharType="separate"/>
        </w:r>
        <w:r w:rsidR="00815D76">
          <w:rPr>
            <w:noProof/>
            <w:webHidden/>
          </w:rPr>
          <w:t>8</w:t>
        </w:r>
        <w:r w:rsidR="00815D76">
          <w:rPr>
            <w:noProof/>
            <w:webHidden/>
          </w:rPr>
          <w:fldChar w:fldCharType="end"/>
        </w:r>
      </w:hyperlink>
    </w:p>
    <w:p w14:paraId="7465FAA4" w14:textId="0DBDF533" w:rsidR="00815D76" w:rsidRDefault="00CF0CDD">
      <w:pPr>
        <w:pStyle w:val="TOC1"/>
        <w:rPr>
          <w:rFonts w:asciiTheme="minorHAnsi" w:eastAsiaTheme="minorEastAsia" w:hAnsiTheme="minorHAnsi" w:cstheme="minorBidi"/>
          <w:noProof/>
          <w:sz w:val="22"/>
          <w:szCs w:val="22"/>
        </w:rPr>
      </w:pPr>
      <w:hyperlink w:anchor="_Toc13770191" w:history="1">
        <w:r w:rsidR="00815D76" w:rsidRPr="00104241">
          <w:rPr>
            <w:rStyle w:val="Hyperlink"/>
            <w:rFonts w:eastAsiaTheme="minorEastAsia"/>
            <w:noProof/>
          </w:rPr>
          <w:t>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Conventions</w:t>
        </w:r>
        <w:r w:rsidR="00815D76">
          <w:rPr>
            <w:noProof/>
            <w:webHidden/>
          </w:rPr>
          <w:tab/>
        </w:r>
        <w:r w:rsidR="00815D76">
          <w:rPr>
            <w:noProof/>
            <w:webHidden/>
          </w:rPr>
          <w:fldChar w:fldCharType="begin"/>
        </w:r>
        <w:r w:rsidR="00815D76">
          <w:rPr>
            <w:noProof/>
            <w:webHidden/>
          </w:rPr>
          <w:instrText xml:space="preserve"> PAGEREF _Toc13770191 \h </w:instrText>
        </w:r>
        <w:r w:rsidR="00815D76">
          <w:rPr>
            <w:noProof/>
            <w:webHidden/>
          </w:rPr>
        </w:r>
        <w:r w:rsidR="00815D76">
          <w:rPr>
            <w:noProof/>
            <w:webHidden/>
          </w:rPr>
          <w:fldChar w:fldCharType="separate"/>
        </w:r>
        <w:r w:rsidR="00815D76">
          <w:rPr>
            <w:noProof/>
            <w:webHidden/>
          </w:rPr>
          <w:t>9</w:t>
        </w:r>
        <w:r w:rsidR="00815D76">
          <w:rPr>
            <w:noProof/>
            <w:webHidden/>
          </w:rPr>
          <w:fldChar w:fldCharType="end"/>
        </w:r>
      </w:hyperlink>
    </w:p>
    <w:p w14:paraId="074D5AEB" w14:textId="32B10B01" w:rsidR="00815D76" w:rsidRDefault="00CF0CDD">
      <w:pPr>
        <w:pStyle w:val="TOC2"/>
        <w:tabs>
          <w:tab w:val="left" w:pos="1152"/>
        </w:tabs>
        <w:rPr>
          <w:rFonts w:asciiTheme="minorHAnsi" w:eastAsiaTheme="minorEastAsia" w:hAnsiTheme="minorHAnsi" w:cstheme="minorBidi"/>
          <w:noProof/>
          <w:sz w:val="22"/>
          <w:szCs w:val="22"/>
        </w:rPr>
      </w:pPr>
      <w:hyperlink w:anchor="_Toc13770192" w:history="1">
        <w:r w:rsidR="00815D76" w:rsidRPr="00104241">
          <w:rPr>
            <w:rStyle w:val="Hyperlink"/>
            <w:rFonts w:eastAsiaTheme="minorEastAsia"/>
            <w:noProof/>
          </w:rPr>
          <w:t>2.1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The Generic IHE Transaction Model</w:t>
        </w:r>
        <w:r w:rsidR="00815D76">
          <w:rPr>
            <w:noProof/>
            <w:webHidden/>
          </w:rPr>
          <w:tab/>
        </w:r>
        <w:r w:rsidR="00815D76">
          <w:rPr>
            <w:noProof/>
            <w:webHidden/>
          </w:rPr>
          <w:fldChar w:fldCharType="begin"/>
        </w:r>
        <w:r w:rsidR="00815D76">
          <w:rPr>
            <w:noProof/>
            <w:webHidden/>
          </w:rPr>
          <w:instrText xml:space="preserve"> PAGEREF _Toc13770192 \h </w:instrText>
        </w:r>
        <w:r w:rsidR="00815D76">
          <w:rPr>
            <w:noProof/>
            <w:webHidden/>
          </w:rPr>
        </w:r>
        <w:r w:rsidR="00815D76">
          <w:rPr>
            <w:noProof/>
            <w:webHidden/>
          </w:rPr>
          <w:fldChar w:fldCharType="separate"/>
        </w:r>
        <w:r w:rsidR="00815D76">
          <w:rPr>
            <w:noProof/>
            <w:webHidden/>
          </w:rPr>
          <w:t>9</w:t>
        </w:r>
        <w:r w:rsidR="00815D76">
          <w:rPr>
            <w:noProof/>
            <w:webHidden/>
          </w:rPr>
          <w:fldChar w:fldCharType="end"/>
        </w:r>
      </w:hyperlink>
    </w:p>
    <w:p w14:paraId="3DA5AE3B" w14:textId="51DF1E00" w:rsidR="00815D76" w:rsidRDefault="00CF0CDD">
      <w:pPr>
        <w:pStyle w:val="TOC2"/>
        <w:tabs>
          <w:tab w:val="left" w:pos="1152"/>
        </w:tabs>
        <w:rPr>
          <w:rFonts w:asciiTheme="minorHAnsi" w:eastAsiaTheme="minorEastAsia" w:hAnsiTheme="minorHAnsi" w:cstheme="minorBidi"/>
          <w:noProof/>
          <w:sz w:val="22"/>
          <w:szCs w:val="22"/>
        </w:rPr>
      </w:pPr>
      <w:hyperlink w:anchor="_Toc13770193" w:history="1">
        <w:r w:rsidR="00815D76" w:rsidRPr="00104241">
          <w:rPr>
            <w:rStyle w:val="Hyperlink"/>
            <w:rFonts w:eastAsiaTheme="minorEastAsia"/>
            <w:noProof/>
          </w:rPr>
          <w:t>2.2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HL7 Profiling Conventions</w:t>
        </w:r>
        <w:r w:rsidR="00815D76">
          <w:rPr>
            <w:noProof/>
            <w:webHidden/>
          </w:rPr>
          <w:tab/>
        </w:r>
        <w:r w:rsidR="00815D76">
          <w:rPr>
            <w:noProof/>
            <w:webHidden/>
          </w:rPr>
          <w:fldChar w:fldCharType="begin"/>
        </w:r>
        <w:r w:rsidR="00815D76">
          <w:rPr>
            <w:noProof/>
            <w:webHidden/>
          </w:rPr>
          <w:instrText xml:space="preserve"> PAGEREF _Toc13770193 \h </w:instrText>
        </w:r>
        <w:r w:rsidR="00815D76">
          <w:rPr>
            <w:noProof/>
            <w:webHidden/>
          </w:rPr>
        </w:r>
        <w:r w:rsidR="00815D76">
          <w:rPr>
            <w:noProof/>
            <w:webHidden/>
          </w:rPr>
          <w:fldChar w:fldCharType="separate"/>
        </w:r>
        <w:r w:rsidR="00815D76">
          <w:rPr>
            <w:noProof/>
            <w:webHidden/>
          </w:rPr>
          <w:t>10</w:t>
        </w:r>
        <w:r w:rsidR="00815D76">
          <w:rPr>
            <w:noProof/>
            <w:webHidden/>
          </w:rPr>
          <w:fldChar w:fldCharType="end"/>
        </w:r>
      </w:hyperlink>
    </w:p>
    <w:p w14:paraId="1819E481" w14:textId="04998B72" w:rsidR="00815D76" w:rsidRDefault="00CF0CDD">
      <w:pPr>
        <w:pStyle w:val="TOC2"/>
        <w:tabs>
          <w:tab w:val="left" w:pos="1152"/>
        </w:tabs>
        <w:rPr>
          <w:rFonts w:asciiTheme="minorHAnsi" w:eastAsiaTheme="minorEastAsia" w:hAnsiTheme="minorHAnsi" w:cstheme="minorBidi"/>
          <w:noProof/>
          <w:sz w:val="22"/>
          <w:szCs w:val="22"/>
        </w:rPr>
      </w:pPr>
      <w:hyperlink w:anchor="_Toc13770194" w:history="1">
        <w:r w:rsidR="00815D76" w:rsidRPr="00104241">
          <w:rPr>
            <w:rStyle w:val="Hyperlink"/>
            <w:rFonts w:eastAsiaTheme="minorEastAsia"/>
            <w:noProof/>
          </w:rPr>
          <w:t>2.3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of Coded Entities and Coding Schemes</w:t>
        </w:r>
        <w:r w:rsidR="00815D76">
          <w:rPr>
            <w:noProof/>
            <w:webHidden/>
          </w:rPr>
          <w:tab/>
        </w:r>
        <w:r w:rsidR="00815D76">
          <w:rPr>
            <w:noProof/>
            <w:webHidden/>
          </w:rPr>
          <w:fldChar w:fldCharType="begin"/>
        </w:r>
        <w:r w:rsidR="00815D76">
          <w:rPr>
            <w:noProof/>
            <w:webHidden/>
          </w:rPr>
          <w:instrText xml:space="preserve"> PAGEREF _Toc13770194 \h </w:instrText>
        </w:r>
        <w:r w:rsidR="00815D76">
          <w:rPr>
            <w:noProof/>
            <w:webHidden/>
          </w:rPr>
        </w:r>
        <w:r w:rsidR="00815D76">
          <w:rPr>
            <w:noProof/>
            <w:webHidden/>
          </w:rPr>
          <w:fldChar w:fldCharType="separate"/>
        </w:r>
        <w:r w:rsidR="00815D76">
          <w:rPr>
            <w:noProof/>
            <w:webHidden/>
          </w:rPr>
          <w:t>10</w:t>
        </w:r>
        <w:r w:rsidR="00815D76">
          <w:rPr>
            <w:noProof/>
            <w:webHidden/>
          </w:rPr>
          <w:fldChar w:fldCharType="end"/>
        </w:r>
      </w:hyperlink>
    </w:p>
    <w:p w14:paraId="345FDEE3" w14:textId="010B496F" w:rsidR="00815D76" w:rsidRDefault="00CF0CDD">
      <w:pPr>
        <w:pStyle w:val="TOC1"/>
        <w:rPr>
          <w:rFonts w:asciiTheme="minorHAnsi" w:eastAsiaTheme="minorEastAsia" w:hAnsiTheme="minorHAnsi" w:cstheme="minorBidi"/>
          <w:noProof/>
          <w:sz w:val="22"/>
          <w:szCs w:val="22"/>
        </w:rPr>
      </w:pPr>
      <w:hyperlink w:anchor="_Toc13770195" w:history="1">
        <w:r w:rsidR="00815D76" w:rsidRPr="00104241">
          <w:rPr>
            <w:rStyle w:val="Hyperlink"/>
            <w:rFonts w:eastAsiaTheme="minorEastAsia"/>
            <w:noProof/>
          </w:rPr>
          <w:t>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IHE Transactions</w:t>
        </w:r>
        <w:r w:rsidR="00815D76">
          <w:rPr>
            <w:noProof/>
            <w:webHidden/>
          </w:rPr>
          <w:tab/>
        </w:r>
        <w:r w:rsidR="00815D76">
          <w:rPr>
            <w:noProof/>
            <w:webHidden/>
          </w:rPr>
          <w:fldChar w:fldCharType="begin"/>
        </w:r>
        <w:r w:rsidR="00815D76">
          <w:rPr>
            <w:noProof/>
            <w:webHidden/>
          </w:rPr>
          <w:instrText xml:space="preserve"> PAGEREF _Toc13770195 \h </w:instrText>
        </w:r>
        <w:r w:rsidR="00815D76">
          <w:rPr>
            <w:noProof/>
            <w:webHidden/>
          </w:rPr>
        </w:r>
        <w:r w:rsidR="00815D76">
          <w:rPr>
            <w:noProof/>
            <w:webHidden/>
          </w:rPr>
          <w:fldChar w:fldCharType="separate"/>
        </w:r>
        <w:r w:rsidR="00815D76">
          <w:rPr>
            <w:noProof/>
            <w:webHidden/>
          </w:rPr>
          <w:t>11</w:t>
        </w:r>
        <w:r w:rsidR="00815D76">
          <w:rPr>
            <w:noProof/>
            <w:webHidden/>
          </w:rPr>
          <w:fldChar w:fldCharType="end"/>
        </w:r>
      </w:hyperlink>
    </w:p>
    <w:p w14:paraId="5CF682E1" w14:textId="67A9047C" w:rsidR="00815D76" w:rsidRDefault="00CF0CDD">
      <w:pPr>
        <w:pStyle w:val="TOC2"/>
        <w:tabs>
          <w:tab w:val="left" w:pos="1152"/>
        </w:tabs>
        <w:rPr>
          <w:rFonts w:asciiTheme="minorHAnsi" w:eastAsiaTheme="minorEastAsia" w:hAnsiTheme="minorHAnsi" w:cstheme="minorBidi"/>
          <w:noProof/>
          <w:sz w:val="22"/>
          <w:szCs w:val="22"/>
        </w:rPr>
      </w:pPr>
      <w:hyperlink w:anchor="_Toc13770196" w:history="1">
        <w:r w:rsidR="00815D76" w:rsidRPr="00104241">
          <w:rPr>
            <w:rStyle w:val="Hyperlink"/>
            <w:rFonts w:eastAsiaTheme="minorEastAsia"/>
            <w:noProof/>
          </w:rPr>
          <w:t>3.1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Maintain Time [ITI-1]</w:t>
        </w:r>
        <w:r w:rsidR="00815D76">
          <w:rPr>
            <w:noProof/>
            <w:webHidden/>
          </w:rPr>
          <w:tab/>
        </w:r>
        <w:r w:rsidR="00815D76">
          <w:rPr>
            <w:noProof/>
            <w:webHidden/>
          </w:rPr>
          <w:fldChar w:fldCharType="begin"/>
        </w:r>
        <w:r w:rsidR="00815D76">
          <w:rPr>
            <w:noProof/>
            <w:webHidden/>
          </w:rPr>
          <w:instrText xml:space="preserve"> PAGEREF _Toc13770196 \h </w:instrText>
        </w:r>
        <w:r w:rsidR="00815D76">
          <w:rPr>
            <w:noProof/>
            <w:webHidden/>
          </w:rPr>
        </w:r>
        <w:r w:rsidR="00815D76">
          <w:rPr>
            <w:noProof/>
            <w:webHidden/>
          </w:rPr>
          <w:fldChar w:fldCharType="separate"/>
        </w:r>
        <w:r w:rsidR="00815D76">
          <w:rPr>
            <w:noProof/>
            <w:webHidden/>
          </w:rPr>
          <w:t>11</w:t>
        </w:r>
        <w:r w:rsidR="00815D76">
          <w:rPr>
            <w:noProof/>
            <w:webHidden/>
          </w:rPr>
          <w:fldChar w:fldCharType="end"/>
        </w:r>
      </w:hyperlink>
    </w:p>
    <w:p w14:paraId="7807D876" w14:textId="1B2F8647" w:rsidR="00815D76" w:rsidRDefault="00CF0CDD">
      <w:pPr>
        <w:pStyle w:val="TOC3"/>
        <w:tabs>
          <w:tab w:val="left" w:pos="1584"/>
        </w:tabs>
        <w:rPr>
          <w:rFonts w:asciiTheme="minorHAnsi" w:eastAsiaTheme="minorEastAsia" w:hAnsiTheme="minorHAnsi" w:cstheme="minorBidi"/>
          <w:noProof/>
          <w:sz w:val="22"/>
          <w:szCs w:val="22"/>
        </w:rPr>
      </w:pPr>
      <w:hyperlink w:anchor="_Toc13770197" w:history="1">
        <w:r w:rsidR="00815D76" w:rsidRPr="00104241">
          <w:rPr>
            <w:rStyle w:val="Hyperlink"/>
            <w:rFonts w:eastAsiaTheme="minorEastAsia"/>
            <w:noProof/>
          </w:rPr>
          <w:t>3.1.1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_Toc13770197 \h </w:instrText>
        </w:r>
        <w:r w:rsidR="00815D76">
          <w:rPr>
            <w:noProof/>
            <w:webHidden/>
          </w:rPr>
        </w:r>
        <w:r w:rsidR="00815D76">
          <w:rPr>
            <w:noProof/>
            <w:webHidden/>
          </w:rPr>
          <w:fldChar w:fldCharType="separate"/>
        </w:r>
        <w:r w:rsidR="00815D76">
          <w:rPr>
            <w:noProof/>
            <w:webHidden/>
          </w:rPr>
          <w:t>11</w:t>
        </w:r>
        <w:r w:rsidR="00815D76">
          <w:rPr>
            <w:noProof/>
            <w:webHidden/>
          </w:rPr>
          <w:fldChar w:fldCharType="end"/>
        </w:r>
      </w:hyperlink>
    </w:p>
    <w:p w14:paraId="60082831" w14:textId="22F47C83" w:rsidR="00815D76" w:rsidRDefault="00CF0CDD">
      <w:pPr>
        <w:pStyle w:val="TOC3"/>
        <w:tabs>
          <w:tab w:val="left" w:pos="1584"/>
        </w:tabs>
        <w:rPr>
          <w:rFonts w:asciiTheme="minorHAnsi" w:eastAsiaTheme="minorEastAsia" w:hAnsiTheme="minorHAnsi" w:cstheme="minorBidi"/>
          <w:noProof/>
          <w:sz w:val="22"/>
          <w:szCs w:val="22"/>
        </w:rPr>
      </w:pPr>
      <w:hyperlink w:anchor="_Toc13770198" w:history="1">
        <w:r w:rsidR="00815D76" w:rsidRPr="00104241">
          <w:rPr>
            <w:rStyle w:val="Hyperlink"/>
            <w:rFonts w:eastAsiaTheme="minorEastAsia"/>
            <w:noProof/>
          </w:rPr>
          <w:t>3.1.2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_Toc13770198 \h </w:instrText>
        </w:r>
        <w:r w:rsidR="00815D76">
          <w:rPr>
            <w:noProof/>
            <w:webHidden/>
          </w:rPr>
        </w:r>
        <w:r w:rsidR="00815D76">
          <w:rPr>
            <w:noProof/>
            <w:webHidden/>
          </w:rPr>
          <w:fldChar w:fldCharType="separate"/>
        </w:r>
        <w:r w:rsidR="00815D76">
          <w:rPr>
            <w:noProof/>
            <w:webHidden/>
          </w:rPr>
          <w:t>11</w:t>
        </w:r>
        <w:r w:rsidR="00815D76">
          <w:rPr>
            <w:noProof/>
            <w:webHidden/>
          </w:rPr>
          <w:fldChar w:fldCharType="end"/>
        </w:r>
      </w:hyperlink>
    </w:p>
    <w:p w14:paraId="33FACD6C" w14:textId="481DAA1E" w:rsidR="00815D76" w:rsidRDefault="00CF0CDD">
      <w:pPr>
        <w:pStyle w:val="TOC3"/>
        <w:tabs>
          <w:tab w:val="left" w:pos="1584"/>
        </w:tabs>
        <w:rPr>
          <w:rFonts w:asciiTheme="minorHAnsi" w:eastAsiaTheme="minorEastAsia" w:hAnsiTheme="minorHAnsi" w:cstheme="minorBidi"/>
          <w:noProof/>
          <w:sz w:val="22"/>
          <w:szCs w:val="22"/>
        </w:rPr>
      </w:pPr>
      <w:hyperlink w:anchor="_Toc13770199" w:history="1">
        <w:r w:rsidR="00815D76" w:rsidRPr="00104241">
          <w:rPr>
            <w:rStyle w:val="Hyperlink"/>
            <w:rFonts w:eastAsiaTheme="minorEastAsia"/>
            <w:noProof/>
          </w:rPr>
          <w:t>3.1.3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_Toc13770199 \h </w:instrText>
        </w:r>
        <w:r w:rsidR="00815D76">
          <w:rPr>
            <w:noProof/>
            <w:webHidden/>
          </w:rPr>
        </w:r>
        <w:r w:rsidR="00815D76">
          <w:rPr>
            <w:noProof/>
            <w:webHidden/>
          </w:rPr>
          <w:fldChar w:fldCharType="separate"/>
        </w:r>
        <w:r w:rsidR="00815D76">
          <w:rPr>
            <w:noProof/>
            <w:webHidden/>
          </w:rPr>
          <w:t>11</w:t>
        </w:r>
        <w:r w:rsidR="00815D76">
          <w:rPr>
            <w:noProof/>
            <w:webHidden/>
          </w:rPr>
          <w:fldChar w:fldCharType="end"/>
        </w:r>
      </w:hyperlink>
    </w:p>
    <w:p w14:paraId="37A7781C" w14:textId="72D0E971" w:rsidR="00815D76" w:rsidRDefault="00CF0CDD">
      <w:pPr>
        <w:pStyle w:val="TOC3"/>
        <w:tabs>
          <w:tab w:val="left" w:pos="1584"/>
        </w:tabs>
        <w:rPr>
          <w:rFonts w:asciiTheme="minorHAnsi" w:eastAsiaTheme="minorEastAsia" w:hAnsiTheme="minorHAnsi" w:cstheme="minorBidi"/>
          <w:noProof/>
          <w:sz w:val="22"/>
          <w:szCs w:val="22"/>
        </w:rPr>
      </w:pPr>
      <w:hyperlink w:anchor="_Toc13770200" w:history="1">
        <w:r w:rsidR="00815D76" w:rsidRPr="00104241">
          <w:rPr>
            <w:rStyle w:val="Hyperlink"/>
            <w:rFonts w:eastAsiaTheme="minorEastAsia"/>
            <w:noProof/>
          </w:rPr>
          <w:t>3.1.4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_Toc13770200 \h </w:instrText>
        </w:r>
        <w:r w:rsidR="00815D76">
          <w:rPr>
            <w:noProof/>
            <w:webHidden/>
          </w:rPr>
        </w:r>
        <w:r w:rsidR="00815D76">
          <w:rPr>
            <w:noProof/>
            <w:webHidden/>
          </w:rPr>
          <w:fldChar w:fldCharType="separate"/>
        </w:r>
        <w:r w:rsidR="00815D76">
          <w:rPr>
            <w:noProof/>
            <w:webHidden/>
          </w:rPr>
          <w:t>11</w:t>
        </w:r>
        <w:r w:rsidR="00815D76">
          <w:rPr>
            <w:noProof/>
            <w:webHidden/>
          </w:rPr>
          <w:fldChar w:fldCharType="end"/>
        </w:r>
      </w:hyperlink>
    </w:p>
    <w:p w14:paraId="2EB795C7" w14:textId="16BBA2AB" w:rsidR="00815D76" w:rsidRDefault="00CF0CDD">
      <w:pPr>
        <w:pStyle w:val="TOC2"/>
        <w:tabs>
          <w:tab w:val="left" w:pos="1152"/>
        </w:tabs>
        <w:rPr>
          <w:rFonts w:asciiTheme="minorHAnsi" w:eastAsiaTheme="minorEastAsia" w:hAnsiTheme="minorHAnsi" w:cstheme="minorBidi"/>
          <w:noProof/>
          <w:sz w:val="22"/>
          <w:szCs w:val="22"/>
        </w:rPr>
      </w:pPr>
      <w:hyperlink w:anchor="_Toc13770201" w:history="1">
        <w:r w:rsidR="00815D76" w:rsidRPr="00104241">
          <w:rPr>
            <w:rStyle w:val="Hyperlink"/>
            <w:rFonts w:eastAsiaTheme="minorEastAsia"/>
            <w:noProof/>
          </w:rPr>
          <w:t>3.2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Get User Authentication [ITI-2]</w:t>
        </w:r>
        <w:r w:rsidR="00815D76">
          <w:rPr>
            <w:noProof/>
            <w:webHidden/>
          </w:rPr>
          <w:tab/>
        </w:r>
        <w:r w:rsidR="00815D76">
          <w:rPr>
            <w:noProof/>
            <w:webHidden/>
          </w:rPr>
          <w:fldChar w:fldCharType="begin"/>
        </w:r>
        <w:r w:rsidR="00815D76">
          <w:rPr>
            <w:noProof/>
            <w:webHidden/>
          </w:rPr>
          <w:instrText xml:space="preserve"> PAGEREF _Toc13770201 \h </w:instrText>
        </w:r>
        <w:r w:rsidR="00815D76">
          <w:rPr>
            <w:noProof/>
            <w:webHidden/>
          </w:rPr>
        </w:r>
        <w:r w:rsidR="00815D76">
          <w:rPr>
            <w:noProof/>
            <w:webHidden/>
          </w:rPr>
          <w:fldChar w:fldCharType="separate"/>
        </w:r>
        <w:r w:rsidR="00815D76">
          <w:rPr>
            <w:noProof/>
            <w:webHidden/>
          </w:rPr>
          <w:t>13</w:t>
        </w:r>
        <w:r w:rsidR="00815D76">
          <w:rPr>
            <w:noProof/>
            <w:webHidden/>
          </w:rPr>
          <w:fldChar w:fldCharType="end"/>
        </w:r>
      </w:hyperlink>
    </w:p>
    <w:p w14:paraId="53F9B155" w14:textId="2C5EBB1F" w:rsidR="00815D76" w:rsidRDefault="00CF0CDD">
      <w:pPr>
        <w:pStyle w:val="TOC3"/>
        <w:tabs>
          <w:tab w:val="left" w:pos="1584"/>
        </w:tabs>
        <w:rPr>
          <w:rFonts w:asciiTheme="minorHAnsi" w:eastAsiaTheme="minorEastAsia" w:hAnsiTheme="minorHAnsi" w:cstheme="minorBidi"/>
          <w:noProof/>
          <w:sz w:val="22"/>
          <w:szCs w:val="22"/>
        </w:rPr>
      </w:pPr>
      <w:hyperlink w:anchor="_Toc13770202" w:history="1">
        <w:r w:rsidR="00815D76" w:rsidRPr="00104241">
          <w:rPr>
            <w:rStyle w:val="Hyperlink"/>
            <w:rFonts w:eastAsiaTheme="minorEastAsia"/>
            <w:noProof/>
          </w:rPr>
          <w:t>3.2.1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_Toc13770202 \h </w:instrText>
        </w:r>
        <w:r w:rsidR="00815D76">
          <w:rPr>
            <w:noProof/>
            <w:webHidden/>
          </w:rPr>
        </w:r>
        <w:r w:rsidR="00815D76">
          <w:rPr>
            <w:noProof/>
            <w:webHidden/>
          </w:rPr>
          <w:fldChar w:fldCharType="separate"/>
        </w:r>
        <w:r w:rsidR="00815D76">
          <w:rPr>
            <w:noProof/>
            <w:webHidden/>
          </w:rPr>
          <w:t>13</w:t>
        </w:r>
        <w:r w:rsidR="00815D76">
          <w:rPr>
            <w:noProof/>
            <w:webHidden/>
          </w:rPr>
          <w:fldChar w:fldCharType="end"/>
        </w:r>
      </w:hyperlink>
    </w:p>
    <w:p w14:paraId="2D14F301" w14:textId="67748648" w:rsidR="00815D76" w:rsidRDefault="00CF0CDD">
      <w:pPr>
        <w:pStyle w:val="TOC3"/>
        <w:tabs>
          <w:tab w:val="left" w:pos="1584"/>
        </w:tabs>
        <w:rPr>
          <w:rFonts w:asciiTheme="minorHAnsi" w:eastAsiaTheme="minorEastAsia" w:hAnsiTheme="minorHAnsi" w:cstheme="minorBidi"/>
          <w:noProof/>
          <w:sz w:val="22"/>
          <w:szCs w:val="22"/>
        </w:rPr>
      </w:pPr>
      <w:hyperlink w:anchor="_Toc13770203" w:history="1">
        <w:r w:rsidR="00815D76" w:rsidRPr="00104241">
          <w:rPr>
            <w:rStyle w:val="Hyperlink"/>
            <w:rFonts w:eastAsiaTheme="minorEastAsia"/>
            <w:noProof/>
          </w:rPr>
          <w:t>3.2.2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_Toc13770203 \h </w:instrText>
        </w:r>
        <w:r w:rsidR="00815D76">
          <w:rPr>
            <w:noProof/>
            <w:webHidden/>
          </w:rPr>
        </w:r>
        <w:r w:rsidR="00815D76">
          <w:rPr>
            <w:noProof/>
            <w:webHidden/>
          </w:rPr>
          <w:fldChar w:fldCharType="separate"/>
        </w:r>
        <w:r w:rsidR="00815D76">
          <w:rPr>
            <w:noProof/>
            <w:webHidden/>
          </w:rPr>
          <w:t>14</w:t>
        </w:r>
        <w:r w:rsidR="00815D76">
          <w:rPr>
            <w:noProof/>
            <w:webHidden/>
          </w:rPr>
          <w:fldChar w:fldCharType="end"/>
        </w:r>
      </w:hyperlink>
    </w:p>
    <w:p w14:paraId="17BB4123" w14:textId="6EDB0AE4" w:rsidR="00815D76" w:rsidRDefault="00CF0CDD">
      <w:pPr>
        <w:pStyle w:val="TOC3"/>
        <w:tabs>
          <w:tab w:val="left" w:pos="1584"/>
        </w:tabs>
        <w:rPr>
          <w:rFonts w:asciiTheme="minorHAnsi" w:eastAsiaTheme="minorEastAsia" w:hAnsiTheme="minorHAnsi" w:cstheme="minorBidi"/>
          <w:noProof/>
          <w:sz w:val="22"/>
          <w:szCs w:val="22"/>
        </w:rPr>
      </w:pPr>
      <w:hyperlink w:anchor="_Toc13770204" w:history="1">
        <w:r w:rsidR="00815D76" w:rsidRPr="00104241">
          <w:rPr>
            <w:rStyle w:val="Hyperlink"/>
            <w:rFonts w:eastAsiaTheme="minorEastAsia"/>
            <w:noProof/>
          </w:rPr>
          <w:t>3.2.3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_Toc13770204 \h </w:instrText>
        </w:r>
        <w:r w:rsidR="00815D76">
          <w:rPr>
            <w:noProof/>
            <w:webHidden/>
          </w:rPr>
        </w:r>
        <w:r w:rsidR="00815D76">
          <w:rPr>
            <w:noProof/>
            <w:webHidden/>
          </w:rPr>
          <w:fldChar w:fldCharType="separate"/>
        </w:r>
        <w:r w:rsidR="00815D76">
          <w:rPr>
            <w:noProof/>
            <w:webHidden/>
          </w:rPr>
          <w:t>14</w:t>
        </w:r>
        <w:r w:rsidR="00815D76">
          <w:rPr>
            <w:noProof/>
            <w:webHidden/>
          </w:rPr>
          <w:fldChar w:fldCharType="end"/>
        </w:r>
      </w:hyperlink>
    </w:p>
    <w:p w14:paraId="05BE920B" w14:textId="28E774B8" w:rsidR="00815D76" w:rsidRDefault="00CF0CDD">
      <w:pPr>
        <w:pStyle w:val="TOC3"/>
        <w:tabs>
          <w:tab w:val="left" w:pos="1584"/>
        </w:tabs>
        <w:rPr>
          <w:rFonts w:asciiTheme="minorHAnsi" w:eastAsiaTheme="minorEastAsia" w:hAnsiTheme="minorHAnsi" w:cstheme="minorBidi"/>
          <w:noProof/>
          <w:sz w:val="22"/>
          <w:szCs w:val="22"/>
        </w:rPr>
      </w:pPr>
      <w:hyperlink w:anchor="_Toc13770205" w:history="1">
        <w:r w:rsidR="00815D76" w:rsidRPr="00104241">
          <w:rPr>
            <w:rStyle w:val="Hyperlink"/>
            <w:rFonts w:eastAsiaTheme="minorEastAsia"/>
            <w:noProof/>
          </w:rPr>
          <w:t>3.2.4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_Toc13770205 \h </w:instrText>
        </w:r>
        <w:r w:rsidR="00815D76">
          <w:rPr>
            <w:noProof/>
            <w:webHidden/>
          </w:rPr>
        </w:r>
        <w:r w:rsidR="00815D76">
          <w:rPr>
            <w:noProof/>
            <w:webHidden/>
          </w:rPr>
          <w:fldChar w:fldCharType="separate"/>
        </w:r>
        <w:r w:rsidR="00815D76">
          <w:rPr>
            <w:noProof/>
            <w:webHidden/>
          </w:rPr>
          <w:t>14</w:t>
        </w:r>
        <w:r w:rsidR="00815D76">
          <w:rPr>
            <w:noProof/>
            <w:webHidden/>
          </w:rPr>
          <w:fldChar w:fldCharType="end"/>
        </w:r>
      </w:hyperlink>
    </w:p>
    <w:p w14:paraId="7AF5578E" w14:textId="15F32EAF" w:rsidR="00815D76" w:rsidRDefault="00CF0CDD">
      <w:pPr>
        <w:pStyle w:val="TOC3"/>
        <w:tabs>
          <w:tab w:val="left" w:pos="1584"/>
        </w:tabs>
        <w:rPr>
          <w:rFonts w:asciiTheme="minorHAnsi" w:eastAsiaTheme="minorEastAsia" w:hAnsiTheme="minorHAnsi" w:cstheme="minorBidi"/>
          <w:noProof/>
          <w:sz w:val="22"/>
          <w:szCs w:val="22"/>
        </w:rPr>
      </w:pPr>
      <w:hyperlink w:anchor="_Toc13770206" w:history="1">
        <w:r w:rsidR="00815D76" w:rsidRPr="00104241">
          <w:rPr>
            <w:rStyle w:val="Hyperlink"/>
            <w:rFonts w:eastAsiaTheme="minorEastAsia"/>
            <w:noProof/>
          </w:rPr>
          <w:t>3.2.5</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Extended Authentication Methods</w:t>
        </w:r>
        <w:r w:rsidR="00815D76">
          <w:rPr>
            <w:noProof/>
            <w:webHidden/>
          </w:rPr>
          <w:tab/>
        </w:r>
        <w:r w:rsidR="00815D76">
          <w:rPr>
            <w:noProof/>
            <w:webHidden/>
          </w:rPr>
          <w:fldChar w:fldCharType="begin"/>
        </w:r>
        <w:r w:rsidR="00815D76">
          <w:rPr>
            <w:noProof/>
            <w:webHidden/>
          </w:rPr>
          <w:instrText xml:space="preserve"> PAGEREF _Toc13770206 \h </w:instrText>
        </w:r>
        <w:r w:rsidR="00815D76">
          <w:rPr>
            <w:noProof/>
            <w:webHidden/>
          </w:rPr>
        </w:r>
        <w:r w:rsidR="00815D76">
          <w:rPr>
            <w:noProof/>
            <w:webHidden/>
          </w:rPr>
          <w:fldChar w:fldCharType="separate"/>
        </w:r>
        <w:r w:rsidR="00815D76">
          <w:rPr>
            <w:noProof/>
            <w:webHidden/>
          </w:rPr>
          <w:t>15</w:t>
        </w:r>
        <w:r w:rsidR="00815D76">
          <w:rPr>
            <w:noProof/>
            <w:webHidden/>
          </w:rPr>
          <w:fldChar w:fldCharType="end"/>
        </w:r>
      </w:hyperlink>
    </w:p>
    <w:p w14:paraId="312CDF31" w14:textId="0377421C" w:rsidR="00815D76" w:rsidRDefault="00CF0CDD">
      <w:pPr>
        <w:pStyle w:val="TOC3"/>
        <w:tabs>
          <w:tab w:val="left" w:pos="1584"/>
        </w:tabs>
        <w:rPr>
          <w:rFonts w:asciiTheme="minorHAnsi" w:eastAsiaTheme="minorEastAsia" w:hAnsiTheme="minorHAnsi" w:cstheme="minorBidi"/>
          <w:noProof/>
          <w:sz w:val="22"/>
          <w:szCs w:val="22"/>
        </w:rPr>
      </w:pPr>
      <w:hyperlink w:anchor="_Toc13770207" w:history="1">
        <w:r w:rsidR="00815D76" w:rsidRPr="00104241">
          <w:rPr>
            <w:rStyle w:val="Hyperlink"/>
            <w:rFonts w:eastAsiaTheme="minorEastAsia"/>
            <w:noProof/>
          </w:rPr>
          <w:t>3.2.6</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Audit Record Considerations</w:t>
        </w:r>
        <w:r w:rsidR="00815D76">
          <w:rPr>
            <w:noProof/>
            <w:webHidden/>
          </w:rPr>
          <w:tab/>
        </w:r>
        <w:r w:rsidR="00815D76">
          <w:rPr>
            <w:noProof/>
            <w:webHidden/>
          </w:rPr>
          <w:fldChar w:fldCharType="begin"/>
        </w:r>
        <w:r w:rsidR="00815D76">
          <w:rPr>
            <w:noProof/>
            <w:webHidden/>
          </w:rPr>
          <w:instrText xml:space="preserve"> PAGEREF _Toc13770207 \h </w:instrText>
        </w:r>
        <w:r w:rsidR="00815D76">
          <w:rPr>
            <w:noProof/>
            <w:webHidden/>
          </w:rPr>
        </w:r>
        <w:r w:rsidR="00815D76">
          <w:rPr>
            <w:noProof/>
            <w:webHidden/>
          </w:rPr>
          <w:fldChar w:fldCharType="separate"/>
        </w:r>
        <w:r w:rsidR="00815D76">
          <w:rPr>
            <w:noProof/>
            <w:webHidden/>
          </w:rPr>
          <w:t>15</w:t>
        </w:r>
        <w:r w:rsidR="00815D76">
          <w:rPr>
            <w:noProof/>
            <w:webHidden/>
          </w:rPr>
          <w:fldChar w:fldCharType="end"/>
        </w:r>
      </w:hyperlink>
    </w:p>
    <w:p w14:paraId="217B3757" w14:textId="26E20403" w:rsidR="00815D76" w:rsidRDefault="00CF0CDD">
      <w:pPr>
        <w:pStyle w:val="TOC2"/>
        <w:tabs>
          <w:tab w:val="left" w:pos="1152"/>
        </w:tabs>
        <w:rPr>
          <w:rFonts w:asciiTheme="minorHAnsi" w:eastAsiaTheme="minorEastAsia" w:hAnsiTheme="minorHAnsi" w:cstheme="minorBidi"/>
          <w:noProof/>
          <w:sz w:val="22"/>
          <w:szCs w:val="22"/>
        </w:rPr>
      </w:pPr>
      <w:hyperlink w:anchor="_Toc13770208" w:history="1">
        <w:r w:rsidR="00815D76" w:rsidRPr="00104241">
          <w:rPr>
            <w:rStyle w:val="Hyperlink"/>
            <w:rFonts w:eastAsiaTheme="minorEastAsia"/>
            <w:noProof/>
          </w:rPr>
          <w:t>3.3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Get Service Ticket [ITI-3]</w:t>
        </w:r>
        <w:r w:rsidR="00815D76">
          <w:rPr>
            <w:noProof/>
            <w:webHidden/>
          </w:rPr>
          <w:tab/>
        </w:r>
        <w:r w:rsidR="00815D76">
          <w:rPr>
            <w:noProof/>
            <w:webHidden/>
          </w:rPr>
          <w:fldChar w:fldCharType="begin"/>
        </w:r>
        <w:r w:rsidR="00815D76">
          <w:rPr>
            <w:noProof/>
            <w:webHidden/>
          </w:rPr>
          <w:instrText xml:space="preserve"> PAGEREF _Toc13770208 \h </w:instrText>
        </w:r>
        <w:r w:rsidR="00815D76">
          <w:rPr>
            <w:noProof/>
            <w:webHidden/>
          </w:rPr>
        </w:r>
        <w:r w:rsidR="00815D76">
          <w:rPr>
            <w:noProof/>
            <w:webHidden/>
          </w:rPr>
          <w:fldChar w:fldCharType="separate"/>
        </w:r>
        <w:r w:rsidR="00815D76">
          <w:rPr>
            <w:noProof/>
            <w:webHidden/>
          </w:rPr>
          <w:t>17</w:t>
        </w:r>
        <w:r w:rsidR="00815D76">
          <w:rPr>
            <w:noProof/>
            <w:webHidden/>
          </w:rPr>
          <w:fldChar w:fldCharType="end"/>
        </w:r>
      </w:hyperlink>
    </w:p>
    <w:p w14:paraId="0F06C499" w14:textId="3A5F58B0" w:rsidR="00815D76" w:rsidRDefault="00CF0CDD">
      <w:pPr>
        <w:pStyle w:val="TOC3"/>
        <w:tabs>
          <w:tab w:val="left" w:pos="1584"/>
        </w:tabs>
        <w:rPr>
          <w:rFonts w:asciiTheme="minorHAnsi" w:eastAsiaTheme="minorEastAsia" w:hAnsiTheme="minorHAnsi" w:cstheme="minorBidi"/>
          <w:noProof/>
          <w:sz w:val="22"/>
          <w:szCs w:val="22"/>
        </w:rPr>
      </w:pPr>
      <w:hyperlink w:anchor="_Toc13770209" w:history="1">
        <w:r w:rsidR="00815D76" w:rsidRPr="00104241">
          <w:rPr>
            <w:rStyle w:val="Hyperlink"/>
            <w:rFonts w:eastAsiaTheme="minorEastAsia"/>
            <w:noProof/>
          </w:rPr>
          <w:t>3.3.1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_Toc13770209 \h </w:instrText>
        </w:r>
        <w:r w:rsidR="00815D76">
          <w:rPr>
            <w:noProof/>
            <w:webHidden/>
          </w:rPr>
        </w:r>
        <w:r w:rsidR="00815D76">
          <w:rPr>
            <w:noProof/>
            <w:webHidden/>
          </w:rPr>
          <w:fldChar w:fldCharType="separate"/>
        </w:r>
        <w:r w:rsidR="00815D76">
          <w:rPr>
            <w:noProof/>
            <w:webHidden/>
          </w:rPr>
          <w:t>17</w:t>
        </w:r>
        <w:r w:rsidR="00815D76">
          <w:rPr>
            <w:noProof/>
            <w:webHidden/>
          </w:rPr>
          <w:fldChar w:fldCharType="end"/>
        </w:r>
      </w:hyperlink>
    </w:p>
    <w:p w14:paraId="11B0D9B5" w14:textId="164385BB" w:rsidR="00815D76" w:rsidRDefault="00CF0CDD">
      <w:pPr>
        <w:pStyle w:val="TOC3"/>
        <w:tabs>
          <w:tab w:val="left" w:pos="1584"/>
        </w:tabs>
        <w:rPr>
          <w:rFonts w:asciiTheme="minorHAnsi" w:eastAsiaTheme="minorEastAsia" w:hAnsiTheme="minorHAnsi" w:cstheme="minorBidi"/>
          <w:noProof/>
          <w:sz w:val="22"/>
          <w:szCs w:val="22"/>
        </w:rPr>
      </w:pPr>
      <w:hyperlink w:anchor="_Toc13770210" w:history="1">
        <w:r w:rsidR="00815D76" w:rsidRPr="00104241">
          <w:rPr>
            <w:rStyle w:val="Hyperlink"/>
            <w:rFonts w:eastAsiaTheme="minorEastAsia"/>
            <w:noProof/>
          </w:rPr>
          <w:t>3.3.2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_Toc13770210 \h </w:instrText>
        </w:r>
        <w:r w:rsidR="00815D76">
          <w:rPr>
            <w:noProof/>
            <w:webHidden/>
          </w:rPr>
        </w:r>
        <w:r w:rsidR="00815D76">
          <w:rPr>
            <w:noProof/>
            <w:webHidden/>
          </w:rPr>
          <w:fldChar w:fldCharType="separate"/>
        </w:r>
        <w:r w:rsidR="00815D76">
          <w:rPr>
            <w:noProof/>
            <w:webHidden/>
          </w:rPr>
          <w:t>17</w:t>
        </w:r>
        <w:r w:rsidR="00815D76">
          <w:rPr>
            <w:noProof/>
            <w:webHidden/>
          </w:rPr>
          <w:fldChar w:fldCharType="end"/>
        </w:r>
      </w:hyperlink>
    </w:p>
    <w:p w14:paraId="489CAA1A" w14:textId="5F1936CA" w:rsidR="00815D76" w:rsidRDefault="00CF0CDD">
      <w:pPr>
        <w:pStyle w:val="TOC3"/>
        <w:tabs>
          <w:tab w:val="left" w:pos="1584"/>
        </w:tabs>
        <w:rPr>
          <w:rFonts w:asciiTheme="minorHAnsi" w:eastAsiaTheme="minorEastAsia" w:hAnsiTheme="minorHAnsi" w:cstheme="minorBidi"/>
          <w:noProof/>
          <w:sz w:val="22"/>
          <w:szCs w:val="22"/>
        </w:rPr>
      </w:pPr>
      <w:hyperlink w:anchor="_Toc13770211" w:history="1">
        <w:r w:rsidR="00815D76" w:rsidRPr="00104241">
          <w:rPr>
            <w:rStyle w:val="Hyperlink"/>
            <w:rFonts w:eastAsiaTheme="minorEastAsia"/>
            <w:noProof/>
          </w:rPr>
          <w:t>3.3.3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_Toc13770211 \h </w:instrText>
        </w:r>
        <w:r w:rsidR="00815D76">
          <w:rPr>
            <w:noProof/>
            <w:webHidden/>
          </w:rPr>
        </w:r>
        <w:r w:rsidR="00815D76">
          <w:rPr>
            <w:noProof/>
            <w:webHidden/>
          </w:rPr>
          <w:fldChar w:fldCharType="separate"/>
        </w:r>
        <w:r w:rsidR="00815D76">
          <w:rPr>
            <w:noProof/>
            <w:webHidden/>
          </w:rPr>
          <w:t>17</w:t>
        </w:r>
        <w:r w:rsidR="00815D76">
          <w:rPr>
            <w:noProof/>
            <w:webHidden/>
          </w:rPr>
          <w:fldChar w:fldCharType="end"/>
        </w:r>
      </w:hyperlink>
    </w:p>
    <w:p w14:paraId="3D368DDF" w14:textId="0CB4EB54" w:rsidR="00815D76" w:rsidRDefault="00CF0CDD">
      <w:pPr>
        <w:pStyle w:val="TOC3"/>
        <w:tabs>
          <w:tab w:val="left" w:pos="1584"/>
        </w:tabs>
        <w:rPr>
          <w:rFonts w:asciiTheme="minorHAnsi" w:eastAsiaTheme="minorEastAsia" w:hAnsiTheme="minorHAnsi" w:cstheme="minorBidi"/>
          <w:noProof/>
          <w:sz w:val="22"/>
          <w:szCs w:val="22"/>
        </w:rPr>
      </w:pPr>
      <w:hyperlink w:anchor="_Toc13770212" w:history="1">
        <w:r w:rsidR="00815D76" w:rsidRPr="00104241">
          <w:rPr>
            <w:rStyle w:val="Hyperlink"/>
            <w:rFonts w:eastAsiaTheme="minorEastAsia"/>
            <w:noProof/>
          </w:rPr>
          <w:t>3.3.4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_Toc13770212 \h </w:instrText>
        </w:r>
        <w:r w:rsidR="00815D76">
          <w:rPr>
            <w:noProof/>
            <w:webHidden/>
          </w:rPr>
        </w:r>
        <w:r w:rsidR="00815D76">
          <w:rPr>
            <w:noProof/>
            <w:webHidden/>
          </w:rPr>
          <w:fldChar w:fldCharType="separate"/>
        </w:r>
        <w:r w:rsidR="00815D76">
          <w:rPr>
            <w:noProof/>
            <w:webHidden/>
          </w:rPr>
          <w:t>17</w:t>
        </w:r>
        <w:r w:rsidR="00815D76">
          <w:rPr>
            <w:noProof/>
            <w:webHidden/>
          </w:rPr>
          <w:fldChar w:fldCharType="end"/>
        </w:r>
      </w:hyperlink>
    </w:p>
    <w:p w14:paraId="70ED8976" w14:textId="7433DD84" w:rsidR="00815D76" w:rsidRDefault="00CF0CDD">
      <w:pPr>
        <w:pStyle w:val="TOC3"/>
        <w:tabs>
          <w:tab w:val="left" w:pos="1584"/>
        </w:tabs>
        <w:rPr>
          <w:rFonts w:asciiTheme="minorHAnsi" w:eastAsiaTheme="minorEastAsia" w:hAnsiTheme="minorHAnsi" w:cstheme="minorBidi"/>
          <w:noProof/>
          <w:sz w:val="22"/>
          <w:szCs w:val="22"/>
        </w:rPr>
      </w:pPr>
      <w:hyperlink w:anchor="_Toc13770213" w:history="1">
        <w:r w:rsidR="00815D76" w:rsidRPr="00104241">
          <w:rPr>
            <w:rStyle w:val="Hyperlink"/>
            <w:rFonts w:eastAsiaTheme="minorEastAsia"/>
            <w:noProof/>
          </w:rPr>
          <w:t>3.3.5</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Security Considerations</w:t>
        </w:r>
        <w:r w:rsidR="00815D76">
          <w:rPr>
            <w:noProof/>
            <w:webHidden/>
          </w:rPr>
          <w:tab/>
        </w:r>
        <w:r w:rsidR="00815D76">
          <w:rPr>
            <w:noProof/>
            <w:webHidden/>
          </w:rPr>
          <w:fldChar w:fldCharType="begin"/>
        </w:r>
        <w:r w:rsidR="00815D76">
          <w:rPr>
            <w:noProof/>
            <w:webHidden/>
          </w:rPr>
          <w:instrText xml:space="preserve"> PAGEREF _Toc13770213 \h </w:instrText>
        </w:r>
        <w:r w:rsidR="00815D76">
          <w:rPr>
            <w:noProof/>
            <w:webHidden/>
          </w:rPr>
        </w:r>
        <w:r w:rsidR="00815D76">
          <w:rPr>
            <w:noProof/>
            <w:webHidden/>
          </w:rPr>
          <w:fldChar w:fldCharType="separate"/>
        </w:r>
        <w:r w:rsidR="00815D76">
          <w:rPr>
            <w:noProof/>
            <w:webHidden/>
          </w:rPr>
          <w:t>19</w:t>
        </w:r>
        <w:r w:rsidR="00815D76">
          <w:rPr>
            <w:noProof/>
            <w:webHidden/>
          </w:rPr>
          <w:fldChar w:fldCharType="end"/>
        </w:r>
      </w:hyperlink>
    </w:p>
    <w:p w14:paraId="63BF71D2" w14:textId="5DE4809C" w:rsidR="00815D76" w:rsidRDefault="00CF0CDD">
      <w:pPr>
        <w:pStyle w:val="TOC2"/>
        <w:tabs>
          <w:tab w:val="left" w:pos="1152"/>
        </w:tabs>
        <w:rPr>
          <w:rFonts w:asciiTheme="minorHAnsi" w:eastAsiaTheme="minorEastAsia" w:hAnsiTheme="minorHAnsi" w:cstheme="minorBidi"/>
          <w:noProof/>
          <w:sz w:val="22"/>
          <w:szCs w:val="22"/>
        </w:rPr>
      </w:pPr>
      <w:hyperlink w:anchor="_Toc13770214" w:history="1">
        <w:r w:rsidR="00815D76" w:rsidRPr="00104241">
          <w:rPr>
            <w:rStyle w:val="Hyperlink"/>
            <w:rFonts w:eastAsiaTheme="minorEastAsia"/>
            <w:noProof/>
          </w:rPr>
          <w:t>3.4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Kerberized Communication [ITI-4]</w:t>
        </w:r>
        <w:r w:rsidR="00815D76">
          <w:rPr>
            <w:noProof/>
            <w:webHidden/>
          </w:rPr>
          <w:tab/>
        </w:r>
        <w:r w:rsidR="00815D76">
          <w:rPr>
            <w:noProof/>
            <w:webHidden/>
          </w:rPr>
          <w:fldChar w:fldCharType="begin"/>
        </w:r>
        <w:r w:rsidR="00815D76">
          <w:rPr>
            <w:noProof/>
            <w:webHidden/>
          </w:rPr>
          <w:instrText xml:space="preserve"> PAGEREF _Toc13770214 \h </w:instrText>
        </w:r>
        <w:r w:rsidR="00815D76">
          <w:rPr>
            <w:noProof/>
            <w:webHidden/>
          </w:rPr>
        </w:r>
        <w:r w:rsidR="00815D76">
          <w:rPr>
            <w:noProof/>
            <w:webHidden/>
          </w:rPr>
          <w:fldChar w:fldCharType="separate"/>
        </w:r>
        <w:r w:rsidR="00815D76">
          <w:rPr>
            <w:noProof/>
            <w:webHidden/>
          </w:rPr>
          <w:t>19</w:t>
        </w:r>
        <w:r w:rsidR="00815D76">
          <w:rPr>
            <w:noProof/>
            <w:webHidden/>
          </w:rPr>
          <w:fldChar w:fldCharType="end"/>
        </w:r>
      </w:hyperlink>
    </w:p>
    <w:p w14:paraId="427E6C2A" w14:textId="4358FBDE" w:rsidR="00815D76" w:rsidRDefault="00CF0CDD">
      <w:pPr>
        <w:pStyle w:val="TOC3"/>
        <w:tabs>
          <w:tab w:val="left" w:pos="1584"/>
        </w:tabs>
        <w:rPr>
          <w:rFonts w:asciiTheme="minorHAnsi" w:eastAsiaTheme="minorEastAsia" w:hAnsiTheme="minorHAnsi" w:cstheme="minorBidi"/>
          <w:noProof/>
          <w:sz w:val="22"/>
          <w:szCs w:val="22"/>
        </w:rPr>
      </w:pPr>
      <w:hyperlink w:anchor="_Toc13770215" w:history="1">
        <w:r w:rsidR="00815D76" w:rsidRPr="00104241">
          <w:rPr>
            <w:rStyle w:val="Hyperlink"/>
            <w:rFonts w:eastAsiaTheme="minorEastAsia"/>
            <w:noProof/>
          </w:rPr>
          <w:t>3.4.1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_Toc13770215 \h </w:instrText>
        </w:r>
        <w:r w:rsidR="00815D76">
          <w:rPr>
            <w:noProof/>
            <w:webHidden/>
          </w:rPr>
        </w:r>
        <w:r w:rsidR="00815D76">
          <w:rPr>
            <w:noProof/>
            <w:webHidden/>
          </w:rPr>
          <w:fldChar w:fldCharType="separate"/>
        </w:r>
        <w:r w:rsidR="00815D76">
          <w:rPr>
            <w:noProof/>
            <w:webHidden/>
          </w:rPr>
          <w:t>19</w:t>
        </w:r>
        <w:r w:rsidR="00815D76">
          <w:rPr>
            <w:noProof/>
            <w:webHidden/>
          </w:rPr>
          <w:fldChar w:fldCharType="end"/>
        </w:r>
      </w:hyperlink>
    </w:p>
    <w:p w14:paraId="07087029" w14:textId="2F3C3E76" w:rsidR="00815D76" w:rsidRDefault="00CF0CDD">
      <w:pPr>
        <w:pStyle w:val="TOC3"/>
        <w:tabs>
          <w:tab w:val="left" w:pos="1584"/>
        </w:tabs>
        <w:rPr>
          <w:rFonts w:asciiTheme="minorHAnsi" w:eastAsiaTheme="minorEastAsia" w:hAnsiTheme="minorHAnsi" w:cstheme="minorBidi"/>
          <w:noProof/>
          <w:sz w:val="22"/>
          <w:szCs w:val="22"/>
        </w:rPr>
      </w:pPr>
      <w:hyperlink w:anchor="_Toc13770216" w:history="1">
        <w:r w:rsidR="00815D76" w:rsidRPr="00104241">
          <w:rPr>
            <w:rStyle w:val="Hyperlink"/>
            <w:rFonts w:eastAsiaTheme="minorEastAsia"/>
            <w:noProof/>
          </w:rPr>
          <w:t>3.4.2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_Toc13770216 \h </w:instrText>
        </w:r>
        <w:r w:rsidR="00815D76">
          <w:rPr>
            <w:noProof/>
            <w:webHidden/>
          </w:rPr>
        </w:r>
        <w:r w:rsidR="00815D76">
          <w:rPr>
            <w:noProof/>
            <w:webHidden/>
          </w:rPr>
          <w:fldChar w:fldCharType="separate"/>
        </w:r>
        <w:r w:rsidR="00815D76">
          <w:rPr>
            <w:noProof/>
            <w:webHidden/>
          </w:rPr>
          <w:t>19</w:t>
        </w:r>
        <w:r w:rsidR="00815D76">
          <w:rPr>
            <w:noProof/>
            <w:webHidden/>
          </w:rPr>
          <w:fldChar w:fldCharType="end"/>
        </w:r>
      </w:hyperlink>
    </w:p>
    <w:p w14:paraId="69C393C2" w14:textId="2ED2B988" w:rsidR="00815D76" w:rsidRDefault="00CF0CDD">
      <w:pPr>
        <w:pStyle w:val="TOC3"/>
        <w:tabs>
          <w:tab w:val="left" w:pos="1584"/>
        </w:tabs>
        <w:rPr>
          <w:rFonts w:asciiTheme="minorHAnsi" w:eastAsiaTheme="minorEastAsia" w:hAnsiTheme="minorHAnsi" w:cstheme="minorBidi"/>
          <w:noProof/>
          <w:sz w:val="22"/>
          <w:szCs w:val="22"/>
        </w:rPr>
      </w:pPr>
      <w:hyperlink w:anchor="_Toc13770217" w:history="1">
        <w:r w:rsidR="00815D76" w:rsidRPr="00104241">
          <w:rPr>
            <w:rStyle w:val="Hyperlink"/>
            <w:rFonts w:eastAsiaTheme="minorEastAsia"/>
            <w:noProof/>
          </w:rPr>
          <w:t>3.4.3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_Toc13770217 \h </w:instrText>
        </w:r>
        <w:r w:rsidR="00815D76">
          <w:rPr>
            <w:noProof/>
            <w:webHidden/>
          </w:rPr>
        </w:r>
        <w:r w:rsidR="00815D76">
          <w:rPr>
            <w:noProof/>
            <w:webHidden/>
          </w:rPr>
          <w:fldChar w:fldCharType="separate"/>
        </w:r>
        <w:r w:rsidR="00815D76">
          <w:rPr>
            <w:noProof/>
            <w:webHidden/>
          </w:rPr>
          <w:t>20</w:t>
        </w:r>
        <w:r w:rsidR="00815D76">
          <w:rPr>
            <w:noProof/>
            <w:webHidden/>
          </w:rPr>
          <w:fldChar w:fldCharType="end"/>
        </w:r>
      </w:hyperlink>
    </w:p>
    <w:p w14:paraId="0F086288" w14:textId="73DD5B16" w:rsidR="00815D76" w:rsidRDefault="00CF0CDD">
      <w:pPr>
        <w:pStyle w:val="TOC3"/>
        <w:tabs>
          <w:tab w:val="left" w:pos="1584"/>
        </w:tabs>
        <w:rPr>
          <w:rFonts w:asciiTheme="minorHAnsi" w:eastAsiaTheme="minorEastAsia" w:hAnsiTheme="minorHAnsi" w:cstheme="minorBidi"/>
          <w:noProof/>
          <w:sz w:val="22"/>
          <w:szCs w:val="22"/>
        </w:rPr>
      </w:pPr>
      <w:hyperlink w:anchor="_Toc13770218" w:history="1">
        <w:r w:rsidR="00815D76" w:rsidRPr="00104241">
          <w:rPr>
            <w:rStyle w:val="Hyperlink"/>
            <w:rFonts w:eastAsiaTheme="minorEastAsia"/>
            <w:noProof/>
          </w:rPr>
          <w:t>3.4.4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_Toc13770218 \h </w:instrText>
        </w:r>
        <w:r w:rsidR="00815D76">
          <w:rPr>
            <w:noProof/>
            <w:webHidden/>
          </w:rPr>
        </w:r>
        <w:r w:rsidR="00815D76">
          <w:rPr>
            <w:noProof/>
            <w:webHidden/>
          </w:rPr>
          <w:fldChar w:fldCharType="separate"/>
        </w:r>
        <w:r w:rsidR="00815D76">
          <w:rPr>
            <w:noProof/>
            <w:webHidden/>
          </w:rPr>
          <w:t>20</w:t>
        </w:r>
        <w:r w:rsidR="00815D76">
          <w:rPr>
            <w:noProof/>
            <w:webHidden/>
          </w:rPr>
          <w:fldChar w:fldCharType="end"/>
        </w:r>
      </w:hyperlink>
    </w:p>
    <w:p w14:paraId="4FB8A1D8" w14:textId="1DDB77B7" w:rsidR="00815D76" w:rsidRDefault="00CF0CDD">
      <w:pPr>
        <w:pStyle w:val="TOC3"/>
        <w:tabs>
          <w:tab w:val="left" w:pos="1584"/>
        </w:tabs>
        <w:rPr>
          <w:rFonts w:asciiTheme="minorHAnsi" w:eastAsiaTheme="minorEastAsia" w:hAnsiTheme="minorHAnsi" w:cstheme="minorBidi"/>
          <w:noProof/>
          <w:sz w:val="22"/>
          <w:szCs w:val="22"/>
        </w:rPr>
      </w:pPr>
      <w:hyperlink w:anchor="_Toc13770219" w:history="1">
        <w:r w:rsidR="00815D76" w:rsidRPr="00104241">
          <w:rPr>
            <w:rStyle w:val="Hyperlink"/>
            <w:rFonts w:eastAsiaTheme="minorEastAsia"/>
            <w:noProof/>
          </w:rPr>
          <w:t>3.4.5</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Security Considerations</w:t>
        </w:r>
        <w:r w:rsidR="00815D76">
          <w:rPr>
            <w:noProof/>
            <w:webHidden/>
          </w:rPr>
          <w:tab/>
        </w:r>
        <w:r w:rsidR="00815D76">
          <w:rPr>
            <w:noProof/>
            <w:webHidden/>
          </w:rPr>
          <w:fldChar w:fldCharType="begin"/>
        </w:r>
        <w:r w:rsidR="00815D76">
          <w:rPr>
            <w:noProof/>
            <w:webHidden/>
          </w:rPr>
          <w:instrText xml:space="preserve"> PAGEREF _Toc13770219 \h </w:instrText>
        </w:r>
        <w:r w:rsidR="00815D76">
          <w:rPr>
            <w:noProof/>
            <w:webHidden/>
          </w:rPr>
        </w:r>
        <w:r w:rsidR="00815D76">
          <w:rPr>
            <w:noProof/>
            <w:webHidden/>
          </w:rPr>
          <w:fldChar w:fldCharType="separate"/>
        </w:r>
        <w:r w:rsidR="00815D76">
          <w:rPr>
            <w:noProof/>
            <w:webHidden/>
          </w:rPr>
          <w:t>23</w:t>
        </w:r>
        <w:r w:rsidR="00815D76">
          <w:rPr>
            <w:noProof/>
            <w:webHidden/>
          </w:rPr>
          <w:fldChar w:fldCharType="end"/>
        </w:r>
      </w:hyperlink>
    </w:p>
    <w:p w14:paraId="7925BC46" w14:textId="2F081800" w:rsidR="00815D76" w:rsidRDefault="00CF0CDD">
      <w:pPr>
        <w:pStyle w:val="TOC2"/>
        <w:tabs>
          <w:tab w:val="left" w:pos="1152"/>
        </w:tabs>
        <w:rPr>
          <w:rFonts w:asciiTheme="minorHAnsi" w:eastAsiaTheme="minorEastAsia" w:hAnsiTheme="minorHAnsi" w:cstheme="minorBidi"/>
          <w:noProof/>
          <w:sz w:val="22"/>
          <w:szCs w:val="22"/>
        </w:rPr>
      </w:pPr>
      <w:hyperlink w:anchor="_Toc13770220" w:history="1">
        <w:r w:rsidR="00815D76" w:rsidRPr="00104241">
          <w:rPr>
            <w:rStyle w:val="Hyperlink"/>
            <w:rFonts w:eastAsiaTheme="minorEastAsia"/>
            <w:noProof/>
          </w:rPr>
          <w:t>3.5</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Join Context [ITI-5]</w:t>
        </w:r>
        <w:r w:rsidR="00815D76">
          <w:rPr>
            <w:noProof/>
            <w:webHidden/>
          </w:rPr>
          <w:tab/>
        </w:r>
        <w:r w:rsidR="00815D76">
          <w:rPr>
            <w:noProof/>
            <w:webHidden/>
          </w:rPr>
          <w:fldChar w:fldCharType="begin"/>
        </w:r>
        <w:r w:rsidR="00815D76">
          <w:rPr>
            <w:noProof/>
            <w:webHidden/>
          </w:rPr>
          <w:instrText xml:space="preserve"> PAGEREF _Toc13770220 \h </w:instrText>
        </w:r>
        <w:r w:rsidR="00815D76">
          <w:rPr>
            <w:noProof/>
            <w:webHidden/>
          </w:rPr>
        </w:r>
        <w:r w:rsidR="00815D76">
          <w:rPr>
            <w:noProof/>
            <w:webHidden/>
          </w:rPr>
          <w:fldChar w:fldCharType="separate"/>
        </w:r>
        <w:r w:rsidR="00815D76">
          <w:rPr>
            <w:noProof/>
            <w:webHidden/>
          </w:rPr>
          <w:t>23</w:t>
        </w:r>
        <w:r w:rsidR="00815D76">
          <w:rPr>
            <w:noProof/>
            <w:webHidden/>
          </w:rPr>
          <w:fldChar w:fldCharType="end"/>
        </w:r>
      </w:hyperlink>
    </w:p>
    <w:p w14:paraId="37B4BD58" w14:textId="2FF70F5B" w:rsidR="00815D76" w:rsidRDefault="00CF0CDD">
      <w:pPr>
        <w:pStyle w:val="TOC3"/>
        <w:tabs>
          <w:tab w:val="left" w:pos="1584"/>
        </w:tabs>
        <w:rPr>
          <w:rFonts w:asciiTheme="minorHAnsi" w:eastAsiaTheme="minorEastAsia" w:hAnsiTheme="minorHAnsi" w:cstheme="minorBidi"/>
          <w:noProof/>
          <w:sz w:val="22"/>
          <w:szCs w:val="22"/>
        </w:rPr>
      </w:pPr>
      <w:hyperlink w:anchor="_Toc13770221" w:history="1">
        <w:r w:rsidR="00815D76" w:rsidRPr="00104241">
          <w:rPr>
            <w:rStyle w:val="Hyperlink"/>
            <w:rFonts w:eastAsiaTheme="minorEastAsia"/>
            <w:noProof/>
          </w:rPr>
          <w:t>3.5.1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_Toc13770221 \h </w:instrText>
        </w:r>
        <w:r w:rsidR="00815D76">
          <w:rPr>
            <w:noProof/>
            <w:webHidden/>
          </w:rPr>
        </w:r>
        <w:r w:rsidR="00815D76">
          <w:rPr>
            <w:noProof/>
            <w:webHidden/>
          </w:rPr>
          <w:fldChar w:fldCharType="separate"/>
        </w:r>
        <w:r w:rsidR="00815D76">
          <w:rPr>
            <w:noProof/>
            <w:webHidden/>
          </w:rPr>
          <w:t>23</w:t>
        </w:r>
        <w:r w:rsidR="00815D76">
          <w:rPr>
            <w:noProof/>
            <w:webHidden/>
          </w:rPr>
          <w:fldChar w:fldCharType="end"/>
        </w:r>
      </w:hyperlink>
    </w:p>
    <w:p w14:paraId="2BD0B2CF" w14:textId="714B2068" w:rsidR="00815D76" w:rsidRDefault="00CF0CDD">
      <w:pPr>
        <w:pStyle w:val="TOC3"/>
        <w:tabs>
          <w:tab w:val="left" w:pos="1584"/>
        </w:tabs>
        <w:rPr>
          <w:rFonts w:asciiTheme="minorHAnsi" w:eastAsiaTheme="minorEastAsia" w:hAnsiTheme="minorHAnsi" w:cstheme="minorBidi"/>
          <w:noProof/>
          <w:sz w:val="22"/>
          <w:szCs w:val="22"/>
        </w:rPr>
      </w:pPr>
      <w:hyperlink w:anchor="_Toc13770222" w:history="1">
        <w:r w:rsidR="00815D76" w:rsidRPr="00104241">
          <w:rPr>
            <w:rStyle w:val="Hyperlink"/>
            <w:rFonts w:eastAsiaTheme="minorEastAsia"/>
            <w:noProof/>
          </w:rPr>
          <w:t>3.5.2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_Toc13770222 \h </w:instrText>
        </w:r>
        <w:r w:rsidR="00815D76">
          <w:rPr>
            <w:noProof/>
            <w:webHidden/>
          </w:rPr>
        </w:r>
        <w:r w:rsidR="00815D76">
          <w:rPr>
            <w:noProof/>
            <w:webHidden/>
          </w:rPr>
          <w:fldChar w:fldCharType="separate"/>
        </w:r>
        <w:r w:rsidR="00815D76">
          <w:rPr>
            <w:noProof/>
            <w:webHidden/>
          </w:rPr>
          <w:t>24</w:t>
        </w:r>
        <w:r w:rsidR="00815D76">
          <w:rPr>
            <w:noProof/>
            <w:webHidden/>
          </w:rPr>
          <w:fldChar w:fldCharType="end"/>
        </w:r>
      </w:hyperlink>
    </w:p>
    <w:p w14:paraId="006880E0" w14:textId="402FA197" w:rsidR="00815D76" w:rsidRDefault="00CF0CDD">
      <w:pPr>
        <w:pStyle w:val="TOC3"/>
        <w:tabs>
          <w:tab w:val="left" w:pos="1584"/>
        </w:tabs>
        <w:rPr>
          <w:rFonts w:asciiTheme="minorHAnsi" w:eastAsiaTheme="minorEastAsia" w:hAnsiTheme="minorHAnsi" w:cstheme="minorBidi"/>
          <w:noProof/>
          <w:sz w:val="22"/>
          <w:szCs w:val="22"/>
        </w:rPr>
      </w:pPr>
      <w:hyperlink w:anchor="_Toc13770223" w:history="1">
        <w:r w:rsidR="00815D76" w:rsidRPr="00104241">
          <w:rPr>
            <w:rStyle w:val="Hyperlink"/>
            <w:rFonts w:eastAsiaTheme="minorEastAsia"/>
            <w:noProof/>
          </w:rPr>
          <w:t>3.5.3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_Toc13770223 \h </w:instrText>
        </w:r>
        <w:r w:rsidR="00815D76">
          <w:rPr>
            <w:noProof/>
            <w:webHidden/>
          </w:rPr>
        </w:r>
        <w:r w:rsidR="00815D76">
          <w:rPr>
            <w:noProof/>
            <w:webHidden/>
          </w:rPr>
          <w:fldChar w:fldCharType="separate"/>
        </w:r>
        <w:r w:rsidR="00815D76">
          <w:rPr>
            <w:noProof/>
            <w:webHidden/>
          </w:rPr>
          <w:t>24</w:t>
        </w:r>
        <w:r w:rsidR="00815D76">
          <w:rPr>
            <w:noProof/>
            <w:webHidden/>
          </w:rPr>
          <w:fldChar w:fldCharType="end"/>
        </w:r>
      </w:hyperlink>
    </w:p>
    <w:p w14:paraId="4424C467" w14:textId="314C39B5" w:rsidR="00815D76" w:rsidRDefault="00CF0CDD">
      <w:pPr>
        <w:pStyle w:val="TOC3"/>
        <w:tabs>
          <w:tab w:val="left" w:pos="1584"/>
        </w:tabs>
        <w:rPr>
          <w:rFonts w:asciiTheme="minorHAnsi" w:eastAsiaTheme="minorEastAsia" w:hAnsiTheme="minorHAnsi" w:cstheme="minorBidi"/>
          <w:noProof/>
          <w:sz w:val="22"/>
          <w:szCs w:val="22"/>
        </w:rPr>
      </w:pPr>
      <w:hyperlink w:anchor="_Toc13770224" w:history="1">
        <w:r w:rsidR="00815D76" w:rsidRPr="00104241">
          <w:rPr>
            <w:rStyle w:val="Hyperlink"/>
            <w:rFonts w:eastAsiaTheme="minorEastAsia"/>
            <w:noProof/>
          </w:rPr>
          <w:t>3.5.4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_Toc13770224 \h </w:instrText>
        </w:r>
        <w:r w:rsidR="00815D76">
          <w:rPr>
            <w:noProof/>
            <w:webHidden/>
          </w:rPr>
        </w:r>
        <w:r w:rsidR="00815D76">
          <w:rPr>
            <w:noProof/>
            <w:webHidden/>
          </w:rPr>
          <w:fldChar w:fldCharType="separate"/>
        </w:r>
        <w:r w:rsidR="00815D76">
          <w:rPr>
            <w:noProof/>
            <w:webHidden/>
          </w:rPr>
          <w:t>25</w:t>
        </w:r>
        <w:r w:rsidR="00815D76">
          <w:rPr>
            <w:noProof/>
            <w:webHidden/>
          </w:rPr>
          <w:fldChar w:fldCharType="end"/>
        </w:r>
      </w:hyperlink>
    </w:p>
    <w:p w14:paraId="518F71A5" w14:textId="2B645190" w:rsidR="00815D76" w:rsidRDefault="00CF0CDD">
      <w:pPr>
        <w:pStyle w:val="TOC2"/>
        <w:tabs>
          <w:tab w:val="left" w:pos="1152"/>
        </w:tabs>
        <w:rPr>
          <w:rFonts w:asciiTheme="minorHAnsi" w:eastAsiaTheme="minorEastAsia" w:hAnsiTheme="minorHAnsi" w:cstheme="minorBidi"/>
          <w:noProof/>
          <w:sz w:val="22"/>
          <w:szCs w:val="22"/>
        </w:rPr>
      </w:pPr>
      <w:hyperlink w:anchor="_Toc13770225" w:history="1">
        <w:r w:rsidR="00815D76" w:rsidRPr="00104241">
          <w:rPr>
            <w:rStyle w:val="Hyperlink"/>
            <w:rFonts w:eastAsiaTheme="minorEastAsia"/>
            <w:noProof/>
          </w:rPr>
          <w:t>3.6</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Change Context [ITI-6]</w:t>
        </w:r>
        <w:r w:rsidR="00815D76">
          <w:rPr>
            <w:noProof/>
            <w:webHidden/>
          </w:rPr>
          <w:tab/>
        </w:r>
        <w:r w:rsidR="00815D76">
          <w:rPr>
            <w:noProof/>
            <w:webHidden/>
          </w:rPr>
          <w:fldChar w:fldCharType="begin"/>
        </w:r>
        <w:r w:rsidR="00815D76">
          <w:rPr>
            <w:noProof/>
            <w:webHidden/>
          </w:rPr>
          <w:instrText xml:space="preserve"> PAGEREF _Toc13770225 \h </w:instrText>
        </w:r>
        <w:r w:rsidR="00815D76">
          <w:rPr>
            <w:noProof/>
            <w:webHidden/>
          </w:rPr>
        </w:r>
        <w:r w:rsidR="00815D76">
          <w:rPr>
            <w:noProof/>
            <w:webHidden/>
          </w:rPr>
          <w:fldChar w:fldCharType="separate"/>
        </w:r>
        <w:r w:rsidR="00815D76">
          <w:rPr>
            <w:noProof/>
            <w:webHidden/>
          </w:rPr>
          <w:t>28</w:t>
        </w:r>
        <w:r w:rsidR="00815D76">
          <w:rPr>
            <w:noProof/>
            <w:webHidden/>
          </w:rPr>
          <w:fldChar w:fldCharType="end"/>
        </w:r>
      </w:hyperlink>
    </w:p>
    <w:p w14:paraId="0707A115" w14:textId="6CD5980A" w:rsidR="00815D76" w:rsidRDefault="00CF0CDD">
      <w:pPr>
        <w:pStyle w:val="TOC3"/>
        <w:tabs>
          <w:tab w:val="left" w:pos="1584"/>
        </w:tabs>
        <w:rPr>
          <w:rFonts w:asciiTheme="minorHAnsi" w:eastAsiaTheme="minorEastAsia" w:hAnsiTheme="minorHAnsi" w:cstheme="minorBidi"/>
          <w:noProof/>
          <w:sz w:val="22"/>
          <w:szCs w:val="22"/>
        </w:rPr>
      </w:pPr>
      <w:hyperlink w:anchor="_Toc13770226" w:history="1">
        <w:r w:rsidR="00815D76" w:rsidRPr="00104241">
          <w:rPr>
            <w:rStyle w:val="Hyperlink"/>
            <w:rFonts w:eastAsiaTheme="minorEastAsia"/>
            <w:noProof/>
          </w:rPr>
          <w:t>3.6.1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_Toc13770226 \h </w:instrText>
        </w:r>
        <w:r w:rsidR="00815D76">
          <w:rPr>
            <w:noProof/>
            <w:webHidden/>
          </w:rPr>
        </w:r>
        <w:r w:rsidR="00815D76">
          <w:rPr>
            <w:noProof/>
            <w:webHidden/>
          </w:rPr>
          <w:fldChar w:fldCharType="separate"/>
        </w:r>
        <w:r w:rsidR="00815D76">
          <w:rPr>
            <w:noProof/>
            <w:webHidden/>
          </w:rPr>
          <w:t>28</w:t>
        </w:r>
        <w:r w:rsidR="00815D76">
          <w:rPr>
            <w:noProof/>
            <w:webHidden/>
          </w:rPr>
          <w:fldChar w:fldCharType="end"/>
        </w:r>
      </w:hyperlink>
    </w:p>
    <w:p w14:paraId="4ABB69CF" w14:textId="2FD9CE1F" w:rsidR="00815D76" w:rsidRDefault="00CF0CDD">
      <w:pPr>
        <w:pStyle w:val="TOC3"/>
        <w:tabs>
          <w:tab w:val="left" w:pos="1584"/>
        </w:tabs>
        <w:rPr>
          <w:rFonts w:asciiTheme="minorHAnsi" w:eastAsiaTheme="minorEastAsia" w:hAnsiTheme="minorHAnsi" w:cstheme="minorBidi"/>
          <w:noProof/>
          <w:sz w:val="22"/>
          <w:szCs w:val="22"/>
        </w:rPr>
      </w:pPr>
      <w:hyperlink w:anchor="_Toc13770227" w:history="1">
        <w:r w:rsidR="00815D76" w:rsidRPr="00104241">
          <w:rPr>
            <w:rStyle w:val="Hyperlink"/>
            <w:rFonts w:eastAsiaTheme="minorEastAsia"/>
            <w:noProof/>
          </w:rPr>
          <w:t>3.6.2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_Toc13770227 \h </w:instrText>
        </w:r>
        <w:r w:rsidR="00815D76">
          <w:rPr>
            <w:noProof/>
            <w:webHidden/>
          </w:rPr>
        </w:r>
        <w:r w:rsidR="00815D76">
          <w:rPr>
            <w:noProof/>
            <w:webHidden/>
          </w:rPr>
          <w:fldChar w:fldCharType="separate"/>
        </w:r>
        <w:r w:rsidR="00815D76">
          <w:rPr>
            <w:noProof/>
            <w:webHidden/>
          </w:rPr>
          <w:t>29</w:t>
        </w:r>
        <w:r w:rsidR="00815D76">
          <w:rPr>
            <w:noProof/>
            <w:webHidden/>
          </w:rPr>
          <w:fldChar w:fldCharType="end"/>
        </w:r>
      </w:hyperlink>
    </w:p>
    <w:p w14:paraId="12D71979" w14:textId="19DD6A11" w:rsidR="00815D76" w:rsidRDefault="00CF0CDD">
      <w:pPr>
        <w:pStyle w:val="TOC3"/>
        <w:tabs>
          <w:tab w:val="left" w:pos="1584"/>
        </w:tabs>
        <w:rPr>
          <w:rFonts w:asciiTheme="minorHAnsi" w:eastAsiaTheme="minorEastAsia" w:hAnsiTheme="minorHAnsi" w:cstheme="minorBidi"/>
          <w:noProof/>
          <w:sz w:val="22"/>
          <w:szCs w:val="22"/>
        </w:rPr>
      </w:pPr>
      <w:hyperlink w:anchor="_Toc13770228" w:history="1">
        <w:r w:rsidR="00815D76" w:rsidRPr="00104241">
          <w:rPr>
            <w:rStyle w:val="Hyperlink"/>
            <w:rFonts w:eastAsiaTheme="minorEastAsia"/>
            <w:noProof/>
          </w:rPr>
          <w:t>3.6.3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_Toc13770228 \h </w:instrText>
        </w:r>
        <w:r w:rsidR="00815D76">
          <w:rPr>
            <w:noProof/>
            <w:webHidden/>
          </w:rPr>
        </w:r>
        <w:r w:rsidR="00815D76">
          <w:rPr>
            <w:noProof/>
            <w:webHidden/>
          </w:rPr>
          <w:fldChar w:fldCharType="separate"/>
        </w:r>
        <w:r w:rsidR="00815D76">
          <w:rPr>
            <w:noProof/>
            <w:webHidden/>
          </w:rPr>
          <w:t>30</w:t>
        </w:r>
        <w:r w:rsidR="00815D76">
          <w:rPr>
            <w:noProof/>
            <w:webHidden/>
          </w:rPr>
          <w:fldChar w:fldCharType="end"/>
        </w:r>
      </w:hyperlink>
    </w:p>
    <w:p w14:paraId="60F8E051" w14:textId="4BE66D3B" w:rsidR="00815D76" w:rsidRDefault="00CF0CDD">
      <w:pPr>
        <w:pStyle w:val="TOC3"/>
        <w:tabs>
          <w:tab w:val="left" w:pos="1584"/>
        </w:tabs>
        <w:rPr>
          <w:rFonts w:asciiTheme="minorHAnsi" w:eastAsiaTheme="minorEastAsia" w:hAnsiTheme="minorHAnsi" w:cstheme="minorBidi"/>
          <w:noProof/>
          <w:sz w:val="22"/>
          <w:szCs w:val="22"/>
        </w:rPr>
      </w:pPr>
      <w:hyperlink w:anchor="_Toc13770229" w:history="1">
        <w:r w:rsidR="00815D76" w:rsidRPr="00104241">
          <w:rPr>
            <w:rStyle w:val="Hyperlink"/>
            <w:rFonts w:eastAsiaTheme="minorEastAsia"/>
            <w:noProof/>
          </w:rPr>
          <w:t>3.6.4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_Toc13770229 \h </w:instrText>
        </w:r>
        <w:r w:rsidR="00815D76">
          <w:rPr>
            <w:noProof/>
            <w:webHidden/>
          </w:rPr>
        </w:r>
        <w:r w:rsidR="00815D76">
          <w:rPr>
            <w:noProof/>
            <w:webHidden/>
          </w:rPr>
          <w:fldChar w:fldCharType="separate"/>
        </w:r>
        <w:r w:rsidR="00815D76">
          <w:rPr>
            <w:noProof/>
            <w:webHidden/>
          </w:rPr>
          <w:t>30</w:t>
        </w:r>
        <w:r w:rsidR="00815D76">
          <w:rPr>
            <w:noProof/>
            <w:webHidden/>
          </w:rPr>
          <w:fldChar w:fldCharType="end"/>
        </w:r>
      </w:hyperlink>
    </w:p>
    <w:p w14:paraId="46C26774" w14:textId="610F3D7C" w:rsidR="00815D76" w:rsidRDefault="00CF0CDD">
      <w:pPr>
        <w:pStyle w:val="TOC2"/>
        <w:tabs>
          <w:tab w:val="left" w:pos="1152"/>
        </w:tabs>
        <w:rPr>
          <w:rFonts w:asciiTheme="minorHAnsi" w:eastAsiaTheme="minorEastAsia" w:hAnsiTheme="minorHAnsi" w:cstheme="minorBidi"/>
          <w:noProof/>
          <w:sz w:val="22"/>
          <w:szCs w:val="22"/>
        </w:rPr>
      </w:pPr>
      <w:hyperlink w:anchor="_Toc13770230" w:history="1">
        <w:r w:rsidR="00815D76" w:rsidRPr="00104241">
          <w:rPr>
            <w:rStyle w:val="Hyperlink"/>
            <w:rFonts w:eastAsiaTheme="minorEastAsia"/>
            <w:noProof/>
          </w:rPr>
          <w:t>3.7</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Leave Context [ITI-7]</w:t>
        </w:r>
        <w:r w:rsidR="00815D76">
          <w:rPr>
            <w:noProof/>
            <w:webHidden/>
          </w:rPr>
          <w:tab/>
        </w:r>
        <w:r w:rsidR="00815D76">
          <w:rPr>
            <w:noProof/>
            <w:webHidden/>
          </w:rPr>
          <w:fldChar w:fldCharType="begin"/>
        </w:r>
        <w:r w:rsidR="00815D76">
          <w:rPr>
            <w:noProof/>
            <w:webHidden/>
          </w:rPr>
          <w:instrText xml:space="preserve"> PAGEREF _Toc13770230 \h </w:instrText>
        </w:r>
        <w:r w:rsidR="00815D76">
          <w:rPr>
            <w:noProof/>
            <w:webHidden/>
          </w:rPr>
        </w:r>
        <w:r w:rsidR="00815D76">
          <w:rPr>
            <w:noProof/>
            <w:webHidden/>
          </w:rPr>
          <w:fldChar w:fldCharType="separate"/>
        </w:r>
        <w:r w:rsidR="00815D76">
          <w:rPr>
            <w:noProof/>
            <w:webHidden/>
          </w:rPr>
          <w:t>34</w:t>
        </w:r>
        <w:r w:rsidR="00815D76">
          <w:rPr>
            <w:noProof/>
            <w:webHidden/>
          </w:rPr>
          <w:fldChar w:fldCharType="end"/>
        </w:r>
      </w:hyperlink>
    </w:p>
    <w:p w14:paraId="2B07B9CA" w14:textId="7F94FE3F" w:rsidR="00815D76" w:rsidRDefault="00CF0CDD">
      <w:pPr>
        <w:pStyle w:val="TOC3"/>
        <w:tabs>
          <w:tab w:val="left" w:pos="1584"/>
        </w:tabs>
        <w:rPr>
          <w:rFonts w:asciiTheme="minorHAnsi" w:eastAsiaTheme="minorEastAsia" w:hAnsiTheme="minorHAnsi" w:cstheme="minorBidi"/>
          <w:noProof/>
          <w:sz w:val="22"/>
          <w:szCs w:val="22"/>
        </w:rPr>
      </w:pPr>
      <w:hyperlink w:anchor="_Toc13770231" w:history="1">
        <w:r w:rsidR="00815D76" w:rsidRPr="00104241">
          <w:rPr>
            <w:rStyle w:val="Hyperlink"/>
            <w:rFonts w:eastAsiaTheme="minorEastAsia"/>
            <w:noProof/>
          </w:rPr>
          <w:t>3.7.1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_Toc13770231 \h </w:instrText>
        </w:r>
        <w:r w:rsidR="00815D76">
          <w:rPr>
            <w:noProof/>
            <w:webHidden/>
          </w:rPr>
        </w:r>
        <w:r w:rsidR="00815D76">
          <w:rPr>
            <w:noProof/>
            <w:webHidden/>
          </w:rPr>
          <w:fldChar w:fldCharType="separate"/>
        </w:r>
        <w:r w:rsidR="00815D76">
          <w:rPr>
            <w:noProof/>
            <w:webHidden/>
          </w:rPr>
          <w:t>34</w:t>
        </w:r>
        <w:r w:rsidR="00815D76">
          <w:rPr>
            <w:noProof/>
            <w:webHidden/>
          </w:rPr>
          <w:fldChar w:fldCharType="end"/>
        </w:r>
      </w:hyperlink>
    </w:p>
    <w:p w14:paraId="626F3C65" w14:textId="4619FB73" w:rsidR="00815D76" w:rsidRDefault="00CF0CDD">
      <w:pPr>
        <w:pStyle w:val="TOC3"/>
        <w:tabs>
          <w:tab w:val="left" w:pos="1584"/>
        </w:tabs>
        <w:rPr>
          <w:rFonts w:asciiTheme="minorHAnsi" w:eastAsiaTheme="minorEastAsia" w:hAnsiTheme="minorHAnsi" w:cstheme="minorBidi"/>
          <w:noProof/>
          <w:sz w:val="22"/>
          <w:szCs w:val="22"/>
        </w:rPr>
      </w:pPr>
      <w:hyperlink w:anchor="_Toc13770232" w:history="1">
        <w:r w:rsidR="00815D76" w:rsidRPr="00104241">
          <w:rPr>
            <w:rStyle w:val="Hyperlink"/>
            <w:rFonts w:eastAsiaTheme="minorEastAsia"/>
            <w:noProof/>
          </w:rPr>
          <w:t>3.7.2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_Toc13770232 \h </w:instrText>
        </w:r>
        <w:r w:rsidR="00815D76">
          <w:rPr>
            <w:noProof/>
            <w:webHidden/>
          </w:rPr>
        </w:r>
        <w:r w:rsidR="00815D76">
          <w:rPr>
            <w:noProof/>
            <w:webHidden/>
          </w:rPr>
          <w:fldChar w:fldCharType="separate"/>
        </w:r>
        <w:r w:rsidR="00815D76">
          <w:rPr>
            <w:noProof/>
            <w:webHidden/>
          </w:rPr>
          <w:t>34</w:t>
        </w:r>
        <w:r w:rsidR="00815D76">
          <w:rPr>
            <w:noProof/>
            <w:webHidden/>
          </w:rPr>
          <w:fldChar w:fldCharType="end"/>
        </w:r>
      </w:hyperlink>
    </w:p>
    <w:p w14:paraId="606CC981" w14:textId="5C1B3B30" w:rsidR="00815D76" w:rsidRDefault="00CF0CDD">
      <w:pPr>
        <w:pStyle w:val="TOC3"/>
        <w:tabs>
          <w:tab w:val="left" w:pos="1584"/>
        </w:tabs>
        <w:rPr>
          <w:rFonts w:asciiTheme="minorHAnsi" w:eastAsiaTheme="minorEastAsia" w:hAnsiTheme="minorHAnsi" w:cstheme="minorBidi"/>
          <w:noProof/>
          <w:sz w:val="22"/>
          <w:szCs w:val="22"/>
        </w:rPr>
      </w:pPr>
      <w:hyperlink w:anchor="_Toc13770233" w:history="1">
        <w:r w:rsidR="00815D76" w:rsidRPr="00104241">
          <w:rPr>
            <w:rStyle w:val="Hyperlink"/>
            <w:rFonts w:eastAsiaTheme="minorEastAsia"/>
            <w:noProof/>
          </w:rPr>
          <w:t>3.7.3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_Toc13770233 \h </w:instrText>
        </w:r>
        <w:r w:rsidR="00815D76">
          <w:rPr>
            <w:noProof/>
            <w:webHidden/>
          </w:rPr>
        </w:r>
        <w:r w:rsidR="00815D76">
          <w:rPr>
            <w:noProof/>
            <w:webHidden/>
          </w:rPr>
          <w:fldChar w:fldCharType="separate"/>
        </w:r>
        <w:r w:rsidR="00815D76">
          <w:rPr>
            <w:noProof/>
            <w:webHidden/>
          </w:rPr>
          <w:t>35</w:t>
        </w:r>
        <w:r w:rsidR="00815D76">
          <w:rPr>
            <w:noProof/>
            <w:webHidden/>
          </w:rPr>
          <w:fldChar w:fldCharType="end"/>
        </w:r>
      </w:hyperlink>
    </w:p>
    <w:p w14:paraId="487B3966" w14:textId="6EE731CA" w:rsidR="00815D76" w:rsidRDefault="00CF0CDD">
      <w:pPr>
        <w:pStyle w:val="TOC3"/>
        <w:tabs>
          <w:tab w:val="left" w:pos="1584"/>
        </w:tabs>
        <w:rPr>
          <w:rFonts w:asciiTheme="minorHAnsi" w:eastAsiaTheme="minorEastAsia" w:hAnsiTheme="minorHAnsi" w:cstheme="minorBidi"/>
          <w:noProof/>
          <w:sz w:val="22"/>
          <w:szCs w:val="22"/>
        </w:rPr>
      </w:pPr>
      <w:hyperlink w:anchor="_Toc13770234" w:history="1">
        <w:r w:rsidR="00815D76" w:rsidRPr="00104241">
          <w:rPr>
            <w:rStyle w:val="Hyperlink"/>
            <w:rFonts w:eastAsiaTheme="minorEastAsia"/>
            <w:noProof/>
          </w:rPr>
          <w:t>3.7.4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_Toc13770234 \h </w:instrText>
        </w:r>
        <w:r w:rsidR="00815D76">
          <w:rPr>
            <w:noProof/>
            <w:webHidden/>
          </w:rPr>
        </w:r>
        <w:r w:rsidR="00815D76">
          <w:rPr>
            <w:noProof/>
            <w:webHidden/>
          </w:rPr>
          <w:fldChar w:fldCharType="separate"/>
        </w:r>
        <w:r w:rsidR="00815D76">
          <w:rPr>
            <w:noProof/>
            <w:webHidden/>
          </w:rPr>
          <w:t>36</w:t>
        </w:r>
        <w:r w:rsidR="00815D76">
          <w:rPr>
            <w:noProof/>
            <w:webHidden/>
          </w:rPr>
          <w:fldChar w:fldCharType="end"/>
        </w:r>
      </w:hyperlink>
    </w:p>
    <w:p w14:paraId="3A55C83C" w14:textId="77934109" w:rsidR="00815D76" w:rsidRDefault="00CF0CDD">
      <w:pPr>
        <w:pStyle w:val="TOC2"/>
        <w:tabs>
          <w:tab w:val="left" w:pos="1152"/>
        </w:tabs>
        <w:rPr>
          <w:rFonts w:asciiTheme="minorHAnsi" w:eastAsiaTheme="minorEastAsia" w:hAnsiTheme="minorHAnsi" w:cstheme="minorBidi"/>
          <w:noProof/>
          <w:sz w:val="22"/>
          <w:szCs w:val="22"/>
        </w:rPr>
      </w:pPr>
      <w:hyperlink w:anchor="_Toc13770235" w:history="1">
        <w:r w:rsidR="00815D76" w:rsidRPr="00104241">
          <w:rPr>
            <w:rStyle w:val="Hyperlink"/>
            <w:rFonts w:eastAsiaTheme="minorEastAsia"/>
            <w:noProof/>
          </w:rPr>
          <w:t>3.8</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Patient Identity Feed [ITI-8]</w:t>
        </w:r>
        <w:r w:rsidR="00815D76">
          <w:rPr>
            <w:noProof/>
            <w:webHidden/>
          </w:rPr>
          <w:tab/>
        </w:r>
        <w:r w:rsidR="00815D76">
          <w:rPr>
            <w:noProof/>
            <w:webHidden/>
          </w:rPr>
          <w:fldChar w:fldCharType="begin"/>
        </w:r>
        <w:r w:rsidR="00815D76">
          <w:rPr>
            <w:noProof/>
            <w:webHidden/>
          </w:rPr>
          <w:instrText xml:space="preserve"> PAGEREF _Toc13770235 \h </w:instrText>
        </w:r>
        <w:r w:rsidR="00815D76">
          <w:rPr>
            <w:noProof/>
            <w:webHidden/>
          </w:rPr>
        </w:r>
        <w:r w:rsidR="00815D76">
          <w:rPr>
            <w:noProof/>
            <w:webHidden/>
          </w:rPr>
          <w:fldChar w:fldCharType="separate"/>
        </w:r>
        <w:r w:rsidR="00815D76">
          <w:rPr>
            <w:noProof/>
            <w:webHidden/>
          </w:rPr>
          <w:t>36</w:t>
        </w:r>
        <w:r w:rsidR="00815D76">
          <w:rPr>
            <w:noProof/>
            <w:webHidden/>
          </w:rPr>
          <w:fldChar w:fldCharType="end"/>
        </w:r>
      </w:hyperlink>
    </w:p>
    <w:p w14:paraId="07EF78E5" w14:textId="673920BC" w:rsidR="00815D76" w:rsidRDefault="00CF0CDD">
      <w:pPr>
        <w:pStyle w:val="TOC3"/>
        <w:tabs>
          <w:tab w:val="left" w:pos="1584"/>
        </w:tabs>
        <w:rPr>
          <w:rFonts w:asciiTheme="minorHAnsi" w:eastAsiaTheme="minorEastAsia" w:hAnsiTheme="minorHAnsi" w:cstheme="minorBidi"/>
          <w:noProof/>
          <w:sz w:val="22"/>
          <w:szCs w:val="22"/>
        </w:rPr>
      </w:pPr>
      <w:hyperlink w:anchor="_Toc13770236" w:history="1">
        <w:r w:rsidR="00815D76" w:rsidRPr="00104241">
          <w:rPr>
            <w:rStyle w:val="Hyperlink"/>
            <w:rFonts w:eastAsiaTheme="minorEastAsia"/>
            <w:noProof/>
          </w:rPr>
          <w:t>3.8.1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_Toc13770236 \h </w:instrText>
        </w:r>
        <w:r w:rsidR="00815D76">
          <w:rPr>
            <w:noProof/>
            <w:webHidden/>
          </w:rPr>
        </w:r>
        <w:r w:rsidR="00815D76">
          <w:rPr>
            <w:noProof/>
            <w:webHidden/>
          </w:rPr>
          <w:fldChar w:fldCharType="separate"/>
        </w:r>
        <w:r w:rsidR="00815D76">
          <w:rPr>
            <w:noProof/>
            <w:webHidden/>
          </w:rPr>
          <w:t>37</w:t>
        </w:r>
        <w:r w:rsidR="00815D76">
          <w:rPr>
            <w:noProof/>
            <w:webHidden/>
          </w:rPr>
          <w:fldChar w:fldCharType="end"/>
        </w:r>
      </w:hyperlink>
    </w:p>
    <w:p w14:paraId="08FDAD88" w14:textId="6CAAEFD1" w:rsidR="00815D76" w:rsidRDefault="00CF0CDD">
      <w:pPr>
        <w:pStyle w:val="TOC3"/>
        <w:tabs>
          <w:tab w:val="left" w:pos="1584"/>
        </w:tabs>
        <w:rPr>
          <w:rFonts w:asciiTheme="minorHAnsi" w:eastAsiaTheme="minorEastAsia" w:hAnsiTheme="minorHAnsi" w:cstheme="minorBidi"/>
          <w:noProof/>
          <w:sz w:val="22"/>
          <w:szCs w:val="22"/>
        </w:rPr>
      </w:pPr>
      <w:hyperlink w:anchor="_Toc13770237" w:history="1">
        <w:r w:rsidR="00815D76" w:rsidRPr="00104241">
          <w:rPr>
            <w:rStyle w:val="Hyperlink"/>
            <w:rFonts w:eastAsiaTheme="minorEastAsia"/>
            <w:noProof/>
          </w:rPr>
          <w:t>3.8.2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_Toc13770237 \h </w:instrText>
        </w:r>
        <w:r w:rsidR="00815D76">
          <w:rPr>
            <w:noProof/>
            <w:webHidden/>
          </w:rPr>
        </w:r>
        <w:r w:rsidR="00815D76">
          <w:rPr>
            <w:noProof/>
            <w:webHidden/>
          </w:rPr>
          <w:fldChar w:fldCharType="separate"/>
        </w:r>
        <w:r w:rsidR="00815D76">
          <w:rPr>
            <w:noProof/>
            <w:webHidden/>
          </w:rPr>
          <w:t>37</w:t>
        </w:r>
        <w:r w:rsidR="00815D76">
          <w:rPr>
            <w:noProof/>
            <w:webHidden/>
          </w:rPr>
          <w:fldChar w:fldCharType="end"/>
        </w:r>
      </w:hyperlink>
    </w:p>
    <w:p w14:paraId="06F6E0B3" w14:textId="64A63FF6" w:rsidR="00815D76" w:rsidRDefault="00CF0CDD">
      <w:pPr>
        <w:pStyle w:val="TOC3"/>
        <w:tabs>
          <w:tab w:val="left" w:pos="1584"/>
        </w:tabs>
        <w:rPr>
          <w:rFonts w:asciiTheme="minorHAnsi" w:eastAsiaTheme="minorEastAsia" w:hAnsiTheme="minorHAnsi" w:cstheme="minorBidi"/>
          <w:noProof/>
          <w:sz w:val="22"/>
          <w:szCs w:val="22"/>
        </w:rPr>
      </w:pPr>
      <w:hyperlink w:anchor="_Toc13770238" w:history="1">
        <w:r w:rsidR="00815D76" w:rsidRPr="00104241">
          <w:rPr>
            <w:rStyle w:val="Hyperlink"/>
            <w:rFonts w:eastAsiaTheme="minorEastAsia"/>
            <w:noProof/>
          </w:rPr>
          <w:t>3.8.3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Standards</w:t>
        </w:r>
        <w:r w:rsidR="00815D76">
          <w:rPr>
            <w:noProof/>
            <w:webHidden/>
          </w:rPr>
          <w:tab/>
        </w:r>
        <w:r w:rsidR="00815D76">
          <w:rPr>
            <w:noProof/>
            <w:webHidden/>
          </w:rPr>
          <w:fldChar w:fldCharType="begin"/>
        </w:r>
        <w:r w:rsidR="00815D76">
          <w:rPr>
            <w:noProof/>
            <w:webHidden/>
          </w:rPr>
          <w:instrText xml:space="preserve"> PAGEREF _Toc13770238 \h </w:instrText>
        </w:r>
        <w:r w:rsidR="00815D76">
          <w:rPr>
            <w:noProof/>
            <w:webHidden/>
          </w:rPr>
        </w:r>
        <w:r w:rsidR="00815D76">
          <w:rPr>
            <w:noProof/>
            <w:webHidden/>
          </w:rPr>
          <w:fldChar w:fldCharType="separate"/>
        </w:r>
        <w:r w:rsidR="00815D76">
          <w:rPr>
            <w:noProof/>
            <w:webHidden/>
          </w:rPr>
          <w:t>37</w:t>
        </w:r>
        <w:r w:rsidR="00815D76">
          <w:rPr>
            <w:noProof/>
            <w:webHidden/>
          </w:rPr>
          <w:fldChar w:fldCharType="end"/>
        </w:r>
      </w:hyperlink>
    </w:p>
    <w:p w14:paraId="4816DF89" w14:textId="0C47539B" w:rsidR="00815D76" w:rsidRDefault="00CF0CDD">
      <w:pPr>
        <w:pStyle w:val="TOC3"/>
        <w:tabs>
          <w:tab w:val="left" w:pos="1584"/>
        </w:tabs>
        <w:rPr>
          <w:rFonts w:asciiTheme="minorHAnsi" w:eastAsiaTheme="minorEastAsia" w:hAnsiTheme="minorHAnsi" w:cstheme="minorBidi"/>
          <w:noProof/>
          <w:sz w:val="22"/>
          <w:szCs w:val="22"/>
        </w:rPr>
      </w:pPr>
      <w:hyperlink w:anchor="_Toc13770239" w:history="1">
        <w:r w:rsidR="00815D76" w:rsidRPr="00104241">
          <w:rPr>
            <w:rStyle w:val="Hyperlink"/>
            <w:rFonts w:eastAsiaTheme="minorEastAsia"/>
            <w:noProof/>
          </w:rPr>
          <w:t>3.8.4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_Toc13770239 \h </w:instrText>
        </w:r>
        <w:r w:rsidR="00815D76">
          <w:rPr>
            <w:noProof/>
            <w:webHidden/>
          </w:rPr>
        </w:r>
        <w:r w:rsidR="00815D76">
          <w:rPr>
            <w:noProof/>
            <w:webHidden/>
          </w:rPr>
          <w:fldChar w:fldCharType="separate"/>
        </w:r>
        <w:r w:rsidR="00815D76">
          <w:rPr>
            <w:noProof/>
            <w:webHidden/>
          </w:rPr>
          <w:t>38</w:t>
        </w:r>
        <w:r w:rsidR="00815D76">
          <w:rPr>
            <w:noProof/>
            <w:webHidden/>
          </w:rPr>
          <w:fldChar w:fldCharType="end"/>
        </w:r>
      </w:hyperlink>
    </w:p>
    <w:p w14:paraId="308A6090" w14:textId="4B7105E2" w:rsidR="00815D76" w:rsidRDefault="00CF0CDD">
      <w:pPr>
        <w:pStyle w:val="TOC3"/>
        <w:tabs>
          <w:tab w:val="left" w:pos="1584"/>
        </w:tabs>
        <w:rPr>
          <w:rFonts w:asciiTheme="minorHAnsi" w:eastAsiaTheme="minorEastAsia" w:hAnsiTheme="minorHAnsi" w:cstheme="minorBidi"/>
          <w:noProof/>
          <w:sz w:val="22"/>
          <w:szCs w:val="22"/>
        </w:rPr>
      </w:pPr>
      <w:hyperlink w:anchor="_Toc13770240" w:history="1">
        <w:r w:rsidR="00815D76" w:rsidRPr="00104241">
          <w:rPr>
            <w:rStyle w:val="Hyperlink"/>
            <w:rFonts w:eastAsiaTheme="minorEastAsia"/>
            <w:noProof/>
          </w:rPr>
          <w:t>3.8.5</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Security Considerations</w:t>
        </w:r>
        <w:r w:rsidR="00815D76">
          <w:rPr>
            <w:noProof/>
            <w:webHidden/>
          </w:rPr>
          <w:tab/>
        </w:r>
        <w:r w:rsidR="00815D76">
          <w:rPr>
            <w:noProof/>
            <w:webHidden/>
          </w:rPr>
          <w:fldChar w:fldCharType="begin"/>
        </w:r>
        <w:r w:rsidR="00815D76">
          <w:rPr>
            <w:noProof/>
            <w:webHidden/>
          </w:rPr>
          <w:instrText xml:space="preserve"> PAGEREF _Toc13770240 \h </w:instrText>
        </w:r>
        <w:r w:rsidR="00815D76">
          <w:rPr>
            <w:noProof/>
            <w:webHidden/>
          </w:rPr>
        </w:r>
        <w:r w:rsidR="00815D76">
          <w:rPr>
            <w:noProof/>
            <w:webHidden/>
          </w:rPr>
          <w:fldChar w:fldCharType="separate"/>
        </w:r>
        <w:r w:rsidR="00815D76">
          <w:rPr>
            <w:noProof/>
            <w:webHidden/>
          </w:rPr>
          <w:t>46</w:t>
        </w:r>
        <w:r w:rsidR="00815D76">
          <w:rPr>
            <w:noProof/>
            <w:webHidden/>
          </w:rPr>
          <w:fldChar w:fldCharType="end"/>
        </w:r>
      </w:hyperlink>
    </w:p>
    <w:p w14:paraId="47A74D54" w14:textId="62C73B15" w:rsidR="00815D76" w:rsidRDefault="00CF0CDD">
      <w:pPr>
        <w:pStyle w:val="TOC2"/>
        <w:tabs>
          <w:tab w:val="left" w:pos="1152"/>
        </w:tabs>
        <w:rPr>
          <w:rFonts w:asciiTheme="minorHAnsi" w:eastAsiaTheme="minorEastAsia" w:hAnsiTheme="minorHAnsi" w:cstheme="minorBidi"/>
          <w:noProof/>
          <w:sz w:val="22"/>
          <w:szCs w:val="22"/>
        </w:rPr>
      </w:pPr>
      <w:hyperlink w:anchor="_Toc13770241" w:history="1">
        <w:r w:rsidR="00815D76" w:rsidRPr="00104241">
          <w:rPr>
            <w:rStyle w:val="Hyperlink"/>
            <w:rFonts w:eastAsiaTheme="minorEastAsia"/>
            <w:noProof/>
          </w:rPr>
          <w:t>3.9</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PIX Query [ITI-9]</w:t>
        </w:r>
        <w:r w:rsidR="00815D76">
          <w:rPr>
            <w:noProof/>
            <w:webHidden/>
          </w:rPr>
          <w:tab/>
        </w:r>
        <w:r w:rsidR="00815D76">
          <w:rPr>
            <w:noProof/>
            <w:webHidden/>
          </w:rPr>
          <w:fldChar w:fldCharType="begin"/>
        </w:r>
        <w:r w:rsidR="00815D76">
          <w:rPr>
            <w:noProof/>
            <w:webHidden/>
          </w:rPr>
          <w:instrText xml:space="preserve"> PAGEREF _Toc13770241 \h </w:instrText>
        </w:r>
        <w:r w:rsidR="00815D76">
          <w:rPr>
            <w:noProof/>
            <w:webHidden/>
          </w:rPr>
        </w:r>
        <w:r w:rsidR="00815D76">
          <w:rPr>
            <w:noProof/>
            <w:webHidden/>
          </w:rPr>
          <w:fldChar w:fldCharType="separate"/>
        </w:r>
        <w:r w:rsidR="00815D76">
          <w:rPr>
            <w:noProof/>
            <w:webHidden/>
          </w:rPr>
          <w:t>52</w:t>
        </w:r>
        <w:r w:rsidR="00815D76">
          <w:rPr>
            <w:noProof/>
            <w:webHidden/>
          </w:rPr>
          <w:fldChar w:fldCharType="end"/>
        </w:r>
      </w:hyperlink>
    </w:p>
    <w:p w14:paraId="784E6142" w14:textId="50C30C7C" w:rsidR="00815D76" w:rsidRDefault="00CF0CDD">
      <w:pPr>
        <w:pStyle w:val="TOC3"/>
        <w:tabs>
          <w:tab w:val="left" w:pos="1584"/>
        </w:tabs>
        <w:rPr>
          <w:rFonts w:asciiTheme="minorHAnsi" w:eastAsiaTheme="minorEastAsia" w:hAnsiTheme="minorHAnsi" w:cstheme="minorBidi"/>
          <w:noProof/>
          <w:sz w:val="22"/>
          <w:szCs w:val="22"/>
        </w:rPr>
      </w:pPr>
      <w:hyperlink w:anchor="_Toc13770242" w:history="1">
        <w:r w:rsidR="00815D76" w:rsidRPr="00104241">
          <w:rPr>
            <w:rStyle w:val="Hyperlink"/>
            <w:rFonts w:eastAsiaTheme="minorEastAsia"/>
            <w:noProof/>
          </w:rPr>
          <w:t>3.9.1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_Toc13770242 \h </w:instrText>
        </w:r>
        <w:r w:rsidR="00815D76">
          <w:rPr>
            <w:noProof/>
            <w:webHidden/>
          </w:rPr>
        </w:r>
        <w:r w:rsidR="00815D76">
          <w:rPr>
            <w:noProof/>
            <w:webHidden/>
          </w:rPr>
          <w:fldChar w:fldCharType="separate"/>
        </w:r>
        <w:r w:rsidR="00815D76">
          <w:rPr>
            <w:noProof/>
            <w:webHidden/>
          </w:rPr>
          <w:t>52</w:t>
        </w:r>
        <w:r w:rsidR="00815D76">
          <w:rPr>
            <w:noProof/>
            <w:webHidden/>
          </w:rPr>
          <w:fldChar w:fldCharType="end"/>
        </w:r>
      </w:hyperlink>
    </w:p>
    <w:p w14:paraId="71F627B2" w14:textId="3792A109" w:rsidR="00815D76" w:rsidRDefault="00CF0CDD">
      <w:pPr>
        <w:pStyle w:val="TOC3"/>
        <w:tabs>
          <w:tab w:val="left" w:pos="1584"/>
        </w:tabs>
        <w:rPr>
          <w:rFonts w:asciiTheme="minorHAnsi" w:eastAsiaTheme="minorEastAsia" w:hAnsiTheme="minorHAnsi" w:cstheme="minorBidi"/>
          <w:noProof/>
          <w:sz w:val="22"/>
          <w:szCs w:val="22"/>
        </w:rPr>
      </w:pPr>
      <w:hyperlink w:anchor="_Toc13770243" w:history="1">
        <w:r w:rsidR="00815D76" w:rsidRPr="00104241">
          <w:rPr>
            <w:rStyle w:val="Hyperlink"/>
            <w:rFonts w:eastAsiaTheme="minorEastAsia"/>
            <w:noProof/>
          </w:rPr>
          <w:t>3.9.2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_Toc13770243 \h </w:instrText>
        </w:r>
        <w:r w:rsidR="00815D76">
          <w:rPr>
            <w:noProof/>
            <w:webHidden/>
          </w:rPr>
        </w:r>
        <w:r w:rsidR="00815D76">
          <w:rPr>
            <w:noProof/>
            <w:webHidden/>
          </w:rPr>
          <w:fldChar w:fldCharType="separate"/>
        </w:r>
        <w:r w:rsidR="00815D76">
          <w:rPr>
            <w:noProof/>
            <w:webHidden/>
          </w:rPr>
          <w:t>53</w:t>
        </w:r>
        <w:r w:rsidR="00815D76">
          <w:rPr>
            <w:noProof/>
            <w:webHidden/>
          </w:rPr>
          <w:fldChar w:fldCharType="end"/>
        </w:r>
      </w:hyperlink>
    </w:p>
    <w:p w14:paraId="0B5DC849" w14:textId="564BDA32" w:rsidR="00815D76" w:rsidRDefault="00CF0CDD">
      <w:pPr>
        <w:pStyle w:val="TOC3"/>
        <w:tabs>
          <w:tab w:val="left" w:pos="1584"/>
        </w:tabs>
        <w:rPr>
          <w:rFonts w:asciiTheme="minorHAnsi" w:eastAsiaTheme="minorEastAsia" w:hAnsiTheme="minorHAnsi" w:cstheme="minorBidi"/>
          <w:noProof/>
          <w:sz w:val="22"/>
          <w:szCs w:val="22"/>
        </w:rPr>
      </w:pPr>
      <w:hyperlink w:anchor="_Toc13770244" w:history="1">
        <w:r w:rsidR="00815D76" w:rsidRPr="00104241">
          <w:rPr>
            <w:rStyle w:val="Hyperlink"/>
            <w:rFonts w:eastAsiaTheme="minorEastAsia"/>
            <w:noProof/>
          </w:rPr>
          <w:t>3.9.3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_Toc13770244 \h </w:instrText>
        </w:r>
        <w:r w:rsidR="00815D76">
          <w:rPr>
            <w:noProof/>
            <w:webHidden/>
          </w:rPr>
        </w:r>
        <w:r w:rsidR="00815D76">
          <w:rPr>
            <w:noProof/>
            <w:webHidden/>
          </w:rPr>
          <w:fldChar w:fldCharType="separate"/>
        </w:r>
        <w:r w:rsidR="00815D76">
          <w:rPr>
            <w:noProof/>
            <w:webHidden/>
          </w:rPr>
          <w:t>53</w:t>
        </w:r>
        <w:r w:rsidR="00815D76">
          <w:rPr>
            <w:noProof/>
            <w:webHidden/>
          </w:rPr>
          <w:fldChar w:fldCharType="end"/>
        </w:r>
      </w:hyperlink>
    </w:p>
    <w:p w14:paraId="27D94C4C" w14:textId="49E8991A" w:rsidR="00815D76" w:rsidRDefault="00CF0CDD">
      <w:pPr>
        <w:pStyle w:val="TOC3"/>
        <w:tabs>
          <w:tab w:val="left" w:pos="1584"/>
        </w:tabs>
        <w:rPr>
          <w:rFonts w:asciiTheme="minorHAnsi" w:eastAsiaTheme="minorEastAsia" w:hAnsiTheme="minorHAnsi" w:cstheme="minorBidi"/>
          <w:noProof/>
          <w:sz w:val="22"/>
          <w:szCs w:val="22"/>
        </w:rPr>
      </w:pPr>
      <w:hyperlink w:anchor="_Toc13770245" w:history="1">
        <w:r w:rsidR="00815D76" w:rsidRPr="00104241">
          <w:rPr>
            <w:rStyle w:val="Hyperlink"/>
            <w:rFonts w:eastAsiaTheme="minorEastAsia"/>
            <w:noProof/>
          </w:rPr>
          <w:t>3.9.4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_Toc13770245 \h </w:instrText>
        </w:r>
        <w:r w:rsidR="00815D76">
          <w:rPr>
            <w:noProof/>
            <w:webHidden/>
          </w:rPr>
        </w:r>
        <w:r w:rsidR="00815D76">
          <w:rPr>
            <w:noProof/>
            <w:webHidden/>
          </w:rPr>
          <w:fldChar w:fldCharType="separate"/>
        </w:r>
        <w:r w:rsidR="00815D76">
          <w:rPr>
            <w:noProof/>
            <w:webHidden/>
          </w:rPr>
          <w:t>53</w:t>
        </w:r>
        <w:r w:rsidR="00815D76">
          <w:rPr>
            <w:noProof/>
            <w:webHidden/>
          </w:rPr>
          <w:fldChar w:fldCharType="end"/>
        </w:r>
      </w:hyperlink>
    </w:p>
    <w:p w14:paraId="5650C6CA" w14:textId="0906CEB6" w:rsidR="00815D76" w:rsidRDefault="00CF0CDD">
      <w:pPr>
        <w:pStyle w:val="TOC3"/>
        <w:tabs>
          <w:tab w:val="left" w:pos="1584"/>
        </w:tabs>
        <w:rPr>
          <w:rFonts w:asciiTheme="minorHAnsi" w:eastAsiaTheme="minorEastAsia" w:hAnsiTheme="minorHAnsi" w:cstheme="minorBidi"/>
          <w:noProof/>
          <w:sz w:val="22"/>
          <w:szCs w:val="22"/>
        </w:rPr>
      </w:pPr>
      <w:hyperlink w:anchor="_Toc13770246" w:history="1">
        <w:r w:rsidR="00815D76" w:rsidRPr="00104241">
          <w:rPr>
            <w:rStyle w:val="Hyperlink"/>
            <w:rFonts w:eastAsiaTheme="minorEastAsia"/>
            <w:noProof/>
          </w:rPr>
          <w:t>3.9.5</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Security Considerations</w:t>
        </w:r>
        <w:r w:rsidR="00815D76">
          <w:rPr>
            <w:noProof/>
            <w:webHidden/>
          </w:rPr>
          <w:tab/>
        </w:r>
        <w:r w:rsidR="00815D76">
          <w:rPr>
            <w:noProof/>
            <w:webHidden/>
          </w:rPr>
          <w:fldChar w:fldCharType="begin"/>
        </w:r>
        <w:r w:rsidR="00815D76">
          <w:rPr>
            <w:noProof/>
            <w:webHidden/>
          </w:rPr>
          <w:instrText xml:space="preserve"> PAGEREF _Toc13770246 \h </w:instrText>
        </w:r>
        <w:r w:rsidR="00815D76">
          <w:rPr>
            <w:noProof/>
            <w:webHidden/>
          </w:rPr>
        </w:r>
        <w:r w:rsidR="00815D76">
          <w:rPr>
            <w:noProof/>
            <w:webHidden/>
          </w:rPr>
          <w:fldChar w:fldCharType="separate"/>
        </w:r>
        <w:r w:rsidR="00815D76">
          <w:rPr>
            <w:noProof/>
            <w:webHidden/>
          </w:rPr>
          <w:t>61</w:t>
        </w:r>
        <w:r w:rsidR="00815D76">
          <w:rPr>
            <w:noProof/>
            <w:webHidden/>
          </w:rPr>
          <w:fldChar w:fldCharType="end"/>
        </w:r>
      </w:hyperlink>
    </w:p>
    <w:p w14:paraId="73E722A6" w14:textId="0178C143" w:rsidR="00815D76" w:rsidRDefault="00CF0CDD">
      <w:pPr>
        <w:pStyle w:val="TOC2"/>
        <w:tabs>
          <w:tab w:val="left" w:pos="1152"/>
        </w:tabs>
        <w:rPr>
          <w:rFonts w:asciiTheme="minorHAnsi" w:eastAsiaTheme="minorEastAsia" w:hAnsiTheme="minorHAnsi" w:cstheme="minorBidi"/>
          <w:noProof/>
          <w:sz w:val="22"/>
          <w:szCs w:val="22"/>
        </w:rPr>
      </w:pPr>
      <w:hyperlink w:anchor="_Toc13770247" w:history="1">
        <w:r w:rsidR="00815D76" w:rsidRPr="00104241">
          <w:rPr>
            <w:rStyle w:val="Hyperlink"/>
            <w:rFonts w:eastAsiaTheme="minorEastAsia"/>
            <w:noProof/>
          </w:rPr>
          <w:t>3.10</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PIX Update Notification [ITI-10]</w:t>
        </w:r>
        <w:r w:rsidR="00815D76">
          <w:rPr>
            <w:noProof/>
            <w:webHidden/>
          </w:rPr>
          <w:tab/>
        </w:r>
        <w:r w:rsidR="00815D76">
          <w:rPr>
            <w:noProof/>
            <w:webHidden/>
          </w:rPr>
          <w:fldChar w:fldCharType="begin"/>
        </w:r>
        <w:r w:rsidR="00815D76">
          <w:rPr>
            <w:noProof/>
            <w:webHidden/>
          </w:rPr>
          <w:instrText xml:space="preserve"> PAGEREF _Toc13770247 \h </w:instrText>
        </w:r>
        <w:r w:rsidR="00815D76">
          <w:rPr>
            <w:noProof/>
            <w:webHidden/>
          </w:rPr>
        </w:r>
        <w:r w:rsidR="00815D76">
          <w:rPr>
            <w:noProof/>
            <w:webHidden/>
          </w:rPr>
          <w:fldChar w:fldCharType="separate"/>
        </w:r>
        <w:r w:rsidR="00815D76">
          <w:rPr>
            <w:noProof/>
            <w:webHidden/>
          </w:rPr>
          <w:t>64</w:t>
        </w:r>
        <w:r w:rsidR="00815D76">
          <w:rPr>
            <w:noProof/>
            <w:webHidden/>
          </w:rPr>
          <w:fldChar w:fldCharType="end"/>
        </w:r>
      </w:hyperlink>
    </w:p>
    <w:p w14:paraId="05293065" w14:textId="47CCD98F" w:rsidR="00815D76" w:rsidRDefault="00CF0CDD">
      <w:pPr>
        <w:pStyle w:val="TOC3"/>
        <w:tabs>
          <w:tab w:val="left" w:pos="1584"/>
        </w:tabs>
        <w:rPr>
          <w:rFonts w:asciiTheme="minorHAnsi" w:eastAsiaTheme="minorEastAsia" w:hAnsiTheme="minorHAnsi" w:cstheme="minorBidi"/>
          <w:noProof/>
          <w:sz w:val="22"/>
          <w:szCs w:val="22"/>
        </w:rPr>
      </w:pPr>
      <w:hyperlink w:anchor="_Toc13770248" w:history="1">
        <w:r w:rsidR="00815D76" w:rsidRPr="00104241">
          <w:rPr>
            <w:rStyle w:val="Hyperlink"/>
            <w:rFonts w:eastAsiaTheme="minorEastAsia"/>
            <w:noProof/>
          </w:rPr>
          <w:t>3.10.1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_Toc13770248 \h </w:instrText>
        </w:r>
        <w:r w:rsidR="00815D76">
          <w:rPr>
            <w:noProof/>
            <w:webHidden/>
          </w:rPr>
        </w:r>
        <w:r w:rsidR="00815D76">
          <w:rPr>
            <w:noProof/>
            <w:webHidden/>
          </w:rPr>
          <w:fldChar w:fldCharType="separate"/>
        </w:r>
        <w:r w:rsidR="00815D76">
          <w:rPr>
            <w:noProof/>
            <w:webHidden/>
          </w:rPr>
          <w:t>64</w:t>
        </w:r>
        <w:r w:rsidR="00815D76">
          <w:rPr>
            <w:noProof/>
            <w:webHidden/>
          </w:rPr>
          <w:fldChar w:fldCharType="end"/>
        </w:r>
      </w:hyperlink>
    </w:p>
    <w:p w14:paraId="1832505C" w14:textId="72C9F55A" w:rsidR="00815D76" w:rsidRDefault="00CF0CDD">
      <w:pPr>
        <w:pStyle w:val="TOC3"/>
        <w:tabs>
          <w:tab w:val="left" w:pos="1584"/>
        </w:tabs>
        <w:rPr>
          <w:rFonts w:asciiTheme="minorHAnsi" w:eastAsiaTheme="minorEastAsia" w:hAnsiTheme="minorHAnsi" w:cstheme="minorBidi"/>
          <w:noProof/>
          <w:sz w:val="22"/>
          <w:szCs w:val="22"/>
        </w:rPr>
      </w:pPr>
      <w:hyperlink w:anchor="_Toc13770249" w:history="1">
        <w:r w:rsidR="00815D76" w:rsidRPr="00104241">
          <w:rPr>
            <w:rStyle w:val="Hyperlink"/>
            <w:rFonts w:eastAsiaTheme="minorEastAsia"/>
            <w:noProof/>
          </w:rPr>
          <w:t>3.10.2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_Toc13770249 \h </w:instrText>
        </w:r>
        <w:r w:rsidR="00815D76">
          <w:rPr>
            <w:noProof/>
            <w:webHidden/>
          </w:rPr>
        </w:r>
        <w:r w:rsidR="00815D76">
          <w:rPr>
            <w:noProof/>
            <w:webHidden/>
          </w:rPr>
          <w:fldChar w:fldCharType="separate"/>
        </w:r>
        <w:r w:rsidR="00815D76">
          <w:rPr>
            <w:noProof/>
            <w:webHidden/>
          </w:rPr>
          <w:t>64</w:t>
        </w:r>
        <w:r w:rsidR="00815D76">
          <w:rPr>
            <w:noProof/>
            <w:webHidden/>
          </w:rPr>
          <w:fldChar w:fldCharType="end"/>
        </w:r>
      </w:hyperlink>
    </w:p>
    <w:p w14:paraId="5D419FB4" w14:textId="28613DF7" w:rsidR="00815D76" w:rsidRDefault="00CF0CDD">
      <w:pPr>
        <w:pStyle w:val="TOC3"/>
        <w:tabs>
          <w:tab w:val="left" w:pos="1584"/>
        </w:tabs>
        <w:rPr>
          <w:rFonts w:asciiTheme="minorHAnsi" w:eastAsiaTheme="minorEastAsia" w:hAnsiTheme="minorHAnsi" w:cstheme="minorBidi"/>
          <w:noProof/>
          <w:sz w:val="22"/>
          <w:szCs w:val="22"/>
        </w:rPr>
      </w:pPr>
      <w:hyperlink w:anchor="_Toc13770250" w:history="1">
        <w:r w:rsidR="00815D76" w:rsidRPr="00104241">
          <w:rPr>
            <w:rStyle w:val="Hyperlink"/>
            <w:rFonts w:eastAsiaTheme="minorEastAsia"/>
            <w:noProof/>
          </w:rPr>
          <w:t>3.10.3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_Toc13770250 \h </w:instrText>
        </w:r>
        <w:r w:rsidR="00815D76">
          <w:rPr>
            <w:noProof/>
            <w:webHidden/>
          </w:rPr>
        </w:r>
        <w:r w:rsidR="00815D76">
          <w:rPr>
            <w:noProof/>
            <w:webHidden/>
          </w:rPr>
          <w:fldChar w:fldCharType="separate"/>
        </w:r>
        <w:r w:rsidR="00815D76">
          <w:rPr>
            <w:noProof/>
            <w:webHidden/>
          </w:rPr>
          <w:t>65</w:t>
        </w:r>
        <w:r w:rsidR="00815D76">
          <w:rPr>
            <w:noProof/>
            <w:webHidden/>
          </w:rPr>
          <w:fldChar w:fldCharType="end"/>
        </w:r>
      </w:hyperlink>
    </w:p>
    <w:p w14:paraId="3998A4C4" w14:textId="4E0D70E2" w:rsidR="00815D76" w:rsidRDefault="00CF0CDD">
      <w:pPr>
        <w:pStyle w:val="TOC3"/>
        <w:tabs>
          <w:tab w:val="left" w:pos="1584"/>
        </w:tabs>
        <w:rPr>
          <w:rFonts w:asciiTheme="minorHAnsi" w:eastAsiaTheme="minorEastAsia" w:hAnsiTheme="minorHAnsi" w:cstheme="minorBidi"/>
          <w:noProof/>
          <w:sz w:val="22"/>
          <w:szCs w:val="22"/>
        </w:rPr>
      </w:pPr>
      <w:hyperlink w:anchor="_Toc13770251" w:history="1">
        <w:r w:rsidR="00815D76" w:rsidRPr="00104241">
          <w:rPr>
            <w:rStyle w:val="Hyperlink"/>
            <w:rFonts w:eastAsiaTheme="minorEastAsia"/>
            <w:noProof/>
          </w:rPr>
          <w:t>3.10.4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_Toc13770251 \h </w:instrText>
        </w:r>
        <w:r w:rsidR="00815D76">
          <w:rPr>
            <w:noProof/>
            <w:webHidden/>
          </w:rPr>
        </w:r>
        <w:r w:rsidR="00815D76">
          <w:rPr>
            <w:noProof/>
            <w:webHidden/>
          </w:rPr>
          <w:fldChar w:fldCharType="separate"/>
        </w:r>
        <w:r w:rsidR="00815D76">
          <w:rPr>
            <w:noProof/>
            <w:webHidden/>
          </w:rPr>
          <w:t>65</w:t>
        </w:r>
        <w:r w:rsidR="00815D76">
          <w:rPr>
            <w:noProof/>
            <w:webHidden/>
          </w:rPr>
          <w:fldChar w:fldCharType="end"/>
        </w:r>
      </w:hyperlink>
    </w:p>
    <w:p w14:paraId="2FF5CE04" w14:textId="29DE01FD" w:rsidR="00815D76" w:rsidRDefault="00CF0CDD">
      <w:pPr>
        <w:pStyle w:val="TOC3"/>
        <w:tabs>
          <w:tab w:val="left" w:pos="1584"/>
        </w:tabs>
        <w:rPr>
          <w:rFonts w:asciiTheme="minorHAnsi" w:eastAsiaTheme="minorEastAsia" w:hAnsiTheme="minorHAnsi" w:cstheme="minorBidi"/>
          <w:noProof/>
          <w:sz w:val="22"/>
          <w:szCs w:val="22"/>
        </w:rPr>
      </w:pPr>
      <w:hyperlink w:anchor="_Toc13770252" w:history="1">
        <w:r w:rsidR="00815D76" w:rsidRPr="00104241">
          <w:rPr>
            <w:rStyle w:val="Hyperlink"/>
            <w:rFonts w:eastAsiaTheme="minorEastAsia"/>
            <w:noProof/>
          </w:rPr>
          <w:t>3.10.5</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Security Considerations</w:t>
        </w:r>
        <w:r w:rsidR="00815D76">
          <w:rPr>
            <w:noProof/>
            <w:webHidden/>
          </w:rPr>
          <w:tab/>
        </w:r>
        <w:r w:rsidR="00815D76">
          <w:rPr>
            <w:noProof/>
            <w:webHidden/>
          </w:rPr>
          <w:fldChar w:fldCharType="begin"/>
        </w:r>
        <w:r w:rsidR="00815D76">
          <w:rPr>
            <w:noProof/>
            <w:webHidden/>
          </w:rPr>
          <w:instrText xml:space="preserve"> PAGEREF _Toc13770252 \h </w:instrText>
        </w:r>
        <w:r w:rsidR="00815D76">
          <w:rPr>
            <w:noProof/>
            <w:webHidden/>
          </w:rPr>
        </w:r>
        <w:r w:rsidR="00815D76">
          <w:rPr>
            <w:noProof/>
            <w:webHidden/>
          </w:rPr>
          <w:fldChar w:fldCharType="separate"/>
        </w:r>
        <w:r w:rsidR="00815D76">
          <w:rPr>
            <w:noProof/>
            <w:webHidden/>
          </w:rPr>
          <w:t>68</w:t>
        </w:r>
        <w:r w:rsidR="00815D76">
          <w:rPr>
            <w:noProof/>
            <w:webHidden/>
          </w:rPr>
          <w:fldChar w:fldCharType="end"/>
        </w:r>
      </w:hyperlink>
    </w:p>
    <w:p w14:paraId="03ED4EFE" w14:textId="7D2597BB" w:rsidR="00815D76" w:rsidRDefault="00CF0CDD">
      <w:pPr>
        <w:pStyle w:val="TOC2"/>
        <w:tabs>
          <w:tab w:val="left" w:pos="1152"/>
        </w:tabs>
        <w:rPr>
          <w:rFonts w:asciiTheme="minorHAnsi" w:eastAsiaTheme="minorEastAsia" w:hAnsiTheme="minorHAnsi" w:cstheme="minorBidi"/>
          <w:noProof/>
          <w:sz w:val="22"/>
          <w:szCs w:val="22"/>
        </w:rPr>
      </w:pPr>
      <w:hyperlink w:anchor="_Toc13770253" w:history="1">
        <w:r w:rsidR="00815D76" w:rsidRPr="00104241">
          <w:rPr>
            <w:rStyle w:val="Hyperlink"/>
            <w:rFonts w:eastAsiaTheme="minorEastAsia"/>
            <w:noProof/>
          </w:rPr>
          <w:t>3.11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Retrieve Specific Information for Display [ITI-11]</w:t>
        </w:r>
        <w:r w:rsidR="00815D76">
          <w:rPr>
            <w:noProof/>
            <w:webHidden/>
          </w:rPr>
          <w:tab/>
        </w:r>
        <w:r w:rsidR="00815D76">
          <w:rPr>
            <w:noProof/>
            <w:webHidden/>
          </w:rPr>
          <w:fldChar w:fldCharType="begin"/>
        </w:r>
        <w:r w:rsidR="00815D76">
          <w:rPr>
            <w:noProof/>
            <w:webHidden/>
          </w:rPr>
          <w:instrText xml:space="preserve"> PAGEREF _Toc13770253 \h </w:instrText>
        </w:r>
        <w:r w:rsidR="00815D76">
          <w:rPr>
            <w:noProof/>
            <w:webHidden/>
          </w:rPr>
        </w:r>
        <w:r w:rsidR="00815D76">
          <w:rPr>
            <w:noProof/>
            <w:webHidden/>
          </w:rPr>
          <w:fldChar w:fldCharType="separate"/>
        </w:r>
        <w:r w:rsidR="00815D76">
          <w:rPr>
            <w:noProof/>
            <w:webHidden/>
          </w:rPr>
          <w:t>71</w:t>
        </w:r>
        <w:r w:rsidR="00815D76">
          <w:rPr>
            <w:noProof/>
            <w:webHidden/>
          </w:rPr>
          <w:fldChar w:fldCharType="end"/>
        </w:r>
      </w:hyperlink>
    </w:p>
    <w:p w14:paraId="41FC0A17" w14:textId="2AEAEEFC" w:rsidR="00815D76" w:rsidRDefault="00CF0CDD">
      <w:pPr>
        <w:pStyle w:val="TOC3"/>
        <w:tabs>
          <w:tab w:val="left" w:pos="1584"/>
        </w:tabs>
        <w:rPr>
          <w:rFonts w:asciiTheme="minorHAnsi" w:eastAsiaTheme="minorEastAsia" w:hAnsiTheme="minorHAnsi" w:cstheme="minorBidi"/>
          <w:noProof/>
          <w:sz w:val="22"/>
          <w:szCs w:val="22"/>
        </w:rPr>
      </w:pPr>
      <w:hyperlink w:anchor="_Toc13770254" w:history="1">
        <w:r w:rsidR="00815D76" w:rsidRPr="00104241">
          <w:rPr>
            <w:rStyle w:val="Hyperlink"/>
            <w:rFonts w:eastAsiaTheme="minorEastAsia"/>
            <w:noProof/>
          </w:rPr>
          <w:t>3.11.1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_Toc13770254 \h </w:instrText>
        </w:r>
        <w:r w:rsidR="00815D76">
          <w:rPr>
            <w:noProof/>
            <w:webHidden/>
          </w:rPr>
        </w:r>
        <w:r w:rsidR="00815D76">
          <w:rPr>
            <w:noProof/>
            <w:webHidden/>
          </w:rPr>
          <w:fldChar w:fldCharType="separate"/>
        </w:r>
        <w:r w:rsidR="00815D76">
          <w:rPr>
            <w:noProof/>
            <w:webHidden/>
          </w:rPr>
          <w:t>71</w:t>
        </w:r>
        <w:r w:rsidR="00815D76">
          <w:rPr>
            <w:noProof/>
            <w:webHidden/>
          </w:rPr>
          <w:fldChar w:fldCharType="end"/>
        </w:r>
      </w:hyperlink>
    </w:p>
    <w:p w14:paraId="7D1BE773" w14:textId="6B3DB13D" w:rsidR="00815D76" w:rsidRDefault="00CF0CDD">
      <w:pPr>
        <w:pStyle w:val="TOC3"/>
        <w:tabs>
          <w:tab w:val="left" w:pos="1584"/>
        </w:tabs>
        <w:rPr>
          <w:rFonts w:asciiTheme="minorHAnsi" w:eastAsiaTheme="minorEastAsia" w:hAnsiTheme="minorHAnsi" w:cstheme="minorBidi"/>
          <w:noProof/>
          <w:sz w:val="22"/>
          <w:szCs w:val="22"/>
        </w:rPr>
      </w:pPr>
      <w:hyperlink w:anchor="_Toc13770255" w:history="1">
        <w:r w:rsidR="00815D76" w:rsidRPr="00104241">
          <w:rPr>
            <w:rStyle w:val="Hyperlink"/>
            <w:rFonts w:eastAsiaTheme="minorEastAsia"/>
            <w:noProof/>
          </w:rPr>
          <w:t>3.11.2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_Toc13770255 \h </w:instrText>
        </w:r>
        <w:r w:rsidR="00815D76">
          <w:rPr>
            <w:noProof/>
            <w:webHidden/>
          </w:rPr>
        </w:r>
        <w:r w:rsidR="00815D76">
          <w:rPr>
            <w:noProof/>
            <w:webHidden/>
          </w:rPr>
          <w:fldChar w:fldCharType="separate"/>
        </w:r>
        <w:r w:rsidR="00815D76">
          <w:rPr>
            <w:noProof/>
            <w:webHidden/>
          </w:rPr>
          <w:t>71</w:t>
        </w:r>
        <w:r w:rsidR="00815D76">
          <w:rPr>
            <w:noProof/>
            <w:webHidden/>
          </w:rPr>
          <w:fldChar w:fldCharType="end"/>
        </w:r>
      </w:hyperlink>
    </w:p>
    <w:p w14:paraId="328B117A" w14:textId="48C4AE44" w:rsidR="00815D76" w:rsidRDefault="00CF0CDD">
      <w:pPr>
        <w:pStyle w:val="TOC3"/>
        <w:tabs>
          <w:tab w:val="left" w:pos="1584"/>
        </w:tabs>
        <w:rPr>
          <w:rFonts w:asciiTheme="minorHAnsi" w:eastAsiaTheme="minorEastAsia" w:hAnsiTheme="minorHAnsi" w:cstheme="minorBidi"/>
          <w:noProof/>
          <w:sz w:val="22"/>
          <w:szCs w:val="22"/>
        </w:rPr>
      </w:pPr>
      <w:hyperlink w:anchor="_Toc13770256" w:history="1">
        <w:r w:rsidR="00815D76" w:rsidRPr="00104241">
          <w:rPr>
            <w:rStyle w:val="Hyperlink"/>
            <w:rFonts w:eastAsiaTheme="minorEastAsia"/>
            <w:noProof/>
          </w:rPr>
          <w:t>3.11.3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Standards</w:t>
        </w:r>
        <w:r w:rsidR="00815D76">
          <w:rPr>
            <w:noProof/>
            <w:webHidden/>
          </w:rPr>
          <w:tab/>
        </w:r>
        <w:r w:rsidR="00815D76">
          <w:rPr>
            <w:noProof/>
            <w:webHidden/>
          </w:rPr>
          <w:fldChar w:fldCharType="begin"/>
        </w:r>
        <w:r w:rsidR="00815D76">
          <w:rPr>
            <w:noProof/>
            <w:webHidden/>
          </w:rPr>
          <w:instrText xml:space="preserve"> PAGEREF _Toc13770256 \h </w:instrText>
        </w:r>
        <w:r w:rsidR="00815D76">
          <w:rPr>
            <w:noProof/>
            <w:webHidden/>
          </w:rPr>
        </w:r>
        <w:r w:rsidR="00815D76">
          <w:rPr>
            <w:noProof/>
            <w:webHidden/>
          </w:rPr>
          <w:fldChar w:fldCharType="separate"/>
        </w:r>
        <w:r w:rsidR="00815D76">
          <w:rPr>
            <w:noProof/>
            <w:webHidden/>
          </w:rPr>
          <w:t>72</w:t>
        </w:r>
        <w:r w:rsidR="00815D76">
          <w:rPr>
            <w:noProof/>
            <w:webHidden/>
          </w:rPr>
          <w:fldChar w:fldCharType="end"/>
        </w:r>
      </w:hyperlink>
    </w:p>
    <w:p w14:paraId="1C2A41F9" w14:textId="35E21AC9" w:rsidR="00815D76" w:rsidRDefault="00CF0CDD">
      <w:pPr>
        <w:pStyle w:val="TOC3"/>
        <w:tabs>
          <w:tab w:val="left" w:pos="1584"/>
        </w:tabs>
        <w:rPr>
          <w:rFonts w:asciiTheme="minorHAnsi" w:eastAsiaTheme="minorEastAsia" w:hAnsiTheme="minorHAnsi" w:cstheme="minorBidi"/>
          <w:noProof/>
          <w:sz w:val="22"/>
          <w:szCs w:val="22"/>
        </w:rPr>
      </w:pPr>
      <w:hyperlink w:anchor="_Toc13770257" w:history="1">
        <w:r w:rsidR="00815D76" w:rsidRPr="00104241">
          <w:rPr>
            <w:rStyle w:val="Hyperlink"/>
            <w:rFonts w:eastAsiaTheme="minorEastAsia"/>
            <w:noProof/>
          </w:rPr>
          <w:t>3.11.4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_Toc13770257 \h </w:instrText>
        </w:r>
        <w:r w:rsidR="00815D76">
          <w:rPr>
            <w:noProof/>
            <w:webHidden/>
          </w:rPr>
        </w:r>
        <w:r w:rsidR="00815D76">
          <w:rPr>
            <w:noProof/>
            <w:webHidden/>
          </w:rPr>
          <w:fldChar w:fldCharType="separate"/>
        </w:r>
        <w:r w:rsidR="00815D76">
          <w:rPr>
            <w:noProof/>
            <w:webHidden/>
          </w:rPr>
          <w:t>72</w:t>
        </w:r>
        <w:r w:rsidR="00815D76">
          <w:rPr>
            <w:noProof/>
            <w:webHidden/>
          </w:rPr>
          <w:fldChar w:fldCharType="end"/>
        </w:r>
      </w:hyperlink>
    </w:p>
    <w:p w14:paraId="1C31C055" w14:textId="3EE0AEEB" w:rsidR="00815D76" w:rsidRDefault="00CF0CDD">
      <w:pPr>
        <w:pStyle w:val="TOC2"/>
        <w:tabs>
          <w:tab w:val="left" w:pos="1152"/>
        </w:tabs>
        <w:rPr>
          <w:rFonts w:asciiTheme="minorHAnsi" w:eastAsiaTheme="minorEastAsia" w:hAnsiTheme="minorHAnsi" w:cstheme="minorBidi"/>
          <w:noProof/>
          <w:sz w:val="22"/>
          <w:szCs w:val="22"/>
        </w:rPr>
      </w:pPr>
      <w:hyperlink w:anchor="_Toc13770258" w:history="1">
        <w:r w:rsidR="00815D76" w:rsidRPr="00104241">
          <w:rPr>
            <w:rStyle w:val="Hyperlink"/>
            <w:rFonts w:eastAsiaTheme="minorEastAsia"/>
            <w:noProof/>
          </w:rPr>
          <w:t>3.12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Retrieve Document for Display [ITI-12]</w:t>
        </w:r>
        <w:r w:rsidR="00815D76">
          <w:rPr>
            <w:noProof/>
            <w:webHidden/>
          </w:rPr>
          <w:tab/>
        </w:r>
        <w:r w:rsidR="00815D76">
          <w:rPr>
            <w:noProof/>
            <w:webHidden/>
          </w:rPr>
          <w:fldChar w:fldCharType="begin"/>
        </w:r>
        <w:r w:rsidR="00815D76">
          <w:rPr>
            <w:noProof/>
            <w:webHidden/>
          </w:rPr>
          <w:instrText xml:space="preserve"> PAGEREF _Toc13770258 \h </w:instrText>
        </w:r>
        <w:r w:rsidR="00815D76">
          <w:rPr>
            <w:noProof/>
            <w:webHidden/>
          </w:rPr>
        </w:r>
        <w:r w:rsidR="00815D76">
          <w:rPr>
            <w:noProof/>
            <w:webHidden/>
          </w:rPr>
          <w:fldChar w:fldCharType="separate"/>
        </w:r>
        <w:r w:rsidR="00815D76">
          <w:rPr>
            <w:noProof/>
            <w:webHidden/>
          </w:rPr>
          <w:t>81</w:t>
        </w:r>
        <w:r w:rsidR="00815D76">
          <w:rPr>
            <w:noProof/>
            <w:webHidden/>
          </w:rPr>
          <w:fldChar w:fldCharType="end"/>
        </w:r>
      </w:hyperlink>
    </w:p>
    <w:p w14:paraId="3BAC2C4F" w14:textId="53026022" w:rsidR="00815D76" w:rsidRDefault="00CF0CDD">
      <w:pPr>
        <w:pStyle w:val="TOC3"/>
        <w:tabs>
          <w:tab w:val="left" w:pos="1584"/>
        </w:tabs>
        <w:rPr>
          <w:rFonts w:asciiTheme="minorHAnsi" w:eastAsiaTheme="minorEastAsia" w:hAnsiTheme="minorHAnsi" w:cstheme="minorBidi"/>
          <w:noProof/>
          <w:sz w:val="22"/>
          <w:szCs w:val="22"/>
        </w:rPr>
      </w:pPr>
      <w:hyperlink w:anchor="_Toc13770259" w:history="1">
        <w:r w:rsidR="00815D76" w:rsidRPr="00104241">
          <w:rPr>
            <w:rStyle w:val="Hyperlink"/>
            <w:rFonts w:eastAsiaTheme="minorEastAsia"/>
            <w:noProof/>
          </w:rPr>
          <w:t>3.12.1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_Toc13770259 \h </w:instrText>
        </w:r>
        <w:r w:rsidR="00815D76">
          <w:rPr>
            <w:noProof/>
            <w:webHidden/>
          </w:rPr>
        </w:r>
        <w:r w:rsidR="00815D76">
          <w:rPr>
            <w:noProof/>
            <w:webHidden/>
          </w:rPr>
          <w:fldChar w:fldCharType="separate"/>
        </w:r>
        <w:r w:rsidR="00815D76">
          <w:rPr>
            <w:noProof/>
            <w:webHidden/>
          </w:rPr>
          <w:t>81</w:t>
        </w:r>
        <w:r w:rsidR="00815D76">
          <w:rPr>
            <w:noProof/>
            <w:webHidden/>
          </w:rPr>
          <w:fldChar w:fldCharType="end"/>
        </w:r>
      </w:hyperlink>
    </w:p>
    <w:p w14:paraId="572CABB7" w14:textId="170E8485" w:rsidR="00815D76" w:rsidRDefault="00CF0CDD">
      <w:pPr>
        <w:pStyle w:val="TOC3"/>
        <w:tabs>
          <w:tab w:val="left" w:pos="1584"/>
        </w:tabs>
        <w:rPr>
          <w:rFonts w:asciiTheme="minorHAnsi" w:eastAsiaTheme="minorEastAsia" w:hAnsiTheme="minorHAnsi" w:cstheme="minorBidi"/>
          <w:noProof/>
          <w:sz w:val="22"/>
          <w:szCs w:val="22"/>
        </w:rPr>
      </w:pPr>
      <w:hyperlink w:anchor="_Toc13770260" w:history="1">
        <w:r w:rsidR="00815D76" w:rsidRPr="00104241">
          <w:rPr>
            <w:rStyle w:val="Hyperlink"/>
            <w:rFonts w:eastAsiaTheme="minorEastAsia"/>
            <w:noProof/>
          </w:rPr>
          <w:t>3.12.2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_Toc13770260 \h </w:instrText>
        </w:r>
        <w:r w:rsidR="00815D76">
          <w:rPr>
            <w:noProof/>
            <w:webHidden/>
          </w:rPr>
        </w:r>
        <w:r w:rsidR="00815D76">
          <w:rPr>
            <w:noProof/>
            <w:webHidden/>
          </w:rPr>
          <w:fldChar w:fldCharType="separate"/>
        </w:r>
        <w:r w:rsidR="00815D76">
          <w:rPr>
            <w:noProof/>
            <w:webHidden/>
          </w:rPr>
          <w:t>81</w:t>
        </w:r>
        <w:r w:rsidR="00815D76">
          <w:rPr>
            <w:noProof/>
            <w:webHidden/>
          </w:rPr>
          <w:fldChar w:fldCharType="end"/>
        </w:r>
      </w:hyperlink>
    </w:p>
    <w:p w14:paraId="67C45D3A" w14:textId="6B1A3FAE" w:rsidR="00815D76" w:rsidRDefault="00CF0CDD">
      <w:pPr>
        <w:pStyle w:val="TOC3"/>
        <w:tabs>
          <w:tab w:val="left" w:pos="1584"/>
        </w:tabs>
        <w:rPr>
          <w:rFonts w:asciiTheme="minorHAnsi" w:eastAsiaTheme="minorEastAsia" w:hAnsiTheme="minorHAnsi" w:cstheme="minorBidi"/>
          <w:noProof/>
          <w:sz w:val="22"/>
          <w:szCs w:val="22"/>
        </w:rPr>
      </w:pPr>
      <w:hyperlink w:anchor="_Toc13770261" w:history="1">
        <w:r w:rsidR="00815D76" w:rsidRPr="00104241">
          <w:rPr>
            <w:rStyle w:val="Hyperlink"/>
            <w:rFonts w:eastAsiaTheme="minorEastAsia"/>
            <w:noProof/>
          </w:rPr>
          <w:t>3.12.3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Standards</w:t>
        </w:r>
        <w:r w:rsidR="00815D76">
          <w:rPr>
            <w:noProof/>
            <w:webHidden/>
          </w:rPr>
          <w:tab/>
        </w:r>
        <w:r w:rsidR="00815D76">
          <w:rPr>
            <w:noProof/>
            <w:webHidden/>
          </w:rPr>
          <w:fldChar w:fldCharType="begin"/>
        </w:r>
        <w:r w:rsidR="00815D76">
          <w:rPr>
            <w:noProof/>
            <w:webHidden/>
          </w:rPr>
          <w:instrText xml:space="preserve"> PAGEREF _Toc13770261 \h </w:instrText>
        </w:r>
        <w:r w:rsidR="00815D76">
          <w:rPr>
            <w:noProof/>
            <w:webHidden/>
          </w:rPr>
        </w:r>
        <w:r w:rsidR="00815D76">
          <w:rPr>
            <w:noProof/>
            <w:webHidden/>
          </w:rPr>
          <w:fldChar w:fldCharType="separate"/>
        </w:r>
        <w:r w:rsidR="00815D76">
          <w:rPr>
            <w:noProof/>
            <w:webHidden/>
          </w:rPr>
          <w:t>81</w:t>
        </w:r>
        <w:r w:rsidR="00815D76">
          <w:rPr>
            <w:noProof/>
            <w:webHidden/>
          </w:rPr>
          <w:fldChar w:fldCharType="end"/>
        </w:r>
      </w:hyperlink>
    </w:p>
    <w:p w14:paraId="73395A6D" w14:textId="5DB844D1" w:rsidR="00815D76" w:rsidRDefault="00CF0CDD">
      <w:pPr>
        <w:pStyle w:val="TOC3"/>
        <w:tabs>
          <w:tab w:val="left" w:pos="1584"/>
        </w:tabs>
        <w:rPr>
          <w:rFonts w:asciiTheme="minorHAnsi" w:eastAsiaTheme="minorEastAsia" w:hAnsiTheme="minorHAnsi" w:cstheme="minorBidi"/>
          <w:noProof/>
          <w:sz w:val="22"/>
          <w:szCs w:val="22"/>
        </w:rPr>
      </w:pPr>
      <w:hyperlink w:anchor="_Toc13770262" w:history="1">
        <w:r w:rsidR="00815D76" w:rsidRPr="00104241">
          <w:rPr>
            <w:rStyle w:val="Hyperlink"/>
            <w:rFonts w:eastAsiaTheme="minorEastAsia"/>
            <w:noProof/>
          </w:rPr>
          <w:t>3.12.4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_Toc13770262 \h </w:instrText>
        </w:r>
        <w:r w:rsidR="00815D76">
          <w:rPr>
            <w:noProof/>
            <w:webHidden/>
          </w:rPr>
        </w:r>
        <w:r w:rsidR="00815D76">
          <w:rPr>
            <w:noProof/>
            <w:webHidden/>
          </w:rPr>
          <w:fldChar w:fldCharType="separate"/>
        </w:r>
        <w:r w:rsidR="00815D76">
          <w:rPr>
            <w:noProof/>
            <w:webHidden/>
          </w:rPr>
          <w:t>82</w:t>
        </w:r>
        <w:r w:rsidR="00815D76">
          <w:rPr>
            <w:noProof/>
            <w:webHidden/>
          </w:rPr>
          <w:fldChar w:fldCharType="end"/>
        </w:r>
      </w:hyperlink>
    </w:p>
    <w:p w14:paraId="7A4EF810" w14:textId="499941F4" w:rsidR="00815D76" w:rsidRDefault="00CF0CDD">
      <w:pPr>
        <w:pStyle w:val="TOC2"/>
        <w:tabs>
          <w:tab w:val="left" w:pos="1152"/>
        </w:tabs>
        <w:rPr>
          <w:rFonts w:asciiTheme="minorHAnsi" w:eastAsiaTheme="minorEastAsia" w:hAnsiTheme="minorHAnsi" w:cstheme="minorBidi"/>
          <w:noProof/>
          <w:sz w:val="22"/>
          <w:szCs w:val="22"/>
        </w:rPr>
      </w:pPr>
      <w:hyperlink w:anchor="_Toc13770263" w:history="1">
        <w:r w:rsidR="00815D76" w:rsidRPr="00104241">
          <w:rPr>
            <w:rStyle w:val="Hyperlink"/>
            <w:rFonts w:eastAsiaTheme="minorEastAsia"/>
            <w:noProof/>
          </w:rPr>
          <w:t>3.13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Follow Context [ITI-13]</w:t>
        </w:r>
        <w:r w:rsidR="00815D76">
          <w:rPr>
            <w:noProof/>
            <w:webHidden/>
          </w:rPr>
          <w:tab/>
        </w:r>
        <w:r w:rsidR="00815D76">
          <w:rPr>
            <w:noProof/>
            <w:webHidden/>
          </w:rPr>
          <w:fldChar w:fldCharType="begin"/>
        </w:r>
        <w:r w:rsidR="00815D76">
          <w:rPr>
            <w:noProof/>
            <w:webHidden/>
          </w:rPr>
          <w:instrText xml:space="preserve"> PAGEREF _Toc13770263 \h </w:instrText>
        </w:r>
        <w:r w:rsidR="00815D76">
          <w:rPr>
            <w:noProof/>
            <w:webHidden/>
          </w:rPr>
        </w:r>
        <w:r w:rsidR="00815D76">
          <w:rPr>
            <w:noProof/>
            <w:webHidden/>
          </w:rPr>
          <w:fldChar w:fldCharType="separate"/>
        </w:r>
        <w:r w:rsidR="00815D76">
          <w:rPr>
            <w:noProof/>
            <w:webHidden/>
          </w:rPr>
          <w:t>85</w:t>
        </w:r>
        <w:r w:rsidR="00815D76">
          <w:rPr>
            <w:noProof/>
            <w:webHidden/>
          </w:rPr>
          <w:fldChar w:fldCharType="end"/>
        </w:r>
      </w:hyperlink>
    </w:p>
    <w:p w14:paraId="428F7061" w14:textId="035BE2E2" w:rsidR="00815D76" w:rsidRDefault="00CF0CDD">
      <w:pPr>
        <w:pStyle w:val="TOC3"/>
        <w:tabs>
          <w:tab w:val="left" w:pos="1584"/>
        </w:tabs>
        <w:rPr>
          <w:rFonts w:asciiTheme="minorHAnsi" w:eastAsiaTheme="minorEastAsia" w:hAnsiTheme="minorHAnsi" w:cstheme="minorBidi"/>
          <w:noProof/>
          <w:sz w:val="22"/>
          <w:szCs w:val="22"/>
        </w:rPr>
      </w:pPr>
      <w:hyperlink w:anchor="_Toc13770264" w:history="1">
        <w:r w:rsidR="00815D76" w:rsidRPr="00104241">
          <w:rPr>
            <w:rStyle w:val="Hyperlink"/>
            <w:rFonts w:eastAsiaTheme="minorEastAsia"/>
            <w:noProof/>
          </w:rPr>
          <w:t>3.13.1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_Toc13770264 \h </w:instrText>
        </w:r>
        <w:r w:rsidR="00815D76">
          <w:rPr>
            <w:noProof/>
            <w:webHidden/>
          </w:rPr>
        </w:r>
        <w:r w:rsidR="00815D76">
          <w:rPr>
            <w:noProof/>
            <w:webHidden/>
          </w:rPr>
          <w:fldChar w:fldCharType="separate"/>
        </w:r>
        <w:r w:rsidR="00815D76">
          <w:rPr>
            <w:noProof/>
            <w:webHidden/>
          </w:rPr>
          <w:t>85</w:t>
        </w:r>
        <w:r w:rsidR="00815D76">
          <w:rPr>
            <w:noProof/>
            <w:webHidden/>
          </w:rPr>
          <w:fldChar w:fldCharType="end"/>
        </w:r>
      </w:hyperlink>
    </w:p>
    <w:p w14:paraId="13D708BD" w14:textId="24122894" w:rsidR="00815D76" w:rsidRDefault="00CF0CDD">
      <w:pPr>
        <w:pStyle w:val="TOC3"/>
        <w:tabs>
          <w:tab w:val="left" w:pos="1584"/>
        </w:tabs>
        <w:rPr>
          <w:rFonts w:asciiTheme="minorHAnsi" w:eastAsiaTheme="minorEastAsia" w:hAnsiTheme="minorHAnsi" w:cstheme="minorBidi"/>
          <w:noProof/>
          <w:sz w:val="22"/>
          <w:szCs w:val="22"/>
        </w:rPr>
      </w:pPr>
      <w:hyperlink w:anchor="_Toc13770265" w:history="1">
        <w:r w:rsidR="00815D76" w:rsidRPr="00104241">
          <w:rPr>
            <w:rStyle w:val="Hyperlink"/>
            <w:rFonts w:eastAsiaTheme="minorEastAsia"/>
            <w:noProof/>
          </w:rPr>
          <w:t>3.13.2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_Toc13770265 \h </w:instrText>
        </w:r>
        <w:r w:rsidR="00815D76">
          <w:rPr>
            <w:noProof/>
            <w:webHidden/>
          </w:rPr>
        </w:r>
        <w:r w:rsidR="00815D76">
          <w:rPr>
            <w:noProof/>
            <w:webHidden/>
          </w:rPr>
          <w:fldChar w:fldCharType="separate"/>
        </w:r>
        <w:r w:rsidR="00815D76">
          <w:rPr>
            <w:noProof/>
            <w:webHidden/>
          </w:rPr>
          <w:t>86</w:t>
        </w:r>
        <w:r w:rsidR="00815D76">
          <w:rPr>
            <w:noProof/>
            <w:webHidden/>
          </w:rPr>
          <w:fldChar w:fldCharType="end"/>
        </w:r>
      </w:hyperlink>
    </w:p>
    <w:p w14:paraId="3B7709C9" w14:textId="05596F1B" w:rsidR="00815D76" w:rsidRDefault="00CF0CDD">
      <w:pPr>
        <w:pStyle w:val="TOC3"/>
        <w:tabs>
          <w:tab w:val="left" w:pos="1584"/>
        </w:tabs>
        <w:rPr>
          <w:rFonts w:asciiTheme="minorHAnsi" w:eastAsiaTheme="minorEastAsia" w:hAnsiTheme="minorHAnsi" w:cstheme="minorBidi"/>
          <w:noProof/>
          <w:sz w:val="22"/>
          <w:szCs w:val="22"/>
        </w:rPr>
      </w:pPr>
      <w:hyperlink w:anchor="_Toc13770266" w:history="1">
        <w:r w:rsidR="00815D76" w:rsidRPr="00104241">
          <w:rPr>
            <w:rStyle w:val="Hyperlink"/>
            <w:rFonts w:eastAsiaTheme="minorEastAsia"/>
            <w:noProof/>
          </w:rPr>
          <w:t>3.13.3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_Toc13770266 \h </w:instrText>
        </w:r>
        <w:r w:rsidR="00815D76">
          <w:rPr>
            <w:noProof/>
            <w:webHidden/>
          </w:rPr>
        </w:r>
        <w:r w:rsidR="00815D76">
          <w:rPr>
            <w:noProof/>
            <w:webHidden/>
          </w:rPr>
          <w:fldChar w:fldCharType="separate"/>
        </w:r>
        <w:r w:rsidR="00815D76">
          <w:rPr>
            <w:noProof/>
            <w:webHidden/>
          </w:rPr>
          <w:t>86</w:t>
        </w:r>
        <w:r w:rsidR="00815D76">
          <w:rPr>
            <w:noProof/>
            <w:webHidden/>
          </w:rPr>
          <w:fldChar w:fldCharType="end"/>
        </w:r>
      </w:hyperlink>
    </w:p>
    <w:p w14:paraId="60BF36AA" w14:textId="258C8ED6" w:rsidR="00815D76" w:rsidRDefault="00CF0CDD">
      <w:pPr>
        <w:pStyle w:val="TOC3"/>
        <w:tabs>
          <w:tab w:val="left" w:pos="1584"/>
        </w:tabs>
        <w:rPr>
          <w:rFonts w:asciiTheme="minorHAnsi" w:eastAsiaTheme="minorEastAsia" w:hAnsiTheme="minorHAnsi" w:cstheme="minorBidi"/>
          <w:noProof/>
          <w:sz w:val="22"/>
          <w:szCs w:val="22"/>
        </w:rPr>
      </w:pPr>
      <w:hyperlink w:anchor="_Toc13770267" w:history="1">
        <w:r w:rsidR="00815D76" w:rsidRPr="00104241">
          <w:rPr>
            <w:rStyle w:val="Hyperlink"/>
            <w:rFonts w:eastAsiaTheme="minorEastAsia"/>
            <w:noProof/>
          </w:rPr>
          <w:t>3.13.4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_Toc13770267 \h </w:instrText>
        </w:r>
        <w:r w:rsidR="00815D76">
          <w:rPr>
            <w:noProof/>
            <w:webHidden/>
          </w:rPr>
        </w:r>
        <w:r w:rsidR="00815D76">
          <w:rPr>
            <w:noProof/>
            <w:webHidden/>
          </w:rPr>
          <w:fldChar w:fldCharType="separate"/>
        </w:r>
        <w:r w:rsidR="00815D76">
          <w:rPr>
            <w:noProof/>
            <w:webHidden/>
          </w:rPr>
          <w:t>87</w:t>
        </w:r>
        <w:r w:rsidR="00815D76">
          <w:rPr>
            <w:noProof/>
            <w:webHidden/>
          </w:rPr>
          <w:fldChar w:fldCharType="end"/>
        </w:r>
      </w:hyperlink>
    </w:p>
    <w:p w14:paraId="22A0FF03" w14:textId="1A8F7D85" w:rsidR="00815D76" w:rsidRDefault="00CF0CDD">
      <w:pPr>
        <w:pStyle w:val="TOC2"/>
        <w:tabs>
          <w:tab w:val="left" w:pos="1152"/>
        </w:tabs>
        <w:rPr>
          <w:rFonts w:asciiTheme="minorHAnsi" w:eastAsiaTheme="minorEastAsia" w:hAnsiTheme="minorHAnsi" w:cstheme="minorBidi"/>
          <w:noProof/>
          <w:sz w:val="22"/>
          <w:szCs w:val="22"/>
        </w:rPr>
      </w:pPr>
      <w:hyperlink w:anchor="_Toc13770268" w:history="1">
        <w:r w:rsidR="00815D76" w:rsidRPr="00104241">
          <w:rPr>
            <w:rStyle w:val="Hyperlink"/>
            <w:rFonts w:eastAsiaTheme="minorEastAsia"/>
            <w:noProof/>
          </w:rPr>
          <w:t>3.14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Register Document Set [ITI-14]</w:t>
        </w:r>
        <w:r w:rsidR="00815D76">
          <w:rPr>
            <w:noProof/>
            <w:webHidden/>
          </w:rPr>
          <w:tab/>
        </w:r>
        <w:r w:rsidR="00815D76">
          <w:rPr>
            <w:noProof/>
            <w:webHidden/>
          </w:rPr>
          <w:fldChar w:fldCharType="begin"/>
        </w:r>
        <w:r w:rsidR="00815D76">
          <w:rPr>
            <w:noProof/>
            <w:webHidden/>
          </w:rPr>
          <w:instrText xml:space="preserve"> PAGEREF _Toc13770268 \h </w:instrText>
        </w:r>
        <w:r w:rsidR="00815D76">
          <w:rPr>
            <w:noProof/>
            <w:webHidden/>
          </w:rPr>
        </w:r>
        <w:r w:rsidR="00815D76">
          <w:rPr>
            <w:noProof/>
            <w:webHidden/>
          </w:rPr>
          <w:fldChar w:fldCharType="separate"/>
        </w:r>
        <w:r w:rsidR="00815D76">
          <w:rPr>
            <w:noProof/>
            <w:webHidden/>
          </w:rPr>
          <w:t>90</w:t>
        </w:r>
        <w:r w:rsidR="00815D76">
          <w:rPr>
            <w:noProof/>
            <w:webHidden/>
          </w:rPr>
          <w:fldChar w:fldCharType="end"/>
        </w:r>
      </w:hyperlink>
    </w:p>
    <w:p w14:paraId="1563D51C" w14:textId="2A4C1138" w:rsidR="00815D76" w:rsidRDefault="00CF0CDD">
      <w:pPr>
        <w:pStyle w:val="TOC2"/>
        <w:tabs>
          <w:tab w:val="left" w:pos="1152"/>
        </w:tabs>
        <w:rPr>
          <w:rFonts w:asciiTheme="minorHAnsi" w:eastAsiaTheme="minorEastAsia" w:hAnsiTheme="minorHAnsi" w:cstheme="minorBidi"/>
          <w:noProof/>
          <w:sz w:val="22"/>
          <w:szCs w:val="22"/>
        </w:rPr>
      </w:pPr>
      <w:hyperlink w:anchor="_Toc13770269" w:history="1">
        <w:r w:rsidR="00815D76" w:rsidRPr="00104241">
          <w:rPr>
            <w:rStyle w:val="Hyperlink"/>
            <w:rFonts w:eastAsiaTheme="minorEastAsia"/>
            <w:noProof/>
          </w:rPr>
          <w:t>3.15</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Provide and Register Document Set [ITI-15]</w:t>
        </w:r>
        <w:r w:rsidR="00815D76">
          <w:rPr>
            <w:noProof/>
            <w:webHidden/>
          </w:rPr>
          <w:tab/>
        </w:r>
        <w:r w:rsidR="00815D76">
          <w:rPr>
            <w:noProof/>
            <w:webHidden/>
          </w:rPr>
          <w:fldChar w:fldCharType="begin"/>
        </w:r>
        <w:r w:rsidR="00815D76">
          <w:rPr>
            <w:noProof/>
            <w:webHidden/>
          </w:rPr>
          <w:instrText xml:space="preserve"> PAGEREF _Toc13770269 \h </w:instrText>
        </w:r>
        <w:r w:rsidR="00815D76">
          <w:rPr>
            <w:noProof/>
            <w:webHidden/>
          </w:rPr>
        </w:r>
        <w:r w:rsidR="00815D76">
          <w:rPr>
            <w:noProof/>
            <w:webHidden/>
          </w:rPr>
          <w:fldChar w:fldCharType="separate"/>
        </w:r>
        <w:r w:rsidR="00815D76">
          <w:rPr>
            <w:noProof/>
            <w:webHidden/>
          </w:rPr>
          <w:t>90</w:t>
        </w:r>
        <w:r w:rsidR="00815D76">
          <w:rPr>
            <w:noProof/>
            <w:webHidden/>
          </w:rPr>
          <w:fldChar w:fldCharType="end"/>
        </w:r>
      </w:hyperlink>
    </w:p>
    <w:p w14:paraId="31F33D6F" w14:textId="76FFB3D8" w:rsidR="00815D76" w:rsidRDefault="00CF0CDD">
      <w:pPr>
        <w:pStyle w:val="TOC2"/>
        <w:tabs>
          <w:tab w:val="left" w:pos="1152"/>
        </w:tabs>
        <w:rPr>
          <w:rFonts w:asciiTheme="minorHAnsi" w:eastAsiaTheme="minorEastAsia" w:hAnsiTheme="minorHAnsi" w:cstheme="minorBidi"/>
          <w:noProof/>
          <w:sz w:val="22"/>
          <w:szCs w:val="22"/>
        </w:rPr>
      </w:pPr>
      <w:hyperlink w:anchor="_Toc13770270" w:history="1">
        <w:r w:rsidR="00815D76" w:rsidRPr="00104241">
          <w:rPr>
            <w:rStyle w:val="Hyperlink"/>
            <w:rFonts w:eastAsiaTheme="minorEastAsia"/>
            <w:noProof/>
          </w:rPr>
          <w:t>3.16</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Query Registry [ITI-16]</w:t>
        </w:r>
        <w:r w:rsidR="00815D76">
          <w:rPr>
            <w:noProof/>
            <w:webHidden/>
          </w:rPr>
          <w:tab/>
        </w:r>
        <w:r w:rsidR="00815D76">
          <w:rPr>
            <w:noProof/>
            <w:webHidden/>
          </w:rPr>
          <w:fldChar w:fldCharType="begin"/>
        </w:r>
        <w:r w:rsidR="00815D76">
          <w:rPr>
            <w:noProof/>
            <w:webHidden/>
          </w:rPr>
          <w:instrText xml:space="preserve"> PAGEREF _Toc13770270 \h </w:instrText>
        </w:r>
        <w:r w:rsidR="00815D76">
          <w:rPr>
            <w:noProof/>
            <w:webHidden/>
          </w:rPr>
        </w:r>
        <w:r w:rsidR="00815D76">
          <w:rPr>
            <w:noProof/>
            <w:webHidden/>
          </w:rPr>
          <w:fldChar w:fldCharType="separate"/>
        </w:r>
        <w:r w:rsidR="00815D76">
          <w:rPr>
            <w:noProof/>
            <w:webHidden/>
          </w:rPr>
          <w:t>90</w:t>
        </w:r>
        <w:r w:rsidR="00815D76">
          <w:rPr>
            <w:noProof/>
            <w:webHidden/>
          </w:rPr>
          <w:fldChar w:fldCharType="end"/>
        </w:r>
      </w:hyperlink>
    </w:p>
    <w:p w14:paraId="5B888FE2" w14:textId="007E860E" w:rsidR="00815D76" w:rsidRDefault="00CF0CDD">
      <w:pPr>
        <w:pStyle w:val="TOC2"/>
        <w:tabs>
          <w:tab w:val="left" w:pos="1152"/>
        </w:tabs>
        <w:rPr>
          <w:rFonts w:asciiTheme="minorHAnsi" w:eastAsiaTheme="minorEastAsia" w:hAnsiTheme="minorHAnsi" w:cstheme="minorBidi"/>
          <w:noProof/>
          <w:sz w:val="22"/>
          <w:szCs w:val="22"/>
        </w:rPr>
      </w:pPr>
      <w:hyperlink w:anchor="_Toc13770271" w:history="1">
        <w:r w:rsidR="00815D76" w:rsidRPr="00104241">
          <w:rPr>
            <w:rStyle w:val="Hyperlink"/>
            <w:rFonts w:eastAsiaTheme="minorEastAsia"/>
            <w:noProof/>
          </w:rPr>
          <w:t>3.17</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Retrieve Documents [ITI-17]</w:t>
        </w:r>
        <w:r w:rsidR="00815D76">
          <w:rPr>
            <w:noProof/>
            <w:webHidden/>
          </w:rPr>
          <w:tab/>
        </w:r>
        <w:r w:rsidR="00815D76">
          <w:rPr>
            <w:noProof/>
            <w:webHidden/>
          </w:rPr>
          <w:fldChar w:fldCharType="begin"/>
        </w:r>
        <w:r w:rsidR="00815D76">
          <w:rPr>
            <w:noProof/>
            <w:webHidden/>
          </w:rPr>
          <w:instrText xml:space="preserve"> PAGEREF _Toc13770271 \h </w:instrText>
        </w:r>
        <w:r w:rsidR="00815D76">
          <w:rPr>
            <w:noProof/>
            <w:webHidden/>
          </w:rPr>
        </w:r>
        <w:r w:rsidR="00815D76">
          <w:rPr>
            <w:noProof/>
            <w:webHidden/>
          </w:rPr>
          <w:fldChar w:fldCharType="separate"/>
        </w:r>
        <w:r w:rsidR="00815D76">
          <w:rPr>
            <w:noProof/>
            <w:webHidden/>
          </w:rPr>
          <w:t>90</w:t>
        </w:r>
        <w:r w:rsidR="00815D76">
          <w:rPr>
            <w:noProof/>
            <w:webHidden/>
          </w:rPr>
          <w:fldChar w:fldCharType="end"/>
        </w:r>
      </w:hyperlink>
    </w:p>
    <w:p w14:paraId="2104B2A9" w14:textId="4D112BF6" w:rsidR="00815D76" w:rsidRDefault="00CF0CDD">
      <w:pPr>
        <w:pStyle w:val="TOC2"/>
        <w:tabs>
          <w:tab w:val="left" w:pos="1152"/>
        </w:tabs>
        <w:rPr>
          <w:rFonts w:asciiTheme="minorHAnsi" w:eastAsiaTheme="minorEastAsia" w:hAnsiTheme="minorHAnsi" w:cstheme="minorBidi"/>
          <w:noProof/>
          <w:sz w:val="22"/>
          <w:szCs w:val="22"/>
        </w:rPr>
      </w:pPr>
      <w:hyperlink w:anchor="_Toc13770272" w:history="1">
        <w:r w:rsidR="00815D76" w:rsidRPr="00104241">
          <w:rPr>
            <w:rStyle w:val="Hyperlink"/>
            <w:rFonts w:eastAsiaTheme="minorEastAsia"/>
            <w:noProof/>
          </w:rPr>
          <w:t>3.18</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Registry Stored Query [ITI-18]</w:t>
        </w:r>
        <w:r w:rsidR="00815D76">
          <w:rPr>
            <w:noProof/>
            <w:webHidden/>
          </w:rPr>
          <w:tab/>
        </w:r>
        <w:r w:rsidR="00815D76">
          <w:rPr>
            <w:noProof/>
            <w:webHidden/>
          </w:rPr>
          <w:fldChar w:fldCharType="begin"/>
        </w:r>
        <w:r w:rsidR="00815D76">
          <w:rPr>
            <w:noProof/>
            <w:webHidden/>
          </w:rPr>
          <w:instrText xml:space="preserve"> PAGEREF _Toc13770272 \h </w:instrText>
        </w:r>
        <w:r w:rsidR="00815D76">
          <w:rPr>
            <w:noProof/>
            <w:webHidden/>
          </w:rPr>
        </w:r>
        <w:r w:rsidR="00815D76">
          <w:rPr>
            <w:noProof/>
            <w:webHidden/>
          </w:rPr>
          <w:fldChar w:fldCharType="separate"/>
        </w:r>
        <w:r w:rsidR="00815D76">
          <w:rPr>
            <w:noProof/>
            <w:webHidden/>
          </w:rPr>
          <w:t>90</w:t>
        </w:r>
        <w:r w:rsidR="00815D76">
          <w:rPr>
            <w:noProof/>
            <w:webHidden/>
          </w:rPr>
          <w:fldChar w:fldCharType="end"/>
        </w:r>
      </w:hyperlink>
    </w:p>
    <w:p w14:paraId="4C46C3E7" w14:textId="4F974CFE" w:rsidR="00815D76" w:rsidRDefault="00CF0CDD">
      <w:pPr>
        <w:pStyle w:val="TOC3"/>
        <w:rPr>
          <w:rFonts w:asciiTheme="minorHAnsi" w:eastAsiaTheme="minorEastAsia" w:hAnsiTheme="minorHAnsi" w:cstheme="minorBidi"/>
          <w:noProof/>
          <w:sz w:val="22"/>
          <w:szCs w:val="22"/>
        </w:rPr>
      </w:pPr>
      <w:hyperlink w:anchor="_Toc13770273" w:history="1">
        <w:r w:rsidR="00815D76" w:rsidRPr="00104241">
          <w:rPr>
            <w:rStyle w:val="Hyperlink"/>
            <w:rFonts w:eastAsiaTheme="minorEastAsia"/>
            <w:noProof/>
          </w:rPr>
          <w:t>3.18.1 Scope</w:t>
        </w:r>
        <w:r w:rsidR="00815D76">
          <w:rPr>
            <w:noProof/>
            <w:webHidden/>
          </w:rPr>
          <w:tab/>
        </w:r>
        <w:r w:rsidR="00815D76">
          <w:rPr>
            <w:noProof/>
            <w:webHidden/>
          </w:rPr>
          <w:fldChar w:fldCharType="begin"/>
        </w:r>
        <w:r w:rsidR="00815D76">
          <w:rPr>
            <w:noProof/>
            <w:webHidden/>
          </w:rPr>
          <w:instrText xml:space="preserve"> PAGEREF _Toc13770273 \h </w:instrText>
        </w:r>
        <w:r w:rsidR="00815D76">
          <w:rPr>
            <w:noProof/>
            <w:webHidden/>
          </w:rPr>
        </w:r>
        <w:r w:rsidR="00815D76">
          <w:rPr>
            <w:noProof/>
            <w:webHidden/>
          </w:rPr>
          <w:fldChar w:fldCharType="separate"/>
        </w:r>
        <w:r w:rsidR="00815D76">
          <w:rPr>
            <w:noProof/>
            <w:webHidden/>
          </w:rPr>
          <w:t>90</w:t>
        </w:r>
        <w:r w:rsidR="00815D76">
          <w:rPr>
            <w:noProof/>
            <w:webHidden/>
          </w:rPr>
          <w:fldChar w:fldCharType="end"/>
        </w:r>
      </w:hyperlink>
    </w:p>
    <w:p w14:paraId="51D64BD6" w14:textId="5ECD4F2C" w:rsidR="00815D76" w:rsidRDefault="00CF0CDD">
      <w:pPr>
        <w:pStyle w:val="TOC3"/>
        <w:rPr>
          <w:rFonts w:asciiTheme="minorHAnsi" w:eastAsiaTheme="minorEastAsia" w:hAnsiTheme="minorHAnsi" w:cstheme="minorBidi"/>
          <w:noProof/>
          <w:sz w:val="22"/>
          <w:szCs w:val="22"/>
        </w:rPr>
      </w:pPr>
      <w:hyperlink w:anchor="_Toc13770274" w:history="1">
        <w:r w:rsidR="00815D76" w:rsidRPr="00104241">
          <w:rPr>
            <w:rStyle w:val="Hyperlink"/>
            <w:rFonts w:eastAsiaTheme="minorEastAsia"/>
            <w:noProof/>
          </w:rPr>
          <w:t>3.18.2 Use Case Roles</w:t>
        </w:r>
        <w:r w:rsidR="00815D76">
          <w:rPr>
            <w:noProof/>
            <w:webHidden/>
          </w:rPr>
          <w:tab/>
        </w:r>
        <w:r w:rsidR="00815D76">
          <w:rPr>
            <w:noProof/>
            <w:webHidden/>
          </w:rPr>
          <w:fldChar w:fldCharType="begin"/>
        </w:r>
        <w:r w:rsidR="00815D76">
          <w:rPr>
            <w:noProof/>
            <w:webHidden/>
          </w:rPr>
          <w:instrText xml:space="preserve"> PAGEREF _Toc13770274 \h </w:instrText>
        </w:r>
        <w:r w:rsidR="00815D76">
          <w:rPr>
            <w:noProof/>
            <w:webHidden/>
          </w:rPr>
        </w:r>
        <w:r w:rsidR="00815D76">
          <w:rPr>
            <w:noProof/>
            <w:webHidden/>
          </w:rPr>
          <w:fldChar w:fldCharType="separate"/>
        </w:r>
        <w:r w:rsidR="00815D76">
          <w:rPr>
            <w:noProof/>
            <w:webHidden/>
          </w:rPr>
          <w:t>91</w:t>
        </w:r>
        <w:r w:rsidR="00815D76">
          <w:rPr>
            <w:noProof/>
            <w:webHidden/>
          </w:rPr>
          <w:fldChar w:fldCharType="end"/>
        </w:r>
      </w:hyperlink>
    </w:p>
    <w:p w14:paraId="25281F32" w14:textId="2AE88E3B" w:rsidR="00815D76" w:rsidRDefault="00CF0CDD">
      <w:pPr>
        <w:pStyle w:val="TOC3"/>
        <w:rPr>
          <w:rFonts w:asciiTheme="minorHAnsi" w:eastAsiaTheme="minorEastAsia" w:hAnsiTheme="minorHAnsi" w:cstheme="minorBidi"/>
          <w:noProof/>
          <w:sz w:val="22"/>
          <w:szCs w:val="22"/>
        </w:rPr>
      </w:pPr>
      <w:hyperlink w:anchor="_Toc13770275" w:history="1">
        <w:r w:rsidR="00815D76" w:rsidRPr="00104241">
          <w:rPr>
            <w:rStyle w:val="Hyperlink"/>
            <w:rFonts w:eastAsiaTheme="minorEastAsia"/>
            <w:noProof/>
          </w:rPr>
          <w:t>3.18.3 Referenced Standards</w:t>
        </w:r>
        <w:r w:rsidR="00815D76">
          <w:rPr>
            <w:noProof/>
            <w:webHidden/>
          </w:rPr>
          <w:tab/>
        </w:r>
        <w:r w:rsidR="00815D76">
          <w:rPr>
            <w:noProof/>
            <w:webHidden/>
          </w:rPr>
          <w:fldChar w:fldCharType="begin"/>
        </w:r>
        <w:r w:rsidR="00815D76">
          <w:rPr>
            <w:noProof/>
            <w:webHidden/>
          </w:rPr>
          <w:instrText xml:space="preserve"> PAGEREF _Toc13770275 \h </w:instrText>
        </w:r>
        <w:r w:rsidR="00815D76">
          <w:rPr>
            <w:noProof/>
            <w:webHidden/>
          </w:rPr>
        </w:r>
        <w:r w:rsidR="00815D76">
          <w:rPr>
            <w:noProof/>
            <w:webHidden/>
          </w:rPr>
          <w:fldChar w:fldCharType="separate"/>
        </w:r>
        <w:r w:rsidR="00815D76">
          <w:rPr>
            <w:noProof/>
            <w:webHidden/>
          </w:rPr>
          <w:t>91</w:t>
        </w:r>
        <w:r w:rsidR="00815D76">
          <w:rPr>
            <w:noProof/>
            <w:webHidden/>
          </w:rPr>
          <w:fldChar w:fldCharType="end"/>
        </w:r>
      </w:hyperlink>
    </w:p>
    <w:p w14:paraId="0F417B76" w14:textId="32FBA09F" w:rsidR="00815D76" w:rsidRDefault="00CF0CDD">
      <w:pPr>
        <w:pStyle w:val="TOC3"/>
        <w:rPr>
          <w:rFonts w:asciiTheme="minorHAnsi" w:eastAsiaTheme="minorEastAsia" w:hAnsiTheme="minorHAnsi" w:cstheme="minorBidi"/>
          <w:noProof/>
          <w:sz w:val="22"/>
          <w:szCs w:val="22"/>
        </w:rPr>
      </w:pPr>
      <w:hyperlink w:anchor="_Toc13770276" w:history="1">
        <w:r w:rsidR="00815D76" w:rsidRPr="00104241">
          <w:rPr>
            <w:rStyle w:val="Hyperlink"/>
            <w:rFonts w:eastAsiaTheme="minorEastAsia"/>
            <w:noProof/>
          </w:rPr>
          <w:t>3.18.4 Messages</w:t>
        </w:r>
        <w:r w:rsidR="00815D76">
          <w:rPr>
            <w:noProof/>
            <w:webHidden/>
          </w:rPr>
          <w:tab/>
        </w:r>
        <w:r w:rsidR="00815D76">
          <w:rPr>
            <w:noProof/>
            <w:webHidden/>
          </w:rPr>
          <w:fldChar w:fldCharType="begin"/>
        </w:r>
        <w:r w:rsidR="00815D76">
          <w:rPr>
            <w:noProof/>
            <w:webHidden/>
          </w:rPr>
          <w:instrText xml:space="preserve"> PAGEREF _Toc13770276 \h </w:instrText>
        </w:r>
        <w:r w:rsidR="00815D76">
          <w:rPr>
            <w:noProof/>
            <w:webHidden/>
          </w:rPr>
        </w:r>
        <w:r w:rsidR="00815D76">
          <w:rPr>
            <w:noProof/>
            <w:webHidden/>
          </w:rPr>
          <w:fldChar w:fldCharType="separate"/>
        </w:r>
        <w:r w:rsidR="00815D76">
          <w:rPr>
            <w:noProof/>
            <w:webHidden/>
          </w:rPr>
          <w:t>91</w:t>
        </w:r>
        <w:r w:rsidR="00815D76">
          <w:rPr>
            <w:noProof/>
            <w:webHidden/>
          </w:rPr>
          <w:fldChar w:fldCharType="end"/>
        </w:r>
      </w:hyperlink>
    </w:p>
    <w:p w14:paraId="5E2A1D7B" w14:textId="192EB9F9" w:rsidR="00815D76" w:rsidRDefault="00CF0CDD">
      <w:pPr>
        <w:pStyle w:val="TOC3"/>
        <w:rPr>
          <w:rFonts w:asciiTheme="minorHAnsi" w:eastAsiaTheme="minorEastAsia" w:hAnsiTheme="minorHAnsi" w:cstheme="minorBidi"/>
          <w:noProof/>
          <w:sz w:val="22"/>
          <w:szCs w:val="22"/>
        </w:rPr>
      </w:pPr>
      <w:hyperlink w:anchor="_Toc13770277" w:history="1">
        <w:r w:rsidR="00815D76" w:rsidRPr="00104241">
          <w:rPr>
            <w:rStyle w:val="Hyperlink"/>
            <w:rFonts w:eastAsiaTheme="minorEastAsia"/>
            <w:noProof/>
          </w:rPr>
          <w:t>3.18.5 Security Considerations</w:t>
        </w:r>
        <w:r w:rsidR="00815D76">
          <w:rPr>
            <w:noProof/>
            <w:webHidden/>
          </w:rPr>
          <w:tab/>
        </w:r>
        <w:r w:rsidR="00815D76">
          <w:rPr>
            <w:noProof/>
            <w:webHidden/>
          </w:rPr>
          <w:fldChar w:fldCharType="begin"/>
        </w:r>
        <w:r w:rsidR="00815D76">
          <w:rPr>
            <w:noProof/>
            <w:webHidden/>
          </w:rPr>
          <w:instrText xml:space="preserve"> PAGEREF _Toc13770277 \h </w:instrText>
        </w:r>
        <w:r w:rsidR="00815D76">
          <w:rPr>
            <w:noProof/>
            <w:webHidden/>
          </w:rPr>
        </w:r>
        <w:r w:rsidR="00815D76">
          <w:rPr>
            <w:noProof/>
            <w:webHidden/>
          </w:rPr>
          <w:fldChar w:fldCharType="separate"/>
        </w:r>
        <w:r w:rsidR="00815D76">
          <w:rPr>
            <w:noProof/>
            <w:webHidden/>
          </w:rPr>
          <w:t>127</w:t>
        </w:r>
        <w:r w:rsidR="00815D76">
          <w:rPr>
            <w:noProof/>
            <w:webHidden/>
          </w:rPr>
          <w:fldChar w:fldCharType="end"/>
        </w:r>
      </w:hyperlink>
    </w:p>
    <w:p w14:paraId="10B9D9B1" w14:textId="2E7E5109" w:rsidR="00815D76" w:rsidRDefault="00CF0CDD">
      <w:pPr>
        <w:pStyle w:val="TOC2"/>
        <w:tabs>
          <w:tab w:val="left" w:pos="1152"/>
        </w:tabs>
        <w:rPr>
          <w:rFonts w:asciiTheme="minorHAnsi" w:eastAsiaTheme="minorEastAsia" w:hAnsiTheme="minorHAnsi" w:cstheme="minorBidi"/>
          <w:noProof/>
          <w:sz w:val="22"/>
          <w:szCs w:val="22"/>
        </w:rPr>
      </w:pPr>
      <w:hyperlink w:anchor="_Toc13770278" w:history="1">
        <w:r w:rsidR="00815D76" w:rsidRPr="00104241">
          <w:rPr>
            <w:rStyle w:val="Hyperlink"/>
            <w:rFonts w:eastAsiaTheme="minorEastAsia"/>
            <w:noProof/>
          </w:rPr>
          <w:t>3.19</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Authenticate Node [ITI-19]</w:t>
        </w:r>
        <w:r w:rsidR="00815D76">
          <w:rPr>
            <w:noProof/>
            <w:webHidden/>
          </w:rPr>
          <w:tab/>
        </w:r>
        <w:r w:rsidR="00815D76">
          <w:rPr>
            <w:noProof/>
            <w:webHidden/>
          </w:rPr>
          <w:fldChar w:fldCharType="begin"/>
        </w:r>
        <w:r w:rsidR="00815D76">
          <w:rPr>
            <w:noProof/>
            <w:webHidden/>
          </w:rPr>
          <w:instrText xml:space="preserve"> PAGEREF _Toc13770278 \h </w:instrText>
        </w:r>
        <w:r w:rsidR="00815D76">
          <w:rPr>
            <w:noProof/>
            <w:webHidden/>
          </w:rPr>
        </w:r>
        <w:r w:rsidR="00815D76">
          <w:rPr>
            <w:noProof/>
            <w:webHidden/>
          </w:rPr>
          <w:fldChar w:fldCharType="separate"/>
        </w:r>
        <w:r w:rsidR="00815D76">
          <w:rPr>
            <w:noProof/>
            <w:webHidden/>
          </w:rPr>
          <w:t>130</w:t>
        </w:r>
        <w:r w:rsidR="00815D76">
          <w:rPr>
            <w:noProof/>
            <w:webHidden/>
          </w:rPr>
          <w:fldChar w:fldCharType="end"/>
        </w:r>
      </w:hyperlink>
    </w:p>
    <w:p w14:paraId="44E12541" w14:textId="0BDF3122" w:rsidR="00815D76" w:rsidRDefault="00CF0CDD">
      <w:pPr>
        <w:pStyle w:val="TOC3"/>
        <w:tabs>
          <w:tab w:val="left" w:pos="1584"/>
        </w:tabs>
        <w:rPr>
          <w:rFonts w:asciiTheme="minorHAnsi" w:eastAsiaTheme="minorEastAsia" w:hAnsiTheme="minorHAnsi" w:cstheme="minorBidi"/>
          <w:noProof/>
          <w:sz w:val="22"/>
          <w:szCs w:val="22"/>
        </w:rPr>
      </w:pPr>
      <w:hyperlink w:anchor="_Toc13770279" w:history="1">
        <w:r w:rsidR="00815D76" w:rsidRPr="00104241">
          <w:rPr>
            <w:rStyle w:val="Hyperlink"/>
            <w:rFonts w:eastAsiaTheme="minorEastAsia"/>
            <w:noProof/>
          </w:rPr>
          <w:t>3.19.1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_Toc13770279 \h </w:instrText>
        </w:r>
        <w:r w:rsidR="00815D76">
          <w:rPr>
            <w:noProof/>
            <w:webHidden/>
          </w:rPr>
        </w:r>
        <w:r w:rsidR="00815D76">
          <w:rPr>
            <w:noProof/>
            <w:webHidden/>
          </w:rPr>
          <w:fldChar w:fldCharType="separate"/>
        </w:r>
        <w:r w:rsidR="00815D76">
          <w:rPr>
            <w:noProof/>
            <w:webHidden/>
          </w:rPr>
          <w:t>131</w:t>
        </w:r>
        <w:r w:rsidR="00815D76">
          <w:rPr>
            <w:noProof/>
            <w:webHidden/>
          </w:rPr>
          <w:fldChar w:fldCharType="end"/>
        </w:r>
      </w:hyperlink>
    </w:p>
    <w:p w14:paraId="0C5F132C" w14:textId="77FE8CB7" w:rsidR="00815D76" w:rsidRDefault="00CF0CDD">
      <w:pPr>
        <w:pStyle w:val="TOC3"/>
        <w:tabs>
          <w:tab w:val="left" w:pos="1584"/>
        </w:tabs>
        <w:rPr>
          <w:rFonts w:asciiTheme="minorHAnsi" w:eastAsiaTheme="minorEastAsia" w:hAnsiTheme="minorHAnsi" w:cstheme="minorBidi"/>
          <w:noProof/>
          <w:sz w:val="22"/>
          <w:szCs w:val="22"/>
        </w:rPr>
      </w:pPr>
      <w:hyperlink w:anchor="_Toc13770280" w:history="1">
        <w:r w:rsidR="00815D76" w:rsidRPr="00104241">
          <w:rPr>
            <w:rStyle w:val="Hyperlink"/>
            <w:rFonts w:eastAsiaTheme="minorEastAsia"/>
            <w:noProof/>
          </w:rPr>
          <w:t>3.19.2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_Toc13770280 \h </w:instrText>
        </w:r>
        <w:r w:rsidR="00815D76">
          <w:rPr>
            <w:noProof/>
            <w:webHidden/>
          </w:rPr>
        </w:r>
        <w:r w:rsidR="00815D76">
          <w:rPr>
            <w:noProof/>
            <w:webHidden/>
          </w:rPr>
          <w:fldChar w:fldCharType="separate"/>
        </w:r>
        <w:r w:rsidR="00815D76">
          <w:rPr>
            <w:noProof/>
            <w:webHidden/>
          </w:rPr>
          <w:t>131</w:t>
        </w:r>
        <w:r w:rsidR="00815D76">
          <w:rPr>
            <w:noProof/>
            <w:webHidden/>
          </w:rPr>
          <w:fldChar w:fldCharType="end"/>
        </w:r>
      </w:hyperlink>
    </w:p>
    <w:p w14:paraId="366F2952" w14:textId="612F79D6" w:rsidR="00815D76" w:rsidRDefault="00CF0CDD">
      <w:pPr>
        <w:pStyle w:val="TOC3"/>
        <w:tabs>
          <w:tab w:val="left" w:pos="1584"/>
        </w:tabs>
        <w:rPr>
          <w:rFonts w:asciiTheme="minorHAnsi" w:eastAsiaTheme="minorEastAsia" w:hAnsiTheme="minorHAnsi" w:cstheme="minorBidi"/>
          <w:noProof/>
          <w:sz w:val="22"/>
          <w:szCs w:val="22"/>
        </w:rPr>
      </w:pPr>
      <w:hyperlink w:anchor="_Toc13770281" w:history="1">
        <w:r w:rsidR="00815D76" w:rsidRPr="00104241">
          <w:rPr>
            <w:rStyle w:val="Hyperlink"/>
            <w:rFonts w:eastAsiaTheme="minorEastAsia"/>
            <w:noProof/>
          </w:rPr>
          <w:t>3.19.3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Standards</w:t>
        </w:r>
        <w:r w:rsidR="00815D76">
          <w:rPr>
            <w:noProof/>
            <w:webHidden/>
          </w:rPr>
          <w:tab/>
        </w:r>
        <w:r w:rsidR="00815D76">
          <w:rPr>
            <w:noProof/>
            <w:webHidden/>
          </w:rPr>
          <w:fldChar w:fldCharType="begin"/>
        </w:r>
        <w:r w:rsidR="00815D76">
          <w:rPr>
            <w:noProof/>
            <w:webHidden/>
          </w:rPr>
          <w:instrText xml:space="preserve"> PAGEREF _Toc13770281 \h </w:instrText>
        </w:r>
        <w:r w:rsidR="00815D76">
          <w:rPr>
            <w:noProof/>
            <w:webHidden/>
          </w:rPr>
        </w:r>
        <w:r w:rsidR="00815D76">
          <w:rPr>
            <w:noProof/>
            <w:webHidden/>
          </w:rPr>
          <w:fldChar w:fldCharType="separate"/>
        </w:r>
        <w:r w:rsidR="00815D76">
          <w:rPr>
            <w:noProof/>
            <w:webHidden/>
          </w:rPr>
          <w:t>131</w:t>
        </w:r>
        <w:r w:rsidR="00815D76">
          <w:rPr>
            <w:noProof/>
            <w:webHidden/>
          </w:rPr>
          <w:fldChar w:fldCharType="end"/>
        </w:r>
      </w:hyperlink>
    </w:p>
    <w:p w14:paraId="6190FA51" w14:textId="3773FD81" w:rsidR="00815D76" w:rsidRDefault="00CF0CDD">
      <w:pPr>
        <w:pStyle w:val="TOC3"/>
        <w:tabs>
          <w:tab w:val="left" w:pos="1584"/>
        </w:tabs>
        <w:rPr>
          <w:rFonts w:asciiTheme="minorHAnsi" w:eastAsiaTheme="minorEastAsia" w:hAnsiTheme="minorHAnsi" w:cstheme="minorBidi"/>
          <w:noProof/>
          <w:sz w:val="22"/>
          <w:szCs w:val="22"/>
        </w:rPr>
      </w:pPr>
      <w:hyperlink w:anchor="_Toc13770282" w:history="1">
        <w:r w:rsidR="00815D76" w:rsidRPr="00104241">
          <w:rPr>
            <w:rStyle w:val="Hyperlink"/>
            <w:rFonts w:eastAsiaTheme="minorEastAsia"/>
            <w:noProof/>
          </w:rPr>
          <w:t>3.19.4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_Toc13770282 \h </w:instrText>
        </w:r>
        <w:r w:rsidR="00815D76">
          <w:rPr>
            <w:noProof/>
            <w:webHidden/>
          </w:rPr>
        </w:r>
        <w:r w:rsidR="00815D76">
          <w:rPr>
            <w:noProof/>
            <w:webHidden/>
          </w:rPr>
          <w:fldChar w:fldCharType="separate"/>
        </w:r>
        <w:r w:rsidR="00815D76">
          <w:rPr>
            <w:noProof/>
            <w:webHidden/>
          </w:rPr>
          <w:t>132</w:t>
        </w:r>
        <w:r w:rsidR="00815D76">
          <w:rPr>
            <w:noProof/>
            <w:webHidden/>
          </w:rPr>
          <w:fldChar w:fldCharType="end"/>
        </w:r>
      </w:hyperlink>
    </w:p>
    <w:p w14:paraId="11DFD2DD" w14:textId="56D0A5BD" w:rsidR="00815D76" w:rsidRDefault="00CF0CDD">
      <w:pPr>
        <w:pStyle w:val="TOC3"/>
        <w:tabs>
          <w:tab w:val="left" w:pos="1584"/>
        </w:tabs>
        <w:rPr>
          <w:rFonts w:asciiTheme="minorHAnsi" w:eastAsiaTheme="minorEastAsia" w:hAnsiTheme="minorHAnsi" w:cstheme="minorBidi"/>
          <w:noProof/>
          <w:sz w:val="22"/>
          <w:szCs w:val="22"/>
        </w:rPr>
      </w:pPr>
      <w:hyperlink w:anchor="_Toc13770283" w:history="1">
        <w:r w:rsidR="00815D76" w:rsidRPr="00104241">
          <w:rPr>
            <w:rStyle w:val="Hyperlink"/>
            <w:rFonts w:eastAsiaTheme="minorEastAsia"/>
            <w:noProof/>
          </w:rPr>
          <w:t>3.19.5</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Trigger Events</w:t>
        </w:r>
        <w:r w:rsidR="00815D76">
          <w:rPr>
            <w:noProof/>
            <w:webHidden/>
          </w:rPr>
          <w:tab/>
        </w:r>
        <w:r w:rsidR="00815D76">
          <w:rPr>
            <w:noProof/>
            <w:webHidden/>
          </w:rPr>
          <w:fldChar w:fldCharType="begin"/>
        </w:r>
        <w:r w:rsidR="00815D76">
          <w:rPr>
            <w:noProof/>
            <w:webHidden/>
          </w:rPr>
          <w:instrText xml:space="preserve"> PAGEREF _Toc13770283 \h </w:instrText>
        </w:r>
        <w:r w:rsidR="00815D76">
          <w:rPr>
            <w:noProof/>
            <w:webHidden/>
          </w:rPr>
        </w:r>
        <w:r w:rsidR="00815D76">
          <w:rPr>
            <w:noProof/>
            <w:webHidden/>
          </w:rPr>
          <w:fldChar w:fldCharType="separate"/>
        </w:r>
        <w:r w:rsidR="00815D76">
          <w:rPr>
            <w:noProof/>
            <w:webHidden/>
          </w:rPr>
          <w:t>132</w:t>
        </w:r>
        <w:r w:rsidR="00815D76">
          <w:rPr>
            <w:noProof/>
            <w:webHidden/>
          </w:rPr>
          <w:fldChar w:fldCharType="end"/>
        </w:r>
      </w:hyperlink>
    </w:p>
    <w:p w14:paraId="52A92F2B" w14:textId="584B5E17" w:rsidR="00815D76" w:rsidRDefault="00CF0CDD">
      <w:pPr>
        <w:pStyle w:val="TOC3"/>
        <w:tabs>
          <w:tab w:val="left" w:pos="1584"/>
        </w:tabs>
        <w:rPr>
          <w:rFonts w:asciiTheme="minorHAnsi" w:eastAsiaTheme="minorEastAsia" w:hAnsiTheme="minorHAnsi" w:cstheme="minorBidi"/>
          <w:noProof/>
          <w:sz w:val="22"/>
          <w:szCs w:val="22"/>
        </w:rPr>
      </w:pPr>
      <w:hyperlink w:anchor="_Toc13770284" w:history="1">
        <w:r w:rsidR="00815D76" w:rsidRPr="00104241">
          <w:rPr>
            <w:rStyle w:val="Hyperlink"/>
            <w:rFonts w:eastAsiaTheme="minorEastAsia"/>
            <w:noProof/>
          </w:rPr>
          <w:t>3.19.6</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 Semantics</w:t>
        </w:r>
        <w:r w:rsidR="00815D76">
          <w:rPr>
            <w:noProof/>
            <w:webHidden/>
          </w:rPr>
          <w:tab/>
        </w:r>
        <w:r w:rsidR="00815D76">
          <w:rPr>
            <w:noProof/>
            <w:webHidden/>
          </w:rPr>
          <w:fldChar w:fldCharType="begin"/>
        </w:r>
        <w:r w:rsidR="00815D76">
          <w:rPr>
            <w:noProof/>
            <w:webHidden/>
          </w:rPr>
          <w:instrText xml:space="preserve"> PAGEREF _Toc13770284 \h </w:instrText>
        </w:r>
        <w:r w:rsidR="00815D76">
          <w:rPr>
            <w:noProof/>
            <w:webHidden/>
          </w:rPr>
        </w:r>
        <w:r w:rsidR="00815D76">
          <w:rPr>
            <w:noProof/>
            <w:webHidden/>
          </w:rPr>
          <w:fldChar w:fldCharType="separate"/>
        </w:r>
        <w:r w:rsidR="00815D76">
          <w:rPr>
            <w:noProof/>
            <w:webHidden/>
          </w:rPr>
          <w:t>132</w:t>
        </w:r>
        <w:r w:rsidR="00815D76">
          <w:rPr>
            <w:noProof/>
            <w:webHidden/>
          </w:rPr>
          <w:fldChar w:fldCharType="end"/>
        </w:r>
      </w:hyperlink>
    </w:p>
    <w:p w14:paraId="3F835804" w14:textId="61C7369E" w:rsidR="00815D76" w:rsidRDefault="00CF0CDD">
      <w:pPr>
        <w:pStyle w:val="TOC3"/>
        <w:tabs>
          <w:tab w:val="left" w:pos="1584"/>
        </w:tabs>
        <w:rPr>
          <w:rFonts w:asciiTheme="minorHAnsi" w:eastAsiaTheme="minorEastAsia" w:hAnsiTheme="minorHAnsi" w:cstheme="minorBidi"/>
          <w:noProof/>
          <w:sz w:val="22"/>
          <w:szCs w:val="22"/>
        </w:rPr>
      </w:pPr>
      <w:hyperlink w:anchor="_Toc13770285" w:history="1">
        <w:r w:rsidR="00815D76" w:rsidRPr="00104241">
          <w:rPr>
            <w:rStyle w:val="Hyperlink"/>
            <w:rFonts w:eastAsiaTheme="minorEastAsia"/>
            <w:noProof/>
          </w:rPr>
          <w:t>3.19.7</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Local User Authentication</w:t>
        </w:r>
        <w:r w:rsidR="00815D76">
          <w:rPr>
            <w:noProof/>
            <w:webHidden/>
          </w:rPr>
          <w:tab/>
        </w:r>
        <w:r w:rsidR="00815D76">
          <w:rPr>
            <w:noProof/>
            <w:webHidden/>
          </w:rPr>
          <w:fldChar w:fldCharType="begin"/>
        </w:r>
        <w:r w:rsidR="00815D76">
          <w:rPr>
            <w:noProof/>
            <w:webHidden/>
          </w:rPr>
          <w:instrText xml:space="preserve"> PAGEREF _Toc13770285 \h </w:instrText>
        </w:r>
        <w:r w:rsidR="00815D76">
          <w:rPr>
            <w:noProof/>
            <w:webHidden/>
          </w:rPr>
        </w:r>
        <w:r w:rsidR="00815D76">
          <w:rPr>
            <w:noProof/>
            <w:webHidden/>
          </w:rPr>
          <w:fldChar w:fldCharType="separate"/>
        </w:r>
        <w:r w:rsidR="00815D76">
          <w:rPr>
            <w:noProof/>
            <w:webHidden/>
          </w:rPr>
          <w:t>135</w:t>
        </w:r>
        <w:r w:rsidR="00815D76">
          <w:rPr>
            <w:noProof/>
            <w:webHidden/>
          </w:rPr>
          <w:fldChar w:fldCharType="end"/>
        </w:r>
      </w:hyperlink>
    </w:p>
    <w:p w14:paraId="2CD471AA" w14:textId="1A15C419" w:rsidR="00815D76" w:rsidRDefault="00CF0CDD">
      <w:pPr>
        <w:pStyle w:val="TOC2"/>
        <w:tabs>
          <w:tab w:val="left" w:pos="1152"/>
        </w:tabs>
        <w:rPr>
          <w:rFonts w:asciiTheme="minorHAnsi" w:eastAsiaTheme="minorEastAsia" w:hAnsiTheme="minorHAnsi" w:cstheme="minorBidi"/>
          <w:noProof/>
          <w:sz w:val="22"/>
          <w:szCs w:val="22"/>
        </w:rPr>
      </w:pPr>
      <w:hyperlink w:anchor="_Toc13770286" w:history="1">
        <w:r w:rsidR="00815D76" w:rsidRPr="00104241">
          <w:rPr>
            <w:rStyle w:val="Hyperlink"/>
            <w:rFonts w:eastAsiaTheme="minorEastAsia"/>
            <w:noProof/>
          </w:rPr>
          <w:t>3.20</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Record Audit Event [ITI-20]</w:t>
        </w:r>
        <w:r w:rsidR="00815D76">
          <w:rPr>
            <w:noProof/>
            <w:webHidden/>
          </w:rPr>
          <w:tab/>
        </w:r>
        <w:r w:rsidR="00815D76">
          <w:rPr>
            <w:noProof/>
            <w:webHidden/>
          </w:rPr>
          <w:fldChar w:fldCharType="begin"/>
        </w:r>
        <w:r w:rsidR="00815D76">
          <w:rPr>
            <w:noProof/>
            <w:webHidden/>
          </w:rPr>
          <w:instrText xml:space="preserve"> PAGEREF _Toc13770286 \h </w:instrText>
        </w:r>
        <w:r w:rsidR="00815D76">
          <w:rPr>
            <w:noProof/>
            <w:webHidden/>
          </w:rPr>
        </w:r>
        <w:r w:rsidR="00815D76">
          <w:rPr>
            <w:noProof/>
            <w:webHidden/>
          </w:rPr>
          <w:fldChar w:fldCharType="separate"/>
        </w:r>
        <w:r w:rsidR="00815D76">
          <w:rPr>
            <w:noProof/>
            <w:webHidden/>
          </w:rPr>
          <w:t>137</w:t>
        </w:r>
        <w:r w:rsidR="00815D76">
          <w:rPr>
            <w:noProof/>
            <w:webHidden/>
          </w:rPr>
          <w:fldChar w:fldCharType="end"/>
        </w:r>
      </w:hyperlink>
    </w:p>
    <w:p w14:paraId="6D1942EC" w14:textId="3C0639A0" w:rsidR="00815D76" w:rsidRDefault="00CF0CDD">
      <w:pPr>
        <w:pStyle w:val="TOC3"/>
        <w:rPr>
          <w:rFonts w:asciiTheme="minorHAnsi" w:eastAsiaTheme="minorEastAsia" w:hAnsiTheme="minorHAnsi" w:cstheme="minorBidi"/>
          <w:noProof/>
          <w:sz w:val="22"/>
          <w:szCs w:val="22"/>
        </w:rPr>
      </w:pPr>
      <w:hyperlink w:anchor="_Toc13770287" w:history="1">
        <w:r w:rsidR="00815D76" w:rsidRPr="00104241">
          <w:rPr>
            <w:rStyle w:val="Hyperlink"/>
            <w:rFonts w:eastAsiaTheme="minorEastAsia"/>
            <w:noProof/>
          </w:rPr>
          <w:t>3.20.1 Scope</w:t>
        </w:r>
        <w:r w:rsidR="00815D76">
          <w:rPr>
            <w:noProof/>
            <w:webHidden/>
          </w:rPr>
          <w:tab/>
        </w:r>
        <w:r w:rsidR="00815D76">
          <w:rPr>
            <w:noProof/>
            <w:webHidden/>
          </w:rPr>
          <w:fldChar w:fldCharType="begin"/>
        </w:r>
        <w:r w:rsidR="00815D76">
          <w:rPr>
            <w:noProof/>
            <w:webHidden/>
          </w:rPr>
          <w:instrText xml:space="preserve"> PAGEREF _Toc13770287 \h </w:instrText>
        </w:r>
        <w:r w:rsidR="00815D76">
          <w:rPr>
            <w:noProof/>
            <w:webHidden/>
          </w:rPr>
        </w:r>
        <w:r w:rsidR="00815D76">
          <w:rPr>
            <w:noProof/>
            <w:webHidden/>
          </w:rPr>
          <w:fldChar w:fldCharType="separate"/>
        </w:r>
        <w:r w:rsidR="00815D76">
          <w:rPr>
            <w:noProof/>
            <w:webHidden/>
          </w:rPr>
          <w:t>137</w:t>
        </w:r>
        <w:r w:rsidR="00815D76">
          <w:rPr>
            <w:noProof/>
            <w:webHidden/>
          </w:rPr>
          <w:fldChar w:fldCharType="end"/>
        </w:r>
      </w:hyperlink>
    </w:p>
    <w:p w14:paraId="7D295277" w14:textId="15FBA5FF" w:rsidR="00815D76" w:rsidRDefault="00CF0CDD">
      <w:pPr>
        <w:pStyle w:val="TOC3"/>
        <w:rPr>
          <w:rFonts w:asciiTheme="minorHAnsi" w:eastAsiaTheme="minorEastAsia" w:hAnsiTheme="minorHAnsi" w:cstheme="minorBidi"/>
          <w:noProof/>
          <w:sz w:val="22"/>
          <w:szCs w:val="22"/>
        </w:rPr>
      </w:pPr>
      <w:hyperlink w:anchor="_Toc13770288" w:history="1">
        <w:r w:rsidR="00815D76" w:rsidRPr="00104241">
          <w:rPr>
            <w:rStyle w:val="Hyperlink"/>
            <w:rFonts w:eastAsiaTheme="minorEastAsia"/>
            <w:noProof/>
          </w:rPr>
          <w:t>3.20.2 Actor Roles</w:t>
        </w:r>
        <w:r w:rsidR="00815D76">
          <w:rPr>
            <w:noProof/>
            <w:webHidden/>
          </w:rPr>
          <w:tab/>
        </w:r>
        <w:r w:rsidR="00815D76">
          <w:rPr>
            <w:noProof/>
            <w:webHidden/>
          </w:rPr>
          <w:fldChar w:fldCharType="begin"/>
        </w:r>
        <w:r w:rsidR="00815D76">
          <w:rPr>
            <w:noProof/>
            <w:webHidden/>
          </w:rPr>
          <w:instrText xml:space="preserve"> PAGEREF _Toc13770288 \h </w:instrText>
        </w:r>
        <w:r w:rsidR="00815D76">
          <w:rPr>
            <w:noProof/>
            <w:webHidden/>
          </w:rPr>
        </w:r>
        <w:r w:rsidR="00815D76">
          <w:rPr>
            <w:noProof/>
            <w:webHidden/>
          </w:rPr>
          <w:fldChar w:fldCharType="separate"/>
        </w:r>
        <w:r w:rsidR="00815D76">
          <w:rPr>
            <w:noProof/>
            <w:webHidden/>
          </w:rPr>
          <w:t>137</w:t>
        </w:r>
        <w:r w:rsidR="00815D76">
          <w:rPr>
            <w:noProof/>
            <w:webHidden/>
          </w:rPr>
          <w:fldChar w:fldCharType="end"/>
        </w:r>
      </w:hyperlink>
    </w:p>
    <w:p w14:paraId="354D8D73" w14:textId="3334A7BB" w:rsidR="00815D76" w:rsidRDefault="00CF0CDD">
      <w:pPr>
        <w:pStyle w:val="TOC3"/>
        <w:rPr>
          <w:rFonts w:asciiTheme="minorHAnsi" w:eastAsiaTheme="minorEastAsia" w:hAnsiTheme="minorHAnsi" w:cstheme="minorBidi"/>
          <w:noProof/>
          <w:sz w:val="22"/>
          <w:szCs w:val="22"/>
        </w:rPr>
      </w:pPr>
      <w:hyperlink w:anchor="_Toc13770289" w:history="1">
        <w:r w:rsidR="00815D76" w:rsidRPr="00104241">
          <w:rPr>
            <w:rStyle w:val="Hyperlink"/>
            <w:rFonts w:eastAsiaTheme="minorEastAsia"/>
            <w:noProof/>
          </w:rPr>
          <w:t>3.20.3 Referenced Standards</w:t>
        </w:r>
        <w:r w:rsidR="00815D76">
          <w:rPr>
            <w:noProof/>
            <w:webHidden/>
          </w:rPr>
          <w:tab/>
        </w:r>
        <w:r w:rsidR="00815D76">
          <w:rPr>
            <w:noProof/>
            <w:webHidden/>
          </w:rPr>
          <w:fldChar w:fldCharType="begin"/>
        </w:r>
        <w:r w:rsidR="00815D76">
          <w:rPr>
            <w:noProof/>
            <w:webHidden/>
          </w:rPr>
          <w:instrText xml:space="preserve"> PAGEREF _Toc13770289 \h </w:instrText>
        </w:r>
        <w:r w:rsidR="00815D76">
          <w:rPr>
            <w:noProof/>
            <w:webHidden/>
          </w:rPr>
        </w:r>
        <w:r w:rsidR="00815D76">
          <w:rPr>
            <w:noProof/>
            <w:webHidden/>
          </w:rPr>
          <w:fldChar w:fldCharType="separate"/>
        </w:r>
        <w:r w:rsidR="00815D76">
          <w:rPr>
            <w:noProof/>
            <w:webHidden/>
          </w:rPr>
          <w:t>137</w:t>
        </w:r>
        <w:r w:rsidR="00815D76">
          <w:rPr>
            <w:noProof/>
            <w:webHidden/>
          </w:rPr>
          <w:fldChar w:fldCharType="end"/>
        </w:r>
      </w:hyperlink>
    </w:p>
    <w:p w14:paraId="7B38561B" w14:textId="55FF3BA0" w:rsidR="00815D76" w:rsidRDefault="00CF0CDD">
      <w:pPr>
        <w:pStyle w:val="TOC3"/>
        <w:rPr>
          <w:rFonts w:asciiTheme="minorHAnsi" w:eastAsiaTheme="minorEastAsia" w:hAnsiTheme="minorHAnsi" w:cstheme="minorBidi"/>
          <w:noProof/>
          <w:sz w:val="22"/>
          <w:szCs w:val="22"/>
        </w:rPr>
      </w:pPr>
      <w:hyperlink w:anchor="_Toc13770290" w:history="1">
        <w:r w:rsidR="00815D76" w:rsidRPr="00104241">
          <w:rPr>
            <w:rStyle w:val="Hyperlink"/>
            <w:rFonts w:eastAsiaTheme="minorEastAsia"/>
            <w:noProof/>
          </w:rPr>
          <w:t>3.20.4 Messages</w:t>
        </w:r>
        <w:r w:rsidR="00815D76">
          <w:rPr>
            <w:noProof/>
            <w:webHidden/>
          </w:rPr>
          <w:tab/>
        </w:r>
        <w:r w:rsidR="00815D76">
          <w:rPr>
            <w:noProof/>
            <w:webHidden/>
          </w:rPr>
          <w:fldChar w:fldCharType="begin"/>
        </w:r>
        <w:r w:rsidR="00815D76">
          <w:rPr>
            <w:noProof/>
            <w:webHidden/>
          </w:rPr>
          <w:instrText xml:space="preserve"> PAGEREF _Toc13770290 \h </w:instrText>
        </w:r>
        <w:r w:rsidR="00815D76">
          <w:rPr>
            <w:noProof/>
            <w:webHidden/>
          </w:rPr>
        </w:r>
        <w:r w:rsidR="00815D76">
          <w:rPr>
            <w:noProof/>
            <w:webHidden/>
          </w:rPr>
          <w:fldChar w:fldCharType="separate"/>
        </w:r>
        <w:r w:rsidR="00815D76">
          <w:rPr>
            <w:noProof/>
            <w:webHidden/>
          </w:rPr>
          <w:t>138</w:t>
        </w:r>
        <w:r w:rsidR="00815D76">
          <w:rPr>
            <w:noProof/>
            <w:webHidden/>
          </w:rPr>
          <w:fldChar w:fldCharType="end"/>
        </w:r>
      </w:hyperlink>
    </w:p>
    <w:p w14:paraId="3B4C4823" w14:textId="3A6DEB71" w:rsidR="00815D76" w:rsidRDefault="00CF0CDD">
      <w:pPr>
        <w:pStyle w:val="TOC3"/>
        <w:rPr>
          <w:rFonts w:asciiTheme="minorHAnsi" w:eastAsiaTheme="minorEastAsia" w:hAnsiTheme="minorHAnsi" w:cstheme="minorBidi"/>
          <w:noProof/>
          <w:sz w:val="22"/>
          <w:szCs w:val="22"/>
        </w:rPr>
      </w:pPr>
      <w:hyperlink w:anchor="_Toc13770291" w:history="1">
        <w:r w:rsidR="00815D76" w:rsidRPr="00104241">
          <w:rPr>
            <w:rStyle w:val="Hyperlink"/>
            <w:rFonts w:eastAsiaTheme="minorEastAsia"/>
            <w:noProof/>
          </w:rPr>
          <w:t>3.20.5 Security Considerations</w:t>
        </w:r>
        <w:r w:rsidR="00815D76">
          <w:rPr>
            <w:noProof/>
            <w:webHidden/>
          </w:rPr>
          <w:tab/>
        </w:r>
        <w:r w:rsidR="00815D76">
          <w:rPr>
            <w:noProof/>
            <w:webHidden/>
          </w:rPr>
          <w:fldChar w:fldCharType="begin"/>
        </w:r>
        <w:r w:rsidR="00815D76">
          <w:rPr>
            <w:noProof/>
            <w:webHidden/>
          </w:rPr>
          <w:instrText xml:space="preserve"> PAGEREF _Toc13770291 \h </w:instrText>
        </w:r>
        <w:r w:rsidR="00815D76">
          <w:rPr>
            <w:noProof/>
            <w:webHidden/>
          </w:rPr>
        </w:r>
        <w:r w:rsidR="00815D76">
          <w:rPr>
            <w:noProof/>
            <w:webHidden/>
          </w:rPr>
          <w:fldChar w:fldCharType="separate"/>
        </w:r>
        <w:r w:rsidR="00815D76">
          <w:rPr>
            <w:noProof/>
            <w:webHidden/>
          </w:rPr>
          <w:t>145</w:t>
        </w:r>
        <w:r w:rsidR="00815D76">
          <w:rPr>
            <w:noProof/>
            <w:webHidden/>
          </w:rPr>
          <w:fldChar w:fldCharType="end"/>
        </w:r>
      </w:hyperlink>
    </w:p>
    <w:p w14:paraId="78784A24" w14:textId="28D9F418" w:rsidR="00815D76" w:rsidRDefault="00CF0CDD">
      <w:pPr>
        <w:pStyle w:val="TOC3"/>
        <w:rPr>
          <w:rFonts w:asciiTheme="minorHAnsi" w:eastAsiaTheme="minorEastAsia" w:hAnsiTheme="minorHAnsi" w:cstheme="minorBidi"/>
          <w:noProof/>
          <w:sz w:val="22"/>
          <w:szCs w:val="22"/>
        </w:rPr>
      </w:pPr>
      <w:hyperlink w:anchor="_Toc13770292" w:history="1">
        <w:r w:rsidR="00815D76" w:rsidRPr="00104241">
          <w:rPr>
            <w:rStyle w:val="Hyperlink"/>
            <w:rFonts w:eastAsiaTheme="minorEastAsia"/>
            <w:noProof/>
          </w:rPr>
          <w:t>3.20.6 Retired</w:t>
        </w:r>
        <w:r w:rsidR="00815D76">
          <w:rPr>
            <w:noProof/>
            <w:webHidden/>
          </w:rPr>
          <w:tab/>
        </w:r>
        <w:r w:rsidR="00815D76">
          <w:rPr>
            <w:noProof/>
            <w:webHidden/>
          </w:rPr>
          <w:fldChar w:fldCharType="begin"/>
        </w:r>
        <w:r w:rsidR="00815D76">
          <w:rPr>
            <w:noProof/>
            <w:webHidden/>
          </w:rPr>
          <w:instrText xml:space="preserve"> PAGEREF _Toc13770292 \h </w:instrText>
        </w:r>
        <w:r w:rsidR="00815D76">
          <w:rPr>
            <w:noProof/>
            <w:webHidden/>
          </w:rPr>
        </w:r>
        <w:r w:rsidR="00815D76">
          <w:rPr>
            <w:noProof/>
            <w:webHidden/>
          </w:rPr>
          <w:fldChar w:fldCharType="separate"/>
        </w:r>
        <w:r w:rsidR="00815D76">
          <w:rPr>
            <w:noProof/>
            <w:webHidden/>
          </w:rPr>
          <w:t>145</w:t>
        </w:r>
        <w:r w:rsidR="00815D76">
          <w:rPr>
            <w:noProof/>
            <w:webHidden/>
          </w:rPr>
          <w:fldChar w:fldCharType="end"/>
        </w:r>
      </w:hyperlink>
    </w:p>
    <w:p w14:paraId="39C148B4" w14:textId="20CECB8E" w:rsidR="00815D76" w:rsidRDefault="00CF0CDD">
      <w:pPr>
        <w:pStyle w:val="TOC3"/>
        <w:rPr>
          <w:rFonts w:asciiTheme="minorHAnsi" w:eastAsiaTheme="minorEastAsia" w:hAnsiTheme="minorHAnsi" w:cstheme="minorBidi"/>
          <w:noProof/>
          <w:sz w:val="22"/>
          <w:szCs w:val="22"/>
        </w:rPr>
      </w:pPr>
      <w:hyperlink w:anchor="_Toc13770293" w:history="1">
        <w:r w:rsidR="00815D76" w:rsidRPr="00104241">
          <w:rPr>
            <w:rStyle w:val="Hyperlink"/>
            <w:rFonts w:eastAsiaTheme="minorEastAsia"/>
            <w:noProof/>
          </w:rPr>
          <w:t>3.20.7 Audit Message Format</w:t>
        </w:r>
        <w:r w:rsidR="00815D76">
          <w:rPr>
            <w:noProof/>
            <w:webHidden/>
          </w:rPr>
          <w:tab/>
        </w:r>
        <w:r w:rsidR="00815D76">
          <w:rPr>
            <w:noProof/>
            <w:webHidden/>
          </w:rPr>
          <w:fldChar w:fldCharType="begin"/>
        </w:r>
        <w:r w:rsidR="00815D76">
          <w:rPr>
            <w:noProof/>
            <w:webHidden/>
          </w:rPr>
          <w:instrText xml:space="preserve"> PAGEREF _Toc13770293 \h </w:instrText>
        </w:r>
        <w:r w:rsidR="00815D76">
          <w:rPr>
            <w:noProof/>
            <w:webHidden/>
          </w:rPr>
        </w:r>
        <w:r w:rsidR="00815D76">
          <w:rPr>
            <w:noProof/>
            <w:webHidden/>
          </w:rPr>
          <w:fldChar w:fldCharType="separate"/>
        </w:r>
        <w:r w:rsidR="00815D76">
          <w:rPr>
            <w:noProof/>
            <w:webHidden/>
          </w:rPr>
          <w:t>145</w:t>
        </w:r>
        <w:r w:rsidR="00815D76">
          <w:rPr>
            <w:noProof/>
            <w:webHidden/>
          </w:rPr>
          <w:fldChar w:fldCharType="end"/>
        </w:r>
      </w:hyperlink>
    </w:p>
    <w:p w14:paraId="470F0485" w14:textId="58180875" w:rsidR="00815D76" w:rsidRDefault="00CF0CDD">
      <w:pPr>
        <w:pStyle w:val="TOC3"/>
        <w:rPr>
          <w:rFonts w:asciiTheme="minorHAnsi" w:eastAsiaTheme="minorEastAsia" w:hAnsiTheme="minorHAnsi" w:cstheme="minorBidi"/>
          <w:noProof/>
          <w:sz w:val="22"/>
          <w:szCs w:val="22"/>
        </w:rPr>
      </w:pPr>
      <w:hyperlink w:anchor="_Toc13770294" w:history="1">
        <w:r w:rsidR="00815D76" w:rsidRPr="00104241">
          <w:rPr>
            <w:rStyle w:val="Hyperlink"/>
            <w:rFonts w:eastAsiaTheme="minorEastAsia"/>
            <w:bCs/>
            <w:noProof/>
          </w:rPr>
          <w:t>3.20.8 Disclosures audit message</w:t>
        </w:r>
        <w:r w:rsidR="00815D76">
          <w:rPr>
            <w:noProof/>
            <w:webHidden/>
          </w:rPr>
          <w:tab/>
        </w:r>
        <w:r w:rsidR="00815D76">
          <w:rPr>
            <w:noProof/>
            <w:webHidden/>
          </w:rPr>
          <w:fldChar w:fldCharType="begin"/>
        </w:r>
        <w:r w:rsidR="00815D76">
          <w:rPr>
            <w:noProof/>
            <w:webHidden/>
          </w:rPr>
          <w:instrText xml:space="preserve"> PAGEREF _Toc13770294 \h </w:instrText>
        </w:r>
        <w:r w:rsidR="00815D76">
          <w:rPr>
            <w:noProof/>
            <w:webHidden/>
          </w:rPr>
        </w:r>
        <w:r w:rsidR="00815D76">
          <w:rPr>
            <w:noProof/>
            <w:webHidden/>
          </w:rPr>
          <w:fldChar w:fldCharType="separate"/>
        </w:r>
        <w:r w:rsidR="00815D76">
          <w:rPr>
            <w:noProof/>
            <w:webHidden/>
          </w:rPr>
          <w:t>148</w:t>
        </w:r>
        <w:r w:rsidR="00815D76">
          <w:rPr>
            <w:noProof/>
            <w:webHidden/>
          </w:rPr>
          <w:fldChar w:fldCharType="end"/>
        </w:r>
      </w:hyperlink>
    </w:p>
    <w:p w14:paraId="262D4812" w14:textId="0D8D4D1D" w:rsidR="00815D76" w:rsidRDefault="00CF0CDD">
      <w:pPr>
        <w:pStyle w:val="TOC2"/>
        <w:tabs>
          <w:tab w:val="left" w:pos="1152"/>
        </w:tabs>
        <w:rPr>
          <w:rFonts w:asciiTheme="minorHAnsi" w:eastAsiaTheme="minorEastAsia" w:hAnsiTheme="minorHAnsi" w:cstheme="minorBidi"/>
          <w:noProof/>
          <w:sz w:val="22"/>
          <w:szCs w:val="22"/>
        </w:rPr>
      </w:pPr>
      <w:hyperlink w:anchor="_Toc13770295" w:history="1">
        <w:r w:rsidR="00815D76" w:rsidRPr="00104241">
          <w:rPr>
            <w:rStyle w:val="Hyperlink"/>
            <w:rFonts w:eastAsiaTheme="minorEastAsia"/>
            <w:noProof/>
          </w:rPr>
          <w:t>3.21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Patient Demographics Query [ITI-21]</w:t>
        </w:r>
        <w:r w:rsidR="00815D76">
          <w:rPr>
            <w:noProof/>
            <w:webHidden/>
          </w:rPr>
          <w:tab/>
        </w:r>
        <w:r w:rsidR="00815D76">
          <w:rPr>
            <w:noProof/>
            <w:webHidden/>
          </w:rPr>
          <w:fldChar w:fldCharType="begin"/>
        </w:r>
        <w:r w:rsidR="00815D76">
          <w:rPr>
            <w:noProof/>
            <w:webHidden/>
          </w:rPr>
          <w:instrText xml:space="preserve"> PAGEREF _Toc13770295 \h </w:instrText>
        </w:r>
        <w:r w:rsidR="00815D76">
          <w:rPr>
            <w:noProof/>
            <w:webHidden/>
          </w:rPr>
        </w:r>
        <w:r w:rsidR="00815D76">
          <w:rPr>
            <w:noProof/>
            <w:webHidden/>
          </w:rPr>
          <w:fldChar w:fldCharType="separate"/>
        </w:r>
        <w:r w:rsidR="00815D76">
          <w:rPr>
            <w:noProof/>
            <w:webHidden/>
          </w:rPr>
          <w:t>153</w:t>
        </w:r>
        <w:r w:rsidR="00815D76">
          <w:rPr>
            <w:noProof/>
            <w:webHidden/>
          </w:rPr>
          <w:fldChar w:fldCharType="end"/>
        </w:r>
      </w:hyperlink>
    </w:p>
    <w:p w14:paraId="3232A7A4" w14:textId="04AB8CFE" w:rsidR="00815D76" w:rsidRDefault="00CF0CDD">
      <w:pPr>
        <w:pStyle w:val="TOC3"/>
        <w:tabs>
          <w:tab w:val="left" w:pos="1584"/>
        </w:tabs>
        <w:rPr>
          <w:rFonts w:asciiTheme="minorHAnsi" w:eastAsiaTheme="minorEastAsia" w:hAnsiTheme="minorHAnsi" w:cstheme="minorBidi"/>
          <w:noProof/>
          <w:sz w:val="22"/>
          <w:szCs w:val="22"/>
        </w:rPr>
      </w:pPr>
      <w:hyperlink w:anchor="_Toc13770296" w:history="1">
        <w:r w:rsidR="00815D76" w:rsidRPr="00104241">
          <w:rPr>
            <w:rStyle w:val="Hyperlink"/>
            <w:rFonts w:eastAsiaTheme="minorEastAsia"/>
            <w:noProof/>
          </w:rPr>
          <w:t>3.21.1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_Toc13770296 \h </w:instrText>
        </w:r>
        <w:r w:rsidR="00815D76">
          <w:rPr>
            <w:noProof/>
            <w:webHidden/>
          </w:rPr>
        </w:r>
        <w:r w:rsidR="00815D76">
          <w:rPr>
            <w:noProof/>
            <w:webHidden/>
          </w:rPr>
          <w:fldChar w:fldCharType="separate"/>
        </w:r>
        <w:r w:rsidR="00815D76">
          <w:rPr>
            <w:noProof/>
            <w:webHidden/>
          </w:rPr>
          <w:t>153</w:t>
        </w:r>
        <w:r w:rsidR="00815D76">
          <w:rPr>
            <w:noProof/>
            <w:webHidden/>
          </w:rPr>
          <w:fldChar w:fldCharType="end"/>
        </w:r>
      </w:hyperlink>
    </w:p>
    <w:p w14:paraId="5C5614E5" w14:textId="7E380F48" w:rsidR="00815D76" w:rsidRDefault="00CF0CDD">
      <w:pPr>
        <w:pStyle w:val="TOC3"/>
        <w:tabs>
          <w:tab w:val="left" w:pos="1584"/>
        </w:tabs>
        <w:rPr>
          <w:rFonts w:asciiTheme="minorHAnsi" w:eastAsiaTheme="minorEastAsia" w:hAnsiTheme="minorHAnsi" w:cstheme="minorBidi"/>
          <w:noProof/>
          <w:sz w:val="22"/>
          <w:szCs w:val="22"/>
        </w:rPr>
      </w:pPr>
      <w:hyperlink w:anchor="_Toc13770297" w:history="1">
        <w:r w:rsidR="00815D76" w:rsidRPr="00104241">
          <w:rPr>
            <w:rStyle w:val="Hyperlink"/>
            <w:rFonts w:eastAsiaTheme="minorEastAsia"/>
            <w:noProof/>
          </w:rPr>
          <w:t>3.21.2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_Toc13770297 \h </w:instrText>
        </w:r>
        <w:r w:rsidR="00815D76">
          <w:rPr>
            <w:noProof/>
            <w:webHidden/>
          </w:rPr>
        </w:r>
        <w:r w:rsidR="00815D76">
          <w:rPr>
            <w:noProof/>
            <w:webHidden/>
          </w:rPr>
          <w:fldChar w:fldCharType="separate"/>
        </w:r>
        <w:r w:rsidR="00815D76">
          <w:rPr>
            <w:noProof/>
            <w:webHidden/>
          </w:rPr>
          <w:t>153</w:t>
        </w:r>
        <w:r w:rsidR="00815D76">
          <w:rPr>
            <w:noProof/>
            <w:webHidden/>
          </w:rPr>
          <w:fldChar w:fldCharType="end"/>
        </w:r>
      </w:hyperlink>
    </w:p>
    <w:p w14:paraId="6D6C789E" w14:textId="35BC9055" w:rsidR="00815D76" w:rsidRDefault="00CF0CDD">
      <w:pPr>
        <w:pStyle w:val="TOC3"/>
        <w:tabs>
          <w:tab w:val="left" w:pos="1584"/>
        </w:tabs>
        <w:rPr>
          <w:rFonts w:asciiTheme="minorHAnsi" w:eastAsiaTheme="minorEastAsia" w:hAnsiTheme="minorHAnsi" w:cstheme="minorBidi"/>
          <w:noProof/>
          <w:sz w:val="22"/>
          <w:szCs w:val="22"/>
        </w:rPr>
      </w:pPr>
      <w:hyperlink w:anchor="_Toc13770298" w:history="1">
        <w:r w:rsidR="00815D76" w:rsidRPr="00104241">
          <w:rPr>
            <w:rStyle w:val="Hyperlink"/>
            <w:rFonts w:eastAsiaTheme="minorEastAsia"/>
            <w:noProof/>
          </w:rPr>
          <w:t>3.21.3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Standards</w:t>
        </w:r>
        <w:r w:rsidR="00815D76">
          <w:rPr>
            <w:noProof/>
            <w:webHidden/>
          </w:rPr>
          <w:tab/>
        </w:r>
        <w:r w:rsidR="00815D76">
          <w:rPr>
            <w:noProof/>
            <w:webHidden/>
          </w:rPr>
          <w:fldChar w:fldCharType="begin"/>
        </w:r>
        <w:r w:rsidR="00815D76">
          <w:rPr>
            <w:noProof/>
            <w:webHidden/>
          </w:rPr>
          <w:instrText xml:space="preserve"> PAGEREF _Toc13770298 \h </w:instrText>
        </w:r>
        <w:r w:rsidR="00815D76">
          <w:rPr>
            <w:noProof/>
            <w:webHidden/>
          </w:rPr>
        </w:r>
        <w:r w:rsidR="00815D76">
          <w:rPr>
            <w:noProof/>
            <w:webHidden/>
          </w:rPr>
          <w:fldChar w:fldCharType="separate"/>
        </w:r>
        <w:r w:rsidR="00815D76">
          <w:rPr>
            <w:noProof/>
            <w:webHidden/>
          </w:rPr>
          <w:t>153</w:t>
        </w:r>
        <w:r w:rsidR="00815D76">
          <w:rPr>
            <w:noProof/>
            <w:webHidden/>
          </w:rPr>
          <w:fldChar w:fldCharType="end"/>
        </w:r>
      </w:hyperlink>
    </w:p>
    <w:p w14:paraId="755C4705" w14:textId="2F01D3D1" w:rsidR="00815D76" w:rsidRDefault="00CF0CDD">
      <w:pPr>
        <w:pStyle w:val="TOC3"/>
        <w:tabs>
          <w:tab w:val="left" w:pos="1584"/>
        </w:tabs>
        <w:rPr>
          <w:rFonts w:asciiTheme="minorHAnsi" w:eastAsiaTheme="minorEastAsia" w:hAnsiTheme="minorHAnsi" w:cstheme="minorBidi"/>
          <w:noProof/>
          <w:sz w:val="22"/>
          <w:szCs w:val="22"/>
        </w:rPr>
      </w:pPr>
      <w:hyperlink w:anchor="_Toc13770299" w:history="1">
        <w:r w:rsidR="00815D76" w:rsidRPr="00104241">
          <w:rPr>
            <w:rStyle w:val="Hyperlink"/>
            <w:rFonts w:eastAsiaTheme="minorEastAsia"/>
            <w:noProof/>
          </w:rPr>
          <w:t>3.21.4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_Toc13770299 \h </w:instrText>
        </w:r>
        <w:r w:rsidR="00815D76">
          <w:rPr>
            <w:noProof/>
            <w:webHidden/>
          </w:rPr>
        </w:r>
        <w:r w:rsidR="00815D76">
          <w:rPr>
            <w:noProof/>
            <w:webHidden/>
          </w:rPr>
          <w:fldChar w:fldCharType="separate"/>
        </w:r>
        <w:r w:rsidR="00815D76">
          <w:rPr>
            <w:noProof/>
            <w:webHidden/>
          </w:rPr>
          <w:t>154</w:t>
        </w:r>
        <w:r w:rsidR="00815D76">
          <w:rPr>
            <w:noProof/>
            <w:webHidden/>
          </w:rPr>
          <w:fldChar w:fldCharType="end"/>
        </w:r>
      </w:hyperlink>
    </w:p>
    <w:p w14:paraId="701D944F" w14:textId="0E2B85F4" w:rsidR="00815D76" w:rsidRDefault="00CF0CDD">
      <w:pPr>
        <w:pStyle w:val="TOC3"/>
        <w:tabs>
          <w:tab w:val="left" w:pos="1584"/>
        </w:tabs>
        <w:rPr>
          <w:rFonts w:asciiTheme="minorHAnsi" w:eastAsiaTheme="minorEastAsia" w:hAnsiTheme="minorHAnsi" w:cstheme="minorBidi"/>
          <w:noProof/>
          <w:sz w:val="22"/>
          <w:szCs w:val="22"/>
        </w:rPr>
      </w:pPr>
      <w:hyperlink w:anchor="_Toc13770300" w:history="1">
        <w:r w:rsidR="00815D76" w:rsidRPr="00104241">
          <w:rPr>
            <w:rStyle w:val="Hyperlink"/>
            <w:rFonts w:eastAsiaTheme="minorEastAsia"/>
            <w:noProof/>
          </w:rPr>
          <w:t>3.21.5</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Security Considerations</w:t>
        </w:r>
        <w:r w:rsidR="00815D76">
          <w:rPr>
            <w:noProof/>
            <w:webHidden/>
          </w:rPr>
          <w:tab/>
        </w:r>
        <w:r w:rsidR="00815D76">
          <w:rPr>
            <w:noProof/>
            <w:webHidden/>
          </w:rPr>
          <w:fldChar w:fldCharType="begin"/>
        </w:r>
        <w:r w:rsidR="00815D76">
          <w:rPr>
            <w:noProof/>
            <w:webHidden/>
          </w:rPr>
          <w:instrText xml:space="preserve"> PAGEREF _Toc13770300 \h </w:instrText>
        </w:r>
        <w:r w:rsidR="00815D76">
          <w:rPr>
            <w:noProof/>
            <w:webHidden/>
          </w:rPr>
        </w:r>
        <w:r w:rsidR="00815D76">
          <w:rPr>
            <w:noProof/>
            <w:webHidden/>
          </w:rPr>
          <w:fldChar w:fldCharType="separate"/>
        </w:r>
        <w:r w:rsidR="00815D76">
          <w:rPr>
            <w:noProof/>
            <w:webHidden/>
          </w:rPr>
          <w:t>166</w:t>
        </w:r>
        <w:r w:rsidR="00815D76">
          <w:rPr>
            <w:noProof/>
            <w:webHidden/>
          </w:rPr>
          <w:fldChar w:fldCharType="end"/>
        </w:r>
      </w:hyperlink>
    </w:p>
    <w:p w14:paraId="39CF8087" w14:textId="6C6BBDB6" w:rsidR="00815D76" w:rsidRDefault="00CF0CDD">
      <w:pPr>
        <w:pStyle w:val="TOC2"/>
        <w:tabs>
          <w:tab w:val="left" w:pos="1152"/>
        </w:tabs>
        <w:rPr>
          <w:rFonts w:asciiTheme="minorHAnsi" w:eastAsiaTheme="minorEastAsia" w:hAnsiTheme="minorHAnsi" w:cstheme="minorBidi"/>
          <w:noProof/>
          <w:sz w:val="22"/>
          <w:szCs w:val="22"/>
        </w:rPr>
      </w:pPr>
      <w:hyperlink w:anchor="_Toc13770301" w:history="1">
        <w:r w:rsidR="00815D76" w:rsidRPr="00104241">
          <w:rPr>
            <w:rStyle w:val="Hyperlink"/>
            <w:rFonts w:eastAsiaTheme="minorEastAsia"/>
            <w:noProof/>
          </w:rPr>
          <w:t>3.22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Patient Demographics and Visit Query [ITI-22]</w:t>
        </w:r>
        <w:r w:rsidR="00815D76">
          <w:rPr>
            <w:noProof/>
            <w:webHidden/>
          </w:rPr>
          <w:tab/>
        </w:r>
        <w:r w:rsidR="00815D76">
          <w:rPr>
            <w:noProof/>
            <w:webHidden/>
          </w:rPr>
          <w:fldChar w:fldCharType="begin"/>
        </w:r>
        <w:r w:rsidR="00815D76">
          <w:rPr>
            <w:noProof/>
            <w:webHidden/>
          </w:rPr>
          <w:instrText xml:space="preserve"> PAGEREF _Toc13770301 \h </w:instrText>
        </w:r>
        <w:r w:rsidR="00815D76">
          <w:rPr>
            <w:noProof/>
            <w:webHidden/>
          </w:rPr>
        </w:r>
        <w:r w:rsidR="00815D76">
          <w:rPr>
            <w:noProof/>
            <w:webHidden/>
          </w:rPr>
          <w:fldChar w:fldCharType="separate"/>
        </w:r>
        <w:r w:rsidR="00815D76">
          <w:rPr>
            <w:noProof/>
            <w:webHidden/>
          </w:rPr>
          <w:t>171</w:t>
        </w:r>
        <w:r w:rsidR="00815D76">
          <w:rPr>
            <w:noProof/>
            <w:webHidden/>
          </w:rPr>
          <w:fldChar w:fldCharType="end"/>
        </w:r>
      </w:hyperlink>
    </w:p>
    <w:p w14:paraId="68828F2F" w14:textId="5651F15A" w:rsidR="00815D76" w:rsidRDefault="00CF0CDD">
      <w:pPr>
        <w:pStyle w:val="TOC3"/>
        <w:tabs>
          <w:tab w:val="left" w:pos="1584"/>
        </w:tabs>
        <w:rPr>
          <w:rFonts w:asciiTheme="minorHAnsi" w:eastAsiaTheme="minorEastAsia" w:hAnsiTheme="minorHAnsi" w:cstheme="minorBidi"/>
          <w:noProof/>
          <w:sz w:val="22"/>
          <w:szCs w:val="22"/>
        </w:rPr>
      </w:pPr>
      <w:hyperlink w:anchor="_Toc13770302" w:history="1">
        <w:r w:rsidR="00815D76" w:rsidRPr="00104241">
          <w:rPr>
            <w:rStyle w:val="Hyperlink"/>
            <w:rFonts w:eastAsiaTheme="minorEastAsia"/>
            <w:noProof/>
          </w:rPr>
          <w:t>3.22.1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_Toc13770302 \h </w:instrText>
        </w:r>
        <w:r w:rsidR="00815D76">
          <w:rPr>
            <w:noProof/>
            <w:webHidden/>
          </w:rPr>
        </w:r>
        <w:r w:rsidR="00815D76">
          <w:rPr>
            <w:noProof/>
            <w:webHidden/>
          </w:rPr>
          <w:fldChar w:fldCharType="separate"/>
        </w:r>
        <w:r w:rsidR="00815D76">
          <w:rPr>
            <w:noProof/>
            <w:webHidden/>
          </w:rPr>
          <w:t>171</w:t>
        </w:r>
        <w:r w:rsidR="00815D76">
          <w:rPr>
            <w:noProof/>
            <w:webHidden/>
          </w:rPr>
          <w:fldChar w:fldCharType="end"/>
        </w:r>
      </w:hyperlink>
    </w:p>
    <w:p w14:paraId="73BBFD99" w14:textId="0DEE765E" w:rsidR="00815D76" w:rsidRDefault="00CF0CDD">
      <w:pPr>
        <w:pStyle w:val="TOC3"/>
        <w:tabs>
          <w:tab w:val="left" w:pos="1584"/>
        </w:tabs>
        <w:rPr>
          <w:rFonts w:asciiTheme="minorHAnsi" w:eastAsiaTheme="minorEastAsia" w:hAnsiTheme="minorHAnsi" w:cstheme="minorBidi"/>
          <w:noProof/>
          <w:sz w:val="22"/>
          <w:szCs w:val="22"/>
        </w:rPr>
      </w:pPr>
      <w:hyperlink w:anchor="_Toc13770303" w:history="1">
        <w:r w:rsidR="00815D76" w:rsidRPr="00104241">
          <w:rPr>
            <w:rStyle w:val="Hyperlink"/>
            <w:rFonts w:eastAsiaTheme="minorEastAsia"/>
            <w:noProof/>
          </w:rPr>
          <w:t>3.22.2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_Toc13770303 \h </w:instrText>
        </w:r>
        <w:r w:rsidR="00815D76">
          <w:rPr>
            <w:noProof/>
            <w:webHidden/>
          </w:rPr>
        </w:r>
        <w:r w:rsidR="00815D76">
          <w:rPr>
            <w:noProof/>
            <w:webHidden/>
          </w:rPr>
          <w:fldChar w:fldCharType="separate"/>
        </w:r>
        <w:r w:rsidR="00815D76">
          <w:rPr>
            <w:noProof/>
            <w:webHidden/>
          </w:rPr>
          <w:t>171</w:t>
        </w:r>
        <w:r w:rsidR="00815D76">
          <w:rPr>
            <w:noProof/>
            <w:webHidden/>
          </w:rPr>
          <w:fldChar w:fldCharType="end"/>
        </w:r>
      </w:hyperlink>
    </w:p>
    <w:p w14:paraId="0DFCDCA2" w14:textId="5272E255" w:rsidR="00815D76" w:rsidRDefault="00CF0CDD">
      <w:pPr>
        <w:pStyle w:val="TOC3"/>
        <w:tabs>
          <w:tab w:val="left" w:pos="1584"/>
        </w:tabs>
        <w:rPr>
          <w:rFonts w:asciiTheme="minorHAnsi" w:eastAsiaTheme="minorEastAsia" w:hAnsiTheme="minorHAnsi" w:cstheme="minorBidi"/>
          <w:noProof/>
          <w:sz w:val="22"/>
          <w:szCs w:val="22"/>
        </w:rPr>
      </w:pPr>
      <w:hyperlink w:anchor="_Toc13770304" w:history="1">
        <w:r w:rsidR="00815D76" w:rsidRPr="00104241">
          <w:rPr>
            <w:rStyle w:val="Hyperlink"/>
            <w:rFonts w:eastAsiaTheme="minorEastAsia"/>
            <w:noProof/>
          </w:rPr>
          <w:t>3.22.3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Standards</w:t>
        </w:r>
        <w:r w:rsidR="00815D76">
          <w:rPr>
            <w:noProof/>
            <w:webHidden/>
          </w:rPr>
          <w:tab/>
        </w:r>
        <w:r w:rsidR="00815D76">
          <w:rPr>
            <w:noProof/>
            <w:webHidden/>
          </w:rPr>
          <w:fldChar w:fldCharType="begin"/>
        </w:r>
        <w:r w:rsidR="00815D76">
          <w:rPr>
            <w:noProof/>
            <w:webHidden/>
          </w:rPr>
          <w:instrText xml:space="preserve"> PAGEREF _Toc13770304 \h </w:instrText>
        </w:r>
        <w:r w:rsidR="00815D76">
          <w:rPr>
            <w:noProof/>
            <w:webHidden/>
          </w:rPr>
        </w:r>
        <w:r w:rsidR="00815D76">
          <w:rPr>
            <w:noProof/>
            <w:webHidden/>
          </w:rPr>
          <w:fldChar w:fldCharType="separate"/>
        </w:r>
        <w:r w:rsidR="00815D76">
          <w:rPr>
            <w:noProof/>
            <w:webHidden/>
          </w:rPr>
          <w:t>171</w:t>
        </w:r>
        <w:r w:rsidR="00815D76">
          <w:rPr>
            <w:noProof/>
            <w:webHidden/>
          </w:rPr>
          <w:fldChar w:fldCharType="end"/>
        </w:r>
      </w:hyperlink>
    </w:p>
    <w:p w14:paraId="38A8E4AE" w14:textId="5735BA59" w:rsidR="00815D76" w:rsidRDefault="00CF0CDD">
      <w:pPr>
        <w:pStyle w:val="TOC3"/>
        <w:tabs>
          <w:tab w:val="left" w:pos="1584"/>
        </w:tabs>
        <w:rPr>
          <w:rFonts w:asciiTheme="minorHAnsi" w:eastAsiaTheme="minorEastAsia" w:hAnsiTheme="minorHAnsi" w:cstheme="minorBidi"/>
          <w:noProof/>
          <w:sz w:val="22"/>
          <w:szCs w:val="22"/>
        </w:rPr>
      </w:pPr>
      <w:hyperlink w:anchor="_Toc13770305" w:history="1">
        <w:r w:rsidR="00815D76" w:rsidRPr="00104241">
          <w:rPr>
            <w:rStyle w:val="Hyperlink"/>
            <w:rFonts w:eastAsiaTheme="minorEastAsia"/>
            <w:noProof/>
          </w:rPr>
          <w:t>3.22.4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_Toc13770305 \h </w:instrText>
        </w:r>
        <w:r w:rsidR="00815D76">
          <w:rPr>
            <w:noProof/>
            <w:webHidden/>
          </w:rPr>
        </w:r>
        <w:r w:rsidR="00815D76">
          <w:rPr>
            <w:noProof/>
            <w:webHidden/>
          </w:rPr>
          <w:fldChar w:fldCharType="separate"/>
        </w:r>
        <w:r w:rsidR="00815D76">
          <w:rPr>
            <w:noProof/>
            <w:webHidden/>
          </w:rPr>
          <w:t>171</w:t>
        </w:r>
        <w:r w:rsidR="00815D76">
          <w:rPr>
            <w:noProof/>
            <w:webHidden/>
          </w:rPr>
          <w:fldChar w:fldCharType="end"/>
        </w:r>
      </w:hyperlink>
    </w:p>
    <w:p w14:paraId="4259B908" w14:textId="72E85FC4" w:rsidR="00815D76" w:rsidRDefault="00CF0CDD">
      <w:pPr>
        <w:pStyle w:val="TOC3"/>
        <w:tabs>
          <w:tab w:val="left" w:pos="1584"/>
        </w:tabs>
        <w:rPr>
          <w:rFonts w:asciiTheme="minorHAnsi" w:eastAsiaTheme="minorEastAsia" w:hAnsiTheme="minorHAnsi" w:cstheme="minorBidi"/>
          <w:noProof/>
          <w:sz w:val="22"/>
          <w:szCs w:val="22"/>
        </w:rPr>
      </w:pPr>
      <w:hyperlink w:anchor="_Toc13770306" w:history="1">
        <w:r w:rsidR="00815D76" w:rsidRPr="00104241">
          <w:rPr>
            <w:rStyle w:val="Hyperlink"/>
            <w:rFonts w:eastAsiaTheme="minorEastAsia"/>
            <w:noProof/>
          </w:rPr>
          <w:t>3.22.5</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Security Considerations</w:t>
        </w:r>
        <w:r w:rsidR="00815D76">
          <w:rPr>
            <w:noProof/>
            <w:webHidden/>
          </w:rPr>
          <w:tab/>
        </w:r>
        <w:r w:rsidR="00815D76">
          <w:rPr>
            <w:noProof/>
            <w:webHidden/>
          </w:rPr>
          <w:fldChar w:fldCharType="begin"/>
        </w:r>
        <w:r w:rsidR="00815D76">
          <w:rPr>
            <w:noProof/>
            <w:webHidden/>
          </w:rPr>
          <w:instrText xml:space="preserve"> PAGEREF _Toc13770306 \h </w:instrText>
        </w:r>
        <w:r w:rsidR="00815D76">
          <w:rPr>
            <w:noProof/>
            <w:webHidden/>
          </w:rPr>
        </w:r>
        <w:r w:rsidR="00815D76">
          <w:rPr>
            <w:noProof/>
            <w:webHidden/>
          </w:rPr>
          <w:fldChar w:fldCharType="separate"/>
        </w:r>
        <w:r w:rsidR="00815D76">
          <w:rPr>
            <w:noProof/>
            <w:webHidden/>
          </w:rPr>
          <w:t>186</w:t>
        </w:r>
        <w:r w:rsidR="00815D76">
          <w:rPr>
            <w:noProof/>
            <w:webHidden/>
          </w:rPr>
          <w:fldChar w:fldCharType="end"/>
        </w:r>
      </w:hyperlink>
    </w:p>
    <w:p w14:paraId="071C4F3C" w14:textId="3085C268" w:rsidR="00815D76" w:rsidRDefault="00CF0CDD">
      <w:pPr>
        <w:pStyle w:val="TOC2"/>
        <w:tabs>
          <w:tab w:val="left" w:pos="1152"/>
        </w:tabs>
        <w:rPr>
          <w:rFonts w:asciiTheme="minorHAnsi" w:eastAsiaTheme="minorEastAsia" w:hAnsiTheme="minorHAnsi" w:cstheme="minorBidi"/>
          <w:noProof/>
          <w:sz w:val="22"/>
          <w:szCs w:val="22"/>
        </w:rPr>
      </w:pPr>
      <w:hyperlink w:anchor="_Toc13770307" w:history="1">
        <w:r w:rsidR="00815D76" w:rsidRPr="00104241">
          <w:rPr>
            <w:rStyle w:val="Hyperlink"/>
            <w:rFonts w:eastAsiaTheme="minorEastAsia"/>
            <w:noProof/>
          </w:rPr>
          <w:t>3.23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Find Personnel White Pages [ITI-23]</w:t>
        </w:r>
        <w:r w:rsidR="00815D76">
          <w:rPr>
            <w:noProof/>
            <w:webHidden/>
          </w:rPr>
          <w:tab/>
        </w:r>
        <w:r w:rsidR="00815D76">
          <w:rPr>
            <w:noProof/>
            <w:webHidden/>
          </w:rPr>
          <w:fldChar w:fldCharType="begin"/>
        </w:r>
        <w:r w:rsidR="00815D76">
          <w:rPr>
            <w:noProof/>
            <w:webHidden/>
          </w:rPr>
          <w:instrText xml:space="preserve"> PAGEREF _Toc13770307 \h </w:instrText>
        </w:r>
        <w:r w:rsidR="00815D76">
          <w:rPr>
            <w:noProof/>
            <w:webHidden/>
          </w:rPr>
        </w:r>
        <w:r w:rsidR="00815D76">
          <w:rPr>
            <w:noProof/>
            <w:webHidden/>
          </w:rPr>
          <w:fldChar w:fldCharType="separate"/>
        </w:r>
        <w:r w:rsidR="00815D76">
          <w:rPr>
            <w:noProof/>
            <w:webHidden/>
          </w:rPr>
          <w:t>189</w:t>
        </w:r>
        <w:r w:rsidR="00815D76">
          <w:rPr>
            <w:noProof/>
            <w:webHidden/>
          </w:rPr>
          <w:fldChar w:fldCharType="end"/>
        </w:r>
      </w:hyperlink>
    </w:p>
    <w:p w14:paraId="641876C7" w14:textId="687F7BA8" w:rsidR="00815D76" w:rsidRDefault="00CF0CDD">
      <w:pPr>
        <w:pStyle w:val="TOC3"/>
        <w:tabs>
          <w:tab w:val="left" w:pos="1584"/>
        </w:tabs>
        <w:rPr>
          <w:rFonts w:asciiTheme="minorHAnsi" w:eastAsiaTheme="minorEastAsia" w:hAnsiTheme="minorHAnsi" w:cstheme="minorBidi"/>
          <w:noProof/>
          <w:sz w:val="22"/>
          <w:szCs w:val="22"/>
        </w:rPr>
      </w:pPr>
      <w:hyperlink w:anchor="_Toc13770308" w:history="1">
        <w:r w:rsidR="00815D76" w:rsidRPr="00104241">
          <w:rPr>
            <w:rStyle w:val="Hyperlink"/>
            <w:rFonts w:eastAsiaTheme="minorEastAsia"/>
            <w:noProof/>
          </w:rPr>
          <w:t>3.23.1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_Toc13770308 \h </w:instrText>
        </w:r>
        <w:r w:rsidR="00815D76">
          <w:rPr>
            <w:noProof/>
            <w:webHidden/>
          </w:rPr>
        </w:r>
        <w:r w:rsidR="00815D76">
          <w:rPr>
            <w:noProof/>
            <w:webHidden/>
          </w:rPr>
          <w:fldChar w:fldCharType="separate"/>
        </w:r>
        <w:r w:rsidR="00815D76">
          <w:rPr>
            <w:noProof/>
            <w:webHidden/>
          </w:rPr>
          <w:t>189</w:t>
        </w:r>
        <w:r w:rsidR="00815D76">
          <w:rPr>
            <w:noProof/>
            <w:webHidden/>
          </w:rPr>
          <w:fldChar w:fldCharType="end"/>
        </w:r>
      </w:hyperlink>
    </w:p>
    <w:p w14:paraId="1991A329" w14:textId="4ECBDDEC" w:rsidR="00815D76" w:rsidRDefault="00CF0CDD">
      <w:pPr>
        <w:pStyle w:val="TOC3"/>
        <w:tabs>
          <w:tab w:val="left" w:pos="1584"/>
        </w:tabs>
        <w:rPr>
          <w:rFonts w:asciiTheme="minorHAnsi" w:eastAsiaTheme="minorEastAsia" w:hAnsiTheme="minorHAnsi" w:cstheme="minorBidi"/>
          <w:noProof/>
          <w:sz w:val="22"/>
          <w:szCs w:val="22"/>
        </w:rPr>
      </w:pPr>
      <w:hyperlink w:anchor="_Toc13770309" w:history="1">
        <w:r w:rsidR="00815D76" w:rsidRPr="00104241">
          <w:rPr>
            <w:rStyle w:val="Hyperlink"/>
            <w:rFonts w:eastAsiaTheme="minorEastAsia"/>
            <w:noProof/>
          </w:rPr>
          <w:t>3.23.2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_Toc13770309 \h </w:instrText>
        </w:r>
        <w:r w:rsidR="00815D76">
          <w:rPr>
            <w:noProof/>
            <w:webHidden/>
          </w:rPr>
        </w:r>
        <w:r w:rsidR="00815D76">
          <w:rPr>
            <w:noProof/>
            <w:webHidden/>
          </w:rPr>
          <w:fldChar w:fldCharType="separate"/>
        </w:r>
        <w:r w:rsidR="00815D76">
          <w:rPr>
            <w:noProof/>
            <w:webHidden/>
          </w:rPr>
          <w:t>189</w:t>
        </w:r>
        <w:r w:rsidR="00815D76">
          <w:rPr>
            <w:noProof/>
            <w:webHidden/>
          </w:rPr>
          <w:fldChar w:fldCharType="end"/>
        </w:r>
      </w:hyperlink>
    </w:p>
    <w:p w14:paraId="032D20D5" w14:textId="01AEEF44" w:rsidR="00815D76" w:rsidRDefault="00CF0CDD">
      <w:pPr>
        <w:pStyle w:val="TOC3"/>
        <w:tabs>
          <w:tab w:val="left" w:pos="1584"/>
        </w:tabs>
        <w:rPr>
          <w:rFonts w:asciiTheme="minorHAnsi" w:eastAsiaTheme="minorEastAsia" w:hAnsiTheme="minorHAnsi" w:cstheme="minorBidi"/>
          <w:noProof/>
          <w:sz w:val="22"/>
          <w:szCs w:val="22"/>
        </w:rPr>
      </w:pPr>
      <w:hyperlink w:anchor="_Toc13770310" w:history="1">
        <w:r w:rsidR="00815D76" w:rsidRPr="00104241">
          <w:rPr>
            <w:rStyle w:val="Hyperlink"/>
            <w:rFonts w:eastAsiaTheme="minorEastAsia"/>
            <w:noProof/>
          </w:rPr>
          <w:t>3.23.3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_Toc13770310 \h </w:instrText>
        </w:r>
        <w:r w:rsidR="00815D76">
          <w:rPr>
            <w:noProof/>
            <w:webHidden/>
          </w:rPr>
        </w:r>
        <w:r w:rsidR="00815D76">
          <w:rPr>
            <w:noProof/>
            <w:webHidden/>
          </w:rPr>
          <w:fldChar w:fldCharType="separate"/>
        </w:r>
        <w:r w:rsidR="00815D76">
          <w:rPr>
            <w:noProof/>
            <w:webHidden/>
          </w:rPr>
          <w:t>190</w:t>
        </w:r>
        <w:r w:rsidR="00815D76">
          <w:rPr>
            <w:noProof/>
            <w:webHidden/>
          </w:rPr>
          <w:fldChar w:fldCharType="end"/>
        </w:r>
      </w:hyperlink>
    </w:p>
    <w:p w14:paraId="7551430C" w14:textId="4C8214A3" w:rsidR="00815D76" w:rsidRDefault="00CF0CDD">
      <w:pPr>
        <w:pStyle w:val="TOC3"/>
        <w:tabs>
          <w:tab w:val="left" w:pos="1584"/>
        </w:tabs>
        <w:rPr>
          <w:rFonts w:asciiTheme="minorHAnsi" w:eastAsiaTheme="minorEastAsia" w:hAnsiTheme="minorHAnsi" w:cstheme="minorBidi"/>
          <w:noProof/>
          <w:sz w:val="22"/>
          <w:szCs w:val="22"/>
        </w:rPr>
      </w:pPr>
      <w:hyperlink w:anchor="_Toc13770311" w:history="1">
        <w:r w:rsidR="00815D76" w:rsidRPr="00104241">
          <w:rPr>
            <w:rStyle w:val="Hyperlink"/>
            <w:rFonts w:eastAsiaTheme="minorEastAsia"/>
            <w:noProof/>
          </w:rPr>
          <w:t>3.23.4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_Toc13770311 \h </w:instrText>
        </w:r>
        <w:r w:rsidR="00815D76">
          <w:rPr>
            <w:noProof/>
            <w:webHidden/>
          </w:rPr>
        </w:r>
        <w:r w:rsidR="00815D76">
          <w:rPr>
            <w:noProof/>
            <w:webHidden/>
          </w:rPr>
          <w:fldChar w:fldCharType="separate"/>
        </w:r>
        <w:r w:rsidR="00815D76">
          <w:rPr>
            <w:noProof/>
            <w:webHidden/>
          </w:rPr>
          <w:t>190</w:t>
        </w:r>
        <w:r w:rsidR="00815D76">
          <w:rPr>
            <w:noProof/>
            <w:webHidden/>
          </w:rPr>
          <w:fldChar w:fldCharType="end"/>
        </w:r>
      </w:hyperlink>
    </w:p>
    <w:p w14:paraId="498621FE" w14:textId="7688D955" w:rsidR="00815D76" w:rsidRDefault="00CF0CDD">
      <w:pPr>
        <w:pStyle w:val="TOC2"/>
        <w:tabs>
          <w:tab w:val="left" w:pos="1152"/>
        </w:tabs>
        <w:rPr>
          <w:rFonts w:asciiTheme="minorHAnsi" w:eastAsiaTheme="minorEastAsia" w:hAnsiTheme="minorHAnsi" w:cstheme="minorBidi"/>
          <w:noProof/>
          <w:sz w:val="22"/>
          <w:szCs w:val="22"/>
        </w:rPr>
      </w:pPr>
      <w:hyperlink w:anchor="_Toc13770312" w:history="1">
        <w:r w:rsidR="00815D76" w:rsidRPr="00104241">
          <w:rPr>
            <w:rStyle w:val="Hyperlink"/>
            <w:rFonts w:eastAsiaTheme="minorEastAsia"/>
            <w:noProof/>
          </w:rPr>
          <w:t>3.24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Query Personnel White Pages [ITI-24]</w:t>
        </w:r>
        <w:r w:rsidR="00815D76">
          <w:rPr>
            <w:noProof/>
            <w:webHidden/>
          </w:rPr>
          <w:tab/>
        </w:r>
        <w:r w:rsidR="00815D76">
          <w:rPr>
            <w:noProof/>
            <w:webHidden/>
          </w:rPr>
          <w:fldChar w:fldCharType="begin"/>
        </w:r>
        <w:r w:rsidR="00815D76">
          <w:rPr>
            <w:noProof/>
            <w:webHidden/>
          </w:rPr>
          <w:instrText xml:space="preserve"> PAGEREF _Toc13770312 \h </w:instrText>
        </w:r>
        <w:r w:rsidR="00815D76">
          <w:rPr>
            <w:noProof/>
            <w:webHidden/>
          </w:rPr>
        </w:r>
        <w:r w:rsidR="00815D76">
          <w:rPr>
            <w:noProof/>
            <w:webHidden/>
          </w:rPr>
          <w:fldChar w:fldCharType="separate"/>
        </w:r>
        <w:r w:rsidR="00815D76">
          <w:rPr>
            <w:noProof/>
            <w:webHidden/>
          </w:rPr>
          <w:t>191</w:t>
        </w:r>
        <w:r w:rsidR="00815D76">
          <w:rPr>
            <w:noProof/>
            <w:webHidden/>
          </w:rPr>
          <w:fldChar w:fldCharType="end"/>
        </w:r>
      </w:hyperlink>
    </w:p>
    <w:p w14:paraId="39D2D6C7" w14:textId="05CC85C3" w:rsidR="00815D76" w:rsidRDefault="00CF0CDD">
      <w:pPr>
        <w:pStyle w:val="TOC3"/>
        <w:tabs>
          <w:tab w:val="left" w:pos="1584"/>
        </w:tabs>
        <w:rPr>
          <w:rFonts w:asciiTheme="minorHAnsi" w:eastAsiaTheme="minorEastAsia" w:hAnsiTheme="minorHAnsi" w:cstheme="minorBidi"/>
          <w:noProof/>
          <w:sz w:val="22"/>
          <w:szCs w:val="22"/>
        </w:rPr>
      </w:pPr>
      <w:hyperlink w:anchor="_Toc13770313" w:history="1">
        <w:r w:rsidR="00815D76" w:rsidRPr="00104241">
          <w:rPr>
            <w:rStyle w:val="Hyperlink"/>
            <w:rFonts w:eastAsiaTheme="minorEastAsia"/>
            <w:noProof/>
          </w:rPr>
          <w:t>3.24.1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_Toc13770313 \h </w:instrText>
        </w:r>
        <w:r w:rsidR="00815D76">
          <w:rPr>
            <w:noProof/>
            <w:webHidden/>
          </w:rPr>
        </w:r>
        <w:r w:rsidR="00815D76">
          <w:rPr>
            <w:noProof/>
            <w:webHidden/>
          </w:rPr>
          <w:fldChar w:fldCharType="separate"/>
        </w:r>
        <w:r w:rsidR="00815D76">
          <w:rPr>
            <w:noProof/>
            <w:webHidden/>
          </w:rPr>
          <w:t>191</w:t>
        </w:r>
        <w:r w:rsidR="00815D76">
          <w:rPr>
            <w:noProof/>
            <w:webHidden/>
          </w:rPr>
          <w:fldChar w:fldCharType="end"/>
        </w:r>
      </w:hyperlink>
    </w:p>
    <w:p w14:paraId="68867166" w14:textId="6EC6C437" w:rsidR="00815D76" w:rsidRDefault="00CF0CDD">
      <w:pPr>
        <w:pStyle w:val="TOC3"/>
        <w:tabs>
          <w:tab w:val="left" w:pos="1584"/>
        </w:tabs>
        <w:rPr>
          <w:rFonts w:asciiTheme="minorHAnsi" w:eastAsiaTheme="minorEastAsia" w:hAnsiTheme="minorHAnsi" w:cstheme="minorBidi"/>
          <w:noProof/>
          <w:sz w:val="22"/>
          <w:szCs w:val="22"/>
        </w:rPr>
      </w:pPr>
      <w:hyperlink w:anchor="_Toc13770314" w:history="1">
        <w:r w:rsidR="00815D76" w:rsidRPr="00104241">
          <w:rPr>
            <w:rStyle w:val="Hyperlink"/>
            <w:rFonts w:eastAsiaTheme="minorEastAsia"/>
            <w:noProof/>
          </w:rPr>
          <w:t>3.24.2</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_Toc13770314 \h </w:instrText>
        </w:r>
        <w:r w:rsidR="00815D76">
          <w:rPr>
            <w:noProof/>
            <w:webHidden/>
          </w:rPr>
        </w:r>
        <w:r w:rsidR="00815D76">
          <w:rPr>
            <w:noProof/>
            <w:webHidden/>
          </w:rPr>
          <w:fldChar w:fldCharType="separate"/>
        </w:r>
        <w:r w:rsidR="00815D76">
          <w:rPr>
            <w:noProof/>
            <w:webHidden/>
          </w:rPr>
          <w:t>192</w:t>
        </w:r>
        <w:r w:rsidR="00815D76">
          <w:rPr>
            <w:noProof/>
            <w:webHidden/>
          </w:rPr>
          <w:fldChar w:fldCharType="end"/>
        </w:r>
      </w:hyperlink>
    </w:p>
    <w:p w14:paraId="08B93F7C" w14:textId="380BD3F9" w:rsidR="00815D76" w:rsidRDefault="00CF0CDD">
      <w:pPr>
        <w:pStyle w:val="TOC3"/>
        <w:tabs>
          <w:tab w:val="left" w:pos="1584"/>
        </w:tabs>
        <w:rPr>
          <w:rFonts w:asciiTheme="minorHAnsi" w:eastAsiaTheme="minorEastAsia" w:hAnsiTheme="minorHAnsi" w:cstheme="minorBidi"/>
          <w:noProof/>
          <w:sz w:val="22"/>
          <w:szCs w:val="22"/>
        </w:rPr>
      </w:pPr>
      <w:hyperlink w:anchor="_Toc13770315" w:history="1">
        <w:r w:rsidR="00815D76" w:rsidRPr="00104241">
          <w:rPr>
            <w:rStyle w:val="Hyperlink"/>
            <w:rFonts w:eastAsiaTheme="minorEastAsia"/>
            <w:noProof/>
          </w:rPr>
          <w:t>3.24.3</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_Toc13770315 \h </w:instrText>
        </w:r>
        <w:r w:rsidR="00815D76">
          <w:rPr>
            <w:noProof/>
            <w:webHidden/>
          </w:rPr>
        </w:r>
        <w:r w:rsidR="00815D76">
          <w:rPr>
            <w:noProof/>
            <w:webHidden/>
          </w:rPr>
          <w:fldChar w:fldCharType="separate"/>
        </w:r>
        <w:r w:rsidR="00815D76">
          <w:rPr>
            <w:noProof/>
            <w:webHidden/>
          </w:rPr>
          <w:t>192</w:t>
        </w:r>
        <w:r w:rsidR="00815D76">
          <w:rPr>
            <w:noProof/>
            <w:webHidden/>
          </w:rPr>
          <w:fldChar w:fldCharType="end"/>
        </w:r>
      </w:hyperlink>
    </w:p>
    <w:p w14:paraId="45C51AF7" w14:textId="3CF5B075" w:rsidR="00815D76" w:rsidRDefault="00CF0CDD">
      <w:pPr>
        <w:pStyle w:val="TOC3"/>
        <w:tabs>
          <w:tab w:val="left" w:pos="1584"/>
        </w:tabs>
        <w:rPr>
          <w:rFonts w:asciiTheme="minorHAnsi" w:eastAsiaTheme="minorEastAsia" w:hAnsiTheme="minorHAnsi" w:cstheme="minorBidi"/>
          <w:noProof/>
          <w:sz w:val="22"/>
          <w:szCs w:val="22"/>
        </w:rPr>
      </w:pPr>
      <w:hyperlink w:anchor="_Toc13770316" w:history="1">
        <w:r w:rsidR="00815D76" w:rsidRPr="00104241">
          <w:rPr>
            <w:rStyle w:val="Hyperlink"/>
            <w:rFonts w:eastAsiaTheme="minorEastAsia"/>
            <w:noProof/>
          </w:rPr>
          <w:t>3.24.4</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_Toc13770316 \h </w:instrText>
        </w:r>
        <w:r w:rsidR="00815D76">
          <w:rPr>
            <w:noProof/>
            <w:webHidden/>
          </w:rPr>
        </w:r>
        <w:r w:rsidR="00815D76">
          <w:rPr>
            <w:noProof/>
            <w:webHidden/>
          </w:rPr>
          <w:fldChar w:fldCharType="separate"/>
        </w:r>
        <w:r w:rsidR="00815D76">
          <w:rPr>
            <w:noProof/>
            <w:webHidden/>
          </w:rPr>
          <w:t>193</w:t>
        </w:r>
        <w:r w:rsidR="00815D76">
          <w:rPr>
            <w:noProof/>
            <w:webHidden/>
          </w:rPr>
          <w:fldChar w:fldCharType="end"/>
        </w:r>
      </w:hyperlink>
    </w:p>
    <w:p w14:paraId="35A841EF" w14:textId="7D42CC64" w:rsidR="00815D76" w:rsidRDefault="00CF0CDD">
      <w:pPr>
        <w:pStyle w:val="TOC3"/>
        <w:tabs>
          <w:tab w:val="left" w:pos="1584"/>
        </w:tabs>
        <w:rPr>
          <w:rFonts w:asciiTheme="minorHAnsi" w:eastAsiaTheme="minorEastAsia" w:hAnsiTheme="minorHAnsi" w:cstheme="minorBidi"/>
          <w:noProof/>
          <w:sz w:val="22"/>
          <w:szCs w:val="22"/>
        </w:rPr>
      </w:pPr>
      <w:hyperlink w:anchor="_Toc13770317" w:history="1">
        <w:r w:rsidR="00815D76" w:rsidRPr="00104241">
          <w:rPr>
            <w:rStyle w:val="Hyperlink"/>
            <w:rFonts w:eastAsiaTheme="minorEastAsia"/>
            <w:noProof/>
          </w:rPr>
          <w:t>3.24.5</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LDAP Query/Response</w:t>
        </w:r>
        <w:r w:rsidR="00815D76">
          <w:rPr>
            <w:noProof/>
            <w:webHidden/>
          </w:rPr>
          <w:tab/>
        </w:r>
        <w:r w:rsidR="00815D76">
          <w:rPr>
            <w:noProof/>
            <w:webHidden/>
          </w:rPr>
          <w:fldChar w:fldCharType="begin"/>
        </w:r>
        <w:r w:rsidR="00815D76">
          <w:rPr>
            <w:noProof/>
            <w:webHidden/>
          </w:rPr>
          <w:instrText xml:space="preserve"> PAGEREF _Toc13770317 \h </w:instrText>
        </w:r>
        <w:r w:rsidR="00815D76">
          <w:rPr>
            <w:noProof/>
            <w:webHidden/>
          </w:rPr>
        </w:r>
        <w:r w:rsidR="00815D76">
          <w:rPr>
            <w:noProof/>
            <w:webHidden/>
          </w:rPr>
          <w:fldChar w:fldCharType="separate"/>
        </w:r>
        <w:r w:rsidR="00815D76">
          <w:rPr>
            <w:noProof/>
            <w:webHidden/>
          </w:rPr>
          <w:t>193</w:t>
        </w:r>
        <w:r w:rsidR="00815D76">
          <w:rPr>
            <w:noProof/>
            <w:webHidden/>
          </w:rPr>
          <w:fldChar w:fldCharType="end"/>
        </w:r>
      </w:hyperlink>
    </w:p>
    <w:p w14:paraId="12F63D40" w14:textId="684E6D22" w:rsidR="00815D76" w:rsidRDefault="00CF0CDD">
      <w:pPr>
        <w:pStyle w:val="TOC2"/>
        <w:tabs>
          <w:tab w:val="left" w:pos="1152"/>
        </w:tabs>
        <w:rPr>
          <w:rFonts w:asciiTheme="minorHAnsi" w:eastAsiaTheme="minorEastAsia" w:hAnsiTheme="minorHAnsi" w:cstheme="minorBidi"/>
          <w:noProof/>
          <w:sz w:val="22"/>
          <w:szCs w:val="22"/>
        </w:rPr>
      </w:pPr>
      <w:hyperlink w:anchor="_Toc13770318" w:history="1">
        <w:r w:rsidR="00815D76" w:rsidRPr="00104241">
          <w:rPr>
            <w:rStyle w:val="Hyperlink"/>
            <w:rFonts w:eastAsiaTheme="minorEastAsia"/>
            <w:noProof/>
          </w:rPr>
          <w:t>3.25</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Intentionally Left Blank</w:t>
        </w:r>
        <w:r w:rsidR="00815D76">
          <w:rPr>
            <w:noProof/>
            <w:webHidden/>
          </w:rPr>
          <w:tab/>
        </w:r>
        <w:r w:rsidR="00815D76">
          <w:rPr>
            <w:noProof/>
            <w:webHidden/>
          </w:rPr>
          <w:fldChar w:fldCharType="begin"/>
        </w:r>
        <w:r w:rsidR="00815D76">
          <w:rPr>
            <w:noProof/>
            <w:webHidden/>
          </w:rPr>
          <w:instrText xml:space="preserve"> PAGEREF _Toc13770318 \h </w:instrText>
        </w:r>
        <w:r w:rsidR="00815D76">
          <w:rPr>
            <w:noProof/>
            <w:webHidden/>
          </w:rPr>
        </w:r>
        <w:r w:rsidR="00815D76">
          <w:rPr>
            <w:noProof/>
            <w:webHidden/>
          </w:rPr>
          <w:fldChar w:fldCharType="separate"/>
        </w:r>
        <w:r w:rsidR="00815D76">
          <w:rPr>
            <w:noProof/>
            <w:webHidden/>
          </w:rPr>
          <w:t>204</w:t>
        </w:r>
        <w:r w:rsidR="00815D76">
          <w:rPr>
            <w:noProof/>
            <w:webHidden/>
          </w:rPr>
          <w:fldChar w:fldCharType="end"/>
        </w:r>
      </w:hyperlink>
    </w:p>
    <w:p w14:paraId="0B988869" w14:textId="26386523" w:rsidR="00815D76" w:rsidRDefault="00CF0CDD">
      <w:pPr>
        <w:pStyle w:val="TOC2"/>
        <w:tabs>
          <w:tab w:val="left" w:pos="1152"/>
        </w:tabs>
        <w:rPr>
          <w:rFonts w:asciiTheme="minorHAnsi" w:eastAsiaTheme="minorEastAsia" w:hAnsiTheme="minorHAnsi" w:cstheme="minorBidi"/>
          <w:noProof/>
          <w:sz w:val="22"/>
          <w:szCs w:val="22"/>
        </w:rPr>
      </w:pPr>
      <w:hyperlink w:anchor="_Toc13770319" w:history="1">
        <w:r w:rsidR="00815D76" w:rsidRPr="00104241">
          <w:rPr>
            <w:rStyle w:val="Hyperlink"/>
            <w:rFonts w:eastAsiaTheme="minorEastAsia"/>
            <w:noProof/>
          </w:rPr>
          <w:t>3.26</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Intentionally Left Blank</w:t>
        </w:r>
        <w:r w:rsidR="00815D76">
          <w:rPr>
            <w:noProof/>
            <w:webHidden/>
          </w:rPr>
          <w:tab/>
        </w:r>
        <w:r w:rsidR="00815D76">
          <w:rPr>
            <w:noProof/>
            <w:webHidden/>
          </w:rPr>
          <w:fldChar w:fldCharType="begin"/>
        </w:r>
        <w:r w:rsidR="00815D76">
          <w:rPr>
            <w:noProof/>
            <w:webHidden/>
          </w:rPr>
          <w:instrText xml:space="preserve"> PAGEREF _Toc13770319 \h </w:instrText>
        </w:r>
        <w:r w:rsidR="00815D76">
          <w:rPr>
            <w:noProof/>
            <w:webHidden/>
          </w:rPr>
        </w:r>
        <w:r w:rsidR="00815D76">
          <w:rPr>
            <w:noProof/>
            <w:webHidden/>
          </w:rPr>
          <w:fldChar w:fldCharType="separate"/>
        </w:r>
        <w:r w:rsidR="00815D76">
          <w:rPr>
            <w:noProof/>
            <w:webHidden/>
          </w:rPr>
          <w:t>204</w:t>
        </w:r>
        <w:r w:rsidR="00815D76">
          <w:rPr>
            <w:noProof/>
            <w:webHidden/>
          </w:rPr>
          <w:fldChar w:fldCharType="end"/>
        </w:r>
      </w:hyperlink>
    </w:p>
    <w:p w14:paraId="75B5D48C" w14:textId="0695B31D" w:rsidR="00815D76" w:rsidRDefault="00CF0CDD">
      <w:pPr>
        <w:pStyle w:val="TOC2"/>
        <w:tabs>
          <w:tab w:val="left" w:pos="1152"/>
        </w:tabs>
        <w:rPr>
          <w:rFonts w:asciiTheme="minorHAnsi" w:eastAsiaTheme="minorEastAsia" w:hAnsiTheme="minorHAnsi" w:cstheme="minorBidi"/>
          <w:noProof/>
          <w:sz w:val="22"/>
          <w:szCs w:val="22"/>
        </w:rPr>
      </w:pPr>
      <w:hyperlink w:anchor="_Toc13770320" w:history="1">
        <w:r w:rsidR="00815D76" w:rsidRPr="00104241">
          <w:rPr>
            <w:rStyle w:val="Hyperlink"/>
            <w:rFonts w:eastAsiaTheme="minorEastAsia"/>
            <w:noProof/>
          </w:rPr>
          <w:t>3.27</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Intentionally Left Blank</w:t>
        </w:r>
        <w:r w:rsidR="00815D76">
          <w:rPr>
            <w:noProof/>
            <w:webHidden/>
          </w:rPr>
          <w:tab/>
        </w:r>
        <w:r w:rsidR="00815D76">
          <w:rPr>
            <w:noProof/>
            <w:webHidden/>
          </w:rPr>
          <w:fldChar w:fldCharType="begin"/>
        </w:r>
        <w:r w:rsidR="00815D76">
          <w:rPr>
            <w:noProof/>
            <w:webHidden/>
          </w:rPr>
          <w:instrText xml:space="preserve"> PAGEREF _Toc13770320 \h </w:instrText>
        </w:r>
        <w:r w:rsidR="00815D76">
          <w:rPr>
            <w:noProof/>
            <w:webHidden/>
          </w:rPr>
        </w:r>
        <w:r w:rsidR="00815D76">
          <w:rPr>
            <w:noProof/>
            <w:webHidden/>
          </w:rPr>
          <w:fldChar w:fldCharType="separate"/>
        </w:r>
        <w:r w:rsidR="00815D76">
          <w:rPr>
            <w:noProof/>
            <w:webHidden/>
          </w:rPr>
          <w:t>204</w:t>
        </w:r>
        <w:r w:rsidR="00815D76">
          <w:rPr>
            <w:noProof/>
            <w:webHidden/>
          </w:rPr>
          <w:fldChar w:fldCharType="end"/>
        </w:r>
      </w:hyperlink>
    </w:p>
    <w:p w14:paraId="5BA7E5BC" w14:textId="3DC5B425" w:rsidR="00815D76" w:rsidRDefault="00CF0CDD">
      <w:pPr>
        <w:pStyle w:val="TOC2"/>
        <w:tabs>
          <w:tab w:val="left" w:pos="1152"/>
        </w:tabs>
        <w:rPr>
          <w:rFonts w:asciiTheme="minorHAnsi" w:eastAsiaTheme="minorEastAsia" w:hAnsiTheme="minorHAnsi" w:cstheme="minorBidi"/>
          <w:noProof/>
          <w:sz w:val="22"/>
          <w:szCs w:val="22"/>
        </w:rPr>
      </w:pPr>
      <w:hyperlink w:anchor="_Toc13770321" w:history="1">
        <w:r w:rsidR="00815D76" w:rsidRPr="00104241">
          <w:rPr>
            <w:rStyle w:val="Hyperlink"/>
            <w:rFonts w:eastAsiaTheme="minorEastAsia"/>
            <w:noProof/>
          </w:rPr>
          <w:t>3.28</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Intentionally Left Blank</w:t>
        </w:r>
        <w:r w:rsidR="00815D76">
          <w:rPr>
            <w:noProof/>
            <w:webHidden/>
          </w:rPr>
          <w:tab/>
        </w:r>
        <w:r w:rsidR="00815D76">
          <w:rPr>
            <w:noProof/>
            <w:webHidden/>
          </w:rPr>
          <w:fldChar w:fldCharType="begin"/>
        </w:r>
        <w:r w:rsidR="00815D76">
          <w:rPr>
            <w:noProof/>
            <w:webHidden/>
          </w:rPr>
          <w:instrText xml:space="preserve"> PAGEREF _Toc13770321 \h </w:instrText>
        </w:r>
        <w:r w:rsidR="00815D76">
          <w:rPr>
            <w:noProof/>
            <w:webHidden/>
          </w:rPr>
        </w:r>
        <w:r w:rsidR="00815D76">
          <w:rPr>
            <w:noProof/>
            <w:webHidden/>
          </w:rPr>
          <w:fldChar w:fldCharType="separate"/>
        </w:r>
        <w:r w:rsidR="00815D76">
          <w:rPr>
            <w:noProof/>
            <w:webHidden/>
          </w:rPr>
          <w:t>204</w:t>
        </w:r>
        <w:r w:rsidR="00815D76">
          <w:rPr>
            <w:noProof/>
            <w:webHidden/>
          </w:rPr>
          <w:fldChar w:fldCharType="end"/>
        </w:r>
      </w:hyperlink>
    </w:p>
    <w:p w14:paraId="178096BB" w14:textId="77777777" w:rsidR="00BD6B97" w:rsidRPr="007A7659" w:rsidRDefault="00BD6B97">
      <w:r w:rsidRPr="007A7659">
        <w:fldChar w:fldCharType="end"/>
      </w:r>
    </w:p>
    <w:p w14:paraId="3B235049" w14:textId="77777777" w:rsidR="00BD6B97" w:rsidRPr="006B6D00" w:rsidRDefault="00BD6B97">
      <w:pPr>
        <w:pStyle w:val="BodyText"/>
      </w:pPr>
    </w:p>
    <w:p w14:paraId="54CBDDE1" w14:textId="77777777" w:rsidR="00B70DA8" w:rsidRPr="007A7659" w:rsidRDefault="00B70DA8" w:rsidP="004A0919">
      <w:pPr>
        <w:pStyle w:val="Heading1"/>
        <w:numPr>
          <w:ilvl w:val="0"/>
          <w:numId w:val="19"/>
        </w:numPr>
        <w:tabs>
          <w:tab w:val="left" w:pos="432"/>
        </w:tabs>
        <w:rPr>
          <w:noProof w:val="0"/>
        </w:rPr>
      </w:pPr>
      <w:bookmarkStart w:id="0" w:name="_Toc301797270"/>
      <w:bookmarkStart w:id="1" w:name="_Toc500244118"/>
      <w:bookmarkStart w:id="2" w:name="_Toc13770178"/>
      <w:bookmarkStart w:id="3" w:name="_Toc173916075"/>
      <w:bookmarkStart w:id="4" w:name="_Toc174248596"/>
      <w:bookmarkStart w:id="5" w:name="_Toc210805513"/>
      <w:bookmarkStart w:id="6" w:name="_Toc214433987"/>
      <w:bookmarkStart w:id="7" w:name="_Toc214436908"/>
      <w:bookmarkStart w:id="8" w:name="_Toc214437353"/>
      <w:bookmarkStart w:id="9" w:name="_Toc214437669"/>
      <w:bookmarkStart w:id="10" w:name="_Toc214457145"/>
      <w:bookmarkStart w:id="11" w:name="_Toc214461258"/>
      <w:bookmarkStart w:id="12" w:name="_Toc214462879"/>
      <w:r w:rsidRPr="007A7659">
        <w:rPr>
          <w:noProof w:val="0"/>
        </w:rPr>
        <w:lastRenderedPageBreak/>
        <w:t>Introduction</w:t>
      </w:r>
      <w:bookmarkEnd w:id="0"/>
      <w:bookmarkEnd w:id="1"/>
      <w:bookmarkEnd w:id="2"/>
    </w:p>
    <w:p w14:paraId="2C0BE704" w14:textId="77777777" w:rsidR="00B70DA8" w:rsidRPr="007A7659" w:rsidRDefault="00B70DA8" w:rsidP="00B70DA8">
      <w:pPr>
        <w:pStyle w:val="BodyText"/>
      </w:pPr>
      <w:r w:rsidRPr="007A7659">
        <w:t>This document, Volume 2 of the IHE IT Infrastructure (ITI) Technical Framework, defines transactions used in IHE IT Infrastructure profiles.</w:t>
      </w:r>
    </w:p>
    <w:p w14:paraId="5FAA5BF8" w14:textId="77777777" w:rsidR="00B70DA8" w:rsidRPr="007A7659" w:rsidRDefault="00B70DA8" w:rsidP="004A0919">
      <w:pPr>
        <w:pStyle w:val="Heading2"/>
        <w:numPr>
          <w:ilvl w:val="1"/>
          <w:numId w:val="19"/>
        </w:numPr>
        <w:tabs>
          <w:tab w:val="left" w:pos="576"/>
        </w:tabs>
        <w:rPr>
          <w:noProof w:val="0"/>
        </w:rPr>
      </w:pPr>
      <w:bookmarkStart w:id="13" w:name="_Toc301797271"/>
      <w:bookmarkStart w:id="14" w:name="_Toc500244119"/>
      <w:bookmarkStart w:id="15" w:name="_Toc13770179"/>
      <w:r w:rsidRPr="007A7659">
        <w:rPr>
          <w:noProof w:val="0"/>
        </w:rPr>
        <w:t>Introduction to IHE</w:t>
      </w:r>
      <w:bookmarkEnd w:id="13"/>
      <w:bookmarkEnd w:id="14"/>
      <w:bookmarkEnd w:id="15"/>
    </w:p>
    <w:p w14:paraId="259718EE" w14:textId="77777777" w:rsidR="00B70DA8" w:rsidRPr="007A7659" w:rsidRDefault="00B70DA8" w:rsidP="00B70DA8">
      <w:pPr>
        <w:pStyle w:val="BodyText"/>
      </w:pPr>
      <w:r w:rsidRPr="007A7659">
        <w:t xml:space="preserve">Integrating the Healthcare Enterprise (IHE) is an international 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14:paraId="30A42227" w14:textId="77777777" w:rsidR="00B70DA8" w:rsidRDefault="00B70DA8" w:rsidP="00B70DA8">
      <w:pPr>
        <w:pStyle w:val="BodyText"/>
      </w:pPr>
      <w:r w:rsidRPr="007A7659">
        <w:t>The primary output of IHE is system implementation guides, called IHE Profiles. IHE publishes each profile through a well-defined process of public review and trial implementation and gathers profiles that have reached final text status into an IHE Technical Framework, of which this volume is a part.</w:t>
      </w:r>
    </w:p>
    <w:p w14:paraId="23BEF4C8" w14:textId="77777777" w:rsidR="00D035CA" w:rsidRPr="007A7659" w:rsidRDefault="00D035CA" w:rsidP="00B70DA8">
      <w:pPr>
        <w:pStyle w:val="BodyText"/>
      </w:pPr>
      <w:r w:rsidRPr="006615BF">
        <w:t xml:space="preserve">For more general information regarding IHE, refer to </w:t>
      </w:r>
      <w:hyperlink r:id="rId10" w:history="1">
        <w:r w:rsidRPr="006615BF">
          <w:rPr>
            <w:rStyle w:val="Hyperlink"/>
          </w:rPr>
          <w:t>www.ihe.net</w:t>
        </w:r>
      </w:hyperlink>
      <w:r w:rsidRPr="006615BF">
        <w:t>. It is strongly recommended that, p</w:t>
      </w:r>
      <w:r>
        <w:t xml:space="preserve">rior to reading this volume, </w:t>
      </w:r>
      <w:r w:rsidRPr="006615BF">
        <w:t>reader</w:t>
      </w:r>
      <w:r>
        <w:t>s</w:t>
      </w:r>
      <w:r w:rsidRPr="006615BF">
        <w:t xml:space="preserve"> familiarize themselves with the concepts defined in the </w:t>
      </w:r>
      <w:hyperlink r:id="rId11" w:anchor="GenIntro" w:history="1">
        <w:r w:rsidRPr="006615BF">
          <w:rPr>
            <w:rStyle w:val="Hyperlink"/>
            <w:i/>
          </w:rPr>
          <w:t>IHE Technical Frameworks General Introduction</w:t>
        </w:r>
      </w:hyperlink>
      <w:r w:rsidRPr="00442DC1">
        <w:t>.</w:t>
      </w:r>
    </w:p>
    <w:p w14:paraId="6FC1627D" w14:textId="77777777" w:rsidR="00570FBB" w:rsidRPr="00BF0A93" w:rsidRDefault="00570FBB" w:rsidP="004A0919">
      <w:pPr>
        <w:pStyle w:val="Heading2"/>
        <w:numPr>
          <w:ilvl w:val="1"/>
          <w:numId w:val="19"/>
        </w:numPr>
        <w:rPr>
          <w:noProof w:val="0"/>
        </w:rPr>
      </w:pPr>
      <w:bookmarkStart w:id="16" w:name="_Toc500243167"/>
      <w:bookmarkStart w:id="17" w:name="_Toc518390555"/>
      <w:bookmarkStart w:id="18" w:name="_Toc13770180"/>
      <w:bookmarkStart w:id="19" w:name="_Toc473170357"/>
      <w:bookmarkStart w:id="20" w:name="_Toc504625754"/>
      <w:bookmarkStart w:id="21" w:name="_Toc530192906"/>
      <w:bookmarkStart w:id="22" w:name="_Toc1391408"/>
      <w:bookmarkStart w:id="23" w:name="_Toc1455607"/>
      <w:bookmarkStart w:id="24" w:name="_Toc1455662"/>
      <w:bookmarkStart w:id="25" w:name="_Toc301797274"/>
      <w:bookmarkStart w:id="26" w:name="_Toc500244120"/>
      <w:r w:rsidRPr="00BF0A93">
        <w:rPr>
          <w:noProof w:val="0"/>
        </w:rPr>
        <w:t xml:space="preserve">Introduction to IHE IT Infrastructure </w:t>
      </w:r>
      <w:bookmarkEnd w:id="16"/>
      <w:r w:rsidRPr="00BF0A93">
        <w:rPr>
          <w:noProof w:val="0"/>
        </w:rPr>
        <w:t>(ITI)</w:t>
      </w:r>
      <w:bookmarkEnd w:id="17"/>
      <w:r>
        <w:rPr>
          <w:noProof w:val="0"/>
        </w:rPr>
        <w:t xml:space="preserve"> Technical Framework</w:t>
      </w:r>
      <w:bookmarkEnd w:id="18"/>
    </w:p>
    <w:p w14:paraId="68EC3A56" w14:textId="4EB0C125" w:rsidR="00570FBB" w:rsidRPr="002733A5" w:rsidRDefault="00570FBB" w:rsidP="00570FBB">
      <w:pPr>
        <w:rPr>
          <w:rStyle w:val="BodyTextChar"/>
        </w:rPr>
      </w:pPr>
      <w:r w:rsidRPr="0044143E">
        <w:t>This document, the IHE IT Infrastructure Technical Framework (ITI TF), defines specific implementations of established standards to achieve integration goals that promote appropriate sharing of medical information to support optimal patient care. It is expanded annually, after a period of public review, and maintained regularly through the identification and correction of errata</w:t>
      </w:r>
      <w:r w:rsidR="006B6D00">
        <w:t xml:space="preserve">. </w:t>
      </w:r>
      <w:r w:rsidRPr="0044143E">
        <w:t xml:space="preserve">The latest version of the document is always available at </w:t>
      </w:r>
      <w:hyperlink r:id="rId12" w:history="1">
        <w:r w:rsidR="006B6D00">
          <w:rPr>
            <w:rStyle w:val="Hyperlink"/>
          </w:rPr>
          <w:t>http://ihe.net/Technical_Frameworks</w:t>
        </w:r>
      </w:hyperlink>
      <w:r w:rsidRPr="0044143E">
        <w:t>.</w:t>
      </w:r>
    </w:p>
    <w:p w14:paraId="579FFDD0" w14:textId="77777777" w:rsidR="00B70DA8" w:rsidRPr="007A7659" w:rsidRDefault="00B70DA8" w:rsidP="004A0919">
      <w:pPr>
        <w:pStyle w:val="Heading2"/>
        <w:numPr>
          <w:ilvl w:val="1"/>
          <w:numId w:val="19"/>
        </w:numPr>
        <w:tabs>
          <w:tab w:val="left" w:pos="576"/>
        </w:tabs>
        <w:rPr>
          <w:noProof w:val="0"/>
        </w:rPr>
      </w:pPr>
      <w:bookmarkStart w:id="27" w:name="_Toc13769830"/>
      <w:bookmarkStart w:id="28" w:name="_Toc13770181"/>
      <w:bookmarkStart w:id="29" w:name="_Toc13770182"/>
      <w:bookmarkEnd w:id="27"/>
      <w:bookmarkEnd w:id="28"/>
      <w:r w:rsidRPr="007A7659">
        <w:rPr>
          <w:noProof w:val="0"/>
        </w:rPr>
        <w:t>Intended Audience</w:t>
      </w:r>
      <w:bookmarkEnd w:id="19"/>
      <w:bookmarkEnd w:id="20"/>
      <w:bookmarkEnd w:id="21"/>
      <w:bookmarkEnd w:id="22"/>
      <w:bookmarkEnd w:id="23"/>
      <w:bookmarkEnd w:id="24"/>
      <w:bookmarkEnd w:id="25"/>
      <w:bookmarkEnd w:id="26"/>
      <w:bookmarkEnd w:id="29"/>
      <w:r w:rsidRPr="007A7659">
        <w:rPr>
          <w:noProof w:val="0"/>
        </w:rPr>
        <w:t xml:space="preserve"> </w:t>
      </w:r>
    </w:p>
    <w:p w14:paraId="2FD8EFC0" w14:textId="77777777" w:rsidR="00B70DA8" w:rsidRPr="007A7659" w:rsidRDefault="00B70DA8" w:rsidP="00B70DA8">
      <w:pPr>
        <w:pStyle w:val="BodyText"/>
      </w:pPr>
      <w:bookmarkStart w:id="30" w:name="_Toc473170359"/>
      <w:bookmarkStart w:id="31" w:name="_Toc504625756"/>
      <w:bookmarkStart w:id="32" w:name="_Toc530192908"/>
      <w:bookmarkStart w:id="33" w:name="_Toc1391410"/>
      <w:bookmarkStart w:id="34" w:name="_Toc1455609"/>
      <w:bookmarkStart w:id="35" w:name="_Toc1455664"/>
      <w:r w:rsidRPr="007A7659">
        <w:t>The intended audience of IHE Technical Frameworks Volume 2 is:</w:t>
      </w:r>
    </w:p>
    <w:p w14:paraId="307274C3" w14:textId="77777777" w:rsidR="003D1D3E" w:rsidRPr="007A7659" w:rsidRDefault="003D1D3E" w:rsidP="003D1D3E">
      <w:pPr>
        <w:pStyle w:val="ListBullet2"/>
        <w:numPr>
          <w:ilvl w:val="0"/>
          <w:numId w:val="3"/>
        </w:numPr>
      </w:pPr>
      <w:r w:rsidRPr="00977EA3">
        <w:t>Those interested in integrating healthcare information systems and workflows</w:t>
      </w:r>
    </w:p>
    <w:p w14:paraId="31F638C7" w14:textId="77777777" w:rsidR="00B70DA8" w:rsidRPr="007A7659" w:rsidRDefault="00B70DA8" w:rsidP="00B70DA8">
      <w:pPr>
        <w:pStyle w:val="ListBullet2"/>
        <w:numPr>
          <w:ilvl w:val="0"/>
          <w:numId w:val="3"/>
        </w:numPr>
      </w:pPr>
      <w:r w:rsidRPr="007A7659">
        <w:t xml:space="preserve">IT departments of healthcare institutions </w:t>
      </w:r>
    </w:p>
    <w:p w14:paraId="4DECFF43" w14:textId="77777777" w:rsidR="00B70DA8" w:rsidRPr="007A7659" w:rsidRDefault="00B70DA8" w:rsidP="00B70DA8">
      <w:pPr>
        <w:pStyle w:val="ListBullet2"/>
        <w:numPr>
          <w:ilvl w:val="0"/>
          <w:numId w:val="3"/>
        </w:numPr>
      </w:pPr>
      <w:r w:rsidRPr="007A7659">
        <w:t>Technical staff of vendors participating in the IHE initiative</w:t>
      </w:r>
    </w:p>
    <w:p w14:paraId="1809866F" w14:textId="77777777" w:rsidR="00B70DA8" w:rsidRDefault="00B70DA8" w:rsidP="00B70DA8">
      <w:pPr>
        <w:pStyle w:val="ListBullet2"/>
        <w:numPr>
          <w:ilvl w:val="0"/>
          <w:numId w:val="3"/>
        </w:numPr>
      </w:pPr>
      <w:r w:rsidRPr="007A7659">
        <w:t>Experts involved in standards development</w:t>
      </w:r>
    </w:p>
    <w:p w14:paraId="407702AD" w14:textId="77777777" w:rsidR="00570FBB" w:rsidRPr="00BF0A93" w:rsidRDefault="00570FBB" w:rsidP="004A0919">
      <w:pPr>
        <w:pStyle w:val="Heading2"/>
        <w:numPr>
          <w:ilvl w:val="1"/>
          <w:numId w:val="19"/>
        </w:numPr>
        <w:rPr>
          <w:noProof w:val="0"/>
        </w:rPr>
      </w:pPr>
      <w:bookmarkStart w:id="36" w:name="_Toc500243169"/>
      <w:bookmarkStart w:id="37" w:name="_Toc518390557"/>
      <w:bookmarkStart w:id="38" w:name="_Toc13770183"/>
      <w:bookmarkStart w:id="39" w:name="_Toc301797273"/>
      <w:bookmarkStart w:id="40" w:name="_Toc500244121"/>
      <w:bookmarkEnd w:id="30"/>
      <w:bookmarkEnd w:id="31"/>
      <w:bookmarkEnd w:id="32"/>
      <w:bookmarkEnd w:id="33"/>
      <w:bookmarkEnd w:id="34"/>
      <w:bookmarkEnd w:id="35"/>
      <w:r w:rsidRPr="00BF0A93">
        <w:rPr>
          <w:noProof w:val="0"/>
        </w:rPr>
        <w:t>Prerequisites and Reference Material</w:t>
      </w:r>
      <w:bookmarkEnd w:id="36"/>
      <w:bookmarkEnd w:id="37"/>
      <w:bookmarkEnd w:id="38"/>
    </w:p>
    <w:p w14:paraId="30AE8316" w14:textId="77777777" w:rsidR="00570FBB" w:rsidRPr="00BF0A93" w:rsidRDefault="00570FBB" w:rsidP="00570FBB">
      <w:pPr>
        <w:pStyle w:val="BodyText"/>
      </w:pPr>
      <w:r w:rsidRPr="00BF0A93">
        <w:t xml:space="preserve">For more general information regarding IHE, refer to </w:t>
      </w:r>
      <w:hyperlink r:id="rId13" w:history="1">
        <w:r w:rsidRPr="00BF0A93">
          <w:rPr>
            <w:rStyle w:val="Hyperlink"/>
          </w:rPr>
          <w:t>www.ihe.net</w:t>
        </w:r>
      </w:hyperlink>
      <w:r w:rsidRPr="00BF0A93">
        <w:t xml:space="preserve">. It is strongly recommended that, prior to reading this volume, readers familiarize themselves with the concepts defined in the </w:t>
      </w:r>
      <w:hyperlink r:id="rId14" w:anchor="GenIntro" w:history="1">
        <w:r w:rsidRPr="00BF0A93">
          <w:rPr>
            <w:rStyle w:val="Hyperlink"/>
            <w:i/>
          </w:rPr>
          <w:t>IHE Technical Frameworks General Introduction</w:t>
        </w:r>
      </w:hyperlink>
      <w:r w:rsidRPr="00BF0A93">
        <w:t>.</w:t>
      </w:r>
    </w:p>
    <w:p w14:paraId="31E7AD79" w14:textId="77777777" w:rsidR="00B70DA8" w:rsidRPr="007A7659" w:rsidRDefault="00B70DA8" w:rsidP="004A0919">
      <w:pPr>
        <w:pStyle w:val="Heading2"/>
        <w:numPr>
          <w:ilvl w:val="1"/>
          <w:numId w:val="19"/>
        </w:numPr>
        <w:tabs>
          <w:tab w:val="left" w:pos="576"/>
        </w:tabs>
        <w:rPr>
          <w:noProof w:val="0"/>
        </w:rPr>
      </w:pPr>
      <w:bookmarkStart w:id="41" w:name="_Toc13770184"/>
      <w:r w:rsidRPr="007A7659">
        <w:rPr>
          <w:noProof w:val="0"/>
        </w:rPr>
        <w:lastRenderedPageBreak/>
        <w:t>Overview of Technical Framework Volume</w:t>
      </w:r>
      <w:r w:rsidR="00995C54">
        <w:rPr>
          <w:noProof w:val="0"/>
        </w:rPr>
        <w:t>s</w:t>
      </w:r>
      <w:r w:rsidRPr="007A7659">
        <w:rPr>
          <w:noProof w:val="0"/>
        </w:rPr>
        <w:t xml:space="preserve"> 2</w:t>
      </w:r>
      <w:bookmarkEnd w:id="39"/>
      <w:bookmarkEnd w:id="40"/>
      <w:r w:rsidR="00995C54">
        <w:rPr>
          <w:noProof w:val="0"/>
        </w:rPr>
        <w:t>a, 2b, 2x, and 3</w:t>
      </w:r>
      <w:bookmarkEnd w:id="41"/>
    </w:p>
    <w:p w14:paraId="1FF6C391" w14:textId="77777777" w:rsidR="00995C54" w:rsidRPr="00977EA3" w:rsidRDefault="00995C54" w:rsidP="004A0919">
      <w:r w:rsidRPr="00977EA3">
        <w:t>The remainder of Section 1 further describes the general nature, purpose and function of the Technical Framework. Section 2 presents the conventions used in this volume to define IHE transactions.</w:t>
      </w:r>
    </w:p>
    <w:p w14:paraId="58B94586" w14:textId="77777777" w:rsidR="00995C54" w:rsidRPr="00977EA3" w:rsidRDefault="00995C54" w:rsidP="00995C54">
      <w:r w:rsidRPr="00977EA3">
        <w:t>Section 3 defines transactions in detail, specifying the roles for each actor, the standards employed, the information exchanged, and in some cases, implementation options for the transaction. Section 3 is divided into two parts:</w:t>
      </w:r>
    </w:p>
    <w:p w14:paraId="56AD1A31" w14:textId="77777777" w:rsidR="00995C54" w:rsidRPr="00977EA3" w:rsidRDefault="00995C54" w:rsidP="00995C54">
      <w:pPr>
        <w:pStyle w:val="ListBullet2"/>
        <w:numPr>
          <w:ilvl w:val="0"/>
          <w:numId w:val="3"/>
        </w:numPr>
      </w:pPr>
      <w:r w:rsidRPr="00977EA3">
        <w:t>Volume 2a: Sections 3.1 - 3.28 corresponding to transactions [ITI-1] through [ITI-28].</w:t>
      </w:r>
    </w:p>
    <w:p w14:paraId="49D2B4F3" w14:textId="77777777" w:rsidR="00995C54" w:rsidRPr="00977EA3" w:rsidRDefault="00995C54" w:rsidP="00995C54">
      <w:pPr>
        <w:pStyle w:val="ListBullet2"/>
        <w:numPr>
          <w:ilvl w:val="0"/>
          <w:numId w:val="3"/>
        </w:numPr>
      </w:pPr>
      <w:r w:rsidRPr="00977EA3">
        <w:t>Volume 2b: Sections 3.29 - 3.64 corresponding to transactions [ITI-29] through [ITI-64].</w:t>
      </w:r>
    </w:p>
    <w:p w14:paraId="33749E60" w14:textId="77777777" w:rsidR="00995C54" w:rsidRPr="00977EA3" w:rsidRDefault="00995C54" w:rsidP="00995C54">
      <w:r w:rsidRPr="00977EA3">
        <w:t>Volume 2x contains all appendices</w:t>
      </w:r>
      <w:r>
        <w:t>,</w:t>
      </w:r>
      <w:r w:rsidRPr="00977EA3">
        <w:t xml:space="preserve"> providing technical details associated with the transactions.</w:t>
      </w:r>
    </w:p>
    <w:p w14:paraId="1BECA963" w14:textId="77777777" w:rsidR="00995C54" w:rsidRPr="00977EA3" w:rsidRDefault="00995C54" w:rsidP="00995C54">
      <w:r w:rsidRPr="00977EA3">
        <w:t>Volume 3, Section 4 contains specifications that are used by multiple transactions.</w:t>
      </w:r>
    </w:p>
    <w:p w14:paraId="612AECA4" w14:textId="77777777" w:rsidR="00995C54" w:rsidRDefault="00995C54" w:rsidP="00B70DA8">
      <w:pPr>
        <w:pStyle w:val="BodyText"/>
      </w:pPr>
      <w:r w:rsidRPr="00977EA3">
        <w:t>Volume 3, Section 5 contains Content Specifications.</w:t>
      </w:r>
    </w:p>
    <w:p w14:paraId="46C539D4" w14:textId="0BFDE511" w:rsidR="00B70DA8" w:rsidRPr="007A7659" w:rsidRDefault="00B70DA8" w:rsidP="00B70DA8">
      <w:pPr>
        <w:pStyle w:val="BodyText"/>
      </w:pPr>
      <w:r w:rsidRPr="007A7659">
        <w:t xml:space="preserve">Code and message samples are stored on the IHE ftp server at </w:t>
      </w:r>
      <w:hyperlink r:id="rId15" w:history="1">
        <w:r w:rsidRPr="007A7659">
          <w:rPr>
            <w:rStyle w:val="Hyperlink"/>
          </w:rPr>
          <w:t>ftp://ftp.ihe.net/TF_Implementation_Material</w:t>
        </w:r>
      </w:hyperlink>
      <w:r w:rsidR="006B6D00">
        <w:t xml:space="preserve">. </w:t>
      </w:r>
      <w:r w:rsidR="00995C54">
        <w:t>E</w:t>
      </w:r>
      <w:r w:rsidRPr="007A7659">
        <w:t>xplicit links to the ftp server will be provided in the transaction text.</w:t>
      </w:r>
    </w:p>
    <w:p w14:paraId="17484339" w14:textId="77777777" w:rsidR="00B70DA8" w:rsidRPr="007A7659" w:rsidRDefault="00B70DA8" w:rsidP="004A0919">
      <w:pPr>
        <w:pStyle w:val="Heading2"/>
        <w:numPr>
          <w:ilvl w:val="1"/>
          <w:numId w:val="19"/>
        </w:numPr>
        <w:tabs>
          <w:tab w:val="left" w:pos="576"/>
        </w:tabs>
        <w:rPr>
          <w:noProof w:val="0"/>
        </w:rPr>
      </w:pPr>
      <w:bookmarkStart w:id="42" w:name="_Toc473170360"/>
      <w:bookmarkStart w:id="43" w:name="_Toc504625758"/>
      <w:bookmarkStart w:id="44" w:name="_Toc530192910"/>
      <w:bookmarkStart w:id="45" w:name="_Toc1391412"/>
      <w:bookmarkStart w:id="46" w:name="_Toc1455611"/>
      <w:bookmarkStart w:id="47" w:name="_Toc1455666"/>
      <w:bookmarkStart w:id="48" w:name="_Toc301797276"/>
      <w:bookmarkStart w:id="49" w:name="_Toc500244122"/>
      <w:bookmarkStart w:id="50" w:name="_Toc13770185"/>
      <w:r w:rsidRPr="007A7659">
        <w:rPr>
          <w:noProof w:val="0"/>
        </w:rPr>
        <w:t>Comment</w:t>
      </w:r>
      <w:bookmarkEnd w:id="42"/>
      <w:bookmarkEnd w:id="43"/>
      <w:bookmarkEnd w:id="44"/>
      <w:bookmarkEnd w:id="45"/>
      <w:bookmarkEnd w:id="46"/>
      <w:bookmarkEnd w:id="47"/>
      <w:r w:rsidRPr="007A7659">
        <w:rPr>
          <w:noProof w:val="0"/>
        </w:rPr>
        <w:t xml:space="preserve"> Process</w:t>
      </w:r>
      <w:bookmarkEnd w:id="48"/>
      <w:bookmarkEnd w:id="49"/>
      <w:bookmarkEnd w:id="50"/>
    </w:p>
    <w:p w14:paraId="4A47A6F1" w14:textId="77777777" w:rsidR="00B70DA8" w:rsidRPr="007A7659" w:rsidRDefault="00B70DA8" w:rsidP="00B70DA8">
      <w:pPr>
        <w:pStyle w:val="BodyText"/>
        <w:rPr>
          <w:szCs w:val="17"/>
        </w:rPr>
      </w:pPr>
      <w:bookmarkStart w:id="51" w:name="_Toc473170361"/>
      <w:bookmarkStart w:id="52" w:name="_Toc504625759"/>
      <w:bookmarkStart w:id="53" w:name="_Toc530192911"/>
      <w:bookmarkStart w:id="54" w:name="_Toc1391413"/>
      <w:bookmarkStart w:id="55" w:name="_Toc1455612"/>
      <w:bookmarkStart w:id="56" w:name="_Toc1455667"/>
      <w:r w:rsidRPr="007A7659">
        <w:t xml:space="preserve">IHE International welcomes comments on this document and the IHE initiative. Comments on the IHE initiative can be submitted by sending an email to the co-chairs and secretary of the IT Infrastructure domain committees at iti@ihe.net. Comments on this document can be submitted at </w:t>
      </w:r>
      <w:hyperlink r:id="rId16" w:history="1">
        <w:r w:rsidRPr="00D035CA">
          <w:rPr>
            <w:rStyle w:val="Hyperlink"/>
          </w:rPr>
          <w:t>http://ihe.net/</w:t>
        </w:r>
        <w:r w:rsidR="00D035CA" w:rsidRPr="00D035CA">
          <w:rPr>
            <w:rStyle w:val="Hyperlink"/>
          </w:rPr>
          <w:t>ITI</w:t>
        </w:r>
        <w:r w:rsidRPr="00D035CA">
          <w:rPr>
            <w:rStyle w:val="Hyperlink"/>
          </w:rPr>
          <w:t>_Public_Comments</w:t>
        </w:r>
      </w:hyperlink>
      <w:r w:rsidRPr="007A7659">
        <w:t>.</w:t>
      </w:r>
    </w:p>
    <w:p w14:paraId="39DC3F19" w14:textId="77777777" w:rsidR="00B70DA8" w:rsidRPr="007A7659" w:rsidRDefault="00B70DA8" w:rsidP="004A0919">
      <w:pPr>
        <w:pStyle w:val="Heading2"/>
        <w:numPr>
          <w:ilvl w:val="1"/>
          <w:numId w:val="19"/>
        </w:numPr>
        <w:tabs>
          <w:tab w:val="left" w:pos="576"/>
        </w:tabs>
        <w:rPr>
          <w:noProof w:val="0"/>
        </w:rPr>
      </w:pPr>
      <w:bookmarkStart w:id="57" w:name="_Toc301797277"/>
      <w:bookmarkStart w:id="58" w:name="_Toc500244123"/>
      <w:bookmarkStart w:id="59" w:name="_Toc13770186"/>
      <w:r w:rsidRPr="007A7659">
        <w:rPr>
          <w:noProof w:val="0"/>
        </w:rPr>
        <w:t xml:space="preserve">Copyright </w:t>
      </w:r>
      <w:bookmarkEnd w:id="51"/>
      <w:bookmarkEnd w:id="52"/>
      <w:bookmarkEnd w:id="53"/>
      <w:bookmarkEnd w:id="54"/>
      <w:bookmarkEnd w:id="55"/>
      <w:bookmarkEnd w:id="56"/>
      <w:r w:rsidRPr="007A7659">
        <w:rPr>
          <w:noProof w:val="0"/>
        </w:rPr>
        <w:t>Licenses</w:t>
      </w:r>
      <w:bookmarkEnd w:id="57"/>
      <w:bookmarkEnd w:id="58"/>
      <w:bookmarkEnd w:id="59"/>
    </w:p>
    <w:p w14:paraId="516D69DD" w14:textId="77777777" w:rsidR="00B70DA8" w:rsidRPr="007A7659" w:rsidRDefault="00B70DA8" w:rsidP="00B70DA8">
      <w:pPr>
        <w:pStyle w:val="BodyText"/>
      </w:pPr>
      <w:r w:rsidRPr="007A7659">
        <w:t xml:space="preserve">IHE International hereby grants to each Member Organization, and to any other user of these documents, an irrevocable, worldwide, perpetual, royalty-free, nontransferable, nonexclusive, non-sublicensable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 </w:t>
      </w:r>
    </w:p>
    <w:p w14:paraId="6D831D92" w14:textId="77777777" w:rsidR="00B70DA8" w:rsidRPr="007A7659" w:rsidRDefault="00B70DA8" w:rsidP="00B70DA8">
      <w:pPr>
        <w:pStyle w:val="BodyText"/>
      </w:pPr>
      <w:r w:rsidRPr="007A7659">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5A126585" w14:textId="77777777" w:rsidR="00B70DA8" w:rsidRPr="007A7659" w:rsidRDefault="00B70DA8" w:rsidP="004A0919">
      <w:pPr>
        <w:pStyle w:val="Heading3"/>
        <w:numPr>
          <w:ilvl w:val="2"/>
          <w:numId w:val="19"/>
        </w:numPr>
        <w:tabs>
          <w:tab w:val="clear" w:pos="2160"/>
        </w:tabs>
        <w:rPr>
          <w:noProof w:val="0"/>
        </w:rPr>
      </w:pPr>
      <w:bookmarkStart w:id="60" w:name="_Toc301797278"/>
      <w:bookmarkStart w:id="61" w:name="_Toc500244124"/>
      <w:bookmarkStart w:id="62" w:name="_Toc13770187"/>
      <w:r w:rsidRPr="007A7659">
        <w:rPr>
          <w:noProof w:val="0"/>
        </w:rPr>
        <w:t>Copyright of Base Standards</w:t>
      </w:r>
      <w:bookmarkEnd w:id="60"/>
      <w:bookmarkEnd w:id="61"/>
      <w:bookmarkEnd w:id="62"/>
    </w:p>
    <w:p w14:paraId="0ECD8659" w14:textId="77777777" w:rsidR="00B70DA8" w:rsidRPr="007A7659" w:rsidRDefault="00B70DA8" w:rsidP="00B70DA8">
      <w:pPr>
        <w:pStyle w:val="BodyText"/>
      </w:pPr>
      <w:r w:rsidRPr="007A7659">
        <w:t xml:space="preserve">IHE technical documents refer to and make use of a number of standards developed and published by several standards development organizations. All rights for their respective base </w:t>
      </w:r>
      <w:r w:rsidRPr="007A7659">
        <w:lastRenderedPageBreak/>
        <w:t>standards are reserved by these organizations. This agreement does not supersede any copyright provisions applicable to such base standards.</w:t>
      </w:r>
    </w:p>
    <w:p w14:paraId="7DA7AE70" w14:textId="77777777" w:rsidR="00B70DA8" w:rsidRPr="007A7659" w:rsidRDefault="00B70DA8" w:rsidP="00B70DA8">
      <w:pPr>
        <w:pStyle w:val="BodyText"/>
      </w:pPr>
      <w:r w:rsidRPr="007A7659">
        <w:t>Health Level Seven, Inc. has granted permission to IHE to reproduce tables from the HL7</w:t>
      </w:r>
      <w:bookmarkStart w:id="63" w:name="OLE_LINK29"/>
      <w:bookmarkStart w:id="64" w:name="OLE_LINK30"/>
      <w:r w:rsidR="001C7D4B" w:rsidRPr="004A0919">
        <w:rPr>
          <w:vertAlign w:val="superscript"/>
        </w:rPr>
        <w:t>®</w:t>
      </w:r>
      <w:bookmarkEnd w:id="63"/>
      <w:bookmarkEnd w:id="64"/>
      <w:r w:rsidR="001C7D4B">
        <w:rPr>
          <w:rStyle w:val="FootnoteReference"/>
        </w:rPr>
        <w:footnoteReference w:id="1"/>
      </w:r>
      <w:r w:rsidRPr="007A7659">
        <w:t xml:space="preserve"> standard. The HL7 tables in this document are copyrighted by Health Level Seven, Inc. All rights reserved. Material drawn from these documents is credited where used.</w:t>
      </w:r>
    </w:p>
    <w:p w14:paraId="24DC020A" w14:textId="77777777" w:rsidR="00B70DA8" w:rsidRPr="007A7659" w:rsidRDefault="00B70DA8" w:rsidP="004A0919">
      <w:pPr>
        <w:pStyle w:val="Heading2"/>
        <w:numPr>
          <w:ilvl w:val="1"/>
          <w:numId w:val="19"/>
        </w:numPr>
        <w:tabs>
          <w:tab w:val="left" w:pos="576"/>
        </w:tabs>
        <w:rPr>
          <w:noProof w:val="0"/>
        </w:rPr>
      </w:pPr>
      <w:bookmarkStart w:id="65" w:name="_Toc301797279"/>
      <w:bookmarkStart w:id="66" w:name="_Toc500244125"/>
      <w:bookmarkStart w:id="67" w:name="_Toc13770188"/>
      <w:r w:rsidRPr="007A7659">
        <w:rPr>
          <w:noProof w:val="0"/>
        </w:rPr>
        <w:t>Trademark</w:t>
      </w:r>
      <w:bookmarkEnd w:id="65"/>
      <w:bookmarkEnd w:id="66"/>
      <w:bookmarkEnd w:id="67"/>
    </w:p>
    <w:p w14:paraId="2746FD25" w14:textId="77777777" w:rsidR="00B70DA8" w:rsidRPr="007A7659" w:rsidRDefault="00B70DA8" w:rsidP="00B70DA8">
      <w:pPr>
        <w:pStyle w:val="BodyText"/>
      </w:pPr>
      <w:r w:rsidRPr="007A7659">
        <w:t>IHE</w:t>
      </w:r>
      <w:r w:rsidRPr="007A7659">
        <w:rPr>
          <w:vertAlign w:val="superscript"/>
        </w:rPr>
        <w:t>®</w:t>
      </w:r>
      <w:r w:rsidRPr="007A7659">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696A412A" w14:textId="77777777" w:rsidR="00B70DA8" w:rsidRPr="007A7659" w:rsidRDefault="00B70DA8" w:rsidP="004A0919">
      <w:pPr>
        <w:pStyle w:val="Heading2"/>
        <w:numPr>
          <w:ilvl w:val="1"/>
          <w:numId w:val="19"/>
        </w:numPr>
        <w:tabs>
          <w:tab w:val="left" w:pos="576"/>
        </w:tabs>
        <w:rPr>
          <w:noProof w:val="0"/>
        </w:rPr>
      </w:pPr>
      <w:bookmarkStart w:id="68" w:name="_Toc299786323"/>
      <w:bookmarkStart w:id="69" w:name="_Toc301797280"/>
      <w:bookmarkStart w:id="70" w:name="_Toc500244126"/>
      <w:bookmarkStart w:id="71" w:name="_Toc13770189"/>
      <w:r w:rsidRPr="007A7659">
        <w:rPr>
          <w:noProof w:val="0"/>
        </w:rPr>
        <w:t>Disclaimer Regarding Patent Rights</w:t>
      </w:r>
      <w:bookmarkEnd w:id="68"/>
      <w:bookmarkEnd w:id="69"/>
      <w:bookmarkEnd w:id="70"/>
      <w:bookmarkEnd w:id="71"/>
    </w:p>
    <w:p w14:paraId="2C52E876" w14:textId="77777777" w:rsidR="00B70DA8" w:rsidRPr="007A7659" w:rsidRDefault="00B70DA8" w:rsidP="00B70DA8">
      <w:pPr>
        <w:pStyle w:val="BodyText"/>
      </w:pPr>
      <w:r w:rsidRPr="007A7659">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17" w:history="1">
        <w:r w:rsidRPr="007A7659">
          <w:rPr>
            <w:rStyle w:val="Hyperlink"/>
          </w:rPr>
          <w:t>http://www.ihe.net/Patent_Disclosure_Process</w:t>
        </w:r>
      </w:hyperlink>
      <w:r w:rsidRPr="007A7659">
        <w:t xml:space="preserve">. Please address questions about the patent disclosure process to the secretary of the IHE International Board: </w:t>
      </w:r>
      <w:hyperlink r:id="rId18" w:history="1">
        <w:r w:rsidRPr="007A7659">
          <w:rPr>
            <w:rStyle w:val="Hyperlink"/>
          </w:rPr>
          <w:t>secretary@ihe.net</w:t>
        </w:r>
      </w:hyperlink>
      <w:r w:rsidRPr="007A7659">
        <w:t>.</w:t>
      </w:r>
    </w:p>
    <w:p w14:paraId="03ACC88B" w14:textId="77777777" w:rsidR="00B70DA8" w:rsidRPr="007A7659" w:rsidRDefault="00B70DA8" w:rsidP="004A0919">
      <w:pPr>
        <w:pStyle w:val="Heading2"/>
        <w:numPr>
          <w:ilvl w:val="1"/>
          <w:numId w:val="19"/>
        </w:numPr>
        <w:tabs>
          <w:tab w:val="left" w:pos="576"/>
        </w:tabs>
        <w:rPr>
          <w:noProof w:val="0"/>
        </w:rPr>
      </w:pPr>
      <w:bookmarkStart w:id="72" w:name="_Toc500244127"/>
      <w:bookmarkStart w:id="73" w:name="_Toc13770190"/>
      <w:r w:rsidRPr="007A7659">
        <w:rPr>
          <w:noProof w:val="0"/>
        </w:rPr>
        <w:t>History of Document Changes</w:t>
      </w:r>
      <w:bookmarkEnd w:id="72"/>
      <w:bookmarkEnd w:id="73"/>
    </w:p>
    <w:p w14:paraId="16962F86" w14:textId="77777777" w:rsidR="00B70DA8" w:rsidRPr="007A7659" w:rsidRDefault="00B70DA8" w:rsidP="00B70DA8">
      <w:pPr>
        <w:pStyle w:val="BodyText"/>
      </w:pPr>
      <w:r w:rsidRPr="007A7659">
        <w:t>This section provides a brief summary of changes and additions to the IT Infrastructure Technical Framework.</w:t>
      </w:r>
    </w:p>
    <w:p w14:paraId="1AA9F5E8" w14:textId="77777777" w:rsidR="00B70DA8" w:rsidRPr="007A7659" w:rsidRDefault="00B70DA8" w:rsidP="00B70DA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6"/>
        <w:gridCol w:w="1609"/>
        <w:gridCol w:w="6395"/>
      </w:tblGrid>
      <w:tr w:rsidR="0064529A" w:rsidRPr="007A7659" w14:paraId="3379A916" w14:textId="77777777" w:rsidTr="002733A5">
        <w:trPr>
          <w:cantSplit/>
          <w:tblHeader/>
        </w:trPr>
        <w:tc>
          <w:tcPr>
            <w:tcW w:w="1346" w:type="dxa"/>
            <w:shd w:val="clear" w:color="auto" w:fill="D9D9D9"/>
          </w:tcPr>
          <w:p w14:paraId="054B910A" w14:textId="77777777" w:rsidR="00B70DA8" w:rsidRPr="007A7659" w:rsidRDefault="00B70DA8" w:rsidP="0002013A">
            <w:pPr>
              <w:pStyle w:val="TableEntryHeader"/>
            </w:pPr>
            <w:r w:rsidRPr="007A7659">
              <w:t>Date</w:t>
            </w:r>
          </w:p>
        </w:tc>
        <w:tc>
          <w:tcPr>
            <w:tcW w:w="1609" w:type="dxa"/>
            <w:shd w:val="clear" w:color="auto" w:fill="D9D9D9"/>
          </w:tcPr>
          <w:p w14:paraId="3F07D23F" w14:textId="77777777" w:rsidR="00B70DA8" w:rsidRPr="007A7659" w:rsidRDefault="00B70DA8" w:rsidP="0002013A">
            <w:pPr>
              <w:pStyle w:val="TableEntryHeader"/>
            </w:pPr>
            <w:r w:rsidRPr="007A7659">
              <w:t>Document Revision</w:t>
            </w:r>
          </w:p>
        </w:tc>
        <w:tc>
          <w:tcPr>
            <w:tcW w:w="6395" w:type="dxa"/>
            <w:shd w:val="clear" w:color="auto" w:fill="D9D9D9"/>
          </w:tcPr>
          <w:p w14:paraId="2A199BC5" w14:textId="77777777" w:rsidR="00B70DA8" w:rsidRPr="007A7659" w:rsidRDefault="00B70DA8" w:rsidP="0002013A">
            <w:pPr>
              <w:pStyle w:val="TableEntryHeader"/>
            </w:pPr>
            <w:r w:rsidRPr="007A7659">
              <w:t>Change Summary</w:t>
            </w:r>
          </w:p>
        </w:tc>
      </w:tr>
      <w:tr w:rsidR="0064529A" w:rsidRPr="007A7659" w14:paraId="063BCE69" w14:textId="77777777" w:rsidTr="002733A5">
        <w:tc>
          <w:tcPr>
            <w:tcW w:w="1346" w:type="dxa"/>
            <w:shd w:val="clear" w:color="auto" w:fill="auto"/>
          </w:tcPr>
          <w:p w14:paraId="5D5886A2" w14:textId="242D9C72" w:rsidR="00B70DA8" w:rsidRPr="007A7659" w:rsidRDefault="0064529A" w:rsidP="00B37F70">
            <w:pPr>
              <w:pStyle w:val="TableEntry"/>
              <w:rPr>
                <w:noProof w:val="0"/>
              </w:rPr>
            </w:pPr>
            <w:r>
              <w:rPr>
                <w:noProof w:val="0"/>
              </w:rPr>
              <w:t xml:space="preserve">2015 - </w:t>
            </w:r>
            <w:r w:rsidR="00B70DA8" w:rsidRPr="007A7659">
              <w:rPr>
                <w:noProof w:val="0"/>
              </w:rPr>
              <w:t>201</w:t>
            </w:r>
            <w:r w:rsidR="00332B8C">
              <w:rPr>
                <w:noProof w:val="0"/>
              </w:rPr>
              <w:t>9</w:t>
            </w:r>
          </w:p>
        </w:tc>
        <w:tc>
          <w:tcPr>
            <w:tcW w:w="1609" w:type="dxa"/>
            <w:shd w:val="clear" w:color="auto" w:fill="auto"/>
          </w:tcPr>
          <w:p w14:paraId="2831E64B" w14:textId="7480132B" w:rsidR="00B70DA8" w:rsidRPr="007A7659" w:rsidRDefault="00A67016" w:rsidP="00B37F70">
            <w:pPr>
              <w:pStyle w:val="TableEntry"/>
              <w:rPr>
                <w:noProof w:val="0"/>
              </w:rPr>
            </w:pPr>
            <w:r w:rsidRPr="007A7659">
              <w:rPr>
                <w:noProof w:val="0"/>
              </w:rPr>
              <w:t>V</w:t>
            </w:r>
            <w:r w:rsidR="00B70DA8" w:rsidRPr="007A7659">
              <w:rPr>
                <w:noProof w:val="0"/>
              </w:rPr>
              <w:t>arious</w:t>
            </w:r>
            <w:r w:rsidR="00417B82">
              <w:rPr>
                <w:noProof w:val="0"/>
              </w:rPr>
              <w:t xml:space="preserve"> </w:t>
            </w:r>
          </w:p>
        </w:tc>
        <w:tc>
          <w:tcPr>
            <w:tcW w:w="6395" w:type="dxa"/>
            <w:shd w:val="clear" w:color="auto" w:fill="auto"/>
          </w:tcPr>
          <w:p w14:paraId="1D5CA53D" w14:textId="77777777" w:rsidR="00B70DA8" w:rsidRPr="007A7659" w:rsidRDefault="00B70DA8" w:rsidP="00B70DA8">
            <w:pPr>
              <w:pStyle w:val="TableEntry"/>
              <w:rPr>
                <w:noProof w:val="0"/>
              </w:rPr>
            </w:pPr>
            <w:r w:rsidRPr="007A7659">
              <w:rPr>
                <w:noProof w:val="0"/>
              </w:rPr>
              <w:t xml:space="preserve">Refer to the </w:t>
            </w:r>
            <w:hyperlink r:id="rId19" w:history="1">
              <w:r w:rsidRPr="004A0919">
                <w:rPr>
                  <w:rStyle w:val="Hyperlink"/>
                  <w:i/>
                  <w:noProof w:val="0"/>
                </w:rPr>
                <w:t>ITI Technical Framework – Log of Integrated Change Proposals (CPs)</w:t>
              </w:r>
            </w:hyperlink>
            <w:r w:rsidRPr="007A7659">
              <w:rPr>
                <w:noProof w:val="0"/>
              </w:rPr>
              <w:t xml:space="preserve"> for details on updates to the </w:t>
            </w:r>
            <w:r w:rsidR="00D035CA">
              <w:rPr>
                <w:noProof w:val="0"/>
              </w:rPr>
              <w:t xml:space="preserve">ITI </w:t>
            </w:r>
            <w:r w:rsidRPr="007A7659">
              <w:rPr>
                <w:noProof w:val="0"/>
              </w:rPr>
              <w:t xml:space="preserve">Technical Framework </w:t>
            </w:r>
            <w:r w:rsidR="0064529A">
              <w:rPr>
                <w:noProof w:val="0"/>
              </w:rPr>
              <w:t xml:space="preserve">Volumes </w:t>
            </w:r>
            <w:r w:rsidRPr="007A7659">
              <w:rPr>
                <w:noProof w:val="0"/>
              </w:rPr>
              <w:t xml:space="preserve">and Trial Implementation Supplements. </w:t>
            </w:r>
          </w:p>
        </w:tc>
      </w:tr>
      <w:tr w:rsidR="0064529A" w:rsidRPr="007A7659" w14:paraId="711D782F" w14:textId="77777777" w:rsidTr="002733A5">
        <w:tc>
          <w:tcPr>
            <w:tcW w:w="1346" w:type="dxa"/>
            <w:shd w:val="clear" w:color="auto" w:fill="auto"/>
          </w:tcPr>
          <w:p w14:paraId="3F6A3CEE" w14:textId="77777777" w:rsidR="00B70DA8" w:rsidRPr="007A7659" w:rsidRDefault="00B70DA8" w:rsidP="00B37F70">
            <w:pPr>
              <w:pStyle w:val="TableEntry"/>
              <w:rPr>
                <w:noProof w:val="0"/>
              </w:rPr>
            </w:pPr>
            <w:r w:rsidRPr="007A7659">
              <w:rPr>
                <w:noProof w:val="0"/>
              </w:rPr>
              <w:t>July 2018</w:t>
            </w:r>
          </w:p>
        </w:tc>
        <w:tc>
          <w:tcPr>
            <w:tcW w:w="1609" w:type="dxa"/>
            <w:shd w:val="clear" w:color="auto" w:fill="auto"/>
          </w:tcPr>
          <w:p w14:paraId="69B0456F" w14:textId="77777777" w:rsidR="00B70DA8" w:rsidRPr="007A7659" w:rsidRDefault="00B70DA8" w:rsidP="00B37F70">
            <w:pPr>
              <w:pStyle w:val="TableEntry"/>
              <w:rPr>
                <w:noProof w:val="0"/>
              </w:rPr>
            </w:pPr>
            <w:r w:rsidRPr="007A7659">
              <w:rPr>
                <w:noProof w:val="0"/>
              </w:rPr>
              <w:t>ITI TF Rev. 15.0</w:t>
            </w:r>
          </w:p>
        </w:tc>
        <w:tc>
          <w:tcPr>
            <w:tcW w:w="6395" w:type="dxa"/>
            <w:shd w:val="clear" w:color="auto" w:fill="auto"/>
          </w:tcPr>
          <w:p w14:paraId="2A649E66" w14:textId="2B59AA4E" w:rsidR="00B70DA8" w:rsidRPr="007A7659" w:rsidRDefault="00B70DA8" w:rsidP="00B37F70">
            <w:pPr>
              <w:pStyle w:val="TableEntry"/>
              <w:rPr>
                <w:noProof w:val="0"/>
              </w:rPr>
            </w:pPr>
            <w:r w:rsidRPr="007A7659">
              <w:rPr>
                <w:noProof w:val="0"/>
              </w:rPr>
              <w:t>Integrate the “Delayed Document Assembly” Trial Implementation Supplement</w:t>
            </w:r>
            <w:r w:rsidR="00A67016" w:rsidRPr="007A7659">
              <w:rPr>
                <w:noProof w:val="0"/>
              </w:rPr>
              <w:t xml:space="preserve">. </w:t>
            </w:r>
          </w:p>
        </w:tc>
      </w:tr>
    </w:tbl>
    <w:p w14:paraId="24BBED44" w14:textId="23FA24BE" w:rsidR="00BD6B97" w:rsidRPr="004A0919" w:rsidRDefault="00BD6B97" w:rsidP="004A0919">
      <w:bookmarkStart w:id="74" w:name="_Toc518495447"/>
      <w:bookmarkStart w:id="75" w:name="_Toc518546791"/>
      <w:bookmarkStart w:id="76" w:name="_Toc518548547"/>
      <w:bookmarkStart w:id="77" w:name="_Toc518495448"/>
      <w:bookmarkStart w:id="78" w:name="_Toc518546792"/>
      <w:bookmarkStart w:id="79" w:name="_Toc518548548"/>
      <w:bookmarkStart w:id="80" w:name="_Toc518495449"/>
      <w:bookmarkStart w:id="81" w:name="_Toc518546793"/>
      <w:bookmarkStart w:id="82" w:name="_Toc518548549"/>
      <w:bookmarkStart w:id="83" w:name="_Toc518495450"/>
      <w:bookmarkStart w:id="84" w:name="_Toc518546794"/>
      <w:bookmarkStart w:id="85" w:name="_Toc518548550"/>
      <w:bookmarkStart w:id="86" w:name="_Toc518495451"/>
      <w:bookmarkStart w:id="87" w:name="_Toc518546795"/>
      <w:bookmarkStart w:id="88" w:name="_Toc518548551"/>
      <w:bookmarkStart w:id="89" w:name="_Toc518495452"/>
      <w:bookmarkStart w:id="90" w:name="_Toc518546796"/>
      <w:bookmarkStart w:id="91" w:name="_Toc518548552"/>
      <w:bookmarkStart w:id="92" w:name="_Toc518495453"/>
      <w:bookmarkStart w:id="93" w:name="_Toc518546797"/>
      <w:bookmarkStart w:id="94" w:name="_Toc518548553"/>
      <w:bookmarkStart w:id="95" w:name="_Toc518495454"/>
      <w:bookmarkStart w:id="96" w:name="_Toc518546798"/>
      <w:bookmarkStart w:id="97" w:name="_Toc518548554"/>
      <w:bookmarkStart w:id="98" w:name="_Toc518495455"/>
      <w:bookmarkStart w:id="99" w:name="_Toc518546799"/>
      <w:bookmarkStart w:id="100" w:name="_Toc518548555"/>
      <w:bookmarkStart w:id="101" w:name="_Toc518495456"/>
      <w:bookmarkStart w:id="102" w:name="_Toc518546800"/>
      <w:bookmarkStart w:id="103" w:name="_Toc518548556"/>
      <w:bookmarkStart w:id="104" w:name="_Toc518495457"/>
      <w:bookmarkStart w:id="105" w:name="_Toc518546801"/>
      <w:bookmarkStart w:id="106" w:name="_Toc518548557"/>
      <w:bookmarkStart w:id="107" w:name="_Toc518495458"/>
      <w:bookmarkStart w:id="108" w:name="_Toc518546802"/>
      <w:bookmarkStart w:id="109" w:name="_Toc518548558"/>
      <w:bookmarkStart w:id="110" w:name="_Toc518495459"/>
      <w:bookmarkStart w:id="111" w:name="_Toc518546803"/>
      <w:bookmarkStart w:id="112" w:name="_Toc518548559"/>
      <w:bookmarkStart w:id="113" w:name="_Toc518495460"/>
      <w:bookmarkStart w:id="114" w:name="_Toc518546804"/>
      <w:bookmarkStart w:id="115" w:name="_Toc518548560"/>
      <w:bookmarkStart w:id="116" w:name="_Toc518495461"/>
      <w:bookmarkStart w:id="117" w:name="_Toc518546805"/>
      <w:bookmarkStart w:id="118" w:name="_Toc518548561"/>
      <w:bookmarkStart w:id="119" w:name="_Toc518495462"/>
      <w:bookmarkStart w:id="120" w:name="_Toc518546806"/>
      <w:bookmarkStart w:id="121" w:name="_Toc518548562"/>
      <w:bookmarkStart w:id="122" w:name="_Toc518495463"/>
      <w:bookmarkStart w:id="123" w:name="_Toc518546807"/>
      <w:bookmarkStart w:id="124" w:name="_Toc518548563"/>
      <w:bookmarkStart w:id="125" w:name="_Toc518495464"/>
      <w:bookmarkStart w:id="126" w:name="_Toc518546808"/>
      <w:bookmarkStart w:id="127" w:name="_Toc518548564"/>
      <w:bookmarkStart w:id="128" w:name="_Toc518495465"/>
      <w:bookmarkStart w:id="129" w:name="_Toc518546809"/>
      <w:bookmarkStart w:id="130" w:name="_Toc518548565"/>
      <w:bookmarkStart w:id="131" w:name="_Toc518495466"/>
      <w:bookmarkStart w:id="132" w:name="_Toc518546810"/>
      <w:bookmarkStart w:id="133" w:name="_Toc518548566"/>
      <w:bookmarkStart w:id="134" w:name="_Toc518495467"/>
      <w:bookmarkStart w:id="135" w:name="_Toc518546811"/>
      <w:bookmarkStart w:id="136" w:name="_Toc518548567"/>
      <w:bookmarkStart w:id="137" w:name="_Toc518495468"/>
      <w:bookmarkStart w:id="138" w:name="_Toc518546812"/>
      <w:bookmarkStart w:id="139" w:name="_Toc518548568"/>
      <w:bookmarkStart w:id="140" w:name="_Toc518495469"/>
      <w:bookmarkStart w:id="141" w:name="_Toc518546813"/>
      <w:bookmarkStart w:id="142" w:name="_Toc518548569"/>
      <w:bookmarkStart w:id="143" w:name="_Toc518495470"/>
      <w:bookmarkStart w:id="144" w:name="_Toc518546814"/>
      <w:bookmarkStart w:id="145" w:name="_Toc518548570"/>
      <w:bookmarkStart w:id="146" w:name="_Toc237185868"/>
      <w:bookmarkStart w:id="147" w:name="_Toc518495471"/>
      <w:bookmarkStart w:id="148" w:name="_Toc518546815"/>
      <w:bookmarkStart w:id="149" w:name="_Toc518548571"/>
      <w:bookmarkStart w:id="150" w:name="_Toc518495472"/>
      <w:bookmarkStart w:id="151" w:name="_Toc518546816"/>
      <w:bookmarkStart w:id="152" w:name="_Toc518548572"/>
      <w:bookmarkStart w:id="153" w:name="_Toc518495473"/>
      <w:bookmarkStart w:id="154" w:name="_Toc518546817"/>
      <w:bookmarkStart w:id="155" w:name="_Toc518548573"/>
      <w:bookmarkStart w:id="156" w:name="_Toc518495474"/>
      <w:bookmarkStart w:id="157" w:name="_Toc518546818"/>
      <w:bookmarkStart w:id="158" w:name="_Toc518548574"/>
      <w:bookmarkStart w:id="159" w:name="_Toc518495475"/>
      <w:bookmarkStart w:id="160" w:name="_Toc518546819"/>
      <w:bookmarkStart w:id="161" w:name="_Toc518548575"/>
      <w:bookmarkStart w:id="162" w:name="_Toc518495476"/>
      <w:bookmarkStart w:id="163" w:name="_Toc518546820"/>
      <w:bookmarkStart w:id="164" w:name="_Toc518548576"/>
      <w:bookmarkStart w:id="165" w:name="_Toc518495477"/>
      <w:bookmarkStart w:id="166" w:name="_Toc518546821"/>
      <w:bookmarkStart w:id="167" w:name="_Toc518548577"/>
      <w:bookmarkStart w:id="168" w:name="_Toc518495478"/>
      <w:bookmarkStart w:id="169" w:name="_Toc518546822"/>
      <w:bookmarkStart w:id="170" w:name="_Toc518548578"/>
      <w:bookmarkStart w:id="171" w:name="_Toc518495479"/>
      <w:bookmarkStart w:id="172" w:name="_Toc518546823"/>
      <w:bookmarkStart w:id="173" w:name="_Toc518548579"/>
      <w:bookmarkStart w:id="174" w:name="_Toc518495480"/>
      <w:bookmarkStart w:id="175" w:name="_Toc518546824"/>
      <w:bookmarkStart w:id="176" w:name="_Toc518548580"/>
      <w:bookmarkStart w:id="177" w:name="_Toc518495481"/>
      <w:bookmarkStart w:id="178" w:name="_Toc518546825"/>
      <w:bookmarkStart w:id="179" w:name="_Toc518548581"/>
      <w:bookmarkStart w:id="180" w:name="_Toc518495482"/>
      <w:bookmarkStart w:id="181" w:name="_Toc518546826"/>
      <w:bookmarkStart w:id="182" w:name="_Toc518548582"/>
      <w:bookmarkStart w:id="183" w:name="_Toc518495483"/>
      <w:bookmarkStart w:id="184" w:name="_Toc518546827"/>
      <w:bookmarkStart w:id="185" w:name="_Toc518548583"/>
      <w:bookmarkStart w:id="186" w:name="_Toc518495484"/>
      <w:bookmarkStart w:id="187" w:name="_Toc518546828"/>
      <w:bookmarkStart w:id="188" w:name="_Toc518548584"/>
      <w:bookmarkStart w:id="189" w:name="_Toc518495485"/>
      <w:bookmarkStart w:id="190" w:name="_Toc518546829"/>
      <w:bookmarkStart w:id="191" w:name="_Toc518548585"/>
      <w:bookmarkStart w:id="192" w:name="_Toc518495486"/>
      <w:bookmarkStart w:id="193" w:name="_Toc518546830"/>
      <w:bookmarkStart w:id="194" w:name="_Toc518548586"/>
      <w:bookmarkStart w:id="195" w:name="_Toc518495487"/>
      <w:bookmarkStart w:id="196" w:name="_Toc518546831"/>
      <w:bookmarkStart w:id="197" w:name="_Toc518548587"/>
      <w:bookmarkStart w:id="198" w:name="_Toc518495488"/>
      <w:bookmarkStart w:id="199" w:name="_Toc518546832"/>
      <w:bookmarkStart w:id="200" w:name="_Toc518548588"/>
      <w:bookmarkStart w:id="201" w:name="_Toc518495489"/>
      <w:bookmarkStart w:id="202" w:name="_Toc518546833"/>
      <w:bookmarkStart w:id="203" w:name="_Toc518548589"/>
      <w:bookmarkEnd w:id="3"/>
      <w:bookmarkEnd w:id="4"/>
      <w:bookmarkEnd w:id="5"/>
      <w:bookmarkEnd w:id="6"/>
      <w:bookmarkEnd w:id="7"/>
      <w:bookmarkEnd w:id="8"/>
      <w:bookmarkEnd w:id="9"/>
      <w:bookmarkEnd w:id="10"/>
      <w:bookmarkEnd w:id="11"/>
      <w:bookmarkEnd w:id="12"/>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0ECB8A2F" w14:textId="39E5C060" w:rsidR="00996D46" w:rsidRPr="004A0919" w:rsidRDefault="00996D46">
      <w:pPr>
        <w:pStyle w:val="Heading1"/>
        <w:numPr>
          <w:ilvl w:val="0"/>
          <w:numId w:val="19"/>
        </w:numPr>
        <w:tabs>
          <w:tab w:val="left" w:pos="432"/>
        </w:tabs>
        <w:rPr>
          <w:noProof w:val="0"/>
        </w:rPr>
      </w:pPr>
      <w:bookmarkStart w:id="204" w:name="_Toc13770191"/>
      <w:r>
        <w:rPr>
          <w:noProof w:val="0"/>
        </w:rPr>
        <w:lastRenderedPageBreak/>
        <w:t>Conventions</w:t>
      </w:r>
      <w:bookmarkEnd w:id="204"/>
    </w:p>
    <w:p w14:paraId="588A0D70" w14:textId="77777777" w:rsidR="00BD6B97" w:rsidRPr="007A7659" w:rsidRDefault="00BD6B97">
      <w:r w:rsidRPr="007A7659">
        <w:t>This document has adopted the following conventions for representing the framework concepts and specifying how the standards upon which the IHE IT Infrastructure Technical Framework is based should be applied.</w:t>
      </w:r>
    </w:p>
    <w:p w14:paraId="43326352" w14:textId="77777777" w:rsidR="00BD6B97" w:rsidRPr="007A7659" w:rsidRDefault="00BD6B97">
      <w:pPr>
        <w:pStyle w:val="Heading2"/>
        <w:numPr>
          <w:ilvl w:val="1"/>
          <w:numId w:val="19"/>
        </w:numPr>
        <w:tabs>
          <w:tab w:val="left" w:pos="576"/>
        </w:tabs>
        <w:rPr>
          <w:noProof w:val="0"/>
        </w:rPr>
      </w:pPr>
      <w:bookmarkStart w:id="205" w:name="_Toc173916084"/>
      <w:bookmarkStart w:id="206" w:name="_Toc174248605"/>
      <w:bookmarkStart w:id="207" w:name="_Toc210805522"/>
      <w:bookmarkStart w:id="208" w:name="_Toc214433996"/>
      <w:bookmarkStart w:id="209" w:name="_Toc214436917"/>
      <w:bookmarkStart w:id="210" w:name="_Toc214437362"/>
      <w:bookmarkStart w:id="211" w:name="_Toc214437678"/>
      <w:bookmarkStart w:id="212" w:name="_Toc214457154"/>
      <w:bookmarkStart w:id="213" w:name="_Toc214461267"/>
      <w:bookmarkStart w:id="214" w:name="_Toc214462888"/>
      <w:bookmarkStart w:id="215" w:name="_Toc13770192"/>
      <w:r w:rsidRPr="007A7659">
        <w:rPr>
          <w:noProof w:val="0"/>
        </w:rPr>
        <w:t>The Generic IHE Transaction Model</w:t>
      </w:r>
      <w:bookmarkEnd w:id="205"/>
      <w:bookmarkEnd w:id="206"/>
      <w:bookmarkEnd w:id="207"/>
      <w:bookmarkEnd w:id="208"/>
      <w:bookmarkEnd w:id="209"/>
      <w:bookmarkEnd w:id="210"/>
      <w:bookmarkEnd w:id="211"/>
      <w:bookmarkEnd w:id="212"/>
      <w:bookmarkEnd w:id="213"/>
      <w:bookmarkEnd w:id="214"/>
      <w:bookmarkEnd w:id="215"/>
    </w:p>
    <w:p w14:paraId="7F190E43" w14:textId="77777777" w:rsidR="00BD6B97" w:rsidRPr="007A7659" w:rsidRDefault="00BD6B97">
      <w:r w:rsidRPr="007A7659">
        <w:t>Transaction descriptions are provided in Section 3. In each transaction description, the actors, the roles they play, and the transactions between them are presented as use cases.</w:t>
      </w:r>
    </w:p>
    <w:p w14:paraId="7F45197F" w14:textId="77777777" w:rsidR="00BD6B97" w:rsidRPr="007A7659" w:rsidRDefault="00BD6B97">
      <w:r w:rsidRPr="007A7659">
        <w:t>The generic IHE transaction description includes the following components:</w:t>
      </w:r>
    </w:p>
    <w:p w14:paraId="18F01267" w14:textId="77777777" w:rsidR="00BD6B97" w:rsidRPr="007A7659" w:rsidRDefault="00BD6B97" w:rsidP="006E48D2">
      <w:pPr>
        <w:pStyle w:val="ListBullet2"/>
        <w:numPr>
          <w:ilvl w:val="0"/>
          <w:numId w:val="30"/>
        </w:numPr>
      </w:pPr>
      <w:r w:rsidRPr="007A7659">
        <w:t>Scope: a brief description of the transaction.</w:t>
      </w:r>
    </w:p>
    <w:p w14:paraId="4CFEB73C" w14:textId="77777777" w:rsidR="00BD6B97" w:rsidRPr="007A7659" w:rsidRDefault="00BD6B97" w:rsidP="006E48D2">
      <w:pPr>
        <w:pStyle w:val="ListBullet2"/>
        <w:numPr>
          <w:ilvl w:val="0"/>
          <w:numId w:val="30"/>
        </w:numPr>
      </w:pPr>
      <w:r w:rsidRPr="007A7659">
        <w:t>Use case roles: textual definitions of the actors and their roles, with a simple diagram relating them, e.g.,:</w:t>
      </w:r>
    </w:p>
    <w:bookmarkStart w:id="216" w:name="_972287617"/>
    <w:bookmarkStart w:id="217" w:name="_980573558"/>
    <w:bookmarkStart w:id="218" w:name="_986068884"/>
    <w:bookmarkStart w:id="219" w:name="_986068941"/>
    <w:bookmarkStart w:id="220" w:name="_986102742"/>
    <w:bookmarkStart w:id="221" w:name="_1012716594"/>
    <w:bookmarkStart w:id="222" w:name="_1015257522"/>
    <w:bookmarkEnd w:id="216"/>
    <w:bookmarkEnd w:id="217"/>
    <w:bookmarkEnd w:id="218"/>
    <w:bookmarkEnd w:id="219"/>
    <w:bookmarkEnd w:id="220"/>
    <w:bookmarkEnd w:id="221"/>
    <w:bookmarkEnd w:id="222"/>
    <w:bookmarkStart w:id="223" w:name="_MON_1624105691"/>
    <w:bookmarkEnd w:id="223"/>
    <w:p w14:paraId="62C84D04" w14:textId="77777777" w:rsidR="00BD6B97" w:rsidRPr="007A7659" w:rsidRDefault="00CF0CDD" w:rsidP="001D3953">
      <w:pPr>
        <w:pStyle w:val="BodyText"/>
        <w:jc w:val="center"/>
        <w:rPr>
          <w:i/>
        </w:rPr>
      </w:pPr>
      <w:r w:rsidRPr="007A7659">
        <w:rPr>
          <w:noProof/>
        </w:rPr>
        <w:object w:dxaOrig="4320" w:dyaOrig="2880" w14:anchorId="323D6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alt="" style="width:238.6pt;height:158.1pt;mso-width-percent:0;mso-height-percent:0;mso-width-percent:0;mso-height-percent:0" o:ole="" filled="t">
            <v:fill color2="black"/>
            <v:imagedata r:id="rId20" o:title=""/>
          </v:shape>
          <o:OLEObject Type="Embed" ProgID="Word.Picture.8" ShapeID="_x0000_i1064" DrawAspect="Content" ObjectID="_1643628943" r:id="rId21"/>
        </w:object>
      </w:r>
    </w:p>
    <w:p w14:paraId="393F7296" w14:textId="77777777" w:rsidR="00BD6B97" w:rsidRPr="007A7659" w:rsidRDefault="00BD6B97" w:rsidP="006E48D2">
      <w:pPr>
        <w:pStyle w:val="ListBullet2"/>
        <w:numPr>
          <w:ilvl w:val="0"/>
          <w:numId w:val="30"/>
        </w:numPr>
      </w:pPr>
      <w:r w:rsidRPr="007A7659">
        <w:rPr>
          <w:i/>
        </w:rPr>
        <w:t>Referenced Standards</w:t>
      </w:r>
      <w:r w:rsidRPr="007A7659">
        <w:t>: the standards (stating the specific parts, chapters or sections thereof) to be used for the transaction.</w:t>
      </w:r>
    </w:p>
    <w:p w14:paraId="521BC00E" w14:textId="77777777" w:rsidR="00BD6B97" w:rsidRPr="007A7659" w:rsidRDefault="00BD6B97" w:rsidP="006E48D2">
      <w:pPr>
        <w:pStyle w:val="ListBullet2"/>
        <w:numPr>
          <w:ilvl w:val="0"/>
          <w:numId w:val="30"/>
        </w:numPr>
      </w:pPr>
      <w:r w:rsidRPr="007A7659">
        <w:rPr>
          <w:i/>
        </w:rPr>
        <w:t>Interaction Diagram</w:t>
      </w:r>
      <w:r w:rsidRPr="007A7659">
        <w:t xml:space="preserve">: a graphical depiction of the actors and messages that support the transaction, with related processing within an </w:t>
      </w:r>
      <w:r w:rsidR="00444866" w:rsidRPr="007A7659">
        <w:t>a</w:t>
      </w:r>
      <w:r w:rsidRPr="007A7659">
        <w:t>ctor shown as a rectangle and time progressing downward, similar to:</w:t>
      </w:r>
    </w:p>
    <w:bookmarkStart w:id="224" w:name="_972287557"/>
    <w:bookmarkStart w:id="225" w:name="_984997788"/>
    <w:bookmarkStart w:id="226" w:name="_984997842"/>
    <w:bookmarkStart w:id="227" w:name="_984997930"/>
    <w:bookmarkStart w:id="228" w:name="_1010300220"/>
    <w:bookmarkStart w:id="229" w:name="_1010300252"/>
    <w:bookmarkStart w:id="230" w:name="_1116876828"/>
    <w:bookmarkEnd w:id="224"/>
    <w:bookmarkEnd w:id="225"/>
    <w:bookmarkEnd w:id="226"/>
    <w:bookmarkEnd w:id="227"/>
    <w:bookmarkEnd w:id="228"/>
    <w:bookmarkEnd w:id="229"/>
    <w:bookmarkEnd w:id="230"/>
    <w:bookmarkStart w:id="231" w:name="_MON_1560859965"/>
    <w:bookmarkEnd w:id="231"/>
    <w:p w14:paraId="0DA3B194" w14:textId="77777777" w:rsidR="00BD6B97" w:rsidRPr="007A7659" w:rsidRDefault="00CF0CDD" w:rsidP="001D3953">
      <w:pPr>
        <w:pStyle w:val="BodyText"/>
        <w:jc w:val="center"/>
      </w:pPr>
      <w:r w:rsidRPr="007A7659">
        <w:rPr>
          <w:noProof/>
        </w:rPr>
        <w:object w:dxaOrig="4020" w:dyaOrig="3195" w14:anchorId="68B2C30B">
          <v:shape id="_x0000_i1063" type="#_x0000_t75" alt="" style="width:230.6pt;height:173.65pt;mso-width-percent:0;mso-height-percent:0;mso-width-percent:0;mso-height-percent:0" o:ole="" filled="t">
            <v:fill color2="black"/>
            <v:imagedata r:id="rId22" o:title=""/>
          </v:shape>
          <o:OLEObject Type="Embed" ProgID="Word.Picture.8" ShapeID="_x0000_i1063" DrawAspect="Content" ObjectID="_1643628944" r:id="rId23"/>
        </w:object>
      </w:r>
    </w:p>
    <w:p w14:paraId="5BE04219" w14:textId="77777777" w:rsidR="00BD6B97" w:rsidRPr="007A7659" w:rsidRDefault="00BD6B97">
      <w:pPr>
        <w:pStyle w:val="ListBulletContinue"/>
      </w:pPr>
    </w:p>
    <w:p w14:paraId="45548FED" w14:textId="77777777" w:rsidR="00BD6B97" w:rsidRPr="007A7659" w:rsidRDefault="00BD6B97" w:rsidP="006E48D2">
      <w:pPr>
        <w:pStyle w:val="ListContinue2"/>
      </w:pPr>
      <w:r w:rsidRPr="007A7659">
        <w:t xml:space="preserve">The interaction diagrams used in the IHE IT Infrastructure Technical Framework are modeled after those described in Grady Booch, James Rumbaugh, and Ivar Jacobson, </w:t>
      </w:r>
      <w:r w:rsidRPr="007A7659">
        <w:rPr>
          <w:i/>
        </w:rPr>
        <w:t>The Unified Modeling Language User Guide</w:t>
      </w:r>
      <w:r w:rsidRPr="007A7659">
        <w:t xml:space="preserve">, ISBN 0-201-57168-4. Simple acknowledgment messages are often omitted from the diagrams for brevity. One or more messages may be required to satisfy a transaction. Each message is represented as an arrow starting from </w:t>
      </w:r>
      <w:r w:rsidR="00A9231E" w:rsidRPr="007A7659">
        <w:t>the actor</w:t>
      </w:r>
      <w:r w:rsidRPr="007A7659">
        <w:t xml:space="preserve"> initiating the message.</w:t>
      </w:r>
    </w:p>
    <w:p w14:paraId="58223E94" w14:textId="77777777" w:rsidR="00BD6B97" w:rsidRPr="007A7659" w:rsidRDefault="00BD6B97" w:rsidP="006E48D2">
      <w:pPr>
        <w:pStyle w:val="ListBullet2"/>
        <w:numPr>
          <w:ilvl w:val="0"/>
          <w:numId w:val="30"/>
        </w:numPr>
      </w:pPr>
      <w:r w:rsidRPr="007A7659">
        <w:rPr>
          <w:i/>
        </w:rPr>
        <w:t>Message definitions</w:t>
      </w:r>
      <w:r w:rsidRPr="007A7659">
        <w:t>: descriptions of each message involved in the transaction, the events that trigger the message, its semantics, and the actions that the message triggers in the receiver.</w:t>
      </w:r>
    </w:p>
    <w:p w14:paraId="34C7988C" w14:textId="77777777" w:rsidR="00BD6B97" w:rsidRPr="007A7659" w:rsidRDefault="00BD6B97">
      <w:pPr>
        <w:pStyle w:val="Heading2"/>
        <w:numPr>
          <w:ilvl w:val="1"/>
          <w:numId w:val="19"/>
        </w:numPr>
        <w:tabs>
          <w:tab w:val="left" w:pos="576"/>
        </w:tabs>
        <w:rPr>
          <w:noProof w:val="0"/>
        </w:rPr>
      </w:pPr>
      <w:bookmarkStart w:id="232" w:name="_Toc173916085"/>
      <w:bookmarkStart w:id="233" w:name="_Toc174248606"/>
      <w:bookmarkStart w:id="234" w:name="_Toc210805523"/>
      <w:bookmarkStart w:id="235" w:name="_Toc214433997"/>
      <w:bookmarkStart w:id="236" w:name="_Toc214436918"/>
      <w:bookmarkStart w:id="237" w:name="_Toc214437363"/>
      <w:bookmarkStart w:id="238" w:name="_Toc214437679"/>
      <w:bookmarkStart w:id="239" w:name="_Toc214457155"/>
      <w:bookmarkStart w:id="240" w:name="_Toc214461268"/>
      <w:bookmarkStart w:id="241" w:name="_Toc214462889"/>
      <w:bookmarkStart w:id="242" w:name="_Toc13770193"/>
      <w:r w:rsidRPr="007A7659">
        <w:rPr>
          <w:noProof w:val="0"/>
        </w:rPr>
        <w:t>HL7 Profiling Conventions</w:t>
      </w:r>
      <w:bookmarkEnd w:id="232"/>
      <w:bookmarkEnd w:id="233"/>
      <w:bookmarkEnd w:id="234"/>
      <w:bookmarkEnd w:id="235"/>
      <w:bookmarkEnd w:id="236"/>
      <w:bookmarkEnd w:id="237"/>
      <w:bookmarkEnd w:id="238"/>
      <w:bookmarkEnd w:id="239"/>
      <w:bookmarkEnd w:id="240"/>
      <w:bookmarkEnd w:id="241"/>
      <w:bookmarkEnd w:id="242"/>
    </w:p>
    <w:p w14:paraId="6833F219" w14:textId="77777777" w:rsidR="00BD6B97" w:rsidRPr="007A7659" w:rsidRDefault="00BD6B97">
      <w:r w:rsidRPr="007A7659">
        <w:t>See ITI TF-2x: Appendix C for the HL7 profiling conventions as well as the networking implementation guidelines.</w:t>
      </w:r>
    </w:p>
    <w:p w14:paraId="2BDB8E9D" w14:textId="77777777" w:rsidR="00BD6B97" w:rsidRPr="007A7659" w:rsidRDefault="00BD6B97">
      <w:pPr>
        <w:pStyle w:val="Heading2"/>
        <w:numPr>
          <w:ilvl w:val="1"/>
          <w:numId w:val="19"/>
        </w:numPr>
        <w:tabs>
          <w:tab w:val="left" w:pos="576"/>
        </w:tabs>
        <w:rPr>
          <w:noProof w:val="0"/>
        </w:rPr>
      </w:pPr>
      <w:bookmarkStart w:id="243" w:name="_Toc173916086"/>
      <w:bookmarkStart w:id="244" w:name="_Toc174248607"/>
      <w:bookmarkStart w:id="245" w:name="_Toc210805524"/>
      <w:bookmarkStart w:id="246" w:name="_Toc214433998"/>
      <w:bookmarkStart w:id="247" w:name="_Toc214436919"/>
      <w:bookmarkStart w:id="248" w:name="_Toc214437364"/>
      <w:bookmarkStart w:id="249" w:name="_Toc214437680"/>
      <w:bookmarkStart w:id="250" w:name="_Toc214457156"/>
      <w:bookmarkStart w:id="251" w:name="_Toc214461269"/>
      <w:bookmarkStart w:id="252" w:name="_Toc214462890"/>
      <w:bookmarkStart w:id="253" w:name="_Toc13770194"/>
      <w:r w:rsidRPr="007A7659">
        <w:rPr>
          <w:noProof w:val="0"/>
        </w:rPr>
        <w:t>Use of Coded Entities and Coding Schemes</w:t>
      </w:r>
      <w:bookmarkEnd w:id="243"/>
      <w:bookmarkEnd w:id="244"/>
      <w:bookmarkEnd w:id="245"/>
      <w:bookmarkEnd w:id="246"/>
      <w:bookmarkEnd w:id="247"/>
      <w:bookmarkEnd w:id="248"/>
      <w:bookmarkEnd w:id="249"/>
      <w:bookmarkEnd w:id="250"/>
      <w:bookmarkEnd w:id="251"/>
      <w:bookmarkEnd w:id="252"/>
      <w:bookmarkEnd w:id="253"/>
    </w:p>
    <w:p w14:paraId="20FAD53C" w14:textId="77777777" w:rsidR="00BD6B97" w:rsidRPr="007A7659" w:rsidRDefault="00BD6B97">
      <w:r w:rsidRPr="007A7659">
        <w:t>IHE does not produce, maintain or otherwise specify a coding scheme or other resource for controlled terminology (coded entities). Where applicable, coding schemes required by the HL7 and DICOM</w:t>
      </w:r>
      <w:r w:rsidR="001C7D4B" w:rsidRPr="004A0919">
        <w:rPr>
          <w:vertAlign w:val="superscript"/>
        </w:rPr>
        <w:t>®</w:t>
      </w:r>
      <w:r w:rsidR="001C7D4B">
        <w:rPr>
          <w:rStyle w:val="FootnoteReference"/>
        </w:rPr>
        <w:footnoteReference w:id="2"/>
      </w:r>
      <w:r w:rsidRPr="007A7659">
        <w:t xml:space="preserve"> standards take precedence. In the cases where such resources are not explicitly identified by standards, implementations may utilize any resource (including proprietary or local) provided any licensing/copyright requirements are satisfied.</w:t>
      </w:r>
    </w:p>
    <w:p w14:paraId="51D31B1D" w14:textId="77777777" w:rsidR="00BD6B97" w:rsidRPr="007A7659" w:rsidRDefault="00BD6B97">
      <w:pPr>
        <w:pStyle w:val="Heading1"/>
        <w:numPr>
          <w:ilvl w:val="0"/>
          <w:numId w:val="19"/>
        </w:numPr>
        <w:tabs>
          <w:tab w:val="left" w:pos="432"/>
        </w:tabs>
        <w:rPr>
          <w:noProof w:val="0"/>
        </w:rPr>
      </w:pPr>
      <w:bookmarkStart w:id="254" w:name="_Toc210805525"/>
      <w:bookmarkStart w:id="255" w:name="_Toc173916087"/>
      <w:bookmarkStart w:id="256" w:name="_Toc174248608"/>
      <w:bookmarkStart w:id="257" w:name="_Toc210805526"/>
      <w:bookmarkStart w:id="258" w:name="_Toc214433999"/>
      <w:bookmarkStart w:id="259" w:name="_Toc214436920"/>
      <w:bookmarkStart w:id="260" w:name="_Toc214437365"/>
      <w:bookmarkStart w:id="261" w:name="_Toc214437681"/>
      <w:bookmarkStart w:id="262" w:name="_Toc214457157"/>
      <w:bookmarkStart w:id="263" w:name="_Toc214461270"/>
      <w:bookmarkStart w:id="264" w:name="_Toc214462891"/>
      <w:bookmarkStart w:id="265" w:name="_Toc13770195"/>
      <w:bookmarkEnd w:id="254"/>
      <w:r w:rsidRPr="007A7659">
        <w:rPr>
          <w:noProof w:val="0"/>
        </w:rPr>
        <w:lastRenderedPageBreak/>
        <w:t>IHE Transactions</w:t>
      </w:r>
      <w:bookmarkEnd w:id="255"/>
      <w:bookmarkEnd w:id="256"/>
      <w:bookmarkEnd w:id="257"/>
      <w:bookmarkEnd w:id="258"/>
      <w:bookmarkEnd w:id="259"/>
      <w:bookmarkEnd w:id="260"/>
      <w:bookmarkEnd w:id="261"/>
      <w:bookmarkEnd w:id="262"/>
      <w:bookmarkEnd w:id="263"/>
      <w:bookmarkEnd w:id="264"/>
      <w:bookmarkEnd w:id="265"/>
    </w:p>
    <w:p w14:paraId="2AC409D8" w14:textId="77777777" w:rsidR="00BD6B97" w:rsidRPr="007A7659" w:rsidRDefault="00BD6B97">
      <w:r w:rsidRPr="007A7659">
        <w:t>This section defines each IHE transaction in detail, specifying the standards used, the information transferred, and the conditions under which the transaction is required or optional.</w:t>
      </w:r>
    </w:p>
    <w:p w14:paraId="3DBA62EF" w14:textId="77777777" w:rsidR="00BD6B97" w:rsidRPr="007A7659" w:rsidRDefault="00BD6B97">
      <w:pPr>
        <w:pStyle w:val="Heading2"/>
        <w:numPr>
          <w:ilvl w:val="1"/>
          <w:numId w:val="19"/>
        </w:numPr>
        <w:tabs>
          <w:tab w:val="left" w:pos="576"/>
        </w:tabs>
        <w:rPr>
          <w:noProof w:val="0"/>
        </w:rPr>
      </w:pPr>
      <w:bookmarkStart w:id="266" w:name="_Toc173916088"/>
      <w:bookmarkStart w:id="267" w:name="_Toc174248609"/>
      <w:bookmarkStart w:id="268" w:name="_Toc210805527"/>
      <w:bookmarkStart w:id="269" w:name="_Toc214434000"/>
      <w:bookmarkStart w:id="270" w:name="_Toc214436921"/>
      <w:bookmarkStart w:id="271" w:name="_Toc214437366"/>
      <w:bookmarkStart w:id="272" w:name="_Toc214437682"/>
      <w:bookmarkStart w:id="273" w:name="_Toc214457158"/>
      <w:bookmarkStart w:id="274" w:name="_Toc214461271"/>
      <w:bookmarkStart w:id="275" w:name="_Toc214462892"/>
      <w:bookmarkStart w:id="276" w:name="_Toc13770196"/>
      <w:r w:rsidRPr="007A7659">
        <w:rPr>
          <w:noProof w:val="0"/>
        </w:rPr>
        <w:t>Maintain Time</w:t>
      </w:r>
      <w:bookmarkEnd w:id="266"/>
      <w:bookmarkEnd w:id="267"/>
      <w:bookmarkEnd w:id="268"/>
      <w:bookmarkEnd w:id="269"/>
      <w:bookmarkEnd w:id="270"/>
      <w:bookmarkEnd w:id="271"/>
      <w:bookmarkEnd w:id="272"/>
      <w:bookmarkEnd w:id="273"/>
      <w:bookmarkEnd w:id="274"/>
      <w:bookmarkEnd w:id="275"/>
      <w:r w:rsidR="003227FA" w:rsidRPr="007A7659">
        <w:rPr>
          <w:noProof w:val="0"/>
        </w:rPr>
        <w:t xml:space="preserve"> [ITI-1]</w:t>
      </w:r>
      <w:bookmarkEnd w:id="276"/>
    </w:p>
    <w:p w14:paraId="32723EE5" w14:textId="58967FE5" w:rsidR="00BD6B97" w:rsidRPr="007A7659" w:rsidRDefault="00BD6B97">
      <w:r w:rsidRPr="007A7659">
        <w:t xml:space="preserve">This section corresponds to </w:t>
      </w:r>
      <w:r w:rsidR="000C66A7">
        <w:t>t</w:t>
      </w:r>
      <w:r w:rsidRPr="007A7659">
        <w:t xml:space="preserve">ransaction </w:t>
      </w:r>
      <w:r w:rsidR="000C66A7">
        <w:t>[</w:t>
      </w:r>
      <w:r w:rsidRPr="007A7659">
        <w:t>ITI-1</w:t>
      </w:r>
      <w:r w:rsidR="000C66A7">
        <w:t>]</w:t>
      </w:r>
      <w:r w:rsidRPr="007A7659">
        <w:t xml:space="preserve"> of the IHE IT Infrastructure Technical Framework. Transaction </w:t>
      </w:r>
      <w:r w:rsidR="000C66A7">
        <w:t>[</w:t>
      </w:r>
      <w:r w:rsidRPr="007A7659">
        <w:t>ITI-1</w:t>
      </w:r>
      <w:r w:rsidR="000C66A7">
        <w:t>]</w:t>
      </w:r>
      <w:r w:rsidRPr="007A7659">
        <w:t xml:space="preserve"> is used by the Time Server and Time Client </w:t>
      </w:r>
      <w:r w:rsidR="00B4249B" w:rsidRPr="007A7659">
        <w:t>Actors</w:t>
      </w:r>
      <w:r w:rsidRPr="007A7659">
        <w:t>.</w:t>
      </w:r>
    </w:p>
    <w:p w14:paraId="63E3A963" w14:textId="77777777" w:rsidR="00BD6B97" w:rsidRPr="007A7659" w:rsidRDefault="00BD6B97">
      <w:pPr>
        <w:pStyle w:val="Heading3"/>
        <w:numPr>
          <w:ilvl w:val="2"/>
          <w:numId w:val="19"/>
        </w:numPr>
        <w:tabs>
          <w:tab w:val="clear" w:pos="2160"/>
        </w:tabs>
        <w:rPr>
          <w:noProof w:val="0"/>
        </w:rPr>
      </w:pPr>
      <w:bookmarkStart w:id="277" w:name="_Toc173916089"/>
      <w:bookmarkStart w:id="278" w:name="_Toc174248610"/>
      <w:bookmarkStart w:id="279" w:name="_Toc13770197"/>
      <w:r w:rsidRPr="007A7659">
        <w:rPr>
          <w:noProof w:val="0"/>
        </w:rPr>
        <w:t>Scope</w:t>
      </w:r>
      <w:bookmarkEnd w:id="277"/>
      <w:bookmarkEnd w:id="278"/>
      <w:bookmarkEnd w:id="279"/>
    </w:p>
    <w:p w14:paraId="2FE61EC5" w14:textId="77777777" w:rsidR="00BD6B97" w:rsidRPr="007A7659" w:rsidRDefault="00BD6B97">
      <w:r w:rsidRPr="007A7659">
        <w:t>This transaction is used to synchronize time among multiple systems.</w:t>
      </w:r>
    </w:p>
    <w:p w14:paraId="2A37434F" w14:textId="77777777" w:rsidR="00BD6B97" w:rsidRPr="007A7659" w:rsidRDefault="00BD6B97">
      <w:pPr>
        <w:pStyle w:val="Heading3"/>
        <w:numPr>
          <w:ilvl w:val="2"/>
          <w:numId w:val="19"/>
        </w:numPr>
        <w:tabs>
          <w:tab w:val="clear" w:pos="2160"/>
        </w:tabs>
        <w:rPr>
          <w:noProof w:val="0"/>
        </w:rPr>
      </w:pPr>
      <w:bookmarkStart w:id="280" w:name="_Toc173916090"/>
      <w:bookmarkStart w:id="281" w:name="_Toc174248611"/>
      <w:bookmarkStart w:id="282" w:name="_Toc13770198"/>
      <w:r w:rsidRPr="007A7659">
        <w:rPr>
          <w:noProof w:val="0"/>
        </w:rPr>
        <w:t>Use Case Roles</w:t>
      </w:r>
      <w:bookmarkEnd w:id="280"/>
      <w:bookmarkEnd w:id="281"/>
      <w:bookmarkEnd w:id="282"/>
    </w:p>
    <w:bookmarkStart w:id="283" w:name="_1121538445"/>
    <w:bookmarkStart w:id="284" w:name="_1121538642"/>
    <w:bookmarkEnd w:id="283"/>
    <w:bookmarkEnd w:id="284"/>
    <w:bookmarkStart w:id="285" w:name="_MON_1560859976"/>
    <w:bookmarkEnd w:id="285"/>
    <w:p w14:paraId="251DFC14" w14:textId="77777777" w:rsidR="00BD6B97" w:rsidRPr="007A7659" w:rsidRDefault="00CF0CDD" w:rsidP="001D3953">
      <w:pPr>
        <w:pStyle w:val="BodyText"/>
        <w:jc w:val="center"/>
        <w:rPr>
          <w:b/>
        </w:rPr>
      </w:pPr>
      <w:r w:rsidRPr="007A7659">
        <w:rPr>
          <w:noProof/>
        </w:rPr>
        <w:object w:dxaOrig="5430" w:dyaOrig="1935" w14:anchorId="6BA82784">
          <v:shape id="_x0000_i1062" type="#_x0000_t75" alt="" style="width:273.4pt;height:93.2pt;mso-width-percent:0;mso-height-percent:0;mso-width-percent:0;mso-height-percent:0" o:ole="" filled="t">
            <v:fill color2="black"/>
            <v:imagedata r:id="rId24" o:title=""/>
          </v:shape>
          <o:OLEObject Type="Embed" ProgID="Word.Picture.8" ShapeID="_x0000_i1062" DrawAspect="Content" ObjectID="_1643628945" r:id="rId25"/>
        </w:object>
      </w:r>
    </w:p>
    <w:p w14:paraId="0A5C3E98" w14:textId="77777777" w:rsidR="00BD6B97" w:rsidRPr="007A7659" w:rsidRDefault="00BD6B97">
      <w:r w:rsidRPr="007A7659">
        <w:rPr>
          <w:b/>
        </w:rPr>
        <w:t>Actor:</w:t>
      </w:r>
      <w:r w:rsidRPr="007A7659">
        <w:t xml:space="preserve"> Time Server</w:t>
      </w:r>
    </w:p>
    <w:p w14:paraId="0FDA10F5" w14:textId="77777777" w:rsidR="00BD6B97" w:rsidRPr="007A7659" w:rsidRDefault="00BD6B97">
      <w:r w:rsidRPr="007A7659">
        <w:rPr>
          <w:b/>
        </w:rPr>
        <w:t xml:space="preserve">Role: </w:t>
      </w:r>
      <w:r w:rsidRPr="007A7659">
        <w:t>Responds to NTP time service queries.</w:t>
      </w:r>
    </w:p>
    <w:p w14:paraId="3BC94246" w14:textId="77777777" w:rsidR="00BD6B97" w:rsidRPr="007A7659" w:rsidRDefault="00BD6B97">
      <w:r w:rsidRPr="007A7659">
        <w:rPr>
          <w:b/>
        </w:rPr>
        <w:t>Actor:</w:t>
      </w:r>
      <w:r w:rsidRPr="007A7659">
        <w:t xml:space="preserve"> Time Client</w:t>
      </w:r>
    </w:p>
    <w:p w14:paraId="330044E8" w14:textId="77777777" w:rsidR="00BD6B97" w:rsidRPr="007A7659" w:rsidRDefault="00BD6B97">
      <w:r w:rsidRPr="007A7659">
        <w:rPr>
          <w:b/>
        </w:rPr>
        <w:t xml:space="preserve">Role: </w:t>
      </w:r>
      <w:r w:rsidRPr="007A7659">
        <w:t>Uses NTP or SNTP time service responses to maintain synchronization with Time Servers and maintain the local system clock.</w:t>
      </w:r>
    </w:p>
    <w:p w14:paraId="2C604B14" w14:textId="77777777" w:rsidR="00BD6B97" w:rsidRPr="007A7659" w:rsidRDefault="00BD6B97">
      <w:pPr>
        <w:pStyle w:val="Heading3"/>
        <w:numPr>
          <w:ilvl w:val="2"/>
          <w:numId w:val="19"/>
        </w:numPr>
        <w:tabs>
          <w:tab w:val="clear" w:pos="2160"/>
        </w:tabs>
        <w:rPr>
          <w:noProof w:val="0"/>
        </w:rPr>
      </w:pPr>
      <w:bookmarkStart w:id="286" w:name="_Toc173916091"/>
      <w:bookmarkStart w:id="287" w:name="_Toc174248612"/>
      <w:bookmarkStart w:id="288" w:name="_Toc13770199"/>
      <w:r w:rsidRPr="007A7659">
        <w:rPr>
          <w:noProof w:val="0"/>
        </w:rPr>
        <w:t>Referenced Standard</w:t>
      </w:r>
      <w:bookmarkEnd w:id="286"/>
      <w:bookmarkEnd w:id="287"/>
      <w:bookmarkEnd w:id="288"/>
    </w:p>
    <w:p w14:paraId="052D0D18" w14:textId="77777777" w:rsidR="00BD6B97" w:rsidRPr="007A7659" w:rsidRDefault="00BD6B97">
      <w:r w:rsidRPr="007A7659">
        <w:t>NTP</w:t>
      </w:r>
      <w:r w:rsidRPr="007A7659">
        <w:tab/>
      </w:r>
      <w:r w:rsidRPr="007A7659">
        <w:tab/>
        <w:t xml:space="preserve">Network Time Protocol Version 3. </w:t>
      </w:r>
      <w:r w:rsidR="008A6C66" w:rsidRPr="007A7659">
        <w:t>RFC</w:t>
      </w:r>
      <w:r w:rsidRPr="007A7659">
        <w:t>1305</w:t>
      </w:r>
    </w:p>
    <w:p w14:paraId="2C5C087E" w14:textId="77777777" w:rsidR="00BD6B97" w:rsidRPr="007A7659" w:rsidRDefault="00BD6B97">
      <w:r w:rsidRPr="007A7659">
        <w:t xml:space="preserve">SNTP </w:t>
      </w:r>
      <w:r w:rsidRPr="007A7659">
        <w:tab/>
      </w:r>
      <w:r w:rsidRPr="007A7659">
        <w:tab/>
        <w:t xml:space="preserve">Simple Network Time Protocol (SNTP) </w:t>
      </w:r>
      <w:r w:rsidR="008A6C66" w:rsidRPr="007A7659">
        <w:t>RFC</w:t>
      </w:r>
      <w:r w:rsidRPr="007A7659">
        <w:t>4330</w:t>
      </w:r>
    </w:p>
    <w:p w14:paraId="61BE9B25" w14:textId="5C8AD298" w:rsidR="00BD6B97" w:rsidRDefault="007663CB">
      <w:pPr>
        <w:pStyle w:val="Heading3"/>
        <w:numPr>
          <w:ilvl w:val="2"/>
          <w:numId w:val="19"/>
        </w:numPr>
        <w:tabs>
          <w:tab w:val="clear" w:pos="2160"/>
        </w:tabs>
        <w:rPr>
          <w:noProof w:val="0"/>
        </w:rPr>
      </w:pPr>
      <w:bookmarkStart w:id="289" w:name="_Toc13770200"/>
      <w:r>
        <w:rPr>
          <w:noProof w:val="0"/>
        </w:rPr>
        <w:t>Messages</w:t>
      </w:r>
      <w:bookmarkEnd w:id="289"/>
    </w:p>
    <w:p w14:paraId="304C8E21" w14:textId="77777777" w:rsidR="007663CB" w:rsidRPr="00872DB5" w:rsidRDefault="007663CB" w:rsidP="002733A5"/>
    <w:bookmarkStart w:id="290" w:name="_MON_1249329264"/>
    <w:bookmarkEnd w:id="290"/>
    <w:p w14:paraId="6852BE52" w14:textId="77777777" w:rsidR="00BD6B97" w:rsidRPr="007A7659" w:rsidRDefault="00CF0CDD" w:rsidP="001D3953">
      <w:pPr>
        <w:pStyle w:val="BodyText"/>
        <w:jc w:val="center"/>
      </w:pPr>
      <w:r w:rsidRPr="007A7659">
        <w:rPr>
          <w:noProof/>
        </w:rPr>
        <w:object w:dxaOrig="4800" w:dyaOrig="3015" w14:anchorId="62B7BC3B">
          <v:shape id="_x0000_i1061" type="#_x0000_t75" alt="" style="width:236.7pt;height:2in;mso-width-percent:0;mso-height-percent:0;mso-width-percent:0;mso-height-percent:0" o:ole="" filled="t">
            <v:fill color2="black"/>
            <v:imagedata r:id="rId26" o:title=""/>
          </v:shape>
          <o:OLEObject Type="Embed" ProgID="Word.Picture.8" ShapeID="_x0000_i1061" DrawAspect="Content" ObjectID="_1643628946" r:id="rId27"/>
        </w:object>
      </w:r>
    </w:p>
    <w:p w14:paraId="495C2E80" w14:textId="77777777" w:rsidR="00BD6B97" w:rsidRPr="007A7659" w:rsidRDefault="00BD6B97">
      <w:pPr>
        <w:pStyle w:val="FigureTitle"/>
      </w:pPr>
      <w:r w:rsidRPr="007A7659">
        <w:t>Figure 3.1.4-1: Maintain Time Messages</w:t>
      </w:r>
    </w:p>
    <w:p w14:paraId="7070AEC0" w14:textId="77777777" w:rsidR="00BD6B97" w:rsidRPr="007A7659" w:rsidRDefault="00BD6B97">
      <w:pPr>
        <w:pStyle w:val="Heading4"/>
        <w:numPr>
          <w:ilvl w:val="3"/>
          <w:numId w:val="19"/>
        </w:numPr>
        <w:tabs>
          <w:tab w:val="clear" w:pos="2160"/>
          <w:tab w:val="clear" w:pos="2880"/>
          <w:tab w:val="left" w:pos="864"/>
        </w:tabs>
        <w:rPr>
          <w:noProof w:val="0"/>
        </w:rPr>
      </w:pPr>
      <w:bookmarkStart w:id="291" w:name="_Toc173916093"/>
      <w:bookmarkStart w:id="292" w:name="_Toc174248614"/>
      <w:r w:rsidRPr="007A7659">
        <w:rPr>
          <w:noProof w:val="0"/>
        </w:rPr>
        <w:t>Maintain Time</w:t>
      </w:r>
      <w:bookmarkEnd w:id="291"/>
      <w:bookmarkEnd w:id="292"/>
    </w:p>
    <w:p w14:paraId="2DECFC2E" w14:textId="77777777" w:rsidR="00BD6B97" w:rsidRPr="007A7659" w:rsidRDefault="00BD6B97">
      <w:r w:rsidRPr="007A7659">
        <w:t xml:space="preserve">The NTP transactions are described in detail in </w:t>
      </w:r>
      <w:r w:rsidR="008A6C66" w:rsidRPr="007A7659">
        <w:t>RFC</w:t>
      </w:r>
      <w:r w:rsidRPr="007A7659">
        <w:t xml:space="preserve">1305. There is also extensive documentation on the transactions and recommendations on configurations and setup provided at </w:t>
      </w:r>
      <w:hyperlink r:id="rId28" w:history="1">
        <w:r w:rsidRPr="007A7659">
          <w:rPr>
            <w:rStyle w:val="Hyperlink"/>
          </w:rPr>
          <w:t>http://www.ntp.org</w:t>
        </w:r>
      </w:hyperlink>
      <w:r w:rsidRPr="007A7659">
        <w:t xml:space="preserve">. Rather than reproduce all of that material as part of this Framework, readers are strongly encouraged to explore that site. The most common mode is the query-response mode that is described below. For other forms, see </w:t>
      </w:r>
      <w:r w:rsidR="008A6C66" w:rsidRPr="007A7659">
        <w:t>RFC</w:t>
      </w:r>
      <w:r w:rsidRPr="007A7659">
        <w:t xml:space="preserve">1305 and the material on </w:t>
      </w:r>
      <w:hyperlink r:id="rId29" w:history="1">
        <w:r w:rsidRPr="007A7659">
          <w:rPr>
            <w:rStyle w:val="Hyperlink"/>
          </w:rPr>
          <w:t>http://www.ntp.org</w:t>
        </w:r>
      </w:hyperlink>
      <w:r w:rsidRPr="007A7659">
        <w:t xml:space="preserve">. </w:t>
      </w:r>
    </w:p>
    <w:p w14:paraId="77933112" w14:textId="77777777" w:rsidR="00BD6B97" w:rsidRPr="007A7659" w:rsidRDefault="00BD6B97" w:rsidP="007E3B51">
      <w:r w:rsidRPr="007A7659">
        <w:t xml:space="preserve">The Time Server shall support NTP (which implicitly means that SNTP clients are also supported). Secure NTP may also be supported. The Time Client shall utilize NTP when it is grouped with a Time Server. For ungrouped Time Clients with 1 second accuracy requirements, SNTP may be useable. Time Clients may also support Secure NTP. </w:t>
      </w:r>
    </w:p>
    <w:p w14:paraId="64CE80DD" w14:textId="77777777" w:rsidR="00BD6B97" w:rsidRPr="007A7659" w:rsidRDefault="00BD6B97">
      <w:pPr>
        <w:pStyle w:val="TableTitle"/>
      </w:pPr>
      <w:r w:rsidRPr="007A7659">
        <w:t>Table 3.1.4-1: Permissible Protocol Selections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620"/>
        <w:gridCol w:w="2340"/>
        <w:gridCol w:w="1800"/>
        <w:gridCol w:w="2070"/>
      </w:tblGrid>
      <w:tr w:rsidR="00BD6B97" w:rsidRPr="007A7659" w14:paraId="46C813D2" w14:textId="77777777" w:rsidTr="002733A5">
        <w:trPr>
          <w:tblHeader/>
        </w:trPr>
        <w:tc>
          <w:tcPr>
            <w:tcW w:w="1350" w:type="dxa"/>
            <w:shd w:val="clear" w:color="auto" w:fill="D9D9D9"/>
          </w:tcPr>
          <w:p w14:paraId="61328BE7" w14:textId="77777777" w:rsidR="00BD6B97" w:rsidRPr="007A7659" w:rsidRDefault="00BD6B97" w:rsidP="0002013A">
            <w:pPr>
              <w:pStyle w:val="TableEntryHeader"/>
            </w:pPr>
            <w:r w:rsidRPr="007A7659">
              <w:t>Protocol</w:t>
            </w:r>
          </w:p>
        </w:tc>
        <w:tc>
          <w:tcPr>
            <w:tcW w:w="1620" w:type="dxa"/>
            <w:shd w:val="clear" w:color="auto" w:fill="D9D9D9"/>
          </w:tcPr>
          <w:p w14:paraId="6B2E1327" w14:textId="77777777" w:rsidR="00BD6B97" w:rsidRPr="007A7659" w:rsidRDefault="00BD6B97" w:rsidP="0002013A">
            <w:pPr>
              <w:pStyle w:val="TableEntryHeader"/>
            </w:pPr>
            <w:r w:rsidRPr="007A7659">
              <w:t>Time Server</w:t>
            </w:r>
          </w:p>
        </w:tc>
        <w:tc>
          <w:tcPr>
            <w:tcW w:w="2340" w:type="dxa"/>
            <w:shd w:val="clear" w:color="auto" w:fill="D9D9D9"/>
          </w:tcPr>
          <w:p w14:paraId="61A1B122" w14:textId="77777777" w:rsidR="00BD6B97" w:rsidRPr="007A7659" w:rsidRDefault="00BD6B97" w:rsidP="0002013A">
            <w:pPr>
              <w:pStyle w:val="TableEntryHeader"/>
            </w:pPr>
            <w:r w:rsidRPr="007A7659">
              <w:t>Time Client grouped with a Time Server</w:t>
            </w:r>
          </w:p>
        </w:tc>
        <w:tc>
          <w:tcPr>
            <w:tcW w:w="1800" w:type="dxa"/>
            <w:shd w:val="clear" w:color="auto" w:fill="D9D9D9"/>
          </w:tcPr>
          <w:p w14:paraId="131549D5" w14:textId="77777777" w:rsidR="00BD6B97" w:rsidRPr="007A7659" w:rsidRDefault="00BD6B97" w:rsidP="0002013A">
            <w:pPr>
              <w:pStyle w:val="TableEntryHeader"/>
            </w:pPr>
            <w:r w:rsidRPr="007A7659">
              <w:t>Time Client (1s accuracy)</w:t>
            </w:r>
          </w:p>
        </w:tc>
        <w:tc>
          <w:tcPr>
            <w:tcW w:w="2070" w:type="dxa"/>
            <w:shd w:val="clear" w:color="auto" w:fill="D9D9D9"/>
          </w:tcPr>
          <w:p w14:paraId="32BE3A1C" w14:textId="77777777" w:rsidR="00BD6B97" w:rsidRPr="007A7659" w:rsidRDefault="00BD6B97" w:rsidP="0002013A">
            <w:pPr>
              <w:pStyle w:val="TableEntryHeader"/>
            </w:pPr>
            <w:r w:rsidRPr="007A7659">
              <w:t>Time Client (High accuracy)</w:t>
            </w:r>
          </w:p>
        </w:tc>
      </w:tr>
      <w:tr w:rsidR="00BD6B97" w:rsidRPr="007A7659" w14:paraId="464951AF" w14:textId="77777777" w:rsidTr="002733A5">
        <w:tc>
          <w:tcPr>
            <w:tcW w:w="1350" w:type="dxa"/>
          </w:tcPr>
          <w:p w14:paraId="04AD3C5B" w14:textId="77777777" w:rsidR="00BD6B97" w:rsidRPr="007A7659" w:rsidRDefault="00BD6B97">
            <w:pPr>
              <w:pStyle w:val="TableEntry"/>
              <w:rPr>
                <w:noProof w:val="0"/>
              </w:rPr>
            </w:pPr>
            <w:r w:rsidRPr="007A7659">
              <w:rPr>
                <w:noProof w:val="0"/>
              </w:rPr>
              <w:t>SNTP</w:t>
            </w:r>
          </w:p>
        </w:tc>
        <w:tc>
          <w:tcPr>
            <w:tcW w:w="1620" w:type="dxa"/>
          </w:tcPr>
          <w:p w14:paraId="04F1131A" w14:textId="77777777" w:rsidR="00BD6B97" w:rsidRPr="007A7659" w:rsidRDefault="00BD6B97">
            <w:pPr>
              <w:pStyle w:val="TableEntry"/>
              <w:rPr>
                <w:noProof w:val="0"/>
              </w:rPr>
            </w:pPr>
            <w:r w:rsidRPr="007A7659">
              <w:rPr>
                <w:noProof w:val="0"/>
              </w:rPr>
              <w:t>Must Support</w:t>
            </w:r>
          </w:p>
        </w:tc>
        <w:tc>
          <w:tcPr>
            <w:tcW w:w="2340" w:type="dxa"/>
          </w:tcPr>
          <w:p w14:paraId="2F768E15" w14:textId="77777777" w:rsidR="00BD6B97" w:rsidRPr="007A7659" w:rsidRDefault="00BD6B97">
            <w:pPr>
              <w:pStyle w:val="TableEntry"/>
              <w:rPr>
                <w:noProof w:val="0"/>
              </w:rPr>
            </w:pPr>
            <w:r w:rsidRPr="007A7659">
              <w:rPr>
                <w:noProof w:val="0"/>
              </w:rPr>
              <w:t>Prohibited</w:t>
            </w:r>
          </w:p>
        </w:tc>
        <w:tc>
          <w:tcPr>
            <w:tcW w:w="1800" w:type="dxa"/>
          </w:tcPr>
          <w:p w14:paraId="723599F6" w14:textId="77777777" w:rsidR="00BD6B97" w:rsidRPr="007A7659" w:rsidRDefault="00BD6B97">
            <w:pPr>
              <w:pStyle w:val="TableEntry"/>
              <w:rPr>
                <w:noProof w:val="0"/>
              </w:rPr>
            </w:pPr>
            <w:r w:rsidRPr="007A7659">
              <w:rPr>
                <w:noProof w:val="0"/>
              </w:rPr>
              <w:t>Permitted</w:t>
            </w:r>
          </w:p>
        </w:tc>
        <w:tc>
          <w:tcPr>
            <w:tcW w:w="2070" w:type="dxa"/>
          </w:tcPr>
          <w:p w14:paraId="0D606682" w14:textId="77777777" w:rsidR="00BD6B97" w:rsidRPr="007A7659" w:rsidRDefault="00BD6B97" w:rsidP="001E57DD">
            <w:pPr>
              <w:pStyle w:val="TableEntry"/>
              <w:rPr>
                <w:noProof w:val="0"/>
              </w:rPr>
            </w:pPr>
            <w:r w:rsidRPr="007A7659">
              <w:rPr>
                <w:noProof w:val="0"/>
              </w:rPr>
              <w:t>Prohibited</w:t>
            </w:r>
          </w:p>
        </w:tc>
      </w:tr>
      <w:tr w:rsidR="00BD6B97" w:rsidRPr="007A7659" w14:paraId="25F49FE2" w14:textId="77777777" w:rsidTr="002733A5">
        <w:tc>
          <w:tcPr>
            <w:tcW w:w="1350" w:type="dxa"/>
          </w:tcPr>
          <w:p w14:paraId="05CF72DB" w14:textId="77777777" w:rsidR="00BD6B97" w:rsidRPr="007A7659" w:rsidRDefault="00BD6B97">
            <w:pPr>
              <w:pStyle w:val="TableEntry"/>
              <w:rPr>
                <w:noProof w:val="0"/>
              </w:rPr>
            </w:pPr>
            <w:r w:rsidRPr="007A7659">
              <w:rPr>
                <w:noProof w:val="0"/>
              </w:rPr>
              <w:t>NTP</w:t>
            </w:r>
          </w:p>
        </w:tc>
        <w:tc>
          <w:tcPr>
            <w:tcW w:w="1620" w:type="dxa"/>
          </w:tcPr>
          <w:p w14:paraId="0275EB97" w14:textId="77777777" w:rsidR="00BD6B97" w:rsidRPr="007A7659" w:rsidRDefault="00BD6B97">
            <w:pPr>
              <w:pStyle w:val="TableEntry"/>
              <w:rPr>
                <w:noProof w:val="0"/>
              </w:rPr>
            </w:pPr>
            <w:r w:rsidRPr="007A7659">
              <w:rPr>
                <w:noProof w:val="0"/>
              </w:rPr>
              <w:t>Must Support</w:t>
            </w:r>
          </w:p>
        </w:tc>
        <w:tc>
          <w:tcPr>
            <w:tcW w:w="2340" w:type="dxa"/>
          </w:tcPr>
          <w:p w14:paraId="00DBC3E5" w14:textId="77777777" w:rsidR="00BD6B97" w:rsidRPr="007A7659" w:rsidRDefault="00BD6B97">
            <w:pPr>
              <w:pStyle w:val="TableEntry"/>
              <w:rPr>
                <w:noProof w:val="0"/>
              </w:rPr>
            </w:pPr>
            <w:r w:rsidRPr="007A7659">
              <w:rPr>
                <w:noProof w:val="0"/>
              </w:rPr>
              <w:t>Must Support</w:t>
            </w:r>
          </w:p>
        </w:tc>
        <w:tc>
          <w:tcPr>
            <w:tcW w:w="1800" w:type="dxa"/>
          </w:tcPr>
          <w:p w14:paraId="09F6D8FA" w14:textId="77777777" w:rsidR="00BD6B97" w:rsidRPr="007A7659" w:rsidRDefault="00BD6B97" w:rsidP="001E57DD">
            <w:pPr>
              <w:pStyle w:val="TableEntry"/>
              <w:rPr>
                <w:noProof w:val="0"/>
              </w:rPr>
            </w:pPr>
            <w:r w:rsidRPr="007A7659">
              <w:rPr>
                <w:noProof w:val="0"/>
              </w:rPr>
              <w:t>Permitted</w:t>
            </w:r>
          </w:p>
        </w:tc>
        <w:tc>
          <w:tcPr>
            <w:tcW w:w="2070" w:type="dxa"/>
          </w:tcPr>
          <w:p w14:paraId="5DEE9C72" w14:textId="77777777" w:rsidR="00BD6B97" w:rsidRPr="007A7659" w:rsidRDefault="00BD6B97" w:rsidP="00493145">
            <w:pPr>
              <w:pStyle w:val="TableEntry"/>
              <w:rPr>
                <w:noProof w:val="0"/>
              </w:rPr>
            </w:pPr>
            <w:r w:rsidRPr="007A7659">
              <w:rPr>
                <w:noProof w:val="0"/>
              </w:rPr>
              <w:t>Permitted</w:t>
            </w:r>
          </w:p>
        </w:tc>
      </w:tr>
      <w:tr w:rsidR="00BD6B97" w:rsidRPr="007A7659" w14:paraId="0444359F" w14:textId="77777777" w:rsidTr="002733A5">
        <w:tc>
          <w:tcPr>
            <w:tcW w:w="1350" w:type="dxa"/>
          </w:tcPr>
          <w:p w14:paraId="34A65E52" w14:textId="77777777" w:rsidR="00BD6B97" w:rsidRPr="007A7659" w:rsidRDefault="00BD6B97">
            <w:pPr>
              <w:pStyle w:val="TableEntry"/>
              <w:rPr>
                <w:noProof w:val="0"/>
              </w:rPr>
            </w:pPr>
            <w:r w:rsidRPr="007A7659">
              <w:rPr>
                <w:noProof w:val="0"/>
              </w:rPr>
              <w:t>Secure NTP</w:t>
            </w:r>
          </w:p>
        </w:tc>
        <w:tc>
          <w:tcPr>
            <w:tcW w:w="1620" w:type="dxa"/>
          </w:tcPr>
          <w:p w14:paraId="6D7D329F" w14:textId="77777777" w:rsidR="00BD6B97" w:rsidRPr="007A7659" w:rsidRDefault="00BD6B97">
            <w:pPr>
              <w:pStyle w:val="TableEntry"/>
              <w:rPr>
                <w:noProof w:val="0"/>
              </w:rPr>
            </w:pPr>
            <w:r w:rsidRPr="007A7659">
              <w:rPr>
                <w:noProof w:val="0"/>
              </w:rPr>
              <w:t>Optional</w:t>
            </w:r>
          </w:p>
        </w:tc>
        <w:tc>
          <w:tcPr>
            <w:tcW w:w="2340" w:type="dxa"/>
          </w:tcPr>
          <w:p w14:paraId="770BFEDC" w14:textId="77777777" w:rsidR="00BD6B97" w:rsidRPr="007A7659" w:rsidRDefault="00BD6B97">
            <w:pPr>
              <w:pStyle w:val="TableEntry"/>
              <w:rPr>
                <w:noProof w:val="0"/>
              </w:rPr>
            </w:pPr>
            <w:r w:rsidRPr="007A7659">
              <w:rPr>
                <w:noProof w:val="0"/>
              </w:rPr>
              <w:t>Optional</w:t>
            </w:r>
          </w:p>
        </w:tc>
        <w:tc>
          <w:tcPr>
            <w:tcW w:w="1800" w:type="dxa"/>
          </w:tcPr>
          <w:p w14:paraId="223D3CED" w14:textId="77777777" w:rsidR="00BD6B97" w:rsidRPr="007A7659" w:rsidRDefault="00BD6B97">
            <w:pPr>
              <w:pStyle w:val="TableEntry"/>
              <w:rPr>
                <w:noProof w:val="0"/>
              </w:rPr>
            </w:pPr>
            <w:r w:rsidRPr="007A7659">
              <w:rPr>
                <w:noProof w:val="0"/>
              </w:rPr>
              <w:t>Optional</w:t>
            </w:r>
          </w:p>
        </w:tc>
        <w:tc>
          <w:tcPr>
            <w:tcW w:w="2070" w:type="dxa"/>
          </w:tcPr>
          <w:p w14:paraId="22572571" w14:textId="77777777" w:rsidR="00BD6B97" w:rsidRPr="007A7659" w:rsidRDefault="00BD6B97">
            <w:pPr>
              <w:pStyle w:val="TableEntry"/>
              <w:rPr>
                <w:noProof w:val="0"/>
              </w:rPr>
            </w:pPr>
            <w:r w:rsidRPr="007A7659">
              <w:rPr>
                <w:noProof w:val="0"/>
              </w:rPr>
              <w:t>Optional</w:t>
            </w:r>
          </w:p>
        </w:tc>
      </w:tr>
    </w:tbl>
    <w:p w14:paraId="47C9D8DF" w14:textId="77777777" w:rsidR="00BD6B97" w:rsidRPr="007A7659" w:rsidRDefault="00BD6B97">
      <w:pPr>
        <w:pStyle w:val="Heading5"/>
        <w:numPr>
          <w:ilvl w:val="4"/>
          <w:numId w:val="19"/>
        </w:numPr>
        <w:tabs>
          <w:tab w:val="left" w:pos="1008"/>
        </w:tabs>
        <w:rPr>
          <w:noProof w:val="0"/>
        </w:rPr>
      </w:pPr>
      <w:bookmarkStart w:id="293" w:name="_Toc173916094"/>
      <w:bookmarkStart w:id="294" w:name="_Toc174248615"/>
      <w:r w:rsidRPr="007A7659">
        <w:rPr>
          <w:noProof w:val="0"/>
        </w:rPr>
        <w:t>Trigger Events</w:t>
      </w:r>
      <w:bookmarkEnd w:id="293"/>
      <w:bookmarkEnd w:id="294"/>
    </w:p>
    <w:p w14:paraId="2591C120" w14:textId="77777777" w:rsidR="00BD6B97" w:rsidRPr="007A7659" w:rsidRDefault="00BD6B97">
      <w:r w:rsidRPr="007A7659">
        <w:t xml:space="preserve">In a query-response mode the Time Client queries the Time Server and receives a response. This transaction includes timing estimation of network delays. </w:t>
      </w:r>
    </w:p>
    <w:p w14:paraId="63AAA17E" w14:textId="77777777" w:rsidR="00BD6B97" w:rsidRPr="007A7659" w:rsidRDefault="00BD6B97">
      <w:pPr>
        <w:pStyle w:val="Heading5"/>
        <w:numPr>
          <w:ilvl w:val="4"/>
          <w:numId w:val="19"/>
        </w:numPr>
        <w:tabs>
          <w:tab w:val="left" w:pos="1008"/>
        </w:tabs>
        <w:rPr>
          <w:noProof w:val="0"/>
        </w:rPr>
      </w:pPr>
      <w:bookmarkStart w:id="295" w:name="_Toc173916095"/>
      <w:bookmarkStart w:id="296" w:name="_Toc174248616"/>
      <w:r w:rsidRPr="007A7659">
        <w:rPr>
          <w:noProof w:val="0"/>
        </w:rPr>
        <w:t>Message Semantics</w:t>
      </w:r>
      <w:bookmarkEnd w:id="295"/>
      <w:bookmarkEnd w:id="296"/>
    </w:p>
    <w:p w14:paraId="240259CF" w14:textId="77777777" w:rsidR="00BD6B97" w:rsidRPr="007A7659" w:rsidRDefault="00BD6B97">
      <w:r w:rsidRPr="007A7659">
        <w:t>The Time Client uses the Network Time Protocol (NTP) to synchronize its time with the Time Server. NTP clients can be configured to use a specific NTP server at a specific IP address, to obtain the NTP server address automatically from DHCP, and/or to discover the NTP server address automatically. Time clients shall support at least manual configuration and may support all three modes. Time Clients usually maintain time synchronization by adjusting the system clock, so that applications continue to use the system clock facilities. The specific precision of synchronization depends upon the requirements of specific actors.</w:t>
      </w:r>
    </w:p>
    <w:p w14:paraId="093C176B" w14:textId="77777777" w:rsidR="00BD6B97" w:rsidRPr="007A7659" w:rsidRDefault="00BD6B97">
      <w:r w:rsidRPr="007A7659">
        <w:lastRenderedPageBreak/>
        <w:t>Implementations must support a time synchronization accuracy with a median error of less than one second.</w:t>
      </w:r>
    </w:p>
    <w:p w14:paraId="615B26B5" w14:textId="77777777" w:rsidR="00BD6B97" w:rsidRPr="007A7659" w:rsidRDefault="00BD6B97">
      <w:r w:rsidRPr="007A7659">
        <w:t xml:space="preserve">There is a Simple Network Time Protocol (SNTP) </w:t>
      </w:r>
      <w:r w:rsidR="008A6C66" w:rsidRPr="007A7659">
        <w:t>RFC</w:t>
      </w:r>
      <w:r w:rsidRPr="007A7659">
        <w:t>4330 defined that can provide one second accuracy for Time Clients. It uses the exact same protocol as NTP, but does not include the measurement data used by the NTP high-accuracy statistical estimation algorithm. It has a lower implementation cost because it omits the measurements and statistical estimation needed to achieve higher accuracy. This omission of the statistical estimation makes it unsuitable for use when grouped with a Time Server. Its use is permitted for Time Clients that are not grouped with a Time Server.</w:t>
      </w:r>
    </w:p>
    <w:p w14:paraId="00E8C87F" w14:textId="77777777" w:rsidR="00BD6B97" w:rsidRPr="002733A5" w:rsidRDefault="00BD6B97" w:rsidP="007E3B51">
      <w:pPr>
        <w:pStyle w:val="Note"/>
        <w:ind w:left="1440"/>
        <w:rPr>
          <w:rStyle w:val="BodyTextChar"/>
        </w:rPr>
      </w:pPr>
      <w:r w:rsidRPr="007A7659">
        <w:t>Note:</w:t>
      </w:r>
      <w:r w:rsidRPr="007A7659">
        <w:tab/>
        <w:t xml:space="preserve">1. The Time Client can often be implemented by using components provided by operating systems. Some offer only SNTP while others offer the choice of SNTP or NTP clients. </w:t>
      </w:r>
      <w:r w:rsidRPr="007A7659">
        <w:br/>
        <w:t>2. SNTP may achieve better than 1 second synchronization when combined with careful hardware, software, and custom network design. This network design will include restrictions on cabling design, hubs, routers, etc. that are outside the scope of the CT Profile and not verifiable except on a site by site basis.</w:t>
      </w:r>
      <w:r w:rsidRPr="007A7659">
        <w:br/>
      </w:r>
    </w:p>
    <w:p w14:paraId="7D606256" w14:textId="77777777" w:rsidR="00BD6B97" w:rsidRPr="007A7659" w:rsidRDefault="00BD6B97">
      <w:r w:rsidRPr="007A7659">
        <w:t>The use of Secure NTP is not required. The risk of subversion of the time base to conceal penetration is considered very low, and the operational costs of maintaining Secure NTP too high in most environments.</w:t>
      </w:r>
    </w:p>
    <w:p w14:paraId="75A971E7" w14:textId="77777777" w:rsidR="00BD6B97" w:rsidRPr="007A7659" w:rsidRDefault="00BD6B97">
      <w:pPr>
        <w:pStyle w:val="Heading5"/>
        <w:numPr>
          <w:ilvl w:val="4"/>
          <w:numId w:val="19"/>
        </w:numPr>
        <w:tabs>
          <w:tab w:val="left" w:pos="1008"/>
        </w:tabs>
        <w:rPr>
          <w:noProof w:val="0"/>
        </w:rPr>
      </w:pPr>
      <w:bookmarkStart w:id="297" w:name="_Toc173916096"/>
      <w:bookmarkStart w:id="298" w:name="_Toc174248617"/>
      <w:r w:rsidRPr="007A7659">
        <w:rPr>
          <w:noProof w:val="0"/>
        </w:rPr>
        <w:t>Expected Actions</w:t>
      </w:r>
      <w:bookmarkEnd w:id="297"/>
      <w:bookmarkEnd w:id="298"/>
    </w:p>
    <w:p w14:paraId="0083AF9F" w14:textId="77777777" w:rsidR="00BD6B97" w:rsidRPr="007A7659" w:rsidRDefault="00BD6B97">
      <w:r w:rsidRPr="007A7659">
        <w:t>The Time Server and Time Client will maintain synchronization to UTC. The Time Client maintains a statistical estimation process utilizing time estimates and network delay estimates from one or more Time Servers. This statistical estimation process yields a time estimate that is used to continually adjust the system clock.</w:t>
      </w:r>
    </w:p>
    <w:p w14:paraId="56F50E3F" w14:textId="77777777" w:rsidR="00BD6B97" w:rsidRPr="007A7659" w:rsidRDefault="00BD6B97">
      <w:pPr>
        <w:pStyle w:val="Note"/>
      </w:pPr>
      <w:r w:rsidRPr="007A7659">
        <w:t>Note:</w:t>
      </w:r>
      <w:r w:rsidRPr="007A7659">
        <w:tab/>
        <w:t>The relationship between the local reported time, UTC, and battery-backed clock is often a source of confusion. Different hardware and operating systems have different configuration requirements. These should be clearly documented and made clear in the user interface so that field service and operational staff do not introduce errors.</w:t>
      </w:r>
    </w:p>
    <w:p w14:paraId="12307C87" w14:textId="77777777" w:rsidR="00BD6B97" w:rsidRPr="007A7659" w:rsidRDefault="00BD6B97">
      <w:pPr>
        <w:pStyle w:val="Heading2"/>
        <w:numPr>
          <w:ilvl w:val="1"/>
          <w:numId w:val="19"/>
        </w:numPr>
        <w:tabs>
          <w:tab w:val="left" w:pos="576"/>
        </w:tabs>
        <w:rPr>
          <w:noProof w:val="0"/>
        </w:rPr>
      </w:pPr>
      <w:bookmarkStart w:id="299" w:name="_Toc173916097"/>
      <w:bookmarkStart w:id="300" w:name="_Toc174248618"/>
      <w:bookmarkStart w:id="301" w:name="_Toc210805528"/>
      <w:bookmarkStart w:id="302" w:name="_Toc214434001"/>
      <w:bookmarkStart w:id="303" w:name="_Toc214436922"/>
      <w:bookmarkStart w:id="304" w:name="_Toc214437367"/>
      <w:bookmarkStart w:id="305" w:name="_Toc214437683"/>
      <w:bookmarkStart w:id="306" w:name="_Toc214457159"/>
      <w:bookmarkStart w:id="307" w:name="_Toc214461272"/>
      <w:bookmarkStart w:id="308" w:name="_Toc214462893"/>
      <w:bookmarkStart w:id="309" w:name="_Toc13770201"/>
      <w:r w:rsidRPr="007A7659">
        <w:rPr>
          <w:noProof w:val="0"/>
        </w:rPr>
        <w:t>Get User Authentication</w:t>
      </w:r>
      <w:bookmarkEnd w:id="299"/>
      <w:bookmarkEnd w:id="300"/>
      <w:bookmarkEnd w:id="301"/>
      <w:bookmarkEnd w:id="302"/>
      <w:bookmarkEnd w:id="303"/>
      <w:bookmarkEnd w:id="304"/>
      <w:bookmarkEnd w:id="305"/>
      <w:bookmarkEnd w:id="306"/>
      <w:bookmarkEnd w:id="307"/>
      <w:bookmarkEnd w:id="308"/>
      <w:r w:rsidR="00683E4A" w:rsidRPr="007A7659">
        <w:rPr>
          <w:noProof w:val="0"/>
        </w:rPr>
        <w:t xml:space="preserve"> [ITI-2]</w:t>
      </w:r>
      <w:bookmarkEnd w:id="309"/>
    </w:p>
    <w:p w14:paraId="69260CB9" w14:textId="629E83D8" w:rsidR="00BD6B97" w:rsidRPr="007A7659" w:rsidRDefault="00BD6B97">
      <w:r w:rsidRPr="007A7659">
        <w:t xml:space="preserve">This section corresponds to </w:t>
      </w:r>
      <w:r w:rsidR="000C66A7">
        <w:t>t</w:t>
      </w:r>
      <w:r w:rsidRPr="007A7659">
        <w:t xml:space="preserve">ransaction </w:t>
      </w:r>
      <w:r w:rsidR="000C66A7">
        <w:t>[</w:t>
      </w:r>
      <w:r w:rsidRPr="007A7659">
        <w:t>ITI-2</w:t>
      </w:r>
      <w:r w:rsidR="000C66A7">
        <w:t>]</w:t>
      </w:r>
      <w:r w:rsidRPr="007A7659">
        <w:t xml:space="preserve"> of the IHE IT Infrastructure Technical Framework. Transaction </w:t>
      </w:r>
      <w:r w:rsidR="000C66A7">
        <w:t>[</w:t>
      </w:r>
      <w:r w:rsidRPr="007A7659">
        <w:t>ITI-2</w:t>
      </w:r>
      <w:r w:rsidR="000C66A7">
        <w:t>]</w:t>
      </w:r>
      <w:r w:rsidRPr="007A7659">
        <w:t xml:space="preserve"> is used by the Client Authentication Agent and Kerberos Authentication Server </w:t>
      </w:r>
      <w:r w:rsidR="00B4249B" w:rsidRPr="007A7659">
        <w:t>Actors</w:t>
      </w:r>
      <w:r w:rsidRPr="007A7659">
        <w:t>.</w:t>
      </w:r>
    </w:p>
    <w:p w14:paraId="73C3128F" w14:textId="77777777" w:rsidR="00BD6B97" w:rsidRPr="007A7659" w:rsidRDefault="00BD6B97">
      <w:pPr>
        <w:pStyle w:val="Heading3"/>
        <w:numPr>
          <w:ilvl w:val="2"/>
          <w:numId w:val="19"/>
        </w:numPr>
        <w:tabs>
          <w:tab w:val="clear" w:pos="2160"/>
        </w:tabs>
        <w:rPr>
          <w:noProof w:val="0"/>
        </w:rPr>
      </w:pPr>
      <w:bookmarkStart w:id="310" w:name="_Toc173916098"/>
      <w:bookmarkStart w:id="311" w:name="_Toc174248619"/>
      <w:bookmarkStart w:id="312" w:name="_Toc13770202"/>
      <w:r w:rsidRPr="007A7659">
        <w:rPr>
          <w:noProof w:val="0"/>
        </w:rPr>
        <w:t>Scope</w:t>
      </w:r>
      <w:bookmarkEnd w:id="310"/>
      <w:bookmarkEnd w:id="311"/>
      <w:bookmarkEnd w:id="312"/>
    </w:p>
    <w:p w14:paraId="1DABF3BC" w14:textId="77777777" w:rsidR="00BD6B97" w:rsidRPr="007A7659" w:rsidRDefault="00BD6B97">
      <w:r w:rsidRPr="007A7659">
        <w:t>This transaction is used to authenticate an enterprise-wide user identity. A challenge-response method verifies that the user knows the correct password. Once the user is authenticated, the Kerberos Authentication Server sends a Ticket Granting Ticket (TGT) to the Client Authentication Agent to permit optimization of subsequent interactions. The TGT acts as a substitute for repeated login/password type activity.</w:t>
      </w:r>
    </w:p>
    <w:p w14:paraId="68B22978" w14:textId="77777777" w:rsidR="00BD6B97" w:rsidRPr="007A7659" w:rsidRDefault="00BD6B97">
      <w:r w:rsidRPr="007A7659">
        <w:t xml:space="preserve">This transaction is equivalent to what is called the “Authentication Service” in </w:t>
      </w:r>
      <w:r w:rsidR="008A6C66" w:rsidRPr="007A7659">
        <w:t>RFC</w:t>
      </w:r>
      <w:r w:rsidRPr="007A7659">
        <w:t>1510.</w:t>
      </w:r>
    </w:p>
    <w:p w14:paraId="15EDC6F3" w14:textId="77777777" w:rsidR="00BD6B97" w:rsidRPr="007A7659" w:rsidRDefault="00BD6B97">
      <w:pPr>
        <w:pStyle w:val="Heading3"/>
        <w:numPr>
          <w:ilvl w:val="2"/>
          <w:numId w:val="19"/>
        </w:numPr>
        <w:tabs>
          <w:tab w:val="clear" w:pos="2160"/>
        </w:tabs>
        <w:rPr>
          <w:noProof w:val="0"/>
        </w:rPr>
      </w:pPr>
      <w:bookmarkStart w:id="313" w:name="_Toc173916099"/>
      <w:bookmarkStart w:id="314" w:name="_Toc174248620"/>
      <w:bookmarkStart w:id="315" w:name="_Toc13770203"/>
      <w:r w:rsidRPr="007A7659">
        <w:rPr>
          <w:noProof w:val="0"/>
        </w:rPr>
        <w:lastRenderedPageBreak/>
        <w:t>Use Case Roles</w:t>
      </w:r>
      <w:bookmarkEnd w:id="313"/>
      <w:bookmarkEnd w:id="314"/>
      <w:bookmarkEnd w:id="315"/>
    </w:p>
    <w:bookmarkStart w:id="316" w:name="_1115192888"/>
    <w:bookmarkStart w:id="317" w:name="_1121538381"/>
    <w:bookmarkStart w:id="318" w:name="_1121538670"/>
    <w:bookmarkEnd w:id="316"/>
    <w:bookmarkEnd w:id="317"/>
    <w:bookmarkEnd w:id="318"/>
    <w:p w14:paraId="5DF61066" w14:textId="77777777" w:rsidR="00BD6B97" w:rsidRPr="007A7659" w:rsidRDefault="00CF0CDD" w:rsidP="001D3953">
      <w:pPr>
        <w:pStyle w:val="BodyText"/>
        <w:jc w:val="center"/>
        <w:rPr>
          <w:b/>
        </w:rPr>
      </w:pPr>
      <w:r w:rsidRPr="007A7659">
        <w:rPr>
          <w:noProof/>
        </w:rPr>
        <w:object w:dxaOrig="5430" w:dyaOrig="1935" w14:anchorId="294BF80C">
          <v:shape id="_x0000_i1060" type="#_x0000_t75" alt="" style="width:273.4pt;height:91.75pt;mso-width-percent:0;mso-height-percent:0;mso-width-percent:0;mso-height-percent:0" o:ole="" filled="t">
            <v:fill color2="black"/>
            <v:imagedata r:id="rId30" o:title=""/>
          </v:shape>
          <o:OLEObject Type="Embed" ProgID="Word.Picture.8" ShapeID="_x0000_i1060" DrawAspect="Content" ObjectID="_1643628947" r:id="rId31"/>
        </w:object>
      </w:r>
    </w:p>
    <w:p w14:paraId="43DFF4C4" w14:textId="77777777" w:rsidR="000E4DDC" w:rsidRPr="007A7659" w:rsidRDefault="000E4DDC" w:rsidP="007E3B51">
      <w:pPr>
        <w:pStyle w:val="BodyText"/>
      </w:pPr>
    </w:p>
    <w:p w14:paraId="01BDE9A2" w14:textId="77777777" w:rsidR="00BD6B97" w:rsidRPr="007A7659" w:rsidRDefault="00BD6B97">
      <w:r w:rsidRPr="007A7659">
        <w:rPr>
          <w:b/>
        </w:rPr>
        <w:t>Actor:</w:t>
      </w:r>
      <w:r w:rsidRPr="007A7659">
        <w:t xml:space="preserve"> Client Authentication Agent.</w:t>
      </w:r>
    </w:p>
    <w:p w14:paraId="6DB8AAF0" w14:textId="77777777" w:rsidR="00BD6B97" w:rsidRPr="007A7659" w:rsidRDefault="00BD6B97">
      <w:r w:rsidRPr="007A7659">
        <w:rPr>
          <w:b/>
        </w:rPr>
        <w:t xml:space="preserve">Role: </w:t>
      </w:r>
      <w:r w:rsidRPr="007A7659">
        <w:t>Communicates authentication information to the Kerberos Authentication Server, receives a TGT, and performs internal TGT management.</w:t>
      </w:r>
    </w:p>
    <w:p w14:paraId="6082B725" w14:textId="77777777" w:rsidR="00BD6B97" w:rsidRPr="007A7659" w:rsidRDefault="00BD6B97">
      <w:r w:rsidRPr="007A7659">
        <w:rPr>
          <w:b/>
        </w:rPr>
        <w:t>Actor:</w:t>
      </w:r>
      <w:r w:rsidRPr="007A7659">
        <w:t xml:space="preserve"> Kerberos Authentication Server. In </w:t>
      </w:r>
      <w:r w:rsidR="008A6C66" w:rsidRPr="007A7659">
        <w:t>RFC</w:t>
      </w:r>
      <w:r w:rsidRPr="007A7659">
        <w:t xml:space="preserve">1510 this is called a Key Distribution Center (KDC). </w:t>
      </w:r>
    </w:p>
    <w:p w14:paraId="11B8DDE3" w14:textId="77777777" w:rsidR="00BD6B97" w:rsidRPr="007A7659" w:rsidRDefault="00BD6B97">
      <w:r w:rsidRPr="007A7659">
        <w:rPr>
          <w:b/>
        </w:rPr>
        <w:t xml:space="preserve">Role: </w:t>
      </w:r>
      <w:r w:rsidRPr="007A7659">
        <w:t xml:space="preserve">Verifies the authentication information, creates a TGT, and sends it to the Client Authentication Agent. </w:t>
      </w:r>
    </w:p>
    <w:p w14:paraId="7C24FFF7" w14:textId="77777777" w:rsidR="00BD6B97" w:rsidRPr="007A7659" w:rsidRDefault="00BD6B97">
      <w:pPr>
        <w:pStyle w:val="Heading3"/>
        <w:numPr>
          <w:ilvl w:val="2"/>
          <w:numId w:val="19"/>
        </w:numPr>
        <w:tabs>
          <w:tab w:val="clear" w:pos="2160"/>
        </w:tabs>
        <w:rPr>
          <w:noProof w:val="0"/>
        </w:rPr>
      </w:pPr>
      <w:bookmarkStart w:id="319" w:name="_Toc173916100"/>
      <w:bookmarkStart w:id="320" w:name="_Toc174248621"/>
      <w:bookmarkStart w:id="321" w:name="_Toc13770204"/>
      <w:r w:rsidRPr="007A7659">
        <w:rPr>
          <w:noProof w:val="0"/>
        </w:rPr>
        <w:t>Referenced Standard</w:t>
      </w:r>
      <w:bookmarkEnd w:id="319"/>
      <w:bookmarkEnd w:id="320"/>
      <w:bookmarkEnd w:id="321"/>
    </w:p>
    <w:p w14:paraId="327C90E8" w14:textId="77777777" w:rsidR="00BD6B97" w:rsidRPr="007A7659" w:rsidRDefault="008A6C66">
      <w:r w:rsidRPr="007A7659">
        <w:t>RFC</w:t>
      </w:r>
      <w:r w:rsidR="00BD6B97" w:rsidRPr="007A7659">
        <w:t>1510</w:t>
      </w:r>
      <w:r w:rsidR="00BD6B97" w:rsidRPr="007A7659">
        <w:tab/>
        <w:t>The Kerberos Network Authentication Service (V5)</w:t>
      </w:r>
    </w:p>
    <w:p w14:paraId="6FCFD697" w14:textId="013F06DE" w:rsidR="00BD6B97" w:rsidRPr="007A7659" w:rsidRDefault="007663CB">
      <w:pPr>
        <w:pStyle w:val="Heading3"/>
        <w:numPr>
          <w:ilvl w:val="2"/>
          <w:numId w:val="19"/>
        </w:numPr>
        <w:tabs>
          <w:tab w:val="clear" w:pos="2160"/>
        </w:tabs>
        <w:rPr>
          <w:noProof w:val="0"/>
        </w:rPr>
      </w:pPr>
      <w:bookmarkStart w:id="322" w:name="_Toc13770205"/>
      <w:r>
        <w:rPr>
          <w:noProof w:val="0"/>
        </w:rPr>
        <w:t>Messages</w:t>
      </w:r>
      <w:bookmarkEnd w:id="322"/>
    </w:p>
    <w:p w14:paraId="1368558C" w14:textId="77777777" w:rsidR="00BD6B97" w:rsidRPr="007A7659" w:rsidRDefault="00BD6B97" w:rsidP="00AE5ED3">
      <w:pPr>
        <w:pStyle w:val="BodyText"/>
      </w:pPr>
      <w:r w:rsidRPr="007A7659">
        <w:t xml:space="preserve">The Client Authentication Agent communicates to the Kerberos Authentication Server a Kerberos Authentication Service Request (KRB_AS_REQ). This message identifies the user, the name of the ticket-granting service and authentication data. The authentication data is usually a timestamp encrypted with the user’s long-term key. (See </w:t>
      </w:r>
      <w:r w:rsidR="008A6C66" w:rsidRPr="007A7659">
        <w:t>RFC</w:t>
      </w:r>
      <w:r w:rsidRPr="007A7659">
        <w:t>1510 for the exception cases.)</w:t>
      </w:r>
    </w:p>
    <w:p w14:paraId="24A6848C" w14:textId="77777777" w:rsidR="0039466E" w:rsidRPr="007A7659" w:rsidRDefault="0039466E" w:rsidP="00AE5ED3">
      <w:pPr>
        <w:pStyle w:val="BodyText"/>
      </w:pPr>
    </w:p>
    <w:bookmarkStart w:id="323" w:name="_1115206557"/>
    <w:bookmarkStart w:id="324" w:name="_1115206952"/>
    <w:bookmarkStart w:id="325" w:name="_1115208818"/>
    <w:bookmarkStart w:id="326" w:name="_1116174618"/>
    <w:bookmarkStart w:id="327" w:name="_1116174945"/>
    <w:bookmarkStart w:id="328" w:name="_1116175706"/>
    <w:bookmarkStart w:id="329" w:name="_1116417465"/>
    <w:bookmarkStart w:id="330" w:name="_1116877503"/>
    <w:bookmarkEnd w:id="323"/>
    <w:bookmarkEnd w:id="324"/>
    <w:bookmarkEnd w:id="325"/>
    <w:bookmarkEnd w:id="326"/>
    <w:bookmarkEnd w:id="327"/>
    <w:bookmarkEnd w:id="328"/>
    <w:bookmarkEnd w:id="329"/>
    <w:bookmarkEnd w:id="330"/>
    <w:p w14:paraId="2337BA8A" w14:textId="77777777" w:rsidR="00BD6B97" w:rsidRPr="007A7659" w:rsidRDefault="00CF0CDD" w:rsidP="001D3953">
      <w:pPr>
        <w:pStyle w:val="BodyText"/>
        <w:jc w:val="center"/>
      </w:pPr>
      <w:r w:rsidRPr="007A7659">
        <w:rPr>
          <w:noProof/>
        </w:rPr>
        <w:object w:dxaOrig="8520" w:dyaOrig="3150" w14:anchorId="5D88C0A1">
          <v:shape id="_x0000_i1059" type="#_x0000_t75" alt="" style="width:418.35pt;height:158.1pt;mso-width-percent:0;mso-height-percent:0;mso-width-percent:0;mso-height-percent:0" o:ole="" filled="t">
            <v:fill color2="black"/>
            <v:imagedata r:id="rId32" o:title=""/>
          </v:shape>
          <o:OLEObject Type="Embed" ProgID="Word.Picture.8" ShapeID="_x0000_i1059" DrawAspect="Content" ObjectID="_1643628948" r:id="rId33"/>
        </w:object>
      </w:r>
    </w:p>
    <w:p w14:paraId="2BFC0525" w14:textId="77777777" w:rsidR="00BD6B97" w:rsidRPr="007A7659" w:rsidRDefault="00BD6B97">
      <w:pPr>
        <w:pStyle w:val="FigureTitle"/>
      </w:pPr>
      <w:r w:rsidRPr="007A7659">
        <w:t>Figure 3.2.4-1: Get User Authentication Messages</w:t>
      </w:r>
    </w:p>
    <w:p w14:paraId="7E5E1B14" w14:textId="77777777" w:rsidR="004722A1" w:rsidRPr="007A7659" w:rsidRDefault="004722A1" w:rsidP="00AE5ED3">
      <w:pPr>
        <w:pStyle w:val="BodyText"/>
      </w:pPr>
    </w:p>
    <w:p w14:paraId="7B41C8C5" w14:textId="77777777" w:rsidR="00BD6B97" w:rsidRPr="007A7659" w:rsidRDefault="00BD6B97">
      <w:pPr>
        <w:pStyle w:val="Heading4"/>
        <w:numPr>
          <w:ilvl w:val="3"/>
          <w:numId w:val="19"/>
        </w:numPr>
        <w:tabs>
          <w:tab w:val="clear" w:pos="2160"/>
          <w:tab w:val="clear" w:pos="2880"/>
          <w:tab w:val="left" w:pos="864"/>
        </w:tabs>
        <w:rPr>
          <w:noProof w:val="0"/>
        </w:rPr>
      </w:pPr>
      <w:bookmarkStart w:id="331" w:name="_Toc173916102"/>
      <w:bookmarkStart w:id="332" w:name="_Toc174248623"/>
      <w:r w:rsidRPr="007A7659">
        <w:rPr>
          <w:noProof w:val="0"/>
        </w:rPr>
        <w:lastRenderedPageBreak/>
        <w:t>Get User Authentication (Request/Response)</w:t>
      </w:r>
      <w:bookmarkEnd w:id="331"/>
      <w:bookmarkEnd w:id="332"/>
    </w:p>
    <w:p w14:paraId="25C02D2C" w14:textId="77777777" w:rsidR="00BD6B97" w:rsidRPr="007A7659" w:rsidRDefault="00BD6B97">
      <w:pPr>
        <w:pStyle w:val="Heading5"/>
        <w:numPr>
          <w:ilvl w:val="4"/>
          <w:numId w:val="19"/>
        </w:numPr>
        <w:tabs>
          <w:tab w:val="left" w:pos="1008"/>
        </w:tabs>
        <w:rPr>
          <w:noProof w:val="0"/>
        </w:rPr>
      </w:pPr>
      <w:bookmarkStart w:id="333" w:name="_Toc173916103"/>
      <w:bookmarkStart w:id="334" w:name="_Toc174248624"/>
      <w:r w:rsidRPr="007A7659">
        <w:rPr>
          <w:noProof w:val="0"/>
        </w:rPr>
        <w:t>Trigger Events</w:t>
      </w:r>
      <w:bookmarkEnd w:id="333"/>
      <w:bookmarkEnd w:id="334"/>
    </w:p>
    <w:p w14:paraId="5891B159" w14:textId="77777777" w:rsidR="00BD6B97" w:rsidRPr="007A7659" w:rsidRDefault="00BD6B97">
      <w:r w:rsidRPr="007A7659">
        <w:t>The Kerberos User Authentication transactions normally take place:</w:t>
      </w:r>
    </w:p>
    <w:p w14:paraId="684D7E4B" w14:textId="77777777" w:rsidR="00BD6B97" w:rsidRPr="007A7659" w:rsidRDefault="00BD6B97" w:rsidP="006E48D2">
      <w:pPr>
        <w:pStyle w:val="ListNumber2"/>
        <w:numPr>
          <w:ilvl w:val="0"/>
          <w:numId w:val="33"/>
        </w:numPr>
      </w:pPr>
      <w:r w:rsidRPr="007A7659">
        <w:t>Upon login or session start for a new user, and</w:t>
      </w:r>
    </w:p>
    <w:p w14:paraId="7FF2F0B6" w14:textId="77777777" w:rsidR="00BD6B97" w:rsidRPr="007A7659" w:rsidRDefault="00BD6B97" w:rsidP="006E48D2">
      <w:pPr>
        <w:pStyle w:val="ListNumber2"/>
        <w:numPr>
          <w:ilvl w:val="0"/>
          <w:numId w:val="33"/>
        </w:numPr>
      </w:pPr>
      <w:r w:rsidRPr="007A7659">
        <w:t>Shortly before expiration of a TGT. TGT timeouts are selected to minimize the need for this transaction, but they may expire prior to user logout/ session complete.</w:t>
      </w:r>
    </w:p>
    <w:p w14:paraId="260984C8" w14:textId="77777777" w:rsidR="00BD6B97" w:rsidRPr="007A7659" w:rsidRDefault="00BD6B97">
      <w:r w:rsidRPr="007A7659">
        <w:t>When the Client Authentication Agent supports the Authentication for User Context Option, the Client Authentication Agent shall resolve any Context Manager interface issues before starting the user authentication. For instance the Client Authentication Agent needs to be sure that it will be accepted by the Context Manager as the one and only user authenticator in the context for this user session. Similar issues may apply with non-IHE uses of CCOW.</w:t>
      </w:r>
    </w:p>
    <w:p w14:paraId="5637C080" w14:textId="77777777" w:rsidR="00BD6B97" w:rsidRPr="007A7659" w:rsidRDefault="00BD6B97">
      <w:pPr>
        <w:pStyle w:val="Heading5"/>
        <w:numPr>
          <w:ilvl w:val="4"/>
          <w:numId w:val="19"/>
        </w:numPr>
        <w:tabs>
          <w:tab w:val="left" w:pos="1008"/>
        </w:tabs>
        <w:rPr>
          <w:noProof w:val="0"/>
        </w:rPr>
      </w:pPr>
      <w:bookmarkStart w:id="335" w:name="_Toc173916104"/>
      <w:bookmarkStart w:id="336" w:name="_Toc174248625"/>
      <w:r w:rsidRPr="007A7659">
        <w:rPr>
          <w:noProof w:val="0"/>
        </w:rPr>
        <w:t>Message Semantics</w:t>
      </w:r>
      <w:bookmarkEnd w:id="335"/>
      <w:bookmarkEnd w:id="336"/>
    </w:p>
    <w:p w14:paraId="33E0D228" w14:textId="77777777" w:rsidR="00BD6B97" w:rsidRPr="007A7659" w:rsidRDefault="00BD6B97">
      <w:r w:rsidRPr="007A7659">
        <w:t xml:space="preserve">The Client Authentication Agent shall support use of this transaction with the Kerberos user name/password system defined in </w:t>
      </w:r>
      <w:r w:rsidR="008A6C66" w:rsidRPr="007A7659">
        <w:t>RFC</w:t>
      </w:r>
      <w:r w:rsidRPr="007A7659">
        <w:t xml:space="preserve">1510. The username and password shall consist of the 94 printable characters specified in the International Reference Version of ISO-646/ECMA-6 (aka U.S. ASCII). </w:t>
      </w:r>
    </w:p>
    <w:p w14:paraId="52EB1256" w14:textId="77777777" w:rsidR="00BD6B97" w:rsidRPr="007A7659" w:rsidRDefault="00BD6B97">
      <w:pPr>
        <w:pStyle w:val="Heading5"/>
        <w:numPr>
          <w:ilvl w:val="4"/>
          <w:numId w:val="19"/>
        </w:numPr>
        <w:tabs>
          <w:tab w:val="left" w:pos="1008"/>
        </w:tabs>
        <w:rPr>
          <w:noProof w:val="0"/>
        </w:rPr>
      </w:pPr>
      <w:bookmarkStart w:id="337" w:name="_Toc173916105"/>
      <w:bookmarkStart w:id="338" w:name="_Toc174248626"/>
      <w:r w:rsidRPr="007A7659">
        <w:rPr>
          <w:noProof w:val="0"/>
        </w:rPr>
        <w:t>Expected Actions</w:t>
      </w:r>
      <w:bookmarkEnd w:id="337"/>
      <w:bookmarkEnd w:id="338"/>
    </w:p>
    <w:p w14:paraId="1F2B43DD" w14:textId="77777777" w:rsidR="00BD6B97" w:rsidRPr="007A7659" w:rsidRDefault="00BD6B97">
      <w:r w:rsidRPr="007A7659">
        <w:t>The Client Authentication Agent shall perform TGT management, so that subsequent activities can re-use TGTs from a credentials cache. The Client Authentication Agent shall ensure that a user has access to only to his or her own tickets (both TGT and Service Tickets). This is most often done by clearing the credentials cache upon user logout or session completion.</w:t>
      </w:r>
    </w:p>
    <w:p w14:paraId="59D727DC" w14:textId="77777777" w:rsidR="00BD6B97" w:rsidRPr="007A7659" w:rsidRDefault="00BD6B97">
      <w:r w:rsidRPr="007A7659">
        <w:t>When the Client Authentication Agent supports the Authenticator for User Context Option, the agent shall perform the Change Context Transaction to set the user identity in the context managed by the Context Manager.</w:t>
      </w:r>
    </w:p>
    <w:p w14:paraId="2E211411" w14:textId="77777777" w:rsidR="00BD6B97" w:rsidRPr="007A7659" w:rsidRDefault="00BD6B97">
      <w:r w:rsidRPr="007A7659">
        <w:t>When the user session ends, the Client Authentication Agent shall remove the user credentials from its cache. If it supports the Authenticator for User Context Option, the agent shall perform the Change Context Transaction to set the user to NULL prior to removing the user credentials.</w:t>
      </w:r>
    </w:p>
    <w:p w14:paraId="460B8E4B" w14:textId="77777777" w:rsidR="00BD6B97" w:rsidRPr="007A7659" w:rsidRDefault="00BD6B97">
      <w:pPr>
        <w:pStyle w:val="Heading3"/>
        <w:numPr>
          <w:ilvl w:val="2"/>
          <w:numId w:val="19"/>
        </w:numPr>
        <w:tabs>
          <w:tab w:val="clear" w:pos="2160"/>
        </w:tabs>
        <w:rPr>
          <w:noProof w:val="0"/>
        </w:rPr>
      </w:pPr>
      <w:bookmarkStart w:id="339" w:name="_Toc173916106"/>
      <w:bookmarkStart w:id="340" w:name="_Toc174248627"/>
      <w:bookmarkStart w:id="341" w:name="_Toc13770206"/>
      <w:r w:rsidRPr="007A7659">
        <w:rPr>
          <w:noProof w:val="0"/>
        </w:rPr>
        <w:t>Extended Authentication Methods</w:t>
      </w:r>
      <w:bookmarkEnd w:id="339"/>
      <w:bookmarkEnd w:id="340"/>
      <w:bookmarkEnd w:id="341"/>
    </w:p>
    <w:p w14:paraId="445E9CFA" w14:textId="77777777" w:rsidR="00BD6B97" w:rsidRPr="007A7659" w:rsidRDefault="00BD6B97">
      <w:r w:rsidRPr="007A7659">
        <w:t>The Kerberos challenge-response system used by this Integration Profile can be used to verify users by means of many authentication mechanisms. The mechanism specified in this profile is the Kerberos username and password system. Other methods such as smart cards and biometrics have also been documented but not standardized. (See ITI TF-1: Appendix D for a discussion of alternate authentication mechanisms.)</w:t>
      </w:r>
    </w:p>
    <w:p w14:paraId="7CB8F277" w14:textId="77777777" w:rsidR="00BD6B97" w:rsidRPr="007A7659" w:rsidRDefault="00BD6B97">
      <w:pPr>
        <w:pStyle w:val="Heading3"/>
        <w:numPr>
          <w:ilvl w:val="2"/>
          <w:numId w:val="19"/>
        </w:numPr>
        <w:tabs>
          <w:tab w:val="clear" w:pos="2160"/>
        </w:tabs>
        <w:rPr>
          <w:noProof w:val="0"/>
        </w:rPr>
      </w:pPr>
      <w:bookmarkStart w:id="342" w:name="_Toc173916107"/>
      <w:bookmarkStart w:id="343" w:name="_Toc174248628"/>
      <w:bookmarkStart w:id="344" w:name="_Toc13770207"/>
      <w:r w:rsidRPr="007A7659">
        <w:rPr>
          <w:noProof w:val="0"/>
        </w:rPr>
        <w:t xml:space="preserve">Audit </w:t>
      </w:r>
      <w:bookmarkEnd w:id="342"/>
      <w:bookmarkEnd w:id="343"/>
      <w:r w:rsidRPr="007A7659">
        <w:rPr>
          <w:noProof w:val="0"/>
        </w:rPr>
        <w:t>Record Considerations</w:t>
      </w:r>
      <w:bookmarkEnd w:id="344"/>
    </w:p>
    <w:p w14:paraId="5E3AC2A7" w14:textId="77777777" w:rsidR="00BD6B97" w:rsidRPr="007A7659" w:rsidRDefault="00BD6B97" w:rsidP="007E3B51">
      <w:pPr>
        <w:pStyle w:val="BodyText"/>
        <w:rPr>
          <w:rFonts w:eastAsia="SimSun"/>
          <w:lang w:eastAsia="he-IL" w:bidi="he-IL"/>
        </w:rPr>
      </w:pPr>
      <w:bookmarkStart w:id="345" w:name="OLE_LINK10"/>
      <w:bookmarkStart w:id="346" w:name="OLE_LINK11"/>
      <w:r w:rsidRPr="007A7659">
        <w:rPr>
          <w:rFonts w:eastAsia="SimSun"/>
        </w:rPr>
        <w:t xml:space="preserve">The Client Authentication Agent shall produce the ATNA UserAuthenticated event for each Get Authentication [ITI-2] transaction with the EventTypeCode equal to Login or Failure as </w:t>
      </w:r>
      <w:r w:rsidRPr="007A7659">
        <w:rPr>
          <w:rFonts w:eastAsia="SimSun"/>
        </w:rPr>
        <w:lastRenderedPageBreak/>
        <w:t xml:space="preserve">appropriate. </w:t>
      </w:r>
      <w:bookmarkEnd w:id="345"/>
      <w:bookmarkEnd w:id="346"/>
      <w:r w:rsidRPr="007A7659">
        <w:rPr>
          <w:rFonts w:eastAsia="SimSun"/>
        </w:rPr>
        <w:t>If the application knows about logout, this shall produce a UserAuthentication event with the eventTypeCode of Logout. The UserName element shall be the Kerberos identity in the form of username@realm.</w:t>
      </w:r>
    </w:p>
    <w:p w14:paraId="0F4A7197" w14:textId="77777777" w:rsidR="00BD6B97" w:rsidRPr="007A7659" w:rsidRDefault="00BD6B97" w:rsidP="001D3953">
      <w:pPr>
        <w:pStyle w:val="BodyText"/>
        <w:rPr>
          <w:rFonts w:eastAsia="SimSun"/>
          <w:lang w:eastAsia="he-IL" w:bidi="he-IL"/>
        </w:rPr>
      </w:pPr>
    </w:p>
    <w:tbl>
      <w:tblPr>
        <w:tblW w:w="9666" w:type="dxa"/>
        <w:tblLayout w:type="fixed"/>
        <w:tblLook w:val="0000" w:firstRow="0" w:lastRow="0" w:firstColumn="0" w:lastColumn="0" w:noHBand="0" w:noVBand="0"/>
      </w:tblPr>
      <w:tblGrid>
        <w:gridCol w:w="1668"/>
        <w:gridCol w:w="2693"/>
        <w:gridCol w:w="850"/>
        <w:gridCol w:w="4455"/>
      </w:tblGrid>
      <w:tr w:rsidR="00BD6B97" w:rsidRPr="007A7659" w14:paraId="410DB68A" w14:textId="77777777" w:rsidTr="007E3B51">
        <w:trPr>
          <w:cantSplit/>
        </w:trPr>
        <w:tc>
          <w:tcPr>
            <w:tcW w:w="1668" w:type="dxa"/>
            <w:tcBorders>
              <w:top w:val="single" w:sz="4" w:space="0" w:color="auto"/>
              <w:left w:val="single" w:sz="4" w:space="0" w:color="auto"/>
              <w:bottom w:val="single" w:sz="4" w:space="0" w:color="auto"/>
              <w:right w:val="single" w:sz="4" w:space="0" w:color="auto"/>
            </w:tcBorders>
            <w:textDirection w:val="btLr"/>
            <w:vAlign w:val="center"/>
          </w:tcPr>
          <w:p w14:paraId="35F45711" w14:textId="77777777" w:rsidR="00BD6B97" w:rsidRPr="007A7659" w:rsidRDefault="00BD6B97" w:rsidP="007E3B51">
            <w:pPr>
              <w:pStyle w:val="BodyText"/>
            </w:pPr>
          </w:p>
        </w:tc>
        <w:tc>
          <w:tcPr>
            <w:tcW w:w="2693" w:type="dxa"/>
            <w:tcBorders>
              <w:top w:val="single" w:sz="4" w:space="0" w:color="auto"/>
              <w:left w:val="single" w:sz="4" w:space="0" w:color="auto"/>
              <w:bottom w:val="single" w:sz="4" w:space="0" w:color="auto"/>
              <w:right w:val="single" w:sz="4" w:space="0" w:color="auto"/>
            </w:tcBorders>
            <w:shd w:val="pct10" w:color="DDDDDD" w:fill="D9D9D9"/>
            <w:vAlign w:val="center"/>
          </w:tcPr>
          <w:p w14:paraId="79BCFD44" w14:textId="77777777" w:rsidR="00BD6B97" w:rsidRPr="007A7659" w:rsidRDefault="00BD6B97" w:rsidP="0002013A">
            <w:pPr>
              <w:pStyle w:val="TableEntryHeader"/>
            </w:pPr>
            <w:r w:rsidRPr="007A7659">
              <w:t>Field Name</w:t>
            </w:r>
          </w:p>
        </w:tc>
        <w:tc>
          <w:tcPr>
            <w:tcW w:w="850" w:type="dxa"/>
            <w:tcBorders>
              <w:top w:val="single" w:sz="4" w:space="0" w:color="auto"/>
              <w:left w:val="single" w:sz="4" w:space="0" w:color="auto"/>
              <w:bottom w:val="single" w:sz="4" w:space="0" w:color="auto"/>
              <w:right w:val="single" w:sz="4" w:space="0" w:color="auto"/>
            </w:tcBorders>
            <w:shd w:val="pct10" w:color="DDDDDD" w:fill="D9D9D9"/>
            <w:vAlign w:val="center"/>
          </w:tcPr>
          <w:p w14:paraId="624D0E97" w14:textId="77777777" w:rsidR="00BD6B97" w:rsidRPr="007A7659" w:rsidRDefault="00BD6B97" w:rsidP="0002013A">
            <w:pPr>
              <w:pStyle w:val="TableEntryHeader"/>
            </w:pPr>
            <w:r w:rsidRPr="007A7659">
              <w:t>Opt</w:t>
            </w:r>
          </w:p>
        </w:tc>
        <w:tc>
          <w:tcPr>
            <w:tcW w:w="4455" w:type="dxa"/>
            <w:tcBorders>
              <w:top w:val="single" w:sz="4" w:space="0" w:color="auto"/>
              <w:left w:val="single" w:sz="4" w:space="0" w:color="auto"/>
              <w:bottom w:val="single" w:sz="4" w:space="0" w:color="auto"/>
              <w:right w:val="single" w:sz="4" w:space="0" w:color="auto"/>
            </w:tcBorders>
            <w:shd w:val="pct10" w:color="DDDDDD" w:fill="D9D9D9"/>
            <w:vAlign w:val="center"/>
          </w:tcPr>
          <w:p w14:paraId="41359E7B" w14:textId="77777777" w:rsidR="00BD6B97" w:rsidRPr="007A7659" w:rsidRDefault="00BD6B97" w:rsidP="0002013A">
            <w:pPr>
              <w:pStyle w:val="TableEntryHeader"/>
            </w:pPr>
            <w:r w:rsidRPr="007A7659">
              <w:t>Value Constraints</w:t>
            </w:r>
          </w:p>
        </w:tc>
      </w:tr>
      <w:tr w:rsidR="00BD6B97" w:rsidRPr="007A7659" w14:paraId="7786ADBF" w14:textId="77777777" w:rsidTr="007E3B51">
        <w:trPr>
          <w:cantSplit/>
        </w:trPr>
        <w:tc>
          <w:tcPr>
            <w:tcW w:w="1668" w:type="dxa"/>
            <w:vMerge w:val="restart"/>
            <w:tcBorders>
              <w:top w:val="single" w:sz="4" w:space="0" w:color="auto"/>
              <w:left w:val="single" w:sz="4" w:space="0" w:color="auto"/>
              <w:bottom w:val="single" w:sz="4" w:space="0" w:color="auto"/>
              <w:right w:val="single" w:sz="4" w:space="0" w:color="auto"/>
            </w:tcBorders>
          </w:tcPr>
          <w:p w14:paraId="4620AE83" w14:textId="77777777" w:rsidR="00BD6B97" w:rsidRPr="007A7659" w:rsidRDefault="00BD6B97" w:rsidP="0002013A">
            <w:pPr>
              <w:pStyle w:val="TableEntryHeader"/>
            </w:pPr>
            <w:r w:rsidRPr="007A7659">
              <w:t>Event</w:t>
            </w:r>
          </w:p>
          <w:p w14:paraId="6ED3C462" w14:textId="77777777" w:rsidR="00BD6B97" w:rsidRPr="007A7659" w:rsidRDefault="00BD6B97" w:rsidP="00714DF1">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93" w:type="dxa"/>
            <w:tcBorders>
              <w:top w:val="single" w:sz="4" w:space="0" w:color="auto"/>
              <w:left w:val="single" w:sz="4" w:space="0" w:color="auto"/>
              <w:bottom w:val="single" w:sz="4" w:space="0" w:color="auto"/>
              <w:right w:val="single" w:sz="4" w:space="0" w:color="auto"/>
            </w:tcBorders>
            <w:vAlign w:val="center"/>
          </w:tcPr>
          <w:p w14:paraId="4D21D9EA" w14:textId="77777777" w:rsidR="00BD6B97" w:rsidRPr="007A7659" w:rsidRDefault="00BD6B97">
            <w:pPr>
              <w:pStyle w:val="TableEntry"/>
              <w:rPr>
                <w:noProof w:val="0"/>
                <w:sz w:val="16"/>
              </w:rPr>
            </w:pPr>
            <w:r w:rsidRPr="007A7659">
              <w:rPr>
                <w:noProof w:val="0"/>
                <w:sz w:val="16"/>
              </w:rPr>
              <w:t>EventID</w:t>
            </w:r>
          </w:p>
        </w:tc>
        <w:tc>
          <w:tcPr>
            <w:tcW w:w="850" w:type="dxa"/>
            <w:tcBorders>
              <w:top w:val="single" w:sz="4" w:space="0" w:color="auto"/>
              <w:left w:val="single" w:sz="4" w:space="0" w:color="auto"/>
              <w:bottom w:val="single" w:sz="4" w:space="0" w:color="auto"/>
              <w:right w:val="single" w:sz="4" w:space="0" w:color="auto"/>
            </w:tcBorders>
            <w:vAlign w:val="center"/>
          </w:tcPr>
          <w:p w14:paraId="26B1B8A8" w14:textId="77777777" w:rsidR="00BD6B97" w:rsidRPr="007A7659" w:rsidRDefault="00BD6B97">
            <w:pPr>
              <w:pStyle w:val="TableEntry"/>
              <w:jc w:val="center"/>
              <w:rPr>
                <w:noProof w:val="0"/>
                <w:sz w:val="16"/>
              </w:rPr>
            </w:pPr>
            <w:r w:rsidRPr="007A7659">
              <w:rPr>
                <w:noProof w:val="0"/>
                <w:sz w:val="16"/>
              </w:rPr>
              <w:t>M</w:t>
            </w:r>
          </w:p>
        </w:tc>
        <w:tc>
          <w:tcPr>
            <w:tcW w:w="4455" w:type="dxa"/>
            <w:tcBorders>
              <w:top w:val="single" w:sz="4" w:space="0" w:color="auto"/>
              <w:left w:val="single" w:sz="4" w:space="0" w:color="auto"/>
              <w:bottom w:val="single" w:sz="4" w:space="0" w:color="auto"/>
              <w:right w:val="single" w:sz="4" w:space="0" w:color="auto"/>
            </w:tcBorders>
            <w:vAlign w:val="center"/>
          </w:tcPr>
          <w:p w14:paraId="0B05C5EC" w14:textId="77777777" w:rsidR="00BD6B97" w:rsidRPr="007A7659" w:rsidRDefault="00BD6B97">
            <w:pPr>
              <w:pStyle w:val="TableEntry"/>
              <w:rPr>
                <w:noProof w:val="0"/>
                <w:sz w:val="16"/>
              </w:rPr>
            </w:pPr>
            <w:r w:rsidRPr="007A7659">
              <w:rPr>
                <w:noProof w:val="0"/>
                <w:sz w:val="16"/>
              </w:rPr>
              <w:t>EV(110114, DCM, “User</w:t>
            </w:r>
            <w:r w:rsidR="00CE24AF" w:rsidRPr="007A7659">
              <w:rPr>
                <w:noProof w:val="0"/>
                <w:sz w:val="16"/>
              </w:rPr>
              <w:t xml:space="preserve"> </w:t>
            </w:r>
            <w:r w:rsidRPr="007A7659">
              <w:rPr>
                <w:noProof w:val="0"/>
                <w:sz w:val="16"/>
              </w:rPr>
              <w:t>Authenticat</w:t>
            </w:r>
            <w:r w:rsidR="00CE24AF" w:rsidRPr="007A7659">
              <w:rPr>
                <w:noProof w:val="0"/>
                <w:sz w:val="16"/>
              </w:rPr>
              <w:t>ion</w:t>
            </w:r>
            <w:r w:rsidRPr="007A7659">
              <w:rPr>
                <w:noProof w:val="0"/>
                <w:sz w:val="16"/>
              </w:rPr>
              <w:t>”)</w:t>
            </w:r>
          </w:p>
        </w:tc>
      </w:tr>
      <w:tr w:rsidR="00BD6B97" w:rsidRPr="007A7659" w14:paraId="685DC854" w14:textId="77777777" w:rsidTr="007E3B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668" w:type="dxa"/>
            <w:vMerge/>
            <w:tcBorders>
              <w:top w:val="single" w:sz="4" w:space="0" w:color="auto"/>
            </w:tcBorders>
            <w:vAlign w:val="center"/>
          </w:tcPr>
          <w:p w14:paraId="04C46F60" w14:textId="77777777" w:rsidR="00BD6B97" w:rsidRPr="007A7659" w:rsidRDefault="00BD6B97">
            <w:pPr>
              <w:pStyle w:val="TableLabel"/>
              <w:rPr>
                <w:noProof w:val="0"/>
                <w:sz w:val="16"/>
              </w:rPr>
            </w:pPr>
          </w:p>
        </w:tc>
        <w:tc>
          <w:tcPr>
            <w:tcW w:w="2693" w:type="dxa"/>
            <w:tcBorders>
              <w:top w:val="single" w:sz="4" w:space="0" w:color="auto"/>
            </w:tcBorders>
            <w:vAlign w:val="center"/>
          </w:tcPr>
          <w:p w14:paraId="7EF17A6E" w14:textId="77777777" w:rsidR="00BD6B97" w:rsidRPr="007A7659" w:rsidRDefault="00BD6B97">
            <w:pPr>
              <w:pStyle w:val="TableEntry"/>
              <w:rPr>
                <w:noProof w:val="0"/>
                <w:sz w:val="16"/>
              </w:rPr>
            </w:pPr>
            <w:r w:rsidRPr="007A7659">
              <w:rPr>
                <w:noProof w:val="0"/>
                <w:sz w:val="16"/>
              </w:rPr>
              <w:t>EventActionCode</w:t>
            </w:r>
          </w:p>
        </w:tc>
        <w:tc>
          <w:tcPr>
            <w:tcW w:w="850" w:type="dxa"/>
            <w:tcBorders>
              <w:top w:val="single" w:sz="4" w:space="0" w:color="auto"/>
            </w:tcBorders>
            <w:vAlign w:val="center"/>
          </w:tcPr>
          <w:p w14:paraId="10F2D5E2" w14:textId="77777777" w:rsidR="00BD6B97" w:rsidRPr="007A7659" w:rsidRDefault="00BD6B97">
            <w:pPr>
              <w:pStyle w:val="TableEntry"/>
              <w:jc w:val="center"/>
              <w:rPr>
                <w:noProof w:val="0"/>
                <w:sz w:val="16"/>
              </w:rPr>
            </w:pPr>
            <w:r w:rsidRPr="007A7659">
              <w:rPr>
                <w:noProof w:val="0"/>
                <w:sz w:val="16"/>
              </w:rPr>
              <w:t>M</w:t>
            </w:r>
          </w:p>
        </w:tc>
        <w:tc>
          <w:tcPr>
            <w:tcW w:w="4455" w:type="dxa"/>
            <w:tcBorders>
              <w:top w:val="single" w:sz="4" w:space="0" w:color="auto"/>
            </w:tcBorders>
            <w:vAlign w:val="center"/>
          </w:tcPr>
          <w:p w14:paraId="4F0405C2"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23F2203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668" w:type="dxa"/>
            <w:vMerge/>
            <w:vAlign w:val="center"/>
          </w:tcPr>
          <w:p w14:paraId="70DB2B16" w14:textId="77777777" w:rsidR="00BD6B97" w:rsidRPr="007A7659" w:rsidRDefault="00BD6B97">
            <w:pPr>
              <w:pStyle w:val="TableLabel"/>
              <w:rPr>
                <w:noProof w:val="0"/>
                <w:sz w:val="16"/>
              </w:rPr>
            </w:pPr>
          </w:p>
        </w:tc>
        <w:tc>
          <w:tcPr>
            <w:tcW w:w="2693" w:type="dxa"/>
            <w:vAlign w:val="center"/>
          </w:tcPr>
          <w:p w14:paraId="2310CC67" w14:textId="77777777" w:rsidR="00BD6B97" w:rsidRPr="007A7659" w:rsidRDefault="00BD6B97">
            <w:pPr>
              <w:pStyle w:val="TableEntry"/>
              <w:rPr>
                <w:i/>
                <w:iCs/>
                <w:noProof w:val="0"/>
                <w:sz w:val="16"/>
              </w:rPr>
            </w:pPr>
            <w:r w:rsidRPr="007A7659">
              <w:rPr>
                <w:i/>
                <w:iCs/>
                <w:noProof w:val="0"/>
                <w:sz w:val="16"/>
              </w:rPr>
              <w:t>EventDateTime</w:t>
            </w:r>
          </w:p>
        </w:tc>
        <w:tc>
          <w:tcPr>
            <w:tcW w:w="850" w:type="dxa"/>
            <w:vAlign w:val="center"/>
          </w:tcPr>
          <w:p w14:paraId="567E43FD" w14:textId="77777777" w:rsidR="00BD6B97" w:rsidRPr="007A7659" w:rsidRDefault="00BD6B97">
            <w:pPr>
              <w:pStyle w:val="TableEntry"/>
              <w:jc w:val="center"/>
              <w:rPr>
                <w:i/>
                <w:iCs/>
                <w:noProof w:val="0"/>
                <w:sz w:val="16"/>
              </w:rPr>
            </w:pPr>
            <w:r w:rsidRPr="007A7659">
              <w:rPr>
                <w:i/>
                <w:iCs/>
                <w:noProof w:val="0"/>
                <w:sz w:val="16"/>
              </w:rPr>
              <w:t>M</w:t>
            </w:r>
          </w:p>
        </w:tc>
        <w:tc>
          <w:tcPr>
            <w:tcW w:w="4455" w:type="dxa"/>
            <w:vAlign w:val="center"/>
          </w:tcPr>
          <w:p w14:paraId="45032012"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75DEFF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668" w:type="dxa"/>
            <w:vMerge/>
            <w:vAlign w:val="center"/>
          </w:tcPr>
          <w:p w14:paraId="1ACBABDD" w14:textId="77777777" w:rsidR="00BD6B97" w:rsidRPr="007A7659" w:rsidRDefault="00BD6B97">
            <w:pPr>
              <w:pStyle w:val="TableLabel"/>
              <w:rPr>
                <w:noProof w:val="0"/>
                <w:sz w:val="16"/>
              </w:rPr>
            </w:pPr>
          </w:p>
        </w:tc>
        <w:tc>
          <w:tcPr>
            <w:tcW w:w="2693" w:type="dxa"/>
            <w:vAlign w:val="center"/>
          </w:tcPr>
          <w:p w14:paraId="128CFFC0" w14:textId="77777777" w:rsidR="00BD6B97" w:rsidRPr="007A7659" w:rsidRDefault="00BD6B97">
            <w:pPr>
              <w:pStyle w:val="TableEntry"/>
              <w:rPr>
                <w:i/>
                <w:iCs/>
                <w:noProof w:val="0"/>
                <w:sz w:val="16"/>
              </w:rPr>
            </w:pPr>
            <w:r w:rsidRPr="007A7659">
              <w:rPr>
                <w:i/>
                <w:iCs/>
                <w:noProof w:val="0"/>
                <w:sz w:val="16"/>
              </w:rPr>
              <w:t>EventOutcomeIndicator</w:t>
            </w:r>
          </w:p>
        </w:tc>
        <w:tc>
          <w:tcPr>
            <w:tcW w:w="850" w:type="dxa"/>
            <w:vAlign w:val="center"/>
          </w:tcPr>
          <w:p w14:paraId="463C20A5" w14:textId="77777777" w:rsidR="00BD6B97" w:rsidRPr="007A7659" w:rsidRDefault="00BD6B97">
            <w:pPr>
              <w:pStyle w:val="TableEntry"/>
              <w:jc w:val="center"/>
              <w:rPr>
                <w:i/>
                <w:iCs/>
                <w:noProof w:val="0"/>
                <w:sz w:val="16"/>
              </w:rPr>
            </w:pPr>
            <w:r w:rsidRPr="007A7659">
              <w:rPr>
                <w:i/>
                <w:iCs/>
                <w:noProof w:val="0"/>
                <w:sz w:val="16"/>
              </w:rPr>
              <w:t>M</w:t>
            </w:r>
          </w:p>
        </w:tc>
        <w:tc>
          <w:tcPr>
            <w:tcW w:w="4455" w:type="dxa"/>
            <w:vAlign w:val="center"/>
          </w:tcPr>
          <w:p w14:paraId="0BBD471E"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BDD425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668" w:type="dxa"/>
            <w:vMerge/>
            <w:vAlign w:val="center"/>
          </w:tcPr>
          <w:p w14:paraId="69CB94B2" w14:textId="77777777" w:rsidR="00BD6B97" w:rsidRPr="007A7659" w:rsidRDefault="00BD6B97">
            <w:pPr>
              <w:pStyle w:val="TableLabel"/>
              <w:rPr>
                <w:noProof w:val="0"/>
                <w:sz w:val="16"/>
              </w:rPr>
            </w:pPr>
          </w:p>
        </w:tc>
        <w:tc>
          <w:tcPr>
            <w:tcW w:w="2693" w:type="dxa"/>
            <w:vAlign w:val="center"/>
          </w:tcPr>
          <w:p w14:paraId="421452E5" w14:textId="77777777" w:rsidR="00BD6B97" w:rsidRPr="007A7659" w:rsidRDefault="00BD6B97">
            <w:pPr>
              <w:pStyle w:val="TableEntry"/>
              <w:rPr>
                <w:noProof w:val="0"/>
                <w:sz w:val="16"/>
              </w:rPr>
            </w:pPr>
            <w:r w:rsidRPr="007A7659">
              <w:rPr>
                <w:noProof w:val="0"/>
                <w:sz w:val="16"/>
              </w:rPr>
              <w:t>EventTypeCode</w:t>
            </w:r>
          </w:p>
        </w:tc>
        <w:tc>
          <w:tcPr>
            <w:tcW w:w="850" w:type="dxa"/>
            <w:vAlign w:val="center"/>
          </w:tcPr>
          <w:p w14:paraId="20BCFA0E" w14:textId="77777777" w:rsidR="00BD6B97" w:rsidRPr="007A7659" w:rsidRDefault="00BD6B97">
            <w:pPr>
              <w:pStyle w:val="TableEntry"/>
              <w:jc w:val="center"/>
              <w:rPr>
                <w:noProof w:val="0"/>
                <w:sz w:val="16"/>
              </w:rPr>
            </w:pPr>
            <w:r w:rsidRPr="007A7659">
              <w:rPr>
                <w:noProof w:val="0"/>
                <w:sz w:val="16"/>
              </w:rPr>
              <w:t>M</w:t>
            </w:r>
          </w:p>
        </w:tc>
        <w:tc>
          <w:tcPr>
            <w:tcW w:w="4455" w:type="dxa"/>
            <w:vAlign w:val="center"/>
          </w:tcPr>
          <w:p w14:paraId="0CD19CEB" w14:textId="77777777" w:rsidR="00BD6B97" w:rsidRPr="007A7659" w:rsidRDefault="00BD6B97">
            <w:pPr>
              <w:pStyle w:val="TableEntry"/>
              <w:rPr>
                <w:noProof w:val="0"/>
                <w:sz w:val="16"/>
              </w:rPr>
            </w:pPr>
            <w:r w:rsidRPr="007A7659">
              <w:rPr>
                <w:noProof w:val="0"/>
                <w:sz w:val="16"/>
              </w:rPr>
              <w:t>EV(110122, DCM, “Login”)</w:t>
            </w:r>
          </w:p>
          <w:p w14:paraId="607D8ED4" w14:textId="77777777" w:rsidR="00BD6B97" w:rsidRPr="007A7659" w:rsidRDefault="00BD6B97">
            <w:pPr>
              <w:pStyle w:val="TableEntry"/>
              <w:rPr>
                <w:noProof w:val="0"/>
                <w:sz w:val="16"/>
              </w:rPr>
            </w:pPr>
            <w:r w:rsidRPr="007A7659">
              <w:rPr>
                <w:noProof w:val="0"/>
                <w:sz w:val="16"/>
              </w:rPr>
              <w:t>EV(110123, DCM, “Logout”)</w:t>
            </w:r>
          </w:p>
        </w:tc>
      </w:tr>
      <w:tr w:rsidR="00BD6B97" w:rsidRPr="007A7659" w14:paraId="7670302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0246EFF5" w14:textId="77777777" w:rsidR="00BD6B97" w:rsidRPr="007A7659" w:rsidRDefault="00BD6B97" w:rsidP="007E3B51">
            <w:pPr>
              <w:pStyle w:val="TableEntry"/>
              <w:rPr>
                <w:bCs/>
                <w:noProof w:val="0"/>
              </w:rPr>
            </w:pPr>
            <w:r w:rsidRPr="007A7659">
              <w:rPr>
                <w:bCs/>
                <w:noProof w:val="0"/>
              </w:rPr>
              <w:t>Source (1)</w:t>
            </w:r>
          </w:p>
        </w:tc>
      </w:tr>
      <w:tr w:rsidR="00BD6B97" w:rsidRPr="007A7659" w14:paraId="4A2817F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48F3C061" w14:textId="77777777" w:rsidR="00BD6B97" w:rsidRPr="007A7659" w:rsidRDefault="00BD6B97" w:rsidP="007E3B51">
            <w:pPr>
              <w:pStyle w:val="TableEntry"/>
              <w:rPr>
                <w:bCs/>
                <w:noProof w:val="0"/>
                <w:szCs w:val="16"/>
              </w:rPr>
            </w:pPr>
            <w:r w:rsidRPr="007A7659">
              <w:rPr>
                <w:bCs/>
                <w:noProof w:val="0"/>
                <w:szCs w:val="16"/>
              </w:rPr>
              <w:t>Human Requestor (1)</w:t>
            </w:r>
          </w:p>
        </w:tc>
      </w:tr>
      <w:tr w:rsidR="00BD6B97" w:rsidRPr="007A7659" w14:paraId="0074A3C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7F2D1B13" w14:textId="77777777" w:rsidR="00BD6B97" w:rsidRPr="007A7659" w:rsidRDefault="00BD6B97" w:rsidP="007E3B51">
            <w:pPr>
              <w:pStyle w:val="TableEntry"/>
              <w:rPr>
                <w:bCs/>
                <w:noProof w:val="0"/>
              </w:rPr>
            </w:pPr>
            <w:r w:rsidRPr="007A7659">
              <w:rPr>
                <w:bCs/>
                <w:noProof w:val="0"/>
              </w:rPr>
              <w:t>Destination (0)</w:t>
            </w:r>
          </w:p>
        </w:tc>
      </w:tr>
      <w:tr w:rsidR="00BD6B97" w:rsidRPr="007A7659" w14:paraId="48BC5B4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15BB2D0F" w14:textId="77777777" w:rsidR="00BD6B97" w:rsidRPr="007A7659" w:rsidRDefault="00BD6B97" w:rsidP="007E3B51">
            <w:pPr>
              <w:pStyle w:val="TableEntry"/>
              <w:rPr>
                <w:bCs/>
                <w:noProof w:val="0"/>
              </w:rPr>
            </w:pPr>
            <w:r w:rsidRPr="007A7659">
              <w:rPr>
                <w:bCs/>
                <w:noProof w:val="0"/>
              </w:rPr>
              <w:t>Audit Source (Client Authentication Agent) (1)</w:t>
            </w:r>
          </w:p>
        </w:tc>
      </w:tr>
      <w:tr w:rsidR="00BD6B97" w:rsidRPr="007A7659" w14:paraId="0CA92AB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7D06E5C1" w14:textId="77777777" w:rsidR="00BD6B97" w:rsidRPr="007A7659" w:rsidRDefault="00BD6B97" w:rsidP="007E3B51">
            <w:pPr>
              <w:pStyle w:val="TableEntry"/>
              <w:rPr>
                <w:bCs/>
                <w:noProof w:val="0"/>
              </w:rPr>
            </w:pPr>
            <w:r w:rsidRPr="007A7659">
              <w:rPr>
                <w:bCs/>
                <w:noProof w:val="0"/>
              </w:rPr>
              <w:t>Participant Object (0)</w:t>
            </w:r>
          </w:p>
        </w:tc>
      </w:tr>
    </w:tbl>
    <w:p w14:paraId="50D90719" w14:textId="77777777" w:rsidR="00BD6B97" w:rsidRPr="007A7659" w:rsidRDefault="00BD6B97" w:rsidP="007E3B51">
      <w:pPr>
        <w:pStyle w:val="BodyText"/>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693"/>
        <w:gridCol w:w="850"/>
        <w:gridCol w:w="4455"/>
      </w:tblGrid>
      <w:tr w:rsidR="00BD6B97" w:rsidRPr="007A7659" w14:paraId="277AFDBF" w14:textId="77777777" w:rsidTr="007E3B51">
        <w:trPr>
          <w:cantSplit/>
        </w:trPr>
        <w:tc>
          <w:tcPr>
            <w:tcW w:w="1668" w:type="dxa"/>
            <w:vMerge w:val="restart"/>
          </w:tcPr>
          <w:p w14:paraId="30F228A5" w14:textId="77777777" w:rsidR="00BD6B97" w:rsidRPr="007A7659" w:rsidRDefault="00BD6B97" w:rsidP="0002013A">
            <w:pPr>
              <w:pStyle w:val="TableEntryHeader"/>
            </w:pPr>
            <w:r w:rsidRPr="007A7659">
              <w:t>Source</w:t>
            </w:r>
          </w:p>
          <w:p w14:paraId="550DFE42"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693" w:type="dxa"/>
            <w:vAlign w:val="center"/>
          </w:tcPr>
          <w:p w14:paraId="14E00C49" w14:textId="77777777" w:rsidR="00BD6B97" w:rsidRPr="007A7659" w:rsidRDefault="00BD6B97">
            <w:pPr>
              <w:pStyle w:val="TableEntry"/>
              <w:rPr>
                <w:noProof w:val="0"/>
                <w:sz w:val="16"/>
              </w:rPr>
            </w:pPr>
            <w:r w:rsidRPr="007A7659">
              <w:rPr>
                <w:noProof w:val="0"/>
                <w:sz w:val="16"/>
              </w:rPr>
              <w:t>UserID</w:t>
            </w:r>
          </w:p>
        </w:tc>
        <w:tc>
          <w:tcPr>
            <w:tcW w:w="850" w:type="dxa"/>
            <w:vAlign w:val="center"/>
          </w:tcPr>
          <w:p w14:paraId="72440BFB" w14:textId="77777777" w:rsidR="00BD6B97" w:rsidRPr="007A7659" w:rsidRDefault="00BD6B97">
            <w:pPr>
              <w:pStyle w:val="TableEntry"/>
              <w:jc w:val="center"/>
              <w:rPr>
                <w:noProof w:val="0"/>
                <w:sz w:val="16"/>
              </w:rPr>
            </w:pPr>
            <w:r w:rsidRPr="007A7659">
              <w:rPr>
                <w:noProof w:val="0"/>
                <w:sz w:val="16"/>
              </w:rPr>
              <w:t>M</w:t>
            </w:r>
          </w:p>
        </w:tc>
        <w:tc>
          <w:tcPr>
            <w:tcW w:w="4455" w:type="dxa"/>
            <w:vAlign w:val="center"/>
          </w:tcPr>
          <w:p w14:paraId="378C969E" w14:textId="77777777" w:rsidR="00BD6B97" w:rsidRPr="007A7659" w:rsidRDefault="00BD6B97">
            <w:pPr>
              <w:pStyle w:val="TableEntry"/>
              <w:rPr>
                <w:noProof w:val="0"/>
                <w:sz w:val="16"/>
              </w:rPr>
            </w:pPr>
            <w:r w:rsidRPr="007A7659">
              <w:rPr>
                <w:noProof w:val="0"/>
                <w:sz w:val="16"/>
              </w:rPr>
              <w:t>The process ID as used within the local operating system in the local system logs.</w:t>
            </w:r>
          </w:p>
        </w:tc>
      </w:tr>
      <w:tr w:rsidR="00BD6B97" w:rsidRPr="007A7659" w14:paraId="069C77D6" w14:textId="77777777" w:rsidTr="007E3B51">
        <w:trPr>
          <w:cantSplit/>
        </w:trPr>
        <w:tc>
          <w:tcPr>
            <w:tcW w:w="1668" w:type="dxa"/>
            <w:vMerge/>
            <w:textDirection w:val="btLr"/>
            <w:vAlign w:val="center"/>
          </w:tcPr>
          <w:p w14:paraId="346553C4" w14:textId="77777777" w:rsidR="00BD6B97" w:rsidRPr="007A7659" w:rsidRDefault="00BD6B97">
            <w:pPr>
              <w:pStyle w:val="TableLabel"/>
              <w:rPr>
                <w:rFonts w:ascii="Times New Roman" w:hAnsi="Times New Roman"/>
                <w:noProof w:val="0"/>
                <w:sz w:val="16"/>
              </w:rPr>
            </w:pPr>
          </w:p>
        </w:tc>
        <w:tc>
          <w:tcPr>
            <w:tcW w:w="2693" w:type="dxa"/>
            <w:vAlign w:val="center"/>
          </w:tcPr>
          <w:p w14:paraId="2E4B55B4" w14:textId="77777777" w:rsidR="00BD6B97" w:rsidRPr="007A7659" w:rsidRDefault="00BD6B97" w:rsidP="00B74F16">
            <w:pPr>
              <w:pStyle w:val="TableEntry"/>
              <w:rPr>
                <w:i/>
                <w:iCs/>
                <w:noProof w:val="0"/>
                <w:sz w:val="16"/>
              </w:rPr>
            </w:pPr>
            <w:r w:rsidRPr="007A7659">
              <w:rPr>
                <w:i/>
                <w:iCs/>
                <w:noProof w:val="0"/>
                <w:sz w:val="16"/>
              </w:rPr>
              <w:t>AlternativeUserID</w:t>
            </w:r>
          </w:p>
        </w:tc>
        <w:tc>
          <w:tcPr>
            <w:tcW w:w="850" w:type="dxa"/>
            <w:vAlign w:val="center"/>
          </w:tcPr>
          <w:p w14:paraId="1B23A984"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422AFF99"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B3A933E" w14:textId="77777777" w:rsidTr="007E3B51">
        <w:trPr>
          <w:cantSplit/>
        </w:trPr>
        <w:tc>
          <w:tcPr>
            <w:tcW w:w="1668" w:type="dxa"/>
            <w:vMerge/>
            <w:textDirection w:val="btLr"/>
            <w:vAlign w:val="center"/>
          </w:tcPr>
          <w:p w14:paraId="3BAE0BC2" w14:textId="77777777" w:rsidR="00BD6B97" w:rsidRPr="007A7659" w:rsidRDefault="00BD6B97">
            <w:pPr>
              <w:pStyle w:val="TableLabel"/>
              <w:rPr>
                <w:rFonts w:ascii="Times New Roman" w:hAnsi="Times New Roman"/>
                <w:noProof w:val="0"/>
                <w:sz w:val="16"/>
              </w:rPr>
            </w:pPr>
          </w:p>
        </w:tc>
        <w:tc>
          <w:tcPr>
            <w:tcW w:w="2693" w:type="dxa"/>
            <w:vAlign w:val="center"/>
          </w:tcPr>
          <w:p w14:paraId="1F05E21A" w14:textId="77777777" w:rsidR="00BD6B97" w:rsidRPr="007A7659" w:rsidRDefault="00BD6B97">
            <w:pPr>
              <w:pStyle w:val="TableEntry"/>
              <w:rPr>
                <w:i/>
                <w:iCs/>
                <w:noProof w:val="0"/>
                <w:sz w:val="16"/>
              </w:rPr>
            </w:pPr>
            <w:r w:rsidRPr="007A7659">
              <w:rPr>
                <w:i/>
                <w:iCs/>
                <w:noProof w:val="0"/>
                <w:sz w:val="16"/>
              </w:rPr>
              <w:t>UserName</w:t>
            </w:r>
          </w:p>
        </w:tc>
        <w:tc>
          <w:tcPr>
            <w:tcW w:w="850" w:type="dxa"/>
            <w:vAlign w:val="center"/>
          </w:tcPr>
          <w:p w14:paraId="3FBFC401"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3ACF3BEC"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58D6B13B" w14:textId="77777777" w:rsidTr="007E3B51">
        <w:trPr>
          <w:cantSplit/>
        </w:trPr>
        <w:tc>
          <w:tcPr>
            <w:tcW w:w="1668" w:type="dxa"/>
            <w:vMerge/>
            <w:textDirection w:val="btLr"/>
            <w:vAlign w:val="center"/>
          </w:tcPr>
          <w:p w14:paraId="512F8871" w14:textId="77777777" w:rsidR="00BD6B97" w:rsidRPr="007A7659" w:rsidRDefault="00BD6B97">
            <w:pPr>
              <w:pStyle w:val="TableLabel"/>
              <w:rPr>
                <w:rFonts w:ascii="Times New Roman" w:hAnsi="Times New Roman"/>
                <w:noProof w:val="0"/>
                <w:sz w:val="16"/>
              </w:rPr>
            </w:pPr>
          </w:p>
        </w:tc>
        <w:tc>
          <w:tcPr>
            <w:tcW w:w="2693" w:type="dxa"/>
            <w:vAlign w:val="center"/>
          </w:tcPr>
          <w:p w14:paraId="27922581" w14:textId="77777777" w:rsidR="00BD6B97" w:rsidRPr="007A7659" w:rsidRDefault="00BD6B97" w:rsidP="00B74F16">
            <w:pPr>
              <w:pStyle w:val="TableEntry"/>
              <w:rPr>
                <w:i/>
                <w:iCs/>
                <w:noProof w:val="0"/>
                <w:sz w:val="16"/>
              </w:rPr>
            </w:pPr>
            <w:r w:rsidRPr="007A7659">
              <w:rPr>
                <w:i/>
                <w:iCs/>
                <w:noProof w:val="0"/>
                <w:sz w:val="16"/>
              </w:rPr>
              <w:t>UserIsRequestor</w:t>
            </w:r>
          </w:p>
        </w:tc>
        <w:tc>
          <w:tcPr>
            <w:tcW w:w="850" w:type="dxa"/>
            <w:vAlign w:val="center"/>
          </w:tcPr>
          <w:p w14:paraId="2CB58029" w14:textId="77777777" w:rsidR="00BD6B97" w:rsidRPr="007A7659" w:rsidRDefault="00BD6B97" w:rsidP="002E212E">
            <w:pPr>
              <w:pStyle w:val="TableEntry"/>
              <w:jc w:val="center"/>
              <w:rPr>
                <w:i/>
                <w:iCs/>
                <w:noProof w:val="0"/>
                <w:sz w:val="16"/>
              </w:rPr>
            </w:pPr>
            <w:r w:rsidRPr="007A7659">
              <w:rPr>
                <w:i/>
                <w:iCs/>
                <w:noProof w:val="0"/>
                <w:sz w:val="16"/>
              </w:rPr>
              <w:t>U</w:t>
            </w:r>
          </w:p>
        </w:tc>
        <w:tc>
          <w:tcPr>
            <w:tcW w:w="4455" w:type="dxa"/>
            <w:vAlign w:val="center"/>
          </w:tcPr>
          <w:p w14:paraId="4A026482"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4E5A526A" w14:textId="77777777" w:rsidTr="007E3B51">
        <w:trPr>
          <w:cantSplit/>
        </w:trPr>
        <w:tc>
          <w:tcPr>
            <w:tcW w:w="1668" w:type="dxa"/>
            <w:vMerge/>
            <w:textDirection w:val="btLr"/>
            <w:vAlign w:val="center"/>
          </w:tcPr>
          <w:p w14:paraId="3F5A14C0" w14:textId="77777777" w:rsidR="00BD6B97" w:rsidRPr="007A7659" w:rsidRDefault="00BD6B97">
            <w:pPr>
              <w:pStyle w:val="TableLabel"/>
              <w:rPr>
                <w:rFonts w:ascii="Times New Roman" w:hAnsi="Times New Roman"/>
                <w:noProof w:val="0"/>
                <w:sz w:val="16"/>
              </w:rPr>
            </w:pPr>
          </w:p>
        </w:tc>
        <w:tc>
          <w:tcPr>
            <w:tcW w:w="2693" w:type="dxa"/>
            <w:vAlign w:val="center"/>
          </w:tcPr>
          <w:p w14:paraId="7DDAEE4D" w14:textId="77777777" w:rsidR="00BD6B97" w:rsidRPr="007A7659" w:rsidRDefault="00BD6B97">
            <w:pPr>
              <w:pStyle w:val="TableEntry"/>
              <w:rPr>
                <w:noProof w:val="0"/>
                <w:sz w:val="16"/>
              </w:rPr>
            </w:pPr>
            <w:r w:rsidRPr="007A7659">
              <w:rPr>
                <w:noProof w:val="0"/>
                <w:sz w:val="16"/>
              </w:rPr>
              <w:t>RoleIDCode</w:t>
            </w:r>
          </w:p>
        </w:tc>
        <w:tc>
          <w:tcPr>
            <w:tcW w:w="850" w:type="dxa"/>
            <w:vAlign w:val="center"/>
          </w:tcPr>
          <w:p w14:paraId="52F4F708" w14:textId="77777777" w:rsidR="00BD6B97" w:rsidRPr="007A7659" w:rsidRDefault="00BD6B97">
            <w:pPr>
              <w:pStyle w:val="TableEntry"/>
              <w:jc w:val="center"/>
              <w:rPr>
                <w:noProof w:val="0"/>
                <w:sz w:val="16"/>
              </w:rPr>
            </w:pPr>
            <w:r w:rsidRPr="007A7659">
              <w:rPr>
                <w:noProof w:val="0"/>
                <w:sz w:val="16"/>
              </w:rPr>
              <w:t>M</w:t>
            </w:r>
          </w:p>
        </w:tc>
        <w:tc>
          <w:tcPr>
            <w:tcW w:w="4455" w:type="dxa"/>
            <w:vAlign w:val="center"/>
          </w:tcPr>
          <w:p w14:paraId="1AB5DFE0" w14:textId="77777777" w:rsidR="00BD6B97" w:rsidRPr="007A7659" w:rsidRDefault="00BD6B97">
            <w:pPr>
              <w:pStyle w:val="TableEntry"/>
              <w:rPr>
                <w:noProof w:val="0"/>
                <w:sz w:val="16"/>
              </w:rPr>
            </w:pPr>
            <w:r w:rsidRPr="007A7659">
              <w:rPr>
                <w:noProof w:val="0"/>
                <w:sz w:val="16"/>
              </w:rPr>
              <w:t>EV(110150, DCM, “Application”)</w:t>
            </w:r>
          </w:p>
        </w:tc>
      </w:tr>
      <w:tr w:rsidR="00BD6B97" w:rsidRPr="007A7659" w14:paraId="20C03F6B" w14:textId="77777777" w:rsidTr="007E3B51">
        <w:trPr>
          <w:cantSplit/>
        </w:trPr>
        <w:tc>
          <w:tcPr>
            <w:tcW w:w="1668" w:type="dxa"/>
            <w:vMerge/>
            <w:textDirection w:val="btLr"/>
            <w:vAlign w:val="center"/>
          </w:tcPr>
          <w:p w14:paraId="7A1895A1" w14:textId="77777777" w:rsidR="00BD6B97" w:rsidRPr="007A7659" w:rsidRDefault="00BD6B97">
            <w:pPr>
              <w:pStyle w:val="TableLabel"/>
              <w:rPr>
                <w:rFonts w:ascii="Times New Roman" w:hAnsi="Times New Roman"/>
                <w:noProof w:val="0"/>
                <w:sz w:val="16"/>
              </w:rPr>
            </w:pPr>
          </w:p>
        </w:tc>
        <w:tc>
          <w:tcPr>
            <w:tcW w:w="2693" w:type="dxa"/>
            <w:vAlign w:val="center"/>
          </w:tcPr>
          <w:p w14:paraId="1C313BA0" w14:textId="77777777" w:rsidR="00BD6B97" w:rsidRPr="007A7659" w:rsidRDefault="00BD6B97">
            <w:pPr>
              <w:pStyle w:val="TableEntry"/>
              <w:rPr>
                <w:iCs/>
                <w:noProof w:val="0"/>
                <w:sz w:val="16"/>
              </w:rPr>
            </w:pPr>
            <w:r w:rsidRPr="007A7659">
              <w:rPr>
                <w:iCs/>
                <w:noProof w:val="0"/>
                <w:sz w:val="16"/>
              </w:rPr>
              <w:t>NetworkAccessPointTypeCode</w:t>
            </w:r>
          </w:p>
        </w:tc>
        <w:tc>
          <w:tcPr>
            <w:tcW w:w="850" w:type="dxa"/>
            <w:vAlign w:val="center"/>
          </w:tcPr>
          <w:p w14:paraId="27C91F9A" w14:textId="77777777" w:rsidR="00BD6B97" w:rsidRPr="007A7659" w:rsidRDefault="00BD6B97">
            <w:pPr>
              <w:pStyle w:val="TableEntry"/>
              <w:jc w:val="center"/>
              <w:rPr>
                <w:iCs/>
                <w:noProof w:val="0"/>
                <w:sz w:val="16"/>
              </w:rPr>
            </w:pPr>
            <w:r w:rsidRPr="007A7659">
              <w:rPr>
                <w:iCs/>
                <w:noProof w:val="0"/>
                <w:sz w:val="16"/>
              </w:rPr>
              <w:t>M</w:t>
            </w:r>
          </w:p>
        </w:tc>
        <w:tc>
          <w:tcPr>
            <w:tcW w:w="4455" w:type="dxa"/>
            <w:vAlign w:val="center"/>
          </w:tcPr>
          <w:p w14:paraId="69CE0C71"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5EB610F6" w14:textId="77777777" w:rsidTr="007E3B51">
        <w:trPr>
          <w:cantSplit/>
        </w:trPr>
        <w:tc>
          <w:tcPr>
            <w:tcW w:w="1668" w:type="dxa"/>
            <w:vMerge/>
            <w:textDirection w:val="btLr"/>
            <w:vAlign w:val="center"/>
          </w:tcPr>
          <w:p w14:paraId="0A4DA2B9" w14:textId="77777777" w:rsidR="00BD6B97" w:rsidRPr="007A7659" w:rsidRDefault="00BD6B97">
            <w:pPr>
              <w:pStyle w:val="TableLabel"/>
              <w:rPr>
                <w:rFonts w:ascii="Times New Roman" w:hAnsi="Times New Roman"/>
                <w:noProof w:val="0"/>
                <w:sz w:val="16"/>
              </w:rPr>
            </w:pPr>
          </w:p>
        </w:tc>
        <w:tc>
          <w:tcPr>
            <w:tcW w:w="2693" w:type="dxa"/>
            <w:vAlign w:val="center"/>
          </w:tcPr>
          <w:p w14:paraId="5F68452F" w14:textId="77777777" w:rsidR="00BD6B97" w:rsidRPr="007A7659" w:rsidRDefault="00BD6B97">
            <w:pPr>
              <w:pStyle w:val="TableEntry"/>
              <w:rPr>
                <w:iCs/>
                <w:noProof w:val="0"/>
                <w:sz w:val="16"/>
              </w:rPr>
            </w:pPr>
            <w:r w:rsidRPr="007A7659">
              <w:rPr>
                <w:iCs/>
                <w:noProof w:val="0"/>
                <w:sz w:val="16"/>
              </w:rPr>
              <w:t>NetworkAccessPointID</w:t>
            </w:r>
          </w:p>
        </w:tc>
        <w:tc>
          <w:tcPr>
            <w:tcW w:w="850" w:type="dxa"/>
            <w:vAlign w:val="center"/>
          </w:tcPr>
          <w:p w14:paraId="3E32FBD5" w14:textId="77777777" w:rsidR="00BD6B97" w:rsidRPr="007A7659" w:rsidRDefault="00BD6B97">
            <w:pPr>
              <w:pStyle w:val="TableEntry"/>
              <w:jc w:val="center"/>
              <w:rPr>
                <w:iCs/>
                <w:noProof w:val="0"/>
                <w:sz w:val="16"/>
              </w:rPr>
            </w:pPr>
            <w:r w:rsidRPr="007A7659">
              <w:rPr>
                <w:iCs/>
                <w:noProof w:val="0"/>
                <w:sz w:val="16"/>
              </w:rPr>
              <w:t>M</w:t>
            </w:r>
          </w:p>
        </w:tc>
        <w:tc>
          <w:tcPr>
            <w:tcW w:w="4455" w:type="dxa"/>
            <w:vAlign w:val="center"/>
          </w:tcPr>
          <w:p w14:paraId="44F3F977" w14:textId="77777777" w:rsidR="00BD6B97" w:rsidRPr="007A7659" w:rsidRDefault="00BD6B97">
            <w:pPr>
              <w:pStyle w:val="TableEntry"/>
              <w:rPr>
                <w:noProof w:val="0"/>
                <w:sz w:val="16"/>
              </w:rPr>
            </w:pPr>
            <w:r w:rsidRPr="007A7659">
              <w:rPr>
                <w:noProof w:val="0"/>
                <w:sz w:val="16"/>
              </w:rPr>
              <w:t>The machine name or IP address</w:t>
            </w:r>
          </w:p>
        </w:tc>
      </w:tr>
    </w:tbl>
    <w:p w14:paraId="09B59931"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693"/>
        <w:gridCol w:w="850"/>
        <w:gridCol w:w="4455"/>
      </w:tblGrid>
      <w:tr w:rsidR="00BD6B97" w:rsidRPr="007A7659" w14:paraId="7A65717D" w14:textId="77777777" w:rsidTr="00AE5ED3">
        <w:trPr>
          <w:cantSplit/>
        </w:trPr>
        <w:tc>
          <w:tcPr>
            <w:tcW w:w="1668" w:type="dxa"/>
            <w:vMerge w:val="restart"/>
          </w:tcPr>
          <w:p w14:paraId="16C2AEE4" w14:textId="77777777" w:rsidR="00BD6B97" w:rsidRPr="007A7659" w:rsidRDefault="00BD6B97" w:rsidP="0002013A">
            <w:pPr>
              <w:pStyle w:val="TableEntryHeader"/>
            </w:pPr>
            <w:r w:rsidRPr="007A7659">
              <w:t>Human Requestor (if known)</w:t>
            </w:r>
          </w:p>
          <w:p w14:paraId="45BC1C3F"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693" w:type="dxa"/>
            <w:vAlign w:val="center"/>
          </w:tcPr>
          <w:p w14:paraId="5C94784C" w14:textId="77777777" w:rsidR="00BD6B97" w:rsidRPr="007A7659" w:rsidRDefault="00BD6B97">
            <w:pPr>
              <w:pStyle w:val="TableEntry"/>
              <w:rPr>
                <w:noProof w:val="0"/>
                <w:sz w:val="16"/>
              </w:rPr>
            </w:pPr>
            <w:r w:rsidRPr="007A7659">
              <w:rPr>
                <w:noProof w:val="0"/>
                <w:sz w:val="16"/>
              </w:rPr>
              <w:t>UserID</w:t>
            </w:r>
          </w:p>
        </w:tc>
        <w:tc>
          <w:tcPr>
            <w:tcW w:w="850" w:type="dxa"/>
            <w:vAlign w:val="center"/>
          </w:tcPr>
          <w:p w14:paraId="46D7EC87" w14:textId="77777777" w:rsidR="00BD6B97" w:rsidRPr="007A7659" w:rsidRDefault="00BD6B97">
            <w:pPr>
              <w:pStyle w:val="TableEntry"/>
              <w:jc w:val="center"/>
              <w:rPr>
                <w:noProof w:val="0"/>
                <w:sz w:val="16"/>
              </w:rPr>
            </w:pPr>
            <w:r w:rsidRPr="007A7659">
              <w:rPr>
                <w:noProof w:val="0"/>
                <w:sz w:val="16"/>
              </w:rPr>
              <w:t>M</w:t>
            </w:r>
          </w:p>
        </w:tc>
        <w:tc>
          <w:tcPr>
            <w:tcW w:w="4455" w:type="dxa"/>
            <w:vAlign w:val="center"/>
          </w:tcPr>
          <w:p w14:paraId="6499C69D"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37E4F8E6" w14:textId="77777777">
        <w:trPr>
          <w:cantSplit/>
        </w:trPr>
        <w:tc>
          <w:tcPr>
            <w:tcW w:w="1668" w:type="dxa"/>
            <w:vMerge/>
            <w:textDirection w:val="btLr"/>
            <w:vAlign w:val="center"/>
          </w:tcPr>
          <w:p w14:paraId="20BFBD4D" w14:textId="77777777" w:rsidR="00BD6B97" w:rsidRPr="007A7659" w:rsidRDefault="00BD6B97">
            <w:pPr>
              <w:pStyle w:val="TableLabel"/>
              <w:rPr>
                <w:rFonts w:ascii="Times New Roman" w:hAnsi="Times New Roman"/>
                <w:noProof w:val="0"/>
                <w:sz w:val="16"/>
              </w:rPr>
            </w:pPr>
          </w:p>
        </w:tc>
        <w:tc>
          <w:tcPr>
            <w:tcW w:w="2693" w:type="dxa"/>
            <w:vAlign w:val="center"/>
          </w:tcPr>
          <w:p w14:paraId="76CDF43B" w14:textId="77777777" w:rsidR="00BD6B97" w:rsidRPr="007A7659" w:rsidRDefault="00BD6B97">
            <w:pPr>
              <w:pStyle w:val="TableEntry"/>
              <w:rPr>
                <w:i/>
                <w:iCs/>
                <w:noProof w:val="0"/>
                <w:sz w:val="16"/>
              </w:rPr>
            </w:pPr>
            <w:r w:rsidRPr="007A7659">
              <w:rPr>
                <w:i/>
                <w:iCs/>
                <w:noProof w:val="0"/>
                <w:sz w:val="16"/>
              </w:rPr>
              <w:t>AlternativeUserID</w:t>
            </w:r>
          </w:p>
        </w:tc>
        <w:tc>
          <w:tcPr>
            <w:tcW w:w="850" w:type="dxa"/>
            <w:vAlign w:val="center"/>
          </w:tcPr>
          <w:p w14:paraId="561F83A7"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120A8034"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3E645CD" w14:textId="77777777">
        <w:trPr>
          <w:cantSplit/>
        </w:trPr>
        <w:tc>
          <w:tcPr>
            <w:tcW w:w="1668" w:type="dxa"/>
            <w:vMerge/>
            <w:textDirection w:val="btLr"/>
            <w:vAlign w:val="center"/>
          </w:tcPr>
          <w:p w14:paraId="662D5742" w14:textId="77777777" w:rsidR="00BD6B97" w:rsidRPr="007A7659" w:rsidRDefault="00BD6B97">
            <w:pPr>
              <w:pStyle w:val="TableLabel"/>
              <w:rPr>
                <w:rFonts w:ascii="Times New Roman" w:hAnsi="Times New Roman"/>
                <w:noProof w:val="0"/>
                <w:sz w:val="16"/>
              </w:rPr>
            </w:pPr>
          </w:p>
        </w:tc>
        <w:tc>
          <w:tcPr>
            <w:tcW w:w="2693" w:type="dxa"/>
            <w:vAlign w:val="center"/>
          </w:tcPr>
          <w:p w14:paraId="747978A8" w14:textId="77777777" w:rsidR="00BD6B97" w:rsidRPr="007A7659" w:rsidRDefault="00BD6B97">
            <w:pPr>
              <w:pStyle w:val="TableEntry"/>
              <w:rPr>
                <w:i/>
                <w:iCs/>
                <w:noProof w:val="0"/>
                <w:sz w:val="16"/>
              </w:rPr>
            </w:pPr>
            <w:r w:rsidRPr="007A7659">
              <w:rPr>
                <w:i/>
                <w:iCs/>
                <w:noProof w:val="0"/>
                <w:sz w:val="16"/>
              </w:rPr>
              <w:t>UserName</w:t>
            </w:r>
          </w:p>
        </w:tc>
        <w:tc>
          <w:tcPr>
            <w:tcW w:w="850" w:type="dxa"/>
            <w:vAlign w:val="center"/>
          </w:tcPr>
          <w:p w14:paraId="7316C4A2"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4B826194"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6A97B00" w14:textId="77777777">
        <w:trPr>
          <w:cantSplit/>
        </w:trPr>
        <w:tc>
          <w:tcPr>
            <w:tcW w:w="1668" w:type="dxa"/>
            <w:vMerge/>
            <w:textDirection w:val="btLr"/>
            <w:vAlign w:val="center"/>
          </w:tcPr>
          <w:p w14:paraId="1410BDEA" w14:textId="77777777" w:rsidR="00BD6B97" w:rsidRPr="007A7659" w:rsidRDefault="00BD6B97">
            <w:pPr>
              <w:pStyle w:val="TableLabel"/>
              <w:rPr>
                <w:rFonts w:ascii="Times New Roman" w:hAnsi="Times New Roman"/>
                <w:noProof w:val="0"/>
                <w:sz w:val="16"/>
              </w:rPr>
            </w:pPr>
          </w:p>
        </w:tc>
        <w:tc>
          <w:tcPr>
            <w:tcW w:w="2693" w:type="dxa"/>
            <w:vAlign w:val="center"/>
          </w:tcPr>
          <w:p w14:paraId="615277D2" w14:textId="77777777" w:rsidR="00BD6B97" w:rsidRPr="007A7659" w:rsidRDefault="00BD6B97" w:rsidP="00B74F16">
            <w:pPr>
              <w:pStyle w:val="TableEntry"/>
              <w:rPr>
                <w:i/>
                <w:iCs/>
                <w:noProof w:val="0"/>
                <w:sz w:val="16"/>
              </w:rPr>
            </w:pPr>
            <w:r w:rsidRPr="007A7659">
              <w:rPr>
                <w:i/>
                <w:iCs/>
                <w:noProof w:val="0"/>
                <w:sz w:val="16"/>
              </w:rPr>
              <w:t>UserIsRequestor</w:t>
            </w:r>
          </w:p>
        </w:tc>
        <w:tc>
          <w:tcPr>
            <w:tcW w:w="850" w:type="dxa"/>
            <w:vAlign w:val="center"/>
          </w:tcPr>
          <w:p w14:paraId="33CBADDF" w14:textId="77777777" w:rsidR="00BD6B97" w:rsidRPr="007A7659" w:rsidRDefault="00BD6B97" w:rsidP="002E212E">
            <w:pPr>
              <w:pStyle w:val="TableEntry"/>
              <w:jc w:val="center"/>
              <w:rPr>
                <w:i/>
                <w:iCs/>
                <w:noProof w:val="0"/>
                <w:sz w:val="16"/>
              </w:rPr>
            </w:pPr>
            <w:r w:rsidRPr="007A7659">
              <w:rPr>
                <w:i/>
                <w:iCs/>
                <w:noProof w:val="0"/>
                <w:sz w:val="16"/>
              </w:rPr>
              <w:t>U</w:t>
            </w:r>
          </w:p>
        </w:tc>
        <w:tc>
          <w:tcPr>
            <w:tcW w:w="4455" w:type="dxa"/>
            <w:vAlign w:val="center"/>
          </w:tcPr>
          <w:p w14:paraId="27DA242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8BE6FB6" w14:textId="77777777">
        <w:trPr>
          <w:cantSplit/>
        </w:trPr>
        <w:tc>
          <w:tcPr>
            <w:tcW w:w="1668" w:type="dxa"/>
            <w:vMerge/>
            <w:textDirection w:val="btLr"/>
            <w:vAlign w:val="center"/>
          </w:tcPr>
          <w:p w14:paraId="5EE0ADDA" w14:textId="77777777" w:rsidR="00BD6B97" w:rsidRPr="007A7659" w:rsidRDefault="00BD6B97">
            <w:pPr>
              <w:pStyle w:val="TableLabel"/>
              <w:rPr>
                <w:rFonts w:ascii="Times New Roman" w:hAnsi="Times New Roman"/>
                <w:noProof w:val="0"/>
                <w:sz w:val="16"/>
              </w:rPr>
            </w:pPr>
          </w:p>
        </w:tc>
        <w:tc>
          <w:tcPr>
            <w:tcW w:w="2693" w:type="dxa"/>
            <w:vAlign w:val="center"/>
          </w:tcPr>
          <w:p w14:paraId="6C7A71F6" w14:textId="77777777" w:rsidR="00BD6B97" w:rsidRPr="007A7659" w:rsidRDefault="00BD6B97" w:rsidP="00B74F16">
            <w:pPr>
              <w:pStyle w:val="TableEntry"/>
              <w:rPr>
                <w:i/>
                <w:iCs/>
                <w:noProof w:val="0"/>
                <w:sz w:val="16"/>
              </w:rPr>
            </w:pPr>
            <w:r w:rsidRPr="007A7659">
              <w:rPr>
                <w:i/>
                <w:iCs/>
                <w:noProof w:val="0"/>
                <w:sz w:val="16"/>
              </w:rPr>
              <w:t>RoleIDCode</w:t>
            </w:r>
          </w:p>
        </w:tc>
        <w:tc>
          <w:tcPr>
            <w:tcW w:w="850" w:type="dxa"/>
            <w:vAlign w:val="center"/>
          </w:tcPr>
          <w:p w14:paraId="3072EE8B"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44360DDB" w14:textId="77777777" w:rsidR="00BD6B97" w:rsidRPr="007A7659" w:rsidRDefault="00BD6B97">
            <w:pPr>
              <w:pStyle w:val="TableEntry"/>
              <w:rPr>
                <w:i/>
                <w:iCs/>
                <w:noProof w:val="0"/>
                <w:sz w:val="16"/>
              </w:rPr>
            </w:pPr>
            <w:r w:rsidRPr="007A7659">
              <w:rPr>
                <w:i/>
                <w:iCs/>
                <w:noProof w:val="0"/>
                <w:sz w:val="16"/>
              </w:rPr>
              <w:t>not specialized</w:t>
            </w:r>
          </w:p>
        </w:tc>
      </w:tr>
      <w:tr w:rsidR="00D95654" w:rsidRPr="007A7659" w14:paraId="7EFF464E" w14:textId="77777777">
        <w:trPr>
          <w:cantSplit/>
        </w:trPr>
        <w:tc>
          <w:tcPr>
            <w:tcW w:w="1668" w:type="dxa"/>
            <w:vMerge/>
            <w:textDirection w:val="btLr"/>
            <w:vAlign w:val="center"/>
          </w:tcPr>
          <w:p w14:paraId="6CD07B32" w14:textId="77777777" w:rsidR="00D95654" w:rsidRPr="007A7659" w:rsidRDefault="00D95654" w:rsidP="00D95654">
            <w:pPr>
              <w:pStyle w:val="TableLabel"/>
              <w:rPr>
                <w:rFonts w:ascii="Times New Roman" w:hAnsi="Times New Roman"/>
                <w:noProof w:val="0"/>
                <w:sz w:val="16"/>
              </w:rPr>
            </w:pPr>
          </w:p>
        </w:tc>
        <w:tc>
          <w:tcPr>
            <w:tcW w:w="2693" w:type="dxa"/>
            <w:vAlign w:val="center"/>
          </w:tcPr>
          <w:p w14:paraId="15132474" w14:textId="77777777" w:rsidR="00D95654" w:rsidRPr="007A7659" w:rsidRDefault="00D95654" w:rsidP="00D95654">
            <w:pPr>
              <w:pStyle w:val="TableEntry"/>
              <w:rPr>
                <w:i/>
                <w:iCs/>
                <w:noProof w:val="0"/>
                <w:sz w:val="16"/>
              </w:rPr>
            </w:pPr>
            <w:r w:rsidRPr="007A7659">
              <w:rPr>
                <w:i/>
                <w:iCs/>
                <w:noProof w:val="0"/>
                <w:sz w:val="16"/>
              </w:rPr>
              <w:t>NetworkAccessPointTypeCode</w:t>
            </w:r>
          </w:p>
        </w:tc>
        <w:tc>
          <w:tcPr>
            <w:tcW w:w="850" w:type="dxa"/>
            <w:vAlign w:val="center"/>
          </w:tcPr>
          <w:p w14:paraId="1A6A3036" w14:textId="77777777" w:rsidR="00D95654" w:rsidRPr="007A7659" w:rsidRDefault="00D95654" w:rsidP="00D95654">
            <w:pPr>
              <w:pStyle w:val="TableEntry"/>
              <w:jc w:val="center"/>
              <w:rPr>
                <w:i/>
                <w:iCs/>
                <w:noProof w:val="0"/>
                <w:sz w:val="16"/>
              </w:rPr>
            </w:pPr>
            <w:r w:rsidRPr="007A7659">
              <w:rPr>
                <w:i/>
                <w:iCs/>
                <w:noProof w:val="0"/>
                <w:sz w:val="16"/>
              </w:rPr>
              <w:t>U</w:t>
            </w:r>
          </w:p>
        </w:tc>
        <w:tc>
          <w:tcPr>
            <w:tcW w:w="4455" w:type="dxa"/>
            <w:vAlign w:val="center"/>
          </w:tcPr>
          <w:p w14:paraId="76C858B0" w14:textId="77777777" w:rsidR="00D95654" w:rsidRPr="007A7659" w:rsidRDefault="00D95654" w:rsidP="007E3B51">
            <w:pPr>
              <w:pStyle w:val="TableEntry"/>
              <w:rPr>
                <w:i/>
                <w:iCs/>
                <w:noProof w:val="0"/>
                <w:sz w:val="16"/>
              </w:rPr>
            </w:pPr>
            <w:r w:rsidRPr="007A7659">
              <w:rPr>
                <w:i/>
                <w:iCs/>
                <w:noProof w:val="0"/>
                <w:sz w:val="16"/>
              </w:rPr>
              <w:t>not specialized</w:t>
            </w:r>
          </w:p>
        </w:tc>
      </w:tr>
      <w:tr w:rsidR="00D95654" w:rsidRPr="007A7659" w14:paraId="3BCE092B" w14:textId="77777777" w:rsidTr="00AE5ED3">
        <w:trPr>
          <w:cantSplit/>
        </w:trPr>
        <w:tc>
          <w:tcPr>
            <w:tcW w:w="1668" w:type="dxa"/>
            <w:vMerge/>
            <w:textDirection w:val="btLr"/>
            <w:vAlign w:val="center"/>
          </w:tcPr>
          <w:p w14:paraId="22390D9B" w14:textId="77777777" w:rsidR="00D95654" w:rsidRPr="007A7659" w:rsidRDefault="00D95654" w:rsidP="00D95654">
            <w:pPr>
              <w:pStyle w:val="TableLabel"/>
              <w:rPr>
                <w:rFonts w:ascii="Times New Roman" w:hAnsi="Times New Roman"/>
                <w:noProof w:val="0"/>
                <w:sz w:val="16"/>
              </w:rPr>
            </w:pPr>
          </w:p>
        </w:tc>
        <w:tc>
          <w:tcPr>
            <w:tcW w:w="2693" w:type="dxa"/>
            <w:vAlign w:val="center"/>
          </w:tcPr>
          <w:p w14:paraId="01CBC31D" w14:textId="77777777" w:rsidR="00D95654" w:rsidRPr="007A7659" w:rsidRDefault="00D95654" w:rsidP="00D95654">
            <w:pPr>
              <w:pStyle w:val="TableEntry"/>
              <w:rPr>
                <w:i/>
                <w:iCs/>
                <w:noProof w:val="0"/>
                <w:sz w:val="16"/>
              </w:rPr>
            </w:pPr>
            <w:r w:rsidRPr="007A7659">
              <w:rPr>
                <w:i/>
                <w:iCs/>
                <w:noProof w:val="0"/>
                <w:sz w:val="16"/>
              </w:rPr>
              <w:t>NetworkAccessPointID</w:t>
            </w:r>
          </w:p>
        </w:tc>
        <w:tc>
          <w:tcPr>
            <w:tcW w:w="850" w:type="dxa"/>
            <w:vAlign w:val="center"/>
          </w:tcPr>
          <w:p w14:paraId="0108CDCF" w14:textId="77777777" w:rsidR="00D95654" w:rsidRPr="007A7659" w:rsidRDefault="00D95654" w:rsidP="00D95654">
            <w:pPr>
              <w:pStyle w:val="TableEntry"/>
              <w:jc w:val="center"/>
              <w:rPr>
                <w:i/>
                <w:iCs/>
                <w:noProof w:val="0"/>
                <w:sz w:val="16"/>
              </w:rPr>
            </w:pPr>
            <w:r w:rsidRPr="007A7659">
              <w:rPr>
                <w:i/>
                <w:iCs/>
                <w:noProof w:val="0"/>
                <w:sz w:val="16"/>
              </w:rPr>
              <w:t>U</w:t>
            </w:r>
          </w:p>
        </w:tc>
        <w:tc>
          <w:tcPr>
            <w:tcW w:w="4455" w:type="dxa"/>
            <w:vAlign w:val="center"/>
          </w:tcPr>
          <w:p w14:paraId="49CC405D" w14:textId="77777777" w:rsidR="00D95654" w:rsidRPr="007A7659" w:rsidRDefault="00D95654" w:rsidP="00D95654">
            <w:pPr>
              <w:pStyle w:val="TableEntry"/>
              <w:rPr>
                <w:i/>
                <w:iCs/>
                <w:noProof w:val="0"/>
                <w:sz w:val="16"/>
              </w:rPr>
            </w:pPr>
            <w:r w:rsidRPr="007A7659">
              <w:rPr>
                <w:i/>
                <w:iCs/>
                <w:noProof w:val="0"/>
                <w:sz w:val="16"/>
              </w:rPr>
              <w:t>not specialized</w:t>
            </w:r>
          </w:p>
        </w:tc>
      </w:tr>
    </w:tbl>
    <w:p w14:paraId="6A42981A"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723"/>
        <w:gridCol w:w="850"/>
        <w:gridCol w:w="4455"/>
      </w:tblGrid>
      <w:tr w:rsidR="00BD6B97" w:rsidRPr="007A7659" w14:paraId="1DD2674F" w14:textId="77777777" w:rsidTr="00AE5ED3">
        <w:trPr>
          <w:cantSplit/>
        </w:trPr>
        <w:tc>
          <w:tcPr>
            <w:tcW w:w="1638" w:type="dxa"/>
            <w:vMerge w:val="restart"/>
          </w:tcPr>
          <w:p w14:paraId="17D2035A" w14:textId="77777777" w:rsidR="00BD6B97" w:rsidRPr="007A7659" w:rsidRDefault="00BD6B97" w:rsidP="0002013A">
            <w:pPr>
              <w:pStyle w:val="TableEntryHeader"/>
            </w:pPr>
            <w:r w:rsidRPr="007A7659">
              <w:t>Audit Source</w:t>
            </w:r>
          </w:p>
          <w:p w14:paraId="6ED7485E"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723" w:type="dxa"/>
            <w:vAlign w:val="center"/>
          </w:tcPr>
          <w:p w14:paraId="54003296" w14:textId="77777777" w:rsidR="00BD6B97" w:rsidRPr="007A7659" w:rsidRDefault="00BD6B97">
            <w:pPr>
              <w:pStyle w:val="TableEntry"/>
              <w:rPr>
                <w:i/>
                <w:iCs/>
                <w:noProof w:val="0"/>
                <w:sz w:val="16"/>
              </w:rPr>
            </w:pPr>
            <w:r w:rsidRPr="007A7659">
              <w:rPr>
                <w:i/>
                <w:iCs/>
                <w:noProof w:val="0"/>
                <w:sz w:val="16"/>
              </w:rPr>
              <w:t>AuditSourceID</w:t>
            </w:r>
          </w:p>
        </w:tc>
        <w:tc>
          <w:tcPr>
            <w:tcW w:w="850" w:type="dxa"/>
            <w:vAlign w:val="center"/>
          </w:tcPr>
          <w:p w14:paraId="26A188D3"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1E0AC273" w14:textId="77777777" w:rsidR="00BD6B97" w:rsidRPr="007A7659" w:rsidRDefault="00486BFD">
            <w:pPr>
              <w:pStyle w:val="TableEntry"/>
              <w:rPr>
                <w:i/>
                <w:iCs/>
                <w:noProof w:val="0"/>
                <w:sz w:val="16"/>
              </w:rPr>
            </w:pPr>
            <w:r w:rsidRPr="007A7659">
              <w:rPr>
                <w:i/>
                <w:iCs/>
                <w:noProof w:val="0"/>
                <w:sz w:val="16"/>
              </w:rPr>
              <w:t>n</w:t>
            </w:r>
            <w:r w:rsidR="00BD6B97" w:rsidRPr="007A7659">
              <w:rPr>
                <w:i/>
                <w:iCs/>
                <w:noProof w:val="0"/>
                <w:sz w:val="16"/>
              </w:rPr>
              <w:t>ot specialize</w:t>
            </w:r>
            <w:r w:rsidRPr="007A7659">
              <w:rPr>
                <w:i/>
                <w:iCs/>
                <w:noProof w:val="0"/>
                <w:sz w:val="16"/>
              </w:rPr>
              <w:t>d</w:t>
            </w:r>
          </w:p>
        </w:tc>
      </w:tr>
      <w:tr w:rsidR="00BD6B97" w:rsidRPr="007A7659" w14:paraId="2F3E569D" w14:textId="77777777" w:rsidTr="00AE5ED3">
        <w:trPr>
          <w:cantSplit/>
        </w:trPr>
        <w:tc>
          <w:tcPr>
            <w:tcW w:w="1638" w:type="dxa"/>
            <w:vMerge/>
            <w:textDirection w:val="btLr"/>
            <w:vAlign w:val="center"/>
          </w:tcPr>
          <w:p w14:paraId="2BD1F7A6" w14:textId="77777777" w:rsidR="00BD6B97" w:rsidRPr="007A7659" w:rsidRDefault="00BD6B97">
            <w:pPr>
              <w:pStyle w:val="TableLabel"/>
              <w:rPr>
                <w:noProof w:val="0"/>
                <w:sz w:val="16"/>
              </w:rPr>
            </w:pPr>
          </w:p>
        </w:tc>
        <w:tc>
          <w:tcPr>
            <w:tcW w:w="2723" w:type="dxa"/>
            <w:vAlign w:val="center"/>
          </w:tcPr>
          <w:p w14:paraId="31166CC1" w14:textId="77777777" w:rsidR="00BD6B97" w:rsidRPr="007A7659" w:rsidRDefault="00BD6B97">
            <w:pPr>
              <w:pStyle w:val="TableEntry"/>
              <w:rPr>
                <w:i/>
                <w:iCs/>
                <w:noProof w:val="0"/>
                <w:sz w:val="16"/>
              </w:rPr>
            </w:pPr>
            <w:r w:rsidRPr="007A7659">
              <w:rPr>
                <w:i/>
                <w:iCs/>
                <w:noProof w:val="0"/>
                <w:sz w:val="16"/>
              </w:rPr>
              <w:t>AuditEnterpriseSiteID</w:t>
            </w:r>
          </w:p>
        </w:tc>
        <w:tc>
          <w:tcPr>
            <w:tcW w:w="850" w:type="dxa"/>
            <w:vAlign w:val="center"/>
          </w:tcPr>
          <w:p w14:paraId="4456EC99"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55BF842B"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C3A1F56" w14:textId="77777777" w:rsidTr="00AE5ED3">
        <w:trPr>
          <w:cantSplit/>
        </w:trPr>
        <w:tc>
          <w:tcPr>
            <w:tcW w:w="1638" w:type="dxa"/>
            <w:vMerge/>
            <w:textDirection w:val="btLr"/>
            <w:vAlign w:val="center"/>
          </w:tcPr>
          <w:p w14:paraId="058D9B95" w14:textId="77777777" w:rsidR="00BD6B97" w:rsidRPr="007A7659" w:rsidRDefault="00BD6B97">
            <w:pPr>
              <w:pStyle w:val="TableLabel"/>
              <w:rPr>
                <w:noProof w:val="0"/>
                <w:sz w:val="16"/>
              </w:rPr>
            </w:pPr>
          </w:p>
        </w:tc>
        <w:tc>
          <w:tcPr>
            <w:tcW w:w="2723" w:type="dxa"/>
            <w:vAlign w:val="center"/>
          </w:tcPr>
          <w:p w14:paraId="24964EBD" w14:textId="77777777" w:rsidR="00BD6B97" w:rsidRPr="007A7659" w:rsidRDefault="00BD6B97">
            <w:pPr>
              <w:pStyle w:val="TableEntry"/>
              <w:rPr>
                <w:i/>
                <w:iCs/>
                <w:noProof w:val="0"/>
                <w:sz w:val="16"/>
              </w:rPr>
            </w:pPr>
            <w:r w:rsidRPr="007A7659">
              <w:rPr>
                <w:i/>
                <w:iCs/>
                <w:noProof w:val="0"/>
                <w:sz w:val="16"/>
              </w:rPr>
              <w:t>AuditSourceTypeCode</w:t>
            </w:r>
          </w:p>
        </w:tc>
        <w:tc>
          <w:tcPr>
            <w:tcW w:w="850" w:type="dxa"/>
            <w:vAlign w:val="center"/>
          </w:tcPr>
          <w:p w14:paraId="35577790"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77928D0D"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6CD10A92" w14:textId="77777777" w:rsidR="00BD6B97" w:rsidRPr="007A7659" w:rsidRDefault="00BD6B97">
      <w:pPr>
        <w:pStyle w:val="Header"/>
        <w:keepNext/>
        <w:tabs>
          <w:tab w:val="clear" w:pos="4320"/>
          <w:tab w:val="clear" w:pos="8640"/>
        </w:tabs>
      </w:pPr>
    </w:p>
    <w:p w14:paraId="2A8F6532" w14:textId="77777777" w:rsidR="00BD6B97" w:rsidRPr="007A7659" w:rsidRDefault="00BD6B97"/>
    <w:p w14:paraId="5A2A0734" w14:textId="77777777" w:rsidR="00BD6B97" w:rsidRPr="007A7659" w:rsidRDefault="00BD6B97" w:rsidP="001D2638">
      <w:pPr>
        <w:pStyle w:val="Heading2"/>
        <w:numPr>
          <w:ilvl w:val="1"/>
          <w:numId w:val="19"/>
        </w:numPr>
        <w:rPr>
          <w:noProof w:val="0"/>
        </w:rPr>
      </w:pPr>
      <w:r w:rsidRPr="007A7659">
        <w:rPr>
          <w:noProof w:val="0"/>
        </w:rPr>
        <w:br w:type="page"/>
      </w:r>
      <w:bookmarkStart w:id="347" w:name="_Toc173916108"/>
      <w:bookmarkStart w:id="348" w:name="_Toc174248629"/>
      <w:bookmarkStart w:id="349" w:name="_Toc210805529"/>
      <w:bookmarkStart w:id="350" w:name="_Toc214434002"/>
      <w:bookmarkStart w:id="351" w:name="_Toc214436923"/>
      <w:bookmarkStart w:id="352" w:name="_Toc214437368"/>
      <w:bookmarkStart w:id="353" w:name="_Toc214437684"/>
      <w:bookmarkStart w:id="354" w:name="_Toc214457160"/>
      <w:bookmarkStart w:id="355" w:name="_Toc214461273"/>
      <w:bookmarkStart w:id="356" w:name="_Toc214462894"/>
      <w:bookmarkStart w:id="357" w:name="_Toc13770208"/>
      <w:r w:rsidRPr="007A7659">
        <w:rPr>
          <w:noProof w:val="0"/>
        </w:rPr>
        <w:lastRenderedPageBreak/>
        <w:t>Get Service Ticket</w:t>
      </w:r>
      <w:bookmarkEnd w:id="347"/>
      <w:bookmarkEnd w:id="348"/>
      <w:bookmarkEnd w:id="349"/>
      <w:bookmarkEnd w:id="350"/>
      <w:bookmarkEnd w:id="351"/>
      <w:bookmarkEnd w:id="352"/>
      <w:bookmarkEnd w:id="353"/>
      <w:bookmarkEnd w:id="354"/>
      <w:bookmarkEnd w:id="355"/>
      <w:bookmarkEnd w:id="356"/>
      <w:r w:rsidR="00683E4A" w:rsidRPr="007A7659">
        <w:rPr>
          <w:noProof w:val="0"/>
        </w:rPr>
        <w:t xml:space="preserve"> [ITI-3]</w:t>
      </w:r>
      <w:bookmarkEnd w:id="357"/>
    </w:p>
    <w:p w14:paraId="19634024" w14:textId="7634D8D2" w:rsidR="00BD6B97" w:rsidRPr="007A7659" w:rsidRDefault="00BD6B97">
      <w:r w:rsidRPr="007A7659">
        <w:t xml:space="preserve">This section corresponds to </w:t>
      </w:r>
      <w:r w:rsidR="000C66A7">
        <w:t>t</w:t>
      </w:r>
      <w:r w:rsidRPr="007A7659">
        <w:t xml:space="preserve">ransaction </w:t>
      </w:r>
      <w:r w:rsidR="000C66A7">
        <w:t>[</w:t>
      </w:r>
      <w:r w:rsidRPr="007A7659">
        <w:t>ITI-3</w:t>
      </w:r>
      <w:r w:rsidR="000C66A7">
        <w:t>]</w:t>
      </w:r>
      <w:r w:rsidRPr="007A7659">
        <w:t xml:space="preserve"> of the IHE IT Infrastructure Technical Framework. Transaction </w:t>
      </w:r>
      <w:r w:rsidR="000C66A7">
        <w:t>[</w:t>
      </w:r>
      <w:r w:rsidRPr="007A7659">
        <w:t>ITI-3</w:t>
      </w:r>
      <w:r w:rsidR="000C66A7">
        <w:t>]</w:t>
      </w:r>
      <w:r w:rsidRPr="007A7659">
        <w:t xml:space="preserve"> is used by the Client Authentication Agent and Kerberos Authentication Server Actors.</w:t>
      </w:r>
    </w:p>
    <w:p w14:paraId="0FA06E49" w14:textId="77777777" w:rsidR="00BD6B97" w:rsidRPr="007A7659" w:rsidRDefault="00BD6B97">
      <w:pPr>
        <w:pStyle w:val="Heading3"/>
        <w:numPr>
          <w:ilvl w:val="2"/>
          <w:numId w:val="19"/>
        </w:numPr>
        <w:tabs>
          <w:tab w:val="clear" w:pos="2160"/>
        </w:tabs>
        <w:rPr>
          <w:noProof w:val="0"/>
        </w:rPr>
      </w:pPr>
      <w:bookmarkStart w:id="358" w:name="_Toc173916109"/>
      <w:bookmarkStart w:id="359" w:name="_Toc174248630"/>
      <w:bookmarkStart w:id="360" w:name="_Toc13770209"/>
      <w:r w:rsidRPr="007A7659">
        <w:rPr>
          <w:noProof w:val="0"/>
        </w:rPr>
        <w:t>Scope</w:t>
      </w:r>
      <w:bookmarkEnd w:id="358"/>
      <w:bookmarkEnd w:id="359"/>
      <w:bookmarkEnd w:id="360"/>
    </w:p>
    <w:p w14:paraId="18B3ABC2" w14:textId="77777777" w:rsidR="00BD6B97" w:rsidRPr="007A7659" w:rsidRDefault="00BD6B97">
      <w:r w:rsidRPr="007A7659">
        <w:t>The Client Authentication Agent uses this transaction to obtain the service ticket that will be sent to a Kerberized Server to authenticate this user to a Kerberized Server.</w:t>
      </w:r>
    </w:p>
    <w:p w14:paraId="3FD0DEA9" w14:textId="77777777" w:rsidR="00BD6B97" w:rsidRPr="007A7659" w:rsidRDefault="00BD6B97">
      <w:pPr>
        <w:pStyle w:val="Heading3"/>
        <w:numPr>
          <w:ilvl w:val="2"/>
          <w:numId w:val="19"/>
        </w:numPr>
        <w:tabs>
          <w:tab w:val="clear" w:pos="2160"/>
        </w:tabs>
        <w:rPr>
          <w:noProof w:val="0"/>
        </w:rPr>
      </w:pPr>
      <w:bookmarkStart w:id="361" w:name="_Toc173916110"/>
      <w:bookmarkStart w:id="362" w:name="_Toc174248631"/>
      <w:bookmarkStart w:id="363" w:name="_Toc13770210"/>
      <w:r w:rsidRPr="007A7659">
        <w:rPr>
          <w:noProof w:val="0"/>
        </w:rPr>
        <w:t>Use Case Roles</w:t>
      </w:r>
      <w:bookmarkEnd w:id="361"/>
      <w:bookmarkEnd w:id="362"/>
      <w:bookmarkEnd w:id="363"/>
    </w:p>
    <w:bookmarkStart w:id="364" w:name="_1121538405"/>
    <w:bookmarkEnd w:id="364"/>
    <w:p w14:paraId="4AFAC12D" w14:textId="77777777" w:rsidR="00BD6B97" w:rsidRPr="007A7659" w:rsidRDefault="00CF0CDD">
      <w:pPr>
        <w:jc w:val="center"/>
        <w:rPr>
          <w:b/>
        </w:rPr>
      </w:pPr>
      <w:r w:rsidRPr="007A7659">
        <w:rPr>
          <w:noProof/>
        </w:rPr>
        <w:object w:dxaOrig="5430" w:dyaOrig="1935" w14:anchorId="4B1E7E1F">
          <v:shape id="_x0000_i1058" type="#_x0000_t75" alt="" style="width:273.4pt;height:91.75pt;mso-width-percent:0;mso-height-percent:0;mso-width-percent:0;mso-height-percent:0" o:ole="" filled="t">
            <v:fill color2="black"/>
            <v:imagedata r:id="rId34" o:title=""/>
          </v:shape>
          <o:OLEObject Type="Embed" ProgID="Word.Picture.8" ShapeID="_x0000_i1058" DrawAspect="Content" ObjectID="_1643628949" r:id="rId35"/>
        </w:object>
      </w:r>
    </w:p>
    <w:p w14:paraId="10D1B5A4" w14:textId="77777777" w:rsidR="00E630BB" w:rsidRPr="007A7659" w:rsidRDefault="00E630BB" w:rsidP="00AE5ED3">
      <w:pPr>
        <w:pStyle w:val="BodyText"/>
      </w:pPr>
    </w:p>
    <w:p w14:paraId="58320355" w14:textId="77777777" w:rsidR="00BD6B97" w:rsidRPr="007A7659" w:rsidRDefault="00BD6B97">
      <w:r w:rsidRPr="007A7659">
        <w:rPr>
          <w:b/>
        </w:rPr>
        <w:t>Actor:</w:t>
      </w:r>
      <w:r w:rsidRPr="007A7659">
        <w:t xml:space="preserve"> Client Authentication Agent.</w:t>
      </w:r>
    </w:p>
    <w:p w14:paraId="11B6BAE9" w14:textId="77777777" w:rsidR="00BD6B97" w:rsidRPr="007A7659" w:rsidRDefault="00BD6B97">
      <w:r w:rsidRPr="007A7659">
        <w:rPr>
          <w:b/>
        </w:rPr>
        <w:t xml:space="preserve">Role: </w:t>
      </w:r>
      <w:r w:rsidRPr="007A7659">
        <w:t>Client communicates authentication information to the Kerberos Authentication Server, receives a Service Ticket, and performs internal ticket management.</w:t>
      </w:r>
    </w:p>
    <w:p w14:paraId="2A2D26C2" w14:textId="77777777" w:rsidR="00BD6B97" w:rsidRPr="007A7659" w:rsidRDefault="00BD6B97">
      <w:r w:rsidRPr="007A7659">
        <w:rPr>
          <w:b/>
        </w:rPr>
        <w:t>Actor:</w:t>
      </w:r>
      <w:r w:rsidRPr="007A7659">
        <w:t xml:space="preserve"> Kerberos Authentication Server. In </w:t>
      </w:r>
      <w:r w:rsidR="008A6C66" w:rsidRPr="007A7659">
        <w:t>RFC</w:t>
      </w:r>
      <w:r w:rsidRPr="007A7659">
        <w:t xml:space="preserve">1510 this is called a Key Distribution Center (KDC). </w:t>
      </w:r>
    </w:p>
    <w:p w14:paraId="2134971A" w14:textId="77777777" w:rsidR="00BD6B97" w:rsidRPr="007A7659" w:rsidRDefault="00BD6B97">
      <w:r w:rsidRPr="007A7659">
        <w:rPr>
          <w:b/>
        </w:rPr>
        <w:t xml:space="preserve">Role: </w:t>
      </w:r>
      <w:r w:rsidRPr="007A7659">
        <w:t>Verifies the authentication information, creates a ticket, and sends it to the Client Authentication Agent.</w:t>
      </w:r>
    </w:p>
    <w:p w14:paraId="799583E1" w14:textId="77777777" w:rsidR="00BD6B97" w:rsidRPr="007A7659" w:rsidRDefault="00BD6B97">
      <w:pPr>
        <w:pStyle w:val="Heading3"/>
        <w:numPr>
          <w:ilvl w:val="2"/>
          <w:numId w:val="19"/>
        </w:numPr>
        <w:tabs>
          <w:tab w:val="clear" w:pos="2160"/>
        </w:tabs>
        <w:rPr>
          <w:noProof w:val="0"/>
        </w:rPr>
      </w:pPr>
      <w:bookmarkStart w:id="365" w:name="_Toc173916111"/>
      <w:bookmarkStart w:id="366" w:name="_Toc174248632"/>
      <w:bookmarkStart w:id="367" w:name="_Toc13770211"/>
      <w:r w:rsidRPr="007A7659">
        <w:rPr>
          <w:noProof w:val="0"/>
        </w:rPr>
        <w:t>Referenced Standard</w:t>
      </w:r>
      <w:bookmarkEnd w:id="365"/>
      <w:bookmarkEnd w:id="366"/>
      <w:bookmarkEnd w:id="367"/>
    </w:p>
    <w:p w14:paraId="77F13ADB" w14:textId="77777777" w:rsidR="00BD6B97" w:rsidRPr="007A7659" w:rsidRDefault="008A6C66">
      <w:r w:rsidRPr="007A7659">
        <w:t>RFC</w:t>
      </w:r>
      <w:r w:rsidR="00BD6B97" w:rsidRPr="007A7659">
        <w:t>1510</w:t>
      </w:r>
      <w:r w:rsidR="00BD6B97" w:rsidRPr="007A7659">
        <w:tab/>
        <w:t>The Kerberos Network Authentication Service (V5)</w:t>
      </w:r>
    </w:p>
    <w:p w14:paraId="7C6BE7F4" w14:textId="0326F115" w:rsidR="00BD6B97" w:rsidRPr="007A7659" w:rsidRDefault="007663CB">
      <w:pPr>
        <w:pStyle w:val="Heading3"/>
        <w:numPr>
          <w:ilvl w:val="2"/>
          <w:numId w:val="19"/>
        </w:numPr>
        <w:tabs>
          <w:tab w:val="clear" w:pos="2160"/>
        </w:tabs>
        <w:rPr>
          <w:noProof w:val="0"/>
        </w:rPr>
      </w:pPr>
      <w:bookmarkStart w:id="368" w:name="_Toc13770212"/>
      <w:r>
        <w:rPr>
          <w:noProof w:val="0"/>
        </w:rPr>
        <w:t>Messages</w:t>
      </w:r>
      <w:bookmarkEnd w:id="368"/>
    </w:p>
    <w:p w14:paraId="52AE7A58" w14:textId="77777777" w:rsidR="0039466E" w:rsidRPr="007A7659" w:rsidRDefault="0039466E" w:rsidP="00AE5ED3">
      <w:pPr>
        <w:pStyle w:val="BodyText"/>
      </w:pPr>
    </w:p>
    <w:bookmarkStart w:id="369" w:name="_1115207562"/>
    <w:bookmarkStart w:id="370" w:name="_1115207753"/>
    <w:bookmarkStart w:id="371" w:name="_1115208819"/>
    <w:bookmarkStart w:id="372" w:name="_1116175120"/>
    <w:bookmarkStart w:id="373" w:name="_1116175710"/>
    <w:bookmarkStart w:id="374" w:name="_1116175962"/>
    <w:bookmarkStart w:id="375" w:name="_1116178348"/>
    <w:bookmarkStart w:id="376" w:name="_1116178602"/>
    <w:bookmarkStart w:id="377" w:name="_1116179714"/>
    <w:bookmarkStart w:id="378" w:name="_1116267727"/>
    <w:bookmarkStart w:id="379" w:name="_1116267789"/>
    <w:bookmarkStart w:id="380" w:name="_1116877817"/>
    <w:bookmarkStart w:id="381" w:name="_1121174433"/>
    <w:bookmarkEnd w:id="369"/>
    <w:bookmarkEnd w:id="370"/>
    <w:bookmarkEnd w:id="371"/>
    <w:bookmarkEnd w:id="372"/>
    <w:bookmarkEnd w:id="373"/>
    <w:bookmarkEnd w:id="374"/>
    <w:bookmarkEnd w:id="375"/>
    <w:bookmarkEnd w:id="376"/>
    <w:bookmarkEnd w:id="377"/>
    <w:bookmarkEnd w:id="378"/>
    <w:bookmarkEnd w:id="379"/>
    <w:bookmarkEnd w:id="380"/>
    <w:bookmarkEnd w:id="381"/>
    <w:bookmarkStart w:id="382" w:name="_MON_1249329560"/>
    <w:bookmarkEnd w:id="382"/>
    <w:p w14:paraId="0A9861CE" w14:textId="387D0D17" w:rsidR="00BD6B97" w:rsidRPr="007A7659" w:rsidRDefault="00CF0CDD" w:rsidP="001D3953">
      <w:pPr>
        <w:pStyle w:val="BodyText"/>
        <w:jc w:val="center"/>
        <w:rPr>
          <w:b/>
          <w:kern w:val="1"/>
        </w:rPr>
      </w:pPr>
      <w:r w:rsidRPr="007A7659">
        <w:rPr>
          <w:noProof/>
        </w:rPr>
        <w:object w:dxaOrig="8970" w:dyaOrig="3990" w14:anchorId="5426F742">
          <v:shape id="_x0000_i1057" type="#_x0000_t75" alt="" style="width:417.4pt;height:179.3pt;mso-width-percent:0;mso-height-percent:0;mso-width-percent:0;mso-height-percent:0" o:ole="" filled="t">
            <v:fill color2="black"/>
            <v:imagedata r:id="rId36" o:title=""/>
          </v:shape>
          <o:OLEObject Type="Embed" ProgID="Word.Picture.8" ShapeID="_x0000_i1057" DrawAspect="Content" ObjectID="_1643628950" r:id="rId37"/>
        </w:object>
      </w:r>
    </w:p>
    <w:p w14:paraId="12ECDB87" w14:textId="16787B33" w:rsidR="0039466E" w:rsidRPr="007A7659" w:rsidRDefault="007A66FA" w:rsidP="002733A5">
      <w:pPr>
        <w:pStyle w:val="FigureTitle"/>
      </w:pPr>
      <w:bookmarkStart w:id="383" w:name="_Toc173916114"/>
      <w:bookmarkStart w:id="384" w:name="_Toc174248635"/>
      <w:r>
        <w:t>Figure 3.3.4-1: Interaction Diagram</w:t>
      </w:r>
    </w:p>
    <w:p w14:paraId="23AE8CA8" w14:textId="77777777" w:rsidR="00C849AF" w:rsidRPr="007A7659" w:rsidRDefault="00C849AF" w:rsidP="007E3B51">
      <w:pPr>
        <w:pStyle w:val="Heading4"/>
        <w:numPr>
          <w:ilvl w:val="3"/>
          <w:numId w:val="19"/>
        </w:numPr>
        <w:tabs>
          <w:tab w:val="clear" w:pos="2160"/>
          <w:tab w:val="clear" w:pos="2880"/>
          <w:tab w:val="left" w:pos="864"/>
        </w:tabs>
        <w:rPr>
          <w:noProof w:val="0"/>
        </w:rPr>
      </w:pPr>
      <w:r w:rsidRPr="007A7659">
        <w:rPr>
          <w:noProof w:val="0"/>
        </w:rPr>
        <w:t>Get Service Ticket</w:t>
      </w:r>
    </w:p>
    <w:p w14:paraId="7A56CEDC" w14:textId="77777777" w:rsidR="00DB3A19" w:rsidRPr="007A7659" w:rsidRDefault="00DB3A19" w:rsidP="007E3B51">
      <w:pPr>
        <w:pStyle w:val="BodyText"/>
      </w:pPr>
      <w:r w:rsidRPr="007A7659">
        <w:t>The Client Authentication Agent requests a service ticket that will be sent to a Kerberized Server to authenticate this user to a Kerberized Server.</w:t>
      </w:r>
    </w:p>
    <w:p w14:paraId="6F4AD936" w14:textId="77777777" w:rsidR="00BD6B97" w:rsidRPr="007A7659" w:rsidRDefault="00BD6B97">
      <w:pPr>
        <w:pStyle w:val="Heading5"/>
        <w:numPr>
          <w:ilvl w:val="4"/>
          <w:numId w:val="19"/>
        </w:numPr>
        <w:tabs>
          <w:tab w:val="left" w:pos="1008"/>
        </w:tabs>
        <w:rPr>
          <w:noProof w:val="0"/>
        </w:rPr>
      </w:pPr>
      <w:r w:rsidRPr="007A7659">
        <w:rPr>
          <w:noProof w:val="0"/>
        </w:rPr>
        <w:t>Trigger Events</w:t>
      </w:r>
      <w:bookmarkEnd w:id="383"/>
      <w:bookmarkEnd w:id="384"/>
    </w:p>
    <w:p w14:paraId="257BE03C" w14:textId="77777777" w:rsidR="00BD6B97" w:rsidRPr="007A7659" w:rsidRDefault="00BD6B97">
      <w:r w:rsidRPr="007A7659">
        <w:t>A service ticket is requested prior to communicating with a Kerberized Server. This ticket will be provided to that service as part of the Kerberized communication process.</w:t>
      </w:r>
    </w:p>
    <w:p w14:paraId="1C561BC4" w14:textId="77777777" w:rsidR="00BD6B97" w:rsidRPr="007A7659" w:rsidRDefault="00BD6B97">
      <w:pPr>
        <w:pStyle w:val="Heading5"/>
        <w:numPr>
          <w:ilvl w:val="4"/>
          <w:numId w:val="19"/>
        </w:numPr>
        <w:tabs>
          <w:tab w:val="left" w:pos="1008"/>
        </w:tabs>
        <w:rPr>
          <w:noProof w:val="0"/>
        </w:rPr>
      </w:pPr>
      <w:bookmarkStart w:id="385" w:name="_Toc173916115"/>
      <w:bookmarkStart w:id="386" w:name="_Toc174248636"/>
      <w:r w:rsidRPr="007A7659">
        <w:rPr>
          <w:noProof w:val="0"/>
        </w:rPr>
        <w:t>Message Semantics</w:t>
      </w:r>
      <w:bookmarkEnd w:id="385"/>
      <w:bookmarkEnd w:id="386"/>
    </w:p>
    <w:p w14:paraId="2E73E9FF" w14:textId="77777777" w:rsidR="00BD6B97" w:rsidRPr="007A7659" w:rsidRDefault="00BD6B97">
      <w:r w:rsidRPr="007A7659">
        <w:t>The Client Authentication Agent requests credentials for a service by sending the Kerberos Authentication Server a Kerberos Ticket-Granting Service Request (KRB_TGS_REQ). This message includes the user’s name, an authenticator encrypted with the user’s logon session key, the TGT obtained in the Get User Authentication Transaction, and the name of the service for which the user wants a ticket.</w:t>
      </w:r>
    </w:p>
    <w:p w14:paraId="2FE4B387" w14:textId="77777777" w:rsidR="00BD6B97" w:rsidRPr="007A7659" w:rsidRDefault="00BD6B97">
      <w:r w:rsidRPr="007A7659">
        <w:t>When the Kerberos Authentication Server receives KRB_TGS_REQ, it decrypts the TGT with its own secret key, extracting the logon session key. It uses the logon session key to decrypt the authenticator and evaluates that. If the authenticator passes the test, the Kerberos Authentication Server extracts the authorization data from the TGT and invents a session key for the client to share with the Kerberized Server that supports the service. The Kerberos Authentication Server encrypts one copy of this session key with the user’s logon session key. It embeds another copy of the session key in a ticket, along with the authorization data, and encrypts this ticket with the service’s long-term key. The Kerberos Authentication Server then sends these credentials back to the client in a Kerberos Ticket-Granting Service Reply (KRB_TGS_REP).</w:t>
      </w:r>
    </w:p>
    <w:p w14:paraId="73C81E5A" w14:textId="77777777" w:rsidR="00BD6B97" w:rsidRPr="007A7659" w:rsidRDefault="00BD6B97">
      <w:r w:rsidRPr="007A7659">
        <w:t>There are no IHE specific extensions or modifications to the Kerberos messaging.</w:t>
      </w:r>
    </w:p>
    <w:p w14:paraId="5F415A81" w14:textId="77777777" w:rsidR="00BD6B97" w:rsidRPr="007A7659" w:rsidRDefault="00BD6B97">
      <w:pPr>
        <w:pStyle w:val="Heading5"/>
        <w:numPr>
          <w:ilvl w:val="4"/>
          <w:numId w:val="19"/>
        </w:numPr>
        <w:tabs>
          <w:tab w:val="left" w:pos="1008"/>
        </w:tabs>
        <w:rPr>
          <w:noProof w:val="0"/>
        </w:rPr>
      </w:pPr>
      <w:bookmarkStart w:id="387" w:name="_Toc173916116"/>
      <w:bookmarkStart w:id="388" w:name="_Toc174248637"/>
      <w:r w:rsidRPr="007A7659">
        <w:rPr>
          <w:noProof w:val="0"/>
        </w:rPr>
        <w:lastRenderedPageBreak/>
        <w:t>Expected Actions</w:t>
      </w:r>
      <w:bookmarkEnd w:id="387"/>
      <w:bookmarkEnd w:id="388"/>
    </w:p>
    <w:p w14:paraId="6939F1C9" w14:textId="77777777" w:rsidR="00BD6B97" w:rsidRPr="007A7659" w:rsidRDefault="00BD6B97">
      <w:r w:rsidRPr="007A7659">
        <w:t>When the Client Authentication Agent receives the reply, it uses the logon session key to decrypt the session key to use with the service, and stores the key in its credentials cache. Then it extracts the ticket for the service and stores that in its cache. The client shall maintain the ticket in the credentials cache for later use.</w:t>
      </w:r>
    </w:p>
    <w:p w14:paraId="6EFD8D93" w14:textId="77777777" w:rsidR="00BD6B97" w:rsidRPr="007A7659" w:rsidRDefault="00BD6B97">
      <w:pPr>
        <w:pStyle w:val="Heading5"/>
        <w:numPr>
          <w:ilvl w:val="4"/>
          <w:numId w:val="19"/>
        </w:numPr>
        <w:tabs>
          <w:tab w:val="left" w:pos="1008"/>
        </w:tabs>
        <w:rPr>
          <w:noProof w:val="0"/>
        </w:rPr>
      </w:pPr>
      <w:bookmarkStart w:id="389" w:name="_Toc173916117"/>
      <w:bookmarkStart w:id="390" w:name="_Toc174248638"/>
      <w:r w:rsidRPr="007A7659">
        <w:rPr>
          <w:noProof w:val="0"/>
        </w:rPr>
        <w:t>Service Registration</w:t>
      </w:r>
      <w:bookmarkEnd w:id="389"/>
      <w:bookmarkEnd w:id="390"/>
    </w:p>
    <w:p w14:paraId="102D2D47" w14:textId="77777777" w:rsidR="00BD6B97" w:rsidRPr="007A7659" w:rsidRDefault="00BD6B97">
      <w:r w:rsidRPr="007A7659">
        <w:t xml:space="preserve">The Kerberized Communication services supported in an enterprise shall be registered on the Kerberos Authentication Server according to the </w:t>
      </w:r>
      <w:r w:rsidR="008A6C66" w:rsidRPr="007A7659">
        <w:t>RFC</w:t>
      </w:r>
      <w:r w:rsidRPr="007A7659">
        <w:t>1510 protocol specification used. The registration of the service on the KDC is outside the scope of this profile.</w:t>
      </w:r>
    </w:p>
    <w:p w14:paraId="302EAD6C" w14:textId="77777777" w:rsidR="00BD6B97" w:rsidRPr="007A7659" w:rsidRDefault="00BD6B97">
      <w:pPr>
        <w:pStyle w:val="Heading3"/>
        <w:numPr>
          <w:ilvl w:val="2"/>
          <w:numId w:val="19"/>
        </w:numPr>
        <w:tabs>
          <w:tab w:val="clear" w:pos="2160"/>
        </w:tabs>
        <w:rPr>
          <w:noProof w:val="0"/>
        </w:rPr>
      </w:pPr>
      <w:bookmarkStart w:id="391" w:name="_Toc173916118"/>
      <w:bookmarkStart w:id="392" w:name="_Toc174248639"/>
      <w:bookmarkStart w:id="393" w:name="_Toc13770213"/>
      <w:r w:rsidRPr="007A7659">
        <w:rPr>
          <w:noProof w:val="0"/>
        </w:rPr>
        <w:t xml:space="preserve">Security </w:t>
      </w:r>
      <w:bookmarkEnd w:id="391"/>
      <w:bookmarkEnd w:id="392"/>
      <w:r w:rsidRPr="007A7659">
        <w:rPr>
          <w:noProof w:val="0"/>
        </w:rPr>
        <w:t>Considerations</w:t>
      </w:r>
      <w:bookmarkEnd w:id="393"/>
    </w:p>
    <w:p w14:paraId="09BFDDA8" w14:textId="77777777" w:rsidR="00BD6B97" w:rsidRPr="007A7659" w:rsidRDefault="00BD6B97" w:rsidP="00493145">
      <w:r w:rsidRPr="007A7659">
        <w:t xml:space="preserve">The Get Service Ticket [ITI-3] </w:t>
      </w:r>
      <w:r w:rsidR="00CD0630" w:rsidRPr="007A7659">
        <w:t>t</w:t>
      </w:r>
      <w:r w:rsidRPr="007A7659">
        <w:t>ransaction is not required to log an ATNA UserAuthentication event in the case of successful communications. An ATNA UserAuthentication event shall be logged when the communications fails for the purpose of authentication failure.</w:t>
      </w:r>
      <w:bookmarkStart w:id="394" w:name="_Toc173916119"/>
      <w:bookmarkStart w:id="395" w:name="_Toc174248640"/>
      <w:bookmarkStart w:id="396" w:name="_Toc210805530"/>
      <w:bookmarkStart w:id="397" w:name="_Toc214434003"/>
      <w:bookmarkStart w:id="398" w:name="_Toc214436924"/>
      <w:bookmarkStart w:id="399" w:name="_Toc214437369"/>
      <w:bookmarkStart w:id="400" w:name="_Toc214437685"/>
      <w:bookmarkStart w:id="401" w:name="_Toc214457161"/>
      <w:bookmarkStart w:id="402" w:name="_Toc214461274"/>
      <w:bookmarkStart w:id="403" w:name="_Toc214462895"/>
    </w:p>
    <w:p w14:paraId="20A72C35" w14:textId="77777777" w:rsidR="00BD6B97" w:rsidRPr="007A7659" w:rsidRDefault="00BD6B97" w:rsidP="00493145">
      <w:pPr>
        <w:pStyle w:val="Heading2"/>
        <w:numPr>
          <w:ilvl w:val="1"/>
          <w:numId w:val="19"/>
        </w:numPr>
        <w:rPr>
          <w:noProof w:val="0"/>
        </w:rPr>
      </w:pPr>
      <w:bookmarkStart w:id="404" w:name="_Toc13770214"/>
      <w:r w:rsidRPr="007A7659">
        <w:rPr>
          <w:noProof w:val="0"/>
        </w:rPr>
        <w:t>Kerberized Communication</w:t>
      </w:r>
      <w:bookmarkEnd w:id="394"/>
      <w:bookmarkEnd w:id="395"/>
      <w:bookmarkEnd w:id="396"/>
      <w:bookmarkEnd w:id="397"/>
      <w:bookmarkEnd w:id="398"/>
      <w:bookmarkEnd w:id="399"/>
      <w:bookmarkEnd w:id="400"/>
      <w:bookmarkEnd w:id="401"/>
      <w:bookmarkEnd w:id="402"/>
      <w:bookmarkEnd w:id="403"/>
      <w:r w:rsidR="00332C0F" w:rsidRPr="007A7659">
        <w:rPr>
          <w:noProof w:val="0"/>
        </w:rPr>
        <w:t xml:space="preserve"> [ITI-4]</w:t>
      </w:r>
      <w:bookmarkEnd w:id="404"/>
    </w:p>
    <w:p w14:paraId="4857AD3E" w14:textId="646EEAF2" w:rsidR="00BD6B97" w:rsidRPr="007A7659" w:rsidRDefault="00BD6B97">
      <w:r w:rsidRPr="007A7659">
        <w:t xml:space="preserve">This section corresponds to </w:t>
      </w:r>
      <w:r w:rsidR="000C66A7">
        <w:t>t</w:t>
      </w:r>
      <w:r w:rsidRPr="007A7659">
        <w:t xml:space="preserve">ransaction </w:t>
      </w:r>
      <w:r w:rsidR="000C66A7">
        <w:t>[</w:t>
      </w:r>
      <w:r w:rsidRPr="007A7659">
        <w:t>ITI-4</w:t>
      </w:r>
      <w:r w:rsidR="000C66A7">
        <w:t>]</w:t>
      </w:r>
      <w:r w:rsidRPr="007A7659">
        <w:t xml:space="preserve"> of the IHE IT Infrastructure Technical Framework. Transaction </w:t>
      </w:r>
      <w:r w:rsidR="000C66A7">
        <w:t>[</w:t>
      </w:r>
      <w:r w:rsidRPr="007A7659">
        <w:t>ITI-4</w:t>
      </w:r>
      <w:r w:rsidR="000C66A7">
        <w:t>]</w:t>
      </w:r>
      <w:r w:rsidRPr="007A7659">
        <w:t xml:space="preserve"> is used by the Client Authentication Agent and Kerberized Server Actors.</w:t>
      </w:r>
    </w:p>
    <w:p w14:paraId="669E0202" w14:textId="77777777" w:rsidR="00BD6B97" w:rsidRPr="007A7659" w:rsidRDefault="00BD6B97">
      <w:pPr>
        <w:pStyle w:val="Heading3"/>
        <w:numPr>
          <w:ilvl w:val="2"/>
          <w:numId w:val="19"/>
        </w:numPr>
        <w:tabs>
          <w:tab w:val="clear" w:pos="2160"/>
        </w:tabs>
        <w:rPr>
          <w:noProof w:val="0"/>
        </w:rPr>
      </w:pPr>
      <w:bookmarkStart w:id="405" w:name="_Toc173916120"/>
      <w:bookmarkStart w:id="406" w:name="_Toc174248641"/>
      <w:bookmarkStart w:id="407" w:name="_Toc13770215"/>
      <w:r w:rsidRPr="007A7659">
        <w:rPr>
          <w:noProof w:val="0"/>
        </w:rPr>
        <w:t>Scope</w:t>
      </w:r>
      <w:bookmarkEnd w:id="405"/>
      <w:bookmarkEnd w:id="406"/>
      <w:bookmarkEnd w:id="407"/>
    </w:p>
    <w:p w14:paraId="56BFE270" w14:textId="77777777" w:rsidR="00BD6B97" w:rsidRPr="007A7659" w:rsidRDefault="00BD6B97">
      <w:r w:rsidRPr="007A7659">
        <w:t>This section specifies the details of the association of a Kerberos user identity with a session for a session oriented protocol, or a transaction for a transaction oriented protocol.</w:t>
      </w:r>
    </w:p>
    <w:p w14:paraId="1A5EC91E" w14:textId="77777777" w:rsidR="00BD6B97" w:rsidRPr="007A7659" w:rsidRDefault="00BD6B97">
      <w:pPr>
        <w:pStyle w:val="Heading3"/>
        <w:numPr>
          <w:ilvl w:val="2"/>
          <w:numId w:val="19"/>
        </w:numPr>
        <w:tabs>
          <w:tab w:val="clear" w:pos="2160"/>
        </w:tabs>
        <w:rPr>
          <w:noProof w:val="0"/>
        </w:rPr>
      </w:pPr>
      <w:bookmarkStart w:id="408" w:name="_Toc173916121"/>
      <w:bookmarkStart w:id="409" w:name="_Toc174248642"/>
      <w:bookmarkStart w:id="410" w:name="_Toc13770216"/>
      <w:r w:rsidRPr="007A7659">
        <w:rPr>
          <w:noProof w:val="0"/>
        </w:rPr>
        <w:t>Use Case Roles</w:t>
      </w:r>
      <w:bookmarkEnd w:id="408"/>
      <w:bookmarkEnd w:id="409"/>
      <w:bookmarkEnd w:id="410"/>
    </w:p>
    <w:p w14:paraId="415642FD" w14:textId="77777777" w:rsidR="0039466E" w:rsidRPr="007A7659" w:rsidRDefault="0039466E" w:rsidP="00AE5ED3">
      <w:pPr>
        <w:pStyle w:val="BodyText"/>
      </w:pPr>
    </w:p>
    <w:bookmarkStart w:id="411" w:name="_1115192975"/>
    <w:bookmarkStart w:id="412" w:name="_1116172282"/>
    <w:bookmarkStart w:id="413" w:name="_1116172779"/>
    <w:bookmarkStart w:id="414" w:name="_1116172878"/>
    <w:bookmarkStart w:id="415" w:name="_1116175711"/>
    <w:bookmarkStart w:id="416" w:name="_1121522479"/>
    <w:bookmarkEnd w:id="411"/>
    <w:bookmarkEnd w:id="412"/>
    <w:bookmarkEnd w:id="413"/>
    <w:bookmarkEnd w:id="414"/>
    <w:bookmarkEnd w:id="415"/>
    <w:bookmarkEnd w:id="416"/>
    <w:p w14:paraId="2554BB81" w14:textId="77777777" w:rsidR="00BD6B97" w:rsidRPr="007A7659" w:rsidRDefault="00CF0CDD" w:rsidP="001D3953">
      <w:pPr>
        <w:pStyle w:val="BodyText"/>
        <w:jc w:val="center"/>
        <w:rPr>
          <w:b/>
        </w:rPr>
      </w:pPr>
      <w:r w:rsidRPr="007A7659">
        <w:rPr>
          <w:noProof/>
        </w:rPr>
        <w:object w:dxaOrig="5430" w:dyaOrig="1935" w14:anchorId="2C1EF3FA">
          <v:shape id="_x0000_i1056" type="#_x0000_t75" alt="" style="width:273.4pt;height:91.75pt;mso-width-percent:0;mso-height-percent:0;mso-width-percent:0;mso-height-percent:0" o:ole="" filled="t">
            <v:fill color2="black"/>
            <v:imagedata r:id="rId38" o:title=""/>
          </v:shape>
          <o:OLEObject Type="Embed" ProgID="Word.Picture.8" ShapeID="_x0000_i1056" DrawAspect="Content" ObjectID="_1643628951" r:id="rId39"/>
        </w:object>
      </w:r>
    </w:p>
    <w:p w14:paraId="3EAA044D" w14:textId="77777777" w:rsidR="0039466E" w:rsidRPr="007A7659" w:rsidRDefault="0039466E" w:rsidP="00AE5ED3">
      <w:pPr>
        <w:pStyle w:val="BodyText"/>
      </w:pPr>
    </w:p>
    <w:p w14:paraId="1B73DFE8" w14:textId="77777777" w:rsidR="00BD6B97" w:rsidRPr="007A7659" w:rsidRDefault="00BD6B97">
      <w:r w:rsidRPr="007A7659">
        <w:rPr>
          <w:b/>
        </w:rPr>
        <w:t>Actor:</w:t>
      </w:r>
      <w:r w:rsidRPr="007A7659">
        <w:t xml:space="preserve"> Client Authentication Agent</w:t>
      </w:r>
    </w:p>
    <w:p w14:paraId="47618A44" w14:textId="77777777" w:rsidR="00BD6B97" w:rsidRPr="007A7659" w:rsidRDefault="00BD6B97">
      <w:r w:rsidRPr="007A7659">
        <w:rPr>
          <w:b/>
        </w:rPr>
        <w:t xml:space="preserve">Role: </w:t>
      </w:r>
      <w:r w:rsidRPr="007A7659">
        <w:t>Provides appropriate ticket as part of the connection or session management for another protocol.</w:t>
      </w:r>
    </w:p>
    <w:p w14:paraId="04023B62" w14:textId="77777777" w:rsidR="00BD6B97" w:rsidRPr="007A7659" w:rsidRDefault="00BD6B97">
      <w:r w:rsidRPr="007A7659">
        <w:rPr>
          <w:b/>
        </w:rPr>
        <w:t>Actor:</w:t>
      </w:r>
      <w:r w:rsidRPr="007A7659">
        <w:t xml:space="preserve"> Kerberized Server</w:t>
      </w:r>
    </w:p>
    <w:p w14:paraId="64ACC88F" w14:textId="77777777" w:rsidR="00BD6B97" w:rsidRPr="007A7659" w:rsidRDefault="00BD6B97">
      <w:r w:rsidRPr="007A7659">
        <w:rPr>
          <w:b/>
        </w:rPr>
        <w:lastRenderedPageBreak/>
        <w:t xml:space="preserve">Role: </w:t>
      </w:r>
      <w:r w:rsidRPr="007A7659">
        <w:t>Accepts and verifies the ticket to perform user-identity-related services as part of the connection or session management for another protocol.</w:t>
      </w:r>
    </w:p>
    <w:p w14:paraId="53970B5C" w14:textId="77777777" w:rsidR="00BD6B97" w:rsidRPr="007A7659" w:rsidRDefault="00BD6B97">
      <w:pPr>
        <w:pStyle w:val="Heading3"/>
        <w:numPr>
          <w:ilvl w:val="2"/>
          <w:numId w:val="19"/>
        </w:numPr>
        <w:tabs>
          <w:tab w:val="clear" w:pos="2160"/>
        </w:tabs>
        <w:rPr>
          <w:noProof w:val="0"/>
        </w:rPr>
      </w:pPr>
      <w:bookmarkStart w:id="417" w:name="_Toc173916122"/>
      <w:bookmarkStart w:id="418" w:name="_Toc174248643"/>
      <w:bookmarkStart w:id="419" w:name="_Toc13770217"/>
      <w:r w:rsidRPr="007A7659">
        <w:rPr>
          <w:noProof w:val="0"/>
        </w:rPr>
        <w:t>Referenced Standard</w:t>
      </w:r>
      <w:bookmarkEnd w:id="417"/>
      <w:bookmarkEnd w:id="418"/>
      <w:bookmarkEnd w:id="419"/>
    </w:p>
    <w:p w14:paraId="649BBA76" w14:textId="77777777" w:rsidR="00BD6B97" w:rsidRPr="007A7659" w:rsidRDefault="008A6C66">
      <w:r w:rsidRPr="007A7659">
        <w:t>RFC</w:t>
      </w:r>
      <w:r w:rsidR="00BD6B97" w:rsidRPr="007A7659">
        <w:t>1510</w:t>
      </w:r>
      <w:r w:rsidR="00BD6B97" w:rsidRPr="007A7659">
        <w:tab/>
        <w:t>The Kerberos Network Authentication Service (V5)</w:t>
      </w:r>
    </w:p>
    <w:p w14:paraId="454D2C3D" w14:textId="1F9B8297" w:rsidR="00BD6B97" w:rsidRPr="007A7659" w:rsidRDefault="007663CB" w:rsidP="0039466E">
      <w:pPr>
        <w:pStyle w:val="Heading3"/>
        <w:numPr>
          <w:ilvl w:val="2"/>
          <w:numId w:val="19"/>
        </w:numPr>
        <w:tabs>
          <w:tab w:val="clear" w:pos="2160"/>
        </w:tabs>
        <w:rPr>
          <w:noProof w:val="0"/>
        </w:rPr>
      </w:pPr>
      <w:bookmarkStart w:id="420" w:name="_Toc13770218"/>
      <w:r>
        <w:rPr>
          <w:noProof w:val="0"/>
        </w:rPr>
        <w:t>Messages</w:t>
      </w:r>
      <w:bookmarkEnd w:id="420"/>
    </w:p>
    <w:p w14:paraId="3CA7052A" w14:textId="77777777" w:rsidR="0039466E" w:rsidRPr="007A7659" w:rsidRDefault="0039466E" w:rsidP="00B126C1">
      <w:pPr>
        <w:pStyle w:val="BodyText"/>
      </w:pPr>
    </w:p>
    <w:bookmarkStart w:id="421" w:name="_1115208219"/>
    <w:bookmarkStart w:id="422" w:name="_1116175434"/>
    <w:bookmarkStart w:id="423" w:name="_1116175466"/>
    <w:bookmarkStart w:id="424" w:name="_1116175708"/>
    <w:bookmarkStart w:id="425" w:name="_1116268210"/>
    <w:bookmarkStart w:id="426" w:name="_1116269081"/>
    <w:bookmarkStart w:id="427" w:name="_1116417744"/>
    <w:bookmarkStart w:id="428" w:name="_1121107725"/>
    <w:bookmarkEnd w:id="421"/>
    <w:bookmarkEnd w:id="422"/>
    <w:bookmarkEnd w:id="423"/>
    <w:bookmarkEnd w:id="424"/>
    <w:bookmarkEnd w:id="425"/>
    <w:bookmarkEnd w:id="426"/>
    <w:bookmarkEnd w:id="427"/>
    <w:bookmarkEnd w:id="428"/>
    <w:bookmarkStart w:id="429" w:name="_MON_1249329637"/>
    <w:bookmarkEnd w:id="429"/>
    <w:p w14:paraId="6E7DF066" w14:textId="521360FE" w:rsidR="00BD6B97" w:rsidRPr="007A7659" w:rsidRDefault="00CF0CDD" w:rsidP="001D3953">
      <w:pPr>
        <w:pStyle w:val="BodyText"/>
        <w:jc w:val="center"/>
      </w:pPr>
      <w:r w:rsidRPr="007A7659">
        <w:rPr>
          <w:noProof/>
        </w:rPr>
        <w:object w:dxaOrig="8490" w:dyaOrig="4035" w14:anchorId="77DC1671">
          <v:shape id="_x0000_i1055" type="#_x0000_t75" alt="" style="width:387.75pt;height:186.35pt;mso-width-percent:0;mso-height-percent:0;mso-width-percent:0;mso-height-percent:0" o:ole="" filled="t">
            <v:fill color2="black"/>
            <v:imagedata r:id="rId40" o:title=""/>
          </v:shape>
          <o:OLEObject Type="Embed" ProgID="Word.Picture.8" ShapeID="_x0000_i1055" DrawAspect="Content" ObjectID="_1643628952" r:id="rId41"/>
        </w:object>
      </w:r>
    </w:p>
    <w:p w14:paraId="707C7894" w14:textId="77777777" w:rsidR="00BD6B97" w:rsidRPr="007A7659" w:rsidRDefault="00BD6B97">
      <w:pPr>
        <w:pStyle w:val="FigureTitle"/>
      </w:pPr>
      <w:r w:rsidRPr="007A7659">
        <w:t>Figure 3.4-1: Kerberized Communications</w:t>
      </w:r>
    </w:p>
    <w:p w14:paraId="722ACBF6" w14:textId="77777777" w:rsidR="0039466E" w:rsidRPr="007A7659" w:rsidRDefault="0039466E" w:rsidP="00AE5ED3">
      <w:pPr>
        <w:pStyle w:val="BodyText"/>
      </w:pPr>
    </w:p>
    <w:p w14:paraId="6EDF827E" w14:textId="77777777" w:rsidR="00BD6B97" w:rsidRPr="007A7659" w:rsidRDefault="00BD6B97">
      <w:pPr>
        <w:pStyle w:val="Heading4"/>
        <w:numPr>
          <w:ilvl w:val="3"/>
          <w:numId w:val="19"/>
        </w:numPr>
        <w:tabs>
          <w:tab w:val="clear" w:pos="2160"/>
          <w:tab w:val="clear" w:pos="2880"/>
          <w:tab w:val="left" w:pos="864"/>
        </w:tabs>
        <w:rPr>
          <w:noProof w:val="0"/>
        </w:rPr>
      </w:pPr>
      <w:bookmarkStart w:id="430" w:name="_Toc173916124"/>
      <w:bookmarkStart w:id="431" w:name="_Toc174248645"/>
      <w:r w:rsidRPr="007A7659">
        <w:rPr>
          <w:noProof w:val="0"/>
        </w:rPr>
        <w:t>Kerberized Communications</w:t>
      </w:r>
      <w:bookmarkEnd w:id="430"/>
      <w:bookmarkEnd w:id="431"/>
    </w:p>
    <w:p w14:paraId="0F9E0BCB" w14:textId="77777777" w:rsidR="00BD6B97" w:rsidRPr="007A7659" w:rsidRDefault="00BD6B97">
      <w:r w:rsidRPr="007A7659">
        <w:t>The sequence diagram above describes information flow that can be encapsulated in a variety of different protocol startup sequences. The specific details for this encapsulation are defined as part of the definition of Kerberizing a specific kind of communication protocol.</w:t>
      </w:r>
    </w:p>
    <w:p w14:paraId="3D373381" w14:textId="77777777" w:rsidR="00BD6B97" w:rsidRPr="007A7659" w:rsidRDefault="00BD6B97">
      <w:pPr>
        <w:pStyle w:val="Heading5"/>
        <w:numPr>
          <w:ilvl w:val="4"/>
          <w:numId w:val="19"/>
        </w:numPr>
        <w:tabs>
          <w:tab w:val="left" w:pos="1008"/>
        </w:tabs>
        <w:rPr>
          <w:noProof w:val="0"/>
        </w:rPr>
      </w:pPr>
      <w:bookmarkStart w:id="432" w:name="_Toc173916125"/>
      <w:bookmarkStart w:id="433" w:name="_Toc174248646"/>
      <w:r w:rsidRPr="007A7659">
        <w:rPr>
          <w:noProof w:val="0"/>
        </w:rPr>
        <w:t>Trigger Events</w:t>
      </w:r>
      <w:bookmarkEnd w:id="432"/>
      <w:bookmarkEnd w:id="433"/>
    </w:p>
    <w:p w14:paraId="09BF9DA7" w14:textId="77777777" w:rsidR="00BD6B97" w:rsidRPr="007A7659" w:rsidRDefault="00BD6B97">
      <w:r w:rsidRPr="007A7659">
        <w:t xml:space="preserve">This occurs at the beginning of a session or as part of each session-less transaction. </w:t>
      </w:r>
    </w:p>
    <w:p w14:paraId="170FD594" w14:textId="77777777" w:rsidR="00BD6B97" w:rsidRPr="007A7659" w:rsidRDefault="00BD6B97">
      <w:pPr>
        <w:pStyle w:val="Heading5"/>
        <w:numPr>
          <w:ilvl w:val="4"/>
          <w:numId w:val="19"/>
        </w:numPr>
        <w:tabs>
          <w:tab w:val="left" w:pos="1008"/>
        </w:tabs>
        <w:rPr>
          <w:noProof w:val="0"/>
        </w:rPr>
      </w:pPr>
      <w:bookmarkStart w:id="434" w:name="_Toc173916126"/>
      <w:bookmarkStart w:id="435" w:name="_Toc174248647"/>
      <w:r w:rsidRPr="007A7659">
        <w:rPr>
          <w:noProof w:val="0"/>
        </w:rPr>
        <w:t>Message Semantics</w:t>
      </w:r>
      <w:bookmarkEnd w:id="434"/>
      <w:bookmarkEnd w:id="435"/>
    </w:p>
    <w:p w14:paraId="5581544C" w14:textId="77777777" w:rsidR="00BD6B97" w:rsidRPr="007A7659" w:rsidRDefault="00BD6B97">
      <w:r w:rsidRPr="007A7659">
        <w:t>The Client Authentication Agent requests service from a Kerberized Server by sending the server a Kerberos Application Request (KRB_AP_REQ). This message contains an authenticator encrypted with the session key, the ticket obtained in the Get Service Ticket Transaction, and a flag indicating whether the client wants mutual authentication. (The setting of this flag is either specified by the rules of the Kerberized communications, or is an option of the specific Kerberized protocol.)</w:t>
      </w:r>
    </w:p>
    <w:p w14:paraId="5D8BD707" w14:textId="77777777" w:rsidR="00BD6B97" w:rsidRPr="007A7659" w:rsidRDefault="00BD6B97">
      <w:r w:rsidRPr="007A7659">
        <w:t xml:space="preserve">The Kerberized Server receives KRB_AP_REQ, decrypts the ticket, and extracts the authorization data and the session key. The server uses the session key to decrypt the </w:t>
      </w:r>
      <w:r w:rsidRPr="007A7659">
        <w:lastRenderedPageBreak/>
        <w:t>authenticator and then evaluates the timestamp inside. If the authenticator passes the test, the server looks for a mutual authentication flag in the client’s request for protocols that support mutual authentication. If the flag is set, the server uses the session key to encrypt the time supplied by the Client Authentication and returns the result in a Kerberos Application Reply (KRB_AP_REP).</w:t>
      </w:r>
    </w:p>
    <w:p w14:paraId="58C50534" w14:textId="77777777" w:rsidR="00BD6B97" w:rsidRPr="007A7659" w:rsidRDefault="00BD6B97">
      <w:r w:rsidRPr="007A7659">
        <w:t>The actual encoding and exchange of the KRB_AP_REQ and KRB_AP_REP are defined as part of the definition of the specific Kerberized protocol.</w:t>
      </w:r>
    </w:p>
    <w:p w14:paraId="196577AE" w14:textId="77777777" w:rsidR="00BD6B97" w:rsidRPr="007A7659" w:rsidRDefault="00BD6B97">
      <w:pPr>
        <w:pStyle w:val="Heading5"/>
        <w:numPr>
          <w:ilvl w:val="4"/>
          <w:numId w:val="19"/>
        </w:numPr>
        <w:tabs>
          <w:tab w:val="left" w:pos="1008"/>
        </w:tabs>
        <w:rPr>
          <w:noProof w:val="0"/>
        </w:rPr>
      </w:pPr>
      <w:bookmarkStart w:id="436" w:name="_Toc173916127"/>
      <w:bookmarkStart w:id="437" w:name="_Toc174248648"/>
      <w:r w:rsidRPr="007A7659">
        <w:rPr>
          <w:noProof w:val="0"/>
        </w:rPr>
        <w:t>Expected Actions</w:t>
      </w:r>
      <w:bookmarkEnd w:id="436"/>
      <w:bookmarkEnd w:id="437"/>
    </w:p>
    <w:p w14:paraId="64AD153E" w14:textId="77777777" w:rsidR="00BD6B97" w:rsidRPr="007A7659" w:rsidRDefault="00BD6B97" w:rsidP="007E3B51">
      <w:pPr>
        <w:pStyle w:val="BodyText"/>
      </w:pPr>
      <w:r w:rsidRPr="007A7659">
        <w:t xml:space="preserve">When the Client Authentication receives KRB_AP_REP, it decrypts the server’s authenticator with the session key it shares with the server and compares the time returned by the service with the time in the client’s original authenticator. If the times match, the client knows that the service is genuine, and the connection proceeds. </w:t>
      </w:r>
    </w:p>
    <w:p w14:paraId="5F14CCDB" w14:textId="77777777" w:rsidR="00BD6B97" w:rsidRPr="007A7659" w:rsidRDefault="00BD6B97" w:rsidP="007E3B51">
      <w:pPr>
        <w:pStyle w:val="BodyText"/>
      </w:pPr>
      <w:r w:rsidRPr="007A7659">
        <w:t>If no mutual authentication is requested, the other IHE actors proceed with their IHE transactions. These transactions are identified as being requested by the authenticated user. The other actors will utilize this information for other purposes, such as confirming user authorization or logging user actions into audit trails.</w:t>
      </w:r>
    </w:p>
    <w:p w14:paraId="3C03C586" w14:textId="77777777" w:rsidR="00BD6B97" w:rsidRPr="007A7659" w:rsidRDefault="00BD6B97">
      <w:pPr>
        <w:pStyle w:val="Heading4"/>
        <w:numPr>
          <w:ilvl w:val="3"/>
          <w:numId w:val="19"/>
        </w:numPr>
        <w:tabs>
          <w:tab w:val="clear" w:pos="2160"/>
          <w:tab w:val="clear" w:pos="2880"/>
          <w:tab w:val="left" w:pos="864"/>
        </w:tabs>
        <w:rPr>
          <w:noProof w:val="0"/>
        </w:rPr>
      </w:pPr>
      <w:bookmarkStart w:id="438" w:name="_Toc173916128"/>
      <w:bookmarkStart w:id="439" w:name="_Toc174248649"/>
      <w:r w:rsidRPr="007A7659">
        <w:rPr>
          <w:noProof w:val="0"/>
        </w:rPr>
        <w:t>Kerberized HTTP</w:t>
      </w:r>
      <w:bookmarkEnd w:id="438"/>
      <w:bookmarkEnd w:id="439"/>
      <w:r w:rsidRPr="007A7659">
        <w:rPr>
          <w:noProof w:val="0"/>
        </w:rPr>
        <w:t xml:space="preserve"> </w:t>
      </w:r>
    </w:p>
    <w:p w14:paraId="77BD88F5" w14:textId="77777777" w:rsidR="00BD6B97" w:rsidRPr="007A7659" w:rsidRDefault="00BD6B97">
      <w:r w:rsidRPr="007A7659">
        <w:rPr>
          <w:bCs/>
        </w:rPr>
        <w:t>Kerberized HTTP shall use SPNEGO-HTTP</w:t>
      </w:r>
      <w:r w:rsidR="0063560A" w:rsidRPr="007A7659">
        <w:rPr>
          <w:bCs/>
        </w:rPr>
        <w:t xml:space="preserve"> </w:t>
      </w:r>
      <w:r w:rsidRPr="007A7659">
        <w:rPr>
          <w:bCs/>
        </w:rPr>
        <w:t xml:space="preserve">(see </w:t>
      </w:r>
      <w:hyperlink r:id="rId42" w:history="1">
        <w:r w:rsidRPr="007A7659">
          <w:rPr>
            <w:rStyle w:val="Hyperlink"/>
          </w:rPr>
          <w:t>http://www.ietf.org/internet-drafts/draft-brezak-spnego-http-04.txt</w:t>
        </w:r>
      </w:hyperlink>
      <w:r w:rsidRPr="007A7659">
        <w:t>)</w:t>
      </w:r>
      <w:r w:rsidR="0063560A" w:rsidRPr="007A7659">
        <w:t>.</w:t>
      </w:r>
    </w:p>
    <w:p w14:paraId="3D3C12B2" w14:textId="77777777" w:rsidR="00BD6B97" w:rsidRPr="007A7659" w:rsidRDefault="00BD6B97">
      <w:pPr>
        <w:pStyle w:val="Note"/>
      </w:pPr>
      <w:r w:rsidRPr="007A7659">
        <w:t xml:space="preserve">Note: </w:t>
      </w:r>
      <w:r w:rsidRPr="007A7659">
        <w:tab/>
        <w:t>At the time of publication there were no Kerberized HTTP normative standards. There are three relatively well-documented non-normative specifications. In addition, there are commercial and open source implementations of this specification for web and application servers. It was decided to use the Kerberized HTTP specification that is implemented by Microsoft Internet Explorer (MSIE) because many healthcare desktops use MSIE.</w:t>
      </w:r>
    </w:p>
    <w:p w14:paraId="44A5FB86" w14:textId="77777777" w:rsidR="00BD6B97" w:rsidRPr="007A7659" w:rsidRDefault="00BD6B97">
      <w:r w:rsidRPr="007A7659">
        <w:t>The following figure shows a typical message sequence for Kerberized HTTP.</w:t>
      </w:r>
    </w:p>
    <w:p w14:paraId="2EAF1ABF" w14:textId="77777777" w:rsidR="009D37D3" w:rsidRPr="007A7659" w:rsidRDefault="009D37D3"/>
    <w:bookmarkStart w:id="440" w:name="_1116186315"/>
    <w:bookmarkStart w:id="441" w:name="_1116186440"/>
    <w:bookmarkStart w:id="442" w:name="_1116186458"/>
    <w:bookmarkStart w:id="443" w:name="_1116187552"/>
    <w:bookmarkStart w:id="444" w:name="_1116187650"/>
    <w:bookmarkStart w:id="445" w:name="_1116187676"/>
    <w:bookmarkStart w:id="446" w:name="_1116226344"/>
    <w:bookmarkStart w:id="447" w:name="_1116226608"/>
    <w:bookmarkStart w:id="448" w:name="_1116228686"/>
    <w:bookmarkStart w:id="449" w:name="_1116268679"/>
    <w:bookmarkStart w:id="450" w:name="_1116268890"/>
    <w:bookmarkStart w:id="451" w:name="_1116269083"/>
    <w:bookmarkStart w:id="452" w:name="_1116417837"/>
    <w:bookmarkStart w:id="453" w:name="_1149687567"/>
    <w:bookmarkStart w:id="454" w:name="_1149688856"/>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p w14:paraId="0EA1EDC7" w14:textId="77777777" w:rsidR="00BD6B97" w:rsidRPr="007A7659" w:rsidRDefault="00CF0CDD" w:rsidP="001D3953">
      <w:pPr>
        <w:pStyle w:val="BodyText"/>
        <w:jc w:val="center"/>
      </w:pPr>
      <w:r w:rsidRPr="007A7659">
        <w:rPr>
          <w:noProof/>
        </w:rPr>
        <w:object w:dxaOrig="9300" w:dyaOrig="5340" w14:anchorId="26C437B7">
          <v:shape id="_x0000_i1054" type="#_x0000_t75" alt="" style="width:460.7pt;height:280.95pt;mso-width-percent:0;mso-height-percent:0;mso-width-percent:0;mso-height-percent:0" o:ole="" filled="t">
            <v:fill color2="black"/>
            <v:imagedata r:id="rId43" o:title=""/>
          </v:shape>
          <o:OLEObject Type="Embed" ProgID="Word.Picture.8" ShapeID="_x0000_i1054" DrawAspect="Content" ObjectID="_1643628953" r:id="rId44"/>
        </w:object>
      </w:r>
    </w:p>
    <w:p w14:paraId="752B9D58" w14:textId="77777777" w:rsidR="00BD6B97" w:rsidRPr="007A7659" w:rsidRDefault="00BD6B97">
      <w:pPr>
        <w:pStyle w:val="FigureTitle"/>
      </w:pPr>
      <w:r w:rsidRPr="007A7659">
        <w:t>Figure 3.4-2: Kerberized HTTP</w:t>
      </w:r>
    </w:p>
    <w:p w14:paraId="25401FB3" w14:textId="77777777" w:rsidR="009D37D3" w:rsidRPr="007A7659" w:rsidRDefault="00BD6B97">
      <w:r w:rsidRPr="007A7659">
        <w:t xml:space="preserve">There is also documentation on the transactions, configuration, and troubleshooting these configurations. Rather than reproduce all of that material as part of this </w:t>
      </w:r>
      <w:r w:rsidR="00764CC1" w:rsidRPr="007A7659">
        <w:t>f</w:t>
      </w:r>
      <w:r w:rsidRPr="007A7659">
        <w:t xml:space="preserve">ramework, readers are strongly encouraged to explore these references. </w:t>
      </w:r>
    </w:p>
    <w:p w14:paraId="280CCAB4" w14:textId="77777777" w:rsidR="00BD6B97" w:rsidRPr="007A7659" w:rsidRDefault="00BD6B97">
      <w:pPr>
        <w:pStyle w:val="Heading5"/>
        <w:numPr>
          <w:ilvl w:val="4"/>
          <w:numId w:val="19"/>
        </w:numPr>
        <w:tabs>
          <w:tab w:val="left" w:pos="1008"/>
        </w:tabs>
        <w:rPr>
          <w:noProof w:val="0"/>
        </w:rPr>
      </w:pPr>
      <w:bookmarkStart w:id="455" w:name="_Toc173916129"/>
      <w:bookmarkStart w:id="456" w:name="_Toc174248650"/>
      <w:r w:rsidRPr="007A7659">
        <w:rPr>
          <w:noProof w:val="0"/>
        </w:rPr>
        <w:t>Trigger Events</w:t>
      </w:r>
      <w:bookmarkEnd w:id="455"/>
      <w:bookmarkEnd w:id="456"/>
    </w:p>
    <w:p w14:paraId="0DC92978" w14:textId="77777777" w:rsidR="00BD6B97" w:rsidRPr="007A7659" w:rsidRDefault="00BD6B97">
      <w:r w:rsidRPr="007A7659">
        <w:t>This transaction occurs at the beginning of each HTTP transaction.</w:t>
      </w:r>
    </w:p>
    <w:p w14:paraId="79489E68" w14:textId="77777777" w:rsidR="00BD6B97" w:rsidRPr="007A7659" w:rsidRDefault="00BD6B97">
      <w:pPr>
        <w:pStyle w:val="Note"/>
      </w:pPr>
      <w:r w:rsidRPr="007A7659">
        <w:t>Note:</w:t>
      </w:r>
      <w:r w:rsidRPr="007A7659">
        <w:tab/>
        <w:t>When the workstation is properly configured utilizing Microsoft Internet Explorer these transactions are transparent. A prompt for username, password, and domain is an indication of an improperly configured component.</w:t>
      </w:r>
    </w:p>
    <w:p w14:paraId="71F1F65C" w14:textId="77777777" w:rsidR="00BD6B97" w:rsidRPr="007A7659" w:rsidRDefault="00BD6B97">
      <w:pPr>
        <w:pStyle w:val="Heading5"/>
        <w:numPr>
          <w:ilvl w:val="4"/>
          <w:numId w:val="19"/>
        </w:numPr>
        <w:tabs>
          <w:tab w:val="left" w:pos="1008"/>
        </w:tabs>
        <w:rPr>
          <w:noProof w:val="0"/>
        </w:rPr>
      </w:pPr>
      <w:bookmarkStart w:id="457" w:name="_Toc173916130"/>
      <w:bookmarkStart w:id="458" w:name="_Toc174248651"/>
      <w:r w:rsidRPr="007A7659">
        <w:rPr>
          <w:noProof w:val="0"/>
        </w:rPr>
        <w:t>Message Semantics</w:t>
      </w:r>
      <w:bookmarkEnd w:id="457"/>
      <w:bookmarkEnd w:id="458"/>
    </w:p>
    <w:p w14:paraId="6A852DEA" w14:textId="77777777" w:rsidR="00BD6B97" w:rsidRPr="007A7659" w:rsidRDefault="00BD6B97">
      <w:r w:rsidRPr="007A7659">
        <w:t>This IHE profile recognizes that the SPNEGO-HTTP method allows the client side to return Kerberos credentials or NTLM credentials. This IHE profile thus restricts the transactions to the Kerberized credentials.</w:t>
      </w:r>
    </w:p>
    <w:p w14:paraId="123F6C03" w14:textId="77777777" w:rsidR="00BD6B97" w:rsidRPr="007A7659" w:rsidRDefault="00BD6B97">
      <w:pPr>
        <w:pStyle w:val="Heading4"/>
        <w:numPr>
          <w:ilvl w:val="3"/>
          <w:numId w:val="19"/>
        </w:numPr>
        <w:tabs>
          <w:tab w:val="clear" w:pos="2160"/>
          <w:tab w:val="clear" w:pos="2880"/>
          <w:tab w:val="left" w:pos="864"/>
        </w:tabs>
        <w:rPr>
          <w:noProof w:val="0"/>
        </w:rPr>
      </w:pPr>
      <w:bookmarkStart w:id="459" w:name="_Toc173916131"/>
      <w:bookmarkStart w:id="460" w:name="_Toc174248652"/>
      <w:r w:rsidRPr="007A7659">
        <w:rPr>
          <w:noProof w:val="0"/>
        </w:rPr>
        <w:t>Kerberized DICOM</w:t>
      </w:r>
      <w:bookmarkEnd w:id="459"/>
      <w:bookmarkEnd w:id="460"/>
    </w:p>
    <w:p w14:paraId="261F6830" w14:textId="77777777" w:rsidR="00BD6B97" w:rsidRPr="007A7659" w:rsidRDefault="00BD6B97">
      <w:r w:rsidRPr="007A7659">
        <w:t xml:space="preserve">The Kerberization of DICOM has been proposed and is under development. There is not a finished standard at this time. </w:t>
      </w:r>
    </w:p>
    <w:p w14:paraId="1DECBCA7" w14:textId="77777777" w:rsidR="00BD6B97" w:rsidRPr="007A7659" w:rsidRDefault="00BD6B97">
      <w:pPr>
        <w:pStyle w:val="Heading4"/>
        <w:numPr>
          <w:ilvl w:val="3"/>
          <w:numId w:val="19"/>
        </w:numPr>
        <w:tabs>
          <w:tab w:val="clear" w:pos="2160"/>
          <w:tab w:val="clear" w:pos="2880"/>
          <w:tab w:val="left" w:pos="864"/>
        </w:tabs>
        <w:rPr>
          <w:noProof w:val="0"/>
        </w:rPr>
      </w:pPr>
      <w:bookmarkStart w:id="461" w:name="_Toc173916132"/>
      <w:bookmarkStart w:id="462" w:name="_Toc174248653"/>
      <w:r w:rsidRPr="007A7659">
        <w:rPr>
          <w:noProof w:val="0"/>
        </w:rPr>
        <w:lastRenderedPageBreak/>
        <w:t>Kerberized HL7</w:t>
      </w:r>
      <w:bookmarkEnd w:id="461"/>
      <w:bookmarkEnd w:id="462"/>
    </w:p>
    <w:p w14:paraId="1E0E0386" w14:textId="77777777" w:rsidR="00BD6B97" w:rsidRPr="007A7659" w:rsidRDefault="00BD6B97">
      <w:r w:rsidRPr="007A7659">
        <w:t xml:space="preserve">The Kerberization of HL7 has been proposed and is under development. There is not a finished standard at this time. </w:t>
      </w:r>
    </w:p>
    <w:p w14:paraId="1AA9EFA4" w14:textId="77777777" w:rsidR="00BD6B97" w:rsidRPr="007A7659" w:rsidRDefault="00BD6B97">
      <w:pPr>
        <w:pStyle w:val="Heading3"/>
        <w:numPr>
          <w:ilvl w:val="2"/>
          <w:numId w:val="19"/>
        </w:numPr>
        <w:tabs>
          <w:tab w:val="clear" w:pos="2160"/>
        </w:tabs>
        <w:rPr>
          <w:noProof w:val="0"/>
        </w:rPr>
      </w:pPr>
      <w:bookmarkStart w:id="463" w:name="_Toc173916133"/>
      <w:bookmarkStart w:id="464" w:name="_Toc174248654"/>
      <w:bookmarkStart w:id="465" w:name="_Toc13770219"/>
      <w:r w:rsidRPr="007A7659">
        <w:rPr>
          <w:noProof w:val="0"/>
        </w:rPr>
        <w:t xml:space="preserve">Security </w:t>
      </w:r>
      <w:bookmarkEnd w:id="463"/>
      <w:bookmarkEnd w:id="464"/>
      <w:r w:rsidRPr="007A7659">
        <w:rPr>
          <w:noProof w:val="0"/>
        </w:rPr>
        <w:t>Considerations</w:t>
      </w:r>
      <w:bookmarkEnd w:id="465"/>
    </w:p>
    <w:p w14:paraId="045B36C1" w14:textId="0E382D18" w:rsidR="00BD6B97" w:rsidRPr="007A7659" w:rsidRDefault="00BD6B97">
      <w:r w:rsidRPr="007A7659">
        <w:t xml:space="preserve">The Kerberized Communications [ITI-4] </w:t>
      </w:r>
      <w:r w:rsidR="00BB15BF">
        <w:t>t</w:t>
      </w:r>
      <w:r w:rsidRPr="007A7659">
        <w:t xml:space="preserve">ransaction is not required to log an ATNA UserAuthentication event in the case of successful communications. An ATNA UserAuthentication event shall be logged when the communications fails for the purpose of authentication failure. </w:t>
      </w:r>
    </w:p>
    <w:p w14:paraId="3A504B3A" w14:textId="77777777" w:rsidR="00BD6B97" w:rsidRPr="007A7659" w:rsidRDefault="00BD6B97" w:rsidP="001D3953">
      <w:pPr>
        <w:pStyle w:val="Heading2"/>
        <w:numPr>
          <w:ilvl w:val="1"/>
          <w:numId w:val="19"/>
        </w:numPr>
        <w:rPr>
          <w:noProof w:val="0"/>
        </w:rPr>
      </w:pPr>
      <w:bookmarkStart w:id="466" w:name="_Toc13770220"/>
      <w:r w:rsidRPr="007A7659">
        <w:rPr>
          <w:noProof w:val="0"/>
        </w:rPr>
        <w:t>Join Context</w:t>
      </w:r>
      <w:r w:rsidR="00332C0F" w:rsidRPr="007A7659">
        <w:rPr>
          <w:noProof w:val="0"/>
        </w:rPr>
        <w:t xml:space="preserve"> [ITI-5]</w:t>
      </w:r>
      <w:bookmarkEnd w:id="466"/>
    </w:p>
    <w:p w14:paraId="3562C3FE" w14:textId="1C26A9C5" w:rsidR="00BD6B97" w:rsidRPr="007A7659" w:rsidRDefault="00BD6B97">
      <w:r w:rsidRPr="007A7659">
        <w:t xml:space="preserve">This section corresponds to </w:t>
      </w:r>
      <w:r w:rsidR="000C66A7">
        <w:t>t</w:t>
      </w:r>
      <w:r w:rsidRPr="007A7659">
        <w:t xml:space="preserve">ransaction </w:t>
      </w:r>
      <w:r w:rsidR="000C66A7">
        <w:t>[</w:t>
      </w:r>
      <w:r w:rsidRPr="007A7659">
        <w:t>ITI-5</w:t>
      </w:r>
      <w:r w:rsidR="000C66A7">
        <w:t>]</w:t>
      </w:r>
      <w:r w:rsidRPr="007A7659">
        <w:t xml:space="preserve"> of the IHE IT Infrastructure Technical Framework. Transaction </w:t>
      </w:r>
      <w:r w:rsidR="000C66A7">
        <w:t>[</w:t>
      </w:r>
      <w:r w:rsidRPr="007A7659">
        <w:t>ITI-5</w:t>
      </w:r>
      <w:r w:rsidR="000C66A7">
        <w:t>]</w:t>
      </w:r>
      <w:r w:rsidRPr="007A7659">
        <w:t xml:space="preserve"> is used by the Patient Context Participant, User Context Participant, Client Authentication Agent and Context Manager Actors.</w:t>
      </w:r>
    </w:p>
    <w:p w14:paraId="2905AB89" w14:textId="77777777" w:rsidR="00BD6B97" w:rsidRPr="007A7659" w:rsidRDefault="00BD6B97">
      <w:pPr>
        <w:pStyle w:val="Heading3"/>
        <w:numPr>
          <w:ilvl w:val="2"/>
          <w:numId w:val="19"/>
        </w:numPr>
        <w:tabs>
          <w:tab w:val="clear" w:pos="2160"/>
        </w:tabs>
        <w:rPr>
          <w:noProof w:val="0"/>
        </w:rPr>
      </w:pPr>
      <w:bookmarkStart w:id="467" w:name="_Toc173916135"/>
      <w:bookmarkStart w:id="468" w:name="_Toc174248656"/>
      <w:bookmarkStart w:id="469" w:name="_Toc13770221"/>
      <w:r w:rsidRPr="007A7659">
        <w:rPr>
          <w:noProof w:val="0"/>
        </w:rPr>
        <w:t>Scope</w:t>
      </w:r>
      <w:bookmarkEnd w:id="467"/>
      <w:bookmarkEnd w:id="468"/>
      <w:bookmarkEnd w:id="469"/>
    </w:p>
    <w:p w14:paraId="59926C74" w14:textId="77777777" w:rsidR="00BD6B97" w:rsidRPr="007A7659" w:rsidRDefault="00BD6B97">
      <w:r w:rsidRPr="007A7659">
        <w:t xml:space="preserve">Any of the context participant actors using this </w:t>
      </w:r>
      <w:r w:rsidR="009051E2" w:rsidRPr="007A7659">
        <w:t>t</w:t>
      </w:r>
      <w:r w:rsidRPr="007A7659">
        <w:t xml:space="preserve">ransaction (Patient Context Participant, User Context Participant, and Client Authentication Agent) may locate and join a context management session specific to the workstation on which the instigating user is interacting. </w:t>
      </w:r>
    </w:p>
    <w:p w14:paraId="61577521" w14:textId="77777777" w:rsidR="00BD6B97" w:rsidRPr="007A7659" w:rsidRDefault="00BD6B97">
      <w:r w:rsidRPr="007A7659">
        <w:t xml:space="preserve">A Context Participant shall first locate the instance of the Context Manager via technology specific methods as defined in the </w:t>
      </w:r>
      <w:r w:rsidRPr="007A7659">
        <w:rPr>
          <w:i/>
          <w:iCs/>
        </w:rPr>
        <w:t>HL7 Context Management “CCOW”</w:t>
      </w:r>
      <w:r w:rsidRPr="007A7659">
        <w:t xml:space="preserve"> technology mapping documents. Once the context manager reference is returned, the Context Participant issues a join method to the context manager, which returns a unique participant identifier. User Context Participant and Client Authentication Agent shall use this identifier along with a shared secret as inputs to a two stage secure binding process, which results in the exchange of public keys between the two actors.</w:t>
      </w:r>
    </w:p>
    <w:p w14:paraId="73356EC4" w14:textId="77777777" w:rsidR="00BD6B97" w:rsidRPr="007A7659" w:rsidRDefault="00BD6B97">
      <w:r w:rsidRPr="007A7659">
        <w:t xml:space="preserve">If an implementation groups two or more context participant actors, this </w:t>
      </w:r>
      <w:r w:rsidR="00CB5DF8" w:rsidRPr="007A7659">
        <w:t>t</w:t>
      </w:r>
      <w:r w:rsidRPr="007A7659">
        <w:t>ransaction shall be performed only once on a launch of an application in which those actors are grouped. All grouped actors share the same common context. If at least one of the grouped actors is a User Context Participant or a Client Authentication Agent, this transaction shall include the two-stage secure binding process.</w:t>
      </w:r>
    </w:p>
    <w:p w14:paraId="63E7581A" w14:textId="77777777" w:rsidR="00BD6B97" w:rsidRPr="007A7659" w:rsidRDefault="00BD6B97" w:rsidP="00BC6623">
      <w:r w:rsidRPr="007A7659">
        <w:t xml:space="preserve">The semantics of the methods used in this </w:t>
      </w:r>
      <w:r w:rsidR="009051E2" w:rsidRPr="007A7659">
        <w:t>t</w:t>
      </w:r>
      <w:r w:rsidRPr="007A7659">
        <w:t xml:space="preserve">ransaction are defined in the documents </w:t>
      </w:r>
      <w:r w:rsidRPr="007A7659">
        <w:rPr>
          <w:i/>
        </w:rPr>
        <w:t>HL7 Context Management “CCOW” Standard: Component Technology Mapping: ActiveX</w:t>
      </w:r>
      <w:r w:rsidRPr="007A7659">
        <w:t xml:space="preserve"> or </w:t>
      </w:r>
      <w:r w:rsidRPr="007A7659">
        <w:rPr>
          <w:i/>
        </w:rPr>
        <w:t>HL7 Context Management “CCOW” Standard: Component Technology Mapping: Web</w:t>
      </w:r>
      <w:r w:rsidRPr="007A7659">
        <w:t>. A Context Participant can implement either technology. The Context Manager shall support both technologies in order to interoperate with joining participants implementing the technology of their choice.</w:t>
      </w:r>
    </w:p>
    <w:p w14:paraId="3D2BC3DF" w14:textId="77777777" w:rsidR="005A355E" w:rsidRPr="007A7659" w:rsidRDefault="005A355E" w:rsidP="00BC6623"/>
    <w:p w14:paraId="53062777" w14:textId="77777777" w:rsidR="005A355E" w:rsidRPr="007A7659" w:rsidRDefault="005A355E" w:rsidP="00BC6623"/>
    <w:p w14:paraId="2E24D7D3" w14:textId="77777777" w:rsidR="005A355E" w:rsidRPr="007A7659" w:rsidRDefault="005A355E" w:rsidP="00BC6623"/>
    <w:p w14:paraId="56787A17" w14:textId="77777777" w:rsidR="00BD6B97" w:rsidRPr="007A7659" w:rsidRDefault="00BD6B97" w:rsidP="005A355E">
      <w:pPr>
        <w:pStyle w:val="Heading3"/>
        <w:numPr>
          <w:ilvl w:val="2"/>
          <w:numId w:val="19"/>
        </w:numPr>
        <w:tabs>
          <w:tab w:val="clear" w:pos="2160"/>
        </w:tabs>
        <w:rPr>
          <w:noProof w:val="0"/>
        </w:rPr>
      </w:pPr>
      <w:bookmarkStart w:id="470" w:name="_Toc173916136"/>
      <w:bookmarkStart w:id="471" w:name="_Toc174248657"/>
      <w:bookmarkStart w:id="472" w:name="_Toc13770222"/>
      <w:r w:rsidRPr="007A7659">
        <w:rPr>
          <w:noProof w:val="0"/>
        </w:rPr>
        <w:lastRenderedPageBreak/>
        <w:t>Use Case Roles</w:t>
      </w:r>
      <w:bookmarkEnd w:id="470"/>
      <w:bookmarkEnd w:id="471"/>
      <w:bookmarkEnd w:id="472"/>
    </w:p>
    <w:p w14:paraId="66F0A649" w14:textId="77777777" w:rsidR="00E23960" w:rsidRPr="007A7659" w:rsidRDefault="00E23960" w:rsidP="00AE5ED3">
      <w:pPr>
        <w:pStyle w:val="BodyText"/>
      </w:pPr>
    </w:p>
    <w:bookmarkStart w:id="473" w:name="_1121538471"/>
    <w:bookmarkStart w:id="474" w:name="_1121538696"/>
    <w:bookmarkEnd w:id="473"/>
    <w:bookmarkEnd w:id="474"/>
    <w:p w14:paraId="392827DF" w14:textId="77777777" w:rsidR="00BD6B97" w:rsidRPr="007A7659" w:rsidRDefault="00CF0CDD" w:rsidP="001D3953">
      <w:pPr>
        <w:pStyle w:val="BodyText"/>
        <w:jc w:val="center"/>
        <w:rPr>
          <w:b/>
        </w:rPr>
      </w:pPr>
      <w:r w:rsidRPr="007A7659">
        <w:rPr>
          <w:noProof/>
        </w:rPr>
        <w:object w:dxaOrig="5550" w:dyaOrig="3435" w14:anchorId="7CD43304">
          <v:shape id="_x0000_i1053" type="#_x0000_t75" alt="" style="width:311.55pt;height:186.35pt;mso-width-percent:0;mso-height-percent:0;mso-width-percent:0;mso-height-percent:0" o:ole="" filled="t">
            <v:fill color2="black"/>
            <v:imagedata r:id="rId45" o:title=""/>
          </v:shape>
          <o:OLEObject Type="Embed" ProgID="Word.Picture.8" ShapeID="_x0000_i1053" DrawAspect="Content" ObjectID="_1643628954" r:id="rId46"/>
        </w:object>
      </w:r>
    </w:p>
    <w:p w14:paraId="548E5853" w14:textId="77777777" w:rsidR="00BD6B97" w:rsidRPr="007A7659" w:rsidRDefault="00BD6B97" w:rsidP="00AE5ED3">
      <w:pPr>
        <w:pStyle w:val="BodyText"/>
      </w:pPr>
    </w:p>
    <w:p w14:paraId="73DF3879" w14:textId="77777777" w:rsidR="00BD6B97" w:rsidRPr="007A7659" w:rsidRDefault="00BD6B97">
      <w:r w:rsidRPr="007A7659">
        <w:rPr>
          <w:b/>
        </w:rPr>
        <w:t>Actor:</w:t>
      </w:r>
      <w:r w:rsidRPr="007A7659">
        <w:t xml:space="preserve"> Patient Context Participant</w:t>
      </w:r>
    </w:p>
    <w:p w14:paraId="55866F5E" w14:textId="77777777" w:rsidR="00BD6B97" w:rsidRPr="007A7659" w:rsidRDefault="00BD6B97">
      <w:r w:rsidRPr="007A7659">
        <w:rPr>
          <w:b/>
        </w:rPr>
        <w:t xml:space="preserve">Role: </w:t>
      </w:r>
      <w:r w:rsidRPr="007A7659">
        <w:t>Initiates establishment of context session connection with the Context Manager so as to be able to change and follow Patient Subject changes in the common context.</w:t>
      </w:r>
    </w:p>
    <w:p w14:paraId="216B5B44" w14:textId="77777777" w:rsidR="00BD6B97" w:rsidRPr="007A7659" w:rsidRDefault="00BD6B97">
      <w:r w:rsidRPr="007A7659">
        <w:rPr>
          <w:b/>
        </w:rPr>
        <w:t>Actor:</w:t>
      </w:r>
      <w:r w:rsidRPr="007A7659">
        <w:t xml:space="preserve"> User Context Participant</w:t>
      </w:r>
    </w:p>
    <w:p w14:paraId="2E990BAF" w14:textId="77777777" w:rsidR="00BD6B97" w:rsidRPr="007A7659" w:rsidRDefault="00BD6B97">
      <w:r w:rsidRPr="007A7659">
        <w:rPr>
          <w:b/>
        </w:rPr>
        <w:t xml:space="preserve">Role: </w:t>
      </w:r>
      <w:r w:rsidRPr="007A7659">
        <w:t>Initiates establishment of a secure context session connection with the Context Manager so as to be able to follow User Subject changes in the common context.</w:t>
      </w:r>
    </w:p>
    <w:p w14:paraId="4061F318" w14:textId="77777777" w:rsidR="00BD6B97" w:rsidRPr="007A7659" w:rsidRDefault="00BD6B97">
      <w:r w:rsidRPr="007A7659">
        <w:rPr>
          <w:b/>
        </w:rPr>
        <w:t>Actor:</w:t>
      </w:r>
      <w:r w:rsidRPr="007A7659">
        <w:t xml:space="preserve"> Client Authentication Agent</w:t>
      </w:r>
    </w:p>
    <w:p w14:paraId="08B7B43E" w14:textId="77777777" w:rsidR="00BD6B97" w:rsidRPr="007A7659" w:rsidRDefault="00BD6B97">
      <w:r w:rsidRPr="007A7659">
        <w:rPr>
          <w:b/>
        </w:rPr>
        <w:t xml:space="preserve">Role: </w:t>
      </w:r>
      <w:r w:rsidRPr="007A7659">
        <w:t>Initiates establishment of a secure context session connection with the Context Manager so as to be able to perform User Subject changes in the common context.</w:t>
      </w:r>
    </w:p>
    <w:p w14:paraId="0A8A5DCF" w14:textId="77777777" w:rsidR="00BD6B97" w:rsidRPr="007A7659" w:rsidRDefault="00BD6B97">
      <w:r w:rsidRPr="007A7659">
        <w:rPr>
          <w:b/>
        </w:rPr>
        <w:t>Actor:</w:t>
      </w:r>
      <w:r w:rsidRPr="007A7659">
        <w:t xml:space="preserve"> Context Manager</w:t>
      </w:r>
    </w:p>
    <w:p w14:paraId="793D72E9" w14:textId="77777777" w:rsidR="00BD6B97" w:rsidRPr="007A7659" w:rsidRDefault="00BD6B97">
      <w:r w:rsidRPr="007A7659">
        <w:rPr>
          <w:b/>
        </w:rPr>
        <w:t xml:space="preserve">Role: </w:t>
      </w:r>
      <w:r w:rsidRPr="007A7659">
        <w:t xml:space="preserve">Responds to the request to join the context session from the context participant. </w:t>
      </w:r>
    </w:p>
    <w:p w14:paraId="456E54FF" w14:textId="77777777" w:rsidR="00BD6B97" w:rsidRPr="007A7659" w:rsidRDefault="00BD6B97">
      <w:pPr>
        <w:pStyle w:val="Heading3"/>
        <w:numPr>
          <w:ilvl w:val="2"/>
          <w:numId w:val="19"/>
        </w:numPr>
        <w:tabs>
          <w:tab w:val="clear" w:pos="2160"/>
        </w:tabs>
        <w:rPr>
          <w:noProof w:val="0"/>
        </w:rPr>
      </w:pPr>
      <w:bookmarkStart w:id="475" w:name="_Toc173916137"/>
      <w:bookmarkStart w:id="476" w:name="_Toc174248658"/>
      <w:bookmarkStart w:id="477" w:name="_Toc13770223"/>
      <w:r w:rsidRPr="007A7659">
        <w:rPr>
          <w:noProof w:val="0"/>
        </w:rPr>
        <w:t>Referenced Standard</w:t>
      </w:r>
      <w:bookmarkEnd w:id="475"/>
      <w:bookmarkEnd w:id="476"/>
      <w:bookmarkEnd w:id="477"/>
    </w:p>
    <w:p w14:paraId="34BF9A52" w14:textId="77777777" w:rsidR="00BD6B97" w:rsidRPr="007A7659" w:rsidRDefault="00BD6B97">
      <w:r w:rsidRPr="007A7659">
        <w:t>HL7 Context Management “CCOW” Standard, Version 1.4:</w:t>
      </w:r>
    </w:p>
    <w:p w14:paraId="359013E8" w14:textId="77777777" w:rsidR="00BD6B97" w:rsidRPr="007A7659" w:rsidRDefault="00BD6B97">
      <w:r w:rsidRPr="007A7659">
        <w:tab/>
        <w:t>Technology and Subject Independent Architecture</w:t>
      </w:r>
    </w:p>
    <w:p w14:paraId="73587622" w14:textId="77777777" w:rsidR="00BD6B97" w:rsidRPr="007A7659" w:rsidRDefault="00BD6B97">
      <w:r w:rsidRPr="007A7659">
        <w:tab/>
        <w:t>Component Technology Mapping: ActiveX</w:t>
      </w:r>
    </w:p>
    <w:p w14:paraId="23B8E1CD" w14:textId="77777777" w:rsidR="00BD6B97" w:rsidRPr="007A7659" w:rsidRDefault="00BD6B97">
      <w:r w:rsidRPr="007A7659">
        <w:tab/>
        <w:t>Component Technology Mapping: Web</w:t>
      </w:r>
    </w:p>
    <w:p w14:paraId="06BB3B3C" w14:textId="6D6F1EE6" w:rsidR="00BD6B97" w:rsidRPr="007A7659" w:rsidRDefault="007663CB">
      <w:pPr>
        <w:pStyle w:val="Heading3"/>
        <w:numPr>
          <w:ilvl w:val="2"/>
          <w:numId w:val="19"/>
        </w:numPr>
        <w:tabs>
          <w:tab w:val="clear" w:pos="2160"/>
        </w:tabs>
        <w:rPr>
          <w:noProof w:val="0"/>
        </w:rPr>
      </w:pPr>
      <w:bookmarkStart w:id="478" w:name="_Toc173916138"/>
      <w:bookmarkStart w:id="479" w:name="_Toc174248659"/>
      <w:bookmarkStart w:id="480" w:name="_Toc13770224"/>
      <w:r>
        <w:rPr>
          <w:noProof w:val="0"/>
        </w:rPr>
        <w:lastRenderedPageBreak/>
        <w:t>Messages</w:t>
      </w:r>
      <w:bookmarkEnd w:id="478"/>
      <w:bookmarkEnd w:id="479"/>
      <w:bookmarkEnd w:id="480"/>
    </w:p>
    <w:p w14:paraId="57DC2464" w14:textId="77777777" w:rsidR="00BD6B97" w:rsidRPr="007A7659" w:rsidRDefault="00BD6B97" w:rsidP="001D3953">
      <w:pPr>
        <w:pStyle w:val="BodyText"/>
      </w:pPr>
      <w:r w:rsidRPr="007A7659">
        <w:t>The Join Context Transaction involves a different set of messages depending on the type of subjects the context participant is interested in, either Patient subject, User subject or both Patient and User subjects.</w:t>
      </w:r>
    </w:p>
    <w:p w14:paraId="336D07FD" w14:textId="77777777" w:rsidR="00BD6B97" w:rsidRPr="007A7659" w:rsidRDefault="00554B50" w:rsidP="00E56628">
      <w:pPr>
        <w:pStyle w:val="BodyText"/>
        <w:jc w:val="center"/>
      </w:pPr>
      <w:bookmarkStart w:id="481" w:name="_MON_1249329807"/>
      <w:bookmarkEnd w:id="481"/>
      <w:r w:rsidRPr="007A7659">
        <w:rPr>
          <w:noProof/>
        </w:rPr>
        <w:drawing>
          <wp:inline distT="0" distB="0" distL="0" distR="0" wp14:anchorId="6369B290" wp14:editId="68F4245D">
            <wp:extent cx="4174490" cy="170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74490" cy="1701800"/>
                    </a:xfrm>
                    <a:prstGeom prst="rect">
                      <a:avLst/>
                    </a:prstGeom>
                    <a:solidFill>
                      <a:srgbClr val="FFFFFF"/>
                    </a:solidFill>
                    <a:ln>
                      <a:noFill/>
                    </a:ln>
                  </pic:spPr>
                </pic:pic>
              </a:graphicData>
            </a:graphic>
          </wp:inline>
        </w:drawing>
      </w:r>
    </w:p>
    <w:p w14:paraId="78D851D1" w14:textId="77777777" w:rsidR="00BD6B97" w:rsidRPr="007A7659" w:rsidRDefault="00BD6B97">
      <w:pPr>
        <w:pStyle w:val="FigureTitle"/>
      </w:pPr>
      <w:r w:rsidRPr="007A7659">
        <w:t>Figure 3.5-1: Patient Subject Join Context Interaction Diagram</w:t>
      </w:r>
    </w:p>
    <w:bookmarkStart w:id="482" w:name="_1120908003"/>
    <w:bookmarkEnd w:id="482"/>
    <w:p w14:paraId="1DC7C81F" w14:textId="77777777" w:rsidR="00BD6B97" w:rsidRPr="007A7659" w:rsidRDefault="00CF0CDD" w:rsidP="001D3953">
      <w:pPr>
        <w:pStyle w:val="BodyText"/>
        <w:jc w:val="center"/>
      </w:pPr>
      <w:r w:rsidRPr="007A7659">
        <w:rPr>
          <w:noProof/>
        </w:rPr>
        <w:object w:dxaOrig="7890" w:dyaOrig="4815" w14:anchorId="1B1FF6AF">
          <v:shape id="_x0000_i1052" type="#_x0000_t75" alt="" style="width:396.7pt;height:239.55pt;mso-width-percent:0;mso-height-percent:0;mso-width-percent:0;mso-height-percent:0" o:ole="" filled="t">
            <v:fill color2="black"/>
            <v:imagedata r:id="rId48" o:title=""/>
          </v:shape>
          <o:OLEObject Type="Embed" ProgID="Word.Picture.8" ShapeID="_x0000_i1052" DrawAspect="Content" ObjectID="_1643628955" r:id="rId49"/>
        </w:object>
      </w:r>
    </w:p>
    <w:p w14:paraId="14551738" w14:textId="77777777" w:rsidR="00BD6B97" w:rsidRPr="007A7659" w:rsidRDefault="00BD6B97">
      <w:pPr>
        <w:pStyle w:val="FigureTitle"/>
      </w:pPr>
      <w:r w:rsidRPr="007A7659">
        <w:t>Figure 3.5-2: User Subject Join Context Interaction Diagram</w:t>
      </w:r>
    </w:p>
    <w:p w14:paraId="1F687D89" w14:textId="77777777" w:rsidR="00BD6B97" w:rsidRPr="007A7659" w:rsidRDefault="00BD6B97">
      <w:pPr>
        <w:pStyle w:val="Heading4"/>
        <w:numPr>
          <w:ilvl w:val="3"/>
          <w:numId w:val="19"/>
        </w:numPr>
        <w:tabs>
          <w:tab w:val="clear" w:pos="2160"/>
          <w:tab w:val="clear" w:pos="2880"/>
          <w:tab w:val="left" w:pos="864"/>
        </w:tabs>
        <w:rPr>
          <w:noProof w:val="0"/>
        </w:rPr>
      </w:pPr>
      <w:bookmarkStart w:id="483" w:name="_Toc173916139"/>
      <w:bookmarkStart w:id="484" w:name="_Toc174248660"/>
      <w:r w:rsidRPr="007A7659">
        <w:rPr>
          <w:noProof w:val="0"/>
        </w:rPr>
        <w:t>Join Context – Locate Method</w:t>
      </w:r>
      <w:bookmarkEnd w:id="483"/>
      <w:bookmarkEnd w:id="484"/>
    </w:p>
    <w:p w14:paraId="06A4C179" w14:textId="77777777" w:rsidR="00BD6B97" w:rsidRPr="007A7659" w:rsidRDefault="00BD6B97" w:rsidP="001D3953">
      <w:pPr>
        <w:pStyle w:val="BodyText"/>
      </w:pPr>
      <w:r w:rsidRPr="007A7659">
        <w:t xml:space="preserve">To join the common context upon launch of an application, it is necessary for the context participant to locate the Context Manager that supports context management for the user’s workstation. This is achieved by the invocation of the Locate method in accordance with specifications of the </w:t>
      </w:r>
      <w:r w:rsidRPr="007A7659">
        <w:rPr>
          <w:i/>
          <w:iCs/>
        </w:rPr>
        <w:t>HL7 Context Management “CCOW” Standard</w:t>
      </w:r>
      <w:r w:rsidRPr="007A7659">
        <w:t>.</w:t>
      </w:r>
    </w:p>
    <w:p w14:paraId="799EE41E" w14:textId="77777777" w:rsidR="00BD6B97" w:rsidRPr="007A7659" w:rsidRDefault="00BD6B97">
      <w:pPr>
        <w:pStyle w:val="Heading5"/>
        <w:numPr>
          <w:ilvl w:val="4"/>
          <w:numId w:val="19"/>
        </w:numPr>
        <w:tabs>
          <w:tab w:val="left" w:pos="1008"/>
        </w:tabs>
        <w:rPr>
          <w:noProof w:val="0"/>
        </w:rPr>
      </w:pPr>
      <w:bookmarkStart w:id="485" w:name="_Toc173916140"/>
      <w:bookmarkStart w:id="486" w:name="_Toc174248661"/>
      <w:r w:rsidRPr="007A7659">
        <w:rPr>
          <w:noProof w:val="0"/>
        </w:rPr>
        <w:lastRenderedPageBreak/>
        <w:t>Trigger Events</w:t>
      </w:r>
      <w:bookmarkEnd w:id="485"/>
      <w:bookmarkEnd w:id="486"/>
    </w:p>
    <w:p w14:paraId="5FA256B2" w14:textId="77777777" w:rsidR="00BD6B97" w:rsidRPr="007A7659" w:rsidRDefault="00BD6B97" w:rsidP="001D3953">
      <w:pPr>
        <w:pStyle w:val="BodyText"/>
      </w:pPr>
      <w:r w:rsidRPr="007A7659">
        <w:t>The Locate method is triggered by the user launch of an application that contains one of the following actors: Patient Context Participant, User Context Participant or Client Authentication Agent.</w:t>
      </w:r>
    </w:p>
    <w:p w14:paraId="71E4D7FB" w14:textId="77777777" w:rsidR="00BD6B97" w:rsidRPr="007A7659" w:rsidRDefault="00BD6B97">
      <w:pPr>
        <w:pStyle w:val="Heading5"/>
        <w:numPr>
          <w:ilvl w:val="4"/>
          <w:numId w:val="19"/>
        </w:numPr>
        <w:tabs>
          <w:tab w:val="left" w:pos="1008"/>
        </w:tabs>
        <w:rPr>
          <w:noProof w:val="0"/>
        </w:rPr>
      </w:pPr>
      <w:bookmarkStart w:id="487" w:name="_Toc173916141"/>
      <w:bookmarkStart w:id="488" w:name="_Toc174248662"/>
      <w:r w:rsidRPr="007A7659">
        <w:rPr>
          <w:noProof w:val="0"/>
        </w:rPr>
        <w:t>Message Semantics</w:t>
      </w:r>
      <w:bookmarkEnd w:id="487"/>
      <w:bookmarkEnd w:id="488"/>
    </w:p>
    <w:p w14:paraId="733EB8E8" w14:textId="77777777" w:rsidR="00BD6B97" w:rsidRPr="007A7659" w:rsidRDefault="00BD6B97" w:rsidP="001D3953">
      <w:pPr>
        <w:pStyle w:val="BodyText"/>
      </w:pPr>
      <w:r w:rsidRPr="007A7659">
        <w:t xml:space="preserve">In a Web/HTTP implementation, Locate is defined as a method of the ContextManagementRegistry interface. The IHE Context Manager provides this interface for the context participants to call upon, and thus implements the CCOW defined Context Management Registry, which is used to locate the appropriate instance of the Context Manager. </w:t>
      </w:r>
    </w:p>
    <w:p w14:paraId="48489EE2" w14:textId="77777777" w:rsidR="00BD6B97" w:rsidRPr="007A7659" w:rsidRDefault="00BD6B97" w:rsidP="001D3953">
      <w:pPr>
        <w:pStyle w:val="BodyText"/>
      </w:pPr>
      <w:r w:rsidRPr="007A7659">
        <w:t>In an ActiveX implementation, the context participants determine the location of the instance of Context Manager from the operating system registry.</w:t>
      </w:r>
    </w:p>
    <w:p w14:paraId="25040EA8" w14:textId="77777777" w:rsidR="00BD6B97" w:rsidRPr="007A7659" w:rsidRDefault="00BD6B97">
      <w:pPr>
        <w:pStyle w:val="Heading5"/>
        <w:numPr>
          <w:ilvl w:val="4"/>
          <w:numId w:val="19"/>
        </w:numPr>
        <w:tabs>
          <w:tab w:val="left" w:pos="1008"/>
        </w:tabs>
        <w:rPr>
          <w:noProof w:val="0"/>
        </w:rPr>
      </w:pPr>
      <w:bookmarkStart w:id="489" w:name="_Toc173916142"/>
      <w:bookmarkStart w:id="490" w:name="_Toc174248663"/>
      <w:r w:rsidRPr="007A7659">
        <w:rPr>
          <w:noProof w:val="0"/>
        </w:rPr>
        <w:t>Expected Actions</w:t>
      </w:r>
      <w:bookmarkEnd w:id="489"/>
      <w:bookmarkEnd w:id="490"/>
    </w:p>
    <w:p w14:paraId="27B3129B" w14:textId="77777777" w:rsidR="00BD6B97" w:rsidRPr="007A7659" w:rsidRDefault="00BD6B97" w:rsidP="001D3953">
      <w:pPr>
        <w:pStyle w:val="BodyText"/>
      </w:pPr>
      <w:r w:rsidRPr="007A7659">
        <w:t xml:space="preserve">The Locate method invocation is specific to the Web technology mapping. In this case, the Content Manager shall return the valid URL of the Context Manager instance or a CCOW defined UnableToLocate exception. Refer to the </w:t>
      </w:r>
      <w:r w:rsidRPr="007A7659">
        <w:rPr>
          <w:i/>
          <w:iCs/>
        </w:rPr>
        <w:t>HL7 Context Management “CCOW” Standard: Component Technology Mapping: Web/HTTP</w:t>
      </w:r>
      <w:r w:rsidRPr="007A7659">
        <w:t>, Chapter 3 for the details of the response specifications.</w:t>
      </w:r>
    </w:p>
    <w:p w14:paraId="1BDD9A67" w14:textId="77777777" w:rsidR="00BD6B97" w:rsidRPr="007A7659" w:rsidRDefault="00BD6B97">
      <w:pPr>
        <w:pStyle w:val="Heading4"/>
        <w:numPr>
          <w:ilvl w:val="3"/>
          <w:numId w:val="19"/>
        </w:numPr>
        <w:tabs>
          <w:tab w:val="clear" w:pos="2160"/>
          <w:tab w:val="clear" w:pos="2880"/>
          <w:tab w:val="left" w:pos="864"/>
        </w:tabs>
        <w:rPr>
          <w:noProof w:val="0"/>
        </w:rPr>
      </w:pPr>
      <w:bookmarkStart w:id="491" w:name="_Toc173916143"/>
      <w:bookmarkStart w:id="492" w:name="_Toc174248664"/>
      <w:r w:rsidRPr="007A7659">
        <w:rPr>
          <w:noProof w:val="0"/>
        </w:rPr>
        <w:t>Join Context – JoinCommonContext Method</w:t>
      </w:r>
      <w:bookmarkEnd w:id="491"/>
      <w:bookmarkEnd w:id="492"/>
    </w:p>
    <w:p w14:paraId="1F792FF2" w14:textId="77777777" w:rsidR="00BD6B97" w:rsidRPr="007A7659" w:rsidRDefault="00BD6B97" w:rsidP="001D3953">
      <w:pPr>
        <w:pStyle w:val="BodyText"/>
      </w:pPr>
      <w:r w:rsidRPr="007A7659">
        <w:t>The JoinCommonContext method is invoked by the one of the following actors: Patient Context Participant, User Context Participant or Client Authentication Agent.</w:t>
      </w:r>
    </w:p>
    <w:p w14:paraId="0731182E" w14:textId="77777777" w:rsidR="00BD6B97" w:rsidRPr="007A7659" w:rsidRDefault="00BD6B97">
      <w:pPr>
        <w:pStyle w:val="Heading5"/>
        <w:numPr>
          <w:ilvl w:val="4"/>
          <w:numId w:val="19"/>
        </w:numPr>
        <w:tabs>
          <w:tab w:val="left" w:pos="1008"/>
        </w:tabs>
        <w:rPr>
          <w:noProof w:val="0"/>
        </w:rPr>
      </w:pPr>
      <w:bookmarkStart w:id="493" w:name="_Toc173916144"/>
      <w:bookmarkStart w:id="494" w:name="_Toc174248665"/>
      <w:r w:rsidRPr="007A7659">
        <w:rPr>
          <w:noProof w:val="0"/>
        </w:rPr>
        <w:t>Trigger Events</w:t>
      </w:r>
      <w:bookmarkEnd w:id="493"/>
      <w:bookmarkEnd w:id="494"/>
      <w:r w:rsidRPr="007A7659">
        <w:rPr>
          <w:noProof w:val="0"/>
        </w:rPr>
        <w:t xml:space="preserve"> </w:t>
      </w:r>
    </w:p>
    <w:p w14:paraId="01795835" w14:textId="77777777" w:rsidR="00BD6B97" w:rsidRPr="007A7659" w:rsidRDefault="00BD6B97" w:rsidP="001D3953">
      <w:pPr>
        <w:pStyle w:val="BodyText"/>
      </w:pPr>
      <w:r w:rsidRPr="007A7659">
        <w:t>The JoinCommonContext method is triggered by the valid response of the Locate method with a reference to the context manager.</w:t>
      </w:r>
    </w:p>
    <w:p w14:paraId="2739A546" w14:textId="77777777" w:rsidR="00BD6B97" w:rsidRPr="007A7659" w:rsidRDefault="00BD6B97">
      <w:pPr>
        <w:pStyle w:val="Heading5"/>
        <w:numPr>
          <w:ilvl w:val="4"/>
          <w:numId w:val="19"/>
        </w:numPr>
        <w:tabs>
          <w:tab w:val="left" w:pos="1008"/>
        </w:tabs>
        <w:rPr>
          <w:noProof w:val="0"/>
        </w:rPr>
      </w:pPr>
      <w:bookmarkStart w:id="495" w:name="_Toc173916145"/>
      <w:bookmarkStart w:id="496" w:name="_Toc174248666"/>
      <w:r w:rsidRPr="007A7659">
        <w:rPr>
          <w:noProof w:val="0"/>
        </w:rPr>
        <w:t>Message Semantics</w:t>
      </w:r>
      <w:bookmarkEnd w:id="495"/>
      <w:bookmarkEnd w:id="496"/>
    </w:p>
    <w:p w14:paraId="698634DC" w14:textId="77777777" w:rsidR="00BD6B97" w:rsidRPr="007A7659" w:rsidRDefault="00BD6B97" w:rsidP="001D3953">
      <w:pPr>
        <w:pStyle w:val="BodyText"/>
      </w:pPr>
      <w:r w:rsidRPr="007A7659">
        <w:t>JoinCommonContext is defined as a method on the ContextManager interface. It shall be invoked by a Context Participant to complete the establishment of the secure context session. A Context Participant shall provide parameters for this method as specified in the CCOW Standard.</w:t>
      </w:r>
    </w:p>
    <w:p w14:paraId="5CA6DDBC" w14:textId="77777777" w:rsidR="00BD6B97" w:rsidRPr="007A7659" w:rsidRDefault="00BD6B97" w:rsidP="001D3953">
      <w:pPr>
        <w:pStyle w:val="BodyText"/>
      </w:pPr>
      <w:r w:rsidRPr="007A7659">
        <w:t xml:space="preserve">Refer to the </w:t>
      </w:r>
      <w:r w:rsidRPr="007A7659">
        <w:rPr>
          <w:i/>
          <w:iCs/>
        </w:rPr>
        <w:t>HL7 Context Management “CCOW” Standard: Technology and Subject-Independent Architecture</w:t>
      </w:r>
      <w:r w:rsidRPr="007A7659">
        <w:t xml:space="preserve"> document, Section 17.3.6.3, for a detailed description of the parameters associated with this method.</w:t>
      </w:r>
    </w:p>
    <w:p w14:paraId="0895568F" w14:textId="77777777" w:rsidR="00BD6B97" w:rsidRPr="007A7659" w:rsidRDefault="00BD6B97">
      <w:pPr>
        <w:pStyle w:val="Heading5"/>
        <w:numPr>
          <w:ilvl w:val="4"/>
          <w:numId w:val="19"/>
        </w:numPr>
        <w:tabs>
          <w:tab w:val="left" w:pos="1008"/>
        </w:tabs>
        <w:rPr>
          <w:noProof w:val="0"/>
        </w:rPr>
      </w:pPr>
      <w:bookmarkStart w:id="497" w:name="_Toc173916146"/>
      <w:bookmarkStart w:id="498" w:name="_Toc174248667"/>
      <w:r w:rsidRPr="007A7659">
        <w:rPr>
          <w:noProof w:val="0"/>
        </w:rPr>
        <w:t>Expected Actions</w:t>
      </w:r>
      <w:bookmarkEnd w:id="497"/>
      <w:bookmarkEnd w:id="498"/>
      <w:r w:rsidRPr="007A7659">
        <w:rPr>
          <w:noProof w:val="0"/>
        </w:rPr>
        <w:t xml:space="preserve"> </w:t>
      </w:r>
    </w:p>
    <w:p w14:paraId="64265695" w14:textId="77777777" w:rsidR="00BD6B97" w:rsidRPr="007A7659" w:rsidRDefault="00BD6B97">
      <w:r w:rsidRPr="007A7659">
        <w:t xml:space="preserve">If the JoinCommonContext method is successful, the Context Manager shall issue the invoking </w:t>
      </w:r>
      <w:r w:rsidR="009051E2" w:rsidRPr="007A7659">
        <w:t>a</w:t>
      </w:r>
      <w:r w:rsidRPr="007A7659">
        <w:t>ctor a unique context participant identifier which is to be used until the context session is terminated by either a Context Participant or the Context Manager.</w:t>
      </w:r>
    </w:p>
    <w:p w14:paraId="2DD47988" w14:textId="77777777" w:rsidR="00BD6B97" w:rsidRPr="007A7659" w:rsidRDefault="00BD6B97">
      <w:r w:rsidRPr="007A7659">
        <w:t>If the method fails a descriptive CCOW exception will be returned.</w:t>
      </w:r>
    </w:p>
    <w:p w14:paraId="4B47235B" w14:textId="77777777" w:rsidR="00BD6B97" w:rsidRPr="007A7659" w:rsidRDefault="00BD6B97">
      <w:r w:rsidRPr="007A7659">
        <w:lastRenderedPageBreak/>
        <w:t xml:space="preserve">After the context session is established, the Context Manager shall periodically verify availability of a Context Participant by invoking the Ping method on the ContextParticipant interface as specified in the CCOW Standard. Refer to the </w:t>
      </w:r>
      <w:r w:rsidRPr="007A7659">
        <w:rPr>
          <w:i/>
          <w:iCs/>
        </w:rPr>
        <w:t>HL7 Context Management “CCOW” Standard: Technology and Subject-Independent Architecture</w:t>
      </w:r>
      <w:r w:rsidRPr="007A7659">
        <w:t xml:space="preserve"> document, Section 17.3.7.6, for a detailed description of the parameters associated with this method.</w:t>
      </w:r>
    </w:p>
    <w:p w14:paraId="032448CF" w14:textId="77777777" w:rsidR="00BD6B97" w:rsidRPr="007A7659" w:rsidRDefault="00BD6B97">
      <w:r w:rsidRPr="007A7659">
        <w:t xml:space="preserve">Should the Context Manager need to terminate an established context session (for example, in a case of restart), it shall inform the context participants of such action by invocation of the CommonContextTerminated method on the ContextParticipant interface as specified in the CCOW Standard. Refer to the </w:t>
      </w:r>
      <w:r w:rsidRPr="007A7659">
        <w:rPr>
          <w:i/>
          <w:iCs/>
        </w:rPr>
        <w:t>HL7 Context Management “CCOW” Standard: Technology and Subject-Independent Architecture</w:t>
      </w:r>
      <w:r w:rsidRPr="007A7659">
        <w:t xml:space="preserve"> document, Section 17.3.7.5, for a detailed description of the parameters associated with this method.</w:t>
      </w:r>
    </w:p>
    <w:p w14:paraId="2209CC26" w14:textId="77777777" w:rsidR="00BD6B97" w:rsidRPr="007A7659" w:rsidRDefault="00BD6B97">
      <w:r w:rsidRPr="007A7659">
        <w:t>The success of this method signifies completion of the Join Context Transaction for the actors intending to participate only in the patient context.</w:t>
      </w:r>
    </w:p>
    <w:p w14:paraId="6CE981F4" w14:textId="77777777" w:rsidR="00BD6B97" w:rsidRPr="007A7659" w:rsidRDefault="00BD6B97">
      <w:pPr>
        <w:pStyle w:val="Heading4"/>
        <w:numPr>
          <w:ilvl w:val="3"/>
          <w:numId w:val="19"/>
        </w:numPr>
        <w:tabs>
          <w:tab w:val="clear" w:pos="2160"/>
          <w:tab w:val="clear" w:pos="2880"/>
          <w:tab w:val="left" w:pos="864"/>
        </w:tabs>
        <w:rPr>
          <w:noProof w:val="0"/>
        </w:rPr>
      </w:pPr>
      <w:bookmarkStart w:id="499" w:name="_Toc173916147"/>
      <w:bookmarkStart w:id="500" w:name="_Toc174248668"/>
      <w:r w:rsidRPr="007A7659">
        <w:rPr>
          <w:noProof w:val="0"/>
        </w:rPr>
        <w:t>Join Context – InitializeBinding Method</w:t>
      </w:r>
      <w:bookmarkEnd w:id="499"/>
      <w:bookmarkEnd w:id="500"/>
    </w:p>
    <w:p w14:paraId="552B6EAB" w14:textId="77777777" w:rsidR="00BD6B97" w:rsidRPr="007A7659" w:rsidRDefault="00BD6B97">
      <w:r w:rsidRPr="007A7659">
        <w:t>The InitializeBinding method is invoked by the one of the following actors intending to participate in a user context: User Context Participant or Client Authentication Agent.</w:t>
      </w:r>
    </w:p>
    <w:p w14:paraId="7E4167DD" w14:textId="77777777" w:rsidR="00BD6B97" w:rsidRPr="007A7659" w:rsidRDefault="00BD6B97">
      <w:pPr>
        <w:pStyle w:val="Heading5"/>
        <w:numPr>
          <w:ilvl w:val="4"/>
          <w:numId w:val="19"/>
        </w:numPr>
        <w:tabs>
          <w:tab w:val="left" w:pos="1008"/>
        </w:tabs>
        <w:rPr>
          <w:noProof w:val="0"/>
        </w:rPr>
      </w:pPr>
      <w:bookmarkStart w:id="501" w:name="_Toc173916148"/>
      <w:bookmarkStart w:id="502" w:name="_Toc174248669"/>
      <w:r w:rsidRPr="007A7659">
        <w:rPr>
          <w:noProof w:val="0"/>
        </w:rPr>
        <w:t>Trigger Events</w:t>
      </w:r>
      <w:bookmarkEnd w:id="501"/>
      <w:bookmarkEnd w:id="502"/>
    </w:p>
    <w:p w14:paraId="2E3A9002" w14:textId="77777777" w:rsidR="00BD6B97" w:rsidRPr="007A7659" w:rsidRDefault="00BD6B97">
      <w:r w:rsidRPr="007A7659">
        <w:t xml:space="preserve">The InitializeBinding method is triggered by the valid response of the JoinContext method. </w:t>
      </w:r>
    </w:p>
    <w:p w14:paraId="17B366FC" w14:textId="77777777" w:rsidR="00BD6B97" w:rsidRPr="007A7659" w:rsidRDefault="00BD6B97">
      <w:pPr>
        <w:pStyle w:val="Heading5"/>
        <w:numPr>
          <w:ilvl w:val="4"/>
          <w:numId w:val="19"/>
        </w:numPr>
        <w:tabs>
          <w:tab w:val="left" w:pos="1008"/>
        </w:tabs>
        <w:rPr>
          <w:noProof w:val="0"/>
        </w:rPr>
      </w:pPr>
      <w:bookmarkStart w:id="503" w:name="_Toc173916149"/>
      <w:bookmarkStart w:id="504" w:name="_Toc174248670"/>
      <w:r w:rsidRPr="007A7659">
        <w:rPr>
          <w:noProof w:val="0"/>
        </w:rPr>
        <w:t>Message Semantics</w:t>
      </w:r>
      <w:bookmarkEnd w:id="503"/>
      <w:bookmarkEnd w:id="504"/>
    </w:p>
    <w:p w14:paraId="5882853F" w14:textId="77777777" w:rsidR="00BD6B97" w:rsidRPr="007A7659" w:rsidRDefault="00BD6B97">
      <w:r w:rsidRPr="007A7659">
        <w:t>InitializeBinding is defined as a method on the SecureBinding interface and allows a Context Participant and Context Manager to verify each other’s identity and supply the Context Manager’s public key to the requesting context participant.</w:t>
      </w:r>
    </w:p>
    <w:p w14:paraId="223EA877" w14:textId="77777777" w:rsidR="00BD6B97" w:rsidRPr="007A7659" w:rsidRDefault="00BD6B97">
      <w:r w:rsidRPr="007A7659">
        <w:t>In the invocation of this method, context participant supplies the application identification and a digest produced from that identification concatenated with a shared secret. The shared secret is known in CCOW terms as an applications passcode. The passcode shall be site configurable.</w:t>
      </w:r>
    </w:p>
    <w:p w14:paraId="58D1AA41"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t xml:space="preserve"> document, Section 17.3.12.2, for a description of the parameters associated with this method, to be issued by the Context Participant.</w:t>
      </w:r>
    </w:p>
    <w:p w14:paraId="7E7D7552" w14:textId="77777777" w:rsidR="00BD6B97" w:rsidRPr="007A7659" w:rsidRDefault="00BD6B97">
      <w:pPr>
        <w:pStyle w:val="Heading5"/>
        <w:numPr>
          <w:ilvl w:val="4"/>
          <w:numId w:val="19"/>
        </w:numPr>
        <w:tabs>
          <w:tab w:val="left" w:pos="1008"/>
        </w:tabs>
        <w:rPr>
          <w:noProof w:val="0"/>
        </w:rPr>
      </w:pPr>
      <w:bookmarkStart w:id="505" w:name="_Toc173916150"/>
      <w:bookmarkStart w:id="506" w:name="_Toc174248671"/>
      <w:r w:rsidRPr="007A7659">
        <w:rPr>
          <w:noProof w:val="0"/>
        </w:rPr>
        <w:t>Expected Actions</w:t>
      </w:r>
      <w:bookmarkEnd w:id="505"/>
      <w:bookmarkEnd w:id="506"/>
    </w:p>
    <w:p w14:paraId="2E0AD8B4" w14:textId="77777777" w:rsidR="00BD6B97" w:rsidRPr="007A7659" w:rsidRDefault="00BD6B97">
      <w:r w:rsidRPr="007A7659">
        <w:t xml:space="preserve">Performing the InitializeBinding method, the Context Manager verifies the identity of a requesting context participant and responds with the message containing its public key. Refer to the </w:t>
      </w:r>
      <w:r w:rsidRPr="007A7659">
        <w:rPr>
          <w:i/>
          <w:iCs/>
        </w:rPr>
        <w:t>HL7 Context Management “CCOW” Standard: Technology and Subject-Independent Architecture</w:t>
      </w:r>
      <w:r w:rsidRPr="007A7659">
        <w:t xml:space="preserve"> document, Section 17.3.12.2, for the specifics of the response formation.</w:t>
      </w:r>
    </w:p>
    <w:p w14:paraId="71284C6D" w14:textId="77777777" w:rsidR="00BD6B97" w:rsidRPr="007A7659" w:rsidRDefault="00BD6B97">
      <w:pPr>
        <w:pStyle w:val="Heading4"/>
        <w:numPr>
          <w:ilvl w:val="3"/>
          <w:numId w:val="19"/>
        </w:numPr>
        <w:tabs>
          <w:tab w:val="clear" w:pos="2160"/>
          <w:tab w:val="clear" w:pos="2880"/>
          <w:tab w:val="left" w:pos="864"/>
        </w:tabs>
        <w:rPr>
          <w:noProof w:val="0"/>
        </w:rPr>
      </w:pPr>
      <w:bookmarkStart w:id="507" w:name="_Toc173916151"/>
      <w:bookmarkStart w:id="508" w:name="_Toc174248672"/>
      <w:r w:rsidRPr="007A7659">
        <w:rPr>
          <w:noProof w:val="0"/>
        </w:rPr>
        <w:t>Join Context – FinalizeBinding Method</w:t>
      </w:r>
      <w:bookmarkEnd w:id="507"/>
      <w:bookmarkEnd w:id="508"/>
    </w:p>
    <w:p w14:paraId="3208E60A" w14:textId="77777777" w:rsidR="00BD6B97" w:rsidRPr="007A7659" w:rsidRDefault="00BD6B97">
      <w:r w:rsidRPr="007A7659">
        <w:t>The FinalizeBinding method is invoked by the one of the following actors: User Context Participant or Client Authentication Agent.</w:t>
      </w:r>
    </w:p>
    <w:p w14:paraId="1A6DCB9A" w14:textId="77777777" w:rsidR="00BD6B97" w:rsidRPr="007A7659" w:rsidRDefault="00BD6B97">
      <w:pPr>
        <w:pStyle w:val="Heading5"/>
        <w:numPr>
          <w:ilvl w:val="4"/>
          <w:numId w:val="19"/>
        </w:numPr>
        <w:tabs>
          <w:tab w:val="left" w:pos="1008"/>
        </w:tabs>
        <w:rPr>
          <w:noProof w:val="0"/>
        </w:rPr>
      </w:pPr>
      <w:bookmarkStart w:id="509" w:name="_Toc173916152"/>
      <w:bookmarkStart w:id="510" w:name="_Toc174248673"/>
      <w:r w:rsidRPr="007A7659">
        <w:rPr>
          <w:noProof w:val="0"/>
        </w:rPr>
        <w:lastRenderedPageBreak/>
        <w:t>Trigger Events</w:t>
      </w:r>
      <w:bookmarkEnd w:id="509"/>
      <w:bookmarkEnd w:id="510"/>
    </w:p>
    <w:p w14:paraId="01288EBE" w14:textId="77777777" w:rsidR="00BD6B97" w:rsidRPr="007A7659" w:rsidRDefault="00BD6B97">
      <w:r w:rsidRPr="007A7659">
        <w:t xml:space="preserve">The FinalizeBinding method is triggered by the valid response of the InitializeBinding method. </w:t>
      </w:r>
    </w:p>
    <w:p w14:paraId="0BF8C08E" w14:textId="77777777" w:rsidR="00BD6B97" w:rsidRPr="007A7659" w:rsidRDefault="00BD6B97">
      <w:pPr>
        <w:pStyle w:val="Heading5"/>
        <w:numPr>
          <w:ilvl w:val="4"/>
          <w:numId w:val="19"/>
        </w:numPr>
        <w:tabs>
          <w:tab w:val="left" w:pos="1008"/>
        </w:tabs>
        <w:rPr>
          <w:noProof w:val="0"/>
        </w:rPr>
      </w:pPr>
      <w:bookmarkStart w:id="511" w:name="_Toc173916153"/>
      <w:bookmarkStart w:id="512" w:name="_Toc174248674"/>
      <w:r w:rsidRPr="007A7659">
        <w:rPr>
          <w:noProof w:val="0"/>
        </w:rPr>
        <w:t>Message Semantics</w:t>
      </w:r>
      <w:bookmarkEnd w:id="511"/>
      <w:bookmarkEnd w:id="512"/>
    </w:p>
    <w:p w14:paraId="60FFBD89" w14:textId="77777777" w:rsidR="00BD6B97" w:rsidRPr="007A7659" w:rsidRDefault="00BD6B97">
      <w:r w:rsidRPr="007A7659">
        <w:t>FinalizeBinding is defined as a method on the SecureBinding interface and allows a Context Participant to supply the Context Manager with its public key.</w:t>
      </w:r>
    </w:p>
    <w:p w14:paraId="4E170DB8" w14:textId="77777777" w:rsidR="00BD6B97" w:rsidRPr="007A7659" w:rsidRDefault="00BD6B97">
      <w:r w:rsidRPr="007A7659">
        <w:t>In the invocation of this method, the context participant supplies its public key and a digest digitally signed with its private key.</w:t>
      </w:r>
    </w:p>
    <w:p w14:paraId="65761F03"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t xml:space="preserve"> document, Section 17.3.12.3, for a description of the parameters associated with this method, to be issued by the Context Participant.</w:t>
      </w:r>
    </w:p>
    <w:p w14:paraId="7F90A7C1" w14:textId="77777777" w:rsidR="00BD6B97" w:rsidRPr="007A7659" w:rsidRDefault="00BD6B97">
      <w:pPr>
        <w:pStyle w:val="Heading5"/>
        <w:numPr>
          <w:ilvl w:val="4"/>
          <w:numId w:val="19"/>
        </w:numPr>
        <w:tabs>
          <w:tab w:val="left" w:pos="1008"/>
        </w:tabs>
        <w:rPr>
          <w:noProof w:val="0"/>
        </w:rPr>
      </w:pPr>
      <w:bookmarkStart w:id="513" w:name="_Toc173916154"/>
      <w:bookmarkStart w:id="514" w:name="_Toc174248675"/>
      <w:r w:rsidRPr="007A7659">
        <w:rPr>
          <w:noProof w:val="0"/>
        </w:rPr>
        <w:t>Expected Actions</w:t>
      </w:r>
      <w:bookmarkEnd w:id="513"/>
      <w:bookmarkEnd w:id="514"/>
    </w:p>
    <w:p w14:paraId="6B808601" w14:textId="77777777" w:rsidR="00BD6B97" w:rsidRPr="007A7659" w:rsidRDefault="00BD6B97">
      <w:r w:rsidRPr="007A7659">
        <w:t xml:space="preserve">Performing the FinalizeBinding method, the Context Manager verifies the identity of a requesting context participant and accepts or rejects its public key. Refer to the </w:t>
      </w:r>
      <w:r w:rsidRPr="007A7659">
        <w:rPr>
          <w:i/>
          <w:iCs/>
        </w:rPr>
        <w:t>HL7 Context Management “CCOW” Standard: Technology and Subject-Independent Architecture</w:t>
      </w:r>
      <w:r w:rsidRPr="007A7659">
        <w:t xml:space="preserve"> document, Section 17.3.12.3, for the specifics of the response formation.</w:t>
      </w:r>
    </w:p>
    <w:p w14:paraId="3CA1CDF9" w14:textId="77777777" w:rsidR="00BD6B97" w:rsidRPr="007A7659" w:rsidRDefault="00BD6B97" w:rsidP="00493145">
      <w:r w:rsidRPr="007A7659">
        <w:t>The success of this method signifies completion of the Join Context Transaction for the actors intending to participate in the user context.</w:t>
      </w:r>
      <w:bookmarkStart w:id="515" w:name="_Toc173916155"/>
      <w:bookmarkStart w:id="516" w:name="_Toc174248676"/>
      <w:bookmarkStart w:id="517" w:name="_Toc210805532"/>
      <w:bookmarkStart w:id="518" w:name="_Toc214434005"/>
      <w:bookmarkStart w:id="519" w:name="_Toc214436926"/>
      <w:bookmarkStart w:id="520" w:name="_Toc214437371"/>
      <w:bookmarkStart w:id="521" w:name="_Toc214437687"/>
      <w:bookmarkStart w:id="522" w:name="_Toc214457163"/>
      <w:bookmarkStart w:id="523" w:name="_Toc214461276"/>
      <w:bookmarkStart w:id="524" w:name="_Toc214462897"/>
    </w:p>
    <w:p w14:paraId="26679BCE" w14:textId="77777777" w:rsidR="00BD6B97" w:rsidRPr="007A7659" w:rsidRDefault="00BD6B97" w:rsidP="00493145">
      <w:pPr>
        <w:pStyle w:val="Heading2"/>
        <w:numPr>
          <w:ilvl w:val="1"/>
          <w:numId w:val="19"/>
        </w:numPr>
        <w:rPr>
          <w:noProof w:val="0"/>
        </w:rPr>
      </w:pPr>
      <w:bookmarkStart w:id="525" w:name="_Toc13770225"/>
      <w:r w:rsidRPr="007A7659">
        <w:rPr>
          <w:noProof w:val="0"/>
        </w:rPr>
        <w:t>Change Context</w:t>
      </w:r>
      <w:bookmarkEnd w:id="515"/>
      <w:bookmarkEnd w:id="516"/>
      <w:bookmarkEnd w:id="517"/>
      <w:bookmarkEnd w:id="518"/>
      <w:bookmarkEnd w:id="519"/>
      <w:bookmarkEnd w:id="520"/>
      <w:bookmarkEnd w:id="521"/>
      <w:bookmarkEnd w:id="522"/>
      <w:bookmarkEnd w:id="523"/>
      <w:bookmarkEnd w:id="524"/>
      <w:r w:rsidR="00332C0F" w:rsidRPr="007A7659">
        <w:rPr>
          <w:noProof w:val="0"/>
        </w:rPr>
        <w:t xml:space="preserve"> [ITI-6]</w:t>
      </w:r>
      <w:bookmarkEnd w:id="525"/>
    </w:p>
    <w:p w14:paraId="6FD0F936" w14:textId="124B98F3" w:rsidR="00BD6B97" w:rsidRPr="007A7659" w:rsidRDefault="00BD6B97">
      <w:r w:rsidRPr="007A7659">
        <w:t xml:space="preserve">This section corresponds to </w:t>
      </w:r>
      <w:r w:rsidR="000C66A7">
        <w:t>t</w:t>
      </w:r>
      <w:r w:rsidRPr="007A7659">
        <w:t xml:space="preserve">ransaction </w:t>
      </w:r>
      <w:r w:rsidR="000C66A7">
        <w:t>[</w:t>
      </w:r>
      <w:r w:rsidRPr="007A7659">
        <w:t>ITI-6</w:t>
      </w:r>
      <w:r w:rsidR="000C66A7">
        <w:t>]</w:t>
      </w:r>
      <w:r w:rsidRPr="007A7659">
        <w:t xml:space="preserve"> of the IHE IT Infrastructure Technical Framework. Transaction </w:t>
      </w:r>
      <w:r w:rsidR="000C66A7">
        <w:t>[</w:t>
      </w:r>
      <w:r w:rsidRPr="007A7659">
        <w:t>ITI-6</w:t>
      </w:r>
      <w:r w:rsidR="000C66A7">
        <w:t>]</w:t>
      </w:r>
      <w:r w:rsidRPr="007A7659">
        <w:t xml:space="preserve"> is used by the Context Participant and Context Manager </w:t>
      </w:r>
      <w:r w:rsidR="00B4249B" w:rsidRPr="007A7659">
        <w:t>A</w:t>
      </w:r>
      <w:r w:rsidRPr="007A7659">
        <w:t>ctors.</w:t>
      </w:r>
    </w:p>
    <w:p w14:paraId="3EF5827B" w14:textId="77777777" w:rsidR="00BD6B97" w:rsidRPr="007A7659" w:rsidRDefault="00BD6B97">
      <w:pPr>
        <w:pStyle w:val="Heading3"/>
        <w:numPr>
          <w:ilvl w:val="2"/>
          <w:numId w:val="19"/>
        </w:numPr>
        <w:tabs>
          <w:tab w:val="clear" w:pos="2160"/>
        </w:tabs>
        <w:rPr>
          <w:noProof w:val="0"/>
        </w:rPr>
      </w:pPr>
      <w:bookmarkStart w:id="526" w:name="_Toc173916156"/>
      <w:bookmarkStart w:id="527" w:name="_Toc174248677"/>
      <w:bookmarkStart w:id="528" w:name="_Toc13770226"/>
      <w:r w:rsidRPr="007A7659">
        <w:rPr>
          <w:noProof w:val="0"/>
        </w:rPr>
        <w:t>Scope</w:t>
      </w:r>
      <w:bookmarkEnd w:id="526"/>
      <w:bookmarkEnd w:id="527"/>
      <w:bookmarkEnd w:id="528"/>
    </w:p>
    <w:p w14:paraId="6B9B77E1" w14:textId="77777777" w:rsidR="00BD6B97" w:rsidRPr="007A7659" w:rsidRDefault="00BD6B97">
      <w:r w:rsidRPr="007A7659">
        <w:t xml:space="preserve">This transaction allows for an application supporting the Context Participant to change the values for one or more context subjects, forcing other Context Participant </w:t>
      </w:r>
      <w:r w:rsidR="00B4249B" w:rsidRPr="007A7659">
        <w:t>Actors</w:t>
      </w:r>
      <w:r w:rsidRPr="007A7659">
        <w:t xml:space="preserve"> to synchronize based on the new context values. </w:t>
      </w:r>
    </w:p>
    <w:p w14:paraId="4652F2B7" w14:textId="77777777" w:rsidR="00BD6B97" w:rsidRPr="007A7659" w:rsidRDefault="00BD6B97">
      <w:r w:rsidRPr="007A7659">
        <w:t xml:space="preserve">The Change Context Transaction is composed of multiple methods as defined by the </w:t>
      </w:r>
      <w:r w:rsidRPr="007A7659">
        <w:rPr>
          <w:i/>
          <w:iCs/>
        </w:rPr>
        <w:t>HL7 Context Management “CCOW” Standard</w:t>
      </w:r>
      <w:r w:rsidRPr="007A7659">
        <w:t xml:space="preserve">. There are two key characteristics to this transaction. The first is that the transaction has multiple phases consisting of instigating the change, surveying the other participants, and finally publishing the decision as to whether the context changed or not. The second characteristic is that the context change involves a specific subject. For the Patient Context Participant the subject being changed is the patient subject. For the Client Authentication Agent the subject being changed is the user subject. Applications that implement only the Patient Context Participant shall not expect the user subject to be set in context. </w:t>
      </w:r>
    </w:p>
    <w:p w14:paraId="7736399C" w14:textId="77777777" w:rsidR="00BD6B97" w:rsidRPr="007A7659" w:rsidRDefault="00BD6B97">
      <w:r w:rsidRPr="007A7659">
        <w:t xml:space="preserve">The semantics of the methods used are defined in the documents </w:t>
      </w:r>
      <w:r w:rsidRPr="007A7659">
        <w:rPr>
          <w:i/>
        </w:rPr>
        <w:t>HL7 Context Management “CCOW” Standard: Component Technology Mapping: ActiveX</w:t>
      </w:r>
      <w:r w:rsidRPr="007A7659">
        <w:t xml:space="preserve"> or </w:t>
      </w:r>
      <w:r w:rsidRPr="007A7659">
        <w:rPr>
          <w:i/>
        </w:rPr>
        <w:t>HL7 Context Management “CCOW” Standard: Component Technology Mapping: Web</w:t>
      </w:r>
      <w:r w:rsidRPr="007A7659">
        <w:t>, in conjunction with the</w:t>
      </w:r>
      <w:r w:rsidRPr="007A7659">
        <w:rPr>
          <w:i/>
        </w:rPr>
        <w:t xml:space="preserve"> HL7 Context Management “CCOW” Standard: Subject Data Definitions</w:t>
      </w:r>
      <w:r w:rsidRPr="007A7659">
        <w:t xml:space="preserve"> document. The Context Participant can choose the technology implementation it wishes to implement. The Context </w:t>
      </w:r>
      <w:r w:rsidRPr="007A7659">
        <w:lastRenderedPageBreak/>
        <w:t>Manager must support both technology implementations in order to accommodate whichever implementation a participant ends up choosing.</w:t>
      </w:r>
    </w:p>
    <w:p w14:paraId="764CFB6C" w14:textId="77777777" w:rsidR="00BD6B97" w:rsidRPr="007A7659" w:rsidRDefault="00BD6B97">
      <w:r w:rsidRPr="007A7659">
        <w:t xml:space="preserve">In the case where Patient Context Participant Actors use identifiers from different patient identifier domains the Context Manager shall be grouped with the Patient Identifier Cross-reference Consumer and the corresponding PIX Query </w:t>
      </w:r>
      <w:r w:rsidR="005C7A26" w:rsidRPr="007A7659">
        <w:t>t</w:t>
      </w:r>
      <w:r w:rsidRPr="007A7659">
        <w:t xml:space="preserve">ransaction as defined in </w:t>
      </w:r>
      <w:r w:rsidR="00211645" w:rsidRPr="007A7659">
        <w:t>Section</w:t>
      </w:r>
      <w:r w:rsidRPr="007A7659">
        <w:t xml:space="preserve"> 3.9 to retrieve all identifiers the patient is known by. The IHE Context Manager encompasses more than a CCOW context manager function. See ITI TF-2x: Appendix D for a complete discussion of the grouping of these two actors. </w:t>
      </w:r>
    </w:p>
    <w:p w14:paraId="025651DA" w14:textId="77777777" w:rsidR="00BD6B97" w:rsidRPr="007A7659" w:rsidRDefault="00BD6B97">
      <w:r w:rsidRPr="007A7659">
        <w:t xml:space="preserve">The CCOW architecture is defined as a set of components that implement defined interfaces and their detailed methods as specified in the </w:t>
      </w:r>
      <w:r w:rsidRPr="007A7659">
        <w:rPr>
          <w:i/>
        </w:rPr>
        <w:t>HL7 Context Management “CCOW” Standard: Technology Independent Architecture</w:t>
      </w:r>
      <w:r w:rsidRPr="007A7659">
        <w:t xml:space="preserve"> document. This structure is different than the traditional IHE network transaction. As is depicted in the interaction diagram in Section 3.6.4, the IHE Change Context Transaction is composed of multiple CCOW-defined methods.</w:t>
      </w:r>
    </w:p>
    <w:p w14:paraId="448ED629" w14:textId="77777777" w:rsidR="00BD6B97" w:rsidRPr="007A7659" w:rsidRDefault="00BD6B97">
      <w:pPr>
        <w:pStyle w:val="Heading3"/>
        <w:numPr>
          <w:ilvl w:val="2"/>
          <w:numId w:val="19"/>
        </w:numPr>
        <w:tabs>
          <w:tab w:val="clear" w:pos="2160"/>
        </w:tabs>
        <w:rPr>
          <w:noProof w:val="0"/>
        </w:rPr>
      </w:pPr>
      <w:bookmarkStart w:id="529" w:name="_Toc173916157"/>
      <w:bookmarkStart w:id="530" w:name="_Toc174248678"/>
      <w:bookmarkStart w:id="531" w:name="_Toc13770227"/>
      <w:r w:rsidRPr="007A7659">
        <w:rPr>
          <w:noProof w:val="0"/>
        </w:rPr>
        <w:t>Use Case Roles</w:t>
      </w:r>
      <w:bookmarkEnd w:id="529"/>
      <w:bookmarkEnd w:id="530"/>
      <w:bookmarkEnd w:id="531"/>
    </w:p>
    <w:p w14:paraId="36BAC50E" w14:textId="77777777" w:rsidR="00E23960" w:rsidRPr="007A7659" w:rsidRDefault="00E23960" w:rsidP="00AE5ED3">
      <w:pPr>
        <w:pStyle w:val="BodyText"/>
      </w:pPr>
    </w:p>
    <w:bookmarkStart w:id="532" w:name="_1120908163"/>
    <w:bookmarkStart w:id="533" w:name="_1121538486"/>
    <w:bookmarkEnd w:id="532"/>
    <w:bookmarkEnd w:id="533"/>
    <w:p w14:paraId="3626729E" w14:textId="77777777" w:rsidR="00BD6B97" w:rsidRPr="007A7659" w:rsidRDefault="00CF0CDD" w:rsidP="001D3953">
      <w:pPr>
        <w:pStyle w:val="BodyText"/>
        <w:jc w:val="center"/>
      </w:pPr>
      <w:r w:rsidRPr="007A7659">
        <w:rPr>
          <w:noProof/>
        </w:rPr>
        <w:object w:dxaOrig="6075" w:dyaOrig="3420" w14:anchorId="2422F638">
          <v:shape id="_x0000_i1051" type="#_x0000_t75" alt="" style="width:330.8pt;height:186.35pt;mso-width-percent:0;mso-height-percent:0;mso-width-percent:0;mso-height-percent:0" o:ole="" filled="t">
            <v:fill color2="black"/>
            <v:imagedata r:id="rId50" o:title=""/>
          </v:shape>
          <o:OLEObject Type="Embed" ProgID="Word.Picture.8" ShapeID="_x0000_i1051" DrawAspect="Content" ObjectID="_1643628956" r:id="rId51"/>
        </w:object>
      </w:r>
    </w:p>
    <w:p w14:paraId="7C07EAA4" w14:textId="77777777" w:rsidR="00BD6B97" w:rsidRPr="007A7659" w:rsidRDefault="00BD6B97"/>
    <w:p w14:paraId="56C18E36" w14:textId="77777777" w:rsidR="00BD6B97" w:rsidRPr="007A7659" w:rsidRDefault="00BD6B97">
      <w:r w:rsidRPr="007A7659">
        <w:rPr>
          <w:b/>
        </w:rPr>
        <w:t>Actor:</w:t>
      </w:r>
      <w:r w:rsidRPr="007A7659">
        <w:t xml:space="preserve"> Client Authentication Agent</w:t>
      </w:r>
    </w:p>
    <w:p w14:paraId="5A79988A" w14:textId="77777777" w:rsidR="00BD6B97" w:rsidRPr="007A7659" w:rsidRDefault="00BD6B97">
      <w:r w:rsidRPr="007A7659">
        <w:rPr>
          <w:b/>
        </w:rPr>
        <w:t xml:space="preserve">Role: </w:t>
      </w:r>
      <w:r w:rsidRPr="007A7659">
        <w:t xml:space="preserve">Initiates context change for user subject by supplying new context values. </w:t>
      </w:r>
    </w:p>
    <w:p w14:paraId="05DDC7B1" w14:textId="77777777" w:rsidR="00BD6B97" w:rsidRPr="007A7659" w:rsidRDefault="00BD6B97">
      <w:r w:rsidRPr="007A7659">
        <w:rPr>
          <w:b/>
        </w:rPr>
        <w:t>Actor:</w:t>
      </w:r>
      <w:r w:rsidRPr="007A7659">
        <w:t xml:space="preserve"> Patient Context Participant </w:t>
      </w:r>
    </w:p>
    <w:p w14:paraId="284297CF" w14:textId="77777777" w:rsidR="00BD6B97" w:rsidRPr="007A7659" w:rsidRDefault="00BD6B97">
      <w:r w:rsidRPr="007A7659">
        <w:rPr>
          <w:b/>
        </w:rPr>
        <w:t xml:space="preserve">Role: </w:t>
      </w:r>
      <w:r w:rsidRPr="007A7659">
        <w:t xml:space="preserve">Initiates context change for patient subject by supplying new context values. After receiving the context survey results it finalizes context change decision. Applications containing this </w:t>
      </w:r>
      <w:r w:rsidR="009051E2" w:rsidRPr="007A7659">
        <w:t>a</w:t>
      </w:r>
      <w:r w:rsidRPr="007A7659">
        <w:t>ctor without a patient lookup function would not use this transaction.</w:t>
      </w:r>
    </w:p>
    <w:p w14:paraId="1DC6B71E" w14:textId="77777777" w:rsidR="00BD6B97" w:rsidRPr="007A7659" w:rsidRDefault="00BD6B97">
      <w:r w:rsidRPr="007A7659">
        <w:rPr>
          <w:b/>
        </w:rPr>
        <w:t>Actor:</w:t>
      </w:r>
      <w:r w:rsidRPr="007A7659">
        <w:t xml:space="preserve"> Context Manager</w:t>
      </w:r>
    </w:p>
    <w:p w14:paraId="6B6BC859" w14:textId="77777777" w:rsidR="00BD6B97" w:rsidRPr="007A7659" w:rsidRDefault="00BD6B97">
      <w:r w:rsidRPr="007A7659">
        <w:rPr>
          <w:b/>
        </w:rPr>
        <w:t xml:space="preserve">Role: </w:t>
      </w:r>
      <w:r w:rsidRPr="007A7659">
        <w:t xml:space="preserve">Manages Change Context Transaction lifecycle. </w:t>
      </w:r>
    </w:p>
    <w:p w14:paraId="20F1DEFE" w14:textId="77777777" w:rsidR="00BD6B97" w:rsidRPr="007A7659" w:rsidRDefault="00BD6B97">
      <w:pPr>
        <w:pStyle w:val="Heading3"/>
        <w:numPr>
          <w:ilvl w:val="2"/>
          <w:numId w:val="19"/>
        </w:numPr>
        <w:tabs>
          <w:tab w:val="clear" w:pos="2160"/>
        </w:tabs>
        <w:rPr>
          <w:noProof w:val="0"/>
        </w:rPr>
      </w:pPr>
      <w:bookmarkStart w:id="534" w:name="_Toc173916158"/>
      <w:bookmarkStart w:id="535" w:name="_Toc174248679"/>
      <w:bookmarkStart w:id="536" w:name="_Toc13770228"/>
      <w:r w:rsidRPr="007A7659">
        <w:rPr>
          <w:noProof w:val="0"/>
        </w:rPr>
        <w:lastRenderedPageBreak/>
        <w:t>Referenced Standard</w:t>
      </w:r>
      <w:bookmarkEnd w:id="534"/>
      <w:bookmarkEnd w:id="535"/>
      <w:bookmarkEnd w:id="536"/>
    </w:p>
    <w:p w14:paraId="7A047609" w14:textId="77777777" w:rsidR="00BD6B97" w:rsidRPr="007A7659" w:rsidRDefault="00BD6B97">
      <w:r w:rsidRPr="007A7659">
        <w:t>HL7 Context Management “CCOW” Standard, Version 1.4:</w:t>
      </w:r>
    </w:p>
    <w:p w14:paraId="18312737" w14:textId="77777777" w:rsidR="00BD6B97" w:rsidRPr="007A7659" w:rsidRDefault="00BD6B97">
      <w:r w:rsidRPr="007A7659">
        <w:tab/>
        <w:t>Technology and Subject Independent Architecture</w:t>
      </w:r>
    </w:p>
    <w:p w14:paraId="30BA2AD8" w14:textId="77777777" w:rsidR="00BD6B97" w:rsidRPr="007A7659" w:rsidRDefault="00BD6B97">
      <w:r w:rsidRPr="007A7659">
        <w:tab/>
        <w:t>Component Technology Mapping: ActiveX</w:t>
      </w:r>
    </w:p>
    <w:p w14:paraId="710A6D58" w14:textId="77777777" w:rsidR="00BD6B97" w:rsidRPr="007A7659" w:rsidRDefault="00BD6B97">
      <w:r w:rsidRPr="007A7659">
        <w:tab/>
        <w:t>Component Technology Mapping: Web</w:t>
      </w:r>
    </w:p>
    <w:p w14:paraId="3811B0BF" w14:textId="77777777" w:rsidR="00BD6B97" w:rsidRPr="007A7659" w:rsidRDefault="00BD6B97">
      <w:r w:rsidRPr="007A7659">
        <w:tab/>
        <w:t>Subject Data Definitions</w:t>
      </w:r>
    </w:p>
    <w:p w14:paraId="19B658E5" w14:textId="2A1044D1" w:rsidR="00BD6B97" w:rsidRPr="007A7659" w:rsidRDefault="007663CB">
      <w:pPr>
        <w:pStyle w:val="Heading3"/>
        <w:numPr>
          <w:ilvl w:val="2"/>
          <w:numId w:val="19"/>
        </w:numPr>
        <w:tabs>
          <w:tab w:val="clear" w:pos="2160"/>
        </w:tabs>
        <w:rPr>
          <w:noProof w:val="0"/>
        </w:rPr>
      </w:pPr>
      <w:bookmarkStart w:id="537" w:name="_Toc13770229"/>
      <w:r>
        <w:rPr>
          <w:noProof w:val="0"/>
        </w:rPr>
        <w:t>Messages</w:t>
      </w:r>
      <w:bookmarkEnd w:id="537"/>
    </w:p>
    <w:bookmarkStart w:id="538" w:name="_1121539397"/>
    <w:bookmarkEnd w:id="538"/>
    <w:bookmarkStart w:id="539" w:name="_MON_1592283666"/>
    <w:bookmarkEnd w:id="539"/>
    <w:p w14:paraId="037D03F0" w14:textId="77777777" w:rsidR="00BD6B97" w:rsidRPr="007A7659" w:rsidRDefault="00CF0CDD" w:rsidP="001D3953">
      <w:pPr>
        <w:pStyle w:val="BodyText"/>
        <w:jc w:val="center"/>
      </w:pPr>
      <w:r w:rsidRPr="007A7659">
        <w:rPr>
          <w:noProof/>
        </w:rPr>
        <w:object w:dxaOrig="6630" w:dyaOrig="5070" w14:anchorId="3969546B">
          <v:shape id="_x0000_i1050" type="#_x0000_t75" alt="" style="width:331.3pt;height:251.3pt;mso-width-percent:0;mso-height-percent:0;mso-width-percent:0;mso-height-percent:0" o:ole="" filled="t">
            <v:fill color2="black"/>
            <v:imagedata r:id="rId52" o:title=""/>
          </v:shape>
          <o:OLEObject Type="Embed" ProgID="Word.Picture.8" ShapeID="_x0000_i1050" DrawAspect="Content" ObjectID="_1643628957" r:id="rId53"/>
        </w:object>
      </w:r>
    </w:p>
    <w:p w14:paraId="6E0CD13F" w14:textId="77777777" w:rsidR="00BD6B97" w:rsidRPr="007A7659" w:rsidRDefault="00BD6B97">
      <w:pPr>
        <w:pStyle w:val="FigureTitle"/>
      </w:pPr>
      <w:r w:rsidRPr="007A7659">
        <w:t>Figure 3.6-1: Change Context sequence</w:t>
      </w:r>
    </w:p>
    <w:p w14:paraId="7CC44D87" w14:textId="77777777" w:rsidR="00BD6B97" w:rsidRPr="007A7659" w:rsidRDefault="00BD6B97">
      <w:pPr>
        <w:pStyle w:val="Heading4"/>
        <w:numPr>
          <w:ilvl w:val="3"/>
          <w:numId w:val="19"/>
        </w:numPr>
        <w:tabs>
          <w:tab w:val="clear" w:pos="2160"/>
          <w:tab w:val="clear" w:pos="2880"/>
          <w:tab w:val="left" w:pos="864"/>
        </w:tabs>
        <w:rPr>
          <w:noProof w:val="0"/>
        </w:rPr>
      </w:pPr>
      <w:bookmarkStart w:id="540" w:name="_Toc173916160"/>
      <w:bookmarkStart w:id="541" w:name="_Toc174248681"/>
      <w:r w:rsidRPr="007A7659">
        <w:rPr>
          <w:noProof w:val="0"/>
        </w:rPr>
        <w:t>Context Change – StartContextChanges Method</w:t>
      </w:r>
      <w:bookmarkEnd w:id="540"/>
      <w:bookmarkEnd w:id="541"/>
    </w:p>
    <w:p w14:paraId="11DF26C3" w14:textId="77777777" w:rsidR="00BD6B97" w:rsidRPr="007A7659" w:rsidRDefault="00BD6B97">
      <w:pPr>
        <w:pStyle w:val="Heading5"/>
        <w:numPr>
          <w:ilvl w:val="4"/>
          <w:numId w:val="19"/>
        </w:numPr>
        <w:tabs>
          <w:tab w:val="left" w:pos="1008"/>
        </w:tabs>
        <w:rPr>
          <w:noProof w:val="0"/>
        </w:rPr>
      </w:pPr>
      <w:bookmarkStart w:id="542" w:name="_Toc173916161"/>
      <w:bookmarkStart w:id="543" w:name="_Toc174248682"/>
      <w:r w:rsidRPr="007A7659">
        <w:rPr>
          <w:noProof w:val="0"/>
        </w:rPr>
        <w:t>Trigger Events</w:t>
      </w:r>
      <w:bookmarkEnd w:id="542"/>
      <w:bookmarkEnd w:id="543"/>
    </w:p>
    <w:p w14:paraId="38DEBDEA" w14:textId="77777777" w:rsidR="00BD6B97" w:rsidRPr="007A7659" w:rsidRDefault="00BD6B97">
      <w:r w:rsidRPr="007A7659">
        <w:t>This method is triggered by a specific user gesture. The user gesture that triggers this transaction in for the Patient Context Participant is one of selecting a patient. The user gesture that triggers this transaction for the Client Authentication Agent is authentication of a user.</w:t>
      </w:r>
    </w:p>
    <w:p w14:paraId="542880E4" w14:textId="77777777" w:rsidR="00BD6B97" w:rsidRPr="007A7659" w:rsidRDefault="00BD6B97">
      <w:pPr>
        <w:pStyle w:val="Heading5"/>
        <w:numPr>
          <w:ilvl w:val="4"/>
          <w:numId w:val="19"/>
        </w:numPr>
        <w:tabs>
          <w:tab w:val="left" w:pos="1008"/>
        </w:tabs>
        <w:rPr>
          <w:noProof w:val="0"/>
        </w:rPr>
      </w:pPr>
      <w:bookmarkStart w:id="544" w:name="_Toc173916162"/>
      <w:bookmarkStart w:id="545" w:name="_Toc174248683"/>
      <w:r w:rsidRPr="007A7659">
        <w:rPr>
          <w:noProof w:val="0"/>
        </w:rPr>
        <w:t>Message Semantics</w:t>
      </w:r>
      <w:bookmarkEnd w:id="544"/>
      <w:bookmarkEnd w:id="545"/>
    </w:p>
    <w:p w14:paraId="30E57E39" w14:textId="77777777" w:rsidR="00BD6B97" w:rsidRPr="007A7659" w:rsidRDefault="00BD6B97">
      <w:r w:rsidRPr="007A7659">
        <w:t xml:space="preserve">The Patient Context Participant and/or the Client Authentication Agent will issue a StartContextChanges method of the ContextManager interface. Refer to the </w:t>
      </w:r>
      <w:r w:rsidRPr="007A7659">
        <w:rPr>
          <w:i/>
          <w:iCs/>
        </w:rPr>
        <w:t>HL7 Context Management “CCOW” Standard: Technology and Subject-Independent Architecture</w:t>
      </w:r>
      <w:r w:rsidRPr="007A7659">
        <w:t xml:space="preserve"> document, Section 17.3.6.5, for a more detailed description of the parameters associated with this method. </w:t>
      </w:r>
      <w:r w:rsidRPr="007A7659">
        <w:lastRenderedPageBreak/>
        <w:t xml:space="preserve">IHE specifies no restrictions or extensions to the CCOW definition of the StartContextChanges method. </w:t>
      </w:r>
    </w:p>
    <w:p w14:paraId="6F2830EA" w14:textId="77777777" w:rsidR="00BD6B97" w:rsidRPr="007A7659" w:rsidRDefault="00BD6B97">
      <w:pPr>
        <w:pStyle w:val="Heading5"/>
        <w:numPr>
          <w:ilvl w:val="4"/>
          <w:numId w:val="19"/>
        </w:numPr>
        <w:tabs>
          <w:tab w:val="left" w:pos="1008"/>
        </w:tabs>
        <w:rPr>
          <w:noProof w:val="0"/>
        </w:rPr>
      </w:pPr>
      <w:bookmarkStart w:id="546" w:name="_Toc173916163"/>
      <w:bookmarkStart w:id="547" w:name="_Toc174248684"/>
      <w:r w:rsidRPr="007A7659">
        <w:rPr>
          <w:noProof w:val="0"/>
        </w:rPr>
        <w:t>Expected Actions</w:t>
      </w:r>
      <w:bookmarkEnd w:id="546"/>
      <w:bookmarkEnd w:id="547"/>
    </w:p>
    <w:p w14:paraId="73E96389" w14:textId="77777777" w:rsidR="00BD6B97" w:rsidRPr="007A7659" w:rsidRDefault="00BD6B97">
      <w:r w:rsidRPr="007A7659">
        <w:t xml:space="preserve">The Context Manager returns the pending context coupon. Refer to the </w:t>
      </w:r>
      <w:r w:rsidRPr="007A7659">
        <w:rPr>
          <w:i/>
          <w:iCs/>
        </w:rPr>
        <w:t>HL7 Context Management “CCOW” Standard: Technology and Subject-Independent Architecture</w:t>
      </w:r>
      <w:r w:rsidRPr="007A7659">
        <w:t xml:space="preserve"> document, Section 17.3.6.5, for a more detailed description of the response issued by the Context Manager. IHE specifies no restrictions or extensions to the CCOW definition of the StartContextChanges method. </w:t>
      </w:r>
    </w:p>
    <w:p w14:paraId="5B9C7993" w14:textId="77777777" w:rsidR="00BD6B97" w:rsidRPr="007A7659" w:rsidRDefault="00BD6B97">
      <w:pPr>
        <w:pStyle w:val="Heading4"/>
        <w:numPr>
          <w:ilvl w:val="3"/>
          <w:numId w:val="19"/>
        </w:numPr>
        <w:tabs>
          <w:tab w:val="clear" w:pos="2160"/>
          <w:tab w:val="clear" w:pos="2880"/>
          <w:tab w:val="left" w:pos="864"/>
        </w:tabs>
        <w:rPr>
          <w:noProof w:val="0"/>
        </w:rPr>
      </w:pPr>
      <w:bookmarkStart w:id="548" w:name="_Toc173916164"/>
      <w:bookmarkStart w:id="549" w:name="_Toc174248685"/>
      <w:r w:rsidRPr="007A7659">
        <w:rPr>
          <w:noProof w:val="0"/>
        </w:rPr>
        <w:t>Change Context – SetItemValues Method</w:t>
      </w:r>
      <w:bookmarkEnd w:id="548"/>
      <w:bookmarkEnd w:id="549"/>
    </w:p>
    <w:p w14:paraId="1CF0F185" w14:textId="77777777" w:rsidR="00BD6B97" w:rsidRPr="007A7659" w:rsidRDefault="00BD6B97">
      <w:pPr>
        <w:pStyle w:val="Heading5"/>
        <w:numPr>
          <w:ilvl w:val="4"/>
          <w:numId w:val="19"/>
        </w:numPr>
        <w:tabs>
          <w:tab w:val="left" w:pos="1008"/>
        </w:tabs>
        <w:rPr>
          <w:noProof w:val="0"/>
        </w:rPr>
      </w:pPr>
      <w:bookmarkStart w:id="550" w:name="_Toc173916165"/>
      <w:bookmarkStart w:id="551" w:name="_Toc174248686"/>
      <w:r w:rsidRPr="007A7659">
        <w:rPr>
          <w:noProof w:val="0"/>
        </w:rPr>
        <w:t>Trigger Events</w:t>
      </w:r>
      <w:bookmarkEnd w:id="550"/>
      <w:bookmarkEnd w:id="551"/>
    </w:p>
    <w:p w14:paraId="626E2B1E" w14:textId="77777777" w:rsidR="00BD6B97" w:rsidRPr="007A7659" w:rsidRDefault="00BD6B97">
      <w:r w:rsidRPr="007A7659">
        <w:t>The SetItemValues method is triggered by the return of a context coupon in response to the StartContextChanges method.</w:t>
      </w:r>
    </w:p>
    <w:p w14:paraId="377919C1" w14:textId="77777777" w:rsidR="00BD6B97" w:rsidRPr="007A7659" w:rsidRDefault="00BD6B97">
      <w:pPr>
        <w:pStyle w:val="Heading5"/>
        <w:numPr>
          <w:ilvl w:val="4"/>
          <w:numId w:val="19"/>
        </w:numPr>
        <w:tabs>
          <w:tab w:val="left" w:pos="1008"/>
        </w:tabs>
        <w:rPr>
          <w:noProof w:val="0"/>
        </w:rPr>
      </w:pPr>
      <w:bookmarkStart w:id="552" w:name="_Toc173916166"/>
      <w:bookmarkStart w:id="553" w:name="_Toc174248687"/>
      <w:r w:rsidRPr="007A7659">
        <w:rPr>
          <w:noProof w:val="0"/>
        </w:rPr>
        <w:t>Message Semantics</w:t>
      </w:r>
      <w:bookmarkEnd w:id="552"/>
      <w:bookmarkEnd w:id="553"/>
    </w:p>
    <w:p w14:paraId="3BDDE49E" w14:textId="77777777" w:rsidR="00BD6B97" w:rsidRPr="007A7659" w:rsidRDefault="00BD6B97">
      <w:pPr>
        <w:pStyle w:val="Heading6"/>
        <w:numPr>
          <w:ilvl w:val="5"/>
          <w:numId w:val="19"/>
        </w:numPr>
        <w:tabs>
          <w:tab w:val="clear" w:pos="4320"/>
          <w:tab w:val="left" w:pos="1152"/>
        </w:tabs>
        <w:rPr>
          <w:noProof w:val="0"/>
        </w:rPr>
      </w:pPr>
      <w:bookmarkStart w:id="554" w:name="_Toc173916167"/>
      <w:bookmarkStart w:id="555" w:name="_Toc174248688"/>
      <w:r w:rsidRPr="007A7659">
        <w:rPr>
          <w:noProof w:val="0"/>
        </w:rPr>
        <w:t>Patient Context Participant Actor support for CCOW Patient Subject</w:t>
      </w:r>
      <w:bookmarkEnd w:id="554"/>
      <w:bookmarkEnd w:id="555"/>
    </w:p>
    <w:p w14:paraId="5332F659" w14:textId="79376675" w:rsidR="003C1EFA" w:rsidRPr="007A7659" w:rsidRDefault="00BD6B97">
      <w:r w:rsidRPr="007A7659">
        <w:t xml:space="preserve">The Patient Context Participant issues an invocation of the SetItemValues method of the ContextData interface to the Context Manager Actor. Refer to the </w:t>
      </w:r>
      <w:r w:rsidRPr="007A7659">
        <w:rPr>
          <w:i/>
          <w:iCs/>
        </w:rPr>
        <w:t>HL7 Context Management “CCOW” Standard: Technology and Subject-Independent Architecture</w:t>
      </w:r>
      <w:r w:rsidRPr="007A7659">
        <w:t xml:space="preserve"> document, Section 17.3.4.4, for a more detailed description of the parameters associated with this method, to be issued by the Patient Context Participant Actor. The Patient Context Participant supports synchronization around the CCOW patient subject. A Patient Context Participant performing a Change Context Transaction shall set the Patient.Id.IdList.1 patient identifier item. All other patient identifier items as defined by the CCOW standard and shown in Table 3.6.4.2-1 Patient Subject Identifier Items, are subject to deprecation in future releases of the standard.</w:t>
      </w:r>
    </w:p>
    <w:p w14:paraId="65218C85" w14:textId="77777777" w:rsidR="00BD6B97" w:rsidRPr="007A7659" w:rsidRDefault="00BD6B97" w:rsidP="007E3B51"/>
    <w:p w14:paraId="5318C280" w14:textId="77777777" w:rsidR="00BD6B97" w:rsidRPr="007A7659" w:rsidRDefault="00BD6B97">
      <w:pPr>
        <w:pStyle w:val="TableTitle"/>
      </w:pPr>
      <w:r w:rsidRPr="007A7659">
        <w:t>Table 3.6.4.2-1: Patient Subject Identifier Items</w:t>
      </w:r>
    </w:p>
    <w:tbl>
      <w:tblPr>
        <w:tblW w:w="9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77"/>
        <w:gridCol w:w="1866"/>
        <w:gridCol w:w="1260"/>
        <w:gridCol w:w="3060"/>
        <w:gridCol w:w="1263"/>
      </w:tblGrid>
      <w:tr w:rsidR="00BD6B97" w:rsidRPr="007A7659" w14:paraId="24169901" w14:textId="77777777" w:rsidTr="007E3B51">
        <w:trPr>
          <w:tblHeader/>
          <w:jc w:val="center"/>
        </w:trPr>
        <w:tc>
          <w:tcPr>
            <w:tcW w:w="2277" w:type="dxa"/>
            <w:shd w:val="clear" w:color="auto" w:fill="D9D9D9"/>
          </w:tcPr>
          <w:p w14:paraId="77EA8FD3" w14:textId="77777777" w:rsidR="00BD6B97" w:rsidRPr="007A7659" w:rsidRDefault="00BD6B97" w:rsidP="0002013A">
            <w:pPr>
              <w:pStyle w:val="TableEntryHeader"/>
            </w:pPr>
            <w:r w:rsidRPr="007A7659">
              <w:t>Patient Subject Identifier Item Name</w:t>
            </w:r>
          </w:p>
        </w:tc>
        <w:tc>
          <w:tcPr>
            <w:tcW w:w="1866" w:type="dxa"/>
            <w:shd w:val="clear" w:color="auto" w:fill="D9D9D9"/>
          </w:tcPr>
          <w:p w14:paraId="7C9C7DFF" w14:textId="77777777" w:rsidR="00BD6B97" w:rsidRPr="007A7659" w:rsidRDefault="00BD6B97" w:rsidP="0002013A">
            <w:pPr>
              <w:pStyle w:val="TableEntryHeader"/>
            </w:pPr>
            <w:r w:rsidRPr="007A7659">
              <w:t>HL7 Meaning</w:t>
            </w:r>
          </w:p>
        </w:tc>
        <w:tc>
          <w:tcPr>
            <w:tcW w:w="1260" w:type="dxa"/>
            <w:shd w:val="clear" w:color="auto" w:fill="D9D9D9"/>
          </w:tcPr>
          <w:p w14:paraId="1A9A92A7" w14:textId="77777777" w:rsidR="00BD6B97" w:rsidRPr="007A7659" w:rsidRDefault="00BD6B97" w:rsidP="0002013A">
            <w:pPr>
              <w:pStyle w:val="TableEntryHeader"/>
            </w:pPr>
            <w:r w:rsidRPr="007A7659">
              <w:t>HL7 Data Type</w:t>
            </w:r>
          </w:p>
        </w:tc>
        <w:tc>
          <w:tcPr>
            <w:tcW w:w="3060" w:type="dxa"/>
            <w:shd w:val="clear" w:color="auto" w:fill="D9D9D9"/>
          </w:tcPr>
          <w:p w14:paraId="36F8E39D" w14:textId="77777777" w:rsidR="00BD6B97" w:rsidRPr="007A7659" w:rsidRDefault="00BD6B97" w:rsidP="0002013A">
            <w:pPr>
              <w:pStyle w:val="TableEntryHeader"/>
            </w:pPr>
            <w:r w:rsidRPr="007A7659">
              <w:t>HL7 Semantic Constraints on Values</w:t>
            </w:r>
          </w:p>
        </w:tc>
        <w:tc>
          <w:tcPr>
            <w:tcW w:w="1263" w:type="dxa"/>
            <w:shd w:val="clear" w:color="auto" w:fill="D9D9D9"/>
          </w:tcPr>
          <w:p w14:paraId="0540DACD" w14:textId="77777777" w:rsidR="00BD6B97" w:rsidRPr="007A7659" w:rsidRDefault="00BD6B97" w:rsidP="0002013A">
            <w:pPr>
              <w:pStyle w:val="TableEntryHeader"/>
            </w:pPr>
            <w:r w:rsidRPr="007A7659">
              <w:t>Case Sensitive</w:t>
            </w:r>
          </w:p>
        </w:tc>
      </w:tr>
      <w:tr w:rsidR="00BD6B97" w:rsidRPr="007A7659" w14:paraId="0A463ABB" w14:textId="77777777" w:rsidTr="007E3B51">
        <w:trPr>
          <w:cantSplit/>
          <w:jc w:val="center"/>
        </w:trPr>
        <w:tc>
          <w:tcPr>
            <w:tcW w:w="2277" w:type="dxa"/>
          </w:tcPr>
          <w:p w14:paraId="11F88D7D" w14:textId="77777777" w:rsidR="00BD6B97" w:rsidRPr="007A7659" w:rsidRDefault="00BD6B97" w:rsidP="009E45C3">
            <w:pPr>
              <w:pStyle w:val="TableEntry"/>
              <w:snapToGrid w:val="0"/>
              <w:rPr>
                <w:i/>
                <w:iCs/>
                <w:noProof w:val="0"/>
              </w:rPr>
            </w:pPr>
            <w:r w:rsidRPr="007A7659">
              <w:rPr>
                <w:noProof w:val="0"/>
              </w:rPr>
              <w:t>Patient.Id.MRN.</w:t>
            </w:r>
            <w:r w:rsidRPr="007A7659">
              <w:rPr>
                <w:i/>
                <w:iCs/>
                <w:noProof w:val="0"/>
              </w:rPr>
              <w:t>Suffix</w:t>
            </w:r>
          </w:p>
        </w:tc>
        <w:tc>
          <w:tcPr>
            <w:tcW w:w="1866" w:type="dxa"/>
          </w:tcPr>
          <w:p w14:paraId="0758AAE3" w14:textId="77777777" w:rsidR="00BD6B97" w:rsidRPr="007A7659" w:rsidRDefault="00BD6B97" w:rsidP="009E45C3">
            <w:pPr>
              <w:pStyle w:val="TableEntry"/>
              <w:snapToGrid w:val="0"/>
              <w:rPr>
                <w:noProof w:val="0"/>
              </w:rPr>
            </w:pPr>
            <w:r w:rsidRPr="007A7659">
              <w:rPr>
                <w:noProof w:val="0"/>
              </w:rPr>
              <w:t>Patient’s medical record number, per PID-2</w:t>
            </w:r>
          </w:p>
        </w:tc>
        <w:tc>
          <w:tcPr>
            <w:tcW w:w="1260" w:type="dxa"/>
          </w:tcPr>
          <w:p w14:paraId="6FA07BF6" w14:textId="77777777" w:rsidR="00BD6B97" w:rsidRPr="007A7659" w:rsidRDefault="00BD6B97" w:rsidP="009E45C3">
            <w:pPr>
              <w:pStyle w:val="TableEntry"/>
              <w:snapToGrid w:val="0"/>
              <w:rPr>
                <w:noProof w:val="0"/>
              </w:rPr>
            </w:pPr>
            <w:r w:rsidRPr="007A7659">
              <w:rPr>
                <w:noProof w:val="0"/>
              </w:rPr>
              <w:t>ST</w:t>
            </w:r>
          </w:p>
        </w:tc>
        <w:tc>
          <w:tcPr>
            <w:tcW w:w="3060" w:type="dxa"/>
          </w:tcPr>
          <w:p w14:paraId="7AC080BA" w14:textId="77777777" w:rsidR="00BD6B97" w:rsidRPr="007A7659" w:rsidRDefault="00BD6B97" w:rsidP="009E45C3">
            <w:pPr>
              <w:pStyle w:val="TableEntry"/>
              <w:snapToGrid w:val="0"/>
              <w:rPr>
                <w:noProof w:val="0"/>
              </w:rPr>
            </w:pPr>
            <w:r w:rsidRPr="007A7659">
              <w:rPr>
                <w:noProof w:val="0"/>
              </w:rPr>
              <w:t>HL7 Table 0203Identifier Type = MR</w:t>
            </w:r>
          </w:p>
        </w:tc>
        <w:tc>
          <w:tcPr>
            <w:tcW w:w="1263" w:type="dxa"/>
          </w:tcPr>
          <w:p w14:paraId="46176338" w14:textId="77777777" w:rsidR="00BD6B97" w:rsidRPr="007A7659" w:rsidRDefault="00BD6B97" w:rsidP="009E45C3">
            <w:pPr>
              <w:pStyle w:val="TableEntry"/>
              <w:snapToGrid w:val="0"/>
              <w:rPr>
                <w:noProof w:val="0"/>
              </w:rPr>
            </w:pPr>
            <w:r w:rsidRPr="007A7659">
              <w:rPr>
                <w:noProof w:val="0"/>
              </w:rPr>
              <w:t>No</w:t>
            </w:r>
          </w:p>
        </w:tc>
      </w:tr>
      <w:tr w:rsidR="00BD6B97" w:rsidRPr="007A7659" w14:paraId="614EF543" w14:textId="77777777" w:rsidTr="007E3B51">
        <w:trPr>
          <w:cantSplit/>
          <w:jc w:val="center"/>
        </w:trPr>
        <w:tc>
          <w:tcPr>
            <w:tcW w:w="2277" w:type="dxa"/>
          </w:tcPr>
          <w:p w14:paraId="4347D42D" w14:textId="77777777" w:rsidR="00BD6B97" w:rsidRPr="007A7659" w:rsidRDefault="00BD6B97" w:rsidP="009E45C3">
            <w:pPr>
              <w:pStyle w:val="TableEntry"/>
              <w:snapToGrid w:val="0"/>
              <w:rPr>
                <w:noProof w:val="0"/>
              </w:rPr>
            </w:pPr>
            <w:r w:rsidRPr="007A7659">
              <w:rPr>
                <w:noProof w:val="0"/>
              </w:rPr>
              <w:t>Patient.Id.MPI</w:t>
            </w:r>
          </w:p>
        </w:tc>
        <w:tc>
          <w:tcPr>
            <w:tcW w:w="1866" w:type="dxa"/>
          </w:tcPr>
          <w:p w14:paraId="35A39DB0" w14:textId="77777777" w:rsidR="00BD6B97" w:rsidRPr="007A7659" w:rsidRDefault="00BD6B97" w:rsidP="009E45C3">
            <w:pPr>
              <w:pStyle w:val="TableEntry"/>
              <w:snapToGrid w:val="0"/>
              <w:rPr>
                <w:noProof w:val="0"/>
              </w:rPr>
            </w:pPr>
            <w:r w:rsidRPr="007A7659">
              <w:rPr>
                <w:noProof w:val="0"/>
              </w:rPr>
              <w:t>Patient’s identifier in the “Master Patient Index”, per PID-2</w:t>
            </w:r>
          </w:p>
        </w:tc>
        <w:tc>
          <w:tcPr>
            <w:tcW w:w="1260" w:type="dxa"/>
          </w:tcPr>
          <w:p w14:paraId="60E52C85" w14:textId="77777777" w:rsidR="00BD6B97" w:rsidRPr="007A7659" w:rsidRDefault="00BD6B97" w:rsidP="009E45C3">
            <w:pPr>
              <w:pStyle w:val="TableEntry"/>
              <w:snapToGrid w:val="0"/>
              <w:rPr>
                <w:noProof w:val="0"/>
              </w:rPr>
            </w:pPr>
            <w:r w:rsidRPr="007A7659">
              <w:rPr>
                <w:noProof w:val="0"/>
              </w:rPr>
              <w:t xml:space="preserve">ST </w:t>
            </w:r>
          </w:p>
        </w:tc>
        <w:tc>
          <w:tcPr>
            <w:tcW w:w="3060" w:type="dxa"/>
          </w:tcPr>
          <w:p w14:paraId="52E9E460" w14:textId="77777777" w:rsidR="00BD6B97" w:rsidRPr="007A7659" w:rsidRDefault="00BD6B97" w:rsidP="009E45C3">
            <w:pPr>
              <w:pStyle w:val="TableEntry"/>
              <w:snapToGrid w:val="0"/>
              <w:rPr>
                <w:noProof w:val="0"/>
              </w:rPr>
            </w:pPr>
            <w:r w:rsidRPr="007A7659">
              <w:rPr>
                <w:noProof w:val="0"/>
              </w:rPr>
              <w:t>HL7 Table 0203Identifier Type = PT or PI (as agreed upon by context sharing systems) and Assigning Authority represents the MPI system</w:t>
            </w:r>
          </w:p>
        </w:tc>
        <w:tc>
          <w:tcPr>
            <w:tcW w:w="1263" w:type="dxa"/>
          </w:tcPr>
          <w:p w14:paraId="71EB0C97" w14:textId="77777777" w:rsidR="00BD6B97" w:rsidRPr="007A7659" w:rsidRDefault="00BD6B97" w:rsidP="009E45C3">
            <w:pPr>
              <w:pStyle w:val="TableEntry"/>
              <w:snapToGrid w:val="0"/>
              <w:rPr>
                <w:noProof w:val="0"/>
              </w:rPr>
            </w:pPr>
            <w:r w:rsidRPr="007A7659">
              <w:rPr>
                <w:noProof w:val="0"/>
              </w:rPr>
              <w:t>No</w:t>
            </w:r>
          </w:p>
        </w:tc>
      </w:tr>
      <w:tr w:rsidR="00BD6B97" w:rsidRPr="007A7659" w14:paraId="0EE9218E" w14:textId="77777777" w:rsidTr="007E3B51">
        <w:trPr>
          <w:cantSplit/>
          <w:jc w:val="center"/>
        </w:trPr>
        <w:tc>
          <w:tcPr>
            <w:tcW w:w="2277" w:type="dxa"/>
          </w:tcPr>
          <w:p w14:paraId="2D2407A6" w14:textId="77777777" w:rsidR="00BD6B97" w:rsidRPr="007A7659" w:rsidRDefault="00BD6B97" w:rsidP="009E45C3">
            <w:pPr>
              <w:pStyle w:val="TableEntry"/>
              <w:snapToGrid w:val="0"/>
              <w:rPr>
                <w:noProof w:val="0"/>
              </w:rPr>
            </w:pPr>
            <w:r w:rsidRPr="007A7659">
              <w:rPr>
                <w:noProof w:val="0"/>
              </w:rPr>
              <w:t>Patient.Id.NationalIdNumber</w:t>
            </w:r>
          </w:p>
        </w:tc>
        <w:tc>
          <w:tcPr>
            <w:tcW w:w="1866" w:type="dxa"/>
          </w:tcPr>
          <w:p w14:paraId="5A462BE4" w14:textId="77777777" w:rsidR="00BD6B97" w:rsidRPr="007A7659" w:rsidRDefault="00BD6B97" w:rsidP="009E45C3">
            <w:pPr>
              <w:pStyle w:val="TableEntry"/>
              <w:snapToGrid w:val="0"/>
              <w:rPr>
                <w:noProof w:val="0"/>
              </w:rPr>
            </w:pPr>
            <w:r w:rsidRPr="007A7659">
              <w:rPr>
                <w:noProof w:val="0"/>
              </w:rPr>
              <w:t>Patient’s national identifier number, per PID-2</w:t>
            </w:r>
          </w:p>
        </w:tc>
        <w:tc>
          <w:tcPr>
            <w:tcW w:w="1260" w:type="dxa"/>
          </w:tcPr>
          <w:p w14:paraId="510EB9B2" w14:textId="77777777" w:rsidR="00BD6B97" w:rsidRPr="007A7659" w:rsidRDefault="00BD6B97" w:rsidP="009E45C3">
            <w:pPr>
              <w:pStyle w:val="TableEntry"/>
              <w:snapToGrid w:val="0"/>
              <w:rPr>
                <w:noProof w:val="0"/>
              </w:rPr>
            </w:pPr>
            <w:r w:rsidRPr="007A7659">
              <w:rPr>
                <w:noProof w:val="0"/>
              </w:rPr>
              <w:t xml:space="preserve">ST </w:t>
            </w:r>
          </w:p>
        </w:tc>
        <w:tc>
          <w:tcPr>
            <w:tcW w:w="3060" w:type="dxa"/>
          </w:tcPr>
          <w:p w14:paraId="3CF6C2C6" w14:textId="77777777" w:rsidR="00BD6B97" w:rsidRPr="007A7659" w:rsidRDefault="00BD6B97" w:rsidP="009E45C3">
            <w:pPr>
              <w:pStyle w:val="TableEntry"/>
              <w:snapToGrid w:val="0"/>
              <w:rPr>
                <w:noProof w:val="0"/>
              </w:rPr>
            </w:pPr>
            <w:r w:rsidRPr="007A7659">
              <w:rPr>
                <w:noProof w:val="0"/>
              </w:rPr>
              <w:t>HL7 Table 0203Identifier Type = PT and Assigning Authority represents agreed-upon National Authority</w:t>
            </w:r>
          </w:p>
        </w:tc>
        <w:tc>
          <w:tcPr>
            <w:tcW w:w="1263" w:type="dxa"/>
          </w:tcPr>
          <w:p w14:paraId="619AE8FD" w14:textId="77777777" w:rsidR="00BD6B97" w:rsidRPr="007A7659" w:rsidRDefault="00BD6B97" w:rsidP="009E45C3">
            <w:pPr>
              <w:pStyle w:val="TableEntry"/>
              <w:snapToGrid w:val="0"/>
              <w:rPr>
                <w:noProof w:val="0"/>
              </w:rPr>
            </w:pPr>
            <w:r w:rsidRPr="007A7659">
              <w:rPr>
                <w:noProof w:val="0"/>
              </w:rPr>
              <w:t>No</w:t>
            </w:r>
          </w:p>
        </w:tc>
      </w:tr>
      <w:tr w:rsidR="00BD6B97" w:rsidRPr="007A7659" w14:paraId="6BBE04FB" w14:textId="77777777" w:rsidTr="007E3B51">
        <w:trPr>
          <w:cantSplit/>
          <w:jc w:val="center"/>
        </w:trPr>
        <w:tc>
          <w:tcPr>
            <w:tcW w:w="2277" w:type="dxa"/>
          </w:tcPr>
          <w:p w14:paraId="20B910CA" w14:textId="77777777" w:rsidR="00BD6B97" w:rsidRPr="007A7659" w:rsidRDefault="00BD6B97" w:rsidP="009E45C3">
            <w:pPr>
              <w:pStyle w:val="TableEntry"/>
              <w:snapToGrid w:val="0"/>
              <w:rPr>
                <w:noProof w:val="0"/>
              </w:rPr>
            </w:pPr>
            <w:r w:rsidRPr="007A7659">
              <w:rPr>
                <w:noProof w:val="0"/>
              </w:rPr>
              <w:lastRenderedPageBreak/>
              <w:t>Patient.Id.IdList</w:t>
            </w:r>
          </w:p>
        </w:tc>
        <w:tc>
          <w:tcPr>
            <w:tcW w:w="1866" w:type="dxa"/>
          </w:tcPr>
          <w:p w14:paraId="76C5E4CE" w14:textId="77777777" w:rsidR="00BD6B97" w:rsidRPr="007A7659" w:rsidRDefault="00BD6B97" w:rsidP="009E45C3">
            <w:pPr>
              <w:pStyle w:val="TableEntry"/>
              <w:snapToGrid w:val="0"/>
              <w:rPr>
                <w:noProof w:val="0"/>
              </w:rPr>
            </w:pPr>
            <w:r w:rsidRPr="007A7659">
              <w:rPr>
                <w:noProof w:val="0"/>
              </w:rPr>
              <w:t>A list of patient identifiers for a patient, per PID-3</w:t>
            </w:r>
          </w:p>
        </w:tc>
        <w:tc>
          <w:tcPr>
            <w:tcW w:w="1260" w:type="dxa"/>
          </w:tcPr>
          <w:p w14:paraId="20E7A15B" w14:textId="77777777" w:rsidR="00BD6B97" w:rsidRPr="007A7659" w:rsidRDefault="00BD6B97" w:rsidP="009E45C3">
            <w:pPr>
              <w:pStyle w:val="TableEntry"/>
              <w:snapToGrid w:val="0"/>
              <w:rPr>
                <w:noProof w:val="0"/>
              </w:rPr>
            </w:pPr>
            <w:r w:rsidRPr="007A7659">
              <w:rPr>
                <w:noProof w:val="0"/>
              </w:rPr>
              <w:t>CX</w:t>
            </w:r>
          </w:p>
        </w:tc>
        <w:tc>
          <w:tcPr>
            <w:tcW w:w="3060" w:type="dxa"/>
          </w:tcPr>
          <w:p w14:paraId="7125F6E6" w14:textId="77777777" w:rsidR="00BD6B97" w:rsidRPr="007A7659" w:rsidRDefault="00BD6B97" w:rsidP="009E45C3">
            <w:pPr>
              <w:pStyle w:val="TableEntry"/>
              <w:snapToGrid w:val="0"/>
              <w:rPr>
                <w:noProof w:val="0"/>
              </w:rPr>
            </w:pPr>
            <w:r w:rsidRPr="007A7659">
              <w:rPr>
                <w:noProof w:val="0"/>
              </w:rPr>
              <w:t>May be a repeating set of CX item values each of which contains an identifier that denotes the same patient</w:t>
            </w:r>
          </w:p>
        </w:tc>
        <w:tc>
          <w:tcPr>
            <w:tcW w:w="1263" w:type="dxa"/>
          </w:tcPr>
          <w:p w14:paraId="587DC366" w14:textId="77777777" w:rsidR="00BD6B97" w:rsidRPr="007A7659" w:rsidRDefault="00BD6B97" w:rsidP="009E45C3">
            <w:pPr>
              <w:pStyle w:val="TableEntry"/>
              <w:snapToGrid w:val="0"/>
              <w:rPr>
                <w:noProof w:val="0"/>
              </w:rPr>
            </w:pPr>
            <w:r w:rsidRPr="007A7659">
              <w:rPr>
                <w:noProof w:val="0"/>
              </w:rPr>
              <w:t>No</w:t>
            </w:r>
          </w:p>
        </w:tc>
      </w:tr>
    </w:tbl>
    <w:p w14:paraId="73D204B8" w14:textId="77777777" w:rsidR="00BD6B97" w:rsidRPr="007A7659" w:rsidRDefault="00BD6B97" w:rsidP="007E3B51">
      <w:pPr>
        <w:pStyle w:val="BodyText"/>
        <w:jc w:val="right"/>
        <w:rPr>
          <w:i/>
          <w:iCs/>
        </w:rPr>
      </w:pPr>
      <w:r w:rsidRPr="007A7659">
        <w:rPr>
          <w:i/>
          <w:iCs/>
        </w:rPr>
        <w:t>Adapted from the HL7 Context Management “CCOW” Standard, version 1.4</w:t>
      </w:r>
    </w:p>
    <w:p w14:paraId="5B0C0AA4" w14:textId="77777777" w:rsidR="00BD6B97" w:rsidRPr="007A7659" w:rsidRDefault="00BD6B97" w:rsidP="001D3953">
      <w:pPr>
        <w:pStyle w:val="BodyText"/>
      </w:pPr>
    </w:p>
    <w:p w14:paraId="780122E5" w14:textId="77777777" w:rsidR="00BD6B97" w:rsidRPr="007A7659" w:rsidRDefault="00BD6B97">
      <w:r w:rsidRPr="007A7659">
        <w:t xml:space="preserve">The Patient.Id.IdList.1 item shall populate component 1, (the patient identifier), and either sub-component 1, (namespace ID), of component 4, (the assigning authority), of the CX data item. This is to be consistent with the requirements for the patient identifier as defined in the PIX Query transaction documented in </w:t>
      </w:r>
      <w:r w:rsidR="00211645" w:rsidRPr="007A7659">
        <w:t>Section</w:t>
      </w:r>
      <w:r w:rsidRPr="007A7659">
        <w:t xml:space="preserve"> 3.9.4.1.2.2.</w:t>
      </w:r>
    </w:p>
    <w:p w14:paraId="5EA4ABEB" w14:textId="77777777" w:rsidR="00BD6B97" w:rsidRPr="007A7659" w:rsidRDefault="00BD6B97">
      <w:r w:rsidRPr="007A7659">
        <w:t xml:space="preserve">The Patient Context Participant should use the SetItemValues associated with the ContextData interface, as defined in Sections 17.3.4.4 and 17.3.4.5 respectively of the </w:t>
      </w:r>
      <w:r w:rsidRPr="007A7659">
        <w:rPr>
          <w:i/>
          <w:iCs/>
        </w:rPr>
        <w:t>HL7 Context Management “CCOW” Standard: Technology and Subject-Independent Architecture</w:t>
      </w:r>
      <w:r w:rsidRPr="007A7659">
        <w:t xml:space="preserve"> document.</w:t>
      </w:r>
    </w:p>
    <w:p w14:paraId="6E64329B" w14:textId="77777777" w:rsidR="00BD6B97" w:rsidRPr="007A7659" w:rsidRDefault="00BD6B97">
      <w:pPr>
        <w:pStyle w:val="Heading6"/>
        <w:numPr>
          <w:ilvl w:val="5"/>
          <w:numId w:val="19"/>
        </w:numPr>
        <w:tabs>
          <w:tab w:val="clear" w:pos="4320"/>
          <w:tab w:val="left" w:pos="1152"/>
        </w:tabs>
        <w:rPr>
          <w:noProof w:val="0"/>
        </w:rPr>
      </w:pPr>
      <w:bookmarkStart w:id="556" w:name="_Toc173916168"/>
      <w:bookmarkStart w:id="557" w:name="_Toc174248689"/>
      <w:r w:rsidRPr="007A7659">
        <w:rPr>
          <w:noProof w:val="0"/>
        </w:rPr>
        <w:t>Client Authentication Agent Actor support for CCOW User Subject</w:t>
      </w:r>
      <w:bookmarkEnd w:id="556"/>
      <w:bookmarkEnd w:id="557"/>
    </w:p>
    <w:p w14:paraId="14F65527" w14:textId="77777777" w:rsidR="00BD6B97" w:rsidRPr="007A7659" w:rsidRDefault="00BD6B97" w:rsidP="007E3B51">
      <w:pPr>
        <w:pStyle w:val="BodyText"/>
      </w:pPr>
      <w:r w:rsidRPr="007A7659">
        <w:t>The Client Authentication Agent supports synchronization around the CCOW user subject. A Client Authentication Agent performing a Change Context Transaction shall set the User.Id.Logon.</w:t>
      </w:r>
      <w:r w:rsidRPr="007A7659">
        <w:rPr>
          <w:i/>
          <w:iCs/>
        </w:rPr>
        <w:t>Suffix</w:t>
      </w:r>
      <w:r w:rsidRPr="007A7659">
        <w:t xml:space="preserve"> identifier item, where the </w:t>
      </w:r>
      <w:r w:rsidRPr="007A7659">
        <w:rPr>
          <w:i/>
          <w:iCs/>
        </w:rPr>
        <w:t>Suffix</w:t>
      </w:r>
      <w:r w:rsidRPr="007A7659">
        <w:t xml:space="preserve"> is assigned as Kerberos. This would make the item name to be used by the Client Authentication Agent User.Id.Logon.Kerberos. The value of User.Id.Kerberos shall be the username@realm.</w:t>
      </w:r>
    </w:p>
    <w:p w14:paraId="492D81EC" w14:textId="77777777" w:rsidR="00BD6B97" w:rsidRPr="007A7659" w:rsidRDefault="00BD6B97">
      <w:r w:rsidRPr="007A7659">
        <w:t xml:space="preserve">The Client Authentication Agent shall use the SetItemValues associated with SecureContextData interface as defined in Section 17.3.13.3 of the </w:t>
      </w:r>
      <w:r w:rsidRPr="007A7659">
        <w:rPr>
          <w:i/>
          <w:iCs/>
        </w:rPr>
        <w:t>HL7 Context Management “CCOW” Standard: Technology and Subject-Independent Architecture</w:t>
      </w:r>
      <w:r w:rsidRPr="007A7659">
        <w:t xml:space="preserve"> document.</w:t>
      </w:r>
    </w:p>
    <w:p w14:paraId="71DE22E2" w14:textId="77777777" w:rsidR="00BD6B97" w:rsidRPr="007A7659" w:rsidRDefault="00BD6B97">
      <w:pPr>
        <w:pStyle w:val="Heading5"/>
        <w:numPr>
          <w:ilvl w:val="4"/>
          <w:numId w:val="19"/>
        </w:numPr>
        <w:tabs>
          <w:tab w:val="left" w:pos="1008"/>
        </w:tabs>
        <w:rPr>
          <w:noProof w:val="0"/>
        </w:rPr>
      </w:pPr>
      <w:bookmarkStart w:id="558" w:name="_Toc173916169"/>
      <w:bookmarkStart w:id="559" w:name="_Toc174248690"/>
      <w:r w:rsidRPr="007A7659">
        <w:rPr>
          <w:noProof w:val="0"/>
        </w:rPr>
        <w:t>Expected Actions</w:t>
      </w:r>
      <w:bookmarkEnd w:id="558"/>
      <w:bookmarkEnd w:id="559"/>
    </w:p>
    <w:p w14:paraId="71ED245F" w14:textId="77777777" w:rsidR="00BD6B97" w:rsidRPr="007A7659" w:rsidRDefault="00BD6B97">
      <w:r w:rsidRPr="007A7659">
        <w:t xml:space="preserve">The Context Manager returns an acknowledgement of the changed data. IHE specifies no restrictions or extensions to the CCOW definition of the SetItemValues method. Refer to the </w:t>
      </w:r>
      <w:r w:rsidRPr="007A7659">
        <w:rPr>
          <w:i/>
          <w:iCs/>
        </w:rPr>
        <w:t>HL7 Context Management “CCOW” Standard: Technology and Subject-Independent Architecture</w:t>
      </w:r>
      <w:r w:rsidRPr="007A7659">
        <w:t xml:space="preserve"> document, Section 17.3.4.4, for a more detailed description of the response issued by the Context Manager to the Patient Context Participant Actor. Refer to the </w:t>
      </w:r>
      <w:r w:rsidRPr="007A7659">
        <w:rPr>
          <w:i/>
          <w:iCs/>
        </w:rPr>
        <w:t>HL7 Context Management “CCOW” Standard: Technology and Subject-Independent Architecture</w:t>
      </w:r>
      <w:r w:rsidRPr="007A7659">
        <w:t xml:space="preserve"> document, Section 17.3.13.3, for a more detailed description of the response issued by the Context Manager to the Client Authentication Agent Actor.</w:t>
      </w:r>
    </w:p>
    <w:p w14:paraId="31993C7C" w14:textId="77777777" w:rsidR="00BD6B97" w:rsidRPr="007A7659" w:rsidRDefault="00BD6B97">
      <w:pPr>
        <w:pStyle w:val="Heading4"/>
        <w:numPr>
          <w:ilvl w:val="3"/>
          <w:numId w:val="19"/>
        </w:numPr>
        <w:tabs>
          <w:tab w:val="clear" w:pos="2160"/>
          <w:tab w:val="clear" w:pos="2880"/>
          <w:tab w:val="left" w:pos="864"/>
        </w:tabs>
        <w:rPr>
          <w:noProof w:val="0"/>
        </w:rPr>
      </w:pPr>
      <w:bookmarkStart w:id="560" w:name="_Toc173916170"/>
      <w:bookmarkStart w:id="561" w:name="_Toc174248691"/>
      <w:r w:rsidRPr="007A7659">
        <w:rPr>
          <w:noProof w:val="0"/>
        </w:rPr>
        <w:t>Context Change – EndContextChanges</w:t>
      </w:r>
      <w:bookmarkEnd w:id="560"/>
      <w:bookmarkEnd w:id="561"/>
    </w:p>
    <w:p w14:paraId="5EB23125" w14:textId="77777777" w:rsidR="00BD6B97" w:rsidRPr="007A7659" w:rsidRDefault="00BD6B97">
      <w:pPr>
        <w:pStyle w:val="Heading5"/>
        <w:numPr>
          <w:ilvl w:val="4"/>
          <w:numId w:val="19"/>
        </w:numPr>
        <w:tabs>
          <w:tab w:val="left" w:pos="1008"/>
        </w:tabs>
        <w:rPr>
          <w:noProof w:val="0"/>
        </w:rPr>
      </w:pPr>
      <w:bookmarkStart w:id="562" w:name="_Toc173916171"/>
      <w:bookmarkStart w:id="563" w:name="_Toc174248692"/>
      <w:r w:rsidRPr="007A7659">
        <w:rPr>
          <w:noProof w:val="0"/>
        </w:rPr>
        <w:t>Trigger Events</w:t>
      </w:r>
      <w:bookmarkEnd w:id="562"/>
      <w:bookmarkEnd w:id="563"/>
    </w:p>
    <w:p w14:paraId="751438F2" w14:textId="77777777" w:rsidR="00BD6B97" w:rsidRPr="007A7659" w:rsidRDefault="00BD6B97">
      <w:r w:rsidRPr="007A7659">
        <w:t>The EndContextChanges method is triggered by the completion of the SetItemValues method.</w:t>
      </w:r>
    </w:p>
    <w:p w14:paraId="23D99A52" w14:textId="77777777" w:rsidR="00BD6B97" w:rsidRPr="007A7659" w:rsidRDefault="00BD6B97">
      <w:pPr>
        <w:pStyle w:val="Heading5"/>
        <w:numPr>
          <w:ilvl w:val="4"/>
          <w:numId w:val="19"/>
        </w:numPr>
        <w:tabs>
          <w:tab w:val="left" w:pos="1008"/>
        </w:tabs>
        <w:rPr>
          <w:noProof w:val="0"/>
        </w:rPr>
      </w:pPr>
      <w:bookmarkStart w:id="564" w:name="_Toc173916172"/>
      <w:bookmarkStart w:id="565" w:name="_Toc174248693"/>
      <w:r w:rsidRPr="007A7659">
        <w:rPr>
          <w:noProof w:val="0"/>
        </w:rPr>
        <w:lastRenderedPageBreak/>
        <w:t>Message Semantics</w:t>
      </w:r>
      <w:bookmarkEnd w:id="564"/>
      <w:bookmarkEnd w:id="565"/>
    </w:p>
    <w:p w14:paraId="6E01FFBF" w14:textId="77777777" w:rsidR="00BD6B97" w:rsidRPr="007A7659" w:rsidRDefault="00BD6B97">
      <w:r w:rsidRPr="007A7659">
        <w:t xml:space="preserve">The Patient Context Participant and Client Authentication Agent Actors issue an EndContextChanges method of the ContextManager interface to the Context Manager Actor. Refer to the </w:t>
      </w:r>
      <w:r w:rsidRPr="007A7659">
        <w:rPr>
          <w:i/>
          <w:iCs/>
        </w:rPr>
        <w:t>HL7 Context Management “CCOW” Standard: Technology and Subject-Independent Architecture</w:t>
      </w:r>
      <w:r w:rsidRPr="007A7659">
        <w:t xml:space="preserve"> document, Section 17.3.6.6, for a description of the parameters associated with this method. IHE specifies no restrictions or extensions to the CCOW definition of the EndContextChanges method. </w:t>
      </w:r>
    </w:p>
    <w:p w14:paraId="5DBD38EC" w14:textId="77777777" w:rsidR="00BD6B97" w:rsidRPr="007A7659" w:rsidRDefault="00BD6B97">
      <w:pPr>
        <w:pStyle w:val="Heading5"/>
        <w:numPr>
          <w:ilvl w:val="4"/>
          <w:numId w:val="19"/>
        </w:numPr>
        <w:tabs>
          <w:tab w:val="left" w:pos="1008"/>
        </w:tabs>
        <w:rPr>
          <w:noProof w:val="0"/>
        </w:rPr>
      </w:pPr>
      <w:bookmarkStart w:id="566" w:name="_Toc173916173"/>
      <w:bookmarkStart w:id="567" w:name="_Toc174248694"/>
      <w:r w:rsidRPr="007A7659">
        <w:rPr>
          <w:noProof w:val="0"/>
        </w:rPr>
        <w:t>Expected Actions</w:t>
      </w:r>
      <w:bookmarkEnd w:id="566"/>
      <w:bookmarkEnd w:id="567"/>
    </w:p>
    <w:p w14:paraId="3F3D9D5C" w14:textId="77777777" w:rsidR="00BD6B97" w:rsidRPr="007A7659" w:rsidRDefault="00BD6B97">
      <w:r w:rsidRPr="007A7659">
        <w:t xml:space="preserve">The EndContextChanges method triggers the ContextChangesPending method as defined in </w:t>
      </w:r>
      <w:r w:rsidR="00211645" w:rsidRPr="007A7659">
        <w:t>Section</w:t>
      </w:r>
      <w:r w:rsidRPr="007A7659">
        <w:t xml:space="preserve"> 3.13.4.1. The Context Manager returns the results of the context survey to the instigating Patient Context Participant or Client Authentication Agent Actor. </w:t>
      </w:r>
    </w:p>
    <w:p w14:paraId="39CAB447" w14:textId="77777777" w:rsidR="00BD6B97" w:rsidRPr="007A7659" w:rsidRDefault="00BD6B97">
      <w:r w:rsidRPr="007A7659">
        <w:t>If the instigating Patient Context Participant or Client Authentication Agent receives a unanimous acceptance in the survey results, then it triggers an accept in the PublishChangesDecision method.</w:t>
      </w:r>
    </w:p>
    <w:p w14:paraId="3072EA2D" w14:textId="77777777" w:rsidR="00BD6B97" w:rsidRPr="007A7659" w:rsidRDefault="00BD6B97">
      <w:r w:rsidRPr="007A7659">
        <w:t xml:space="preserve">If the instigating Patient Context Participant or Client Authentication Agent receives one or more Conditional Accept responses in the survey results, then the application containing the </w:t>
      </w:r>
      <w:r w:rsidR="009051E2" w:rsidRPr="007A7659">
        <w:t>a</w:t>
      </w:r>
      <w:r w:rsidRPr="007A7659">
        <w:t>ctor must ask the user to continue, suspend context participation, or cancel the pending context change transaction. The user’s decision to continue will result in the context change being accepted. The user’s decision to suspend context participation will cancel the change transaction and allow the user to temporarily use the application without affecting the current context session. The user’s decision to cancel will cancel the pending context change transaction. At this point the Patient Context Participant or Client Authentication Agent triggers the PublishChangesDecision with the user’s response.</w:t>
      </w:r>
    </w:p>
    <w:p w14:paraId="438E86C8" w14:textId="77777777" w:rsidR="00BD6B97" w:rsidRPr="007A7659" w:rsidRDefault="00BD6B97">
      <w:r w:rsidRPr="007A7659">
        <w:t>In the event a participant application does not respond to the survey, after a configurable period of time the Context Manager will deem the application as “busy”. If the instigating participant application receives one or more busy responses, it shall only present the suspend or cancel choices. This prevents an application from inadvertently becoming out of synch with the context, unbeknownst to the user.</w:t>
      </w:r>
    </w:p>
    <w:p w14:paraId="4DD5769B"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t xml:space="preserve"> document, Section 17.3.6.6, for a more detailed description of the response issued by the Context Manager and actions required by the Patient Context Participant and or Client Authentication Agent Actors. IHE specifies no restrictions or extensions to the CCOW definition of the EndContextChanges method. </w:t>
      </w:r>
    </w:p>
    <w:p w14:paraId="1133EAE2" w14:textId="77777777" w:rsidR="00BD6B97" w:rsidRPr="007A7659" w:rsidRDefault="00BD6B97">
      <w:pPr>
        <w:pStyle w:val="Heading4"/>
        <w:numPr>
          <w:ilvl w:val="3"/>
          <w:numId w:val="19"/>
        </w:numPr>
        <w:tabs>
          <w:tab w:val="clear" w:pos="2160"/>
          <w:tab w:val="clear" w:pos="2880"/>
          <w:tab w:val="left" w:pos="864"/>
        </w:tabs>
        <w:rPr>
          <w:noProof w:val="0"/>
        </w:rPr>
      </w:pPr>
      <w:bookmarkStart w:id="568" w:name="_Toc173916174"/>
      <w:bookmarkStart w:id="569" w:name="_Toc174248695"/>
      <w:r w:rsidRPr="007A7659">
        <w:rPr>
          <w:noProof w:val="0"/>
        </w:rPr>
        <w:t>Context Change – PublishChangesDecision</w:t>
      </w:r>
      <w:bookmarkEnd w:id="568"/>
      <w:bookmarkEnd w:id="569"/>
    </w:p>
    <w:p w14:paraId="0FC69A06" w14:textId="77777777" w:rsidR="00BD6B97" w:rsidRPr="007A7659" w:rsidRDefault="00BD6B97">
      <w:pPr>
        <w:pStyle w:val="Heading5"/>
        <w:numPr>
          <w:ilvl w:val="4"/>
          <w:numId w:val="19"/>
        </w:numPr>
        <w:tabs>
          <w:tab w:val="left" w:pos="1008"/>
        </w:tabs>
        <w:rPr>
          <w:noProof w:val="0"/>
        </w:rPr>
      </w:pPr>
      <w:bookmarkStart w:id="570" w:name="_Toc173916175"/>
      <w:bookmarkStart w:id="571" w:name="_Toc174248696"/>
      <w:r w:rsidRPr="007A7659">
        <w:rPr>
          <w:noProof w:val="0"/>
        </w:rPr>
        <w:t>Trigger Events</w:t>
      </w:r>
      <w:bookmarkEnd w:id="570"/>
      <w:bookmarkEnd w:id="571"/>
    </w:p>
    <w:p w14:paraId="510F9B51" w14:textId="77777777" w:rsidR="00BD6B97" w:rsidRPr="007A7659" w:rsidRDefault="00BD6B97">
      <w:r w:rsidRPr="007A7659">
        <w:t>The PublishChangesDecision method is triggered by the return of EndContextChanges method.</w:t>
      </w:r>
    </w:p>
    <w:p w14:paraId="5EC642AC" w14:textId="77777777" w:rsidR="00BD6B97" w:rsidRPr="007A7659" w:rsidRDefault="00BD6B97">
      <w:pPr>
        <w:pStyle w:val="Heading5"/>
        <w:numPr>
          <w:ilvl w:val="4"/>
          <w:numId w:val="19"/>
        </w:numPr>
        <w:tabs>
          <w:tab w:val="left" w:pos="1008"/>
        </w:tabs>
        <w:rPr>
          <w:noProof w:val="0"/>
        </w:rPr>
      </w:pPr>
      <w:bookmarkStart w:id="572" w:name="_Toc173916176"/>
      <w:bookmarkStart w:id="573" w:name="_Toc174248697"/>
      <w:r w:rsidRPr="007A7659">
        <w:rPr>
          <w:noProof w:val="0"/>
        </w:rPr>
        <w:lastRenderedPageBreak/>
        <w:t>Message Semantics</w:t>
      </w:r>
      <w:bookmarkEnd w:id="572"/>
      <w:bookmarkEnd w:id="573"/>
    </w:p>
    <w:p w14:paraId="76F8AEED" w14:textId="77777777" w:rsidR="00BD6B97" w:rsidRPr="007A7659" w:rsidRDefault="00BD6B97">
      <w:r w:rsidRPr="007A7659">
        <w:t xml:space="preserve">The Patient Context Participant and Client Authentication Agent Actors shall issue either an accept or cancel via the PublishChangesDecision method of the ContextManager interface to the Context Manager Actor. Refer to the </w:t>
      </w:r>
      <w:r w:rsidRPr="007A7659">
        <w:rPr>
          <w:i/>
          <w:iCs/>
        </w:rPr>
        <w:t>HL7 Context Management “CCOW” Standard: Technology and Subject-Independent Architecture</w:t>
      </w:r>
      <w:r w:rsidRPr="007A7659">
        <w:t xml:space="preserve"> document, Section 17.3.6.8, for a more detailed description of the parameters associated with this method. IHE specifies no restrictions or extensions to the CCOW definition of the PublishChangesDecision method. </w:t>
      </w:r>
    </w:p>
    <w:p w14:paraId="3D5BB043" w14:textId="77777777" w:rsidR="00BD6B97" w:rsidRPr="007A7659" w:rsidRDefault="00BD6B97">
      <w:pPr>
        <w:pStyle w:val="Heading5"/>
        <w:numPr>
          <w:ilvl w:val="4"/>
          <w:numId w:val="19"/>
        </w:numPr>
        <w:tabs>
          <w:tab w:val="left" w:pos="1008"/>
        </w:tabs>
        <w:rPr>
          <w:noProof w:val="0"/>
        </w:rPr>
      </w:pPr>
      <w:bookmarkStart w:id="574" w:name="_Toc173916177"/>
      <w:bookmarkStart w:id="575" w:name="_Toc174248698"/>
      <w:r w:rsidRPr="007A7659">
        <w:rPr>
          <w:noProof w:val="0"/>
        </w:rPr>
        <w:t>Expected Actions</w:t>
      </w:r>
      <w:bookmarkEnd w:id="574"/>
      <w:bookmarkEnd w:id="575"/>
    </w:p>
    <w:p w14:paraId="0185BF0E" w14:textId="77777777" w:rsidR="00BD6B97" w:rsidRPr="007A7659" w:rsidRDefault="00BD6B97" w:rsidP="00493145">
      <w:pPr>
        <w:pStyle w:val="BodyText"/>
      </w:pPr>
      <w:r w:rsidRPr="007A7659">
        <w:t xml:space="preserve">When the PublishChangesDecision method is received by the Context Manager it triggers the ContextChangesAccepted or ContextChangesCancelled method as defined in </w:t>
      </w:r>
      <w:r w:rsidR="00211645" w:rsidRPr="007A7659">
        <w:t xml:space="preserve">Section </w:t>
      </w:r>
      <w:r w:rsidRPr="007A7659">
        <w:t xml:space="preserve">3.13.4.2 or </w:t>
      </w:r>
      <w:r w:rsidR="00211645" w:rsidRPr="007A7659">
        <w:t>Section</w:t>
      </w:r>
      <w:r w:rsidRPr="007A7659">
        <w:t xml:space="preserve"> 3.13.4.3 respectively. IHE specifies no restrictions or extensions to the CCOW definition of the PublishChangesDecision method. Refer to the </w:t>
      </w:r>
      <w:r w:rsidRPr="007A7659">
        <w:rPr>
          <w:i/>
          <w:iCs/>
        </w:rPr>
        <w:t>HL7 Context Management “CCOW” Standard: Technology and Subject-Independent Architecture</w:t>
      </w:r>
      <w:r w:rsidRPr="007A7659">
        <w:t xml:space="preserve"> document, Section 17.3.6.8, for a description of the response issued by the Context Manager Actor.</w:t>
      </w:r>
      <w:bookmarkStart w:id="576" w:name="_Toc173916178"/>
      <w:bookmarkStart w:id="577" w:name="_Toc174248699"/>
      <w:bookmarkStart w:id="578" w:name="_Toc210805533"/>
      <w:bookmarkStart w:id="579" w:name="_Toc214434006"/>
      <w:bookmarkStart w:id="580" w:name="_Toc214436927"/>
      <w:bookmarkStart w:id="581" w:name="_Toc214437372"/>
      <w:bookmarkStart w:id="582" w:name="_Toc214437688"/>
      <w:bookmarkStart w:id="583" w:name="_Toc214457164"/>
      <w:bookmarkStart w:id="584" w:name="_Toc214461277"/>
      <w:bookmarkStart w:id="585" w:name="_Toc214462898"/>
    </w:p>
    <w:p w14:paraId="02FF1EDB" w14:textId="77777777" w:rsidR="00BD6B97" w:rsidRPr="007A7659" w:rsidRDefault="00BD6B97" w:rsidP="00493145">
      <w:pPr>
        <w:pStyle w:val="Heading2"/>
        <w:numPr>
          <w:ilvl w:val="1"/>
          <w:numId w:val="19"/>
        </w:numPr>
        <w:rPr>
          <w:noProof w:val="0"/>
        </w:rPr>
      </w:pPr>
      <w:bookmarkStart w:id="586" w:name="_Toc13770230"/>
      <w:r w:rsidRPr="007A7659">
        <w:rPr>
          <w:noProof w:val="0"/>
        </w:rPr>
        <w:t>Leave Context</w:t>
      </w:r>
      <w:bookmarkEnd w:id="576"/>
      <w:bookmarkEnd w:id="577"/>
      <w:bookmarkEnd w:id="578"/>
      <w:bookmarkEnd w:id="579"/>
      <w:bookmarkEnd w:id="580"/>
      <w:bookmarkEnd w:id="581"/>
      <w:bookmarkEnd w:id="582"/>
      <w:bookmarkEnd w:id="583"/>
      <w:bookmarkEnd w:id="584"/>
      <w:bookmarkEnd w:id="585"/>
      <w:r w:rsidR="00332C0F" w:rsidRPr="007A7659">
        <w:rPr>
          <w:noProof w:val="0"/>
        </w:rPr>
        <w:t xml:space="preserve"> [ITI-7]</w:t>
      </w:r>
      <w:bookmarkEnd w:id="586"/>
    </w:p>
    <w:p w14:paraId="104F75D4" w14:textId="5D62A1F2" w:rsidR="00BD6B97" w:rsidRPr="007A7659" w:rsidRDefault="00BD6B97">
      <w:r w:rsidRPr="007A7659">
        <w:t xml:space="preserve">This section corresponds to </w:t>
      </w:r>
      <w:r w:rsidR="000C66A7">
        <w:t>t</w:t>
      </w:r>
      <w:r w:rsidRPr="007A7659">
        <w:t xml:space="preserve">ransaction </w:t>
      </w:r>
      <w:r w:rsidR="000C66A7">
        <w:t>[</w:t>
      </w:r>
      <w:r w:rsidRPr="007A7659">
        <w:t>ITI-7</w:t>
      </w:r>
      <w:r w:rsidR="000C66A7">
        <w:t>]</w:t>
      </w:r>
      <w:r w:rsidRPr="007A7659">
        <w:t xml:space="preserve"> of the IHE IT Infrastructure Technical Framework. Transaction </w:t>
      </w:r>
      <w:r w:rsidR="000C66A7">
        <w:t>[</w:t>
      </w:r>
      <w:r w:rsidRPr="007A7659">
        <w:t>ITI-7</w:t>
      </w:r>
      <w:r w:rsidR="000C66A7">
        <w:t>]</w:t>
      </w:r>
      <w:r w:rsidRPr="007A7659">
        <w:t xml:space="preserve"> is used by the Patient Context Participant, User Context Participant, Client Authentication Agent, and Context Manager Actors.</w:t>
      </w:r>
    </w:p>
    <w:p w14:paraId="536802D1" w14:textId="77777777" w:rsidR="00BD6B97" w:rsidRPr="007A7659" w:rsidRDefault="00BD6B97">
      <w:pPr>
        <w:pStyle w:val="Heading3"/>
        <w:numPr>
          <w:ilvl w:val="2"/>
          <w:numId w:val="19"/>
        </w:numPr>
        <w:tabs>
          <w:tab w:val="clear" w:pos="2160"/>
        </w:tabs>
        <w:rPr>
          <w:noProof w:val="0"/>
        </w:rPr>
      </w:pPr>
      <w:bookmarkStart w:id="587" w:name="_Toc173916179"/>
      <w:bookmarkStart w:id="588" w:name="_Toc174248700"/>
      <w:bookmarkStart w:id="589" w:name="_Toc13770231"/>
      <w:r w:rsidRPr="007A7659">
        <w:rPr>
          <w:noProof w:val="0"/>
        </w:rPr>
        <w:t>Scope</w:t>
      </w:r>
      <w:bookmarkEnd w:id="587"/>
      <w:bookmarkEnd w:id="588"/>
      <w:bookmarkEnd w:id="589"/>
    </w:p>
    <w:p w14:paraId="5840F157" w14:textId="77777777" w:rsidR="00BD6B97" w:rsidRPr="007A7659" w:rsidRDefault="00BD6B97">
      <w:r w:rsidRPr="007A7659">
        <w:t xml:space="preserve">This transaction allows for an application supporting the Patient Context Participant, User Context Participant, or Client Authentication Agent to terminate participation in a context management session in which it is participating. </w:t>
      </w:r>
    </w:p>
    <w:p w14:paraId="4E777DDB" w14:textId="77777777" w:rsidR="00BD6B97" w:rsidRPr="007A7659" w:rsidRDefault="00BD6B97">
      <w:r w:rsidRPr="007A7659">
        <w:t xml:space="preserve">A Context Participant notifies the Context Manager that is leaving the common context. The semantics of the methods used are defined in the documents </w:t>
      </w:r>
      <w:r w:rsidRPr="007A7659">
        <w:rPr>
          <w:i/>
          <w:iCs/>
        </w:rPr>
        <w:t>HL7 Context Management “CCOW” Standard: Component Technology Mapping: ActiveX</w:t>
      </w:r>
      <w:r w:rsidRPr="007A7659">
        <w:t xml:space="preserve"> or </w:t>
      </w:r>
      <w:r w:rsidRPr="007A7659">
        <w:rPr>
          <w:i/>
          <w:iCs/>
        </w:rPr>
        <w:t>HL7 Context Management “CCOW” Standard: Component Technology Mapping: Web</w:t>
      </w:r>
      <w:r w:rsidRPr="007A7659">
        <w:t>. The Context Participant can choose the technology implementation it wishes to implement. The Context Manager must support both technology implementations in order to accommodate whichever implementation a joining participant ends up choosing.</w:t>
      </w:r>
    </w:p>
    <w:p w14:paraId="59241FEF" w14:textId="77777777" w:rsidR="00BD6B97" w:rsidRPr="007A7659" w:rsidRDefault="00BD6B97">
      <w:pPr>
        <w:pStyle w:val="Heading3"/>
        <w:numPr>
          <w:ilvl w:val="2"/>
          <w:numId w:val="19"/>
        </w:numPr>
        <w:tabs>
          <w:tab w:val="clear" w:pos="2160"/>
        </w:tabs>
        <w:rPr>
          <w:noProof w:val="0"/>
        </w:rPr>
      </w:pPr>
      <w:bookmarkStart w:id="590" w:name="_Toc173916180"/>
      <w:bookmarkStart w:id="591" w:name="_Toc174248701"/>
      <w:bookmarkStart w:id="592" w:name="_Toc13770232"/>
      <w:r w:rsidRPr="007A7659">
        <w:rPr>
          <w:noProof w:val="0"/>
        </w:rPr>
        <w:t>Use Case Roles</w:t>
      </w:r>
      <w:bookmarkEnd w:id="590"/>
      <w:bookmarkEnd w:id="591"/>
      <w:bookmarkEnd w:id="592"/>
    </w:p>
    <w:p w14:paraId="59EA0ACF" w14:textId="77777777" w:rsidR="00E23960" w:rsidRPr="007A7659" w:rsidRDefault="00E23960" w:rsidP="00AE5ED3">
      <w:pPr>
        <w:pStyle w:val="BodyText"/>
      </w:pPr>
    </w:p>
    <w:bookmarkStart w:id="593" w:name="_1121538499"/>
    <w:bookmarkStart w:id="594" w:name="_1121538508"/>
    <w:bookmarkStart w:id="595" w:name="_1121538551"/>
    <w:bookmarkStart w:id="596" w:name="_1121538595"/>
    <w:bookmarkStart w:id="597" w:name="_1121538599"/>
    <w:bookmarkEnd w:id="593"/>
    <w:bookmarkEnd w:id="594"/>
    <w:bookmarkEnd w:id="595"/>
    <w:bookmarkEnd w:id="596"/>
    <w:bookmarkEnd w:id="597"/>
    <w:p w14:paraId="02AD9220" w14:textId="77777777" w:rsidR="00BD6B97" w:rsidRPr="007A7659" w:rsidRDefault="00CF0CDD" w:rsidP="001D3953">
      <w:pPr>
        <w:pStyle w:val="BodyText"/>
        <w:jc w:val="center"/>
        <w:rPr>
          <w:b/>
        </w:rPr>
      </w:pPr>
      <w:r w:rsidRPr="007A7659">
        <w:rPr>
          <w:noProof/>
        </w:rPr>
        <w:object w:dxaOrig="5685" w:dyaOrig="3315" w14:anchorId="2F589BF9">
          <v:shape id="_x0000_i1049" type="#_x0000_t75" alt="" style="width:4in;height:164.7pt;mso-width-percent:0;mso-height-percent:0;mso-width-percent:0;mso-height-percent:0" o:ole="" filled="t">
            <v:fill color2="black"/>
            <v:imagedata r:id="rId54" o:title=""/>
          </v:shape>
          <o:OLEObject Type="Embed" ProgID="Word.Picture.8" ShapeID="_x0000_i1049" DrawAspect="Content" ObjectID="_1643628958" r:id="rId55"/>
        </w:object>
      </w:r>
    </w:p>
    <w:p w14:paraId="57CB90D1" w14:textId="77777777" w:rsidR="00BD6B97" w:rsidRPr="007A7659" w:rsidRDefault="00BD6B97" w:rsidP="00AE5ED3">
      <w:pPr>
        <w:pStyle w:val="BodyText"/>
      </w:pPr>
    </w:p>
    <w:p w14:paraId="377F8ECD" w14:textId="77777777" w:rsidR="00BD6B97" w:rsidRPr="007A7659" w:rsidRDefault="00BD6B97" w:rsidP="001D3953">
      <w:pPr>
        <w:keepNext/>
      </w:pPr>
      <w:r w:rsidRPr="007A7659">
        <w:rPr>
          <w:b/>
        </w:rPr>
        <w:t>Actor:</w:t>
      </w:r>
      <w:r w:rsidRPr="007A7659">
        <w:t xml:space="preserve"> Patient Context Participant</w:t>
      </w:r>
    </w:p>
    <w:p w14:paraId="33961608" w14:textId="77777777" w:rsidR="00BD6B97" w:rsidRPr="007A7659" w:rsidRDefault="00BD6B97">
      <w:r w:rsidRPr="007A7659">
        <w:rPr>
          <w:b/>
        </w:rPr>
        <w:t xml:space="preserve">Role: </w:t>
      </w:r>
      <w:r w:rsidRPr="007A7659">
        <w:t>Initiates notification to the Context Manager that it will no longer be participating in the context management session.</w:t>
      </w:r>
    </w:p>
    <w:p w14:paraId="1FD7F64B" w14:textId="77777777" w:rsidR="00BD6B97" w:rsidRPr="007A7659" w:rsidRDefault="00BD6B97">
      <w:r w:rsidRPr="007A7659">
        <w:rPr>
          <w:b/>
        </w:rPr>
        <w:t>Actor:</w:t>
      </w:r>
      <w:r w:rsidRPr="007A7659">
        <w:t xml:space="preserve"> User Context Participant</w:t>
      </w:r>
    </w:p>
    <w:p w14:paraId="3B10565D" w14:textId="77777777" w:rsidR="00BD6B97" w:rsidRPr="007A7659" w:rsidRDefault="00BD6B97">
      <w:r w:rsidRPr="007A7659">
        <w:rPr>
          <w:b/>
        </w:rPr>
        <w:t xml:space="preserve">Role: </w:t>
      </w:r>
      <w:r w:rsidRPr="007A7659">
        <w:t>Initiates notification to the Context Manager that it will no longer be participating in the context management session.</w:t>
      </w:r>
    </w:p>
    <w:p w14:paraId="7CCE13AF" w14:textId="77777777" w:rsidR="00BD6B97" w:rsidRPr="007A7659" w:rsidRDefault="00BD6B97">
      <w:r w:rsidRPr="007A7659">
        <w:rPr>
          <w:b/>
        </w:rPr>
        <w:t>Actor:</w:t>
      </w:r>
      <w:r w:rsidRPr="007A7659">
        <w:t xml:space="preserve"> Client Authentication Agent</w:t>
      </w:r>
    </w:p>
    <w:p w14:paraId="08D621FB" w14:textId="77777777" w:rsidR="00BD6B97" w:rsidRPr="007A7659" w:rsidRDefault="00BD6B97">
      <w:r w:rsidRPr="007A7659">
        <w:rPr>
          <w:b/>
        </w:rPr>
        <w:t xml:space="preserve">Role: </w:t>
      </w:r>
      <w:r w:rsidRPr="007A7659">
        <w:t>Initiates notification to the Context Manager that it will no longer be participating in the context management session.</w:t>
      </w:r>
    </w:p>
    <w:p w14:paraId="19E241F9" w14:textId="77777777" w:rsidR="00BD6B97" w:rsidRPr="007A7659" w:rsidRDefault="00BD6B97">
      <w:r w:rsidRPr="007A7659">
        <w:rPr>
          <w:b/>
        </w:rPr>
        <w:t>Actor:</w:t>
      </w:r>
      <w:r w:rsidRPr="007A7659">
        <w:t xml:space="preserve"> Context Manager</w:t>
      </w:r>
    </w:p>
    <w:p w14:paraId="1809B23E" w14:textId="77777777" w:rsidR="00BD6B97" w:rsidRPr="007A7659" w:rsidRDefault="00BD6B97">
      <w:r w:rsidRPr="007A7659">
        <w:rPr>
          <w:b/>
        </w:rPr>
        <w:t xml:space="preserve">Role: </w:t>
      </w:r>
      <w:r w:rsidRPr="007A7659">
        <w:t>Responds to the request to leave the context session from the context participant.</w:t>
      </w:r>
    </w:p>
    <w:p w14:paraId="4707C49F" w14:textId="77777777" w:rsidR="00BD6B97" w:rsidRPr="007A7659" w:rsidRDefault="00BD6B97">
      <w:pPr>
        <w:pStyle w:val="Heading3"/>
        <w:numPr>
          <w:ilvl w:val="2"/>
          <w:numId w:val="19"/>
        </w:numPr>
        <w:tabs>
          <w:tab w:val="clear" w:pos="2160"/>
        </w:tabs>
        <w:rPr>
          <w:noProof w:val="0"/>
        </w:rPr>
      </w:pPr>
      <w:bookmarkStart w:id="598" w:name="_Toc173916181"/>
      <w:bookmarkStart w:id="599" w:name="_Toc174248702"/>
      <w:bookmarkStart w:id="600" w:name="_Toc13770233"/>
      <w:r w:rsidRPr="007A7659">
        <w:rPr>
          <w:noProof w:val="0"/>
        </w:rPr>
        <w:t>Referenced Standard</w:t>
      </w:r>
      <w:bookmarkEnd w:id="598"/>
      <w:bookmarkEnd w:id="599"/>
      <w:bookmarkEnd w:id="600"/>
    </w:p>
    <w:p w14:paraId="100EE846" w14:textId="77777777" w:rsidR="00BD6B97" w:rsidRPr="007A7659" w:rsidRDefault="00BD6B97">
      <w:r w:rsidRPr="007A7659">
        <w:t>HL7 Context Management “CCOW” Standard, Version 1.4:</w:t>
      </w:r>
    </w:p>
    <w:p w14:paraId="26F1771C" w14:textId="77777777" w:rsidR="00BD6B97" w:rsidRPr="007A7659" w:rsidRDefault="00BD6B97">
      <w:r w:rsidRPr="007A7659">
        <w:tab/>
        <w:t>Technology and Subject Independent Architecture</w:t>
      </w:r>
    </w:p>
    <w:p w14:paraId="1873310F" w14:textId="77777777" w:rsidR="00BD6B97" w:rsidRPr="007A7659" w:rsidRDefault="00BD6B97">
      <w:r w:rsidRPr="007A7659">
        <w:tab/>
        <w:t>Component Technology Mapping: ActiveX</w:t>
      </w:r>
    </w:p>
    <w:p w14:paraId="162DD5A8" w14:textId="77777777" w:rsidR="00BD6B97" w:rsidRPr="007A7659" w:rsidRDefault="00BD6B97">
      <w:r w:rsidRPr="007A7659">
        <w:tab/>
        <w:t>Component Technology Mapping: Web</w:t>
      </w:r>
    </w:p>
    <w:p w14:paraId="776A5343" w14:textId="77571D84" w:rsidR="00BD6B97" w:rsidRPr="007A7659" w:rsidRDefault="007663CB">
      <w:pPr>
        <w:pStyle w:val="Heading3"/>
        <w:numPr>
          <w:ilvl w:val="2"/>
          <w:numId w:val="19"/>
        </w:numPr>
        <w:tabs>
          <w:tab w:val="clear" w:pos="2160"/>
        </w:tabs>
        <w:rPr>
          <w:noProof w:val="0"/>
        </w:rPr>
      </w:pPr>
      <w:bookmarkStart w:id="601" w:name="_Toc13770234"/>
      <w:r>
        <w:rPr>
          <w:noProof w:val="0"/>
        </w:rPr>
        <w:lastRenderedPageBreak/>
        <w:t>Messages</w:t>
      </w:r>
      <w:bookmarkEnd w:id="601"/>
    </w:p>
    <w:bookmarkStart w:id="602" w:name="_MON_1249330032"/>
    <w:bookmarkEnd w:id="602"/>
    <w:p w14:paraId="45092B40" w14:textId="77777777" w:rsidR="00BD6B97" w:rsidRPr="007A7659" w:rsidRDefault="00CF0CDD" w:rsidP="001D3953">
      <w:pPr>
        <w:pStyle w:val="BodyText"/>
        <w:jc w:val="center"/>
      </w:pPr>
      <w:r w:rsidRPr="007A7659">
        <w:rPr>
          <w:noProof/>
        </w:rPr>
        <w:object w:dxaOrig="6885" w:dyaOrig="2925" w14:anchorId="7AA75BB4">
          <v:shape id="_x0000_i1048" type="#_x0000_t75" alt="" style="width:344.45pt;height:2in;mso-width-percent:0;mso-height-percent:0;mso-width-percent:0;mso-height-percent:0" o:ole="" filled="t">
            <v:fill color2="black"/>
            <v:imagedata r:id="rId56" o:title=""/>
          </v:shape>
          <o:OLEObject Type="Embed" ProgID="Word.Picture.8" ShapeID="_x0000_i1048" DrawAspect="Content" ObjectID="_1643628959" r:id="rId57"/>
        </w:object>
      </w:r>
    </w:p>
    <w:p w14:paraId="0BCCFE1C" w14:textId="77777777" w:rsidR="00BD6B97" w:rsidRPr="007A7659" w:rsidRDefault="00BD6B97">
      <w:pPr>
        <w:pStyle w:val="FigureTitle"/>
      </w:pPr>
      <w:r w:rsidRPr="007A7659">
        <w:t>Figure 3.7-1: Leave Context Sequence</w:t>
      </w:r>
    </w:p>
    <w:p w14:paraId="523D3311" w14:textId="77777777" w:rsidR="00BD6B97" w:rsidRPr="007A7659" w:rsidRDefault="00BD6B97">
      <w:pPr>
        <w:pStyle w:val="Heading4"/>
        <w:numPr>
          <w:ilvl w:val="3"/>
          <w:numId w:val="19"/>
        </w:numPr>
        <w:tabs>
          <w:tab w:val="clear" w:pos="2160"/>
          <w:tab w:val="clear" w:pos="2880"/>
          <w:tab w:val="left" w:pos="864"/>
        </w:tabs>
        <w:rPr>
          <w:noProof w:val="0"/>
        </w:rPr>
      </w:pPr>
      <w:bookmarkStart w:id="603" w:name="_Toc173916183"/>
      <w:bookmarkStart w:id="604" w:name="_Toc174248704"/>
      <w:r w:rsidRPr="007A7659">
        <w:rPr>
          <w:noProof w:val="0"/>
        </w:rPr>
        <w:t>Leave Context – LeaveCommonContext Method</w:t>
      </w:r>
      <w:bookmarkEnd w:id="603"/>
      <w:bookmarkEnd w:id="604"/>
    </w:p>
    <w:p w14:paraId="10DCE42D" w14:textId="77777777" w:rsidR="00BD6B97" w:rsidRPr="007A7659" w:rsidRDefault="00BD6B97">
      <w:pPr>
        <w:pStyle w:val="Heading5"/>
        <w:numPr>
          <w:ilvl w:val="4"/>
          <w:numId w:val="19"/>
        </w:numPr>
        <w:tabs>
          <w:tab w:val="left" w:pos="1008"/>
        </w:tabs>
        <w:rPr>
          <w:noProof w:val="0"/>
        </w:rPr>
      </w:pPr>
      <w:bookmarkStart w:id="605" w:name="_Toc173916184"/>
      <w:bookmarkStart w:id="606" w:name="_Toc174248705"/>
      <w:r w:rsidRPr="007A7659">
        <w:rPr>
          <w:noProof w:val="0"/>
        </w:rPr>
        <w:t>Trigger Events</w:t>
      </w:r>
      <w:bookmarkEnd w:id="605"/>
      <w:bookmarkEnd w:id="606"/>
    </w:p>
    <w:p w14:paraId="052A5364" w14:textId="77777777" w:rsidR="00BD6B97" w:rsidRPr="007A7659" w:rsidRDefault="00BD6B97">
      <w:r w:rsidRPr="007A7659">
        <w:t>This transaction is triggered by the user closing an application that contains a Patient Context Participant Actor, a User Context Participant Actor, or Client Authentication Agent Actor.</w:t>
      </w:r>
    </w:p>
    <w:p w14:paraId="43CDC9EB" w14:textId="77777777" w:rsidR="00BD6B97" w:rsidRPr="007A7659" w:rsidRDefault="00BD6B97">
      <w:pPr>
        <w:pStyle w:val="Heading5"/>
        <w:numPr>
          <w:ilvl w:val="4"/>
          <w:numId w:val="19"/>
        </w:numPr>
        <w:tabs>
          <w:tab w:val="left" w:pos="1008"/>
        </w:tabs>
        <w:rPr>
          <w:noProof w:val="0"/>
        </w:rPr>
      </w:pPr>
      <w:bookmarkStart w:id="607" w:name="_Toc173916185"/>
      <w:bookmarkStart w:id="608" w:name="_Toc174248706"/>
      <w:r w:rsidRPr="007A7659">
        <w:rPr>
          <w:noProof w:val="0"/>
        </w:rPr>
        <w:t>Message Semantics</w:t>
      </w:r>
      <w:bookmarkEnd w:id="607"/>
      <w:bookmarkEnd w:id="608"/>
    </w:p>
    <w:p w14:paraId="48C804C0" w14:textId="77777777" w:rsidR="00BD6B97" w:rsidRPr="007A7659" w:rsidRDefault="00BD6B97">
      <w:r w:rsidRPr="007A7659">
        <w:t>LeaveContext is defined as a method on the ContextManager interface. It shall be invoked by a Context Participant to announce its departure from the secure context session. A Context Participant shall provide parameters for this method as specified in the CCOW Standard.</w:t>
      </w:r>
    </w:p>
    <w:p w14:paraId="3C6B256C"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t xml:space="preserve"> document, Section 17.3.6.4, for a description of the parameters associated with this method.</w:t>
      </w:r>
    </w:p>
    <w:p w14:paraId="75877ABF" w14:textId="77777777" w:rsidR="00BD6B97" w:rsidRPr="007A7659" w:rsidRDefault="00BD6B97">
      <w:pPr>
        <w:pStyle w:val="Heading5"/>
        <w:numPr>
          <w:ilvl w:val="4"/>
          <w:numId w:val="19"/>
        </w:numPr>
        <w:tabs>
          <w:tab w:val="left" w:pos="1008"/>
        </w:tabs>
        <w:rPr>
          <w:noProof w:val="0"/>
        </w:rPr>
      </w:pPr>
      <w:bookmarkStart w:id="609" w:name="_Toc173916186"/>
      <w:bookmarkStart w:id="610" w:name="_Toc174248707"/>
      <w:r w:rsidRPr="007A7659">
        <w:rPr>
          <w:noProof w:val="0"/>
        </w:rPr>
        <w:t>Expected Actions</w:t>
      </w:r>
      <w:bookmarkEnd w:id="609"/>
      <w:bookmarkEnd w:id="610"/>
    </w:p>
    <w:p w14:paraId="697CDB68" w14:textId="77777777" w:rsidR="00BD6B97" w:rsidRPr="007A7659" w:rsidRDefault="00BD6B97">
      <w:r w:rsidRPr="007A7659">
        <w:t xml:space="preserve">The Context Manager acknowledges the receipt of the notification. Refer to the </w:t>
      </w:r>
      <w:r w:rsidRPr="007A7659">
        <w:rPr>
          <w:i/>
          <w:iCs/>
        </w:rPr>
        <w:t>HL7 Context Management “CCOW” Standard: Technology and Subject-Independent Architecture</w:t>
      </w:r>
      <w:r w:rsidRPr="007A7659">
        <w:t xml:space="preserve"> document, Section 17.3.6.4, for a description of the response issued by the Context Manager Actor.</w:t>
      </w:r>
    </w:p>
    <w:p w14:paraId="75FA25E1" w14:textId="77777777" w:rsidR="00BD6B97" w:rsidRPr="007A7659" w:rsidRDefault="00BD6B97">
      <w:r w:rsidRPr="007A7659">
        <w:t>The context participant is expected to dispose of all context manager interface references upon receipt of the message reply. No further context change transactions will be processed by the Context Manager for this context participant.</w:t>
      </w:r>
    </w:p>
    <w:p w14:paraId="188C27AB" w14:textId="77777777" w:rsidR="00BD6B97" w:rsidRPr="007A7659" w:rsidRDefault="00BD6B97">
      <w:pPr>
        <w:pStyle w:val="Heading2"/>
        <w:numPr>
          <w:ilvl w:val="1"/>
          <w:numId w:val="19"/>
        </w:numPr>
        <w:tabs>
          <w:tab w:val="left" w:pos="576"/>
        </w:tabs>
        <w:rPr>
          <w:noProof w:val="0"/>
        </w:rPr>
      </w:pPr>
      <w:bookmarkStart w:id="611" w:name="_Toc173916187"/>
      <w:bookmarkStart w:id="612" w:name="_Toc174248708"/>
      <w:bookmarkStart w:id="613" w:name="_Toc210805534"/>
      <w:bookmarkStart w:id="614" w:name="_Toc214434007"/>
      <w:bookmarkStart w:id="615" w:name="_Toc214436928"/>
      <w:bookmarkStart w:id="616" w:name="_Toc214437373"/>
      <w:bookmarkStart w:id="617" w:name="_Toc214437689"/>
      <w:bookmarkStart w:id="618" w:name="_Toc214457165"/>
      <w:bookmarkStart w:id="619" w:name="_Toc214461278"/>
      <w:bookmarkStart w:id="620" w:name="_Toc214462899"/>
      <w:bookmarkStart w:id="621" w:name="_Toc13770235"/>
      <w:r w:rsidRPr="007A7659">
        <w:rPr>
          <w:noProof w:val="0"/>
        </w:rPr>
        <w:t>Patient Identity Feed</w:t>
      </w:r>
      <w:bookmarkEnd w:id="611"/>
      <w:bookmarkEnd w:id="612"/>
      <w:bookmarkEnd w:id="613"/>
      <w:bookmarkEnd w:id="614"/>
      <w:bookmarkEnd w:id="615"/>
      <w:bookmarkEnd w:id="616"/>
      <w:bookmarkEnd w:id="617"/>
      <w:bookmarkEnd w:id="618"/>
      <w:bookmarkEnd w:id="619"/>
      <w:bookmarkEnd w:id="620"/>
      <w:r w:rsidR="00332C0F" w:rsidRPr="007A7659">
        <w:rPr>
          <w:noProof w:val="0"/>
        </w:rPr>
        <w:t xml:space="preserve"> [ITI-8]</w:t>
      </w:r>
      <w:bookmarkEnd w:id="621"/>
    </w:p>
    <w:p w14:paraId="53DA9992" w14:textId="2BEB9C1A" w:rsidR="00BD6B97" w:rsidRPr="007A7659" w:rsidRDefault="00BD6B97">
      <w:r w:rsidRPr="007A7659">
        <w:t xml:space="preserve">This section corresponds to </w:t>
      </w:r>
      <w:r w:rsidR="000C66A7">
        <w:t>t</w:t>
      </w:r>
      <w:r w:rsidRPr="007A7659">
        <w:t xml:space="preserve">ransaction </w:t>
      </w:r>
      <w:r w:rsidR="000C66A7">
        <w:t>[</w:t>
      </w:r>
      <w:r w:rsidRPr="007A7659">
        <w:t>ITI-8</w:t>
      </w:r>
      <w:r w:rsidR="000C66A7">
        <w:t>]</w:t>
      </w:r>
      <w:r w:rsidRPr="007A7659">
        <w:t xml:space="preserve"> of the IHE IT Infrastructure Technical Framework. Transaction </w:t>
      </w:r>
      <w:r w:rsidR="000C66A7">
        <w:t>[</w:t>
      </w:r>
      <w:r w:rsidRPr="007A7659">
        <w:t>ITI-8</w:t>
      </w:r>
      <w:r w:rsidR="000C66A7">
        <w:t>]</w:t>
      </w:r>
      <w:r w:rsidRPr="007A7659">
        <w:t xml:space="preserve"> is used by the Patient Identity Source, Patient Identifier Cross-reference Manager and Document Registry </w:t>
      </w:r>
      <w:r w:rsidR="00B4249B" w:rsidRPr="007A7659">
        <w:t>Actors</w:t>
      </w:r>
      <w:r w:rsidRPr="007A7659">
        <w:t>.</w:t>
      </w:r>
    </w:p>
    <w:p w14:paraId="044256B3" w14:textId="77777777" w:rsidR="00BD6B97" w:rsidRPr="007A7659" w:rsidRDefault="00BD6B97">
      <w:pPr>
        <w:pStyle w:val="Heading3"/>
        <w:numPr>
          <w:ilvl w:val="2"/>
          <w:numId w:val="19"/>
        </w:numPr>
        <w:tabs>
          <w:tab w:val="clear" w:pos="2160"/>
        </w:tabs>
        <w:rPr>
          <w:noProof w:val="0"/>
        </w:rPr>
      </w:pPr>
      <w:bookmarkStart w:id="622" w:name="_Toc173916188"/>
      <w:bookmarkStart w:id="623" w:name="_Toc174248709"/>
      <w:bookmarkStart w:id="624" w:name="_Toc13770236"/>
      <w:r w:rsidRPr="007A7659">
        <w:rPr>
          <w:noProof w:val="0"/>
        </w:rPr>
        <w:lastRenderedPageBreak/>
        <w:t>Scope</w:t>
      </w:r>
      <w:bookmarkEnd w:id="622"/>
      <w:bookmarkEnd w:id="623"/>
      <w:bookmarkEnd w:id="624"/>
    </w:p>
    <w:p w14:paraId="0004D0A5" w14:textId="77777777" w:rsidR="00BD6B97" w:rsidRPr="007A7659" w:rsidRDefault="00BD6B97">
      <w:r w:rsidRPr="007A7659">
        <w:t xml:space="preserve">This transaction communicates patient information, including corroborating demographic data, after a patient’s identity is established, modified or merged or after the key corroborating demographic data has been modified. </w:t>
      </w:r>
    </w:p>
    <w:p w14:paraId="53C50595" w14:textId="77777777" w:rsidR="00BD6B97" w:rsidRPr="007A7659" w:rsidRDefault="00BD6B97">
      <w:pPr>
        <w:pStyle w:val="Heading3"/>
        <w:numPr>
          <w:ilvl w:val="2"/>
          <w:numId w:val="19"/>
        </w:numPr>
        <w:tabs>
          <w:tab w:val="clear" w:pos="2160"/>
        </w:tabs>
        <w:rPr>
          <w:noProof w:val="0"/>
        </w:rPr>
      </w:pPr>
      <w:bookmarkStart w:id="625" w:name="_Toc173916189"/>
      <w:bookmarkStart w:id="626" w:name="_Toc174248710"/>
      <w:bookmarkStart w:id="627" w:name="_Toc13770237"/>
      <w:r w:rsidRPr="007A7659">
        <w:rPr>
          <w:noProof w:val="0"/>
        </w:rPr>
        <w:t>Use Case Roles</w:t>
      </w:r>
      <w:bookmarkEnd w:id="625"/>
      <w:bookmarkEnd w:id="626"/>
      <w:bookmarkEnd w:id="627"/>
    </w:p>
    <w:bookmarkStart w:id="628" w:name="_MON_1560868955"/>
    <w:bookmarkEnd w:id="628"/>
    <w:p w14:paraId="48741573" w14:textId="77777777" w:rsidR="00BD6B97" w:rsidRPr="007A7659" w:rsidRDefault="00CF0CDD" w:rsidP="001D3953">
      <w:pPr>
        <w:pStyle w:val="BodyText"/>
        <w:jc w:val="center"/>
        <w:rPr>
          <w:b/>
        </w:rPr>
      </w:pPr>
      <w:r w:rsidRPr="007A7659">
        <w:rPr>
          <w:noProof/>
        </w:rPr>
        <w:object w:dxaOrig="6480" w:dyaOrig="1935" w14:anchorId="039911C8">
          <v:shape id="_x0000_i1047" type="#_x0000_t75" alt="" style="width:331.3pt;height:91.75pt;mso-width-percent:0;mso-height-percent:0;mso-width-percent:0;mso-height-percent:0" o:ole="" filled="t">
            <v:fill color2="black"/>
            <v:imagedata r:id="rId58" o:title=""/>
          </v:shape>
          <o:OLEObject Type="Embed" ProgID="Word.Picture.8" ShapeID="_x0000_i1047" DrawAspect="Content" ObjectID="_1643628960" r:id="rId59"/>
        </w:object>
      </w:r>
    </w:p>
    <w:p w14:paraId="2867A8D5" w14:textId="77777777" w:rsidR="00BD6B97" w:rsidRPr="007A7659" w:rsidRDefault="00BD6B97" w:rsidP="00AE5ED3">
      <w:pPr>
        <w:pStyle w:val="BodyText"/>
      </w:pPr>
    </w:p>
    <w:p w14:paraId="2BC4B4DE" w14:textId="77777777" w:rsidR="00BD6B97" w:rsidRPr="007A7659" w:rsidRDefault="00BD6B97">
      <w:r w:rsidRPr="007A7659">
        <w:rPr>
          <w:b/>
        </w:rPr>
        <w:t>Actor:</w:t>
      </w:r>
      <w:r w:rsidRPr="007A7659">
        <w:t xml:space="preserve"> Patient Identity Source</w:t>
      </w:r>
    </w:p>
    <w:p w14:paraId="345B790C" w14:textId="27E6D850" w:rsidR="00BD6B97" w:rsidRPr="007A7659" w:rsidRDefault="00BD6B97">
      <w:r w:rsidRPr="007A7659">
        <w:rPr>
          <w:b/>
        </w:rPr>
        <w:t xml:space="preserve">Role: </w:t>
      </w:r>
      <w:r w:rsidRPr="007A7659">
        <w:t>Provides notification to the Patient Identifier Cross-reference Manager and Document Registry for any patient identification related events</w:t>
      </w:r>
      <w:r w:rsidR="007A66FA">
        <w:t>,</w:t>
      </w:r>
      <w:r w:rsidRPr="007A7659">
        <w:t xml:space="preserve"> </w:t>
      </w:r>
      <w:r w:rsidR="007A66FA" w:rsidRPr="007A7659">
        <w:t>including</w:t>
      </w:r>
      <w:r w:rsidRPr="007A7659">
        <w:t xml:space="preserve"> creation, updates, merges, etc.</w:t>
      </w:r>
    </w:p>
    <w:p w14:paraId="343F9761" w14:textId="77777777" w:rsidR="00BD6B97" w:rsidRPr="007A7659" w:rsidRDefault="00BD6B97">
      <w:r w:rsidRPr="007A7659">
        <w:rPr>
          <w:b/>
        </w:rPr>
        <w:t>Actor:</w:t>
      </w:r>
      <w:r w:rsidRPr="007A7659">
        <w:t xml:space="preserve"> Patient Identifier Cross-reference Manager</w:t>
      </w:r>
    </w:p>
    <w:p w14:paraId="069F2BCC" w14:textId="77777777" w:rsidR="00BD6B97" w:rsidRPr="007A7659" w:rsidRDefault="00BD6B97">
      <w:r w:rsidRPr="007A7659">
        <w:rPr>
          <w:b/>
        </w:rPr>
        <w:t xml:space="preserve">Role: </w:t>
      </w:r>
      <w:r w:rsidRPr="007A7659">
        <w:t>Serves a well-defined set of Patient Identification Domains. Based on information provided in each Patient Identification Domain by a Patient Identification Source Actor, it manages the cross-referencing of patient identifiers across Patient Identification Domains.</w:t>
      </w:r>
    </w:p>
    <w:p w14:paraId="235FF67F" w14:textId="77777777" w:rsidR="00BD6B97" w:rsidRPr="007A7659" w:rsidRDefault="00BD6B97">
      <w:r w:rsidRPr="007A7659">
        <w:rPr>
          <w:b/>
        </w:rPr>
        <w:t>Actor:</w:t>
      </w:r>
      <w:r w:rsidRPr="007A7659">
        <w:t xml:space="preserve"> Document Registry</w:t>
      </w:r>
    </w:p>
    <w:p w14:paraId="33802142" w14:textId="77777777" w:rsidR="00BD6B97" w:rsidRPr="007A7659" w:rsidRDefault="00BD6B97">
      <w:r w:rsidRPr="007A7659">
        <w:rPr>
          <w:b/>
        </w:rPr>
        <w:t xml:space="preserve">Role: </w:t>
      </w:r>
      <w:r w:rsidRPr="007A7659">
        <w:t xml:space="preserve">Uses patient identifiers provided by Patient Identity Source to ensure that XDS Documents metadata registered is associated with a known patient and updates patient identity in document metadata by tracking identity change operations (e.g., merge). </w:t>
      </w:r>
    </w:p>
    <w:p w14:paraId="5588A084" w14:textId="77777777" w:rsidR="00BD6B97" w:rsidRPr="007A7659" w:rsidRDefault="00BD6B97">
      <w:pPr>
        <w:pStyle w:val="Heading3"/>
        <w:numPr>
          <w:ilvl w:val="2"/>
          <w:numId w:val="19"/>
        </w:numPr>
        <w:tabs>
          <w:tab w:val="clear" w:pos="2160"/>
        </w:tabs>
        <w:rPr>
          <w:noProof w:val="0"/>
        </w:rPr>
      </w:pPr>
      <w:bookmarkStart w:id="629" w:name="_Toc173916190"/>
      <w:bookmarkStart w:id="630" w:name="_Toc174248711"/>
      <w:bookmarkStart w:id="631" w:name="_Toc13770238"/>
      <w:r w:rsidRPr="007A7659">
        <w:rPr>
          <w:noProof w:val="0"/>
        </w:rPr>
        <w:t>Referenced Standards</w:t>
      </w:r>
      <w:bookmarkEnd w:id="629"/>
      <w:bookmarkEnd w:id="630"/>
      <w:bookmarkEnd w:id="631"/>
    </w:p>
    <w:p w14:paraId="7582C2FD" w14:textId="77777777" w:rsidR="00BD6B97" w:rsidRPr="007A7659" w:rsidRDefault="00BD6B97">
      <w:r w:rsidRPr="007A7659">
        <w:t>HL7 Version 2.3.1 Chapter 2 – Control, Chapter 3 – Patient Administration</w:t>
      </w:r>
    </w:p>
    <w:p w14:paraId="347F585A" w14:textId="77777777" w:rsidR="00BD6B97" w:rsidRPr="007A7659" w:rsidRDefault="00BD6B97">
      <w:r w:rsidRPr="007A7659">
        <w:t>HL7 Version 2.3.1 was selected for this transaction for the following reasons:</w:t>
      </w:r>
    </w:p>
    <w:p w14:paraId="146D32AA" w14:textId="77777777" w:rsidR="00BD6B97" w:rsidRPr="007A7659" w:rsidRDefault="00BD6B97" w:rsidP="006E48D2">
      <w:pPr>
        <w:pStyle w:val="ListBullet2"/>
        <w:numPr>
          <w:ilvl w:val="0"/>
          <w:numId w:val="30"/>
        </w:numPr>
      </w:pPr>
      <w:r w:rsidRPr="007A7659">
        <w:t>It provides a broader potential base of Patient Identity Source Actors capable of participating in the profiles associated with this transaction.</w:t>
      </w:r>
    </w:p>
    <w:p w14:paraId="3C3D5F8D" w14:textId="77777777" w:rsidR="00BD6B97" w:rsidRPr="007A7659" w:rsidRDefault="00BD6B97" w:rsidP="006E48D2">
      <w:pPr>
        <w:pStyle w:val="ListBullet2"/>
        <w:numPr>
          <w:ilvl w:val="0"/>
          <w:numId w:val="30"/>
        </w:numPr>
      </w:pPr>
      <w:r w:rsidRPr="007A7659">
        <w:t>It allows existing ADT Actors from within IHE Radiology to participate as Patient Identity Source Actors.</w:t>
      </w:r>
    </w:p>
    <w:p w14:paraId="19877C1E" w14:textId="5E053C18" w:rsidR="00BD6B97" w:rsidRPr="007A7659" w:rsidRDefault="007663CB">
      <w:pPr>
        <w:pStyle w:val="Heading3"/>
        <w:numPr>
          <w:ilvl w:val="2"/>
          <w:numId w:val="19"/>
        </w:numPr>
        <w:tabs>
          <w:tab w:val="clear" w:pos="2160"/>
        </w:tabs>
        <w:rPr>
          <w:noProof w:val="0"/>
        </w:rPr>
      </w:pPr>
      <w:bookmarkStart w:id="632" w:name="_Toc13770239"/>
      <w:r>
        <w:rPr>
          <w:noProof w:val="0"/>
        </w:rPr>
        <w:lastRenderedPageBreak/>
        <w:t>Messages</w:t>
      </w:r>
      <w:bookmarkEnd w:id="632"/>
    </w:p>
    <w:p w14:paraId="7DB140D8" w14:textId="77777777" w:rsidR="00BD6B97" w:rsidRPr="007A7659" w:rsidRDefault="00554B50" w:rsidP="001D3953">
      <w:pPr>
        <w:pStyle w:val="BodyText"/>
        <w:jc w:val="center"/>
      </w:pPr>
      <w:r w:rsidRPr="007A7659">
        <w:rPr>
          <w:noProof/>
        </w:rPr>
        <w:drawing>
          <wp:inline distT="0" distB="0" distL="0" distR="0" wp14:anchorId="587AE609" wp14:editId="7DD7BF75">
            <wp:extent cx="4031615" cy="1837055"/>
            <wp:effectExtent l="0" t="0" r="6985"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31615" cy="1837055"/>
                    </a:xfrm>
                    <a:prstGeom prst="rect">
                      <a:avLst/>
                    </a:prstGeom>
                    <a:solidFill>
                      <a:srgbClr val="FFFFFF"/>
                    </a:solidFill>
                    <a:ln>
                      <a:noFill/>
                    </a:ln>
                  </pic:spPr>
                </pic:pic>
              </a:graphicData>
            </a:graphic>
          </wp:inline>
        </w:drawing>
      </w:r>
    </w:p>
    <w:p w14:paraId="14119648" w14:textId="77777777" w:rsidR="00BD6B97" w:rsidRPr="007A7659" w:rsidRDefault="00BD6B97">
      <w:pPr>
        <w:pStyle w:val="FigureTitle"/>
      </w:pPr>
      <w:r w:rsidRPr="007A7659">
        <w:t>Figure 3.8-1: Patient Identity Sequence</w:t>
      </w:r>
    </w:p>
    <w:p w14:paraId="01BF0CB8" w14:textId="77777777" w:rsidR="00BD6B97" w:rsidRPr="007A7659" w:rsidRDefault="00BD6B97">
      <w:pPr>
        <w:pStyle w:val="Heading4"/>
        <w:numPr>
          <w:ilvl w:val="3"/>
          <w:numId w:val="19"/>
        </w:numPr>
        <w:tabs>
          <w:tab w:val="clear" w:pos="2160"/>
          <w:tab w:val="clear" w:pos="2880"/>
          <w:tab w:val="left" w:pos="864"/>
        </w:tabs>
        <w:rPr>
          <w:noProof w:val="0"/>
        </w:rPr>
      </w:pPr>
      <w:bookmarkStart w:id="633" w:name="_Toc173916192"/>
      <w:bookmarkStart w:id="634" w:name="_Toc174248713"/>
      <w:r w:rsidRPr="007A7659">
        <w:rPr>
          <w:noProof w:val="0"/>
        </w:rPr>
        <w:t>Patient Identity Management – Admit/Register or Update Patient</w:t>
      </w:r>
      <w:bookmarkEnd w:id="633"/>
      <w:bookmarkEnd w:id="634"/>
    </w:p>
    <w:p w14:paraId="1957AA0A" w14:textId="77777777" w:rsidR="00BD6B97" w:rsidRPr="007A7659" w:rsidRDefault="00BD6B97">
      <w:pPr>
        <w:pStyle w:val="Heading5"/>
        <w:numPr>
          <w:ilvl w:val="4"/>
          <w:numId w:val="19"/>
        </w:numPr>
        <w:tabs>
          <w:tab w:val="left" w:pos="1008"/>
        </w:tabs>
        <w:rPr>
          <w:noProof w:val="0"/>
        </w:rPr>
      </w:pPr>
      <w:bookmarkStart w:id="635" w:name="_Toc173916193"/>
      <w:bookmarkStart w:id="636" w:name="_Toc174248714"/>
      <w:r w:rsidRPr="007A7659">
        <w:rPr>
          <w:noProof w:val="0"/>
        </w:rPr>
        <w:t>Trigger Events</w:t>
      </w:r>
      <w:bookmarkEnd w:id="635"/>
      <w:bookmarkEnd w:id="636"/>
    </w:p>
    <w:p w14:paraId="53230824" w14:textId="77777777" w:rsidR="00BD6B97" w:rsidRPr="007A7659" w:rsidRDefault="00BD6B97">
      <w:r w:rsidRPr="007A7659">
        <w:t>The following events from a Patient Identity Source will trigger one of the Admit/Register or Update messages:</w:t>
      </w:r>
    </w:p>
    <w:p w14:paraId="01FC3B01" w14:textId="77777777" w:rsidR="00BD6B97" w:rsidRPr="007A7659" w:rsidRDefault="00BD6B97" w:rsidP="006E48D2">
      <w:pPr>
        <w:pStyle w:val="ListBullet2"/>
        <w:numPr>
          <w:ilvl w:val="0"/>
          <w:numId w:val="30"/>
        </w:numPr>
      </w:pPr>
      <w:r w:rsidRPr="007A7659">
        <w:t>A01 – Admission of an in-patient into a facility</w:t>
      </w:r>
    </w:p>
    <w:p w14:paraId="44703462" w14:textId="77777777" w:rsidR="00BD6B97" w:rsidRPr="007A7659" w:rsidRDefault="00BD6B97" w:rsidP="006E48D2">
      <w:pPr>
        <w:pStyle w:val="ListBullet2"/>
        <w:numPr>
          <w:ilvl w:val="0"/>
          <w:numId w:val="30"/>
        </w:numPr>
      </w:pPr>
      <w:r w:rsidRPr="007A7659">
        <w:t>A04 – Registration of an outpatient for a visit of the facility</w:t>
      </w:r>
    </w:p>
    <w:p w14:paraId="1F967517" w14:textId="77777777" w:rsidR="00BD6B97" w:rsidRPr="007A7659" w:rsidRDefault="00BD6B97" w:rsidP="006E48D2">
      <w:pPr>
        <w:pStyle w:val="ListBullet2"/>
        <w:numPr>
          <w:ilvl w:val="0"/>
          <w:numId w:val="30"/>
        </w:numPr>
      </w:pPr>
      <w:r w:rsidRPr="007A7659">
        <w:t>A05 – Pre-admission of an in-patient (i.e., registration of patient information ahead of actual admission).</w:t>
      </w:r>
    </w:p>
    <w:p w14:paraId="6A16A388" w14:textId="77777777" w:rsidR="00BD6B97" w:rsidRPr="007A7659" w:rsidRDefault="00BD6B97">
      <w:r w:rsidRPr="007A7659">
        <w:t>Changes to patient demographics (e.g., change in patient name, patient address, etc.) shall trigger the following Admit/Register or Update message:</w:t>
      </w:r>
    </w:p>
    <w:p w14:paraId="018C90BF" w14:textId="77777777" w:rsidR="00BD6B97" w:rsidRPr="007A7659" w:rsidRDefault="00BD6B97" w:rsidP="006E48D2">
      <w:pPr>
        <w:pStyle w:val="ListBullet2"/>
        <w:numPr>
          <w:ilvl w:val="0"/>
          <w:numId w:val="30"/>
        </w:numPr>
      </w:pPr>
      <w:r w:rsidRPr="007A7659">
        <w:t xml:space="preserve">A08 – Update Patient Information </w:t>
      </w:r>
    </w:p>
    <w:p w14:paraId="089997ED" w14:textId="77777777" w:rsidR="00BD6B97" w:rsidRPr="007A7659" w:rsidRDefault="00BD6B97">
      <w:r w:rsidRPr="007A7659">
        <w:t>The Patient Identifier Cross-reference Manager shall only perform cross-referencing logic on messages received from Patient Identity Source Actors. For a given Patient Identifier Domain there shall be one and only one Patient Identity Source Actor, but a given Patient Identity Source may serve more than one Patient Identifier Domain.</w:t>
      </w:r>
    </w:p>
    <w:p w14:paraId="07661CD8" w14:textId="77777777" w:rsidR="00BD6B97" w:rsidRPr="007A7659" w:rsidRDefault="00BD6B97">
      <w:pPr>
        <w:pStyle w:val="Heading5"/>
        <w:numPr>
          <w:ilvl w:val="4"/>
          <w:numId w:val="19"/>
        </w:numPr>
        <w:tabs>
          <w:tab w:val="left" w:pos="1008"/>
        </w:tabs>
        <w:rPr>
          <w:noProof w:val="0"/>
        </w:rPr>
      </w:pPr>
      <w:bookmarkStart w:id="637" w:name="_Toc173916194"/>
      <w:bookmarkStart w:id="638" w:name="_Toc174248715"/>
      <w:r w:rsidRPr="007A7659">
        <w:rPr>
          <w:noProof w:val="0"/>
        </w:rPr>
        <w:t>Message Semantics</w:t>
      </w:r>
      <w:bookmarkEnd w:id="637"/>
      <w:bookmarkEnd w:id="638"/>
    </w:p>
    <w:p w14:paraId="736D3CDB" w14:textId="77777777" w:rsidR="00BD6B97" w:rsidRPr="007A7659" w:rsidRDefault="00BD6B97" w:rsidP="001D3953">
      <w:pPr>
        <w:pStyle w:val="BodyText"/>
      </w:pPr>
      <w:r w:rsidRPr="007A7659">
        <w:t>The Patient Identity Feed transaction is conducted by the HL7 ADT message, as defined in the subsequent sections. The Patient Identity Source shall generate the message whenever a patient is admitted, pre-admitted, or registered, or when some piece of patient demographic data changes. Pre-admission of inpatients shall use the A05 trigger event. The segments of the message listed below are required, and their detailed descriptions are provided in the following subsections.</w:t>
      </w:r>
      <w:r w:rsidRPr="007A7659">
        <w:br/>
      </w:r>
    </w:p>
    <w:p w14:paraId="40C49076" w14:textId="77777777" w:rsidR="00BD6B97" w:rsidRPr="007A7659" w:rsidRDefault="00BD6B97">
      <w:pPr>
        <w:pStyle w:val="Note"/>
      </w:pPr>
      <w:r w:rsidRPr="007A7659">
        <w:t xml:space="preserve">Note: </w:t>
      </w:r>
      <w:r w:rsidRPr="007A7659">
        <w:tab/>
      </w:r>
      <w:r w:rsidRPr="007A7659">
        <w:rPr>
          <w:bCs/>
        </w:rPr>
        <w:t>Conventions used in this section as well as additional</w:t>
      </w:r>
      <w:r w:rsidRPr="007A7659">
        <w:t xml:space="preserve"> qualifications to the level of specification and HL7 profiling are stated in ITI TF-2x: Appendix C and C.1.</w:t>
      </w:r>
    </w:p>
    <w:p w14:paraId="4FE6DA81" w14:textId="77777777" w:rsidR="00BD6B97" w:rsidRPr="007A7659" w:rsidRDefault="00BD6B97">
      <w:r w:rsidRPr="007A7659">
        <w:t>Required segments are defined below. Other segments are optional</w:t>
      </w:r>
    </w:p>
    <w:p w14:paraId="66596652" w14:textId="77777777" w:rsidR="00BD6B97" w:rsidRPr="007A7659" w:rsidRDefault="00BD6B97">
      <w:pPr>
        <w:pStyle w:val="TableTitle"/>
      </w:pPr>
      <w:r w:rsidRPr="007A7659">
        <w:lastRenderedPageBreak/>
        <w:t>Table 3.8-1: ADT Patient Administration Messages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0"/>
        <w:gridCol w:w="3780"/>
        <w:gridCol w:w="2560"/>
      </w:tblGrid>
      <w:tr w:rsidR="00BD6B97" w:rsidRPr="007A7659" w14:paraId="66D3C653" w14:textId="77777777" w:rsidTr="004A0919">
        <w:trPr>
          <w:jc w:val="center"/>
        </w:trPr>
        <w:tc>
          <w:tcPr>
            <w:tcW w:w="1660" w:type="dxa"/>
            <w:shd w:val="clear" w:color="auto" w:fill="D9D9D9"/>
          </w:tcPr>
          <w:p w14:paraId="0EB7415E" w14:textId="77777777" w:rsidR="00BD6B97" w:rsidRPr="007A7659" w:rsidRDefault="00BD6B97" w:rsidP="0002013A">
            <w:pPr>
              <w:pStyle w:val="TableEntryHeader"/>
            </w:pPr>
            <w:r w:rsidRPr="007A7659">
              <w:t>ADT</w:t>
            </w:r>
          </w:p>
        </w:tc>
        <w:tc>
          <w:tcPr>
            <w:tcW w:w="3780" w:type="dxa"/>
            <w:shd w:val="clear" w:color="auto" w:fill="D9D9D9"/>
          </w:tcPr>
          <w:p w14:paraId="27536401" w14:textId="77777777" w:rsidR="00BD6B97" w:rsidRPr="007A7659" w:rsidRDefault="00BD6B97" w:rsidP="0002013A">
            <w:pPr>
              <w:pStyle w:val="TableEntryHeader"/>
            </w:pPr>
            <w:r w:rsidRPr="007A7659">
              <w:t>Patient Administration Message</w:t>
            </w:r>
          </w:p>
        </w:tc>
        <w:tc>
          <w:tcPr>
            <w:tcW w:w="2560" w:type="dxa"/>
            <w:shd w:val="clear" w:color="auto" w:fill="D9D9D9"/>
          </w:tcPr>
          <w:p w14:paraId="45303E53" w14:textId="77777777" w:rsidR="00BD6B97" w:rsidRPr="007A7659" w:rsidRDefault="00BD6B97" w:rsidP="0002013A">
            <w:pPr>
              <w:pStyle w:val="TableEntryHeader"/>
            </w:pPr>
            <w:r w:rsidRPr="007A7659">
              <w:t>Chapter in HL7 2.3.1</w:t>
            </w:r>
          </w:p>
        </w:tc>
      </w:tr>
      <w:tr w:rsidR="00BD6B97" w:rsidRPr="007A7659" w14:paraId="43A3C877" w14:textId="77777777" w:rsidTr="004A0919">
        <w:trPr>
          <w:jc w:val="center"/>
        </w:trPr>
        <w:tc>
          <w:tcPr>
            <w:tcW w:w="1660" w:type="dxa"/>
          </w:tcPr>
          <w:p w14:paraId="656C45A0" w14:textId="77777777" w:rsidR="00BD6B97" w:rsidRPr="007A7659" w:rsidRDefault="00BD6B97">
            <w:pPr>
              <w:pStyle w:val="TableEntry"/>
              <w:rPr>
                <w:noProof w:val="0"/>
              </w:rPr>
            </w:pPr>
            <w:r w:rsidRPr="007A7659">
              <w:rPr>
                <w:noProof w:val="0"/>
              </w:rPr>
              <w:t>MSH</w:t>
            </w:r>
          </w:p>
        </w:tc>
        <w:tc>
          <w:tcPr>
            <w:tcW w:w="3780" w:type="dxa"/>
          </w:tcPr>
          <w:p w14:paraId="05B80569" w14:textId="77777777" w:rsidR="00BD6B97" w:rsidRPr="007A7659" w:rsidRDefault="00BD6B97">
            <w:pPr>
              <w:pStyle w:val="TableEntry"/>
              <w:rPr>
                <w:noProof w:val="0"/>
              </w:rPr>
            </w:pPr>
            <w:r w:rsidRPr="007A7659">
              <w:rPr>
                <w:noProof w:val="0"/>
              </w:rPr>
              <w:t>Message Header</w:t>
            </w:r>
          </w:p>
        </w:tc>
        <w:tc>
          <w:tcPr>
            <w:tcW w:w="2560" w:type="dxa"/>
          </w:tcPr>
          <w:p w14:paraId="7FB45167" w14:textId="77777777" w:rsidR="00BD6B97" w:rsidRPr="007A7659" w:rsidRDefault="00BD6B97">
            <w:pPr>
              <w:pStyle w:val="TableEntry"/>
              <w:rPr>
                <w:noProof w:val="0"/>
              </w:rPr>
            </w:pPr>
            <w:r w:rsidRPr="007A7659">
              <w:rPr>
                <w:noProof w:val="0"/>
              </w:rPr>
              <w:t>2</w:t>
            </w:r>
          </w:p>
        </w:tc>
      </w:tr>
      <w:tr w:rsidR="00BD6B97" w:rsidRPr="007A7659" w14:paraId="21DB7765" w14:textId="77777777" w:rsidTr="004A0919">
        <w:trPr>
          <w:jc w:val="center"/>
        </w:trPr>
        <w:tc>
          <w:tcPr>
            <w:tcW w:w="1660" w:type="dxa"/>
          </w:tcPr>
          <w:p w14:paraId="7D4E545E" w14:textId="77777777" w:rsidR="00BD6B97" w:rsidRPr="007A7659" w:rsidRDefault="00BD6B97">
            <w:pPr>
              <w:pStyle w:val="TableEntry"/>
              <w:rPr>
                <w:noProof w:val="0"/>
              </w:rPr>
            </w:pPr>
            <w:r w:rsidRPr="007A7659">
              <w:rPr>
                <w:noProof w:val="0"/>
              </w:rPr>
              <w:t>EVN</w:t>
            </w:r>
          </w:p>
        </w:tc>
        <w:tc>
          <w:tcPr>
            <w:tcW w:w="3780" w:type="dxa"/>
          </w:tcPr>
          <w:p w14:paraId="4107A3DE" w14:textId="77777777" w:rsidR="00BD6B97" w:rsidRPr="007A7659" w:rsidRDefault="00BD6B97">
            <w:pPr>
              <w:pStyle w:val="TableEntry"/>
              <w:rPr>
                <w:noProof w:val="0"/>
              </w:rPr>
            </w:pPr>
            <w:r w:rsidRPr="007A7659">
              <w:rPr>
                <w:noProof w:val="0"/>
              </w:rPr>
              <w:t>Event Type</w:t>
            </w:r>
          </w:p>
        </w:tc>
        <w:tc>
          <w:tcPr>
            <w:tcW w:w="2560" w:type="dxa"/>
          </w:tcPr>
          <w:p w14:paraId="5D265017" w14:textId="77777777" w:rsidR="00BD6B97" w:rsidRPr="007A7659" w:rsidRDefault="00BD6B97">
            <w:pPr>
              <w:pStyle w:val="TableEntry"/>
              <w:rPr>
                <w:noProof w:val="0"/>
              </w:rPr>
            </w:pPr>
            <w:r w:rsidRPr="007A7659">
              <w:rPr>
                <w:noProof w:val="0"/>
              </w:rPr>
              <w:t>3</w:t>
            </w:r>
          </w:p>
        </w:tc>
      </w:tr>
      <w:tr w:rsidR="00BD6B97" w:rsidRPr="007A7659" w14:paraId="3BD4148A" w14:textId="77777777" w:rsidTr="004A0919">
        <w:trPr>
          <w:jc w:val="center"/>
        </w:trPr>
        <w:tc>
          <w:tcPr>
            <w:tcW w:w="1660" w:type="dxa"/>
          </w:tcPr>
          <w:p w14:paraId="7B802CE3" w14:textId="77777777" w:rsidR="00BD6B97" w:rsidRPr="007A7659" w:rsidRDefault="00BD6B97">
            <w:pPr>
              <w:pStyle w:val="TableEntry"/>
              <w:rPr>
                <w:noProof w:val="0"/>
              </w:rPr>
            </w:pPr>
            <w:r w:rsidRPr="007A7659">
              <w:rPr>
                <w:noProof w:val="0"/>
              </w:rPr>
              <w:t>PID</w:t>
            </w:r>
          </w:p>
        </w:tc>
        <w:tc>
          <w:tcPr>
            <w:tcW w:w="3780" w:type="dxa"/>
          </w:tcPr>
          <w:p w14:paraId="7F470070" w14:textId="77777777" w:rsidR="00BD6B97" w:rsidRPr="007A7659" w:rsidRDefault="00BD6B97">
            <w:pPr>
              <w:pStyle w:val="TableEntry"/>
              <w:rPr>
                <w:noProof w:val="0"/>
              </w:rPr>
            </w:pPr>
            <w:r w:rsidRPr="007A7659">
              <w:rPr>
                <w:noProof w:val="0"/>
              </w:rPr>
              <w:t>Patient Identification</w:t>
            </w:r>
          </w:p>
        </w:tc>
        <w:tc>
          <w:tcPr>
            <w:tcW w:w="2560" w:type="dxa"/>
          </w:tcPr>
          <w:p w14:paraId="61E8D22E" w14:textId="77777777" w:rsidR="00BD6B97" w:rsidRPr="007A7659" w:rsidRDefault="00BD6B97">
            <w:pPr>
              <w:pStyle w:val="TableEntry"/>
              <w:rPr>
                <w:noProof w:val="0"/>
              </w:rPr>
            </w:pPr>
            <w:r w:rsidRPr="007A7659">
              <w:rPr>
                <w:noProof w:val="0"/>
              </w:rPr>
              <w:t>3</w:t>
            </w:r>
          </w:p>
        </w:tc>
      </w:tr>
      <w:tr w:rsidR="00BD6B97" w:rsidRPr="007A7659" w14:paraId="7C869FD9" w14:textId="77777777" w:rsidTr="004A0919">
        <w:trPr>
          <w:jc w:val="center"/>
        </w:trPr>
        <w:tc>
          <w:tcPr>
            <w:tcW w:w="1660" w:type="dxa"/>
          </w:tcPr>
          <w:p w14:paraId="5224C634" w14:textId="77777777" w:rsidR="00BD6B97" w:rsidRPr="007A7659" w:rsidRDefault="00BD6B97">
            <w:pPr>
              <w:pStyle w:val="TableEntry"/>
              <w:rPr>
                <w:noProof w:val="0"/>
              </w:rPr>
            </w:pPr>
            <w:r w:rsidRPr="007A7659">
              <w:rPr>
                <w:noProof w:val="0"/>
              </w:rPr>
              <w:t>PV1</w:t>
            </w:r>
          </w:p>
        </w:tc>
        <w:tc>
          <w:tcPr>
            <w:tcW w:w="3780" w:type="dxa"/>
          </w:tcPr>
          <w:p w14:paraId="67D48B16" w14:textId="77777777" w:rsidR="00BD6B97" w:rsidRPr="007A7659" w:rsidRDefault="00BD6B97">
            <w:pPr>
              <w:pStyle w:val="TableEntry"/>
              <w:rPr>
                <w:noProof w:val="0"/>
              </w:rPr>
            </w:pPr>
            <w:r w:rsidRPr="007A7659">
              <w:rPr>
                <w:noProof w:val="0"/>
              </w:rPr>
              <w:t>Patient Visit</w:t>
            </w:r>
          </w:p>
        </w:tc>
        <w:tc>
          <w:tcPr>
            <w:tcW w:w="2560" w:type="dxa"/>
          </w:tcPr>
          <w:p w14:paraId="5FE8AECC" w14:textId="77777777" w:rsidR="00BD6B97" w:rsidRPr="007A7659" w:rsidRDefault="00BD6B97">
            <w:pPr>
              <w:pStyle w:val="TableEntry"/>
              <w:rPr>
                <w:noProof w:val="0"/>
              </w:rPr>
            </w:pPr>
            <w:r w:rsidRPr="007A7659">
              <w:rPr>
                <w:noProof w:val="0"/>
              </w:rPr>
              <w:t>3</w:t>
            </w:r>
          </w:p>
        </w:tc>
      </w:tr>
    </w:tbl>
    <w:p w14:paraId="53AF3C92" w14:textId="77777777" w:rsidR="00BD6B97" w:rsidRPr="007A7659" w:rsidRDefault="00BD6B97" w:rsidP="001D3953">
      <w:pPr>
        <w:pStyle w:val="BodyText"/>
      </w:pPr>
    </w:p>
    <w:p w14:paraId="04B386E2" w14:textId="77777777" w:rsidR="00BD6B97" w:rsidRPr="007A7659" w:rsidRDefault="00BD6B97">
      <w:r w:rsidRPr="007A7659">
        <w:t>Each message shall be acknowledged by the HL7 ACK message sent by the receiver of ADT message to its sender. See ITI TF-2x: C.2.3, “Acknowledgement Modes”, for definition and discussion of the ACK message.</w:t>
      </w:r>
    </w:p>
    <w:p w14:paraId="764A3768" w14:textId="77777777" w:rsidR="00BD6B97" w:rsidRPr="007A7659" w:rsidRDefault="00BD6B97">
      <w:r w:rsidRPr="007A7659">
        <w:t xml:space="preserve">This transaction does not require Patient Identity Source Actors to include any attributes not already required by the corresponding HL7 message (as is described in the following sections). This minimal set of requirements enables inclusion of the largest range of Patient Identity Source Actor systems. </w:t>
      </w:r>
    </w:p>
    <w:p w14:paraId="183C9089" w14:textId="08D06D76" w:rsidR="00BD6B97" w:rsidRPr="007A7659" w:rsidRDefault="00BD6B97">
      <w:r w:rsidRPr="007A7659">
        <w:t xml:space="preserve">This transaction </w:t>
      </w:r>
      <w:r w:rsidRPr="007A7659">
        <w:rPr>
          <w:b/>
          <w:bCs/>
        </w:rPr>
        <w:t>does</w:t>
      </w:r>
      <w:r w:rsidRPr="007A7659">
        <w:t xml:space="preserve"> place additional requirements on the Patient Identifier Cross-reference Manager and Document Registry Actors, requiring them to accept a set of HL7 attributes beyond what is required by HL7. (See </w:t>
      </w:r>
      <w:r w:rsidR="00211645" w:rsidRPr="007A7659">
        <w:t xml:space="preserve">Section </w:t>
      </w:r>
      <w:r w:rsidRPr="007A7659">
        <w:t>3.8.4.1.3 for a description of these additional requirements</w:t>
      </w:r>
      <w:r w:rsidR="00BB15BF">
        <w:t>.</w:t>
      </w:r>
      <w:r w:rsidRPr="007A7659">
        <w:t>)</w:t>
      </w:r>
    </w:p>
    <w:p w14:paraId="6681A611" w14:textId="77777777" w:rsidR="00BD6B97" w:rsidRPr="007A7659" w:rsidRDefault="00BD6B97">
      <w:pPr>
        <w:pStyle w:val="Heading6"/>
        <w:numPr>
          <w:ilvl w:val="5"/>
          <w:numId w:val="19"/>
        </w:numPr>
        <w:tabs>
          <w:tab w:val="clear" w:pos="4320"/>
          <w:tab w:val="left" w:pos="1152"/>
        </w:tabs>
        <w:rPr>
          <w:noProof w:val="0"/>
        </w:rPr>
      </w:pPr>
      <w:bookmarkStart w:id="639" w:name="_Toc173916195"/>
      <w:bookmarkStart w:id="640" w:name="_Toc174248716"/>
      <w:r w:rsidRPr="007A7659">
        <w:rPr>
          <w:noProof w:val="0"/>
        </w:rPr>
        <w:t>MSH Segment</w:t>
      </w:r>
      <w:bookmarkEnd w:id="639"/>
      <w:bookmarkEnd w:id="640"/>
    </w:p>
    <w:p w14:paraId="16CCD343" w14:textId="77777777" w:rsidR="00BD6B97" w:rsidRPr="007A7659" w:rsidRDefault="00BD6B97">
      <w:r w:rsidRPr="007A7659">
        <w:t>The MSH segment shall be constructed as defined in ITI TF-2x: C.2.2 “Message Control”.</w:t>
      </w:r>
    </w:p>
    <w:p w14:paraId="4AD17932" w14:textId="77777777" w:rsidR="00BD6B97" w:rsidRPr="007A7659" w:rsidRDefault="00BD6B97" w:rsidP="00CF2FDE">
      <w:r w:rsidRPr="007A7659">
        <w:t xml:space="preserve">Field </w:t>
      </w:r>
      <w:r w:rsidRPr="007A7659">
        <w:rPr>
          <w:i/>
        </w:rPr>
        <w:t>MSH-9 Message Type</w:t>
      </w:r>
      <w:r w:rsidRPr="007A7659">
        <w:t xml:space="preserve"> shall have at least two components. The first component shall have a value of </w:t>
      </w:r>
      <w:r w:rsidRPr="007A7659">
        <w:rPr>
          <w:b/>
          <w:bCs/>
        </w:rPr>
        <w:t>ADT</w:t>
      </w:r>
      <w:r w:rsidRPr="007A7659">
        <w:t xml:space="preserve">; the second component shall have one of the values of </w:t>
      </w:r>
      <w:r w:rsidRPr="007A7659">
        <w:rPr>
          <w:b/>
          <w:bCs/>
        </w:rPr>
        <w:t>A01</w:t>
      </w:r>
      <w:r w:rsidRPr="007A7659">
        <w:t xml:space="preserve">, </w:t>
      </w:r>
      <w:r w:rsidRPr="007A7659">
        <w:rPr>
          <w:b/>
          <w:bCs/>
        </w:rPr>
        <w:t>A04</w:t>
      </w:r>
      <w:r w:rsidRPr="007A7659">
        <w:t xml:space="preserve">, </w:t>
      </w:r>
      <w:r w:rsidRPr="007A7659">
        <w:rPr>
          <w:b/>
          <w:bCs/>
        </w:rPr>
        <w:t>A05</w:t>
      </w:r>
      <w:r w:rsidRPr="007A7659">
        <w:t xml:space="preserve"> or </w:t>
      </w:r>
      <w:r w:rsidRPr="007A7659">
        <w:rPr>
          <w:b/>
          <w:bCs/>
        </w:rPr>
        <w:t>A08</w:t>
      </w:r>
      <w:r w:rsidRPr="007A7659">
        <w:t xml:space="preserve"> as appropriate. The third component is optional; however, if present, it shall have the value</w:t>
      </w:r>
      <w:r w:rsidR="00E676F5" w:rsidRPr="007A7659">
        <w:t xml:space="preserve"> of ADT_A01 for all message types, as defined in HL7 v2.3.1 Table 0354.</w:t>
      </w:r>
    </w:p>
    <w:p w14:paraId="6123546B" w14:textId="77777777" w:rsidR="00BD6B97" w:rsidRPr="007A7659" w:rsidRDefault="00BD6B97">
      <w:pPr>
        <w:pStyle w:val="Heading6"/>
        <w:numPr>
          <w:ilvl w:val="5"/>
          <w:numId w:val="19"/>
        </w:numPr>
        <w:tabs>
          <w:tab w:val="clear" w:pos="4320"/>
          <w:tab w:val="left" w:pos="1152"/>
        </w:tabs>
        <w:rPr>
          <w:noProof w:val="0"/>
        </w:rPr>
      </w:pPr>
      <w:bookmarkStart w:id="641" w:name="_Toc173916196"/>
      <w:bookmarkStart w:id="642" w:name="_Toc174248717"/>
      <w:r w:rsidRPr="007A7659">
        <w:rPr>
          <w:noProof w:val="0"/>
        </w:rPr>
        <w:t>EVN Segment</w:t>
      </w:r>
      <w:bookmarkEnd w:id="641"/>
      <w:bookmarkEnd w:id="642"/>
    </w:p>
    <w:p w14:paraId="236A843C" w14:textId="77777777" w:rsidR="00BD6B97" w:rsidRPr="007A7659" w:rsidRDefault="00BD6B97">
      <w:r w:rsidRPr="007A7659">
        <w:t xml:space="preserve">The Patient Identity Source is not required to send any attributes within the EVN segment beyond what is specified in the HL7 standard. See Table C.1-4 in ITI TF-2x: C.2.4 “Common Segment Definitions” for the specification of this segment. </w:t>
      </w:r>
    </w:p>
    <w:p w14:paraId="485FB2D6" w14:textId="77777777" w:rsidR="00BD6B97" w:rsidRPr="007A7659" w:rsidRDefault="00BD6B97">
      <w:pPr>
        <w:pStyle w:val="Heading6"/>
        <w:numPr>
          <w:ilvl w:val="5"/>
          <w:numId w:val="19"/>
        </w:numPr>
        <w:tabs>
          <w:tab w:val="clear" w:pos="4320"/>
          <w:tab w:val="left" w:pos="1152"/>
        </w:tabs>
        <w:rPr>
          <w:noProof w:val="0"/>
        </w:rPr>
      </w:pPr>
      <w:bookmarkStart w:id="643" w:name="_Toc173916197"/>
      <w:bookmarkStart w:id="644" w:name="_Toc174248718"/>
      <w:r w:rsidRPr="007A7659">
        <w:rPr>
          <w:noProof w:val="0"/>
        </w:rPr>
        <w:t>PID Segment</w:t>
      </w:r>
      <w:bookmarkEnd w:id="643"/>
      <w:bookmarkEnd w:id="644"/>
    </w:p>
    <w:p w14:paraId="1A5C88B2" w14:textId="77777777" w:rsidR="00BD6B97" w:rsidRPr="007A7659" w:rsidRDefault="00BD6B97">
      <w:r w:rsidRPr="007A7659">
        <w:t>The Patient Identity Source is not required to send any attributes within the PID segment beyond what is specified in the HL7 standard.</w:t>
      </w:r>
    </w:p>
    <w:p w14:paraId="6AF4DD0B" w14:textId="77777777" w:rsidR="00BD6B97" w:rsidRPr="007A7659" w:rsidRDefault="00BD6B97" w:rsidP="007E3B51">
      <w:r w:rsidRPr="007A7659">
        <w:t>When sending ADT messages A01, A04, and A05, the Patient Identity Source shall populate appropriate values in the fields as listed in Table 3.8-2:</w:t>
      </w:r>
    </w:p>
    <w:p w14:paraId="4ED0DAAB" w14:textId="77777777" w:rsidR="00BD6B97" w:rsidRPr="007A7659" w:rsidRDefault="00BD6B97">
      <w:pPr>
        <w:pStyle w:val="TableTitle"/>
      </w:pPr>
      <w:r w:rsidRPr="007A7659">
        <w:t>Table 3.8-2: IHE Profile - PID segment</w:t>
      </w:r>
    </w:p>
    <w:tbl>
      <w:tblPr>
        <w:tblW w:w="8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0"/>
        <w:gridCol w:w="900"/>
        <w:gridCol w:w="900"/>
        <w:gridCol w:w="900"/>
        <w:gridCol w:w="990"/>
        <w:gridCol w:w="1079"/>
        <w:gridCol w:w="3023"/>
      </w:tblGrid>
      <w:tr w:rsidR="00BD6B97" w:rsidRPr="007A7659" w14:paraId="56A0F3D1" w14:textId="77777777" w:rsidTr="004A0919">
        <w:trPr>
          <w:cantSplit/>
          <w:tblHeader/>
          <w:jc w:val="center"/>
        </w:trPr>
        <w:tc>
          <w:tcPr>
            <w:tcW w:w="990" w:type="dxa"/>
            <w:shd w:val="clear" w:color="auto" w:fill="D9D9D9"/>
          </w:tcPr>
          <w:p w14:paraId="3D61ACB6" w14:textId="77777777" w:rsidR="00BD6B97" w:rsidRPr="007A7659" w:rsidRDefault="00BD6B97" w:rsidP="0002013A">
            <w:pPr>
              <w:pStyle w:val="TableEntryHeader"/>
            </w:pPr>
            <w:r w:rsidRPr="007A7659">
              <w:t>SEQ</w:t>
            </w:r>
          </w:p>
        </w:tc>
        <w:tc>
          <w:tcPr>
            <w:tcW w:w="900" w:type="dxa"/>
            <w:shd w:val="clear" w:color="auto" w:fill="D9D9D9"/>
          </w:tcPr>
          <w:p w14:paraId="672B8CBE" w14:textId="77777777" w:rsidR="00BD6B97" w:rsidRPr="007A7659" w:rsidRDefault="00BD6B97" w:rsidP="0002013A">
            <w:pPr>
              <w:pStyle w:val="TableEntryHeader"/>
            </w:pPr>
            <w:r w:rsidRPr="007A7659">
              <w:t>LEN</w:t>
            </w:r>
          </w:p>
        </w:tc>
        <w:tc>
          <w:tcPr>
            <w:tcW w:w="900" w:type="dxa"/>
            <w:shd w:val="clear" w:color="auto" w:fill="D9D9D9"/>
          </w:tcPr>
          <w:p w14:paraId="0CC351EF" w14:textId="77777777" w:rsidR="00BD6B97" w:rsidRPr="007A7659" w:rsidRDefault="00BD6B97" w:rsidP="0002013A">
            <w:pPr>
              <w:pStyle w:val="TableEntryHeader"/>
            </w:pPr>
            <w:r w:rsidRPr="007A7659">
              <w:t>DT</w:t>
            </w:r>
          </w:p>
        </w:tc>
        <w:tc>
          <w:tcPr>
            <w:tcW w:w="900" w:type="dxa"/>
            <w:shd w:val="clear" w:color="auto" w:fill="D9D9D9"/>
          </w:tcPr>
          <w:p w14:paraId="3C2AE96F" w14:textId="77777777" w:rsidR="00BD6B97" w:rsidRPr="007A7659" w:rsidRDefault="00BD6B97" w:rsidP="0002013A">
            <w:pPr>
              <w:pStyle w:val="TableEntryHeader"/>
            </w:pPr>
            <w:r w:rsidRPr="007A7659">
              <w:t>OPT</w:t>
            </w:r>
          </w:p>
        </w:tc>
        <w:tc>
          <w:tcPr>
            <w:tcW w:w="990" w:type="dxa"/>
            <w:shd w:val="clear" w:color="auto" w:fill="D9D9D9"/>
          </w:tcPr>
          <w:p w14:paraId="554A1639" w14:textId="77777777" w:rsidR="00BD6B97" w:rsidRPr="007A7659" w:rsidRDefault="00BD6B97" w:rsidP="0002013A">
            <w:pPr>
              <w:pStyle w:val="TableEntryHeader"/>
            </w:pPr>
            <w:r w:rsidRPr="007A7659">
              <w:t>TBL#</w:t>
            </w:r>
          </w:p>
        </w:tc>
        <w:tc>
          <w:tcPr>
            <w:tcW w:w="1079" w:type="dxa"/>
            <w:shd w:val="clear" w:color="auto" w:fill="D9D9D9"/>
          </w:tcPr>
          <w:p w14:paraId="16436CD0" w14:textId="77777777" w:rsidR="00BD6B97" w:rsidRPr="007A7659" w:rsidRDefault="00BD6B97" w:rsidP="0002013A">
            <w:pPr>
              <w:pStyle w:val="TableEntryHeader"/>
            </w:pPr>
            <w:r w:rsidRPr="007A7659">
              <w:t>ITEM#</w:t>
            </w:r>
          </w:p>
        </w:tc>
        <w:tc>
          <w:tcPr>
            <w:tcW w:w="3023" w:type="dxa"/>
            <w:shd w:val="clear" w:color="auto" w:fill="D9D9D9"/>
          </w:tcPr>
          <w:p w14:paraId="33B234D1" w14:textId="77777777" w:rsidR="00BD6B97" w:rsidRPr="007A7659" w:rsidRDefault="00BD6B97" w:rsidP="0002013A">
            <w:pPr>
              <w:pStyle w:val="TableEntryHeader"/>
            </w:pPr>
            <w:r w:rsidRPr="007A7659">
              <w:t>ELEMENT NAME</w:t>
            </w:r>
          </w:p>
        </w:tc>
      </w:tr>
      <w:tr w:rsidR="00BD6B97" w:rsidRPr="007A7659" w14:paraId="066C3C1B" w14:textId="77777777" w:rsidTr="004A0919">
        <w:trPr>
          <w:jc w:val="center"/>
        </w:trPr>
        <w:tc>
          <w:tcPr>
            <w:tcW w:w="990" w:type="dxa"/>
          </w:tcPr>
          <w:p w14:paraId="77B6741C" w14:textId="77777777" w:rsidR="00BD6B97" w:rsidRPr="007A7659" w:rsidRDefault="00BD6B97" w:rsidP="009E45C3">
            <w:pPr>
              <w:pStyle w:val="TableEntry"/>
              <w:snapToGrid w:val="0"/>
              <w:rPr>
                <w:noProof w:val="0"/>
              </w:rPr>
            </w:pPr>
            <w:r w:rsidRPr="007A7659">
              <w:rPr>
                <w:noProof w:val="0"/>
              </w:rPr>
              <w:t>1</w:t>
            </w:r>
          </w:p>
        </w:tc>
        <w:tc>
          <w:tcPr>
            <w:tcW w:w="900" w:type="dxa"/>
          </w:tcPr>
          <w:p w14:paraId="2D91588C" w14:textId="77777777" w:rsidR="00BD6B97" w:rsidRPr="007A7659" w:rsidRDefault="00BD6B97" w:rsidP="009E45C3">
            <w:pPr>
              <w:pStyle w:val="TableEntry"/>
              <w:snapToGrid w:val="0"/>
              <w:rPr>
                <w:noProof w:val="0"/>
              </w:rPr>
            </w:pPr>
            <w:r w:rsidRPr="007A7659">
              <w:rPr>
                <w:noProof w:val="0"/>
              </w:rPr>
              <w:t>4</w:t>
            </w:r>
          </w:p>
        </w:tc>
        <w:tc>
          <w:tcPr>
            <w:tcW w:w="900" w:type="dxa"/>
          </w:tcPr>
          <w:p w14:paraId="3BFECECC" w14:textId="77777777" w:rsidR="00BD6B97" w:rsidRPr="007A7659" w:rsidRDefault="00BD6B97" w:rsidP="009E45C3">
            <w:pPr>
              <w:pStyle w:val="TableEntry"/>
              <w:snapToGrid w:val="0"/>
              <w:rPr>
                <w:noProof w:val="0"/>
              </w:rPr>
            </w:pPr>
            <w:r w:rsidRPr="007A7659">
              <w:rPr>
                <w:noProof w:val="0"/>
              </w:rPr>
              <w:t>SI</w:t>
            </w:r>
          </w:p>
        </w:tc>
        <w:tc>
          <w:tcPr>
            <w:tcW w:w="900" w:type="dxa"/>
          </w:tcPr>
          <w:p w14:paraId="39503D14" w14:textId="77777777" w:rsidR="00BD6B97" w:rsidRPr="007A7659" w:rsidRDefault="00BD6B97" w:rsidP="009E45C3">
            <w:pPr>
              <w:pStyle w:val="TableEntry"/>
              <w:snapToGrid w:val="0"/>
              <w:rPr>
                <w:noProof w:val="0"/>
              </w:rPr>
            </w:pPr>
            <w:r w:rsidRPr="007A7659">
              <w:rPr>
                <w:noProof w:val="0"/>
              </w:rPr>
              <w:t>O</w:t>
            </w:r>
          </w:p>
        </w:tc>
        <w:tc>
          <w:tcPr>
            <w:tcW w:w="990" w:type="dxa"/>
          </w:tcPr>
          <w:p w14:paraId="5644015B" w14:textId="77777777" w:rsidR="00BD6B97" w:rsidRPr="007A7659" w:rsidRDefault="00BD6B97" w:rsidP="009E45C3">
            <w:pPr>
              <w:pStyle w:val="TableEntry"/>
              <w:snapToGrid w:val="0"/>
              <w:rPr>
                <w:noProof w:val="0"/>
              </w:rPr>
            </w:pPr>
          </w:p>
        </w:tc>
        <w:tc>
          <w:tcPr>
            <w:tcW w:w="1079" w:type="dxa"/>
          </w:tcPr>
          <w:p w14:paraId="09F4D8C7" w14:textId="77777777" w:rsidR="00BD6B97" w:rsidRPr="007A7659" w:rsidRDefault="00BD6B97" w:rsidP="009E45C3">
            <w:pPr>
              <w:pStyle w:val="TableEntry"/>
              <w:snapToGrid w:val="0"/>
              <w:rPr>
                <w:noProof w:val="0"/>
              </w:rPr>
            </w:pPr>
            <w:r w:rsidRPr="007A7659">
              <w:rPr>
                <w:noProof w:val="0"/>
              </w:rPr>
              <w:t>00104</w:t>
            </w:r>
          </w:p>
        </w:tc>
        <w:tc>
          <w:tcPr>
            <w:tcW w:w="3023" w:type="dxa"/>
          </w:tcPr>
          <w:p w14:paraId="112D002B" w14:textId="77777777" w:rsidR="00BD6B97" w:rsidRPr="007A7659" w:rsidRDefault="00BD6B97" w:rsidP="009E45C3">
            <w:pPr>
              <w:pStyle w:val="TableEntry"/>
              <w:snapToGrid w:val="0"/>
              <w:rPr>
                <w:noProof w:val="0"/>
              </w:rPr>
            </w:pPr>
            <w:r w:rsidRPr="007A7659">
              <w:rPr>
                <w:noProof w:val="0"/>
              </w:rPr>
              <w:t>Set ID - Patient ID</w:t>
            </w:r>
          </w:p>
        </w:tc>
      </w:tr>
      <w:tr w:rsidR="00BD6B97" w:rsidRPr="007A7659" w14:paraId="0C081D2C" w14:textId="77777777" w:rsidTr="004A0919">
        <w:trPr>
          <w:jc w:val="center"/>
        </w:trPr>
        <w:tc>
          <w:tcPr>
            <w:tcW w:w="990" w:type="dxa"/>
          </w:tcPr>
          <w:p w14:paraId="014A7A0E" w14:textId="77777777" w:rsidR="00BD6B97" w:rsidRPr="007A7659" w:rsidRDefault="00BD6B97" w:rsidP="009E45C3">
            <w:pPr>
              <w:pStyle w:val="TableEntry"/>
              <w:snapToGrid w:val="0"/>
              <w:rPr>
                <w:noProof w:val="0"/>
              </w:rPr>
            </w:pPr>
            <w:r w:rsidRPr="007A7659">
              <w:rPr>
                <w:noProof w:val="0"/>
              </w:rPr>
              <w:lastRenderedPageBreak/>
              <w:t>2</w:t>
            </w:r>
          </w:p>
        </w:tc>
        <w:tc>
          <w:tcPr>
            <w:tcW w:w="900" w:type="dxa"/>
          </w:tcPr>
          <w:p w14:paraId="21391EF0" w14:textId="77777777" w:rsidR="00BD6B97" w:rsidRPr="007A7659" w:rsidRDefault="00BD6B97" w:rsidP="009E45C3">
            <w:pPr>
              <w:pStyle w:val="TableEntry"/>
              <w:snapToGrid w:val="0"/>
              <w:rPr>
                <w:noProof w:val="0"/>
              </w:rPr>
            </w:pPr>
            <w:r w:rsidRPr="007A7659">
              <w:rPr>
                <w:noProof w:val="0"/>
              </w:rPr>
              <w:t>20</w:t>
            </w:r>
          </w:p>
        </w:tc>
        <w:tc>
          <w:tcPr>
            <w:tcW w:w="900" w:type="dxa"/>
          </w:tcPr>
          <w:p w14:paraId="2764AB57" w14:textId="77777777" w:rsidR="00BD6B97" w:rsidRPr="007A7659" w:rsidRDefault="00BD6B97" w:rsidP="009E45C3">
            <w:pPr>
              <w:pStyle w:val="TableEntry"/>
              <w:snapToGrid w:val="0"/>
              <w:rPr>
                <w:noProof w:val="0"/>
              </w:rPr>
            </w:pPr>
            <w:r w:rsidRPr="007A7659">
              <w:rPr>
                <w:noProof w:val="0"/>
              </w:rPr>
              <w:t>CX</w:t>
            </w:r>
          </w:p>
        </w:tc>
        <w:tc>
          <w:tcPr>
            <w:tcW w:w="900" w:type="dxa"/>
          </w:tcPr>
          <w:p w14:paraId="5C0DF8E4" w14:textId="77777777" w:rsidR="00BD6B97" w:rsidRPr="007A7659" w:rsidRDefault="00BD6B97" w:rsidP="009E45C3">
            <w:pPr>
              <w:pStyle w:val="TableEntry"/>
              <w:snapToGrid w:val="0"/>
              <w:rPr>
                <w:noProof w:val="0"/>
              </w:rPr>
            </w:pPr>
            <w:r w:rsidRPr="007A7659">
              <w:rPr>
                <w:noProof w:val="0"/>
              </w:rPr>
              <w:t>O</w:t>
            </w:r>
          </w:p>
        </w:tc>
        <w:tc>
          <w:tcPr>
            <w:tcW w:w="990" w:type="dxa"/>
          </w:tcPr>
          <w:p w14:paraId="1F122194" w14:textId="77777777" w:rsidR="00BD6B97" w:rsidRPr="007A7659" w:rsidRDefault="00BD6B97" w:rsidP="009E45C3">
            <w:pPr>
              <w:pStyle w:val="TableEntry"/>
              <w:snapToGrid w:val="0"/>
              <w:rPr>
                <w:noProof w:val="0"/>
              </w:rPr>
            </w:pPr>
            <w:r w:rsidRPr="007A7659">
              <w:rPr>
                <w:noProof w:val="0"/>
              </w:rPr>
              <w:t xml:space="preserve"> </w:t>
            </w:r>
          </w:p>
        </w:tc>
        <w:tc>
          <w:tcPr>
            <w:tcW w:w="1079" w:type="dxa"/>
          </w:tcPr>
          <w:p w14:paraId="159EE55D" w14:textId="77777777" w:rsidR="00BD6B97" w:rsidRPr="007A7659" w:rsidRDefault="00BD6B97" w:rsidP="009E45C3">
            <w:pPr>
              <w:pStyle w:val="TableEntry"/>
              <w:snapToGrid w:val="0"/>
              <w:rPr>
                <w:noProof w:val="0"/>
              </w:rPr>
            </w:pPr>
            <w:r w:rsidRPr="007A7659">
              <w:rPr>
                <w:noProof w:val="0"/>
              </w:rPr>
              <w:t>00105</w:t>
            </w:r>
          </w:p>
        </w:tc>
        <w:tc>
          <w:tcPr>
            <w:tcW w:w="3023" w:type="dxa"/>
          </w:tcPr>
          <w:p w14:paraId="0BD1D5EA" w14:textId="77777777" w:rsidR="00BD6B97" w:rsidRPr="007A7659" w:rsidRDefault="00BD6B97" w:rsidP="009E45C3">
            <w:pPr>
              <w:pStyle w:val="TableEntry"/>
              <w:snapToGrid w:val="0"/>
              <w:rPr>
                <w:noProof w:val="0"/>
              </w:rPr>
            </w:pPr>
            <w:r w:rsidRPr="007A7659">
              <w:rPr>
                <w:noProof w:val="0"/>
              </w:rPr>
              <w:t xml:space="preserve">Patient ID </w:t>
            </w:r>
          </w:p>
        </w:tc>
      </w:tr>
      <w:tr w:rsidR="00BD6B97" w:rsidRPr="007A7659" w14:paraId="5A9F53D9" w14:textId="77777777" w:rsidTr="004A0919">
        <w:trPr>
          <w:jc w:val="center"/>
        </w:trPr>
        <w:tc>
          <w:tcPr>
            <w:tcW w:w="990" w:type="dxa"/>
          </w:tcPr>
          <w:p w14:paraId="2E53C613" w14:textId="77777777" w:rsidR="00BD6B97" w:rsidRPr="007A7659" w:rsidRDefault="00BD6B97" w:rsidP="009E45C3">
            <w:pPr>
              <w:pStyle w:val="TableEntry"/>
              <w:snapToGrid w:val="0"/>
              <w:rPr>
                <w:noProof w:val="0"/>
              </w:rPr>
            </w:pPr>
            <w:r w:rsidRPr="007A7659">
              <w:rPr>
                <w:noProof w:val="0"/>
              </w:rPr>
              <w:t>3</w:t>
            </w:r>
          </w:p>
        </w:tc>
        <w:tc>
          <w:tcPr>
            <w:tcW w:w="900" w:type="dxa"/>
          </w:tcPr>
          <w:p w14:paraId="5EE29D5E" w14:textId="77777777" w:rsidR="00BD6B97" w:rsidRPr="007A7659" w:rsidRDefault="00BD6B97" w:rsidP="009E45C3">
            <w:pPr>
              <w:pStyle w:val="TableEntry"/>
              <w:snapToGrid w:val="0"/>
              <w:rPr>
                <w:noProof w:val="0"/>
              </w:rPr>
            </w:pPr>
            <w:r w:rsidRPr="007A7659">
              <w:rPr>
                <w:noProof w:val="0"/>
              </w:rPr>
              <w:t>250</w:t>
            </w:r>
          </w:p>
        </w:tc>
        <w:tc>
          <w:tcPr>
            <w:tcW w:w="900" w:type="dxa"/>
          </w:tcPr>
          <w:p w14:paraId="36BC1084" w14:textId="77777777" w:rsidR="00BD6B97" w:rsidRPr="007A7659" w:rsidRDefault="00BD6B97" w:rsidP="009E45C3">
            <w:pPr>
              <w:pStyle w:val="TableEntry"/>
              <w:snapToGrid w:val="0"/>
              <w:rPr>
                <w:noProof w:val="0"/>
              </w:rPr>
            </w:pPr>
            <w:r w:rsidRPr="007A7659">
              <w:rPr>
                <w:noProof w:val="0"/>
              </w:rPr>
              <w:t>CX</w:t>
            </w:r>
          </w:p>
        </w:tc>
        <w:tc>
          <w:tcPr>
            <w:tcW w:w="900" w:type="dxa"/>
          </w:tcPr>
          <w:p w14:paraId="67D26AF9" w14:textId="77777777" w:rsidR="00BD6B97" w:rsidRPr="007A7659" w:rsidRDefault="00BD6B97" w:rsidP="009E45C3">
            <w:pPr>
              <w:pStyle w:val="TableEntry"/>
              <w:snapToGrid w:val="0"/>
              <w:rPr>
                <w:noProof w:val="0"/>
              </w:rPr>
            </w:pPr>
            <w:r w:rsidRPr="007A7659">
              <w:rPr>
                <w:noProof w:val="0"/>
              </w:rPr>
              <w:t>R</w:t>
            </w:r>
          </w:p>
        </w:tc>
        <w:tc>
          <w:tcPr>
            <w:tcW w:w="990" w:type="dxa"/>
          </w:tcPr>
          <w:p w14:paraId="0E5EB631" w14:textId="77777777" w:rsidR="00BD6B97" w:rsidRPr="007A7659" w:rsidRDefault="00BD6B97" w:rsidP="009E45C3">
            <w:pPr>
              <w:pStyle w:val="TableEntry"/>
              <w:snapToGrid w:val="0"/>
              <w:rPr>
                <w:noProof w:val="0"/>
              </w:rPr>
            </w:pPr>
          </w:p>
        </w:tc>
        <w:tc>
          <w:tcPr>
            <w:tcW w:w="1079" w:type="dxa"/>
          </w:tcPr>
          <w:p w14:paraId="62802035" w14:textId="77777777" w:rsidR="00BD6B97" w:rsidRPr="007A7659" w:rsidRDefault="00BD6B97" w:rsidP="009E45C3">
            <w:pPr>
              <w:pStyle w:val="TableEntry"/>
              <w:snapToGrid w:val="0"/>
              <w:rPr>
                <w:noProof w:val="0"/>
              </w:rPr>
            </w:pPr>
            <w:r w:rsidRPr="007A7659">
              <w:rPr>
                <w:noProof w:val="0"/>
              </w:rPr>
              <w:t>00106</w:t>
            </w:r>
          </w:p>
        </w:tc>
        <w:tc>
          <w:tcPr>
            <w:tcW w:w="3023" w:type="dxa"/>
          </w:tcPr>
          <w:p w14:paraId="68608A1C" w14:textId="77777777" w:rsidR="00BD6B97" w:rsidRPr="007A7659" w:rsidRDefault="00BD6B97" w:rsidP="009E45C3">
            <w:pPr>
              <w:pStyle w:val="TableEntry"/>
              <w:snapToGrid w:val="0"/>
              <w:rPr>
                <w:noProof w:val="0"/>
              </w:rPr>
            </w:pPr>
            <w:r w:rsidRPr="007A7659">
              <w:rPr>
                <w:noProof w:val="0"/>
              </w:rPr>
              <w:t>Patient Identifier List</w:t>
            </w:r>
          </w:p>
        </w:tc>
      </w:tr>
      <w:tr w:rsidR="00BD6B97" w:rsidRPr="007A7659" w14:paraId="2CE67A97" w14:textId="77777777" w:rsidTr="004A0919">
        <w:trPr>
          <w:jc w:val="center"/>
        </w:trPr>
        <w:tc>
          <w:tcPr>
            <w:tcW w:w="990" w:type="dxa"/>
          </w:tcPr>
          <w:p w14:paraId="2D609974" w14:textId="77777777" w:rsidR="00BD6B97" w:rsidRPr="007A7659" w:rsidRDefault="00BD6B97" w:rsidP="009E45C3">
            <w:pPr>
              <w:pStyle w:val="TableEntry"/>
              <w:snapToGrid w:val="0"/>
              <w:rPr>
                <w:noProof w:val="0"/>
              </w:rPr>
            </w:pPr>
            <w:r w:rsidRPr="007A7659">
              <w:rPr>
                <w:noProof w:val="0"/>
              </w:rPr>
              <w:t>4</w:t>
            </w:r>
          </w:p>
        </w:tc>
        <w:tc>
          <w:tcPr>
            <w:tcW w:w="900" w:type="dxa"/>
          </w:tcPr>
          <w:p w14:paraId="6DEBC703" w14:textId="77777777" w:rsidR="00BD6B97" w:rsidRPr="007A7659" w:rsidRDefault="00BD6B97" w:rsidP="009E45C3">
            <w:pPr>
              <w:pStyle w:val="TableEntry"/>
              <w:snapToGrid w:val="0"/>
              <w:rPr>
                <w:noProof w:val="0"/>
              </w:rPr>
            </w:pPr>
            <w:r w:rsidRPr="007A7659">
              <w:rPr>
                <w:noProof w:val="0"/>
              </w:rPr>
              <w:t>20</w:t>
            </w:r>
          </w:p>
        </w:tc>
        <w:tc>
          <w:tcPr>
            <w:tcW w:w="900" w:type="dxa"/>
          </w:tcPr>
          <w:p w14:paraId="093EB00F" w14:textId="77777777" w:rsidR="00BD6B97" w:rsidRPr="007A7659" w:rsidRDefault="00BD6B97" w:rsidP="009E45C3">
            <w:pPr>
              <w:pStyle w:val="TableEntry"/>
              <w:snapToGrid w:val="0"/>
              <w:rPr>
                <w:noProof w:val="0"/>
              </w:rPr>
            </w:pPr>
            <w:r w:rsidRPr="007A7659">
              <w:rPr>
                <w:noProof w:val="0"/>
              </w:rPr>
              <w:t>CX</w:t>
            </w:r>
          </w:p>
        </w:tc>
        <w:tc>
          <w:tcPr>
            <w:tcW w:w="900" w:type="dxa"/>
          </w:tcPr>
          <w:p w14:paraId="44F4ED91" w14:textId="77777777" w:rsidR="00BD6B97" w:rsidRPr="007A7659" w:rsidRDefault="00BD6B97" w:rsidP="009E45C3">
            <w:pPr>
              <w:pStyle w:val="TableEntry"/>
              <w:snapToGrid w:val="0"/>
              <w:rPr>
                <w:noProof w:val="0"/>
              </w:rPr>
            </w:pPr>
            <w:r w:rsidRPr="007A7659">
              <w:rPr>
                <w:noProof w:val="0"/>
              </w:rPr>
              <w:t>O</w:t>
            </w:r>
          </w:p>
        </w:tc>
        <w:tc>
          <w:tcPr>
            <w:tcW w:w="990" w:type="dxa"/>
          </w:tcPr>
          <w:p w14:paraId="034A9D69" w14:textId="77777777" w:rsidR="00BD6B97" w:rsidRPr="007A7659" w:rsidRDefault="00BD6B97" w:rsidP="009E45C3">
            <w:pPr>
              <w:pStyle w:val="TableEntry"/>
              <w:snapToGrid w:val="0"/>
              <w:rPr>
                <w:noProof w:val="0"/>
              </w:rPr>
            </w:pPr>
          </w:p>
        </w:tc>
        <w:tc>
          <w:tcPr>
            <w:tcW w:w="1079" w:type="dxa"/>
          </w:tcPr>
          <w:p w14:paraId="60856E6E" w14:textId="77777777" w:rsidR="00BD6B97" w:rsidRPr="007A7659" w:rsidRDefault="00BD6B97" w:rsidP="009E45C3">
            <w:pPr>
              <w:pStyle w:val="TableEntry"/>
              <w:snapToGrid w:val="0"/>
              <w:rPr>
                <w:noProof w:val="0"/>
              </w:rPr>
            </w:pPr>
            <w:r w:rsidRPr="007A7659">
              <w:rPr>
                <w:noProof w:val="0"/>
              </w:rPr>
              <w:t>00107</w:t>
            </w:r>
          </w:p>
        </w:tc>
        <w:tc>
          <w:tcPr>
            <w:tcW w:w="3023" w:type="dxa"/>
          </w:tcPr>
          <w:p w14:paraId="79EA4F05" w14:textId="77777777" w:rsidR="00BD6B97" w:rsidRPr="007A7659" w:rsidRDefault="00BD6B97" w:rsidP="009E45C3">
            <w:pPr>
              <w:pStyle w:val="TableEntry"/>
              <w:snapToGrid w:val="0"/>
              <w:rPr>
                <w:noProof w:val="0"/>
              </w:rPr>
            </w:pPr>
            <w:r w:rsidRPr="007A7659">
              <w:rPr>
                <w:noProof w:val="0"/>
              </w:rPr>
              <w:t>Alternate Patient ID</w:t>
            </w:r>
          </w:p>
        </w:tc>
      </w:tr>
      <w:tr w:rsidR="00BD6B97" w:rsidRPr="007A7659" w14:paraId="3EAF660A" w14:textId="77777777" w:rsidTr="004A0919">
        <w:trPr>
          <w:jc w:val="center"/>
        </w:trPr>
        <w:tc>
          <w:tcPr>
            <w:tcW w:w="990" w:type="dxa"/>
          </w:tcPr>
          <w:p w14:paraId="20F9AB6E" w14:textId="77777777" w:rsidR="00BD6B97" w:rsidRPr="007A7659" w:rsidRDefault="00BD6B97" w:rsidP="009E45C3">
            <w:pPr>
              <w:pStyle w:val="TableEntry"/>
              <w:snapToGrid w:val="0"/>
              <w:rPr>
                <w:noProof w:val="0"/>
              </w:rPr>
            </w:pPr>
            <w:r w:rsidRPr="007A7659">
              <w:rPr>
                <w:noProof w:val="0"/>
              </w:rPr>
              <w:t>5</w:t>
            </w:r>
          </w:p>
        </w:tc>
        <w:tc>
          <w:tcPr>
            <w:tcW w:w="900" w:type="dxa"/>
          </w:tcPr>
          <w:p w14:paraId="253253C2" w14:textId="77777777" w:rsidR="00BD6B97" w:rsidRPr="007A7659" w:rsidRDefault="00BD6B97" w:rsidP="009E45C3">
            <w:pPr>
              <w:pStyle w:val="TableEntry"/>
              <w:snapToGrid w:val="0"/>
              <w:rPr>
                <w:noProof w:val="0"/>
              </w:rPr>
            </w:pPr>
            <w:r w:rsidRPr="007A7659">
              <w:rPr>
                <w:noProof w:val="0"/>
              </w:rPr>
              <w:t>250</w:t>
            </w:r>
          </w:p>
        </w:tc>
        <w:tc>
          <w:tcPr>
            <w:tcW w:w="900" w:type="dxa"/>
          </w:tcPr>
          <w:p w14:paraId="16C4072E" w14:textId="77777777" w:rsidR="00BD6B97" w:rsidRPr="007A7659" w:rsidRDefault="00BD6B97" w:rsidP="009E45C3">
            <w:pPr>
              <w:pStyle w:val="TableEntry"/>
              <w:snapToGrid w:val="0"/>
              <w:rPr>
                <w:noProof w:val="0"/>
              </w:rPr>
            </w:pPr>
            <w:r w:rsidRPr="007A7659">
              <w:rPr>
                <w:noProof w:val="0"/>
              </w:rPr>
              <w:t>XPN</w:t>
            </w:r>
          </w:p>
        </w:tc>
        <w:tc>
          <w:tcPr>
            <w:tcW w:w="900" w:type="dxa"/>
          </w:tcPr>
          <w:p w14:paraId="7954310C" w14:textId="77777777" w:rsidR="00BD6B97" w:rsidRPr="007A7659" w:rsidRDefault="00BD6B97" w:rsidP="009E45C3">
            <w:pPr>
              <w:pStyle w:val="TableEntry"/>
              <w:snapToGrid w:val="0"/>
              <w:rPr>
                <w:noProof w:val="0"/>
              </w:rPr>
            </w:pPr>
            <w:r w:rsidRPr="007A7659">
              <w:rPr>
                <w:noProof w:val="0"/>
              </w:rPr>
              <w:t>R</w:t>
            </w:r>
          </w:p>
        </w:tc>
        <w:tc>
          <w:tcPr>
            <w:tcW w:w="990" w:type="dxa"/>
          </w:tcPr>
          <w:p w14:paraId="2DEA822F" w14:textId="77777777" w:rsidR="00BD6B97" w:rsidRPr="007A7659" w:rsidRDefault="00BD6B97" w:rsidP="009E45C3">
            <w:pPr>
              <w:pStyle w:val="TableEntry"/>
              <w:snapToGrid w:val="0"/>
              <w:rPr>
                <w:noProof w:val="0"/>
              </w:rPr>
            </w:pPr>
          </w:p>
        </w:tc>
        <w:tc>
          <w:tcPr>
            <w:tcW w:w="1079" w:type="dxa"/>
          </w:tcPr>
          <w:p w14:paraId="18912369" w14:textId="77777777" w:rsidR="00BD6B97" w:rsidRPr="007A7659" w:rsidRDefault="00BD6B97" w:rsidP="009E45C3">
            <w:pPr>
              <w:pStyle w:val="TableEntry"/>
              <w:snapToGrid w:val="0"/>
              <w:rPr>
                <w:noProof w:val="0"/>
              </w:rPr>
            </w:pPr>
            <w:r w:rsidRPr="007A7659">
              <w:rPr>
                <w:noProof w:val="0"/>
              </w:rPr>
              <w:t>00108</w:t>
            </w:r>
          </w:p>
        </w:tc>
        <w:tc>
          <w:tcPr>
            <w:tcW w:w="3023" w:type="dxa"/>
          </w:tcPr>
          <w:p w14:paraId="130840EC" w14:textId="77777777" w:rsidR="00BD6B97" w:rsidRPr="007A7659" w:rsidRDefault="00BD6B97" w:rsidP="009E45C3">
            <w:pPr>
              <w:pStyle w:val="TableEntry"/>
              <w:snapToGrid w:val="0"/>
              <w:rPr>
                <w:noProof w:val="0"/>
              </w:rPr>
            </w:pPr>
            <w:r w:rsidRPr="007A7659">
              <w:rPr>
                <w:noProof w:val="0"/>
              </w:rPr>
              <w:t>Patient Name</w:t>
            </w:r>
          </w:p>
        </w:tc>
      </w:tr>
      <w:tr w:rsidR="00BD6B97" w:rsidRPr="007A7659" w14:paraId="0179F330" w14:textId="77777777" w:rsidTr="004A0919">
        <w:trPr>
          <w:jc w:val="center"/>
        </w:trPr>
        <w:tc>
          <w:tcPr>
            <w:tcW w:w="990" w:type="dxa"/>
          </w:tcPr>
          <w:p w14:paraId="69EA7256" w14:textId="77777777" w:rsidR="00BD6B97" w:rsidRPr="007A7659" w:rsidRDefault="00BD6B97" w:rsidP="009E45C3">
            <w:pPr>
              <w:pStyle w:val="TableEntry"/>
              <w:snapToGrid w:val="0"/>
              <w:rPr>
                <w:noProof w:val="0"/>
              </w:rPr>
            </w:pPr>
            <w:r w:rsidRPr="007A7659">
              <w:rPr>
                <w:noProof w:val="0"/>
              </w:rPr>
              <w:t>6</w:t>
            </w:r>
          </w:p>
        </w:tc>
        <w:tc>
          <w:tcPr>
            <w:tcW w:w="900" w:type="dxa"/>
          </w:tcPr>
          <w:p w14:paraId="62312BE0" w14:textId="77777777" w:rsidR="00BD6B97" w:rsidRPr="007A7659" w:rsidRDefault="00BD6B97" w:rsidP="009E45C3">
            <w:pPr>
              <w:pStyle w:val="TableEntry"/>
              <w:snapToGrid w:val="0"/>
              <w:rPr>
                <w:noProof w:val="0"/>
              </w:rPr>
            </w:pPr>
            <w:r w:rsidRPr="007A7659">
              <w:rPr>
                <w:noProof w:val="0"/>
              </w:rPr>
              <w:t>250</w:t>
            </w:r>
          </w:p>
        </w:tc>
        <w:tc>
          <w:tcPr>
            <w:tcW w:w="900" w:type="dxa"/>
          </w:tcPr>
          <w:p w14:paraId="136D1A07" w14:textId="77777777" w:rsidR="00BD6B97" w:rsidRPr="007A7659" w:rsidRDefault="00BD6B97" w:rsidP="009E45C3">
            <w:pPr>
              <w:pStyle w:val="TableEntry"/>
              <w:snapToGrid w:val="0"/>
              <w:rPr>
                <w:noProof w:val="0"/>
              </w:rPr>
            </w:pPr>
            <w:r w:rsidRPr="007A7659">
              <w:rPr>
                <w:noProof w:val="0"/>
              </w:rPr>
              <w:t>XPN</w:t>
            </w:r>
          </w:p>
        </w:tc>
        <w:tc>
          <w:tcPr>
            <w:tcW w:w="900" w:type="dxa"/>
          </w:tcPr>
          <w:p w14:paraId="5B8C365D" w14:textId="77777777" w:rsidR="00BD6B97" w:rsidRPr="007A7659" w:rsidRDefault="00BD6B97" w:rsidP="009E45C3">
            <w:pPr>
              <w:pStyle w:val="TableEntry"/>
              <w:snapToGrid w:val="0"/>
              <w:rPr>
                <w:noProof w:val="0"/>
              </w:rPr>
            </w:pPr>
            <w:r w:rsidRPr="007A7659">
              <w:rPr>
                <w:noProof w:val="0"/>
              </w:rPr>
              <w:t>R</w:t>
            </w:r>
            <w:r w:rsidR="00014A5F" w:rsidRPr="007A7659">
              <w:rPr>
                <w:noProof w:val="0"/>
              </w:rPr>
              <w:t>2</w:t>
            </w:r>
          </w:p>
        </w:tc>
        <w:tc>
          <w:tcPr>
            <w:tcW w:w="990" w:type="dxa"/>
          </w:tcPr>
          <w:p w14:paraId="2D0E73FD" w14:textId="77777777" w:rsidR="00BD6B97" w:rsidRPr="007A7659" w:rsidRDefault="00BD6B97" w:rsidP="009E45C3">
            <w:pPr>
              <w:pStyle w:val="TableEntry"/>
              <w:snapToGrid w:val="0"/>
              <w:rPr>
                <w:noProof w:val="0"/>
              </w:rPr>
            </w:pPr>
          </w:p>
        </w:tc>
        <w:tc>
          <w:tcPr>
            <w:tcW w:w="1079" w:type="dxa"/>
          </w:tcPr>
          <w:p w14:paraId="1E848176" w14:textId="77777777" w:rsidR="00BD6B97" w:rsidRPr="007A7659" w:rsidRDefault="00BD6B97" w:rsidP="009E45C3">
            <w:pPr>
              <w:pStyle w:val="TableEntry"/>
              <w:snapToGrid w:val="0"/>
              <w:rPr>
                <w:noProof w:val="0"/>
              </w:rPr>
            </w:pPr>
            <w:r w:rsidRPr="007A7659">
              <w:rPr>
                <w:noProof w:val="0"/>
              </w:rPr>
              <w:t>00109</w:t>
            </w:r>
          </w:p>
        </w:tc>
        <w:tc>
          <w:tcPr>
            <w:tcW w:w="3023" w:type="dxa"/>
          </w:tcPr>
          <w:p w14:paraId="5C674975" w14:textId="77777777" w:rsidR="00BD6B97" w:rsidRPr="007A7659" w:rsidRDefault="00BD6B97" w:rsidP="009E45C3">
            <w:pPr>
              <w:pStyle w:val="TableEntry"/>
              <w:snapToGrid w:val="0"/>
              <w:rPr>
                <w:noProof w:val="0"/>
              </w:rPr>
            </w:pPr>
            <w:r w:rsidRPr="007A7659">
              <w:rPr>
                <w:noProof w:val="0"/>
              </w:rPr>
              <w:t>Mother’s Maiden Name</w:t>
            </w:r>
          </w:p>
        </w:tc>
      </w:tr>
      <w:tr w:rsidR="00BD6B97" w:rsidRPr="007A7659" w14:paraId="2191B3A9" w14:textId="77777777" w:rsidTr="004A0919">
        <w:trPr>
          <w:jc w:val="center"/>
        </w:trPr>
        <w:tc>
          <w:tcPr>
            <w:tcW w:w="990" w:type="dxa"/>
          </w:tcPr>
          <w:p w14:paraId="3E731835" w14:textId="77777777" w:rsidR="00BD6B97" w:rsidRPr="007A7659" w:rsidRDefault="00BD6B97" w:rsidP="009E45C3">
            <w:pPr>
              <w:pStyle w:val="TableEntry"/>
              <w:snapToGrid w:val="0"/>
              <w:rPr>
                <w:noProof w:val="0"/>
              </w:rPr>
            </w:pPr>
            <w:r w:rsidRPr="007A7659">
              <w:rPr>
                <w:noProof w:val="0"/>
              </w:rPr>
              <w:t>7</w:t>
            </w:r>
          </w:p>
        </w:tc>
        <w:tc>
          <w:tcPr>
            <w:tcW w:w="900" w:type="dxa"/>
          </w:tcPr>
          <w:p w14:paraId="607483B1" w14:textId="77777777" w:rsidR="00BD6B97" w:rsidRPr="007A7659" w:rsidRDefault="00BD6B97" w:rsidP="009E45C3">
            <w:pPr>
              <w:pStyle w:val="TableEntry"/>
              <w:snapToGrid w:val="0"/>
              <w:rPr>
                <w:noProof w:val="0"/>
              </w:rPr>
            </w:pPr>
            <w:r w:rsidRPr="007A7659">
              <w:rPr>
                <w:noProof w:val="0"/>
              </w:rPr>
              <w:t>26</w:t>
            </w:r>
          </w:p>
        </w:tc>
        <w:tc>
          <w:tcPr>
            <w:tcW w:w="900" w:type="dxa"/>
          </w:tcPr>
          <w:p w14:paraId="70ED0BD1" w14:textId="77777777" w:rsidR="00BD6B97" w:rsidRPr="007A7659" w:rsidRDefault="00BD6B97" w:rsidP="009E45C3">
            <w:pPr>
              <w:pStyle w:val="TableEntry"/>
              <w:snapToGrid w:val="0"/>
              <w:rPr>
                <w:noProof w:val="0"/>
              </w:rPr>
            </w:pPr>
            <w:r w:rsidRPr="007A7659">
              <w:rPr>
                <w:noProof w:val="0"/>
              </w:rPr>
              <w:t>TS</w:t>
            </w:r>
          </w:p>
        </w:tc>
        <w:tc>
          <w:tcPr>
            <w:tcW w:w="900" w:type="dxa"/>
          </w:tcPr>
          <w:p w14:paraId="50EB4E0E" w14:textId="77777777" w:rsidR="00BD6B97" w:rsidRPr="007A7659" w:rsidRDefault="00BD6B97" w:rsidP="009E45C3">
            <w:pPr>
              <w:pStyle w:val="TableEntry"/>
              <w:snapToGrid w:val="0"/>
              <w:rPr>
                <w:noProof w:val="0"/>
              </w:rPr>
            </w:pPr>
            <w:r w:rsidRPr="007A7659">
              <w:rPr>
                <w:noProof w:val="0"/>
              </w:rPr>
              <w:t>R</w:t>
            </w:r>
            <w:r w:rsidR="00014A5F" w:rsidRPr="007A7659">
              <w:rPr>
                <w:noProof w:val="0"/>
              </w:rPr>
              <w:t>2</w:t>
            </w:r>
          </w:p>
        </w:tc>
        <w:tc>
          <w:tcPr>
            <w:tcW w:w="990" w:type="dxa"/>
          </w:tcPr>
          <w:p w14:paraId="6E1E561C" w14:textId="77777777" w:rsidR="00BD6B97" w:rsidRPr="007A7659" w:rsidRDefault="00BD6B97" w:rsidP="009E45C3">
            <w:pPr>
              <w:pStyle w:val="TableEntry"/>
              <w:snapToGrid w:val="0"/>
              <w:rPr>
                <w:noProof w:val="0"/>
              </w:rPr>
            </w:pPr>
          </w:p>
        </w:tc>
        <w:tc>
          <w:tcPr>
            <w:tcW w:w="1079" w:type="dxa"/>
          </w:tcPr>
          <w:p w14:paraId="1CDA6703" w14:textId="77777777" w:rsidR="00BD6B97" w:rsidRPr="007A7659" w:rsidRDefault="00BD6B97" w:rsidP="009E45C3">
            <w:pPr>
              <w:pStyle w:val="TableEntry"/>
              <w:snapToGrid w:val="0"/>
              <w:rPr>
                <w:noProof w:val="0"/>
              </w:rPr>
            </w:pPr>
            <w:r w:rsidRPr="007A7659">
              <w:rPr>
                <w:noProof w:val="0"/>
              </w:rPr>
              <w:t>00110</w:t>
            </w:r>
          </w:p>
        </w:tc>
        <w:tc>
          <w:tcPr>
            <w:tcW w:w="3023" w:type="dxa"/>
          </w:tcPr>
          <w:p w14:paraId="01AE94DE" w14:textId="77777777" w:rsidR="00BD6B97" w:rsidRPr="007A7659" w:rsidRDefault="00BD6B97" w:rsidP="009E45C3">
            <w:pPr>
              <w:pStyle w:val="TableEntry"/>
              <w:snapToGrid w:val="0"/>
              <w:rPr>
                <w:noProof w:val="0"/>
              </w:rPr>
            </w:pPr>
            <w:r w:rsidRPr="007A7659">
              <w:rPr>
                <w:noProof w:val="0"/>
              </w:rPr>
              <w:t>Date/Time of Birth</w:t>
            </w:r>
          </w:p>
        </w:tc>
      </w:tr>
      <w:tr w:rsidR="00BD6B97" w:rsidRPr="007A7659" w14:paraId="706CF81F" w14:textId="77777777" w:rsidTr="004A0919">
        <w:trPr>
          <w:jc w:val="center"/>
        </w:trPr>
        <w:tc>
          <w:tcPr>
            <w:tcW w:w="990" w:type="dxa"/>
          </w:tcPr>
          <w:p w14:paraId="6DA617E9" w14:textId="77777777" w:rsidR="00BD6B97" w:rsidRPr="007A7659" w:rsidRDefault="00BD6B97" w:rsidP="009E45C3">
            <w:pPr>
              <w:pStyle w:val="TableEntry"/>
              <w:snapToGrid w:val="0"/>
              <w:rPr>
                <w:noProof w:val="0"/>
              </w:rPr>
            </w:pPr>
            <w:r w:rsidRPr="007A7659">
              <w:rPr>
                <w:noProof w:val="0"/>
              </w:rPr>
              <w:t>8</w:t>
            </w:r>
          </w:p>
        </w:tc>
        <w:tc>
          <w:tcPr>
            <w:tcW w:w="900" w:type="dxa"/>
          </w:tcPr>
          <w:p w14:paraId="17F03B5C" w14:textId="77777777" w:rsidR="00BD6B97" w:rsidRPr="007A7659" w:rsidRDefault="00BD6B97" w:rsidP="009E45C3">
            <w:pPr>
              <w:pStyle w:val="TableEntry"/>
              <w:snapToGrid w:val="0"/>
              <w:rPr>
                <w:noProof w:val="0"/>
              </w:rPr>
            </w:pPr>
            <w:r w:rsidRPr="007A7659">
              <w:rPr>
                <w:noProof w:val="0"/>
              </w:rPr>
              <w:t>1</w:t>
            </w:r>
          </w:p>
        </w:tc>
        <w:tc>
          <w:tcPr>
            <w:tcW w:w="900" w:type="dxa"/>
          </w:tcPr>
          <w:p w14:paraId="7621F9AE" w14:textId="77777777" w:rsidR="00BD6B97" w:rsidRPr="007A7659" w:rsidRDefault="00BD6B97" w:rsidP="009E45C3">
            <w:pPr>
              <w:pStyle w:val="TableEntry"/>
              <w:snapToGrid w:val="0"/>
              <w:rPr>
                <w:noProof w:val="0"/>
              </w:rPr>
            </w:pPr>
            <w:r w:rsidRPr="007A7659">
              <w:rPr>
                <w:noProof w:val="0"/>
              </w:rPr>
              <w:t>IS</w:t>
            </w:r>
          </w:p>
        </w:tc>
        <w:tc>
          <w:tcPr>
            <w:tcW w:w="900" w:type="dxa"/>
          </w:tcPr>
          <w:p w14:paraId="1074906F" w14:textId="77777777" w:rsidR="00BD6B97" w:rsidRPr="007A7659" w:rsidRDefault="00BD6B97" w:rsidP="009E45C3">
            <w:pPr>
              <w:pStyle w:val="TableEntry"/>
              <w:snapToGrid w:val="0"/>
              <w:rPr>
                <w:noProof w:val="0"/>
              </w:rPr>
            </w:pPr>
            <w:r w:rsidRPr="007A7659">
              <w:rPr>
                <w:noProof w:val="0"/>
              </w:rPr>
              <w:t>R</w:t>
            </w:r>
            <w:r w:rsidR="00014A5F" w:rsidRPr="007A7659">
              <w:rPr>
                <w:noProof w:val="0"/>
              </w:rPr>
              <w:t>2</w:t>
            </w:r>
          </w:p>
        </w:tc>
        <w:tc>
          <w:tcPr>
            <w:tcW w:w="990" w:type="dxa"/>
          </w:tcPr>
          <w:p w14:paraId="62D5AE7D" w14:textId="77777777" w:rsidR="00BD6B97" w:rsidRPr="007A7659" w:rsidRDefault="00BD6B97" w:rsidP="009E45C3">
            <w:pPr>
              <w:pStyle w:val="TableEntry"/>
              <w:snapToGrid w:val="0"/>
              <w:rPr>
                <w:noProof w:val="0"/>
              </w:rPr>
            </w:pPr>
            <w:r w:rsidRPr="007A7659">
              <w:rPr>
                <w:noProof w:val="0"/>
              </w:rPr>
              <w:t>0001</w:t>
            </w:r>
          </w:p>
        </w:tc>
        <w:tc>
          <w:tcPr>
            <w:tcW w:w="1079" w:type="dxa"/>
          </w:tcPr>
          <w:p w14:paraId="3A93EC25" w14:textId="77777777" w:rsidR="00BD6B97" w:rsidRPr="007A7659" w:rsidRDefault="00BD6B97" w:rsidP="009E45C3">
            <w:pPr>
              <w:pStyle w:val="TableEntry"/>
              <w:snapToGrid w:val="0"/>
              <w:rPr>
                <w:noProof w:val="0"/>
              </w:rPr>
            </w:pPr>
            <w:r w:rsidRPr="007A7659">
              <w:rPr>
                <w:noProof w:val="0"/>
              </w:rPr>
              <w:t>00111</w:t>
            </w:r>
          </w:p>
        </w:tc>
        <w:tc>
          <w:tcPr>
            <w:tcW w:w="3023" w:type="dxa"/>
          </w:tcPr>
          <w:p w14:paraId="57D70F26" w14:textId="77777777" w:rsidR="00BD6B97" w:rsidRPr="007A7659" w:rsidRDefault="00BD6B97" w:rsidP="009E45C3">
            <w:pPr>
              <w:pStyle w:val="TableEntry"/>
              <w:snapToGrid w:val="0"/>
              <w:rPr>
                <w:noProof w:val="0"/>
              </w:rPr>
            </w:pPr>
            <w:r w:rsidRPr="007A7659">
              <w:rPr>
                <w:noProof w:val="0"/>
              </w:rPr>
              <w:t>Administrative Sex</w:t>
            </w:r>
          </w:p>
        </w:tc>
      </w:tr>
      <w:tr w:rsidR="00BD6B97" w:rsidRPr="007A7659" w14:paraId="4F51C9F0" w14:textId="77777777" w:rsidTr="004A0919">
        <w:trPr>
          <w:jc w:val="center"/>
        </w:trPr>
        <w:tc>
          <w:tcPr>
            <w:tcW w:w="990" w:type="dxa"/>
          </w:tcPr>
          <w:p w14:paraId="1F77BCDE" w14:textId="77777777" w:rsidR="00BD6B97" w:rsidRPr="007A7659" w:rsidRDefault="00BD6B97" w:rsidP="009E45C3">
            <w:pPr>
              <w:pStyle w:val="TableEntry"/>
              <w:snapToGrid w:val="0"/>
              <w:rPr>
                <w:noProof w:val="0"/>
              </w:rPr>
            </w:pPr>
            <w:r w:rsidRPr="007A7659">
              <w:rPr>
                <w:noProof w:val="0"/>
              </w:rPr>
              <w:t>9</w:t>
            </w:r>
          </w:p>
        </w:tc>
        <w:tc>
          <w:tcPr>
            <w:tcW w:w="900" w:type="dxa"/>
          </w:tcPr>
          <w:p w14:paraId="4F955103" w14:textId="77777777" w:rsidR="00BD6B97" w:rsidRPr="007A7659" w:rsidRDefault="00BD6B97" w:rsidP="009E45C3">
            <w:pPr>
              <w:pStyle w:val="TableEntry"/>
              <w:snapToGrid w:val="0"/>
              <w:rPr>
                <w:noProof w:val="0"/>
              </w:rPr>
            </w:pPr>
            <w:r w:rsidRPr="007A7659">
              <w:rPr>
                <w:noProof w:val="0"/>
              </w:rPr>
              <w:t>250</w:t>
            </w:r>
          </w:p>
        </w:tc>
        <w:tc>
          <w:tcPr>
            <w:tcW w:w="900" w:type="dxa"/>
          </w:tcPr>
          <w:p w14:paraId="2E51BB0E" w14:textId="77777777" w:rsidR="00BD6B97" w:rsidRPr="007A7659" w:rsidRDefault="00BD6B97" w:rsidP="009E45C3">
            <w:pPr>
              <w:pStyle w:val="TableEntry"/>
              <w:snapToGrid w:val="0"/>
              <w:rPr>
                <w:noProof w:val="0"/>
              </w:rPr>
            </w:pPr>
            <w:r w:rsidRPr="007A7659">
              <w:rPr>
                <w:noProof w:val="0"/>
              </w:rPr>
              <w:t>XPN</w:t>
            </w:r>
          </w:p>
        </w:tc>
        <w:tc>
          <w:tcPr>
            <w:tcW w:w="900" w:type="dxa"/>
          </w:tcPr>
          <w:p w14:paraId="1081CF32" w14:textId="77777777" w:rsidR="00BD6B97" w:rsidRPr="007A7659" w:rsidRDefault="00BD6B97" w:rsidP="009E45C3">
            <w:pPr>
              <w:pStyle w:val="TableEntry"/>
              <w:snapToGrid w:val="0"/>
              <w:rPr>
                <w:noProof w:val="0"/>
              </w:rPr>
            </w:pPr>
            <w:r w:rsidRPr="007A7659">
              <w:rPr>
                <w:noProof w:val="0"/>
              </w:rPr>
              <w:t>O</w:t>
            </w:r>
          </w:p>
        </w:tc>
        <w:tc>
          <w:tcPr>
            <w:tcW w:w="990" w:type="dxa"/>
          </w:tcPr>
          <w:p w14:paraId="5EF67319" w14:textId="77777777" w:rsidR="00BD6B97" w:rsidRPr="007A7659" w:rsidRDefault="00BD6B97" w:rsidP="009E45C3">
            <w:pPr>
              <w:pStyle w:val="TableEntry"/>
              <w:snapToGrid w:val="0"/>
              <w:rPr>
                <w:noProof w:val="0"/>
              </w:rPr>
            </w:pPr>
          </w:p>
        </w:tc>
        <w:tc>
          <w:tcPr>
            <w:tcW w:w="1079" w:type="dxa"/>
          </w:tcPr>
          <w:p w14:paraId="2FAA804B" w14:textId="77777777" w:rsidR="00BD6B97" w:rsidRPr="007A7659" w:rsidRDefault="00BD6B97" w:rsidP="009E45C3">
            <w:pPr>
              <w:pStyle w:val="TableEntry"/>
              <w:snapToGrid w:val="0"/>
              <w:rPr>
                <w:noProof w:val="0"/>
              </w:rPr>
            </w:pPr>
            <w:r w:rsidRPr="007A7659">
              <w:rPr>
                <w:noProof w:val="0"/>
              </w:rPr>
              <w:t>00112</w:t>
            </w:r>
          </w:p>
        </w:tc>
        <w:tc>
          <w:tcPr>
            <w:tcW w:w="3023" w:type="dxa"/>
          </w:tcPr>
          <w:p w14:paraId="3B087A8A" w14:textId="77777777" w:rsidR="00BD6B97" w:rsidRPr="007A7659" w:rsidRDefault="00BD6B97" w:rsidP="009E45C3">
            <w:pPr>
              <w:pStyle w:val="TableEntry"/>
              <w:snapToGrid w:val="0"/>
              <w:rPr>
                <w:noProof w:val="0"/>
              </w:rPr>
            </w:pPr>
            <w:r w:rsidRPr="007A7659">
              <w:rPr>
                <w:noProof w:val="0"/>
              </w:rPr>
              <w:t>Patient Alias</w:t>
            </w:r>
          </w:p>
        </w:tc>
      </w:tr>
      <w:tr w:rsidR="00BD6B97" w:rsidRPr="007A7659" w14:paraId="7157D949" w14:textId="77777777" w:rsidTr="004A0919">
        <w:trPr>
          <w:jc w:val="center"/>
        </w:trPr>
        <w:tc>
          <w:tcPr>
            <w:tcW w:w="990" w:type="dxa"/>
          </w:tcPr>
          <w:p w14:paraId="0FBCD2CF" w14:textId="77777777" w:rsidR="00BD6B97" w:rsidRPr="007A7659" w:rsidRDefault="00BD6B97" w:rsidP="009E45C3">
            <w:pPr>
              <w:pStyle w:val="TableEntry"/>
              <w:snapToGrid w:val="0"/>
              <w:rPr>
                <w:noProof w:val="0"/>
              </w:rPr>
            </w:pPr>
            <w:r w:rsidRPr="007A7659">
              <w:rPr>
                <w:noProof w:val="0"/>
              </w:rPr>
              <w:t>10</w:t>
            </w:r>
          </w:p>
        </w:tc>
        <w:tc>
          <w:tcPr>
            <w:tcW w:w="900" w:type="dxa"/>
          </w:tcPr>
          <w:p w14:paraId="59F001C6" w14:textId="77777777" w:rsidR="00BD6B97" w:rsidRPr="007A7659" w:rsidRDefault="00BD6B97" w:rsidP="009E45C3">
            <w:pPr>
              <w:pStyle w:val="TableEntry"/>
              <w:snapToGrid w:val="0"/>
              <w:rPr>
                <w:noProof w:val="0"/>
              </w:rPr>
            </w:pPr>
            <w:r w:rsidRPr="007A7659">
              <w:rPr>
                <w:noProof w:val="0"/>
              </w:rPr>
              <w:t>250</w:t>
            </w:r>
          </w:p>
        </w:tc>
        <w:tc>
          <w:tcPr>
            <w:tcW w:w="900" w:type="dxa"/>
          </w:tcPr>
          <w:p w14:paraId="6780FA12" w14:textId="77777777" w:rsidR="00BD6B97" w:rsidRPr="007A7659" w:rsidRDefault="00BD6B97" w:rsidP="009E45C3">
            <w:pPr>
              <w:pStyle w:val="TableEntry"/>
              <w:snapToGrid w:val="0"/>
              <w:rPr>
                <w:noProof w:val="0"/>
              </w:rPr>
            </w:pPr>
            <w:r w:rsidRPr="007A7659">
              <w:rPr>
                <w:noProof w:val="0"/>
              </w:rPr>
              <w:t>CE</w:t>
            </w:r>
          </w:p>
        </w:tc>
        <w:tc>
          <w:tcPr>
            <w:tcW w:w="900" w:type="dxa"/>
          </w:tcPr>
          <w:p w14:paraId="5A066904" w14:textId="77777777" w:rsidR="00BD6B97" w:rsidRPr="007A7659" w:rsidRDefault="00BD6B97" w:rsidP="009E45C3">
            <w:pPr>
              <w:pStyle w:val="TableEntry"/>
              <w:snapToGrid w:val="0"/>
              <w:rPr>
                <w:noProof w:val="0"/>
              </w:rPr>
            </w:pPr>
            <w:r w:rsidRPr="007A7659">
              <w:rPr>
                <w:noProof w:val="0"/>
              </w:rPr>
              <w:t>O</w:t>
            </w:r>
          </w:p>
        </w:tc>
        <w:tc>
          <w:tcPr>
            <w:tcW w:w="990" w:type="dxa"/>
          </w:tcPr>
          <w:p w14:paraId="42F7AE8C" w14:textId="77777777" w:rsidR="00BD6B97" w:rsidRPr="007A7659" w:rsidRDefault="00BD6B97" w:rsidP="009E45C3">
            <w:pPr>
              <w:pStyle w:val="TableEntry"/>
              <w:snapToGrid w:val="0"/>
              <w:rPr>
                <w:noProof w:val="0"/>
              </w:rPr>
            </w:pPr>
            <w:r w:rsidRPr="007A7659">
              <w:rPr>
                <w:noProof w:val="0"/>
              </w:rPr>
              <w:t>0005</w:t>
            </w:r>
          </w:p>
        </w:tc>
        <w:tc>
          <w:tcPr>
            <w:tcW w:w="1079" w:type="dxa"/>
          </w:tcPr>
          <w:p w14:paraId="32F00082" w14:textId="77777777" w:rsidR="00BD6B97" w:rsidRPr="007A7659" w:rsidRDefault="00BD6B97" w:rsidP="009E45C3">
            <w:pPr>
              <w:pStyle w:val="TableEntry"/>
              <w:snapToGrid w:val="0"/>
              <w:rPr>
                <w:noProof w:val="0"/>
              </w:rPr>
            </w:pPr>
            <w:r w:rsidRPr="007A7659">
              <w:rPr>
                <w:noProof w:val="0"/>
              </w:rPr>
              <w:t>00113</w:t>
            </w:r>
          </w:p>
        </w:tc>
        <w:tc>
          <w:tcPr>
            <w:tcW w:w="3023" w:type="dxa"/>
          </w:tcPr>
          <w:p w14:paraId="3C50584A" w14:textId="77777777" w:rsidR="00BD6B97" w:rsidRPr="007A7659" w:rsidRDefault="00BD6B97" w:rsidP="009E45C3">
            <w:pPr>
              <w:pStyle w:val="TableEntry"/>
              <w:snapToGrid w:val="0"/>
              <w:rPr>
                <w:noProof w:val="0"/>
              </w:rPr>
            </w:pPr>
            <w:r w:rsidRPr="007A7659">
              <w:rPr>
                <w:noProof w:val="0"/>
              </w:rPr>
              <w:t>Race</w:t>
            </w:r>
          </w:p>
        </w:tc>
      </w:tr>
      <w:tr w:rsidR="00BD6B97" w:rsidRPr="007A7659" w14:paraId="17404E92" w14:textId="77777777" w:rsidTr="004A0919">
        <w:trPr>
          <w:jc w:val="center"/>
        </w:trPr>
        <w:tc>
          <w:tcPr>
            <w:tcW w:w="990" w:type="dxa"/>
          </w:tcPr>
          <w:p w14:paraId="5237AD85" w14:textId="77777777" w:rsidR="00BD6B97" w:rsidRPr="007A7659" w:rsidRDefault="00BD6B97" w:rsidP="009E45C3">
            <w:pPr>
              <w:pStyle w:val="TableEntry"/>
              <w:snapToGrid w:val="0"/>
              <w:rPr>
                <w:noProof w:val="0"/>
              </w:rPr>
            </w:pPr>
            <w:r w:rsidRPr="007A7659">
              <w:rPr>
                <w:noProof w:val="0"/>
              </w:rPr>
              <w:t>11</w:t>
            </w:r>
          </w:p>
        </w:tc>
        <w:tc>
          <w:tcPr>
            <w:tcW w:w="900" w:type="dxa"/>
          </w:tcPr>
          <w:p w14:paraId="3D08A5A7" w14:textId="77777777" w:rsidR="00BD6B97" w:rsidRPr="007A7659" w:rsidRDefault="00BD6B97" w:rsidP="009E45C3">
            <w:pPr>
              <w:pStyle w:val="TableEntry"/>
              <w:snapToGrid w:val="0"/>
              <w:rPr>
                <w:noProof w:val="0"/>
              </w:rPr>
            </w:pPr>
            <w:r w:rsidRPr="007A7659">
              <w:rPr>
                <w:noProof w:val="0"/>
              </w:rPr>
              <w:t>250</w:t>
            </w:r>
          </w:p>
        </w:tc>
        <w:tc>
          <w:tcPr>
            <w:tcW w:w="900" w:type="dxa"/>
          </w:tcPr>
          <w:p w14:paraId="0FC7C572" w14:textId="77777777" w:rsidR="00BD6B97" w:rsidRPr="007A7659" w:rsidRDefault="00BD6B97" w:rsidP="009E45C3">
            <w:pPr>
              <w:pStyle w:val="TableEntry"/>
              <w:snapToGrid w:val="0"/>
              <w:rPr>
                <w:noProof w:val="0"/>
              </w:rPr>
            </w:pPr>
            <w:r w:rsidRPr="007A7659">
              <w:rPr>
                <w:noProof w:val="0"/>
              </w:rPr>
              <w:t>XAD</w:t>
            </w:r>
          </w:p>
        </w:tc>
        <w:tc>
          <w:tcPr>
            <w:tcW w:w="900" w:type="dxa"/>
          </w:tcPr>
          <w:p w14:paraId="7DEE6EB7" w14:textId="77777777" w:rsidR="00BD6B97" w:rsidRPr="007A7659" w:rsidRDefault="00BD6B97" w:rsidP="009E45C3">
            <w:pPr>
              <w:pStyle w:val="TableEntry"/>
              <w:snapToGrid w:val="0"/>
              <w:rPr>
                <w:noProof w:val="0"/>
              </w:rPr>
            </w:pPr>
            <w:r w:rsidRPr="007A7659">
              <w:rPr>
                <w:noProof w:val="0"/>
              </w:rPr>
              <w:t>R2</w:t>
            </w:r>
          </w:p>
        </w:tc>
        <w:tc>
          <w:tcPr>
            <w:tcW w:w="990" w:type="dxa"/>
          </w:tcPr>
          <w:p w14:paraId="3F1A6D8C" w14:textId="77777777" w:rsidR="00BD6B97" w:rsidRPr="007A7659" w:rsidRDefault="00BD6B97" w:rsidP="009E45C3">
            <w:pPr>
              <w:pStyle w:val="TableEntry"/>
              <w:snapToGrid w:val="0"/>
              <w:rPr>
                <w:noProof w:val="0"/>
              </w:rPr>
            </w:pPr>
          </w:p>
        </w:tc>
        <w:tc>
          <w:tcPr>
            <w:tcW w:w="1079" w:type="dxa"/>
          </w:tcPr>
          <w:p w14:paraId="73E9727E" w14:textId="77777777" w:rsidR="00BD6B97" w:rsidRPr="007A7659" w:rsidRDefault="00BD6B97" w:rsidP="009E45C3">
            <w:pPr>
              <w:pStyle w:val="TableEntry"/>
              <w:snapToGrid w:val="0"/>
              <w:rPr>
                <w:noProof w:val="0"/>
              </w:rPr>
            </w:pPr>
            <w:r w:rsidRPr="007A7659">
              <w:rPr>
                <w:noProof w:val="0"/>
              </w:rPr>
              <w:t>00114</w:t>
            </w:r>
          </w:p>
        </w:tc>
        <w:tc>
          <w:tcPr>
            <w:tcW w:w="3023" w:type="dxa"/>
          </w:tcPr>
          <w:p w14:paraId="5DDA356C" w14:textId="77777777" w:rsidR="00BD6B97" w:rsidRPr="007A7659" w:rsidRDefault="00BD6B97" w:rsidP="009E45C3">
            <w:pPr>
              <w:pStyle w:val="TableEntry"/>
              <w:snapToGrid w:val="0"/>
              <w:rPr>
                <w:noProof w:val="0"/>
              </w:rPr>
            </w:pPr>
            <w:r w:rsidRPr="007A7659">
              <w:rPr>
                <w:noProof w:val="0"/>
              </w:rPr>
              <w:t>Patient Address</w:t>
            </w:r>
          </w:p>
        </w:tc>
      </w:tr>
      <w:tr w:rsidR="00BD6B97" w:rsidRPr="007A7659" w14:paraId="0F5A3E3F" w14:textId="77777777" w:rsidTr="004A0919">
        <w:trPr>
          <w:jc w:val="center"/>
        </w:trPr>
        <w:tc>
          <w:tcPr>
            <w:tcW w:w="990" w:type="dxa"/>
          </w:tcPr>
          <w:p w14:paraId="191304D1" w14:textId="77777777" w:rsidR="00BD6B97" w:rsidRPr="007A7659" w:rsidRDefault="00BD6B97" w:rsidP="009E45C3">
            <w:pPr>
              <w:pStyle w:val="TableEntry"/>
              <w:snapToGrid w:val="0"/>
              <w:rPr>
                <w:noProof w:val="0"/>
              </w:rPr>
            </w:pPr>
            <w:r w:rsidRPr="007A7659">
              <w:rPr>
                <w:noProof w:val="0"/>
              </w:rPr>
              <w:t>12</w:t>
            </w:r>
          </w:p>
        </w:tc>
        <w:tc>
          <w:tcPr>
            <w:tcW w:w="900" w:type="dxa"/>
          </w:tcPr>
          <w:p w14:paraId="09AC8E3C" w14:textId="77777777" w:rsidR="00BD6B97" w:rsidRPr="007A7659" w:rsidRDefault="00BD6B97" w:rsidP="009E45C3">
            <w:pPr>
              <w:pStyle w:val="TableEntry"/>
              <w:snapToGrid w:val="0"/>
              <w:rPr>
                <w:noProof w:val="0"/>
              </w:rPr>
            </w:pPr>
            <w:r w:rsidRPr="007A7659">
              <w:rPr>
                <w:noProof w:val="0"/>
              </w:rPr>
              <w:t>4</w:t>
            </w:r>
          </w:p>
        </w:tc>
        <w:tc>
          <w:tcPr>
            <w:tcW w:w="900" w:type="dxa"/>
          </w:tcPr>
          <w:p w14:paraId="3BD95223" w14:textId="77777777" w:rsidR="00BD6B97" w:rsidRPr="007A7659" w:rsidRDefault="00BD6B97" w:rsidP="009E45C3">
            <w:pPr>
              <w:pStyle w:val="TableEntry"/>
              <w:snapToGrid w:val="0"/>
              <w:rPr>
                <w:noProof w:val="0"/>
              </w:rPr>
            </w:pPr>
            <w:r w:rsidRPr="007A7659">
              <w:rPr>
                <w:noProof w:val="0"/>
              </w:rPr>
              <w:t>IS</w:t>
            </w:r>
          </w:p>
        </w:tc>
        <w:tc>
          <w:tcPr>
            <w:tcW w:w="900" w:type="dxa"/>
          </w:tcPr>
          <w:p w14:paraId="1B30E75A" w14:textId="77777777" w:rsidR="00BD6B97" w:rsidRPr="007A7659" w:rsidRDefault="00BD6B97" w:rsidP="009E45C3">
            <w:pPr>
              <w:pStyle w:val="TableEntry"/>
              <w:snapToGrid w:val="0"/>
              <w:rPr>
                <w:noProof w:val="0"/>
              </w:rPr>
            </w:pPr>
            <w:r w:rsidRPr="007A7659">
              <w:rPr>
                <w:noProof w:val="0"/>
              </w:rPr>
              <w:t>O</w:t>
            </w:r>
          </w:p>
        </w:tc>
        <w:tc>
          <w:tcPr>
            <w:tcW w:w="990" w:type="dxa"/>
          </w:tcPr>
          <w:p w14:paraId="3E282AFB" w14:textId="77777777" w:rsidR="00BD6B97" w:rsidRPr="007A7659" w:rsidRDefault="00BD6B97" w:rsidP="009E45C3">
            <w:pPr>
              <w:pStyle w:val="TableEntry"/>
              <w:snapToGrid w:val="0"/>
              <w:rPr>
                <w:noProof w:val="0"/>
              </w:rPr>
            </w:pPr>
            <w:r w:rsidRPr="007A7659">
              <w:rPr>
                <w:noProof w:val="0"/>
              </w:rPr>
              <w:t>0289</w:t>
            </w:r>
          </w:p>
        </w:tc>
        <w:tc>
          <w:tcPr>
            <w:tcW w:w="1079" w:type="dxa"/>
          </w:tcPr>
          <w:p w14:paraId="2605BD5F" w14:textId="77777777" w:rsidR="00BD6B97" w:rsidRPr="007A7659" w:rsidRDefault="00BD6B97" w:rsidP="009E45C3">
            <w:pPr>
              <w:pStyle w:val="TableEntry"/>
              <w:snapToGrid w:val="0"/>
              <w:rPr>
                <w:noProof w:val="0"/>
              </w:rPr>
            </w:pPr>
            <w:r w:rsidRPr="007A7659">
              <w:rPr>
                <w:noProof w:val="0"/>
              </w:rPr>
              <w:t>00115</w:t>
            </w:r>
          </w:p>
        </w:tc>
        <w:tc>
          <w:tcPr>
            <w:tcW w:w="3023" w:type="dxa"/>
          </w:tcPr>
          <w:p w14:paraId="453EA55A" w14:textId="77777777" w:rsidR="00BD6B97" w:rsidRPr="007A7659" w:rsidRDefault="00BD6B97" w:rsidP="009E45C3">
            <w:pPr>
              <w:pStyle w:val="TableEntry"/>
              <w:snapToGrid w:val="0"/>
              <w:rPr>
                <w:noProof w:val="0"/>
              </w:rPr>
            </w:pPr>
            <w:r w:rsidRPr="007A7659">
              <w:rPr>
                <w:noProof w:val="0"/>
              </w:rPr>
              <w:t>County Code</w:t>
            </w:r>
          </w:p>
        </w:tc>
      </w:tr>
      <w:tr w:rsidR="00BD6B97" w:rsidRPr="007A7659" w14:paraId="6E1B5ADB" w14:textId="77777777" w:rsidTr="004A0919">
        <w:trPr>
          <w:jc w:val="center"/>
        </w:trPr>
        <w:tc>
          <w:tcPr>
            <w:tcW w:w="990" w:type="dxa"/>
          </w:tcPr>
          <w:p w14:paraId="1412B47B" w14:textId="77777777" w:rsidR="00BD6B97" w:rsidRPr="007A7659" w:rsidRDefault="00BD6B97" w:rsidP="009E45C3">
            <w:pPr>
              <w:pStyle w:val="TableEntry"/>
              <w:snapToGrid w:val="0"/>
              <w:rPr>
                <w:noProof w:val="0"/>
              </w:rPr>
            </w:pPr>
            <w:r w:rsidRPr="007A7659">
              <w:rPr>
                <w:noProof w:val="0"/>
              </w:rPr>
              <w:t>13</w:t>
            </w:r>
          </w:p>
        </w:tc>
        <w:tc>
          <w:tcPr>
            <w:tcW w:w="900" w:type="dxa"/>
          </w:tcPr>
          <w:p w14:paraId="2CA29200" w14:textId="77777777" w:rsidR="00BD6B97" w:rsidRPr="007A7659" w:rsidRDefault="00BD6B97" w:rsidP="009E45C3">
            <w:pPr>
              <w:pStyle w:val="TableEntry"/>
              <w:snapToGrid w:val="0"/>
              <w:rPr>
                <w:noProof w:val="0"/>
              </w:rPr>
            </w:pPr>
            <w:r w:rsidRPr="007A7659">
              <w:rPr>
                <w:noProof w:val="0"/>
              </w:rPr>
              <w:t>250</w:t>
            </w:r>
          </w:p>
        </w:tc>
        <w:tc>
          <w:tcPr>
            <w:tcW w:w="900" w:type="dxa"/>
          </w:tcPr>
          <w:p w14:paraId="73C7D021" w14:textId="77777777" w:rsidR="00BD6B97" w:rsidRPr="007A7659" w:rsidRDefault="00BD6B97" w:rsidP="009E45C3">
            <w:pPr>
              <w:pStyle w:val="TableEntry"/>
              <w:snapToGrid w:val="0"/>
              <w:rPr>
                <w:noProof w:val="0"/>
              </w:rPr>
            </w:pPr>
            <w:r w:rsidRPr="007A7659">
              <w:rPr>
                <w:noProof w:val="0"/>
              </w:rPr>
              <w:t>XTN</w:t>
            </w:r>
          </w:p>
        </w:tc>
        <w:tc>
          <w:tcPr>
            <w:tcW w:w="900" w:type="dxa"/>
          </w:tcPr>
          <w:p w14:paraId="538882CA" w14:textId="77777777" w:rsidR="00BD6B97" w:rsidRPr="007A7659" w:rsidRDefault="00BD6B97" w:rsidP="009E45C3">
            <w:pPr>
              <w:pStyle w:val="TableEntry"/>
              <w:snapToGrid w:val="0"/>
              <w:rPr>
                <w:noProof w:val="0"/>
              </w:rPr>
            </w:pPr>
            <w:r w:rsidRPr="007A7659">
              <w:rPr>
                <w:noProof w:val="0"/>
              </w:rPr>
              <w:t>R2</w:t>
            </w:r>
          </w:p>
        </w:tc>
        <w:tc>
          <w:tcPr>
            <w:tcW w:w="990" w:type="dxa"/>
          </w:tcPr>
          <w:p w14:paraId="370E6284" w14:textId="77777777" w:rsidR="00BD6B97" w:rsidRPr="007A7659" w:rsidRDefault="00BD6B97" w:rsidP="009E45C3">
            <w:pPr>
              <w:pStyle w:val="TableEntry"/>
              <w:snapToGrid w:val="0"/>
              <w:rPr>
                <w:noProof w:val="0"/>
              </w:rPr>
            </w:pPr>
          </w:p>
        </w:tc>
        <w:tc>
          <w:tcPr>
            <w:tcW w:w="1079" w:type="dxa"/>
          </w:tcPr>
          <w:p w14:paraId="3DE62158" w14:textId="77777777" w:rsidR="00BD6B97" w:rsidRPr="007A7659" w:rsidRDefault="00BD6B97" w:rsidP="009E45C3">
            <w:pPr>
              <w:pStyle w:val="TableEntry"/>
              <w:snapToGrid w:val="0"/>
              <w:rPr>
                <w:noProof w:val="0"/>
              </w:rPr>
            </w:pPr>
            <w:r w:rsidRPr="007A7659">
              <w:rPr>
                <w:noProof w:val="0"/>
              </w:rPr>
              <w:t>00116</w:t>
            </w:r>
          </w:p>
        </w:tc>
        <w:tc>
          <w:tcPr>
            <w:tcW w:w="3023" w:type="dxa"/>
          </w:tcPr>
          <w:p w14:paraId="4099FA12" w14:textId="77777777" w:rsidR="00BD6B97" w:rsidRPr="007A7659" w:rsidRDefault="00BD6B97" w:rsidP="009E45C3">
            <w:pPr>
              <w:pStyle w:val="TableEntry"/>
              <w:snapToGrid w:val="0"/>
              <w:rPr>
                <w:noProof w:val="0"/>
              </w:rPr>
            </w:pPr>
            <w:r w:rsidRPr="007A7659">
              <w:rPr>
                <w:noProof w:val="0"/>
              </w:rPr>
              <w:t>Phone Number - Home</w:t>
            </w:r>
          </w:p>
        </w:tc>
      </w:tr>
      <w:tr w:rsidR="00BD6B97" w:rsidRPr="007A7659" w14:paraId="55A2873C" w14:textId="77777777" w:rsidTr="004A0919">
        <w:trPr>
          <w:jc w:val="center"/>
        </w:trPr>
        <w:tc>
          <w:tcPr>
            <w:tcW w:w="990" w:type="dxa"/>
          </w:tcPr>
          <w:p w14:paraId="2A7966FD" w14:textId="77777777" w:rsidR="00BD6B97" w:rsidRPr="007A7659" w:rsidRDefault="00BD6B97" w:rsidP="009E45C3">
            <w:pPr>
              <w:pStyle w:val="TableEntry"/>
              <w:snapToGrid w:val="0"/>
              <w:rPr>
                <w:noProof w:val="0"/>
              </w:rPr>
            </w:pPr>
            <w:r w:rsidRPr="007A7659">
              <w:rPr>
                <w:noProof w:val="0"/>
              </w:rPr>
              <w:t>14</w:t>
            </w:r>
          </w:p>
        </w:tc>
        <w:tc>
          <w:tcPr>
            <w:tcW w:w="900" w:type="dxa"/>
          </w:tcPr>
          <w:p w14:paraId="0E70D340" w14:textId="77777777" w:rsidR="00BD6B97" w:rsidRPr="007A7659" w:rsidRDefault="00BD6B97" w:rsidP="009E45C3">
            <w:pPr>
              <w:pStyle w:val="TableEntry"/>
              <w:snapToGrid w:val="0"/>
              <w:rPr>
                <w:noProof w:val="0"/>
              </w:rPr>
            </w:pPr>
            <w:r w:rsidRPr="007A7659">
              <w:rPr>
                <w:noProof w:val="0"/>
              </w:rPr>
              <w:t>250</w:t>
            </w:r>
          </w:p>
        </w:tc>
        <w:tc>
          <w:tcPr>
            <w:tcW w:w="900" w:type="dxa"/>
          </w:tcPr>
          <w:p w14:paraId="196501D7" w14:textId="77777777" w:rsidR="00BD6B97" w:rsidRPr="007A7659" w:rsidRDefault="00BD6B97" w:rsidP="009E45C3">
            <w:pPr>
              <w:pStyle w:val="TableEntry"/>
              <w:snapToGrid w:val="0"/>
              <w:rPr>
                <w:noProof w:val="0"/>
              </w:rPr>
            </w:pPr>
            <w:r w:rsidRPr="007A7659">
              <w:rPr>
                <w:noProof w:val="0"/>
              </w:rPr>
              <w:t>XTN</w:t>
            </w:r>
          </w:p>
        </w:tc>
        <w:tc>
          <w:tcPr>
            <w:tcW w:w="900" w:type="dxa"/>
          </w:tcPr>
          <w:p w14:paraId="53044270" w14:textId="77777777" w:rsidR="00BD6B97" w:rsidRPr="007A7659" w:rsidRDefault="00BD6B97" w:rsidP="009E45C3">
            <w:pPr>
              <w:pStyle w:val="TableEntry"/>
              <w:snapToGrid w:val="0"/>
              <w:rPr>
                <w:noProof w:val="0"/>
              </w:rPr>
            </w:pPr>
            <w:r w:rsidRPr="007A7659">
              <w:rPr>
                <w:noProof w:val="0"/>
              </w:rPr>
              <w:t>R2</w:t>
            </w:r>
          </w:p>
        </w:tc>
        <w:tc>
          <w:tcPr>
            <w:tcW w:w="990" w:type="dxa"/>
          </w:tcPr>
          <w:p w14:paraId="65759867" w14:textId="77777777" w:rsidR="00BD6B97" w:rsidRPr="007A7659" w:rsidRDefault="00BD6B97" w:rsidP="009E45C3">
            <w:pPr>
              <w:pStyle w:val="TableEntry"/>
              <w:snapToGrid w:val="0"/>
              <w:rPr>
                <w:noProof w:val="0"/>
              </w:rPr>
            </w:pPr>
          </w:p>
        </w:tc>
        <w:tc>
          <w:tcPr>
            <w:tcW w:w="1079" w:type="dxa"/>
          </w:tcPr>
          <w:p w14:paraId="6B649FD3" w14:textId="77777777" w:rsidR="00BD6B97" w:rsidRPr="007A7659" w:rsidRDefault="00BD6B97" w:rsidP="009E45C3">
            <w:pPr>
              <w:pStyle w:val="TableEntry"/>
              <w:snapToGrid w:val="0"/>
              <w:rPr>
                <w:noProof w:val="0"/>
              </w:rPr>
            </w:pPr>
            <w:r w:rsidRPr="007A7659">
              <w:rPr>
                <w:noProof w:val="0"/>
              </w:rPr>
              <w:t>00117</w:t>
            </w:r>
          </w:p>
        </w:tc>
        <w:tc>
          <w:tcPr>
            <w:tcW w:w="3023" w:type="dxa"/>
          </w:tcPr>
          <w:p w14:paraId="0E545DE3" w14:textId="77777777" w:rsidR="00BD6B97" w:rsidRPr="007A7659" w:rsidRDefault="00BD6B97" w:rsidP="009E45C3">
            <w:pPr>
              <w:pStyle w:val="TableEntry"/>
              <w:snapToGrid w:val="0"/>
              <w:rPr>
                <w:noProof w:val="0"/>
              </w:rPr>
            </w:pPr>
            <w:r w:rsidRPr="007A7659">
              <w:rPr>
                <w:noProof w:val="0"/>
              </w:rPr>
              <w:t>Phone Number - Business</w:t>
            </w:r>
          </w:p>
        </w:tc>
      </w:tr>
      <w:tr w:rsidR="00BD6B97" w:rsidRPr="007A7659" w14:paraId="674D9B02" w14:textId="77777777" w:rsidTr="004A0919">
        <w:trPr>
          <w:jc w:val="center"/>
        </w:trPr>
        <w:tc>
          <w:tcPr>
            <w:tcW w:w="990" w:type="dxa"/>
          </w:tcPr>
          <w:p w14:paraId="572AE45C" w14:textId="77777777" w:rsidR="00BD6B97" w:rsidRPr="007A7659" w:rsidRDefault="00BD6B97" w:rsidP="009E45C3">
            <w:pPr>
              <w:pStyle w:val="TableEntry"/>
              <w:snapToGrid w:val="0"/>
              <w:rPr>
                <w:noProof w:val="0"/>
              </w:rPr>
            </w:pPr>
            <w:r w:rsidRPr="007A7659">
              <w:rPr>
                <w:noProof w:val="0"/>
              </w:rPr>
              <w:t>15</w:t>
            </w:r>
          </w:p>
        </w:tc>
        <w:tc>
          <w:tcPr>
            <w:tcW w:w="900" w:type="dxa"/>
          </w:tcPr>
          <w:p w14:paraId="238775EA" w14:textId="77777777" w:rsidR="00BD6B97" w:rsidRPr="007A7659" w:rsidRDefault="00BD6B97" w:rsidP="009E45C3">
            <w:pPr>
              <w:pStyle w:val="TableEntry"/>
              <w:snapToGrid w:val="0"/>
              <w:rPr>
                <w:noProof w:val="0"/>
              </w:rPr>
            </w:pPr>
            <w:r w:rsidRPr="007A7659">
              <w:rPr>
                <w:noProof w:val="0"/>
              </w:rPr>
              <w:t>250</w:t>
            </w:r>
          </w:p>
        </w:tc>
        <w:tc>
          <w:tcPr>
            <w:tcW w:w="900" w:type="dxa"/>
          </w:tcPr>
          <w:p w14:paraId="1EC35958" w14:textId="77777777" w:rsidR="00BD6B97" w:rsidRPr="007A7659" w:rsidRDefault="00BD6B97" w:rsidP="009E45C3">
            <w:pPr>
              <w:pStyle w:val="TableEntry"/>
              <w:snapToGrid w:val="0"/>
              <w:rPr>
                <w:noProof w:val="0"/>
              </w:rPr>
            </w:pPr>
            <w:r w:rsidRPr="007A7659">
              <w:rPr>
                <w:noProof w:val="0"/>
              </w:rPr>
              <w:t>CE</w:t>
            </w:r>
          </w:p>
        </w:tc>
        <w:tc>
          <w:tcPr>
            <w:tcW w:w="900" w:type="dxa"/>
          </w:tcPr>
          <w:p w14:paraId="47473572" w14:textId="77777777" w:rsidR="00BD6B97" w:rsidRPr="007A7659" w:rsidRDefault="00BD6B97" w:rsidP="009E45C3">
            <w:pPr>
              <w:pStyle w:val="TableEntry"/>
              <w:snapToGrid w:val="0"/>
              <w:rPr>
                <w:noProof w:val="0"/>
              </w:rPr>
            </w:pPr>
            <w:r w:rsidRPr="007A7659">
              <w:rPr>
                <w:noProof w:val="0"/>
              </w:rPr>
              <w:t>O</w:t>
            </w:r>
          </w:p>
        </w:tc>
        <w:tc>
          <w:tcPr>
            <w:tcW w:w="990" w:type="dxa"/>
          </w:tcPr>
          <w:p w14:paraId="11DA4443" w14:textId="77777777" w:rsidR="00BD6B97" w:rsidRPr="007A7659" w:rsidRDefault="00BD6B97" w:rsidP="009E45C3">
            <w:pPr>
              <w:pStyle w:val="TableEntry"/>
              <w:snapToGrid w:val="0"/>
              <w:rPr>
                <w:noProof w:val="0"/>
              </w:rPr>
            </w:pPr>
            <w:r w:rsidRPr="007A7659">
              <w:rPr>
                <w:noProof w:val="0"/>
              </w:rPr>
              <w:t>0296</w:t>
            </w:r>
          </w:p>
        </w:tc>
        <w:tc>
          <w:tcPr>
            <w:tcW w:w="1079" w:type="dxa"/>
          </w:tcPr>
          <w:p w14:paraId="7D797CC0" w14:textId="77777777" w:rsidR="00BD6B97" w:rsidRPr="007A7659" w:rsidRDefault="00BD6B97" w:rsidP="009E45C3">
            <w:pPr>
              <w:pStyle w:val="TableEntry"/>
              <w:snapToGrid w:val="0"/>
              <w:rPr>
                <w:noProof w:val="0"/>
              </w:rPr>
            </w:pPr>
            <w:r w:rsidRPr="007A7659">
              <w:rPr>
                <w:noProof w:val="0"/>
              </w:rPr>
              <w:t>00118</w:t>
            </w:r>
          </w:p>
        </w:tc>
        <w:tc>
          <w:tcPr>
            <w:tcW w:w="3023" w:type="dxa"/>
          </w:tcPr>
          <w:p w14:paraId="38B3DDB8" w14:textId="77777777" w:rsidR="00BD6B97" w:rsidRPr="007A7659" w:rsidRDefault="00BD6B97" w:rsidP="009E45C3">
            <w:pPr>
              <w:pStyle w:val="TableEntry"/>
              <w:snapToGrid w:val="0"/>
              <w:rPr>
                <w:noProof w:val="0"/>
              </w:rPr>
            </w:pPr>
            <w:r w:rsidRPr="007A7659">
              <w:rPr>
                <w:noProof w:val="0"/>
              </w:rPr>
              <w:t>Primary Language</w:t>
            </w:r>
          </w:p>
        </w:tc>
      </w:tr>
      <w:tr w:rsidR="00BD6B97" w:rsidRPr="007A7659" w14:paraId="626FD98C" w14:textId="77777777" w:rsidTr="004A0919">
        <w:trPr>
          <w:jc w:val="center"/>
        </w:trPr>
        <w:tc>
          <w:tcPr>
            <w:tcW w:w="990" w:type="dxa"/>
          </w:tcPr>
          <w:p w14:paraId="27407A4A" w14:textId="77777777" w:rsidR="00BD6B97" w:rsidRPr="007A7659" w:rsidRDefault="00BD6B97" w:rsidP="009E45C3">
            <w:pPr>
              <w:pStyle w:val="TableEntry"/>
              <w:snapToGrid w:val="0"/>
              <w:rPr>
                <w:noProof w:val="0"/>
              </w:rPr>
            </w:pPr>
            <w:r w:rsidRPr="007A7659">
              <w:rPr>
                <w:noProof w:val="0"/>
              </w:rPr>
              <w:t>16</w:t>
            </w:r>
          </w:p>
        </w:tc>
        <w:tc>
          <w:tcPr>
            <w:tcW w:w="900" w:type="dxa"/>
          </w:tcPr>
          <w:p w14:paraId="6FA02533" w14:textId="77777777" w:rsidR="00BD6B97" w:rsidRPr="007A7659" w:rsidRDefault="00BD6B97" w:rsidP="009E45C3">
            <w:pPr>
              <w:pStyle w:val="TableEntry"/>
              <w:snapToGrid w:val="0"/>
              <w:rPr>
                <w:noProof w:val="0"/>
              </w:rPr>
            </w:pPr>
            <w:r w:rsidRPr="007A7659">
              <w:rPr>
                <w:noProof w:val="0"/>
              </w:rPr>
              <w:t>250</w:t>
            </w:r>
          </w:p>
        </w:tc>
        <w:tc>
          <w:tcPr>
            <w:tcW w:w="900" w:type="dxa"/>
          </w:tcPr>
          <w:p w14:paraId="6DBFF7D5" w14:textId="77777777" w:rsidR="00BD6B97" w:rsidRPr="007A7659" w:rsidRDefault="00BD6B97" w:rsidP="009E45C3">
            <w:pPr>
              <w:pStyle w:val="TableEntry"/>
              <w:snapToGrid w:val="0"/>
              <w:rPr>
                <w:noProof w:val="0"/>
              </w:rPr>
            </w:pPr>
            <w:r w:rsidRPr="007A7659">
              <w:rPr>
                <w:noProof w:val="0"/>
              </w:rPr>
              <w:t>CE</w:t>
            </w:r>
          </w:p>
        </w:tc>
        <w:tc>
          <w:tcPr>
            <w:tcW w:w="900" w:type="dxa"/>
          </w:tcPr>
          <w:p w14:paraId="78938C34" w14:textId="77777777" w:rsidR="00BD6B97" w:rsidRPr="007A7659" w:rsidRDefault="00BD6B97" w:rsidP="009E45C3">
            <w:pPr>
              <w:pStyle w:val="TableEntry"/>
              <w:snapToGrid w:val="0"/>
              <w:rPr>
                <w:noProof w:val="0"/>
              </w:rPr>
            </w:pPr>
            <w:r w:rsidRPr="007A7659">
              <w:rPr>
                <w:noProof w:val="0"/>
              </w:rPr>
              <w:t>O</w:t>
            </w:r>
          </w:p>
        </w:tc>
        <w:tc>
          <w:tcPr>
            <w:tcW w:w="990" w:type="dxa"/>
          </w:tcPr>
          <w:p w14:paraId="4F76A166" w14:textId="77777777" w:rsidR="00BD6B97" w:rsidRPr="007A7659" w:rsidRDefault="00BD6B97" w:rsidP="009E45C3">
            <w:pPr>
              <w:pStyle w:val="TableEntry"/>
              <w:snapToGrid w:val="0"/>
              <w:rPr>
                <w:noProof w:val="0"/>
              </w:rPr>
            </w:pPr>
            <w:r w:rsidRPr="007A7659">
              <w:rPr>
                <w:noProof w:val="0"/>
              </w:rPr>
              <w:t>0002</w:t>
            </w:r>
          </w:p>
        </w:tc>
        <w:tc>
          <w:tcPr>
            <w:tcW w:w="1079" w:type="dxa"/>
          </w:tcPr>
          <w:p w14:paraId="151A9F4C" w14:textId="77777777" w:rsidR="00BD6B97" w:rsidRPr="007A7659" w:rsidRDefault="00BD6B97" w:rsidP="009E45C3">
            <w:pPr>
              <w:pStyle w:val="TableEntry"/>
              <w:snapToGrid w:val="0"/>
              <w:rPr>
                <w:noProof w:val="0"/>
              </w:rPr>
            </w:pPr>
            <w:r w:rsidRPr="007A7659">
              <w:rPr>
                <w:noProof w:val="0"/>
              </w:rPr>
              <w:t>00119</w:t>
            </w:r>
          </w:p>
        </w:tc>
        <w:tc>
          <w:tcPr>
            <w:tcW w:w="3023" w:type="dxa"/>
          </w:tcPr>
          <w:p w14:paraId="395DE6E6" w14:textId="77777777" w:rsidR="00BD6B97" w:rsidRPr="007A7659" w:rsidRDefault="00BD6B97" w:rsidP="009E45C3">
            <w:pPr>
              <w:pStyle w:val="TableEntry"/>
              <w:snapToGrid w:val="0"/>
              <w:rPr>
                <w:noProof w:val="0"/>
              </w:rPr>
            </w:pPr>
            <w:r w:rsidRPr="007A7659">
              <w:rPr>
                <w:noProof w:val="0"/>
              </w:rPr>
              <w:t>Marital Status</w:t>
            </w:r>
          </w:p>
        </w:tc>
      </w:tr>
      <w:tr w:rsidR="00BD6B97" w:rsidRPr="007A7659" w14:paraId="7C18D09F" w14:textId="77777777" w:rsidTr="004A0919">
        <w:trPr>
          <w:jc w:val="center"/>
        </w:trPr>
        <w:tc>
          <w:tcPr>
            <w:tcW w:w="990" w:type="dxa"/>
          </w:tcPr>
          <w:p w14:paraId="77F9C173" w14:textId="77777777" w:rsidR="00BD6B97" w:rsidRPr="007A7659" w:rsidRDefault="00BD6B97" w:rsidP="009E45C3">
            <w:pPr>
              <w:pStyle w:val="TableEntry"/>
              <w:snapToGrid w:val="0"/>
              <w:rPr>
                <w:noProof w:val="0"/>
              </w:rPr>
            </w:pPr>
            <w:r w:rsidRPr="007A7659">
              <w:rPr>
                <w:noProof w:val="0"/>
              </w:rPr>
              <w:t>17</w:t>
            </w:r>
          </w:p>
        </w:tc>
        <w:tc>
          <w:tcPr>
            <w:tcW w:w="900" w:type="dxa"/>
          </w:tcPr>
          <w:p w14:paraId="437F40B4" w14:textId="77777777" w:rsidR="00BD6B97" w:rsidRPr="007A7659" w:rsidRDefault="00BD6B97" w:rsidP="009E45C3">
            <w:pPr>
              <w:pStyle w:val="TableEntry"/>
              <w:snapToGrid w:val="0"/>
              <w:rPr>
                <w:noProof w:val="0"/>
              </w:rPr>
            </w:pPr>
            <w:r w:rsidRPr="007A7659">
              <w:rPr>
                <w:noProof w:val="0"/>
              </w:rPr>
              <w:t>250</w:t>
            </w:r>
          </w:p>
        </w:tc>
        <w:tc>
          <w:tcPr>
            <w:tcW w:w="900" w:type="dxa"/>
          </w:tcPr>
          <w:p w14:paraId="03E210D6" w14:textId="77777777" w:rsidR="00BD6B97" w:rsidRPr="007A7659" w:rsidRDefault="00BD6B97" w:rsidP="009E45C3">
            <w:pPr>
              <w:pStyle w:val="TableEntry"/>
              <w:snapToGrid w:val="0"/>
              <w:rPr>
                <w:noProof w:val="0"/>
              </w:rPr>
            </w:pPr>
            <w:r w:rsidRPr="007A7659">
              <w:rPr>
                <w:noProof w:val="0"/>
              </w:rPr>
              <w:t>CE</w:t>
            </w:r>
          </w:p>
        </w:tc>
        <w:tc>
          <w:tcPr>
            <w:tcW w:w="900" w:type="dxa"/>
          </w:tcPr>
          <w:p w14:paraId="12AC943F" w14:textId="77777777" w:rsidR="00BD6B97" w:rsidRPr="007A7659" w:rsidRDefault="00BD6B97" w:rsidP="009E45C3">
            <w:pPr>
              <w:pStyle w:val="TableEntry"/>
              <w:snapToGrid w:val="0"/>
              <w:rPr>
                <w:noProof w:val="0"/>
              </w:rPr>
            </w:pPr>
            <w:r w:rsidRPr="007A7659">
              <w:rPr>
                <w:noProof w:val="0"/>
              </w:rPr>
              <w:t>O</w:t>
            </w:r>
          </w:p>
        </w:tc>
        <w:tc>
          <w:tcPr>
            <w:tcW w:w="990" w:type="dxa"/>
          </w:tcPr>
          <w:p w14:paraId="01BFF8B3" w14:textId="77777777" w:rsidR="00BD6B97" w:rsidRPr="007A7659" w:rsidRDefault="00BD6B97" w:rsidP="009E45C3">
            <w:pPr>
              <w:pStyle w:val="TableEntry"/>
              <w:snapToGrid w:val="0"/>
              <w:rPr>
                <w:noProof w:val="0"/>
              </w:rPr>
            </w:pPr>
            <w:r w:rsidRPr="007A7659">
              <w:rPr>
                <w:noProof w:val="0"/>
              </w:rPr>
              <w:t>0006</w:t>
            </w:r>
          </w:p>
        </w:tc>
        <w:tc>
          <w:tcPr>
            <w:tcW w:w="1079" w:type="dxa"/>
          </w:tcPr>
          <w:p w14:paraId="3CB4AD44" w14:textId="77777777" w:rsidR="00BD6B97" w:rsidRPr="007A7659" w:rsidRDefault="00BD6B97" w:rsidP="009E45C3">
            <w:pPr>
              <w:pStyle w:val="TableEntry"/>
              <w:snapToGrid w:val="0"/>
              <w:rPr>
                <w:noProof w:val="0"/>
              </w:rPr>
            </w:pPr>
            <w:r w:rsidRPr="007A7659">
              <w:rPr>
                <w:noProof w:val="0"/>
              </w:rPr>
              <w:t>00120</w:t>
            </w:r>
          </w:p>
        </w:tc>
        <w:tc>
          <w:tcPr>
            <w:tcW w:w="3023" w:type="dxa"/>
          </w:tcPr>
          <w:p w14:paraId="7A67D30F" w14:textId="77777777" w:rsidR="00BD6B97" w:rsidRPr="007A7659" w:rsidRDefault="00BD6B97" w:rsidP="009E45C3">
            <w:pPr>
              <w:pStyle w:val="TableEntry"/>
              <w:snapToGrid w:val="0"/>
              <w:rPr>
                <w:noProof w:val="0"/>
              </w:rPr>
            </w:pPr>
            <w:r w:rsidRPr="007A7659">
              <w:rPr>
                <w:noProof w:val="0"/>
              </w:rPr>
              <w:t>Religion</w:t>
            </w:r>
          </w:p>
        </w:tc>
      </w:tr>
      <w:tr w:rsidR="00BD6B97" w:rsidRPr="007A7659" w14:paraId="30D43FF8" w14:textId="77777777" w:rsidTr="004A0919">
        <w:trPr>
          <w:jc w:val="center"/>
        </w:trPr>
        <w:tc>
          <w:tcPr>
            <w:tcW w:w="990" w:type="dxa"/>
          </w:tcPr>
          <w:p w14:paraId="5F084C6F" w14:textId="77777777" w:rsidR="00BD6B97" w:rsidRPr="007A7659" w:rsidRDefault="00BD6B97" w:rsidP="009E45C3">
            <w:pPr>
              <w:pStyle w:val="TableEntry"/>
              <w:snapToGrid w:val="0"/>
              <w:rPr>
                <w:noProof w:val="0"/>
              </w:rPr>
            </w:pPr>
            <w:r w:rsidRPr="007A7659">
              <w:rPr>
                <w:noProof w:val="0"/>
              </w:rPr>
              <w:t>18</w:t>
            </w:r>
          </w:p>
        </w:tc>
        <w:tc>
          <w:tcPr>
            <w:tcW w:w="900" w:type="dxa"/>
          </w:tcPr>
          <w:p w14:paraId="5C693516" w14:textId="77777777" w:rsidR="00BD6B97" w:rsidRPr="007A7659" w:rsidRDefault="00BD6B97" w:rsidP="009E45C3">
            <w:pPr>
              <w:pStyle w:val="TableEntry"/>
              <w:snapToGrid w:val="0"/>
              <w:rPr>
                <w:noProof w:val="0"/>
              </w:rPr>
            </w:pPr>
            <w:r w:rsidRPr="007A7659">
              <w:rPr>
                <w:noProof w:val="0"/>
              </w:rPr>
              <w:t>250</w:t>
            </w:r>
          </w:p>
        </w:tc>
        <w:tc>
          <w:tcPr>
            <w:tcW w:w="900" w:type="dxa"/>
          </w:tcPr>
          <w:p w14:paraId="4B266302" w14:textId="77777777" w:rsidR="00BD6B97" w:rsidRPr="007A7659" w:rsidRDefault="00BD6B97" w:rsidP="009E45C3">
            <w:pPr>
              <w:pStyle w:val="TableEntry"/>
              <w:snapToGrid w:val="0"/>
              <w:rPr>
                <w:noProof w:val="0"/>
              </w:rPr>
            </w:pPr>
            <w:r w:rsidRPr="007A7659">
              <w:rPr>
                <w:noProof w:val="0"/>
              </w:rPr>
              <w:t>CX</w:t>
            </w:r>
          </w:p>
        </w:tc>
        <w:tc>
          <w:tcPr>
            <w:tcW w:w="900" w:type="dxa"/>
          </w:tcPr>
          <w:p w14:paraId="1AB131A6" w14:textId="77777777" w:rsidR="00BD6B97" w:rsidRPr="007A7659" w:rsidRDefault="00BD6B97" w:rsidP="009E45C3">
            <w:pPr>
              <w:pStyle w:val="TableEntry"/>
              <w:snapToGrid w:val="0"/>
              <w:rPr>
                <w:noProof w:val="0"/>
              </w:rPr>
            </w:pPr>
            <w:r w:rsidRPr="007A7659">
              <w:rPr>
                <w:noProof w:val="0"/>
              </w:rPr>
              <w:t>O</w:t>
            </w:r>
          </w:p>
        </w:tc>
        <w:tc>
          <w:tcPr>
            <w:tcW w:w="990" w:type="dxa"/>
          </w:tcPr>
          <w:p w14:paraId="1ACA72B1" w14:textId="77777777" w:rsidR="00BD6B97" w:rsidRPr="007A7659" w:rsidRDefault="00BD6B97" w:rsidP="009E45C3">
            <w:pPr>
              <w:pStyle w:val="TableEntry"/>
              <w:snapToGrid w:val="0"/>
              <w:rPr>
                <w:noProof w:val="0"/>
              </w:rPr>
            </w:pPr>
          </w:p>
        </w:tc>
        <w:tc>
          <w:tcPr>
            <w:tcW w:w="1079" w:type="dxa"/>
          </w:tcPr>
          <w:p w14:paraId="639EAB6B" w14:textId="77777777" w:rsidR="00BD6B97" w:rsidRPr="007A7659" w:rsidRDefault="00BD6B97" w:rsidP="009E45C3">
            <w:pPr>
              <w:pStyle w:val="TableEntry"/>
              <w:snapToGrid w:val="0"/>
              <w:rPr>
                <w:noProof w:val="0"/>
              </w:rPr>
            </w:pPr>
            <w:r w:rsidRPr="007A7659">
              <w:rPr>
                <w:noProof w:val="0"/>
              </w:rPr>
              <w:t>00121</w:t>
            </w:r>
          </w:p>
        </w:tc>
        <w:tc>
          <w:tcPr>
            <w:tcW w:w="3023" w:type="dxa"/>
          </w:tcPr>
          <w:p w14:paraId="59230DC6" w14:textId="77777777" w:rsidR="00BD6B97" w:rsidRPr="007A7659" w:rsidRDefault="00BD6B97" w:rsidP="009E45C3">
            <w:pPr>
              <w:pStyle w:val="TableEntry"/>
              <w:snapToGrid w:val="0"/>
              <w:rPr>
                <w:noProof w:val="0"/>
              </w:rPr>
            </w:pPr>
            <w:r w:rsidRPr="007A7659">
              <w:rPr>
                <w:noProof w:val="0"/>
              </w:rPr>
              <w:t>Patient Account Number</w:t>
            </w:r>
          </w:p>
        </w:tc>
      </w:tr>
      <w:tr w:rsidR="00BD6B97" w:rsidRPr="007A7659" w14:paraId="6DD2FB8B" w14:textId="77777777" w:rsidTr="004A0919">
        <w:trPr>
          <w:jc w:val="center"/>
        </w:trPr>
        <w:tc>
          <w:tcPr>
            <w:tcW w:w="990" w:type="dxa"/>
          </w:tcPr>
          <w:p w14:paraId="59A6DB2B" w14:textId="77777777" w:rsidR="00BD6B97" w:rsidRPr="007A7659" w:rsidRDefault="00BD6B97" w:rsidP="009E45C3">
            <w:pPr>
              <w:pStyle w:val="TableEntry"/>
              <w:snapToGrid w:val="0"/>
              <w:rPr>
                <w:noProof w:val="0"/>
              </w:rPr>
            </w:pPr>
            <w:r w:rsidRPr="007A7659">
              <w:rPr>
                <w:noProof w:val="0"/>
              </w:rPr>
              <w:t>19</w:t>
            </w:r>
          </w:p>
        </w:tc>
        <w:tc>
          <w:tcPr>
            <w:tcW w:w="900" w:type="dxa"/>
          </w:tcPr>
          <w:p w14:paraId="7132E4CC" w14:textId="77777777" w:rsidR="00BD6B97" w:rsidRPr="007A7659" w:rsidRDefault="00BD6B97" w:rsidP="009E45C3">
            <w:pPr>
              <w:pStyle w:val="TableEntry"/>
              <w:snapToGrid w:val="0"/>
              <w:rPr>
                <w:noProof w:val="0"/>
              </w:rPr>
            </w:pPr>
            <w:r w:rsidRPr="007A7659">
              <w:rPr>
                <w:noProof w:val="0"/>
              </w:rPr>
              <w:t>16</w:t>
            </w:r>
          </w:p>
        </w:tc>
        <w:tc>
          <w:tcPr>
            <w:tcW w:w="900" w:type="dxa"/>
          </w:tcPr>
          <w:p w14:paraId="488060B1" w14:textId="77777777" w:rsidR="00BD6B97" w:rsidRPr="007A7659" w:rsidRDefault="00BD6B97" w:rsidP="009E45C3">
            <w:pPr>
              <w:pStyle w:val="TableEntry"/>
              <w:snapToGrid w:val="0"/>
              <w:rPr>
                <w:noProof w:val="0"/>
              </w:rPr>
            </w:pPr>
            <w:r w:rsidRPr="007A7659">
              <w:rPr>
                <w:noProof w:val="0"/>
              </w:rPr>
              <w:t>ST</w:t>
            </w:r>
          </w:p>
        </w:tc>
        <w:tc>
          <w:tcPr>
            <w:tcW w:w="900" w:type="dxa"/>
          </w:tcPr>
          <w:p w14:paraId="000A4670" w14:textId="77777777" w:rsidR="00BD6B97" w:rsidRPr="007A7659" w:rsidRDefault="00BD6B97" w:rsidP="009E45C3">
            <w:pPr>
              <w:pStyle w:val="TableEntry"/>
              <w:snapToGrid w:val="0"/>
              <w:rPr>
                <w:noProof w:val="0"/>
              </w:rPr>
            </w:pPr>
            <w:r w:rsidRPr="007A7659">
              <w:rPr>
                <w:noProof w:val="0"/>
              </w:rPr>
              <w:t>R2</w:t>
            </w:r>
          </w:p>
        </w:tc>
        <w:tc>
          <w:tcPr>
            <w:tcW w:w="990" w:type="dxa"/>
          </w:tcPr>
          <w:p w14:paraId="253CEBE3" w14:textId="77777777" w:rsidR="00BD6B97" w:rsidRPr="007A7659" w:rsidRDefault="00BD6B97" w:rsidP="009E45C3">
            <w:pPr>
              <w:pStyle w:val="TableEntry"/>
              <w:snapToGrid w:val="0"/>
              <w:rPr>
                <w:noProof w:val="0"/>
              </w:rPr>
            </w:pPr>
          </w:p>
        </w:tc>
        <w:tc>
          <w:tcPr>
            <w:tcW w:w="1079" w:type="dxa"/>
          </w:tcPr>
          <w:p w14:paraId="2D323BF5" w14:textId="77777777" w:rsidR="00BD6B97" w:rsidRPr="007A7659" w:rsidRDefault="00BD6B97" w:rsidP="009E45C3">
            <w:pPr>
              <w:pStyle w:val="TableEntry"/>
              <w:snapToGrid w:val="0"/>
              <w:rPr>
                <w:noProof w:val="0"/>
              </w:rPr>
            </w:pPr>
            <w:r w:rsidRPr="007A7659">
              <w:rPr>
                <w:noProof w:val="0"/>
              </w:rPr>
              <w:t>00122</w:t>
            </w:r>
          </w:p>
        </w:tc>
        <w:tc>
          <w:tcPr>
            <w:tcW w:w="3023" w:type="dxa"/>
          </w:tcPr>
          <w:p w14:paraId="7B32FAF8" w14:textId="77777777" w:rsidR="00BD6B97" w:rsidRPr="007A7659" w:rsidRDefault="00BD6B97" w:rsidP="009E45C3">
            <w:pPr>
              <w:pStyle w:val="TableEntry"/>
              <w:snapToGrid w:val="0"/>
              <w:rPr>
                <w:noProof w:val="0"/>
              </w:rPr>
            </w:pPr>
            <w:r w:rsidRPr="007A7659">
              <w:rPr>
                <w:noProof w:val="0"/>
              </w:rPr>
              <w:t>SSN Number – Patient</w:t>
            </w:r>
          </w:p>
        </w:tc>
      </w:tr>
      <w:tr w:rsidR="00BD6B97" w:rsidRPr="007A7659" w14:paraId="418DE344" w14:textId="77777777" w:rsidTr="004A0919">
        <w:trPr>
          <w:jc w:val="center"/>
        </w:trPr>
        <w:tc>
          <w:tcPr>
            <w:tcW w:w="990" w:type="dxa"/>
          </w:tcPr>
          <w:p w14:paraId="520902A6" w14:textId="77777777" w:rsidR="00BD6B97" w:rsidRPr="007A7659" w:rsidRDefault="00BD6B97" w:rsidP="009E45C3">
            <w:pPr>
              <w:pStyle w:val="TableEntry"/>
              <w:snapToGrid w:val="0"/>
              <w:rPr>
                <w:noProof w:val="0"/>
              </w:rPr>
            </w:pPr>
            <w:r w:rsidRPr="007A7659">
              <w:rPr>
                <w:noProof w:val="0"/>
              </w:rPr>
              <w:t>20</w:t>
            </w:r>
          </w:p>
        </w:tc>
        <w:tc>
          <w:tcPr>
            <w:tcW w:w="900" w:type="dxa"/>
          </w:tcPr>
          <w:p w14:paraId="3EB77D96" w14:textId="77777777" w:rsidR="00BD6B97" w:rsidRPr="007A7659" w:rsidRDefault="00BD6B97" w:rsidP="009E45C3">
            <w:pPr>
              <w:pStyle w:val="TableEntry"/>
              <w:snapToGrid w:val="0"/>
              <w:rPr>
                <w:noProof w:val="0"/>
              </w:rPr>
            </w:pPr>
            <w:r w:rsidRPr="007A7659">
              <w:rPr>
                <w:noProof w:val="0"/>
              </w:rPr>
              <w:t>25</w:t>
            </w:r>
          </w:p>
        </w:tc>
        <w:tc>
          <w:tcPr>
            <w:tcW w:w="900" w:type="dxa"/>
          </w:tcPr>
          <w:p w14:paraId="2059B0D2" w14:textId="77777777" w:rsidR="00BD6B97" w:rsidRPr="007A7659" w:rsidRDefault="00BD6B97" w:rsidP="009E45C3">
            <w:pPr>
              <w:pStyle w:val="TableEntry"/>
              <w:snapToGrid w:val="0"/>
              <w:rPr>
                <w:noProof w:val="0"/>
              </w:rPr>
            </w:pPr>
            <w:r w:rsidRPr="007A7659">
              <w:rPr>
                <w:noProof w:val="0"/>
              </w:rPr>
              <w:t>DLN</w:t>
            </w:r>
          </w:p>
        </w:tc>
        <w:tc>
          <w:tcPr>
            <w:tcW w:w="900" w:type="dxa"/>
          </w:tcPr>
          <w:p w14:paraId="2BE12D26" w14:textId="77777777" w:rsidR="00BD6B97" w:rsidRPr="007A7659" w:rsidRDefault="00BD6B97" w:rsidP="009E45C3">
            <w:pPr>
              <w:pStyle w:val="TableEntry"/>
              <w:snapToGrid w:val="0"/>
              <w:rPr>
                <w:noProof w:val="0"/>
              </w:rPr>
            </w:pPr>
            <w:r w:rsidRPr="007A7659">
              <w:rPr>
                <w:noProof w:val="0"/>
              </w:rPr>
              <w:t>R2</w:t>
            </w:r>
          </w:p>
        </w:tc>
        <w:tc>
          <w:tcPr>
            <w:tcW w:w="990" w:type="dxa"/>
          </w:tcPr>
          <w:p w14:paraId="788DE1DE" w14:textId="77777777" w:rsidR="00BD6B97" w:rsidRPr="007A7659" w:rsidRDefault="00BD6B97" w:rsidP="009E45C3">
            <w:pPr>
              <w:pStyle w:val="TableEntry"/>
              <w:snapToGrid w:val="0"/>
              <w:rPr>
                <w:noProof w:val="0"/>
              </w:rPr>
            </w:pPr>
          </w:p>
        </w:tc>
        <w:tc>
          <w:tcPr>
            <w:tcW w:w="1079" w:type="dxa"/>
          </w:tcPr>
          <w:p w14:paraId="761F0465" w14:textId="77777777" w:rsidR="00BD6B97" w:rsidRPr="007A7659" w:rsidRDefault="00BD6B97" w:rsidP="009E45C3">
            <w:pPr>
              <w:pStyle w:val="TableEntry"/>
              <w:snapToGrid w:val="0"/>
              <w:rPr>
                <w:noProof w:val="0"/>
              </w:rPr>
            </w:pPr>
            <w:r w:rsidRPr="007A7659">
              <w:rPr>
                <w:noProof w:val="0"/>
              </w:rPr>
              <w:t>00123</w:t>
            </w:r>
          </w:p>
        </w:tc>
        <w:tc>
          <w:tcPr>
            <w:tcW w:w="3023" w:type="dxa"/>
          </w:tcPr>
          <w:p w14:paraId="1EF8958C" w14:textId="77777777" w:rsidR="00BD6B97" w:rsidRPr="007A7659" w:rsidRDefault="00BD6B97" w:rsidP="009E45C3">
            <w:pPr>
              <w:pStyle w:val="TableEntry"/>
              <w:snapToGrid w:val="0"/>
              <w:rPr>
                <w:noProof w:val="0"/>
              </w:rPr>
            </w:pPr>
            <w:r w:rsidRPr="007A7659">
              <w:rPr>
                <w:noProof w:val="0"/>
              </w:rPr>
              <w:t>Driver's License Number - Patient</w:t>
            </w:r>
          </w:p>
        </w:tc>
      </w:tr>
      <w:tr w:rsidR="00BD6B97" w:rsidRPr="007A7659" w14:paraId="6D9E9A01" w14:textId="77777777" w:rsidTr="004A0919">
        <w:trPr>
          <w:jc w:val="center"/>
        </w:trPr>
        <w:tc>
          <w:tcPr>
            <w:tcW w:w="990" w:type="dxa"/>
          </w:tcPr>
          <w:p w14:paraId="7B548583" w14:textId="77777777" w:rsidR="00BD6B97" w:rsidRPr="007A7659" w:rsidRDefault="00BD6B97" w:rsidP="009E45C3">
            <w:pPr>
              <w:pStyle w:val="TableEntry"/>
              <w:snapToGrid w:val="0"/>
              <w:rPr>
                <w:noProof w:val="0"/>
              </w:rPr>
            </w:pPr>
            <w:r w:rsidRPr="007A7659">
              <w:rPr>
                <w:noProof w:val="0"/>
              </w:rPr>
              <w:t>21</w:t>
            </w:r>
          </w:p>
        </w:tc>
        <w:tc>
          <w:tcPr>
            <w:tcW w:w="900" w:type="dxa"/>
          </w:tcPr>
          <w:p w14:paraId="7492DC50" w14:textId="77777777" w:rsidR="00BD6B97" w:rsidRPr="007A7659" w:rsidRDefault="00BD6B97" w:rsidP="009E45C3">
            <w:pPr>
              <w:pStyle w:val="TableEntry"/>
              <w:snapToGrid w:val="0"/>
              <w:rPr>
                <w:noProof w:val="0"/>
              </w:rPr>
            </w:pPr>
            <w:r w:rsidRPr="007A7659">
              <w:rPr>
                <w:noProof w:val="0"/>
              </w:rPr>
              <w:t>250</w:t>
            </w:r>
          </w:p>
        </w:tc>
        <w:tc>
          <w:tcPr>
            <w:tcW w:w="900" w:type="dxa"/>
          </w:tcPr>
          <w:p w14:paraId="411ACE4A" w14:textId="77777777" w:rsidR="00BD6B97" w:rsidRPr="007A7659" w:rsidRDefault="00BD6B97" w:rsidP="009E45C3">
            <w:pPr>
              <w:pStyle w:val="TableEntry"/>
              <w:snapToGrid w:val="0"/>
              <w:rPr>
                <w:noProof w:val="0"/>
              </w:rPr>
            </w:pPr>
            <w:r w:rsidRPr="007A7659">
              <w:rPr>
                <w:noProof w:val="0"/>
              </w:rPr>
              <w:t>CX</w:t>
            </w:r>
          </w:p>
        </w:tc>
        <w:tc>
          <w:tcPr>
            <w:tcW w:w="900" w:type="dxa"/>
          </w:tcPr>
          <w:p w14:paraId="3C68D602" w14:textId="77777777" w:rsidR="00BD6B97" w:rsidRPr="007A7659" w:rsidRDefault="00BD6B97" w:rsidP="009E45C3">
            <w:pPr>
              <w:pStyle w:val="TableEntry"/>
              <w:snapToGrid w:val="0"/>
              <w:rPr>
                <w:noProof w:val="0"/>
              </w:rPr>
            </w:pPr>
            <w:r w:rsidRPr="007A7659">
              <w:rPr>
                <w:noProof w:val="0"/>
              </w:rPr>
              <w:t>O</w:t>
            </w:r>
          </w:p>
        </w:tc>
        <w:tc>
          <w:tcPr>
            <w:tcW w:w="990" w:type="dxa"/>
          </w:tcPr>
          <w:p w14:paraId="1CE6DE80" w14:textId="77777777" w:rsidR="00BD6B97" w:rsidRPr="007A7659" w:rsidRDefault="00BD6B97" w:rsidP="009E45C3">
            <w:pPr>
              <w:pStyle w:val="TableEntry"/>
              <w:snapToGrid w:val="0"/>
              <w:rPr>
                <w:noProof w:val="0"/>
              </w:rPr>
            </w:pPr>
          </w:p>
        </w:tc>
        <w:tc>
          <w:tcPr>
            <w:tcW w:w="1079" w:type="dxa"/>
          </w:tcPr>
          <w:p w14:paraId="5FF28AD2" w14:textId="77777777" w:rsidR="00BD6B97" w:rsidRPr="007A7659" w:rsidRDefault="00BD6B97" w:rsidP="009E45C3">
            <w:pPr>
              <w:pStyle w:val="TableEntry"/>
              <w:snapToGrid w:val="0"/>
              <w:rPr>
                <w:noProof w:val="0"/>
              </w:rPr>
            </w:pPr>
            <w:r w:rsidRPr="007A7659">
              <w:rPr>
                <w:noProof w:val="0"/>
              </w:rPr>
              <w:t>00124</w:t>
            </w:r>
          </w:p>
        </w:tc>
        <w:tc>
          <w:tcPr>
            <w:tcW w:w="3023" w:type="dxa"/>
          </w:tcPr>
          <w:p w14:paraId="76C48E93" w14:textId="77777777" w:rsidR="00BD6B97" w:rsidRPr="007A7659" w:rsidRDefault="00BD6B97" w:rsidP="009E45C3">
            <w:pPr>
              <w:pStyle w:val="TableEntry"/>
              <w:snapToGrid w:val="0"/>
              <w:rPr>
                <w:noProof w:val="0"/>
              </w:rPr>
            </w:pPr>
            <w:r w:rsidRPr="007A7659">
              <w:rPr>
                <w:noProof w:val="0"/>
              </w:rPr>
              <w:t>Mother's Identifier</w:t>
            </w:r>
          </w:p>
        </w:tc>
      </w:tr>
      <w:tr w:rsidR="00BD6B97" w:rsidRPr="007A7659" w14:paraId="476A1BF6" w14:textId="77777777" w:rsidTr="004A0919">
        <w:trPr>
          <w:jc w:val="center"/>
        </w:trPr>
        <w:tc>
          <w:tcPr>
            <w:tcW w:w="990" w:type="dxa"/>
          </w:tcPr>
          <w:p w14:paraId="78871B43" w14:textId="77777777" w:rsidR="00BD6B97" w:rsidRPr="007A7659" w:rsidRDefault="00BD6B97" w:rsidP="009E45C3">
            <w:pPr>
              <w:pStyle w:val="TableEntry"/>
              <w:snapToGrid w:val="0"/>
              <w:rPr>
                <w:noProof w:val="0"/>
              </w:rPr>
            </w:pPr>
            <w:r w:rsidRPr="007A7659">
              <w:rPr>
                <w:noProof w:val="0"/>
              </w:rPr>
              <w:t>22</w:t>
            </w:r>
          </w:p>
        </w:tc>
        <w:tc>
          <w:tcPr>
            <w:tcW w:w="900" w:type="dxa"/>
          </w:tcPr>
          <w:p w14:paraId="722DBFC4" w14:textId="77777777" w:rsidR="00BD6B97" w:rsidRPr="007A7659" w:rsidRDefault="00BD6B97" w:rsidP="009E45C3">
            <w:pPr>
              <w:pStyle w:val="TableEntry"/>
              <w:snapToGrid w:val="0"/>
              <w:rPr>
                <w:noProof w:val="0"/>
              </w:rPr>
            </w:pPr>
            <w:r w:rsidRPr="007A7659">
              <w:rPr>
                <w:noProof w:val="0"/>
              </w:rPr>
              <w:t>250</w:t>
            </w:r>
          </w:p>
        </w:tc>
        <w:tc>
          <w:tcPr>
            <w:tcW w:w="900" w:type="dxa"/>
          </w:tcPr>
          <w:p w14:paraId="6022A7BB" w14:textId="77777777" w:rsidR="00BD6B97" w:rsidRPr="007A7659" w:rsidRDefault="00BD6B97" w:rsidP="009E45C3">
            <w:pPr>
              <w:pStyle w:val="TableEntry"/>
              <w:snapToGrid w:val="0"/>
              <w:rPr>
                <w:noProof w:val="0"/>
              </w:rPr>
            </w:pPr>
            <w:r w:rsidRPr="007A7659">
              <w:rPr>
                <w:noProof w:val="0"/>
              </w:rPr>
              <w:t>CE</w:t>
            </w:r>
          </w:p>
        </w:tc>
        <w:tc>
          <w:tcPr>
            <w:tcW w:w="900" w:type="dxa"/>
          </w:tcPr>
          <w:p w14:paraId="2C898F92" w14:textId="77777777" w:rsidR="00BD6B97" w:rsidRPr="007A7659" w:rsidRDefault="00BD6B97" w:rsidP="009E45C3">
            <w:pPr>
              <w:pStyle w:val="TableEntry"/>
              <w:snapToGrid w:val="0"/>
              <w:rPr>
                <w:noProof w:val="0"/>
              </w:rPr>
            </w:pPr>
            <w:r w:rsidRPr="007A7659">
              <w:rPr>
                <w:noProof w:val="0"/>
              </w:rPr>
              <w:t>O</w:t>
            </w:r>
          </w:p>
        </w:tc>
        <w:tc>
          <w:tcPr>
            <w:tcW w:w="990" w:type="dxa"/>
          </w:tcPr>
          <w:p w14:paraId="34559753" w14:textId="77777777" w:rsidR="00BD6B97" w:rsidRPr="007A7659" w:rsidRDefault="00BD6B97" w:rsidP="009E45C3">
            <w:pPr>
              <w:pStyle w:val="TableEntry"/>
              <w:snapToGrid w:val="0"/>
              <w:rPr>
                <w:noProof w:val="0"/>
              </w:rPr>
            </w:pPr>
            <w:r w:rsidRPr="007A7659">
              <w:rPr>
                <w:noProof w:val="0"/>
              </w:rPr>
              <w:t>0189</w:t>
            </w:r>
          </w:p>
        </w:tc>
        <w:tc>
          <w:tcPr>
            <w:tcW w:w="1079" w:type="dxa"/>
          </w:tcPr>
          <w:p w14:paraId="529B2956" w14:textId="77777777" w:rsidR="00BD6B97" w:rsidRPr="007A7659" w:rsidRDefault="00BD6B97" w:rsidP="009E45C3">
            <w:pPr>
              <w:pStyle w:val="TableEntry"/>
              <w:snapToGrid w:val="0"/>
              <w:rPr>
                <w:noProof w:val="0"/>
              </w:rPr>
            </w:pPr>
            <w:r w:rsidRPr="007A7659">
              <w:rPr>
                <w:noProof w:val="0"/>
              </w:rPr>
              <w:t>00125</w:t>
            </w:r>
          </w:p>
        </w:tc>
        <w:tc>
          <w:tcPr>
            <w:tcW w:w="3023" w:type="dxa"/>
          </w:tcPr>
          <w:p w14:paraId="258DAE72" w14:textId="77777777" w:rsidR="00BD6B97" w:rsidRPr="007A7659" w:rsidRDefault="00BD6B97" w:rsidP="009E45C3">
            <w:pPr>
              <w:pStyle w:val="TableEntry"/>
              <w:snapToGrid w:val="0"/>
              <w:rPr>
                <w:noProof w:val="0"/>
              </w:rPr>
            </w:pPr>
            <w:r w:rsidRPr="007A7659">
              <w:rPr>
                <w:noProof w:val="0"/>
              </w:rPr>
              <w:t>Ethnic Group</w:t>
            </w:r>
          </w:p>
        </w:tc>
      </w:tr>
      <w:tr w:rsidR="00BD6B97" w:rsidRPr="007A7659" w14:paraId="6CD4BB5F" w14:textId="77777777" w:rsidTr="004A0919">
        <w:trPr>
          <w:jc w:val="center"/>
        </w:trPr>
        <w:tc>
          <w:tcPr>
            <w:tcW w:w="990" w:type="dxa"/>
          </w:tcPr>
          <w:p w14:paraId="4CBF9052" w14:textId="77777777" w:rsidR="00BD6B97" w:rsidRPr="007A7659" w:rsidRDefault="00BD6B97" w:rsidP="009E45C3">
            <w:pPr>
              <w:pStyle w:val="TableEntry"/>
              <w:snapToGrid w:val="0"/>
              <w:rPr>
                <w:noProof w:val="0"/>
              </w:rPr>
            </w:pPr>
            <w:r w:rsidRPr="007A7659">
              <w:rPr>
                <w:noProof w:val="0"/>
              </w:rPr>
              <w:t>23</w:t>
            </w:r>
          </w:p>
        </w:tc>
        <w:tc>
          <w:tcPr>
            <w:tcW w:w="900" w:type="dxa"/>
          </w:tcPr>
          <w:p w14:paraId="6C107F77" w14:textId="77777777" w:rsidR="00BD6B97" w:rsidRPr="007A7659" w:rsidRDefault="00BD6B97" w:rsidP="009E45C3">
            <w:pPr>
              <w:pStyle w:val="TableEntry"/>
              <w:snapToGrid w:val="0"/>
              <w:rPr>
                <w:noProof w:val="0"/>
              </w:rPr>
            </w:pPr>
            <w:r w:rsidRPr="007A7659">
              <w:rPr>
                <w:noProof w:val="0"/>
              </w:rPr>
              <w:t>250</w:t>
            </w:r>
          </w:p>
        </w:tc>
        <w:tc>
          <w:tcPr>
            <w:tcW w:w="900" w:type="dxa"/>
          </w:tcPr>
          <w:p w14:paraId="4FF6E4BA" w14:textId="77777777" w:rsidR="00BD6B97" w:rsidRPr="007A7659" w:rsidRDefault="00BD6B97" w:rsidP="009E45C3">
            <w:pPr>
              <w:pStyle w:val="TableEntry"/>
              <w:snapToGrid w:val="0"/>
              <w:rPr>
                <w:noProof w:val="0"/>
              </w:rPr>
            </w:pPr>
            <w:r w:rsidRPr="007A7659">
              <w:rPr>
                <w:noProof w:val="0"/>
              </w:rPr>
              <w:t>ST</w:t>
            </w:r>
          </w:p>
        </w:tc>
        <w:tc>
          <w:tcPr>
            <w:tcW w:w="900" w:type="dxa"/>
          </w:tcPr>
          <w:p w14:paraId="4DB18E02" w14:textId="77777777" w:rsidR="00BD6B97" w:rsidRPr="007A7659" w:rsidRDefault="00BD6B97" w:rsidP="009E45C3">
            <w:pPr>
              <w:pStyle w:val="TableEntry"/>
              <w:snapToGrid w:val="0"/>
              <w:rPr>
                <w:noProof w:val="0"/>
              </w:rPr>
            </w:pPr>
            <w:r w:rsidRPr="007A7659">
              <w:rPr>
                <w:noProof w:val="0"/>
              </w:rPr>
              <w:t>O</w:t>
            </w:r>
          </w:p>
        </w:tc>
        <w:tc>
          <w:tcPr>
            <w:tcW w:w="990" w:type="dxa"/>
          </w:tcPr>
          <w:p w14:paraId="2FA1C5C8" w14:textId="77777777" w:rsidR="00BD6B97" w:rsidRPr="007A7659" w:rsidRDefault="00BD6B97" w:rsidP="009E45C3">
            <w:pPr>
              <w:pStyle w:val="TableEntry"/>
              <w:snapToGrid w:val="0"/>
              <w:rPr>
                <w:noProof w:val="0"/>
              </w:rPr>
            </w:pPr>
          </w:p>
        </w:tc>
        <w:tc>
          <w:tcPr>
            <w:tcW w:w="1079" w:type="dxa"/>
          </w:tcPr>
          <w:p w14:paraId="6C2D6870" w14:textId="77777777" w:rsidR="00BD6B97" w:rsidRPr="007A7659" w:rsidRDefault="00BD6B97" w:rsidP="009E45C3">
            <w:pPr>
              <w:pStyle w:val="TableEntry"/>
              <w:snapToGrid w:val="0"/>
              <w:rPr>
                <w:noProof w:val="0"/>
              </w:rPr>
            </w:pPr>
            <w:r w:rsidRPr="007A7659">
              <w:rPr>
                <w:noProof w:val="0"/>
              </w:rPr>
              <w:t>00126</w:t>
            </w:r>
          </w:p>
        </w:tc>
        <w:tc>
          <w:tcPr>
            <w:tcW w:w="3023" w:type="dxa"/>
          </w:tcPr>
          <w:p w14:paraId="250C8846" w14:textId="77777777" w:rsidR="00BD6B97" w:rsidRPr="007A7659" w:rsidRDefault="00BD6B97" w:rsidP="009E45C3">
            <w:pPr>
              <w:pStyle w:val="TableEntry"/>
              <w:snapToGrid w:val="0"/>
              <w:rPr>
                <w:noProof w:val="0"/>
              </w:rPr>
            </w:pPr>
            <w:r w:rsidRPr="007A7659">
              <w:rPr>
                <w:noProof w:val="0"/>
              </w:rPr>
              <w:t>Birth Place</w:t>
            </w:r>
          </w:p>
        </w:tc>
      </w:tr>
      <w:tr w:rsidR="00BD6B97" w:rsidRPr="007A7659" w14:paraId="371D08AA" w14:textId="77777777" w:rsidTr="004A0919">
        <w:trPr>
          <w:jc w:val="center"/>
        </w:trPr>
        <w:tc>
          <w:tcPr>
            <w:tcW w:w="990" w:type="dxa"/>
          </w:tcPr>
          <w:p w14:paraId="38251277" w14:textId="77777777" w:rsidR="00BD6B97" w:rsidRPr="007A7659" w:rsidRDefault="00BD6B97" w:rsidP="009E45C3">
            <w:pPr>
              <w:pStyle w:val="TableEntry"/>
              <w:snapToGrid w:val="0"/>
              <w:rPr>
                <w:noProof w:val="0"/>
              </w:rPr>
            </w:pPr>
            <w:r w:rsidRPr="007A7659">
              <w:rPr>
                <w:noProof w:val="0"/>
              </w:rPr>
              <w:t>24</w:t>
            </w:r>
          </w:p>
        </w:tc>
        <w:tc>
          <w:tcPr>
            <w:tcW w:w="900" w:type="dxa"/>
          </w:tcPr>
          <w:p w14:paraId="014228E4" w14:textId="77777777" w:rsidR="00BD6B97" w:rsidRPr="007A7659" w:rsidRDefault="00BD6B97" w:rsidP="009E45C3">
            <w:pPr>
              <w:pStyle w:val="TableEntry"/>
              <w:snapToGrid w:val="0"/>
              <w:rPr>
                <w:noProof w:val="0"/>
              </w:rPr>
            </w:pPr>
            <w:r w:rsidRPr="007A7659">
              <w:rPr>
                <w:noProof w:val="0"/>
              </w:rPr>
              <w:t>1</w:t>
            </w:r>
          </w:p>
        </w:tc>
        <w:tc>
          <w:tcPr>
            <w:tcW w:w="900" w:type="dxa"/>
          </w:tcPr>
          <w:p w14:paraId="62275525" w14:textId="77777777" w:rsidR="00BD6B97" w:rsidRPr="007A7659" w:rsidRDefault="00BD6B97" w:rsidP="009E45C3">
            <w:pPr>
              <w:pStyle w:val="TableEntry"/>
              <w:snapToGrid w:val="0"/>
              <w:rPr>
                <w:noProof w:val="0"/>
              </w:rPr>
            </w:pPr>
            <w:r w:rsidRPr="007A7659">
              <w:rPr>
                <w:noProof w:val="0"/>
              </w:rPr>
              <w:t>ID</w:t>
            </w:r>
          </w:p>
        </w:tc>
        <w:tc>
          <w:tcPr>
            <w:tcW w:w="900" w:type="dxa"/>
          </w:tcPr>
          <w:p w14:paraId="19FA4DA1" w14:textId="77777777" w:rsidR="00BD6B97" w:rsidRPr="007A7659" w:rsidRDefault="00BD6B97" w:rsidP="009E45C3">
            <w:pPr>
              <w:pStyle w:val="TableEntry"/>
              <w:snapToGrid w:val="0"/>
              <w:rPr>
                <w:noProof w:val="0"/>
              </w:rPr>
            </w:pPr>
            <w:r w:rsidRPr="007A7659">
              <w:rPr>
                <w:noProof w:val="0"/>
              </w:rPr>
              <w:t>O</w:t>
            </w:r>
          </w:p>
        </w:tc>
        <w:tc>
          <w:tcPr>
            <w:tcW w:w="990" w:type="dxa"/>
          </w:tcPr>
          <w:p w14:paraId="3280C89F" w14:textId="77777777" w:rsidR="00BD6B97" w:rsidRPr="007A7659" w:rsidRDefault="00BD6B97" w:rsidP="009E45C3">
            <w:pPr>
              <w:pStyle w:val="TableEntry"/>
              <w:snapToGrid w:val="0"/>
              <w:rPr>
                <w:noProof w:val="0"/>
              </w:rPr>
            </w:pPr>
            <w:r w:rsidRPr="007A7659">
              <w:rPr>
                <w:noProof w:val="0"/>
              </w:rPr>
              <w:t>0136</w:t>
            </w:r>
          </w:p>
        </w:tc>
        <w:tc>
          <w:tcPr>
            <w:tcW w:w="1079" w:type="dxa"/>
          </w:tcPr>
          <w:p w14:paraId="119D38E8" w14:textId="77777777" w:rsidR="00BD6B97" w:rsidRPr="007A7659" w:rsidRDefault="00BD6B97" w:rsidP="009E45C3">
            <w:pPr>
              <w:pStyle w:val="TableEntry"/>
              <w:snapToGrid w:val="0"/>
              <w:rPr>
                <w:noProof w:val="0"/>
              </w:rPr>
            </w:pPr>
            <w:r w:rsidRPr="007A7659">
              <w:rPr>
                <w:noProof w:val="0"/>
              </w:rPr>
              <w:t>00127</w:t>
            </w:r>
          </w:p>
        </w:tc>
        <w:tc>
          <w:tcPr>
            <w:tcW w:w="3023" w:type="dxa"/>
          </w:tcPr>
          <w:p w14:paraId="579CD826" w14:textId="77777777" w:rsidR="00BD6B97" w:rsidRPr="007A7659" w:rsidRDefault="00BD6B97" w:rsidP="009E45C3">
            <w:pPr>
              <w:pStyle w:val="TableEntry"/>
              <w:snapToGrid w:val="0"/>
              <w:rPr>
                <w:noProof w:val="0"/>
              </w:rPr>
            </w:pPr>
            <w:r w:rsidRPr="007A7659">
              <w:rPr>
                <w:noProof w:val="0"/>
              </w:rPr>
              <w:t>Multiple Birth Indicator</w:t>
            </w:r>
          </w:p>
        </w:tc>
      </w:tr>
      <w:tr w:rsidR="00BD6B97" w:rsidRPr="007A7659" w14:paraId="320A6BA6" w14:textId="77777777" w:rsidTr="004A0919">
        <w:trPr>
          <w:jc w:val="center"/>
        </w:trPr>
        <w:tc>
          <w:tcPr>
            <w:tcW w:w="990" w:type="dxa"/>
          </w:tcPr>
          <w:p w14:paraId="6FE239F2" w14:textId="77777777" w:rsidR="00BD6B97" w:rsidRPr="007A7659" w:rsidRDefault="00BD6B97" w:rsidP="009E45C3">
            <w:pPr>
              <w:pStyle w:val="TableEntry"/>
              <w:snapToGrid w:val="0"/>
              <w:rPr>
                <w:noProof w:val="0"/>
              </w:rPr>
            </w:pPr>
            <w:r w:rsidRPr="007A7659">
              <w:rPr>
                <w:noProof w:val="0"/>
              </w:rPr>
              <w:t>25</w:t>
            </w:r>
          </w:p>
        </w:tc>
        <w:tc>
          <w:tcPr>
            <w:tcW w:w="900" w:type="dxa"/>
          </w:tcPr>
          <w:p w14:paraId="54D5F119" w14:textId="77777777" w:rsidR="00BD6B97" w:rsidRPr="007A7659" w:rsidRDefault="00BD6B97" w:rsidP="009E45C3">
            <w:pPr>
              <w:pStyle w:val="TableEntry"/>
              <w:snapToGrid w:val="0"/>
              <w:rPr>
                <w:noProof w:val="0"/>
              </w:rPr>
            </w:pPr>
            <w:r w:rsidRPr="007A7659">
              <w:rPr>
                <w:noProof w:val="0"/>
              </w:rPr>
              <w:t>2</w:t>
            </w:r>
          </w:p>
        </w:tc>
        <w:tc>
          <w:tcPr>
            <w:tcW w:w="900" w:type="dxa"/>
          </w:tcPr>
          <w:p w14:paraId="2E8F3369" w14:textId="77777777" w:rsidR="00BD6B97" w:rsidRPr="007A7659" w:rsidRDefault="00BD6B97" w:rsidP="009E45C3">
            <w:pPr>
              <w:pStyle w:val="TableEntry"/>
              <w:snapToGrid w:val="0"/>
              <w:rPr>
                <w:noProof w:val="0"/>
              </w:rPr>
            </w:pPr>
            <w:r w:rsidRPr="007A7659">
              <w:rPr>
                <w:noProof w:val="0"/>
              </w:rPr>
              <w:t>NM</w:t>
            </w:r>
          </w:p>
        </w:tc>
        <w:tc>
          <w:tcPr>
            <w:tcW w:w="900" w:type="dxa"/>
          </w:tcPr>
          <w:p w14:paraId="46B40921" w14:textId="77777777" w:rsidR="00BD6B97" w:rsidRPr="007A7659" w:rsidRDefault="00BD6B97" w:rsidP="009E45C3">
            <w:pPr>
              <w:pStyle w:val="TableEntry"/>
              <w:snapToGrid w:val="0"/>
              <w:rPr>
                <w:noProof w:val="0"/>
              </w:rPr>
            </w:pPr>
            <w:r w:rsidRPr="007A7659">
              <w:rPr>
                <w:noProof w:val="0"/>
              </w:rPr>
              <w:t>O</w:t>
            </w:r>
          </w:p>
        </w:tc>
        <w:tc>
          <w:tcPr>
            <w:tcW w:w="990" w:type="dxa"/>
          </w:tcPr>
          <w:p w14:paraId="03CF037E" w14:textId="77777777" w:rsidR="00BD6B97" w:rsidRPr="007A7659" w:rsidRDefault="00BD6B97" w:rsidP="009E45C3">
            <w:pPr>
              <w:pStyle w:val="TableEntry"/>
              <w:snapToGrid w:val="0"/>
              <w:rPr>
                <w:noProof w:val="0"/>
              </w:rPr>
            </w:pPr>
          </w:p>
        </w:tc>
        <w:tc>
          <w:tcPr>
            <w:tcW w:w="1079" w:type="dxa"/>
          </w:tcPr>
          <w:p w14:paraId="37C5BDB5" w14:textId="77777777" w:rsidR="00BD6B97" w:rsidRPr="007A7659" w:rsidRDefault="00BD6B97" w:rsidP="009E45C3">
            <w:pPr>
              <w:pStyle w:val="TableEntry"/>
              <w:snapToGrid w:val="0"/>
              <w:rPr>
                <w:noProof w:val="0"/>
              </w:rPr>
            </w:pPr>
            <w:r w:rsidRPr="007A7659">
              <w:rPr>
                <w:noProof w:val="0"/>
              </w:rPr>
              <w:t>00128</w:t>
            </w:r>
          </w:p>
        </w:tc>
        <w:tc>
          <w:tcPr>
            <w:tcW w:w="3023" w:type="dxa"/>
          </w:tcPr>
          <w:p w14:paraId="380BA6CA" w14:textId="77777777" w:rsidR="00BD6B97" w:rsidRPr="007A7659" w:rsidRDefault="00BD6B97" w:rsidP="009E45C3">
            <w:pPr>
              <w:pStyle w:val="TableEntry"/>
              <w:snapToGrid w:val="0"/>
              <w:rPr>
                <w:noProof w:val="0"/>
              </w:rPr>
            </w:pPr>
            <w:r w:rsidRPr="007A7659">
              <w:rPr>
                <w:noProof w:val="0"/>
              </w:rPr>
              <w:t>Birth Order</w:t>
            </w:r>
          </w:p>
        </w:tc>
      </w:tr>
      <w:tr w:rsidR="00BD6B97" w:rsidRPr="007A7659" w14:paraId="12F3B385" w14:textId="77777777" w:rsidTr="004A0919">
        <w:trPr>
          <w:jc w:val="center"/>
        </w:trPr>
        <w:tc>
          <w:tcPr>
            <w:tcW w:w="990" w:type="dxa"/>
          </w:tcPr>
          <w:p w14:paraId="54D09818" w14:textId="77777777" w:rsidR="00BD6B97" w:rsidRPr="007A7659" w:rsidRDefault="00BD6B97" w:rsidP="009E45C3">
            <w:pPr>
              <w:pStyle w:val="TableEntry"/>
              <w:snapToGrid w:val="0"/>
              <w:rPr>
                <w:noProof w:val="0"/>
              </w:rPr>
            </w:pPr>
            <w:r w:rsidRPr="007A7659">
              <w:rPr>
                <w:noProof w:val="0"/>
              </w:rPr>
              <w:t>26</w:t>
            </w:r>
          </w:p>
        </w:tc>
        <w:tc>
          <w:tcPr>
            <w:tcW w:w="900" w:type="dxa"/>
          </w:tcPr>
          <w:p w14:paraId="6167B3EC" w14:textId="77777777" w:rsidR="00BD6B97" w:rsidRPr="007A7659" w:rsidRDefault="00BD6B97" w:rsidP="009E45C3">
            <w:pPr>
              <w:pStyle w:val="TableEntry"/>
              <w:snapToGrid w:val="0"/>
              <w:rPr>
                <w:noProof w:val="0"/>
              </w:rPr>
            </w:pPr>
            <w:r w:rsidRPr="007A7659">
              <w:rPr>
                <w:noProof w:val="0"/>
              </w:rPr>
              <w:t>250</w:t>
            </w:r>
          </w:p>
        </w:tc>
        <w:tc>
          <w:tcPr>
            <w:tcW w:w="900" w:type="dxa"/>
          </w:tcPr>
          <w:p w14:paraId="626E5174" w14:textId="77777777" w:rsidR="00BD6B97" w:rsidRPr="007A7659" w:rsidRDefault="00BD6B97" w:rsidP="009E45C3">
            <w:pPr>
              <w:pStyle w:val="TableEntry"/>
              <w:snapToGrid w:val="0"/>
              <w:rPr>
                <w:noProof w:val="0"/>
              </w:rPr>
            </w:pPr>
            <w:r w:rsidRPr="007A7659">
              <w:rPr>
                <w:noProof w:val="0"/>
              </w:rPr>
              <w:t>CE</w:t>
            </w:r>
          </w:p>
        </w:tc>
        <w:tc>
          <w:tcPr>
            <w:tcW w:w="900" w:type="dxa"/>
          </w:tcPr>
          <w:p w14:paraId="3D37BE7C" w14:textId="77777777" w:rsidR="00BD6B97" w:rsidRPr="007A7659" w:rsidRDefault="00BD6B97" w:rsidP="009E45C3">
            <w:pPr>
              <w:pStyle w:val="TableEntry"/>
              <w:snapToGrid w:val="0"/>
              <w:rPr>
                <w:noProof w:val="0"/>
              </w:rPr>
            </w:pPr>
            <w:r w:rsidRPr="007A7659">
              <w:rPr>
                <w:noProof w:val="0"/>
              </w:rPr>
              <w:t>O</w:t>
            </w:r>
          </w:p>
        </w:tc>
        <w:tc>
          <w:tcPr>
            <w:tcW w:w="990" w:type="dxa"/>
          </w:tcPr>
          <w:p w14:paraId="1E9371BE" w14:textId="77777777" w:rsidR="00BD6B97" w:rsidRPr="007A7659" w:rsidRDefault="00BD6B97" w:rsidP="009E45C3">
            <w:pPr>
              <w:pStyle w:val="TableEntry"/>
              <w:snapToGrid w:val="0"/>
              <w:rPr>
                <w:noProof w:val="0"/>
              </w:rPr>
            </w:pPr>
            <w:r w:rsidRPr="007A7659">
              <w:rPr>
                <w:noProof w:val="0"/>
              </w:rPr>
              <w:t>0171</w:t>
            </w:r>
          </w:p>
        </w:tc>
        <w:tc>
          <w:tcPr>
            <w:tcW w:w="1079" w:type="dxa"/>
          </w:tcPr>
          <w:p w14:paraId="197F3F92" w14:textId="77777777" w:rsidR="00BD6B97" w:rsidRPr="007A7659" w:rsidRDefault="00BD6B97" w:rsidP="009E45C3">
            <w:pPr>
              <w:pStyle w:val="TableEntry"/>
              <w:snapToGrid w:val="0"/>
              <w:rPr>
                <w:noProof w:val="0"/>
              </w:rPr>
            </w:pPr>
            <w:r w:rsidRPr="007A7659">
              <w:rPr>
                <w:noProof w:val="0"/>
              </w:rPr>
              <w:t>00129</w:t>
            </w:r>
          </w:p>
        </w:tc>
        <w:tc>
          <w:tcPr>
            <w:tcW w:w="3023" w:type="dxa"/>
          </w:tcPr>
          <w:p w14:paraId="41B68AB2" w14:textId="77777777" w:rsidR="00BD6B97" w:rsidRPr="007A7659" w:rsidRDefault="00BD6B97" w:rsidP="009E45C3">
            <w:pPr>
              <w:pStyle w:val="TableEntry"/>
              <w:snapToGrid w:val="0"/>
              <w:rPr>
                <w:noProof w:val="0"/>
              </w:rPr>
            </w:pPr>
            <w:r w:rsidRPr="007A7659">
              <w:rPr>
                <w:noProof w:val="0"/>
              </w:rPr>
              <w:t>Citizenship</w:t>
            </w:r>
          </w:p>
        </w:tc>
      </w:tr>
      <w:tr w:rsidR="00BD6B97" w:rsidRPr="007A7659" w14:paraId="20A589D7" w14:textId="77777777" w:rsidTr="004A0919">
        <w:trPr>
          <w:jc w:val="center"/>
        </w:trPr>
        <w:tc>
          <w:tcPr>
            <w:tcW w:w="990" w:type="dxa"/>
          </w:tcPr>
          <w:p w14:paraId="2A3ABB87" w14:textId="77777777" w:rsidR="00BD6B97" w:rsidRPr="007A7659" w:rsidRDefault="00BD6B97" w:rsidP="009E45C3">
            <w:pPr>
              <w:pStyle w:val="TableEntry"/>
              <w:snapToGrid w:val="0"/>
              <w:rPr>
                <w:noProof w:val="0"/>
              </w:rPr>
            </w:pPr>
            <w:r w:rsidRPr="007A7659">
              <w:rPr>
                <w:noProof w:val="0"/>
              </w:rPr>
              <w:t>27</w:t>
            </w:r>
          </w:p>
        </w:tc>
        <w:tc>
          <w:tcPr>
            <w:tcW w:w="900" w:type="dxa"/>
          </w:tcPr>
          <w:p w14:paraId="2A38E517" w14:textId="77777777" w:rsidR="00BD6B97" w:rsidRPr="007A7659" w:rsidRDefault="00BD6B97" w:rsidP="009E45C3">
            <w:pPr>
              <w:pStyle w:val="TableEntry"/>
              <w:snapToGrid w:val="0"/>
              <w:rPr>
                <w:noProof w:val="0"/>
              </w:rPr>
            </w:pPr>
            <w:r w:rsidRPr="007A7659">
              <w:rPr>
                <w:noProof w:val="0"/>
              </w:rPr>
              <w:t>250</w:t>
            </w:r>
          </w:p>
        </w:tc>
        <w:tc>
          <w:tcPr>
            <w:tcW w:w="900" w:type="dxa"/>
          </w:tcPr>
          <w:p w14:paraId="63B95BED" w14:textId="77777777" w:rsidR="00BD6B97" w:rsidRPr="007A7659" w:rsidRDefault="00BD6B97" w:rsidP="009E45C3">
            <w:pPr>
              <w:pStyle w:val="TableEntry"/>
              <w:snapToGrid w:val="0"/>
              <w:rPr>
                <w:noProof w:val="0"/>
              </w:rPr>
            </w:pPr>
            <w:r w:rsidRPr="007A7659">
              <w:rPr>
                <w:noProof w:val="0"/>
              </w:rPr>
              <w:t>CE</w:t>
            </w:r>
          </w:p>
        </w:tc>
        <w:tc>
          <w:tcPr>
            <w:tcW w:w="900" w:type="dxa"/>
          </w:tcPr>
          <w:p w14:paraId="59087241" w14:textId="77777777" w:rsidR="00BD6B97" w:rsidRPr="007A7659" w:rsidRDefault="00BD6B97" w:rsidP="009E45C3">
            <w:pPr>
              <w:pStyle w:val="TableEntry"/>
              <w:snapToGrid w:val="0"/>
              <w:rPr>
                <w:noProof w:val="0"/>
              </w:rPr>
            </w:pPr>
            <w:r w:rsidRPr="007A7659">
              <w:rPr>
                <w:noProof w:val="0"/>
              </w:rPr>
              <w:t>O</w:t>
            </w:r>
          </w:p>
        </w:tc>
        <w:tc>
          <w:tcPr>
            <w:tcW w:w="990" w:type="dxa"/>
          </w:tcPr>
          <w:p w14:paraId="34141BAE" w14:textId="77777777" w:rsidR="00BD6B97" w:rsidRPr="007A7659" w:rsidRDefault="00BD6B97" w:rsidP="009E45C3">
            <w:pPr>
              <w:pStyle w:val="TableEntry"/>
              <w:snapToGrid w:val="0"/>
              <w:rPr>
                <w:noProof w:val="0"/>
              </w:rPr>
            </w:pPr>
            <w:r w:rsidRPr="007A7659">
              <w:rPr>
                <w:noProof w:val="0"/>
              </w:rPr>
              <w:t>0172</w:t>
            </w:r>
          </w:p>
        </w:tc>
        <w:tc>
          <w:tcPr>
            <w:tcW w:w="1079" w:type="dxa"/>
          </w:tcPr>
          <w:p w14:paraId="0276A38D" w14:textId="77777777" w:rsidR="00BD6B97" w:rsidRPr="007A7659" w:rsidRDefault="00BD6B97" w:rsidP="009E45C3">
            <w:pPr>
              <w:pStyle w:val="TableEntry"/>
              <w:snapToGrid w:val="0"/>
              <w:rPr>
                <w:noProof w:val="0"/>
              </w:rPr>
            </w:pPr>
            <w:r w:rsidRPr="007A7659">
              <w:rPr>
                <w:noProof w:val="0"/>
              </w:rPr>
              <w:t>00130</w:t>
            </w:r>
          </w:p>
        </w:tc>
        <w:tc>
          <w:tcPr>
            <w:tcW w:w="3023" w:type="dxa"/>
          </w:tcPr>
          <w:p w14:paraId="1C6D1AB0" w14:textId="77777777" w:rsidR="00BD6B97" w:rsidRPr="007A7659" w:rsidRDefault="00BD6B97" w:rsidP="009E45C3">
            <w:pPr>
              <w:pStyle w:val="TableEntry"/>
              <w:snapToGrid w:val="0"/>
              <w:rPr>
                <w:noProof w:val="0"/>
              </w:rPr>
            </w:pPr>
            <w:r w:rsidRPr="007A7659">
              <w:rPr>
                <w:noProof w:val="0"/>
              </w:rPr>
              <w:t>Veterans Military Status</w:t>
            </w:r>
          </w:p>
        </w:tc>
      </w:tr>
      <w:tr w:rsidR="00BD6B97" w:rsidRPr="007A7659" w14:paraId="77C4718D" w14:textId="77777777" w:rsidTr="004A0919">
        <w:trPr>
          <w:jc w:val="center"/>
        </w:trPr>
        <w:tc>
          <w:tcPr>
            <w:tcW w:w="990" w:type="dxa"/>
          </w:tcPr>
          <w:p w14:paraId="09A5B48E" w14:textId="77777777" w:rsidR="00BD6B97" w:rsidRPr="007A7659" w:rsidRDefault="00BD6B97" w:rsidP="009E45C3">
            <w:pPr>
              <w:pStyle w:val="TableEntry"/>
              <w:snapToGrid w:val="0"/>
              <w:rPr>
                <w:noProof w:val="0"/>
              </w:rPr>
            </w:pPr>
            <w:r w:rsidRPr="007A7659">
              <w:rPr>
                <w:noProof w:val="0"/>
              </w:rPr>
              <w:t>28</w:t>
            </w:r>
          </w:p>
        </w:tc>
        <w:tc>
          <w:tcPr>
            <w:tcW w:w="900" w:type="dxa"/>
          </w:tcPr>
          <w:p w14:paraId="350C6EF3" w14:textId="77777777" w:rsidR="00BD6B97" w:rsidRPr="007A7659" w:rsidRDefault="00BD6B97" w:rsidP="009E45C3">
            <w:pPr>
              <w:pStyle w:val="TableEntry"/>
              <w:snapToGrid w:val="0"/>
              <w:rPr>
                <w:noProof w:val="0"/>
              </w:rPr>
            </w:pPr>
            <w:r w:rsidRPr="007A7659">
              <w:rPr>
                <w:noProof w:val="0"/>
              </w:rPr>
              <w:t>250</w:t>
            </w:r>
          </w:p>
        </w:tc>
        <w:tc>
          <w:tcPr>
            <w:tcW w:w="900" w:type="dxa"/>
          </w:tcPr>
          <w:p w14:paraId="39091F11" w14:textId="77777777" w:rsidR="00BD6B97" w:rsidRPr="007A7659" w:rsidRDefault="00BD6B97" w:rsidP="009E45C3">
            <w:pPr>
              <w:pStyle w:val="TableEntry"/>
              <w:snapToGrid w:val="0"/>
              <w:rPr>
                <w:noProof w:val="0"/>
              </w:rPr>
            </w:pPr>
            <w:r w:rsidRPr="007A7659">
              <w:rPr>
                <w:noProof w:val="0"/>
              </w:rPr>
              <w:t>CE</w:t>
            </w:r>
          </w:p>
        </w:tc>
        <w:tc>
          <w:tcPr>
            <w:tcW w:w="900" w:type="dxa"/>
          </w:tcPr>
          <w:p w14:paraId="2DF9B142" w14:textId="77777777" w:rsidR="00BD6B97" w:rsidRPr="007A7659" w:rsidRDefault="00BD6B97" w:rsidP="009E45C3">
            <w:pPr>
              <w:pStyle w:val="TableEntry"/>
              <w:snapToGrid w:val="0"/>
              <w:rPr>
                <w:noProof w:val="0"/>
              </w:rPr>
            </w:pPr>
            <w:r w:rsidRPr="007A7659">
              <w:rPr>
                <w:noProof w:val="0"/>
              </w:rPr>
              <w:t>O</w:t>
            </w:r>
          </w:p>
        </w:tc>
        <w:tc>
          <w:tcPr>
            <w:tcW w:w="990" w:type="dxa"/>
          </w:tcPr>
          <w:p w14:paraId="5F1201E6" w14:textId="77777777" w:rsidR="00BD6B97" w:rsidRPr="007A7659" w:rsidRDefault="00BD6B97" w:rsidP="009E45C3">
            <w:pPr>
              <w:pStyle w:val="TableEntry"/>
              <w:snapToGrid w:val="0"/>
              <w:rPr>
                <w:noProof w:val="0"/>
              </w:rPr>
            </w:pPr>
            <w:r w:rsidRPr="007A7659">
              <w:rPr>
                <w:noProof w:val="0"/>
              </w:rPr>
              <w:t>0212</w:t>
            </w:r>
          </w:p>
        </w:tc>
        <w:tc>
          <w:tcPr>
            <w:tcW w:w="1079" w:type="dxa"/>
          </w:tcPr>
          <w:p w14:paraId="50DFB4FD" w14:textId="77777777" w:rsidR="00BD6B97" w:rsidRPr="007A7659" w:rsidRDefault="00BD6B97" w:rsidP="009E45C3">
            <w:pPr>
              <w:pStyle w:val="TableEntry"/>
              <w:snapToGrid w:val="0"/>
              <w:rPr>
                <w:noProof w:val="0"/>
              </w:rPr>
            </w:pPr>
            <w:r w:rsidRPr="007A7659">
              <w:rPr>
                <w:noProof w:val="0"/>
              </w:rPr>
              <w:t>00739</w:t>
            </w:r>
          </w:p>
        </w:tc>
        <w:tc>
          <w:tcPr>
            <w:tcW w:w="3023" w:type="dxa"/>
          </w:tcPr>
          <w:p w14:paraId="312F1EFC" w14:textId="77777777" w:rsidR="00BD6B97" w:rsidRPr="007A7659" w:rsidRDefault="00BD6B97" w:rsidP="009E45C3">
            <w:pPr>
              <w:pStyle w:val="TableEntry"/>
              <w:snapToGrid w:val="0"/>
              <w:rPr>
                <w:noProof w:val="0"/>
              </w:rPr>
            </w:pPr>
            <w:r w:rsidRPr="007A7659">
              <w:rPr>
                <w:noProof w:val="0"/>
              </w:rPr>
              <w:t xml:space="preserve">Nationality </w:t>
            </w:r>
          </w:p>
        </w:tc>
      </w:tr>
      <w:tr w:rsidR="00BD6B97" w:rsidRPr="007A7659" w14:paraId="138A49CE" w14:textId="77777777" w:rsidTr="004A0919">
        <w:trPr>
          <w:jc w:val="center"/>
        </w:trPr>
        <w:tc>
          <w:tcPr>
            <w:tcW w:w="990" w:type="dxa"/>
          </w:tcPr>
          <w:p w14:paraId="46451D6B" w14:textId="77777777" w:rsidR="00BD6B97" w:rsidRPr="007A7659" w:rsidRDefault="00BD6B97" w:rsidP="009E45C3">
            <w:pPr>
              <w:pStyle w:val="TableEntry"/>
              <w:snapToGrid w:val="0"/>
              <w:rPr>
                <w:noProof w:val="0"/>
              </w:rPr>
            </w:pPr>
            <w:r w:rsidRPr="007A7659">
              <w:rPr>
                <w:noProof w:val="0"/>
              </w:rPr>
              <w:t>29</w:t>
            </w:r>
          </w:p>
        </w:tc>
        <w:tc>
          <w:tcPr>
            <w:tcW w:w="900" w:type="dxa"/>
          </w:tcPr>
          <w:p w14:paraId="64865AA0" w14:textId="77777777" w:rsidR="00BD6B97" w:rsidRPr="007A7659" w:rsidRDefault="00BD6B97" w:rsidP="009E45C3">
            <w:pPr>
              <w:pStyle w:val="TableEntry"/>
              <w:snapToGrid w:val="0"/>
              <w:rPr>
                <w:noProof w:val="0"/>
              </w:rPr>
            </w:pPr>
            <w:r w:rsidRPr="007A7659">
              <w:rPr>
                <w:noProof w:val="0"/>
              </w:rPr>
              <w:t>26</w:t>
            </w:r>
          </w:p>
        </w:tc>
        <w:tc>
          <w:tcPr>
            <w:tcW w:w="900" w:type="dxa"/>
          </w:tcPr>
          <w:p w14:paraId="114F9447" w14:textId="77777777" w:rsidR="00BD6B97" w:rsidRPr="007A7659" w:rsidRDefault="00BD6B97" w:rsidP="009E45C3">
            <w:pPr>
              <w:pStyle w:val="TableEntry"/>
              <w:snapToGrid w:val="0"/>
              <w:rPr>
                <w:noProof w:val="0"/>
              </w:rPr>
            </w:pPr>
            <w:r w:rsidRPr="007A7659">
              <w:rPr>
                <w:noProof w:val="0"/>
              </w:rPr>
              <w:t>TS</w:t>
            </w:r>
          </w:p>
        </w:tc>
        <w:tc>
          <w:tcPr>
            <w:tcW w:w="900" w:type="dxa"/>
          </w:tcPr>
          <w:p w14:paraId="34F82DB4" w14:textId="77777777" w:rsidR="00BD6B97" w:rsidRPr="007A7659" w:rsidRDefault="00BD6B97" w:rsidP="009E45C3">
            <w:pPr>
              <w:pStyle w:val="TableEntry"/>
              <w:snapToGrid w:val="0"/>
              <w:rPr>
                <w:noProof w:val="0"/>
              </w:rPr>
            </w:pPr>
            <w:r w:rsidRPr="007A7659">
              <w:rPr>
                <w:noProof w:val="0"/>
              </w:rPr>
              <w:t>O</w:t>
            </w:r>
          </w:p>
        </w:tc>
        <w:tc>
          <w:tcPr>
            <w:tcW w:w="990" w:type="dxa"/>
          </w:tcPr>
          <w:p w14:paraId="2FFE17ED" w14:textId="77777777" w:rsidR="00BD6B97" w:rsidRPr="007A7659" w:rsidRDefault="00BD6B97" w:rsidP="009E45C3">
            <w:pPr>
              <w:pStyle w:val="TableEntry"/>
              <w:snapToGrid w:val="0"/>
              <w:rPr>
                <w:noProof w:val="0"/>
              </w:rPr>
            </w:pPr>
          </w:p>
        </w:tc>
        <w:tc>
          <w:tcPr>
            <w:tcW w:w="1079" w:type="dxa"/>
          </w:tcPr>
          <w:p w14:paraId="41E8A827" w14:textId="77777777" w:rsidR="00BD6B97" w:rsidRPr="007A7659" w:rsidRDefault="00BD6B97" w:rsidP="009E45C3">
            <w:pPr>
              <w:pStyle w:val="TableEntry"/>
              <w:snapToGrid w:val="0"/>
              <w:rPr>
                <w:noProof w:val="0"/>
              </w:rPr>
            </w:pPr>
            <w:r w:rsidRPr="007A7659">
              <w:rPr>
                <w:noProof w:val="0"/>
              </w:rPr>
              <w:t>00740</w:t>
            </w:r>
          </w:p>
        </w:tc>
        <w:tc>
          <w:tcPr>
            <w:tcW w:w="3023" w:type="dxa"/>
          </w:tcPr>
          <w:p w14:paraId="1587BDD5" w14:textId="77777777" w:rsidR="00BD6B97" w:rsidRPr="007A7659" w:rsidRDefault="00BD6B97" w:rsidP="009E45C3">
            <w:pPr>
              <w:pStyle w:val="TableEntry"/>
              <w:snapToGrid w:val="0"/>
              <w:rPr>
                <w:noProof w:val="0"/>
              </w:rPr>
            </w:pPr>
            <w:r w:rsidRPr="007A7659">
              <w:rPr>
                <w:noProof w:val="0"/>
              </w:rPr>
              <w:t>Patient Death Date and Time</w:t>
            </w:r>
          </w:p>
        </w:tc>
      </w:tr>
      <w:tr w:rsidR="00BD6B97" w:rsidRPr="007A7659" w14:paraId="5E3513E6" w14:textId="77777777" w:rsidTr="004A0919">
        <w:trPr>
          <w:jc w:val="center"/>
        </w:trPr>
        <w:tc>
          <w:tcPr>
            <w:tcW w:w="990" w:type="dxa"/>
          </w:tcPr>
          <w:p w14:paraId="3B3E2ADE" w14:textId="77777777" w:rsidR="00BD6B97" w:rsidRPr="007A7659" w:rsidRDefault="00BD6B97" w:rsidP="009E45C3">
            <w:pPr>
              <w:pStyle w:val="TableEntry"/>
              <w:snapToGrid w:val="0"/>
              <w:rPr>
                <w:noProof w:val="0"/>
              </w:rPr>
            </w:pPr>
            <w:r w:rsidRPr="007A7659">
              <w:rPr>
                <w:noProof w:val="0"/>
              </w:rPr>
              <w:t>30</w:t>
            </w:r>
          </w:p>
        </w:tc>
        <w:tc>
          <w:tcPr>
            <w:tcW w:w="900" w:type="dxa"/>
          </w:tcPr>
          <w:p w14:paraId="5AFF67FB" w14:textId="77777777" w:rsidR="00BD6B97" w:rsidRPr="007A7659" w:rsidRDefault="00BD6B97" w:rsidP="009E45C3">
            <w:pPr>
              <w:pStyle w:val="TableEntry"/>
              <w:snapToGrid w:val="0"/>
              <w:rPr>
                <w:noProof w:val="0"/>
              </w:rPr>
            </w:pPr>
            <w:r w:rsidRPr="007A7659">
              <w:rPr>
                <w:noProof w:val="0"/>
              </w:rPr>
              <w:t>1</w:t>
            </w:r>
          </w:p>
        </w:tc>
        <w:tc>
          <w:tcPr>
            <w:tcW w:w="900" w:type="dxa"/>
          </w:tcPr>
          <w:p w14:paraId="1344E027" w14:textId="77777777" w:rsidR="00BD6B97" w:rsidRPr="007A7659" w:rsidRDefault="00BD6B97" w:rsidP="009E45C3">
            <w:pPr>
              <w:pStyle w:val="TableEntry"/>
              <w:snapToGrid w:val="0"/>
              <w:rPr>
                <w:noProof w:val="0"/>
              </w:rPr>
            </w:pPr>
            <w:r w:rsidRPr="007A7659">
              <w:rPr>
                <w:noProof w:val="0"/>
              </w:rPr>
              <w:t>ID</w:t>
            </w:r>
          </w:p>
        </w:tc>
        <w:tc>
          <w:tcPr>
            <w:tcW w:w="900" w:type="dxa"/>
          </w:tcPr>
          <w:p w14:paraId="5457F515" w14:textId="77777777" w:rsidR="00BD6B97" w:rsidRPr="007A7659" w:rsidRDefault="00BD6B97" w:rsidP="009E45C3">
            <w:pPr>
              <w:pStyle w:val="TableEntry"/>
              <w:snapToGrid w:val="0"/>
              <w:rPr>
                <w:noProof w:val="0"/>
              </w:rPr>
            </w:pPr>
            <w:r w:rsidRPr="007A7659">
              <w:rPr>
                <w:noProof w:val="0"/>
              </w:rPr>
              <w:t>O</w:t>
            </w:r>
          </w:p>
        </w:tc>
        <w:tc>
          <w:tcPr>
            <w:tcW w:w="990" w:type="dxa"/>
          </w:tcPr>
          <w:p w14:paraId="4D621A51" w14:textId="77777777" w:rsidR="00BD6B97" w:rsidRPr="007A7659" w:rsidRDefault="00BD6B97" w:rsidP="009E45C3">
            <w:pPr>
              <w:pStyle w:val="TableEntry"/>
              <w:snapToGrid w:val="0"/>
              <w:rPr>
                <w:noProof w:val="0"/>
              </w:rPr>
            </w:pPr>
            <w:r w:rsidRPr="007A7659">
              <w:rPr>
                <w:noProof w:val="0"/>
              </w:rPr>
              <w:t>0136</w:t>
            </w:r>
          </w:p>
        </w:tc>
        <w:tc>
          <w:tcPr>
            <w:tcW w:w="1079" w:type="dxa"/>
          </w:tcPr>
          <w:p w14:paraId="479880A6" w14:textId="77777777" w:rsidR="00BD6B97" w:rsidRPr="007A7659" w:rsidRDefault="00BD6B97" w:rsidP="009E45C3">
            <w:pPr>
              <w:pStyle w:val="TableEntry"/>
              <w:snapToGrid w:val="0"/>
              <w:rPr>
                <w:noProof w:val="0"/>
              </w:rPr>
            </w:pPr>
            <w:r w:rsidRPr="007A7659">
              <w:rPr>
                <w:noProof w:val="0"/>
              </w:rPr>
              <w:t>00741</w:t>
            </w:r>
          </w:p>
        </w:tc>
        <w:tc>
          <w:tcPr>
            <w:tcW w:w="3023" w:type="dxa"/>
          </w:tcPr>
          <w:p w14:paraId="408C375F" w14:textId="77777777" w:rsidR="00BD6B97" w:rsidRPr="007A7659" w:rsidRDefault="00BD6B97" w:rsidP="009E45C3">
            <w:pPr>
              <w:pStyle w:val="TableEntry"/>
              <w:snapToGrid w:val="0"/>
              <w:rPr>
                <w:noProof w:val="0"/>
              </w:rPr>
            </w:pPr>
            <w:r w:rsidRPr="007A7659">
              <w:rPr>
                <w:noProof w:val="0"/>
              </w:rPr>
              <w:t>Patient Death Indicator</w:t>
            </w:r>
          </w:p>
        </w:tc>
      </w:tr>
    </w:tbl>
    <w:p w14:paraId="354936F9" w14:textId="77777777" w:rsidR="00BD6B97" w:rsidRPr="007A7659" w:rsidRDefault="00BD6B97" w:rsidP="007E3B51">
      <w:pPr>
        <w:pStyle w:val="BodyText"/>
        <w:jc w:val="right"/>
        <w:rPr>
          <w:i/>
          <w:iCs/>
        </w:rPr>
      </w:pPr>
      <w:r w:rsidRPr="007A7659">
        <w:rPr>
          <w:i/>
          <w:iCs/>
        </w:rPr>
        <w:t>Adapted from the HL7 standard, Version 2.3.1</w:t>
      </w:r>
    </w:p>
    <w:p w14:paraId="54CEAED2" w14:textId="77777777" w:rsidR="00BD6B97" w:rsidRPr="007A7659" w:rsidRDefault="00BD6B97">
      <w:pPr>
        <w:pStyle w:val="Note"/>
      </w:pPr>
      <w:r w:rsidRPr="007A7659">
        <w:t>Note1:</w:t>
      </w:r>
      <w:r w:rsidR="000E4DDC" w:rsidRPr="007A7659">
        <w:t xml:space="preserve"> </w:t>
      </w:r>
      <w:r w:rsidRPr="007A7659">
        <w:t>It is likely that not all attributes marked as R2 above will be sent in some environments.</w:t>
      </w:r>
    </w:p>
    <w:p w14:paraId="18158941" w14:textId="55F92C50" w:rsidR="00BD6B97" w:rsidRPr="007A7659" w:rsidRDefault="00BD6B97">
      <w:pPr>
        <w:pStyle w:val="Note"/>
      </w:pPr>
      <w:r w:rsidRPr="007A7659">
        <w:t xml:space="preserve">Note2: The field length of many attributes in this table exceeds the requirements stated in HL7 </w:t>
      </w:r>
      <w:r w:rsidR="001F28E4">
        <w:t>v</w:t>
      </w:r>
      <w:r w:rsidRPr="007A7659">
        <w:t>2.3.1. The Patient Identifier Cross-reference Manager (receiver) is required to support these extended lengths to cope with the information it needs to complete identifier cross-referencing logic. The Patient Identity Source may or may not send values of the full length listed in this table.</w:t>
      </w:r>
    </w:p>
    <w:p w14:paraId="0D3F49B9" w14:textId="77777777" w:rsidR="00BD6B97" w:rsidRPr="007A7659" w:rsidRDefault="00BD6B97">
      <w:r w:rsidRPr="007A7659">
        <w:t>This message shall use the field PID-3 Patient Identifier List to convey the Patient ID uniquely identifying the patient within a given Patient Identification Domain.</w:t>
      </w:r>
    </w:p>
    <w:p w14:paraId="4FFC0025" w14:textId="77777777" w:rsidR="00BD6B97" w:rsidRPr="007A7659" w:rsidRDefault="00BD6B97">
      <w:r w:rsidRPr="007A7659">
        <w:t xml:space="preserve">The Patient Identity Source shall provide the patient identifier in the ID component (first component) of the PID-3 field (PID-3.1). The Patient Identity Source shall use component PID-3.4 to convey the assigning authority (Patient Identification Domain) of the patient identifier. </w:t>
      </w:r>
      <w:r w:rsidRPr="007A7659">
        <w:lastRenderedPageBreak/>
        <w:t>Either the first subcomponent (namespace ID) or the second and third subcomponents (universal ID and universal ID type) shall be populated. If all three subcomponents are populated, the first subcomponent shall reference the same entity as is referenced by the second and third components.</w:t>
      </w:r>
    </w:p>
    <w:p w14:paraId="119E5F4A" w14:textId="77777777" w:rsidR="00BD6B97" w:rsidRPr="007A7659" w:rsidRDefault="00BD6B97">
      <w:pPr>
        <w:pStyle w:val="Heading6"/>
        <w:numPr>
          <w:ilvl w:val="5"/>
          <w:numId w:val="19"/>
        </w:numPr>
        <w:tabs>
          <w:tab w:val="clear" w:pos="4320"/>
          <w:tab w:val="left" w:pos="1152"/>
        </w:tabs>
        <w:rPr>
          <w:noProof w:val="0"/>
        </w:rPr>
      </w:pPr>
      <w:bookmarkStart w:id="645" w:name="_Toc173916198"/>
      <w:bookmarkStart w:id="646" w:name="_Toc174248719"/>
      <w:r w:rsidRPr="007A7659">
        <w:rPr>
          <w:noProof w:val="0"/>
        </w:rPr>
        <w:t>PV1 Segment</w:t>
      </w:r>
      <w:bookmarkEnd w:id="645"/>
      <w:bookmarkEnd w:id="646"/>
    </w:p>
    <w:p w14:paraId="03BA572E" w14:textId="77777777" w:rsidR="00BD6B97" w:rsidRPr="007A7659" w:rsidRDefault="00BD6B97">
      <w:r w:rsidRPr="007A7659">
        <w:t>The Admit/ Register or Update Patient message is not required to include any attributes within the PV1 segment beyond what is specified in the HL7 standard.</w:t>
      </w:r>
    </w:p>
    <w:p w14:paraId="1EAF2328" w14:textId="77777777" w:rsidR="00BD6B97" w:rsidRPr="007A7659" w:rsidRDefault="00BD6B97">
      <w:pPr>
        <w:pStyle w:val="Heading5"/>
        <w:numPr>
          <w:ilvl w:val="4"/>
          <w:numId w:val="19"/>
        </w:numPr>
        <w:tabs>
          <w:tab w:val="left" w:pos="1008"/>
        </w:tabs>
        <w:rPr>
          <w:noProof w:val="0"/>
        </w:rPr>
      </w:pPr>
      <w:bookmarkStart w:id="647" w:name="_Toc173916199"/>
      <w:bookmarkStart w:id="648" w:name="_Toc174248720"/>
      <w:r w:rsidRPr="007A7659">
        <w:rPr>
          <w:noProof w:val="0"/>
        </w:rPr>
        <w:t>Expected Actions – Patient Identifier Cross-reference Manager</w:t>
      </w:r>
      <w:bookmarkEnd w:id="647"/>
      <w:bookmarkEnd w:id="648"/>
    </w:p>
    <w:p w14:paraId="3FE465C9" w14:textId="77777777" w:rsidR="00BD6B97" w:rsidRPr="007A7659" w:rsidRDefault="00BD6B97">
      <w:r w:rsidRPr="007A7659">
        <w:t>The Patient Identifier Cross-reference Manager shall be capable of accepting attributes in the PID segment as specified in HL7 standard as well as their extended field length as defined in Table 3.8-2. This is to ensure that the Patient Identifier Cross-reference Manager can handle a sufficient set of corroborating information in order to perform its cross-referencing function.</w:t>
      </w:r>
    </w:p>
    <w:p w14:paraId="3821A8F6" w14:textId="77777777" w:rsidR="00BD6B97" w:rsidRPr="007A7659" w:rsidRDefault="00BD6B97">
      <w:r w:rsidRPr="007A7659">
        <w:t xml:space="preserve">If the PID-3.4 (assigning authority) component is not included in the message (as described in </w:t>
      </w:r>
      <w:r w:rsidR="00211645" w:rsidRPr="007A7659">
        <w:t>Section</w:t>
      </w:r>
      <w:r w:rsidRPr="007A7659">
        <w:t xml:space="preserve"> 3.8.4.1.2.3) the Patient Identifier Cross-reference Manager shall fill PID-3.4 prior to storing the ID information and performing its cross-referencing activities. The information filled by the Patient Identifier Cross-reference Manager is based on the configuration associating each of the Patient Identity Source </w:t>
      </w:r>
      <w:r w:rsidR="00B4249B" w:rsidRPr="007A7659">
        <w:t>Actors</w:t>
      </w:r>
      <w:r w:rsidRPr="007A7659">
        <w:t xml:space="preserve"> with the subcomponents of the correct assigning authority (namespace ID, UID and UID type). (See </w:t>
      </w:r>
      <w:r w:rsidR="00211645" w:rsidRPr="007A7659">
        <w:t xml:space="preserve">Section </w:t>
      </w:r>
      <w:r w:rsidRPr="007A7659">
        <w:t>3.8.4.1.3.1 below for a list of required Patient Identifier Cross-reference Manager configuration parameters).</w:t>
      </w:r>
    </w:p>
    <w:p w14:paraId="7E5BB024" w14:textId="77777777" w:rsidR="00BD6B97" w:rsidRPr="007A7659" w:rsidRDefault="00BD6B97">
      <w:r w:rsidRPr="007A7659">
        <w:t xml:space="preserve">A single Patient Identity Source can serve multiple Patient Identification domains. The Patient Identifier Cross-reference Manager shall only recognize (by configuration) a single Patient Identity Source per domain. (See </w:t>
      </w:r>
      <w:r w:rsidR="00211645" w:rsidRPr="007A7659">
        <w:t>Section</w:t>
      </w:r>
      <w:r w:rsidRPr="007A7659">
        <w:t xml:space="preserve"> 3.8.4.1.3.1 below for a list of required Patient Identifier Cross-reference Manager configuration parameters).</w:t>
      </w:r>
    </w:p>
    <w:p w14:paraId="1E815FEC" w14:textId="77777777" w:rsidR="00BD6B97" w:rsidRPr="007A7659" w:rsidRDefault="00BD6B97">
      <w:r w:rsidRPr="007A7659">
        <w:t xml:space="preserve">The cross-referencing process (algorithm, human decisions, etc.) is performed within the Patient Identifier Cross-reference Manager Actor, but its specification is beyond the scope of IHE. </w:t>
      </w:r>
    </w:p>
    <w:p w14:paraId="6449AA89" w14:textId="77777777" w:rsidR="00BD6B97" w:rsidRPr="007A7659" w:rsidRDefault="00BD6B97">
      <w:r w:rsidRPr="007A7659">
        <w:t xml:space="preserve">Once the Patient Identifier Cross-reference Manager has completed its cross-referencing function, it shall make the newly cross-referenced identifiers available to PIX queries and send out notification to any Patient Identifier Cross-reference Consumers that have been configured (as being interested in receiving such notifications) using the PIX Update Notification transaction (see </w:t>
      </w:r>
      <w:r w:rsidR="00211645" w:rsidRPr="007A7659">
        <w:t>Section</w:t>
      </w:r>
      <w:r w:rsidRPr="007A7659">
        <w:t xml:space="preserve"> 3.10 for the details of that transaction).</w:t>
      </w:r>
    </w:p>
    <w:p w14:paraId="792046BF" w14:textId="77777777" w:rsidR="00BD6B97" w:rsidRPr="007A7659" w:rsidRDefault="00BD6B97">
      <w:pPr>
        <w:pStyle w:val="Heading6"/>
        <w:numPr>
          <w:ilvl w:val="5"/>
          <w:numId w:val="19"/>
        </w:numPr>
        <w:tabs>
          <w:tab w:val="clear" w:pos="4320"/>
          <w:tab w:val="left" w:pos="1152"/>
        </w:tabs>
        <w:rPr>
          <w:noProof w:val="0"/>
        </w:rPr>
      </w:pPr>
      <w:bookmarkStart w:id="649" w:name="_Toc173916200"/>
      <w:bookmarkStart w:id="650" w:name="_Toc174248721"/>
      <w:r w:rsidRPr="007A7659">
        <w:rPr>
          <w:noProof w:val="0"/>
        </w:rPr>
        <w:t>Required Patient Identifier Cross-reference Manager Configuration</w:t>
      </w:r>
      <w:bookmarkEnd w:id="649"/>
      <w:bookmarkEnd w:id="650"/>
    </w:p>
    <w:p w14:paraId="66470CB0" w14:textId="77777777" w:rsidR="00BD6B97" w:rsidRPr="007A7659" w:rsidRDefault="00BD6B97">
      <w:r w:rsidRPr="007A7659">
        <w:t>The following items are expected to be parameters that are configurable on the Patient Identifier Cross-reference Manager Actor. For each Patient Identification Domain included in the Identification Cross-reference Domain managed by a Patient Identifier Cross-reference Manager Actor, the following configuration information is needed:</w:t>
      </w:r>
    </w:p>
    <w:p w14:paraId="4EBEAD27" w14:textId="77777777" w:rsidR="00BD6B97" w:rsidRPr="007A7659" w:rsidRDefault="00BD6B97" w:rsidP="006E48D2">
      <w:pPr>
        <w:pStyle w:val="ListBullet2"/>
        <w:numPr>
          <w:ilvl w:val="0"/>
          <w:numId w:val="30"/>
        </w:numPr>
      </w:pPr>
      <w:r w:rsidRPr="007A7659">
        <w:t>Identifier of the Domain. This identifier shall specify all 3 components of the HL7 assigning authority (including the namespace ID and/or both the universal ID and universal ID type subcomponents) of the PID-3 field for the identification of the domain.</w:t>
      </w:r>
    </w:p>
    <w:p w14:paraId="04059C9E" w14:textId="77777777" w:rsidR="00BD6B97" w:rsidRPr="007A7659" w:rsidRDefault="00BD6B97" w:rsidP="006E48D2">
      <w:pPr>
        <w:pStyle w:val="ListBullet2"/>
        <w:numPr>
          <w:ilvl w:val="0"/>
          <w:numId w:val="30"/>
        </w:numPr>
      </w:pPr>
      <w:r w:rsidRPr="007A7659">
        <w:lastRenderedPageBreak/>
        <w:t>Patient Identity Source for the domain. This is expected to be the MSH-3 Sending Application and the corresponding MSH-4 Sending Facility fields in the HL7 ADT message. (Alternative identification schemes might include IP address of the Patient Identity Source or Node Authentication if the Audit Trail and Node Authentication Integration Profile is used.)</w:t>
      </w:r>
    </w:p>
    <w:p w14:paraId="66561F01" w14:textId="77777777" w:rsidR="00BD6B97" w:rsidRPr="007A7659" w:rsidRDefault="00BD6B97">
      <w:pPr>
        <w:pStyle w:val="Heading5"/>
        <w:numPr>
          <w:ilvl w:val="4"/>
          <w:numId w:val="19"/>
        </w:numPr>
        <w:tabs>
          <w:tab w:val="left" w:pos="1008"/>
        </w:tabs>
        <w:rPr>
          <w:noProof w:val="0"/>
        </w:rPr>
      </w:pPr>
      <w:bookmarkStart w:id="651" w:name="_Toc173916201"/>
      <w:bookmarkStart w:id="652" w:name="_Toc174248723"/>
      <w:r w:rsidRPr="007A7659">
        <w:rPr>
          <w:noProof w:val="0"/>
        </w:rPr>
        <w:t>Expected Actions – Document Registry</w:t>
      </w:r>
      <w:bookmarkEnd w:id="651"/>
      <w:bookmarkEnd w:id="652"/>
    </w:p>
    <w:p w14:paraId="10F05FC1" w14:textId="77777777" w:rsidR="00BD6B97" w:rsidRPr="007A7659" w:rsidRDefault="00BD6B97" w:rsidP="007E3B51">
      <w:r w:rsidRPr="007A7659">
        <w:t>The Document Registry shall be capable of accepting attributes in the PID segment as specified in Table 3.8-2</w:t>
      </w:r>
      <w:r w:rsidR="004D576C" w:rsidRPr="007A7659">
        <w:t>a</w:t>
      </w:r>
      <w:r w:rsidRPr="007A7659">
        <w:t>. The Patient Identity Feed transaction contains more triggers and data than what the XDS Document Registry needs for its operation. In particular, A08 – Update Patient Information, if received shall be ignored.</w:t>
      </w:r>
    </w:p>
    <w:p w14:paraId="70962249" w14:textId="77777777" w:rsidR="00BD6B97" w:rsidRPr="007A7659" w:rsidRDefault="00BD6B97">
      <w:pPr>
        <w:pStyle w:val="TableTitle"/>
      </w:pPr>
      <w:r w:rsidRPr="007A7659">
        <w:t>Table 3.8-2</w:t>
      </w:r>
      <w:r w:rsidR="004D576C" w:rsidRPr="007A7659">
        <w:t>a</w:t>
      </w:r>
      <w:r w:rsidRPr="007A7659">
        <w:t>: IHE Profile - PID segment</w:t>
      </w:r>
    </w:p>
    <w:tbl>
      <w:tblPr>
        <w:tblW w:w="8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61"/>
        <w:gridCol w:w="990"/>
        <w:gridCol w:w="900"/>
        <w:gridCol w:w="900"/>
        <w:gridCol w:w="900"/>
        <w:gridCol w:w="1008"/>
        <w:gridCol w:w="3023"/>
      </w:tblGrid>
      <w:tr w:rsidR="00BD6B97" w:rsidRPr="007A7659" w14:paraId="4DDAD682" w14:textId="77777777" w:rsidTr="004A0919">
        <w:trPr>
          <w:jc w:val="center"/>
        </w:trPr>
        <w:tc>
          <w:tcPr>
            <w:tcW w:w="1061" w:type="dxa"/>
            <w:shd w:val="clear" w:color="auto" w:fill="D9D9D9"/>
          </w:tcPr>
          <w:p w14:paraId="4AAE4D0B" w14:textId="77777777" w:rsidR="00BD6B97" w:rsidRPr="007A7659" w:rsidRDefault="00BD6B97" w:rsidP="0002013A">
            <w:pPr>
              <w:pStyle w:val="TableEntryHeader"/>
            </w:pPr>
            <w:r w:rsidRPr="007A7659">
              <w:t>SEQ</w:t>
            </w:r>
          </w:p>
        </w:tc>
        <w:tc>
          <w:tcPr>
            <w:tcW w:w="990" w:type="dxa"/>
            <w:shd w:val="clear" w:color="auto" w:fill="D9D9D9"/>
          </w:tcPr>
          <w:p w14:paraId="1BCE8906" w14:textId="77777777" w:rsidR="00BD6B97" w:rsidRPr="007A7659" w:rsidRDefault="00BD6B97" w:rsidP="0002013A">
            <w:pPr>
              <w:pStyle w:val="TableEntryHeader"/>
            </w:pPr>
            <w:r w:rsidRPr="007A7659">
              <w:t>LEN</w:t>
            </w:r>
          </w:p>
        </w:tc>
        <w:tc>
          <w:tcPr>
            <w:tcW w:w="900" w:type="dxa"/>
            <w:shd w:val="clear" w:color="auto" w:fill="D9D9D9"/>
          </w:tcPr>
          <w:p w14:paraId="5D6B5F7A" w14:textId="77777777" w:rsidR="00BD6B97" w:rsidRPr="007A7659" w:rsidRDefault="00BD6B97" w:rsidP="0002013A">
            <w:pPr>
              <w:pStyle w:val="TableEntryHeader"/>
            </w:pPr>
            <w:r w:rsidRPr="007A7659">
              <w:t>DT</w:t>
            </w:r>
          </w:p>
        </w:tc>
        <w:tc>
          <w:tcPr>
            <w:tcW w:w="900" w:type="dxa"/>
            <w:shd w:val="clear" w:color="auto" w:fill="D9D9D9"/>
          </w:tcPr>
          <w:p w14:paraId="7B3AC347" w14:textId="77777777" w:rsidR="00BD6B97" w:rsidRPr="007A7659" w:rsidRDefault="00BD6B97" w:rsidP="0002013A">
            <w:pPr>
              <w:pStyle w:val="TableEntryHeader"/>
            </w:pPr>
            <w:r w:rsidRPr="007A7659">
              <w:t>OPT</w:t>
            </w:r>
          </w:p>
        </w:tc>
        <w:tc>
          <w:tcPr>
            <w:tcW w:w="900" w:type="dxa"/>
            <w:shd w:val="clear" w:color="auto" w:fill="D9D9D9"/>
          </w:tcPr>
          <w:p w14:paraId="18627395" w14:textId="77777777" w:rsidR="00BD6B97" w:rsidRPr="007A7659" w:rsidRDefault="00BD6B97" w:rsidP="0002013A">
            <w:pPr>
              <w:pStyle w:val="TableEntryHeader"/>
            </w:pPr>
            <w:r w:rsidRPr="007A7659">
              <w:t>TBL#</w:t>
            </w:r>
          </w:p>
        </w:tc>
        <w:tc>
          <w:tcPr>
            <w:tcW w:w="1008" w:type="dxa"/>
            <w:shd w:val="clear" w:color="auto" w:fill="D9D9D9"/>
          </w:tcPr>
          <w:p w14:paraId="13F8C71D" w14:textId="77777777" w:rsidR="00BD6B97" w:rsidRPr="007A7659" w:rsidRDefault="00BD6B97" w:rsidP="0002013A">
            <w:pPr>
              <w:pStyle w:val="TableEntryHeader"/>
            </w:pPr>
            <w:r w:rsidRPr="007A7659">
              <w:t>ITEM#</w:t>
            </w:r>
          </w:p>
        </w:tc>
        <w:tc>
          <w:tcPr>
            <w:tcW w:w="3023" w:type="dxa"/>
            <w:shd w:val="clear" w:color="auto" w:fill="D9D9D9"/>
          </w:tcPr>
          <w:p w14:paraId="49FB6EEA" w14:textId="77777777" w:rsidR="00BD6B97" w:rsidRPr="007A7659" w:rsidRDefault="00BD6B97" w:rsidP="0002013A">
            <w:pPr>
              <w:pStyle w:val="TableEntryHeader"/>
            </w:pPr>
            <w:r w:rsidRPr="007A7659">
              <w:t>ELEMENT NAME</w:t>
            </w:r>
          </w:p>
        </w:tc>
      </w:tr>
      <w:tr w:rsidR="00BD6B97" w:rsidRPr="007A7659" w14:paraId="62C664CC" w14:textId="77777777" w:rsidTr="004A0919">
        <w:trPr>
          <w:jc w:val="center"/>
        </w:trPr>
        <w:tc>
          <w:tcPr>
            <w:tcW w:w="1061" w:type="dxa"/>
          </w:tcPr>
          <w:p w14:paraId="5F640859" w14:textId="77777777" w:rsidR="00BD6B97" w:rsidRPr="007A7659" w:rsidRDefault="00BD6B97" w:rsidP="009E45C3">
            <w:pPr>
              <w:pStyle w:val="TableEntry"/>
              <w:snapToGrid w:val="0"/>
              <w:rPr>
                <w:noProof w:val="0"/>
              </w:rPr>
            </w:pPr>
            <w:r w:rsidRPr="007A7659">
              <w:rPr>
                <w:noProof w:val="0"/>
              </w:rPr>
              <w:t>3</w:t>
            </w:r>
          </w:p>
        </w:tc>
        <w:tc>
          <w:tcPr>
            <w:tcW w:w="990" w:type="dxa"/>
          </w:tcPr>
          <w:p w14:paraId="1BA13758" w14:textId="77777777" w:rsidR="00BD6B97" w:rsidRPr="007A7659" w:rsidRDefault="00BD6B97" w:rsidP="009E45C3">
            <w:pPr>
              <w:pStyle w:val="TableEntry"/>
              <w:snapToGrid w:val="0"/>
              <w:rPr>
                <w:noProof w:val="0"/>
              </w:rPr>
            </w:pPr>
            <w:r w:rsidRPr="007A7659">
              <w:rPr>
                <w:noProof w:val="0"/>
              </w:rPr>
              <w:t>250</w:t>
            </w:r>
          </w:p>
        </w:tc>
        <w:tc>
          <w:tcPr>
            <w:tcW w:w="900" w:type="dxa"/>
          </w:tcPr>
          <w:p w14:paraId="12D4EBDC" w14:textId="77777777" w:rsidR="00BD6B97" w:rsidRPr="007A7659" w:rsidRDefault="00BD6B97" w:rsidP="009E45C3">
            <w:pPr>
              <w:pStyle w:val="TableEntry"/>
              <w:snapToGrid w:val="0"/>
              <w:rPr>
                <w:noProof w:val="0"/>
              </w:rPr>
            </w:pPr>
            <w:r w:rsidRPr="007A7659">
              <w:rPr>
                <w:noProof w:val="0"/>
              </w:rPr>
              <w:t>CX</w:t>
            </w:r>
          </w:p>
        </w:tc>
        <w:tc>
          <w:tcPr>
            <w:tcW w:w="900" w:type="dxa"/>
          </w:tcPr>
          <w:p w14:paraId="0D6915F1" w14:textId="77777777" w:rsidR="00BD6B97" w:rsidRPr="007A7659" w:rsidRDefault="00BD6B97" w:rsidP="009E45C3">
            <w:pPr>
              <w:pStyle w:val="TableEntry"/>
              <w:snapToGrid w:val="0"/>
              <w:rPr>
                <w:noProof w:val="0"/>
              </w:rPr>
            </w:pPr>
            <w:r w:rsidRPr="007A7659">
              <w:rPr>
                <w:noProof w:val="0"/>
              </w:rPr>
              <w:t>R</w:t>
            </w:r>
          </w:p>
        </w:tc>
        <w:tc>
          <w:tcPr>
            <w:tcW w:w="900" w:type="dxa"/>
          </w:tcPr>
          <w:p w14:paraId="137B68D0" w14:textId="77777777" w:rsidR="00BD6B97" w:rsidRPr="007A7659" w:rsidRDefault="00BD6B97" w:rsidP="009E45C3">
            <w:pPr>
              <w:pStyle w:val="TableEntry"/>
              <w:snapToGrid w:val="0"/>
              <w:rPr>
                <w:noProof w:val="0"/>
              </w:rPr>
            </w:pPr>
          </w:p>
        </w:tc>
        <w:tc>
          <w:tcPr>
            <w:tcW w:w="1008" w:type="dxa"/>
          </w:tcPr>
          <w:p w14:paraId="0070B820" w14:textId="77777777" w:rsidR="00BD6B97" w:rsidRPr="007A7659" w:rsidRDefault="00BD6B97" w:rsidP="009E45C3">
            <w:pPr>
              <w:pStyle w:val="TableEntry"/>
              <w:snapToGrid w:val="0"/>
              <w:rPr>
                <w:noProof w:val="0"/>
              </w:rPr>
            </w:pPr>
            <w:r w:rsidRPr="007A7659">
              <w:rPr>
                <w:noProof w:val="0"/>
              </w:rPr>
              <w:t>00106</w:t>
            </w:r>
          </w:p>
        </w:tc>
        <w:tc>
          <w:tcPr>
            <w:tcW w:w="3023" w:type="dxa"/>
          </w:tcPr>
          <w:p w14:paraId="7F545ED1" w14:textId="77777777" w:rsidR="00BD6B97" w:rsidRPr="007A7659" w:rsidRDefault="00BD6B97" w:rsidP="009E45C3">
            <w:pPr>
              <w:pStyle w:val="TableEntry"/>
              <w:snapToGrid w:val="0"/>
              <w:rPr>
                <w:noProof w:val="0"/>
              </w:rPr>
            </w:pPr>
            <w:r w:rsidRPr="007A7659">
              <w:rPr>
                <w:noProof w:val="0"/>
              </w:rPr>
              <w:t>Patient Identifier List</w:t>
            </w:r>
          </w:p>
        </w:tc>
      </w:tr>
    </w:tbl>
    <w:p w14:paraId="7015C8A3" w14:textId="77777777" w:rsidR="00BD6B97" w:rsidRPr="007A7659" w:rsidRDefault="00BD6B97" w:rsidP="007E3B51">
      <w:pPr>
        <w:pStyle w:val="BodyText"/>
        <w:jc w:val="right"/>
        <w:rPr>
          <w:i/>
          <w:iCs/>
        </w:rPr>
      </w:pPr>
      <w:r w:rsidRPr="007A7659">
        <w:rPr>
          <w:i/>
          <w:iCs/>
        </w:rPr>
        <w:t>Adapted from the HL7 standard, Version 2.3.1</w:t>
      </w:r>
    </w:p>
    <w:p w14:paraId="0EBF0FF3" w14:textId="77777777" w:rsidR="00BD6B97" w:rsidRPr="007A7659" w:rsidRDefault="00BD6B97">
      <w:pPr>
        <w:pStyle w:val="Note"/>
      </w:pPr>
      <w:r w:rsidRPr="007A7659">
        <w:t>Note: This table reflects only the attributes required to be handled by the Document Registry (receiver). Other attributes of the PID Segment may be ignored.</w:t>
      </w:r>
    </w:p>
    <w:p w14:paraId="52D3A522" w14:textId="77777777" w:rsidR="003C1EFA" w:rsidRDefault="003C1EFA"/>
    <w:p w14:paraId="1C72EA9C" w14:textId="171EAD06" w:rsidR="00BD6B97" w:rsidRPr="007A7659" w:rsidRDefault="00BD6B97">
      <w:r w:rsidRPr="007A7659">
        <w:t xml:space="preserve">If subcomponents 2 and 3 (the universal ID and the universal ID Type of Assigning Authority) of the Patient Identification Domain of the XDS Affinity Domain in PID-3.4 are not filled in the message (as described in </w:t>
      </w:r>
      <w:r w:rsidR="00211645" w:rsidRPr="007A7659">
        <w:t>Section</w:t>
      </w:r>
      <w:r w:rsidRPr="007A7659">
        <w:t xml:space="preserve"> 3.8.4.1.2.3) the Document Registry shall fill subcomponents 2 and 3 of the Patient Identification Domain of the XDS Affinity Domain prior to storing the patient identity in the registry. The assigning authority information filled by the Document Registry is based on its configuration of the Patient Identification Domain of the XDS Affinity Domain</w:t>
      </w:r>
      <w:r w:rsidR="00BB15BF">
        <w:t>.</w:t>
      </w:r>
      <w:r w:rsidRPr="007A7659">
        <w:t xml:space="preserve"> (See </w:t>
      </w:r>
      <w:r w:rsidR="00211645" w:rsidRPr="007A7659">
        <w:t>Section</w:t>
      </w:r>
      <w:r w:rsidRPr="007A7659">
        <w:t xml:space="preserve"> 3.8.4.1.4.1 below for a list of required Document Registry configuration parameters</w:t>
      </w:r>
      <w:r w:rsidR="00BB15BF">
        <w:t>.</w:t>
      </w:r>
      <w:r w:rsidRPr="007A7659">
        <w:t>)</w:t>
      </w:r>
    </w:p>
    <w:p w14:paraId="7F9F33AA" w14:textId="77777777" w:rsidR="00BD6B97" w:rsidRPr="007A7659" w:rsidRDefault="00BD6B97">
      <w:r w:rsidRPr="007A7659">
        <w:t>The Document Registry shall store only the patient identifiers of the patient identification domain designated by the XDS Affinity Domain for document sharing in the registry. Patient identifiers of other patient identification domains (assigning authorities), if present in a received message, shall be ignored.</w:t>
      </w:r>
    </w:p>
    <w:p w14:paraId="198E0E86" w14:textId="77777777" w:rsidR="00BD6B97" w:rsidRPr="007A7659" w:rsidRDefault="00BD6B97">
      <w:pPr>
        <w:pStyle w:val="Heading6"/>
        <w:numPr>
          <w:ilvl w:val="5"/>
          <w:numId w:val="19"/>
        </w:numPr>
        <w:tabs>
          <w:tab w:val="clear" w:pos="4320"/>
          <w:tab w:val="left" w:pos="1152"/>
        </w:tabs>
        <w:rPr>
          <w:noProof w:val="0"/>
        </w:rPr>
      </w:pPr>
      <w:bookmarkStart w:id="653" w:name="_Toc173916202"/>
      <w:bookmarkStart w:id="654" w:name="_Toc174248724"/>
      <w:r w:rsidRPr="007A7659">
        <w:rPr>
          <w:noProof w:val="0"/>
        </w:rPr>
        <w:t>Required Document Registry Configuration</w:t>
      </w:r>
      <w:bookmarkEnd w:id="653"/>
      <w:bookmarkEnd w:id="654"/>
    </w:p>
    <w:p w14:paraId="79CFF7A1" w14:textId="77777777" w:rsidR="00BD6B97" w:rsidRPr="007A7659" w:rsidRDefault="00BD6B97">
      <w:pPr>
        <w:autoSpaceDE w:val="0"/>
      </w:pPr>
      <w:r w:rsidRPr="007A7659">
        <w:t>The following items are expected to be parameters that are configurable on the Document Registry:</w:t>
      </w:r>
    </w:p>
    <w:p w14:paraId="3A5BCA3C" w14:textId="77777777" w:rsidR="00BD6B97" w:rsidRPr="007A7659" w:rsidRDefault="00BD6B97" w:rsidP="006E48D2">
      <w:pPr>
        <w:pStyle w:val="ListBullet2"/>
        <w:numPr>
          <w:ilvl w:val="0"/>
          <w:numId w:val="30"/>
        </w:numPr>
      </w:pPr>
      <w:r w:rsidRPr="007A7659">
        <w:t>Identifier of the Patient Identification Domain of the XDS Affinity Domain. This identifier shall be specified with 3 components of the HL7 assigning authority (data type HD):</w:t>
      </w:r>
      <w:r w:rsidR="00D266B4" w:rsidRPr="007A7659">
        <w:t xml:space="preserve"> </w:t>
      </w:r>
      <w:r w:rsidRPr="007A7659">
        <w:t>namespaceID, universal ID and universal ID type. The universal ID shall be an ISO OID (Object Identifier), and therefore the universal ID Type must be “ISO”.</w:t>
      </w:r>
    </w:p>
    <w:p w14:paraId="6E6A2541" w14:textId="77777777" w:rsidR="00BD6B97" w:rsidRPr="007A7659" w:rsidRDefault="00BD6B97">
      <w:pPr>
        <w:pStyle w:val="Heading4"/>
        <w:numPr>
          <w:ilvl w:val="3"/>
          <w:numId w:val="19"/>
        </w:numPr>
        <w:tabs>
          <w:tab w:val="clear" w:pos="2160"/>
          <w:tab w:val="clear" w:pos="2880"/>
          <w:tab w:val="left" w:pos="864"/>
        </w:tabs>
        <w:rPr>
          <w:noProof w:val="0"/>
        </w:rPr>
      </w:pPr>
      <w:bookmarkStart w:id="655" w:name="_Toc173916205"/>
      <w:bookmarkStart w:id="656" w:name="_Toc174248727"/>
      <w:r w:rsidRPr="007A7659">
        <w:rPr>
          <w:noProof w:val="0"/>
        </w:rPr>
        <w:lastRenderedPageBreak/>
        <w:t>Patient Identity Management –Patient Identity Merge (Merge Patient ID)</w:t>
      </w:r>
      <w:bookmarkEnd w:id="655"/>
      <w:bookmarkEnd w:id="656"/>
    </w:p>
    <w:p w14:paraId="7924170F" w14:textId="77777777" w:rsidR="00BD6B97" w:rsidRPr="007A7659" w:rsidRDefault="00BD6B97">
      <w:pPr>
        <w:pStyle w:val="Heading5"/>
        <w:numPr>
          <w:ilvl w:val="4"/>
          <w:numId w:val="19"/>
        </w:numPr>
        <w:tabs>
          <w:tab w:val="left" w:pos="1008"/>
        </w:tabs>
        <w:rPr>
          <w:noProof w:val="0"/>
        </w:rPr>
      </w:pPr>
      <w:bookmarkStart w:id="657" w:name="_Toc173916206"/>
      <w:bookmarkStart w:id="658" w:name="_Toc174248728"/>
      <w:r w:rsidRPr="007A7659">
        <w:rPr>
          <w:noProof w:val="0"/>
        </w:rPr>
        <w:t>Trigger Events</w:t>
      </w:r>
      <w:bookmarkEnd w:id="657"/>
      <w:bookmarkEnd w:id="658"/>
    </w:p>
    <w:p w14:paraId="7895A2BE" w14:textId="77777777" w:rsidR="00BD6B97" w:rsidRPr="007A7659" w:rsidRDefault="00BD6B97">
      <w:r w:rsidRPr="007A7659">
        <w:t>When two patients’ records are found to identify the same patient by a Patient Identity Source in a Patient Identifier Domain and are merged, the Patient Identity Source shall trigger the following message:</w:t>
      </w:r>
    </w:p>
    <w:p w14:paraId="1F913C73" w14:textId="77777777" w:rsidR="00BD6B97" w:rsidRPr="007A7659" w:rsidRDefault="00BD6B97" w:rsidP="006E48D2">
      <w:pPr>
        <w:pStyle w:val="ListBullet2"/>
        <w:numPr>
          <w:ilvl w:val="0"/>
          <w:numId w:val="30"/>
        </w:numPr>
      </w:pPr>
      <w:r w:rsidRPr="007A7659">
        <w:t>A40 – Merge Patient – Internal ID</w:t>
      </w:r>
    </w:p>
    <w:p w14:paraId="21C8D122" w14:textId="77777777" w:rsidR="00BD6B97" w:rsidRPr="007A7659" w:rsidRDefault="00BD6B97">
      <w:r w:rsidRPr="007A7659">
        <w:t xml:space="preserve">An A40 message indicates that the Patient Identity Source has done a merge within a specific Patient Identification Domain. That is, MRG-1 (patient ID) has been merged into PID-3 (Patient ID). </w:t>
      </w:r>
    </w:p>
    <w:p w14:paraId="300BD886" w14:textId="77777777" w:rsidR="00BD6B97" w:rsidRPr="007A7659" w:rsidRDefault="00BD6B97">
      <w:pPr>
        <w:pStyle w:val="Heading5"/>
        <w:numPr>
          <w:ilvl w:val="4"/>
          <w:numId w:val="19"/>
        </w:numPr>
        <w:tabs>
          <w:tab w:val="left" w:pos="1008"/>
        </w:tabs>
        <w:rPr>
          <w:noProof w:val="0"/>
        </w:rPr>
      </w:pPr>
      <w:bookmarkStart w:id="659" w:name="_Toc173916207"/>
      <w:bookmarkStart w:id="660" w:name="_Toc174248729"/>
      <w:r w:rsidRPr="007A7659">
        <w:rPr>
          <w:noProof w:val="0"/>
        </w:rPr>
        <w:t>Message Semantics</w:t>
      </w:r>
      <w:bookmarkEnd w:id="659"/>
      <w:bookmarkEnd w:id="660"/>
    </w:p>
    <w:p w14:paraId="517E57FB" w14:textId="77777777" w:rsidR="00BD6B97" w:rsidRPr="007A7659" w:rsidRDefault="00BD6B97">
      <w:r w:rsidRPr="007A7659">
        <w:t>The Patient Identity Feed transaction is an HL7 ADT message. The message shall be generated by the system (Patient Identity Source Actor) that performs the update whenever two patient records are found to reference the same person.</w:t>
      </w:r>
    </w:p>
    <w:p w14:paraId="77022713" w14:textId="77777777" w:rsidR="00BD6B97" w:rsidRPr="007A7659" w:rsidRDefault="00BD6B97">
      <w:pPr>
        <w:pStyle w:val="Note"/>
      </w:pPr>
      <w:r w:rsidRPr="007A7659">
        <w:rPr>
          <w:b/>
        </w:rPr>
        <w:t xml:space="preserve">Note: </w:t>
      </w:r>
      <w:r w:rsidRPr="007A7659">
        <w:rPr>
          <w:bCs/>
        </w:rPr>
        <w:t>Conventions used in this section as well as additional</w:t>
      </w:r>
      <w:r w:rsidRPr="007A7659">
        <w:t xml:space="preserve"> qualifications to the level of specification and HL7 profiling are stated in ITI TF-2x: Appendix C and C.1.</w:t>
      </w:r>
    </w:p>
    <w:p w14:paraId="28A1FD83" w14:textId="77777777" w:rsidR="00BD6B97" w:rsidRPr="007A7659" w:rsidRDefault="00BD6B97">
      <w:r w:rsidRPr="007A7659">
        <w:t xml:space="preserve">The segments of the HL7 </w:t>
      </w:r>
      <w:r w:rsidRPr="007A7659">
        <w:rPr>
          <w:bCs/>
        </w:rPr>
        <w:t>Merge Patient</w:t>
      </w:r>
      <w:r w:rsidRPr="007A7659">
        <w:t xml:space="preserve"> message listed below are required, and the detailed description of the message is provided in </w:t>
      </w:r>
      <w:r w:rsidR="00211645" w:rsidRPr="007A7659">
        <w:t>Section</w:t>
      </w:r>
      <w:r w:rsidR="00DB3A19" w:rsidRPr="007A7659">
        <w:t>s</w:t>
      </w:r>
      <w:r w:rsidRPr="007A7659">
        <w:t xml:space="preserve"> 3.8.4.2.2.1</w:t>
      </w:r>
      <w:r w:rsidR="00DB3A19" w:rsidRPr="007A7659">
        <w:t xml:space="preserve"> </w:t>
      </w:r>
      <w:r w:rsidRPr="007A7659">
        <w:t>–</w:t>
      </w:r>
      <w:r w:rsidR="00DB3A19" w:rsidRPr="007A7659">
        <w:t xml:space="preserve"> </w:t>
      </w:r>
      <w:r w:rsidRPr="007A7659">
        <w:t>3.8.4.2.2.6. The PV1 segment is optional.</w:t>
      </w:r>
    </w:p>
    <w:p w14:paraId="69875CEF" w14:textId="77777777" w:rsidR="00BD6B97" w:rsidRPr="007A7659" w:rsidRDefault="00BD6B97">
      <w:pPr>
        <w:pStyle w:val="TableTitle"/>
      </w:pPr>
      <w:r w:rsidRPr="007A7659">
        <w:t>Table 3.8-3: ADT A40 Patient Administration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30"/>
        <w:gridCol w:w="3591"/>
        <w:gridCol w:w="2420"/>
      </w:tblGrid>
      <w:tr w:rsidR="00BD6B97" w:rsidRPr="007A7659" w14:paraId="3F316D9A" w14:textId="77777777" w:rsidTr="004A0919">
        <w:trPr>
          <w:cantSplit/>
          <w:tblHeader/>
          <w:jc w:val="center"/>
        </w:trPr>
        <w:tc>
          <w:tcPr>
            <w:tcW w:w="1530" w:type="dxa"/>
            <w:shd w:val="clear" w:color="auto" w:fill="D9D9D9"/>
          </w:tcPr>
          <w:p w14:paraId="09052E92" w14:textId="77777777" w:rsidR="00BD6B97" w:rsidRPr="007A7659" w:rsidRDefault="00BD6B97" w:rsidP="0002013A">
            <w:pPr>
              <w:pStyle w:val="TableEntryHeader"/>
            </w:pPr>
            <w:r w:rsidRPr="007A7659">
              <w:t>ADT A40</w:t>
            </w:r>
          </w:p>
        </w:tc>
        <w:tc>
          <w:tcPr>
            <w:tcW w:w="3591" w:type="dxa"/>
            <w:shd w:val="clear" w:color="auto" w:fill="D9D9D9"/>
          </w:tcPr>
          <w:p w14:paraId="26D8402D" w14:textId="77777777" w:rsidR="00BD6B97" w:rsidRPr="007A7659" w:rsidRDefault="00BD6B97" w:rsidP="0002013A">
            <w:pPr>
              <w:pStyle w:val="TableEntryHeader"/>
            </w:pPr>
            <w:r w:rsidRPr="007A7659">
              <w:t>Patient Administration Message</w:t>
            </w:r>
          </w:p>
        </w:tc>
        <w:tc>
          <w:tcPr>
            <w:tcW w:w="2420" w:type="dxa"/>
            <w:shd w:val="clear" w:color="auto" w:fill="D9D9D9"/>
          </w:tcPr>
          <w:p w14:paraId="5122CD79" w14:textId="77777777" w:rsidR="00BD6B97" w:rsidRPr="007A7659" w:rsidRDefault="00BD6B97" w:rsidP="0002013A">
            <w:pPr>
              <w:pStyle w:val="TableEntryHeader"/>
            </w:pPr>
            <w:r w:rsidRPr="007A7659">
              <w:t>Chapter in HL7 v2.3.1</w:t>
            </w:r>
          </w:p>
        </w:tc>
      </w:tr>
      <w:tr w:rsidR="00BD6B97" w:rsidRPr="007A7659" w14:paraId="40E1F9D2" w14:textId="77777777" w:rsidTr="004A0919">
        <w:trPr>
          <w:jc w:val="center"/>
        </w:trPr>
        <w:tc>
          <w:tcPr>
            <w:tcW w:w="1530" w:type="dxa"/>
          </w:tcPr>
          <w:p w14:paraId="66469432" w14:textId="77777777" w:rsidR="00BD6B97" w:rsidRPr="007A7659" w:rsidRDefault="00BD6B97" w:rsidP="009E45C3">
            <w:pPr>
              <w:pStyle w:val="TableEntry"/>
              <w:snapToGrid w:val="0"/>
              <w:rPr>
                <w:noProof w:val="0"/>
              </w:rPr>
            </w:pPr>
            <w:r w:rsidRPr="007A7659">
              <w:rPr>
                <w:noProof w:val="0"/>
              </w:rPr>
              <w:t>MSH</w:t>
            </w:r>
          </w:p>
        </w:tc>
        <w:tc>
          <w:tcPr>
            <w:tcW w:w="3591" w:type="dxa"/>
          </w:tcPr>
          <w:p w14:paraId="3CB0278B" w14:textId="77777777" w:rsidR="00BD6B97" w:rsidRPr="007A7659" w:rsidRDefault="00BD6B97" w:rsidP="009E45C3">
            <w:pPr>
              <w:pStyle w:val="TableEntry"/>
              <w:snapToGrid w:val="0"/>
              <w:rPr>
                <w:noProof w:val="0"/>
              </w:rPr>
            </w:pPr>
            <w:r w:rsidRPr="007A7659">
              <w:rPr>
                <w:noProof w:val="0"/>
              </w:rPr>
              <w:t>Message Header</w:t>
            </w:r>
          </w:p>
        </w:tc>
        <w:tc>
          <w:tcPr>
            <w:tcW w:w="2420" w:type="dxa"/>
          </w:tcPr>
          <w:p w14:paraId="4CE9D01E" w14:textId="77777777" w:rsidR="00BD6B97" w:rsidRPr="007A7659" w:rsidRDefault="00BD6B97" w:rsidP="009E45C3">
            <w:pPr>
              <w:pStyle w:val="TableEntry"/>
              <w:snapToGrid w:val="0"/>
              <w:rPr>
                <w:noProof w:val="0"/>
              </w:rPr>
            </w:pPr>
            <w:r w:rsidRPr="007A7659">
              <w:rPr>
                <w:noProof w:val="0"/>
              </w:rPr>
              <w:t>2</w:t>
            </w:r>
          </w:p>
        </w:tc>
      </w:tr>
      <w:tr w:rsidR="00BD6B97" w:rsidRPr="007A7659" w14:paraId="12C72C22" w14:textId="77777777" w:rsidTr="004A0919">
        <w:trPr>
          <w:jc w:val="center"/>
        </w:trPr>
        <w:tc>
          <w:tcPr>
            <w:tcW w:w="1530" w:type="dxa"/>
          </w:tcPr>
          <w:p w14:paraId="3839CED9" w14:textId="77777777" w:rsidR="00BD6B97" w:rsidRPr="007A7659" w:rsidRDefault="00BD6B97" w:rsidP="009E45C3">
            <w:pPr>
              <w:pStyle w:val="TableEntry"/>
              <w:snapToGrid w:val="0"/>
              <w:rPr>
                <w:noProof w:val="0"/>
              </w:rPr>
            </w:pPr>
            <w:r w:rsidRPr="007A7659">
              <w:rPr>
                <w:noProof w:val="0"/>
              </w:rPr>
              <w:t>EVN</w:t>
            </w:r>
          </w:p>
        </w:tc>
        <w:tc>
          <w:tcPr>
            <w:tcW w:w="3591" w:type="dxa"/>
          </w:tcPr>
          <w:p w14:paraId="1CC12158" w14:textId="77777777" w:rsidR="00BD6B97" w:rsidRPr="007A7659" w:rsidRDefault="00BD6B97" w:rsidP="009E45C3">
            <w:pPr>
              <w:pStyle w:val="TableEntry"/>
              <w:snapToGrid w:val="0"/>
              <w:rPr>
                <w:noProof w:val="0"/>
              </w:rPr>
            </w:pPr>
            <w:r w:rsidRPr="007A7659">
              <w:rPr>
                <w:noProof w:val="0"/>
              </w:rPr>
              <w:t>Event Type</w:t>
            </w:r>
          </w:p>
        </w:tc>
        <w:tc>
          <w:tcPr>
            <w:tcW w:w="2420" w:type="dxa"/>
          </w:tcPr>
          <w:p w14:paraId="3828DD86" w14:textId="77777777" w:rsidR="00BD6B97" w:rsidRPr="007A7659" w:rsidRDefault="00BD6B97" w:rsidP="009E45C3">
            <w:pPr>
              <w:pStyle w:val="TableEntry"/>
              <w:snapToGrid w:val="0"/>
              <w:rPr>
                <w:noProof w:val="0"/>
              </w:rPr>
            </w:pPr>
            <w:r w:rsidRPr="007A7659">
              <w:rPr>
                <w:noProof w:val="0"/>
              </w:rPr>
              <w:t>3</w:t>
            </w:r>
          </w:p>
        </w:tc>
      </w:tr>
      <w:tr w:rsidR="00BD6B97" w:rsidRPr="007A7659" w14:paraId="57F22510" w14:textId="77777777" w:rsidTr="004A0919">
        <w:trPr>
          <w:jc w:val="center"/>
        </w:trPr>
        <w:tc>
          <w:tcPr>
            <w:tcW w:w="1530" w:type="dxa"/>
          </w:tcPr>
          <w:p w14:paraId="7DF4CEA4" w14:textId="77777777" w:rsidR="00BD6B97" w:rsidRPr="007A7659" w:rsidRDefault="00BD6B97" w:rsidP="009E45C3">
            <w:pPr>
              <w:pStyle w:val="TableEntry"/>
              <w:snapToGrid w:val="0"/>
              <w:rPr>
                <w:noProof w:val="0"/>
              </w:rPr>
            </w:pPr>
            <w:r w:rsidRPr="007A7659">
              <w:rPr>
                <w:noProof w:val="0"/>
              </w:rPr>
              <w:t>PID</w:t>
            </w:r>
          </w:p>
        </w:tc>
        <w:tc>
          <w:tcPr>
            <w:tcW w:w="3591" w:type="dxa"/>
          </w:tcPr>
          <w:p w14:paraId="33A875EB" w14:textId="77777777" w:rsidR="00BD6B97" w:rsidRPr="007A7659" w:rsidRDefault="00BD6B97" w:rsidP="009E45C3">
            <w:pPr>
              <w:pStyle w:val="TableEntry"/>
              <w:snapToGrid w:val="0"/>
              <w:rPr>
                <w:noProof w:val="0"/>
              </w:rPr>
            </w:pPr>
            <w:r w:rsidRPr="007A7659">
              <w:rPr>
                <w:noProof w:val="0"/>
              </w:rPr>
              <w:t>Patient Identification</w:t>
            </w:r>
          </w:p>
        </w:tc>
        <w:tc>
          <w:tcPr>
            <w:tcW w:w="2420" w:type="dxa"/>
          </w:tcPr>
          <w:p w14:paraId="60C09A73" w14:textId="77777777" w:rsidR="00BD6B97" w:rsidRPr="007A7659" w:rsidRDefault="00BD6B97" w:rsidP="009E45C3">
            <w:pPr>
              <w:pStyle w:val="TableEntry"/>
              <w:snapToGrid w:val="0"/>
              <w:rPr>
                <w:noProof w:val="0"/>
              </w:rPr>
            </w:pPr>
            <w:r w:rsidRPr="007A7659">
              <w:rPr>
                <w:noProof w:val="0"/>
              </w:rPr>
              <w:t>3</w:t>
            </w:r>
          </w:p>
        </w:tc>
      </w:tr>
      <w:tr w:rsidR="00BD6B97" w:rsidRPr="007A7659" w14:paraId="0DAD7873" w14:textId="77777777" w:rsidTr="004A0919">
        <w:trPr>
          <w:jc w:val="center"/>
        </w:trPr>
        <w:tc>
          <w:tcPr>
            <w:tcW w:w="1530" w:type="dxa"/>
          </w:tcPr>
          <w:p w14:paraId="7F84B73E" w14:textId="77777777" w:rsidR="00BD6B97" w:rsidRPr="007A7659" w:rsidRDefault="00BD6B97" w:rsidP="009E45C3">
            <w:pPr>
              <w:pStyle w:val="TableEntry"/>
              <w:snapToGrid w:val="0"/>
              <w:rPr>
                <w:noProof w:val="0"/>
              </w:rPr>
            </w:pPr>
            <w:r w:rsidRPr="007A7659">
              <w:rPr>
                <w:noProof w:val="0"/>
              </w:rPr>
              <w:t>MRG</w:t>
            </w:r>
          </w:p>
        </w:tc>
        <w:tc>
          <w:tcPr>
            <w:tcW w:w="3591" w:type="dxa"/>
          </w:tcPr>
          <w:p w14:paraId="2176BCF6" w14:textId="77777777" w:rsidR="00BD6B97" w:rsidRPr="007A7659" w:rsidRDefault="00BD6B97" w:rsidP="009E45C3">
            <w:pPr>
              <w:pStyle w:val="TableEntry"/>
              <w:snapToGrid w:val="0"/>
              <w:rPr>
                <w:noProof w:val="0"/>
              </w:rPr>
            </w:pPr>
            <w:r w:rsidRPr="007A7659">
              <w:rPr>
                <w:noProof w:val="0"/>
              </w:rPr>
              <w:t>Merge Information</w:t>
            </w:r>
          </w:p>
        </w:tc>
        <w:tc>
          <w:tcPr>
            <w:tcW w:w="2420" w:type="dxa"/>
          </w:tcPr>
          <w:p w14:paraId="633BF185" w14:textId="77777777" w:rsidR="00BD6B97" w:rsidRPr="007A7659" w:rsidRDefault="00BD6B97" w:rsidP="009E45C3">
            <w:pPr>
              <w:pStyle w:val="TableEntry"/>
              <w:snapToGrid w:val="0"/>
              <w:rPr>
                <w:noProof w:val="0"/>
              </w:rPr>
            </w:pPr>
            <w:r w:rsidRPr="007A7659">
              <w:rPr>
                <w:noProof w:val="0"/>
              </w:rPr>
              <w:t>3</w:t>
            </w:r>
          </w:p>
        </w:tc>
      </w:tr>
      <w:tr w:rsidR="00BD6B97" w:rsidRPr="007A7659" w14:paraId="33062B27" w14:textId="77777777" w:rsidTr="004A0919">
        <w:trPr>
          <w:jc w:val="center"/>
        </w:trPr>
        <w:tc>
          <w:tcPr>
            <w:tcW w:w="1530" w:type="dxa"/>
          </w:tcPr>
          <w:p w14:paraId="52F2944A" w14:textId="77777777" w:rsidR="00BD6B97" w:rsidRPr="007A7659" w:rsidRDefault="00BD6B97" w:rsidP="009E45C3">
            <w:pPr>
              <w:pStyle w:val="TableEntry"/>
              <w:snapToGrid w:val="0"/>
              <w:rPr>
                <w:noProof w:val="0"/>
              </w:rPr>
            </w:pPr>
            <w:r w:rsidRPr="007A7659">
              <w:rPr>
                <w:noProof w:val="0"/>
              </w:rPr>
              <w:t>[PV1]</w:t>
            </w:r>
          </w:p>
        </w:tc>
        <w:tc>
          <w:tcPr>
            <w:tcW w:w="3591" w:type="dxa"/>
          </w:tcPr>
          <w:p w14:paraId="3F2FC3C8" w14:textId="77777777" w:rsidR="00BD6B97" w:rsidRPr="007A7659" w:rsidRDefault="00BD6B97" w:rsidP="009E45C3">
            <w:pPr>
              <w:pStyle w:val="TableEntry"/>
              <w:snapToGrid w:val="0"/>
              <w:rPr>
                <w:noProof w:val="0"/>
              </w:rPr>
            </w:pPr>
            <w:r w:rsidRPr="007A7659">
              <w:rPr>
                <w:noProof w:val="0"/>
              </w:rPr>
              <w:t>Patient Visit</w:t>
            </w:r>
          </w:p>
        </w:tc>
        <w:tc>
          <w:tcPr>
            <w:tcW w:w="2420" w:type="dxa"/>
          </w:tcPr>
          <w:p w14:paraId="2676B4E3" w14:textId="77777777" w:rsidR="00BD6B97" w:rsidRPr="007A7659" w:rsidRDefault="00BD6B97" w:rsidP="009E45C3">
            <w:pPr>
              <w:pStyle w:val="TableEntry"/>
              <w:snapToGrid w:val="0"/>
              <w:rPr>
                <w:noProof w:val="0"/>
              </w:rPr>
            </w:pPr>
            <w:r w:rsidRPr="007A7659">
              <w:rPr>
                <w:noProof w:val="0"/>
              </w:rPr>
              <w:t>3</w:t>
            </w:r>
          </w:p>
        </w:tc>
      </w:tr>
    </w:tbl>
    <w:p w14:paraId="0EB243F9" w14:textId="77777777" w:rsidR="00BD6B97" w:rsidRPr="007A7659" w:rsidRDefault="00BD6B97" w:rsidP="00AE5ED3">
      <w:pPr>
        <w:pStyle w:val="BodyText"/>
      </w:pPr>
    </w:p>
    <w:p w14:paraId="67E661E6" w14:textId="77777777" w:rsidR="00BD6B97" w:rsidRPr="007A7659" w:rsidRDefault="00BD6B97">
      <w:r w:rsidRPr="007A7659">
        <w:t>Each message shall be acknowledged by the HL7 ACK message sent by the receiver of ADT message to its sender. See ITI TF-2x: C.2.3 “Acknowledgement Modes” for definition and discussion of the ACK message.</w:t>
      </w:r>
    </w:p>
    <w:p w14:paraId="0C46A879" w14:textId="77777777" w:rsidR="00BD6B97" w:rsidRPr="007A7659" w:rsidRDefault="00BD6B97">
      <w:r w:rsidRPr="007A7659">
        <w:t>A separate merge message shall be sent for each pair of patient records to be merged. For example, if Patients A, B, and C are all to be merged into Patient B, two ADT^A40 messages would be sent. In the first ADT^A40 message, patient B would be identified in the PID segment and Patient A would be identified in the MRG segment. In the second ADT^A40 message, patient B would be identified in the PID segment, and Patient C would be identified in the MRG segment.</w:t>
      </w:r>
    </w:p>
    <w:p w14:paraId="0DB9DD5C" w14:textId="77777777" w:rsidR="00BD6B97" w:rsidRPr="007A7659" w:rsidRDefault="00BD6B97">
      <w:r w:rsidRPr="007A7659">
        <w:lastRenderedPageBreak/>
        <w:t>Modification of any patient demographic information shall be done by sending a separate Update Patient Information (A08) message for the current Patient ID. An A40 message is the only method that may be used to update a Patient ID.</w:t>
      </w:r>
    </w:p>
    <w:p w14:paraId="2E6DDD20" w14:textId="77777777" w:rsidR="00BD6B97" w:rsidRPr="007A7659" w:rsidRDefault="00BD6B97">
      <w:pPr>
        <w:pStyle w:val="Heading6"/>
        <w:numPr>
          <w:ilvl w:val="5"/>
          <w:numId w:val="19"/>
        </w:numPr>
        <w:tabs>
          <w:tab w:val="clear" w:pos="4320"/>
          <w:tab w:val="left" w:pos="1152"/>
        </w:tabs>
        <w:rPr>
          <w:noProof w:val="0"/>
        </w:rPr>
      </w:pPr>
      <w:bookmarkStart w:id="661" w:name="_Toc173916208"/>
      <w:bookmarkStart w:id="662" w:name="_Toc174248730"/>
      <w:r w:rsidRPr="007A7659">
        <w:rPr>
          <w:noProof w:val="0"/>
        </w:rPr>
        <w:t>MSH Segment</w:t>
      </w:r>
      <w:bookmarkEnd w:id="661"/>
      <w:bookmarkEnd w:id="662"/>
    </w:p>
    <w:p w14:paraId="47C8F223" w14:textId="77777777" w:rsidR="00BD6B97" w:rsidRPr="007A7659" w:rsidRDefault="00BD6B97">
      <w:r w:rsidRPr="007A7659">
        <w:t>MSH segment shall be constructed as defined in ITI TF-2x: C.2.2 “Message Control”.</w:t>
      </w:r>
    </w:p>
    <w:p w14:paraId="02FDF692" w14:textId="77777777" w:rsidR="00BD6B97" w:rsidRPr="007A7659" w:rsidRDefault="00BD6B97">
      <w:r w:rsidRPr="007A7659">
        <w:t xml:space="preserve">Field </w:t>
      </w:r>
      <w:r w:rsidRPr="007A7659">
        <w:rPr>
          <w:i/>
        </w:rPr>
        <w:t>MSH-9 Message Type</w:t>
      </w:r>
      <w:r w:rsidRPr="007A7659">
        <w:t xml:space="preserve"> shall have at least two components. The first component shall have a value of </w:t>
      </w:r>
      <w:r w:rsidRPr="007A7659">
        <w:rPr>
          <w:b/>
          <w:bCs/>
        </w:rPr>
        <w:t>ADT</w:t>
      </w:r>
      <w:r w:rsidRPr="007A7659">
        <w:t xml:space="preserve">; the second component shall have value of </w:t>
      </w:r>
      <w:r w:rsidRPr="007A7659">
        <w:rPr>
          <w:b/>
          <w:bCs/>
        </w:rPr>
        <w:t>A40</w:t>
      </w:r>
      <w:r w:rsidRPr="007A7659">
        <w:t xml:space="preserve">. The third component is optional; however, if present, it shall have a value of </w:t>
      </w:r>
      <w:r w:rsidRPr="007A7659">
        <w:rPr>
          <w:b/>
          <w:bCs/>
        </w:rPr>
        <w:t>ADT_A39</w:t>
      </w:r>
      <w:r w:rsidRPr="007A7659">
        <w:t>.</w:t>
      </w:r>
    </w:p>
    <w:p w14:paraId="63E8E7F3" w14:textId="77777777" w:rsidR="00BD6B97" w:rsidRPr="007A7659" w:rsidRDefault="00BD6B97">
      <w:pPr>
        <w:pStyle w:val="Heading6"/>
        <w:numPr>
          <w:ilvl w:val="5"/>
          <w:numId w:val="19"/>
        </w:numPr>
        <w:tabs>
          <w:tab w:val="clear" w:pos="4320"/>
          <w:tab w:val="left" w:pos="1152"/>
        </w:tabs>
        <w:rPr>
          <w:noProof w:val="0"/>
        </w:rPr>
      </w:pPr>
      <w:bookmarkStart w:id="663" w:name="_Toc173916209"/>
      <w:bookmarkStart w:id="664" w:name="_Toc174248731"/>
      <w:r w:rsidRPr="007A7659">
        <w:rPr>
          <w:noProof w:val="0"/>
        </w:rPr>
        <w:t>EVN Segment</w:t>
      </w:r>
      <w:bookmarkEnd w:id="663"/>
      <w:bookmarkEnd w:id="664"/>
    </w:p>
    <w:p w14:paraId="791735DC" w14:textId="77777777" w:rsidR="00BD6B97" w:rsidRPr="007A7659" w:rsidRDefault="00BD6B97">
      <w:r w:rsidRPr="007A7659">
        <w:t>See ITI TF-2x: C.2.4 for the list of all required and optional fields within the EVN segment.</w:t>
      </w:r>
    </w:p>
    <w:p w14:paraId="0A7A2EF0" w14:textId="77777777" w:rsidR="00BD6B97" w:rsidRPr="007A7659" w:rsidRDefault="00BD6B97">
      <w:pPr>
        <w:pStyle w:val="Heading6"/>
        <w:numPr>
          <w:ilvl w:val="5"/>
          <w:numId w:val="19"/>
        </w:numPr>
        <w:tabs>
          <w:tab w:val="clear" w:pos="4320"/>
          <w:tab w:val="left" w:pos="1152"/>
        </w:tabs>
        <w:rPr>
          <w:noProof w:val="0"/>
        </w:rPr>
      </w:pPr>
      <w:bookmarkStart w:id="665" w:name="_Toc173916210"/>
      <w:bookmarkStart w:id="666" w:name="_Toc174248732"/>
      <w:r w:rsidRPr="007A7659">
        <w:rPr>
          <w:noProof w:val="0"/>
        </w:rPr>
        <w:t>PID Segment</w:t>
      </w:r>
      <w:bookmarkEnd w:id="665"/>
      <w:bookmarkEnd w:id="666"/>
    </w:p>
    <w:p w14:paraId="0C6763F7" w14:textId="77777777" w:rsidR="00BD6B97" w:rsidRPr="007A7659" w:rsidRDefault="00BD6B97">
      <w:r w:rsidRPr="007A7659">
        <w:t xml:space="preserve">The PID segment shall be constructed as defined in </w:t>
      </w:r>
      <w:r w:rsidR="00211645" w:rsidRPr="007A7659">
        <w:t>Section</w:t>
      </w:r>
      <w:r w:rsidRPr="007A7659">
        <w:t xml:space="preserve"> 3.8.4.1.2.3.</w:t>
      </w:r>
    </w:p>
    <w:p w14:paraId="7572A5BD" w14:textId="77777777" w:rsidR="00BD6B97" w:rsidRPr="007A7659" w:rsidRDefault="00BD6B97">
      <w:pPr>
        <w:pStyle w:val="Heading6"/>
        <w:numPr>
          <w:ilvl w:val="5"/>
          <w:numId w:val="19"/>
        </w:numPr>
        <w:tabs>
          <w:tab w:val="clear" w:pos="4320"/>
          <w:tab w:val="left" w:pos="1152"/>
        </w:tabs>
        <w:rPr>
          <w:noProof w:val="0"/>
        </w:rPr>
      </w:pPr>
      <w:bookmarkStart w:id="667" w:name="_Toc173916211"/>
      <w:bookmarkStart w:id="668" w:name="_Toc174248733"/>
      <w:r w:rsidRPr="007A7659">
        <w:rPr>
          <w:noProof w:val="0"/>
        </w:rPr>
        <w:t>MRG Segment</w:t>
      </w:r>
      <w:bookmarkEnd w:id="667"/>
      <w:bookmarkEnd w:id="668"/>
    </w:p>
    <w:p w14:paraId="0CF2B7EC" w14:textId="0EE071E9" w:rsidR="000E4DDC" w:rsidRPr="007A7659" w:rsidRDefault="00BD6B97" w:rsidP="00CA3596">
      <w:pPr>
        <w:pStyle w:val="BodyText"/>
        <w:rPr>
          <w:bCs/>
        </w:rPr>
      </w:pPr>
      <w:r w:rsidRPr="007A7659">
        <w:rPr>
          <w:bCs/>
        </w:rPr>
        <w:t>The MRG segment shall be constructed as defined in Table 3.8-4:</w:t>
      </w:r>
    </w:p>
    <w:p w14:paraId="56868398" w14:textId="77777777" w:rsidR="00BD6B97" w:rsidRPr="007A7659" w:rsidRDefault="00BD6B97" w:rsidP="00CA3596">
      <w:pPr>
        <w:pStyle w:val="TableTitle"/>
        <w:rPr>
          <w:bCs/>
        </w:rPr>
      </w:pPr>
      <w:r w:rsidRPr="007A7659">
        <w:rPr>
          <w:bCs/>
        </w:rPr>
        <w:t>Table 3.8-4: IHE Profile - MRG segment</w:t>
      </w:r>
    </w:p>
    <w:tbl>
      <w:tblPr>
        <w:tblW w:w="9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0"/>
        <w:gridCol w:w="990"/>
        <w:gridCol w:w="1048"/>
        <w:gridCol w:w="990"/>
        <w:gridCol w:w="1080"/>
        <w:gridCol w:w="996"/>
        <w:gridCol w:w="3022"/>
      </w:tblGrid>
      <w:tr w:rsidR="00BD6B97" w:rsidRPr="007A7659" w14:paraId="2C21FF3E" w14:textId="77777777" w:rsidTr="004A0919">
        <w:trPr>
          <w:cantSplit/>
          <w:tblHeader/>
          <w:jc w:val="center"/>
        </w:trPr>
        <w:tc>
          <w:tcPr>
            <w:tcW w:w="990" w:type="dxa"/>
            <w:shd w:val="clear" w:color="auto" w:fill="D9D9D9"/>
          </w:tcPr>
          <w:p w14:paraId="0173342A" w14:textId="77777777" w:rsidR="00BD6B97" w:rsidRPr="007A7659" w:rsidRDefault="00BD6B97" w:rsidP="0002013A">
            <w:pPr>
              <w:pStyle w:val="TableEntryHeader"/>
            </w:pPr>
            <w:r w:rsidRPr="007A7659">
              <w:t>SEQ</w:t>
            </w:r>
          </w:p>
        </w:tc>
        <w:tc>
          <w:tcPr>
            <w:tcW w:w="990" w:type="dxa"/>
            <w:shd w:val="clear" w:color="auto" w:fill="D9D9D9"/>
          </w:tcPr>
          <w:p w14:paraId="3BA4EFD9" w14:textId="77777777" w:rsidR="00BD6B97" w:rsidRPr="007A7659" w:rsidRDefault="00BD6B97" w:rsidP="0002013A">
            <w:pPr>
              <w:pStyle w:val="TableEntryHeader"/>
            </w:pPr>
            <w:r w:rsidRPr="007A7659">
              <w:t>LEN</w:t>
            </w:r>
          </w:p>
        </w:tc>
        <w:tc>
          <w:tcPr>
            <w:tcW w:w="1048" w:type="dxa"/>
            <w:shd w:val="clear" w:color="auto" w:fill="D9D9D9"/>
          </w:tcPr>
          <w:p w14:paraId="41922157" w14:textId="77777777" w:rsidR="00BD6B97" w:rsidRPr="007A7659" w:rsidRDefault="00BD6B97" w:rsidP="0002013A">
            <w:pPr>
              <w:pStyle w:val="TableEntryHeader"/>
            </w:pPr>
            <w:r w:rsidRPr="007A7659">
              <w:t>DT</w:t>
            </w:r>
          </w:p>
        </w:tc>
        <w:tc>
          <w:tcPr>
            <w:tcW w:w="990" w:type="dxa"/>
            <w:shd w:val="clear" w:color="auto" w:fill="D9D9D9"/>
          </w:tcPr>
          <w:p w14:paraId="1E15CCD1" w14:textId="77777777" w:rsidR="00BD6B97" w:rsidRPr="007A7659" w:rsidRDefault="00BD6B97" w:rsidP="0002013A">
            <w:pPr>
              <w:pStyle w:val="TableEntryHeader"/>
            </w:pPr>
            <w:r w:rsidRPr="007A7659">
              <w:t>OPT</w:t>
            </w:r>
          </w:p>
        </w:tc>
        <w:tc>
          <w:tcPr>
            <w:tcW w:w="1080" w:type="dxa"/>
            <w:shd w:val="clear" w:color="auto" w:fill="D9D9D9"/>
          </w:tcPr>
          <w:p w14:paraId="455F28F8" w14:textId="77777777" w:rsidR="00BD6B97" w:rsidRPr="007A7659" w:rsidRDefault="00BD6B97" w:rsidP="0002013A">
            <w:pPr>
              <w:pStyle w:val="TableEntryHeader"/>
            </w:pPr>
            <w:r w:rsidRPr="007A7659">
              <w:t>TBL#</w:t>
            </w:r>
          </w:p>
        </w:tc>
        <w:tc>
          <w:tcPr>
            <w:tcW w:w="996" w:type="dxa"/>
            <w:shd w:val="clear" w:color="auto" w:fill="D9D9D9"/>
          </w:tcPr>
          <w:p w14:paraId="6EB39106" w14:textId="77777777" w:rsidR="00BD6B97" w:rsidRPr="007A7659" w:rsidRDefault="00BD6B97" w:rsidP="0002013A">
            <w:pPr>
              <w:pStyle w:val="TableEntryHeader"/>
            </w:pPr>
            <w:r w:rsidRPr="007A7659">
              <w:t>ITEM#</w:t>
            </w:r>
          </w:p>
        </w:tc>
        <w:tc>
          <w:tcPr>
            <w:tcW w:w="3022" w:type="dxa"/>
            <w:shd w:val="clear" w:color="auto" w:fill="D9D9D9"/>
          </w:tcPr>
          <w:p w14:paraId="79CF98B3" w14:textId="77777777" w:rsidR="00BD6B97" w:rsidRPr="007A7659" w:rsidRDefault="00BD6B97" w:rsidP="0002013A">
            <w:pPr>
              <w:pStyle w:val="TableEntryHeader"/>
            </w:pPr>
            <w:r w:rsidRPr="007A7659">
              <w:t>ELEMENT NAME</w:t>
            </w:r>
          </w:p>
        </w:tc>
      </w:tr>
      <w:tr w:rsidR="00BD6B97" w:rsidRPr="007A7659" w14:paraId="0670A9CE" w14:textId="77777777" w:rsidTr="004A0919">
        <w:trPr>
          <w:jc w:val="center"/>
        </w:trPr>
        <w:tc>
          <w:tcPr>
            <w:tcW w:w="990" w:type="dxa"/>
          </w:tcPr>
          <w:p w14:paraId="2F49BCE0" w14:textId="77777777" w:rsidR="00BD6B97" w:rsidRPr="007A7659" w:rsidRDefault="00BD6B97" w:rsidP="007E3B51">
            <w:pPr>
              <w:pStyle w:val="TableEntry"/>
              <w:rPr>
                <w:noProof w:val="0"/>
              </w:rPr>
            </w:pPr>
            <w:r w:rsidRPr="007A7659">
              <w:rPr>
                <w:noProof w:val="0"/>
              </w:rPr>
              <w:t>1</w:t>
            </w:r>
          </w:p>
        </w:tc>
        <w:tc>
          <w:tcPr>
            <w:tcW w:w="990" w:type="dxa"/>
          </w:tcPr>
          <w:p w14:paraId="3ADF9E90" w14:textId="77777777" w:rsidR="00BD6B97" w:rsidRPr="007A7659" w:rsidRDefault="00BD6B97" w:rsidP="007E3B51">
            <w:pPr>
              <w:pStyle w:val="TableEntry"/>
              <w:rPr>
                <w:noProof w:val="0"/>
              </w:rPr>
            </w:pPr>
            <w:r w:rsidRPr="007A7659">
              <w:rPr>
                <w:noProof w:val="0"/>
              </w:rPr>
              <w:t>250</w:t>
            </w:r>
          </w:p>
        </w:tc>
        <w:tc>
          <w:tcPr>
            <w:tcW w:w="1048" w:type="dxa"/>
          </w:tcPr>
          <w:p w14:paraId="2FD2D534" w14:textId="77777777" w:rsidR="00BD6B97" w:rsidRPr="007A7659" w:rsidRDefault="00BD6B97" w:rsidP="007E3B51">
            <w:pPr>
              <w:pStyle w:val="TableEntry"/>
              <w:rPr>
                <w:noProof w:val="0"/>
              </w:rPr>
            </w:pPr>
            <w:r w:rsidRPr="007A7659">
              <w:rPr>
                <w:noProof w:val="0"/>
              </w:rPr>
              <w:t>CX</w:t>
            </w:r>
          </w:p>
        </w:tc>
        <w:tc>
          <w:tcPr>
            <w:tcW w:w="990" w:type="dxa"/>
          </w:tcPr>
          <w:p w14:paraId="4649EC07" w14:textId="77777777" w:rsidR="00BD6B97" w:rsidRPr="007A7659" w:rsidRDefault="00BD6B97" w:rsidP="007E3B51">
            <w:pPr>
              <w:pStyle w:val="TableEntry"/>
              <w:rPr>
                <w:noProof w:val="0"/>
              </w:rPr>
            </w:pPr>
            <w:r w:rsidRPr="007A7659">
              <w:rPr>
                <w:noProof w:val="0"/>
              </w:rPr>
              <w:t>R</w:t>
            </w:r>
          </w:p>
        </w:tc>
        <w:tc>
          <w:tcPr>
            <w:tcW w:w="1080" w:type="dxa"/>
          </w:tcPr>
          <w:p w14:paraId="1CF0B4F7" w14:textId="77777777" w:rsidR="00BD6B97" w:rsidRPr="007A7659" w:rsidRDefault="00BD6B97" w:rsidP="007E3B51">
            <w:pPr>
              <w:pStyle w:val="TableEntry"/>
              <w:rPr>
                <w:noProof w:val="0"/>
              </w:rPr>
            </w:pPr>
          </w:p>
        </w:tc>
        <w:tc>
          <w:tcPr>
            <w:tcW w:w="996" w:type="dxa"/>
          </w:tcPr>
          <w:p w14:paraId="595B3B33" w14:textId="77777777" w:rsidR="00BD6B97" w:rsidRPr="007A7659" w:rsidRDefault="00BD6B97" w:rsidP="007E3B51">
            <w:pPr>
              <w:pStyle w:val="TableEntry"/>
              <w:rPr>
                <w:noProof w:val="0"/>
              </w:rPr>
            </w:pPr>
            <w:r w:rsidRPr="007A7659">
              <w:rPr>
                <w:noProof w:val="0"/>
              </w:rPr>
              <w:t>00211</w:t>
            </w:r>
          </w:p>
        </w:tc>
        <w:tc>
          <w:tcPr>
            <w:tcW w:w="3022" w:type="dxa"/>
          </w:tcPr>
          <w:p w14:paraId="1BFAFAB5" w14:textId="77777777" w:rsidR="00BD6B97" w:rsidRPr="007A7659" w:rsidRDefault="00BD6B97" w:rsidP="007E3B51">
            <w:pPr>
              <w:pStyle w:val="TableEntry"/>
              <w:rPr>
                <w:noProof w:val="0"/>
              </w:rPr>
            </w:pPr>
            <w:r w:rsidRPr="007A7659">
              <w:rPr>
                <w:noProof w:val="0"/>
              </w:rPr>
              <w:t>Prior Patient Identifier List</w:t>
            </w:r>
          </w:p>
        </w:tc>
      </w:tr>
      <w:tr w:rsidR="00BD6B97" w:rsidRPr="007A7659" w14:paraId="6AF23833" w14:textId="77777777" w:rsidTr="004A0919">
        <w:trPr>
          <w:jc w:val="center"/>
        </w:trPr>
        <w:tc>
          <w:tcPr>
            <w:tcW w:w="990" w:type="dxa"/>
          </w:tcPr>
          <w:p w14:paraId="2B2EF238" w14:textId="77777777" w:rsidR="00BD6B97" w:rsidRPr="007A7659" w:rsidRDefault="00BD6B97" w:rsidP="007E3B51">
            <w:pPr>
              <w:pStyle w:val="TableEntry"/>
              <w:rPr>
                <w:noProof w:val="0"/>
              </w:rPr>
            </w:pPr>
            <w:r w:rsidRPr="007A7659">
              <w:rPr>
                <w:noProof w:val="0"/>
              </w:rPr>
              <w:t>2</w:t>
            </w:r>
          </w:p>
        </w:tc>
        <w:tc>
          <w:tcPr>
            <w:tcW w:w="990" w:type="dxa"/>
          </w:tcPr>
          <w:p w14:paraId="430F1287" w14:textId="77777777" w:rsidR="00BD6B97" w:rsidRPr="007A7659" w:rsidRDefault="00BD6B97" w:rsidP="007E3B51">
            <w:pPr>
              <w:pStyle w:val="TableEntry"/>
              <w:rPr>
                <w:noProof w:val="0"/>
              </w:rPr>
            </w:pPr>
            <w:r w:rsidRPr="007A7659">
              <w:rPr>
                <w:noProof w:val="0"/>
              </w:rPr>
              <w:t>250</w:t>
            </w:r>
          </w:p>
        </w:tc>
        <w:tc>
          <w:tcPr>
            <w:tcW w:w="1048" w:type="dxa"/>
          </w:tcPr>
          <w:p w14:paraId="3446AA1F" w14:textId="77777777" w:rsidR="00BD6B97" w:rsidRPr="007A7659" w:rsidRDefault="00BD6B97" w:rsidP="007E3B51">
            <w:pPr>
              <w:pStyle w:val="TableEntry"/>
              <w:rPr>
                <w:noProof w:val="0"/>
              </w:rPr>
            </w:pPr>
            <w:r w:rsidRPr="007A7659">
              <w:rPr>
                <w:noProof w:val="0"/>
              </w:rPr>
              <w:t>CX</w:t>
            </w:r>
          </w:p>
        </w:tc>
        <w:tc>
          <w:tcPr>
            <w:tcW w:w="990" w:type="dxa"/>
          </w:tcPr>
          <w:p w14:paraId="15F94261" w14:textId="77777777" w:rsidR="00BD6B97" w:rsidRPr="007A7659" w:rsidRDefault="00BD6B97" w:rsidP="007E3B51">
            <w:pPr>
              <w:pStyle w:val="TableEntry"/>
              <w:rPr>
                <w:noProof w:val="0"/>
              </w:rPr>
            </w:pPr>
            <w:r w:rsidRPr="007A7659">
              <w:rPr>
                <w:noProof w:val="0"/>
              </w:rPr>
              <w:t>O</w:t>
            </w:r>
          </w:p>
        </w:tc>
        <w:tc>
          <w:tcPr>
            <w:tcW w:w="1080" w:type="dxa"/>
          </w:tcPr>
          <w:p w14:paraId="167431EC" w14:textId="77777777" w:rsidR="00BD6B97" w:rsidRPr="007A7659" w:rsidRDefault="00BD6B97" w:rsidP="007E3B51">
            <w:pPr>
              <w:pStyle w:val="TableEntry"/>
              <w:rPr>
                <w:noProof w:val="0"/>
              </w:rPr>
            </w:pPr>
          </w:p>
        </w:tc>
        <w:tc>
          <w:tcPr>
            <w:tcW w:w="996" w:type="dxa"/>
          </w:tcPr>
          <w:p w14:paraId="02ABE46F" w14:textId="77777777" w:rsidR="00BD6B97" w:rsidRPr="007A7659" w:rsidRDefault="00BD6B97" w:rsidP="007E3B51">
            <w:pPr>
              <w:pStyle w:val="TableEntry"/>
              <w:rPr>
                <w:noProof w:val="0"/>
              </w:rPr>
            </w:pPr>
            <w:r w:rsidRPr="007A7659">
              <w:rPr>
                <w:noProof w:val="0"/>
              </w:rPr>
              <w:t>00212</w:t>
            </w:r>
          </w:p>
        </w:tc>
        <w:tc>
          <w:tcPr>
            <w:tcW w:w="3022" w:type="dxa"/>
          </w:tcPr>
          <w:p w14:paraId="1767248F" w14:textId="77777777" w:rsidR="00BD6B97" w:rsidRPr="007A7659" w:rsidRDefault="00BD6B97" w:rsidP="007E3B51">
            <w:pPr>
              <w:pStyle w:val="TableEntry"/>
              <w:rPr>
                <w:noProof w:val="0"/>
              </w:rPr>
            </w:pPr>
            <w:r w:rsidRPr="007A7659">
              <w:rPr>
                <w:noProof w:val="0"/>
              </w:rPr>
              <w:t>Prior Alternate Patient ID</w:t>
            </w:r>
          </w:p>
        </w:tc>
      </w:tr>
      <w:tr w:rsidR="00BD6B97" w:rsidRPr="007A7659" w14:paraId="52BA6C32" w14:textId="77777777" w:rsidTr="004A0919">
        <w:trPr>
          <w:jc w:val="center"/>
        </w:trPr>
        <w:tc>
          <w:tcPr>
            <w:tcW w:w="990" w:type="dxa"/>
          </w:tcPr>
          <w:p w14:paraId="6962DA7C" w14:textId="77777777" w:rsidR="00BD6B97" w:rsidRPr="007A7659" w:rsidRDefault="00BD6B97" w:rsidP="007E3B51">
            <w:pPr>
              <w:pStyle w:val="TableEntry"/>
              <w:rPr>
                <w:noProof w:val="0"/>
              </w:rPr>
            </w:pPr>
            <w:r w:rsidRPr="007A7659">
              <w:rPr>
                <w:noProof w:val="0"/>
              </w:rPr>
              <w:t>3</w:t>
            </w:r>
          </w:p>
        </w:tc>
        <w:tc>
          <w:tcPr>
            <w:tcW w:w="990" w:type="dxa"/>
          </w:tcPr>
          <w:p w14:paraId="1064BEDC" w14:textId="77777777" w:rsidR="00BD6B97" w:rsidRPr="007A7659" w:rsidRDefault="00BD6B97" w:rsidP="007E3B51">
            <w:pPr>
              <w:pStyle w:val="TableEntry"/>
              <w:rPr>
                <w:noProof w:val="0"/>
              </w:rPr>
            </w:pPr>
            <w:r w:rsidRPr="007A7659">
              <w:rPr>
                <w:noProof w:val="0"/>
              </w:rPr>
              <w:t>250</w:t>
            </w:r>
          </w:p>
        </w:tc>
        <w:tc>
          <w:tcPr>
            <w:tcW w:w="1048" w:type="dxa"/>
          </w:tcPr>
          <w:p w14:paraId="03FAC269" w14:textId="77777777" w:rsidR="00BD6B97" w:rsidRPr="007A7659" w:rsidRDefault="00BD6B97" w:rsidP="007E3B51">
            <w:pPr>
              <w:pStyle w:val="TableEntry"/>
              <w:rPr>
                <w:noProof w:val="0"/>
              </w:rPr>
            </w:pPr>
            <w:r w:rsidRPr="007A7659">
              <w:rPr>
                <w:noProof w:val="0"/>
              </w:rPr>
              <w:t>CX</w:t>
            </w:r>
          </w:p>
        </w:tc>
        <w:tc>
          <w:tcPr>
            <w:tcW w:w="990" w:type="dxa"/>
          </w:tcPr>
          <w:p w14:paraId="4600EA5F" w14:textId="77777777" w:rsidR="00BD6B97" w:rsidRPr="007A7659" w:rsidRDefault="00BD6B97" w:rsidP="007E3B51">
            <w:pPr>
              <w:pStyle w:val="TableEntry"/>
              <w:rPr>
                <w:noProof w:val="0"/>
              </w:rPr>
            </w:pPr>
            <w:r w:rsidRPr="007A7659">
              <w:rPr>
                <w:noProof w:val="0"/>
              </w:rPr>
              <w:t>O</w:t>
            </w:r>
          </w:p>
        </w:tc>
        <w:tc>
          <w:tcPr>
            <w:tcW w:w="1080" w:type="dxa"/>
          </w:tcPr>
          <w:p w14:paraId="2C2C0924" w14:textId="77777777" w:rsidR="00BD6B97" w:rsidRPr="007A7659" w:rsidRDefault="00BD6B97" w:rsidP="007E3B51">
            <w:pPr>
              <w:pStyle w:val="TableEntry"/>
              <w:rPr>
                <w:noProof w:val="0"/>
              </w:rPr>
            </w:pPr>
          </w:p>
        </w:tc>
        <w:tc>
          <w:tcPr>
            <w:tcW w:w="996" w:type="dxa"/>
          </w:tcPr>
          <w:p w14:paraId="3067809F" w14:textId="77777777" w:rsidR="00BD6B97" w:rsidRPr="007A7659" w:rsidRDefault="00BD6B97" w:rsidP="007E3B51">
            <w:pPr>
              <w:pStyle w:val="TableEntry"/>
              <w:rPr>
                <w:noProof w:val="0"/>
              </w:rPr>
            </w:pPr>
            <w:r w:rsidRPr="007A7659">
              <w:rPr>
                <w:noProof w:val="0"/>
              </w:rPr>
              <w:t>00213</w:t>
            </w:r>
          </w:p>
        </w:tc>
        <w:tc>
          <w:tcPr>
            <w:tcW w:w="3022" w:type="dxa"/>
          </w:tcPr>
          <w:p w14:paraId="0DBE25BD" w14:textId="77777777" w:rsidR="00BD6B97" w:rsidRPr="007A7659" w:rsidRDefault="00BD6B97" w:rsidP="007E3B51">
            <w:pPr>
              <w:pStyle w:val="TableEntry"/>
              <w:rPr>
                <w:noProof w:val="0"/>
              </w:rPr>
            </w:pPr>
            <w:r w:rsidRPr="007A7659">
              <w:rPr>
                <w:noProof w:val="0"/>
              </w:rPr>
              <w:t>Prior Patient Account Number</w:t>
            </w:r>
          </w:p>
        </w:tc>
      </w:tr>
      <w:tr w:rsidR="00BD6B97" w:rsidRPr="007A7659" w14:paraId="0D080AD4" w14:textId="77777777" w:rsidTr="004A0919">
        <w:trPr>
          <w:jc w:val="center"/>
        </w:trPr>
        <w:tc>
          <w:tcPr>
            <w:tcW w:w="990" w:type="dxa"/>
          </w:tcPr>
          <w:p w14:paraId="54D59E44" w14:textId="77777777" w:rsidR="00BD6B97" w:rsidRPr="007A7659" w:rsidRDefault="00BD6B97" w:rsidP="007E3B51">
            <w:pPr>
              <w:pStyle w:val="TableEntry"/>
              <w:rPr>
                <w:noProof w:val="0"/>
              </w:rPr>
            </w:pPr>
            <w:r w:rsidRPr="007A7659">
              <w:rPr>
                <w:noProof w:val="0"/>
              </w:rPr>
              <w:t>4</w:t>
            </w:r>
          </w:p>
        </w:tc>
        <w:tc>
          <w:tcPr>
            <w:tcW w:w="990" w:type="dxa"/>
          </w:tcPr>
          <w:p w14:paraId="22258A52" w14:textId="77777777" w:rsidR="00BD6B97" w:rsidRPr="007A7659" w:rsidRDefault="00BD6B97" w:rsidP="007E3B51">
            <w:pPr>
              <w:pStyle w:val="TableEntry"/>
              <w:rPr>
                <w:noProof w:val="0"/>
              </w:rPr>
            </w:pPr>
            <w:r w:rsidRPr="007A7659">
              <w:rPr>
                <w:noProof w:val="0"/>
              </w:rPr>
              <w:t>250</w:t>
            </w:r>
          </w:p>
        </w:tc>
        <w:tc>
          <w:tcPr>
            <w:tcW w:w="1048" w:type="dxa"/>
          </w:tcPr>
          <w:p w14:paraId="153829AF" w14:textId="77777777" w:rsidR="00BD6B97" w:rsidRPr="007A7659" w:rsidRDefault="00BD6B97" w:rsidP="007E3B51">
            <w:pPr>
              <w:pStyle w:val="TableEntry"/>
              <w:rPr>
                <w:noProof w:val="0"/>
              </w:rPr>
            </w:pPr>
            <w:r w:rsidRPr="007A7659">
              <w:rPr>
                <w:noProof w:val="0"/>
              </w:rPr>
              <w:t>CX</w:t>
            </w:r>
          </w:p>
        </w:tc>
        <w:tc>
          <w:tcPr>
            <w:tcW w:w="990" w:type="dxa"/>
          </w:tcPr>
          <w:p w14:paraId="26A3D367" w14:textId="77777777" w:rsidR="00BD6B97" w:rsidRPr="007A7659" w:rsidRDefault="00BD6B97" w:rsidP="007E3B51">
            <w:pPr>
              <w:pStyle w:val="TableEntry"/>
              <w:rPr>
                <w:noProof w:val="0"/>
              </w:rPr>
            </w:pPr>
            <w:r w:rsidRPr="007A7659">
              <w:rPr>
                <w:noProof w:val="0"/>
              </w:rPr>
              <w:t>R2</w:t>
            </w:r>
          </w:p>
        </w:tc>
        <w:tc>
          <w:tcPr>
            <w:tcW w:w="1080" w:type="dxa"/>
          </w:tcPr>
          <w:p w14:paraId="75F1CC10" w14:textId="77777777" w:rsidR="00BD6B97" w:rsidRPr="007A7659" w:rsidRDefault="00BD6B97" w:rsidP="007E3B51">
            <w:pPr>
              <w:pStyle w:val="TableEntry"/>
              <w:rPr>
                <w:noProof w:val="0"/>
              </w:rPr>
            </w:pPr>
          </w:p>
        </w:tc>
        <w:tc>
          <w:tcPr>
            <w:tcW w:w="996" w:type="dxa"/>
          </w:tcPr>
          <w:p w14:paraId="582E841D" w14:textId="77777777" w:rsidR="00BD6B97" w:rsidRPr="007A7659" w:rsidRDefault="00BD6B97" w:rsidP="007E3B51">
            <w:pPr>
              <w:pStyle w:val="TableEntry"/>
              <w:rPr>
                <w:noProof w:val="0"/>
              </w:rPr>
            </w:pPr>
            <w:r w:rsidRPr="007A7659">
              <w:rPr>
                <w:noProof w:val="0"/>
              </w:rPr>
              <w:t>00214</w:t>
            </w:r>
          </w:p>
        </w:tc>
        <w:tc>
          <w:tcPr>
            <w:tcW w:w="3022" w:type="dxa"/>
          </w:tcPr>
          <w:p w14:paraId="0B8F2195" w14:textId="77777777" w:rsidR="00BD6B97" w:rsidRPr="007A7659" w:rsidRDefault="00BD6B97" w:rsidP="007E3B51">
            <w:pPr>
              <w:pStyle w:val="TableEntry"/>
              <w:rPr>
                <w:noProof w:val="0"/>
              </w:rPr>
            </w:pPr>
            <w:r w:rsidRPr="007A7659">
              <w:rPr>
                <w:noProof w:val="0"/>
              </w:rPr>
              <w:t xml:space="preserve">Prior Patient ID </w:t>
            </w:r>
          </w:p>
        </w:tc>
      </w:tr>
      <w:tr w:rsidR="00BD6B97" w:rsidRPr="007A7659" w14:paraId="2F929388" w14:textId="77777777" w:rsidTr="004A0919">
        <w:trPr>
          <w:jc w:val="center"/>
        </w:trPr>
        <w:tc>
          <w:tcPr>
            <w:tcW w:w="990" w:type="dxa"/>
          </w:tcPr>
          <w:p w14:paraId="08941540" w14:textId="77777777" w:rsidR="00BD6B97" w:rsidRPr="007A7659" w:rsidRDefault="00BD6B97" w:rsidP="007E3B51">
            <w:pPr>
              <w:pStyle w:val="TableEntry"/>
              <w:rPr>
                <w:noProof w:val="0"/>
              </w:rPr>
            </w:pPr>
            <w:r w:rsidRPr="007A7659">
              <w:rPr>
                <w:noProof w:val="0"/>
              </w:rPr>
              <w:t>5</w:t>
            </w:r>
          </w:p>
        </w:tc>
        <w:tc>
          <w:tcPr>
            <w:tcW w:w="990" w:type="dxa"/>
          </w:tcPr>
          <w:p w14:paraId="33FFEE80" w14:textId="77777777" w:rsidR="00BD6B97" w:rsidRPr="007A7659" w:rsidRDefault="00BD6B97" w:rsidP="007E3B51">
            <w:pPr>
              <w:pStyle w:val="TableEntry"/>
              <w:rPr>
                <w:noProof w:val="0"/>
              </w:rPr>
            </w:pPr>
            <w:r w:rsidRPr="007A7659">
              <w:rPr>
                <w:noProof w:val="0"/>
              </w:rPr>
              <w:t>250</w:t>
            </w:r>
          </w:p>
        </w:tc>
        <w:tc>
          <w:tcPr>
            <w:tcW w:w="1048" w:type="dxa"/>
          </w:tcPr>
          <w:p w14:paraId="7C6D6B74" w14:textId="77777777" w:rsidR="00BD6B97" w:rsidRPr="007A7659" w:rsidRDefault="00BD6B97" w:rsidP="007E3B51">
            <w:pPr>
              <w:pStyle w:val="TableEntry"/>
              <w:rPr>
                <w:noProof w:val="0"/>
              </w:rPr>
            </w:pPr>
            <w:r w:rsidRPr="007A7659">
              <w:rPr>
                <w:noProof w:val="0"/>
              </w:rPr>
              <w:t>CX</w:t>
            </w:r>
          </w:p>
        </w:tc>
        <w:tc>
          <w:tcPr>
            <w:tcW w:w="990" w:type="dxa"/>
          </w:tcPr>
          <w:p w14:paraId="0CC041DF" w14:textId="77777777" w:rsidR="00BD6B97" w:rsidRPr="007A7659" w:rsidRDefault="00BD6B97" w:rsidP="007E3B51">
            <w:pPr>
              <w:pStyle w:val="TableEntry"/>
              <w:rPr>
                <w:noProof w:val="0"/>
              </w:rPr>
            </w:pPr>
            <w:r w:rsidRPr="007A7659">
              <w:rPr>
                <w:noProof w:val="0"/>
              </w:rPr>
              <w:t>O</w:t>
            </w:r>
          </w:p>
        </w:tc>
        <w:tc>
          <w:tcPr>
            <w:tcW w:w="1080" w:type="dxa"/>
          </w:tcPr>
          <w:p w14:paraId="46ABBDE3" w14:textId="77777777" w:rsidR="00BD6B97" w:rsidRPr="007A7659" w:rsidRDefault="00BD6B97" w:rsidP="007E3B51">
            <w:pPr>
              <w:pStyle w:val="TableEntry"/>
              <w:rPr>
                <w:noProof w:val="0"/>
              </w:rPr>
            </w:pPr>
          </w:p>
        </w:tc>
        <w:tc>
          <w:tcPr>
            <w:tcW w:w="996" w:type="dxa"/>
          </w:tcPr>
          <w:p w14:paraId="45A077F2" w14:textId="77777777" w:rsidR="00BD6B97" w:rsidRPr="007A7659" w:rsidRDefault="00BD6B97" w:rsidP="007E3B51">
            <w:pPr>
              <w:pStyle w:val="TableEntry"/>
              <w:rPr>
                <w:noProof w:val="0"/>
              </w:rPr>
            </w:pPr>
            <w:r w:rsidRPr="007A7659">
              <w:rPr>
                <w:noProof w:val="0"/>
              </w:rPr>
              <w:t>01279</w:t>
            </w:r>
          </w:p>
        </w:tc>
        <w:tc>
          <w:tcPr>
            <w:tcW w:w="3022" w:type="dxa"/>
          </w:tcPr>
          <w:p w14:paraId="38264785" w14:textId="77777777" w:rsidR="00BD6B97" w:rsidRPr="007A7659" w:rsidRDefault="00BD6B97" w:rsidP="007E3B51">
            <w:pPr>
              <w:pStyle w:val="TableEntry"/>
              <w:rPr>
                <w:noProof w:val="0"/>
              </w:rPr>
            </w:pPr>
            <w:r w:rsidRPr="007A7659">
              <w:rPr>
                <w:noProof w:val="0"/>
              </w:rPr>
              <w:t>Prior Visit Number</w:t>
            </w:r>
          </w:p>
        </w:tc>
      </w:tr>
      <w:tr w:rsidR="00BD6B97" w:rsidRPr="007A7659" w14:paraId="6830D6D7" w14:textId="77777777" w:rsidTr="004A0919">
        <w:trPr>
          <w:jc w:val="center"/>
        </w:trPr>
        <w:tc>
          <w:tcPr>
            <w:tcW w:w="990" w:type="dxa"/>
          </w:tcPr>
          <w:p w14:paraId="2532968F" w14:textId="77777777" w:rsidR="00BD6B97" w:rsidRPr="007A7659" w:rsidRDefault="00BD6B97" w:rsidP="007E3B51">
            <w:pPr>
              <w:pStyle w:val="TableEntry"/>
              <w:rPr>
                <w:noProof w:val="0"/>
              </w:rPr>
            </w:pPr>
            <w:r w:rsidRPr="007A7659">
              <w:rPr>
                <w:noProof w:val="0"/>
              </w:rPr>
              <w:t>6</w:t>
            </w:r>
          </w:p>
        </w:tc>
        <w:tc>
          <w:tcPr>
            <w:tcW w:w="990" w:type="dxa"/>
          </w:tcPr>
          <w:p w14:paraId="20C6B0BC" w14:textId="77777777" w:rsidR="00BD6B97" w:rsidRPr="007A7659" w:rsidRDefault="00BD6B97" w:rsidP="007E3B51">
            <w:pPr>
              <w:pStyle w:val="TableEntry"/>
              <w:rPr>
                <w:noProof w:val="0"/>
              </w:rPr>
            </w:pPr>
            <w:r w:rsidRPr="007A7659">
              <w:rPr>
                <w:noProof w:val="0"/>
              </w:rPr>
              <w:t>250</w:t>
            </w:r>
          </w:p>
        </w:tc>
        <w:tc>
          <w:tcPr>
            <w:tcW w:w="1048" w:type="dxa"/>
          </w:tcPr>
          <w:p w14:paraId="0176EC66" w14:textId="77777777" w:rsidR="00BD6B97" w:rsidRPr="007A7659" w:rsidRDefault="00BD6B97" w:rsidP="007E3B51">
            <w:pPr>
              <w:pStyle w:val="TableEntry"/>
              <w:rPr>
                <w:noProof w:val="0"/>
              </w:rPr>
            </w:pPr>
            <w:r w:rsidRPr="007A7659">
              <w:rPr>
                <w:noProof w:val="0"/>
              </w:rPr>
              <w:t>CX</w:t>
            </w:r>
          </w:p>
        </w:tc>
        <w:tc>
          <w:tcPr>
            <w:tcW w:w="990" w:type="dxa"/>
          </w:tcPr>
          <w:p w14:paraId="4A57BF33" w14:textId="77777777" w:rsidR="00BD6B97" w:rsidRPr="007A7659" w:rsidRDefault="00BD6B97" w:rsidP="007E3B51">
            <w:pPr>
              <w:pStyle w:val="TableEntry"/>
              <w:rPr>
                <w:noProof w:val="0"/>
              </w:rPr>
            </w:pPr>
            <w:r w:rsidRPr="007A7659">
              <w:rPr>
                <w:noProof w:val="0"/>
              </w:rPr>
              <w:t>O</w:t>
            </w:r>
          </w:p>
        </w:tc>
        <w:tc>
          <w:tcPr>
            <w:tcW w:w="1080" w:type="dxa"/>
          </w:tcPr>
          <w:p w14:paraId="234EDF92" w14:textId="77777777" w:rsidR="00BD6B97" w:rsidRPr="007A7659" w:rsidRDefault="00BD6B97" w:rsidP="007E3B51">
            <w:pPr>
              <w:pStyle w:val="TableEntry"/>
              <w:rPr>
                <w:noProof w:val="0"/>
              </w:rPr>
            </w:pPr>
          </w:p>
        </w:tc>
        <w:tc>
          <w:tcPr>
            <w:tcW w:w="996" w:type="dxa"/>
          </w:tcPr>
          <w:p w14:paraId="23E3B364" w14:textId="77777777" w:rsidR="00BD6B97" w:rsidRPr="007A7659" w:rsidRDefault="00BD6B97" w:rsidP="007E3B51">
            <w:pPr>
              <w:pStyle w:val="TableEntry"/>
              <w:rPr>
                <w:noProof w:val="0"/>
              </w:rPr>
            </w:pPr>
            <w:r w:rsidRPr="007A7659">
              <w:rPr>
                <w:noProof w:val="0"/>
              </w:rPr>
              <w:t>01280</w:t>
            </w:r>
          </w:p>
        </w:tc>
        <w:tc>
          <w:tcPr>
            <w:tcW w:w="3022" w:type="dxa"/>
          </w:tcPr>
          <w:p w14:paraId="7165C483" w14:textId="77777777" w:rsidR="00BD6B97" w:rsidRPr="007A7659" w:rsidRDefault="00BD6B97" w:rsidP="007E3B51">
            <w:pPr>
              <w:pStyle w:val="TableEntry"/>
              <w:rPr>
                <w:noProof w:val="0"/>
              </w:rPr>
            </w:pPr>
            <w:r w:rsidRPr="007A7659">
              <w:rPr>
                <w:noProof w:val="0"/>
              </w:rPr>
              <w:t>Prior Alternate Visit ID</w:t>
            </w:r>
          </w:p>
        </w:tc>
      </w:tr>
      <w:tr w:rsidR="00BD6B97" w:rsidRPr="007A7659" w14:paraId="31DBBF30" w14:textId="77777777" w:rsidTr="004A0919">
        <w:trPr>
          <w:jc w:val="center"/>
        </w:trPr>
        <w:tc>
          <w:tcPr>
            <w:tcW w:w="990" w:type="dxa"/>
          </w:tcPr>
          <w:p w14:paraId="34AEDCAF" w14:textId="77777777" w:rsidR="00BD6B97" w:rsidRPr="007A7659" w:rsidRDefault="00BD6B97" w:rsidP="007E3B51">
            <w:pPr>
              <w:pStyle w:val="TableEntry"/>
              <w:rPr>
                <w:noProof w:val="0"/>
              </w:rPr>
            </w:pPr>
            <w:r w:rsidRPr="007A7659">
              <w:rPr>
                <w:noProof w:val="0"/>
              </w:rPr>
              <w:t>7</w:t>
            </w:r>
          </w:p>
        </w:tc>
        <w:tc>
          <w:tcPr>
            <w:tcW w:w="990" w:type="dxa"/>
          </w:tcPr>
          <w:p w14:paraId="3354F29A" w14:textId="77777777" w:rsidR="00BD6B97" w:rsidRPr="007A7659" w:rsidRDefault="00BD6B97" w:rsidP="007E3B51">
            <w:pPr>
              <w:pStyle w:val="TableEntry"/>
              <w:rPr>
                <w:noProof w:val="0"/>
              </w:rPr>
            </w:pPr>
            <w:r w:rsidRPr="007A7659">
              <w:rPr>
                <w:noProof w:val="0"/>
              </w:rPr>
              <w:t>250</w:t>
            </w:r>
          </w:p>
        </w:tc>
        <w:tc>
          <w:tcPr>
            <w:tcW w:w="1048" w:type="dxa"/>
          </w:tcPr>
          <w:p w14:paraId="5CEBCD4B" w14:textId="77777777" w:rsidR="00BD6B97" w:rsidRPr="007A7659" w:rsidRDefault="00BD6B97" w:rsidP="007E3B51">
            <w:pPr>
              <w:pStyle w:val="TableEntry"/>
              <w:rPr>
                <w:noProof w:val="0"/>
              </w:rPr>
            </w:pPr>
            <w:r w:rsidRPr="007A7659">
              <w:rPr>
                <w:noProof w:val="0"/>
              </w:rPr>
              <w:t>XPN</w:t>
            </w:r>
          </w:p>
        </w:tc>
        <w:tc>
          <w:tcPr>
            <w:tcW w:w="990" w:type="dxa"/>
          </w:tcPr>
          <w:p w14:paraId="5D2F9DCC" w14:textId="77777777" w:rsidR="00BD6B97" w:rsidRPr="007A7659" w:rsidRDefault="00BD6B97" w:rsidP="007E3B51">
            <w:pPr>
              <w:pStyle w:val="TableEntry"/>
              <w:rPr>
                <w:noProof w:val="0"/>
              </w:rPr>
            </w:pPr>
            <w:r w:rsidRPr="007A7659">
              <w:rPr>
                <w:noProof w:val="0"/>
              </w:rPr>
              <w:t>R2</w:t>
            </w:r>
          </w:p>
        </w:tc>
        <w:tc>
          <w:tcPr>
            <w:tcW w:w="1080" w:type="dxa"/>
          </w:tcPr>
          <w:p w14:paraId="06C57600" w14:textId="77777777" w:rsidR="00BD6B97" w:rsidRPr="007A7659" w:rsidRDefault="00BD6B97" w:rsidP="007E3B51">
            <w:pPr>
              <w:pStyle w:val="TableEntry"/>
              <w:rPr>
                <w:noProof w:val="0"/>
              </w:rPr>
            </w:pPr>
          </w:p>
        </w:tc>
        <w:tc>
          <w:tcPr>
            <w:tcW w:w="996" w:type="dxa"/>
          </w:tcPr>
          <w:p w14:paraId="604C9E23" w14:textId="77777777" w:rsidR="00BD6B97" w:rsidRPr="007A7659" w:rsidRDefault="00BD6B97" w:rsidP="007E3B51">
            <w:pPr>
              <w:pStyle w:val="TableEntry"/>
              <w:rPr>
                <w:noProof w:val="0"/>
              </w:rPr>
            </w:pPr>
            <w:r w:rsidRPr="007A7659">
              <w:rPr>
                <w:noProof w:val="0"/>
              </w:rPr>
              <w:t>01281</w:t>
            </w:r>
          </w:p>
        </w:tc>
        <w:tc>
          <w:tcPr>
            <w:tcW w:w="3022" w:type="dxa"/>
          </w:tcPr>
          <w:p w14:paraId="765B9122" w14:textId="77777777" w:rsidR="00BD6B97" w:rsidRPr="007A7659" w:rsidRDefault="00BD6B97" w:rsidP="007E3B51">
            <w:pPr>
              <w:pStyle w:val="TableEntry"/>
              <w:rPr>
                <w:noProof w:val="0"/>
              </w:rPr>
            </w:pPr>
            <w:r w:rsidRPr="007A7659">
              <w:rPr>
                <w:noProof w:val="0"/>
              </w:rPr>
              <w:t>Prior Patient Name</w:t>
            </w:r>
          </w:p>
        </w:tc>
      </w:tr>
    </w:tbl>
    <w:p w14:paraId="56425566" w14:textId="77777777" w:rsidR="00BD6B97" w:rsidRPr="007A7659" w:rsidRDefault="00BD6B97" w:rsidP="007E3B51">
      <w:pPr>
        <w:pStyle w:val="BodyText"/>
        <w:jc w:val="right"/>
        <w:rPr>
          <w:i/>
          <w:iCs/>
        </w:rPr>
      </w:pPr>
      <w:r w:rsidRPr="007A7659">
        <w:rPr>
          <w:i/>
          <w:iCs/>
        </w:rPr>
        <w:t>Adapted from the HL7 Standard, Version 2.3.1</w:t>
      </w:r>
    </w:p>
    <w:p w14:paraId="49D31667" w14:textId="77777777" w:rsidR="00E23960" w:rsidRPr="007A7659" w:rsidRDefault="00E23960" w:rsidP="00AE5ED3">
      <w:pPr>
        <w:pStyle w:val="BodyText"/>
      </w:pPr>
    </w:p>
    <w:p w14:paraId="420F39EC" w14:textId="77777777" w:rsidR="00BD6B97" w:rsidRPr="007A7659" w:rsidRDefault="00BD6B97">
      <w:r w:rsidRPr="007A7659">
        <w:t>The PID and PV1 segments contain the dominant patient information, including patient identifier and the issuing assigning authority. The MRG segment identifies the “old” or secondary patient records to be de-referenced. HL7 does not require that the “old” record be deleted; it does require that the “old” identifier shall not be referenced in future transactions following the merge.</w:t>
      </w:r>
    </w:p>
    <w:p w14:paraId="5D2DD7AB" w14:textId="77777777" w:rsidR="00BD6B97" w:rsidRPr="007A7659" w:rsidRDefault="00BD6B97">
      <w:r w:rsidRPr="007A7659">
        <w:t>The Patient Identity Source shall send the “old” patient identifier (to be merged) in MRG-1, with the identifier value in the component MRG-1.1 and the assigning authority in the component MRG-1.4. The Patient Identity Source shall populate the same value of the assigning authority in PID-3.4, in the component MRG-1.4.</w:t>
      </w:r>
    </w:p>
    <w:p w14:paraId="42B79928" w14:textId="77777777" w:rsidR="00BD6B97" w:rsidRPr="007A7659" w:rsidRDefault="00191BC6">
      <w:pPr>
        <w:pStyle w:val="Heading6"/>
        <w:numPr>
          <w:ilvl w:val="5"/>
          <w:numId w:val="19"/>
        </w:numPr>
        <w:tabs>
          <w:tab w:val="clear" w:pos="4320"/>
          <w:tab w:val="left" w:pos="1152"/>
        </w:tabs>
        <w:rPr>
          <w:noProof w:val="0"/>
        </w:rPr>
      </w:pPr>
      <w:r w:rsidRPr="007A7659">
        <w:rPr>
          <w:noProof w:val="0"/>
        </w:rPr>
        <w:lastRenderedPageBreak/>
        <w:t xml:space="preserve"> </w:t>
      </w:r>
      <w:bookmarkStart w:id="669" w:name="_Toc173916212"/>
      <w:bookmarkStart w:id="670" w:name="_Toc174248734"/>
      <w:r w:rsidR="00BD6B97" w:rsidRPr="007A7659">
        <w:rPr>
          <w:noProof w:val="0"/>
        </w:rPr>
        <w:t>PV1 Segment</w:t>
      </w:r>
      <w:bookmarkEnd w:id="669"/>
      <w:bookmarkEnd w:id="670"/>
      <w:r w:rsidR="00BD6B97" w:rsidRPr="007A7659">
        <w:rPr>
          <w:noProof w:val="0"/>
        </w:rPr>
        <w:t xml:space="preserve"> </w:t>
      </w:r>
    </w:p>
    <w:p w14:paraId="187B6BCD" w14:textId="77777777" w:rsidR="00BD6B97" w:rsidRPr="007A7659" w:rsidRDefault="00BD6B97">
      <w:r w:rsidRPr="007A7659">
        <w:t xml:space="preserve">PV1 segment shall be constructed as defined in </w:t>
      </w:r>
      <w:r w:rsidR="00211645" w:rsidRPr="007A7659">
        <w:t>Section</w:t>
      </w:r>
      <w:r w:rsidRPr="007A7659">
        <w:t xml:space="preserve"> 3.8.4.1.2.4.</w:t>
      </w:r>
    </w:p>
    <w:p w14:paraId="51E349E6" w14:textId="77777777" w:rsidR="00BD6B97" w:rsidRPr="007A7659" w:rsidRDefault="00BD6B97">
      <w:pPr>
        <w:pStyle w:val="Heading5"/>
        <w:numPr>
          <w:ilvl w:val="4"/>
          <w:numId w:val="19"/>
        </w:numPr>
        <w:tabs>
          <w:tab w:val="left" w:pos="1008"/>
        </w:tabs>
        <w:rPr>
          <w:noProof w:val="0"/>
        </w:rPr>
      </w:pPr>
      <w:bookmarkStart w:id="671" w:name="_Toc173916213"/>
      <w:bookmarkStart w:id="672" w:name="_Toc174248735"/>
      <w:r w:rsidRPr="007A7659">
        <w:rPr>
          <w:noProof w:val="0"/>
        </w:rPr>
        <w:t>Expected Actions</w:t>
      </w:r>
      <w:bookmarkEnd w:id="671"/>
      <w:bookmarkEnd w:id="672"/>
    </w:p>
    <w:p w14:paraId="1796DFC3" w14:textId="77777777" w:rsidR="00BD6B97" w:rsidRPr="007A7659" w:rsidRDefault="00BD6B97" w:rsidP="00CC7A6C">
      <w:r w:rsidRPr="007A7659">
        <w:t>The Patient Identifier Cross-reference Manager shall be capable of accepting attributes in the MRG segment as specified in Table 3.8-4.</w:t>
      </w:r>
    </w:p>
    <w:p w14:paraId="12130233" w14:textId="77777777" w:rsidR="00BD6B97" w:rsidRPr="007A7659" w:rsidRDefault="00BD6B97">
      <w:r w:rsidRPr="007A7659">
        <w:t xml:space="preserve">In addition, the Patient Identifier Cross-reference Manager shall perform the Expected Actions as specified in </w:t>
      </w:r>
      <w:r w:rsidR="00211645" w:rsidRPr="007A7659">
        <w:t>Section</w:t>
      </w:r>
      <w:r w:rsidRPr="007A7659">
        <w:t xml:space="preserve"> 3.8.4.1.3.</w:t>
      </w:r>
    </w:p>
    <w:p w14:paraId="7E482781" w14:textId="77777777" w:rsidR="00BD6B97" w:rsidRPr="007A7659" w:rsidRDefault="00BD6B97">
      <w:r w:rsidRPr="007A7659">
        <w:t>When the Patient Identifier Cross-reference Manager receives the ADT^A40 message type of the Patient Identity Feed transaction, it shall cross-reference the patient identifiers provided in the PID-3 and MRG-1 fields of the message by replacing any references it is maintaining internally to the patient ID provided in the MRG-1 field by the patient ID included in the PID-3 field. After the identifier references are replaced, the Patient Identifier Cross-reference Manager shall reapply its internal cross-referencing logic/ policies before providing the updated information via either the PIX Query or PIX Notification Transactions.</w:t>
      </w:r>
    </w:p>
    <w:p w14:paraId="31207CEB" w14:textId="77777777" w:rsidR="00BD6B97" w:rsidRPr="007A7659" w:rsidRDefault="00BD6B97">
      <w:pPr>
        <w:pStyle w:val="Heading5"/>
        <w:numPr>
          <w:ilvl w:val="4"/>
          <w:numId w:val="19"/>
        </w:numPr>
        <w:tabs>
          <w:tab w:val="left" w:pos="1008"/>
        </w:tabs>
        <w:rPr>
          <w:noProof w:val="0"/>
        </w:rPr>
      </w:pPr>
      <w:bookmarkStart w:id="673" w:name="_Toc173916214"/>
      <w:bookmarkStart w:id="674" w:name="_Toc174248736"/>
      <w:r w:rsidRPr="007A7659">
        <w:rPr>
          <w:noProof w:val="0"/>
        </w:rPr>
        <w:t>Expected Actions – Document Registry</w:t>
      </w:r>
      <w:bookmarkEnd w:id="673"/>
      <w:bookmarkEnd w:id="674"/>
    </w:p>
    <w:p w14:paraId="4665235B" w14:textId="77777777" w:rsidR="00BD6B97" w:rsidRPr="007A7659" w:rsidRDefault="00BD6B97" w:rsidP="00CC7A6C">
      <w:r w:rsidRPr="007A7659">
        <w:t>The Document Registry shall be capable of accepting attributes in the MRG segment as specified in Table 3.8-4. Other attributes may exist, but the Document Registry shall ignore them</w:t>
      </w:r>
      <w:r w:rsidR="00191BC6" w:rsidRPr="007A7659">
        <w:t>.</w:t>
      </w:r>
    </w:p>
    <w:p w14:paraId="310A27AF" w14:textId="77777777" w:rsidR="00BD6B97" w:rsidRPr="007A7659" w:rsidRDefault="00BD6B97">
      <w:r w:rsidRPr="007A7659">
        <w:t xml:space="preserve">In addition, the Document Registry shall perform the Expected Actions as specified in </w:t>
      </w:r>
      <w:r w:rsidR="00211645" w:rsidRPr="007A7659">
        <w:t>Section</w:t>
      </w:r>
      <w:r w:rsidRPr="007A7659">
        <w:t xml:space="preserve"> 3.8.4.1.4.</w:t>
      </w:r>
    </w:p>
    <w:p w14:paraId="6DA1454E" w14:textId="77777777" w:rsidR="00BD6B97" w:rsidRPr="007A7659" w:rsidRDefault="00BD6B97" w:rsidP="00E468B7">
      <w:pPr>
        <w:pStyle w:val="BodyText"/>
      </w:pPr>
      <w:r w:rsidRPr="007A7659">
        <w:t>When the Document Registry receives the ADT^A40 message type of the Patient Identity Feed transaction, it shall merge the patient identity specified in MRG-1 (secondary patient identity) into the patient identity specified in PID-3 (primary patient identity) in its registry. After the merge, all Document Submission Sets (including all Documents and Folders beneath them) under the secondary patient identity before the merge shall point to the primary patient identity. The secondary patient identity shall no longer be referenced in the future services provided by the Document Registry.</w:t>
      </w:r>
    </w:p>
    <w:p w14:paraId="5EECAE48" w14:textId="77777777" w:rsidR="00BD6B97" w:rsidRPr="007A7659" w:rsidRDefault="00BD6B97" w:rsidP="00E468B7">
      <w:pPr>
        <w:pStyle w:val="BodyText"/>
      </w:pPr>
      <w:r w:rsidRPr="007A7659">
        <w:t xml:space="preserve">Changes resulting from an A40 Merge message are not reversible. No UnMerge message is supported by this transaction. </w:t>
      </w:r>
    </w:p>
    <w:p w14:paraId="38E6DE31" w14:textId="77777777" w:rsidR="00BD6B97" w:rsidRPr="007A7659" w:rsidRDefault="00BD6B97" w:rsidP="00E468B7">
      <w:pPr>
        <w:pStyle w:val="BodyText"/>
      </w:pPr>
      <w:r w:rsidRPr="007A7659">
        <w:t>See Section 3.18.4.1.2.3.</w:t>
      </w:r>
      <w:r w:rsidR="00DC61FE" w:rsidRPr="007A7659">
        <w:t>9</w:t>
      </w:r>
      <w:r w:rsidRPr="007A7659">
        <w:t xml:space="preserve"> for details of how this message type affects results of a Registry Stored Query </w:t>
      </w:r>
      <w:r w:rsidR="007F2C19" w:rsidRPr="007A7659">
        <w:t xml:space="preserve">[ITI-18] </w:t>
      </w:r>
      <w:r w:rsidRPr="007A7659">
        <w:t xml:space="preserve">transaction and the end of </w:t>
      </w:r>
      <w:r w:rsidR="00DC61FE" w:rsidRPr="007A7659">
        <w:t>ITI TF-2b: 3.42.4.1.3.3.2 to see how it affects the Register Document Set-b [ITI-42] transaction</w:t>
      </w:r>
      <w:r w:rsidRPr="007A7659">
        <w:t>.</w:t>
      </w:r>
    </w:p>
    <w:p w14:paraId="0BE6D612" w14:textId="77777777" w:rsidR="00BD6B97" w:rsidRPr="007A7659" w:rsidRDefault="00BD6B97" w:rsidP="00E468B7">
      <w:pPr>
        <w:pStyle w:val="BodyText"/>
      </w:pPr>
      <w:r w:rsidRPr="007A7659">
        <w:t>An A40 merge message contains two fields of interest:</w:t>
      </w:r>
    </w:p>
    <w:p w14:paraId="31AF22F8" w14:textId="77777777" w:rsidR="00BD6B97" w:rsidRPr="007A7659" w:rsidRDefault="00BD6B97" w:rsidP="006E48D2">
      <w:pPr>
        <w:pStyle w:val="ListBullet2"/>
        <w:numPr>
          <w:ilvl w:val="0"/>
          <w:numId w:val="30"/>
        </w:numPr>
      </w:pPr>
      <w:r w:rsidRPr="007A7659">
        <w:t>MRG-1 – subsumed patient identifier: the patient identifier whose use is being ended</w:t>
      </w:r>
    </w:p>
    <w:p w14:paraId="26DD40F0" w14:textId="77777777" w:rsidR="00BD6B97" w:rsidRPr="007A7659" w:rsidRDefault="00BD6B97" w:rsidP="006E48D2">
      <w:pPr>
        <w:pStyle w:val="ListBullet2"/>
        <w:numPr>
          <w:ilvl w:val="0"/>
          <w:numId w:val="30"/>
        </w:numPr>
      </w:pPr>
      <w:r w:rsidRPr="007A7659">
        <w:t>PID-3 – surviving patient identifier: the patient identifier whose use continues.</w:t>
      </w:r>
    </w:p>
    <w:p w14:paraId="1110FD8C" w14:textId="77777777" w:rsidR="00BD6B97" w:rsidRPr="007A7659" w:rsidRDefault="00BD6B97" w:rsidP="00E468B7">
      <w:pPr>
        <w:pStyle w:val="BodyText"/>
      </w:pPr>
      <w:r w:rsidRPr="007A7659">
        <w:t>After a merge, the patient identifier PID-3 represents all records formerly represented by either MRG-1 or PID-3. All other fields may be ignored.</w:t>
      </w:r>
    </w:p>
    <w:p w14:paraId="53DBACD7" w14:textId="77777777" w:rsidR="00BD6B97" w:rsidRPr="007A7659" w:rsidRDefault="00BD6B97" w:rsidP="00E468B7">
      <w:pPr>
        <w:pStyle w:val="BodyText"/>
      </w:pPr>
      <w:r w:rsidRPr="007A7659">
        <w:lastRenderedPageBreak/>
        <w:t xml:space="preserve">The following conditions shall be detected by the Document Registry. Messages containing these conditions shall not update the state of the Document Registry. </w:t>
      </w:r>
    </w:p>
    <w:p w14:paraId="2D828ACD" w14:textId="77777777" w:rsidR="00BD6B97" w:rsidRPr="007A7659" w:rsidRDefault="00BD6B97" w:rsidP="006E48D2">
      <w:pPr>
        <w:pStyle w:val="ListBullet2"/>
        <w:numPr>
          <w:ilvl w:val="0"/>
          <w:numId w:val="30"/>
        </w:numPr>
      </w:pPr>
      <w:r w:rsidRPr="007A7659">
        <w:t>The subsumed patient identifier is not issued by the correct Assigning Authority according to the Affinity Domain configuration.</w:t>
      </w:r>
    </w:p>
    <w:p w14:paraId="04139406" w14:textId="77777777" w:rsidR="00BD6B97" w:rsidRPr="007A7659" w:rsidRDefault="00BD6B97" w:rsidP="006E48D2">
      <w:pPr>
        <w:pStyle w:val="ListBullet2"/>
        <w:numPr>
          <w:ilvl w:val="0"/>
          <w:numId w:val="30"/>
        </w:numPr>
      </w:pPr>
      <w:r w:rsidRPr="007A7659">
        <w:t>The surviving patient identifier is not issued by the correct Assigning Authority according to the Affinity Domain configuration.</w:t>
      </w:r>
    </w:p>
    <w:p w14:paraId="7E224A78" w14:textId="77777777" w:rsidR="00BD6B97" w:rsidRPr="007A7659" w:rsidRDefault="00BD6B97" w:rsidP="006E48D2">
      <w:pPr>
        <w:pStyle w:val="ListBullet2"/>
        <w:numPr>
          <w:ilvl w:val="0"/>
          <w:numId w:val="30"/>
        </w:numPr>
      </w:pPr>
      <w:r w:rsidRPr="007A7659">
        <w:t>The subsumed and surviving patient identifiers are the same.</w:t>
      </w:r>
    </w:p>
    <w:p w14:paraId="048FE8D1" w14:textId="77777777" w:rsidR="00BD6B97" w:rsidRPr="007A7659" w:rsidRDefault="00BD6B97" w:rsidP="006E48D2">
      <w:pPr>
        <w:pStyle w:val="ListBullet2"/>
        <w:numPr>
          <w:ilvl w:val="0"/>
          <w:numId w:val="30"/>
        </w:numPr>
      </w:pPr>
      <w:r w:rsidRPr="007A7659">
        <w:t>The subsumed patient identifier has already been subsumed by an earlier message.</w:t>
      </w:r>
    </w:p>
    <w:p w14:paraId="1FE339EC" w14:textId="77777777" w:rsidR="00BD6B97" w:rsidRPr="007A7659" w:rsidRDefault="00BD6B97" w:rsidP="006E48D2">
      <w:pPr>
        <w:pStyle w:val="ListBullet2"/>
        <w:numPr>
          <w:ilvl w:val="0"/>
          <w:numId w:val="30"/>
        </w:numPr>
      </w:pPr>
      <w:r w:rsidRPr="007A7659">
        <w:t>The surviving patient identifier has already been subsumed by and earlier message.</w:t>
      </w:r>
    </w:p>
    <w:p w14:paraId="6B31DBB6" w14:textId="77777777" w:rsidR="00BD6B97" w:rsidRPr="007A7659" w:rsidRDefault="00BD6B97" w:rsidP="00493145">
      <w:pPr>
        <w:pStyle w:val="ListBullet2"/>
        <w:numPr>
          <w:ilvl w:val="0"/>
          <w:numId w:val="30"/>
        </w:numPr>
      </w:pPr>
      <w:r w:rsidRPr="007A7659">
        <w:t>Both the subsumed and surviving patient identifier must convey a currently active patient identifier known to the Registry Actor.</w:t>
      </w:r>
    </w:p>
    <w:p w14:paraId="72C6D22B" w14:textId="77777777" w:rsidR="00BD6B97" w:rsidRPr="007A7659" w:rsidRDefault="00BD6B97">
      <w:r w:rsidRPr="007A7659">
        <w:t>If none of the above conditions occur then the Document Registry shall perform the following duties:</w:t>
      </w:r>
    </w:p>
    <w:p w14:paraId="5079C1F8" w14:textId="3D4C77E0" w:rsidR="00BD6B97" w:rsidRPr="007A7659" w:rsidRDefault="00BD6B97" w:rsidP="006E48D2">
      <w:pPr>
        <w:pStyle w:val="ListBullet2"/>
        <w:numPr>
          <w:ilvl w:val="0"/>
          <w:numId w:val="30"/>
        </w:numPr>
      </w:pPr>
      <w:r w:rsidRPr="007A7659">
        <w:t xml:space="preserve">Records the merge. Only the subsumed and surviving patient identifiers need be remembered. A patient identifier merge affects the processing of future Register Document Set-b [ITI-42] transactions. See </w:t>
      </w:r>
      <w:r w:rsidR="00095A5F" w:rsidRPr="007A7659">
        <w:t xml:space="preserve">ITI </w:t>
      </w:r>
      <w:r w:rsidRPr="007A7659">
        <w:t>TF-</w:t>
      </w:r>
      <w:r w:rsidR="00785FD3">
        <w:t>2b: 3.42.4.1.3.3</w:t>
      </w:r>
      <w:r w:rsidRPr="007A7659">
        <w:t xml:space="preserve"> Enforcement of Attributes and </w:t>
      </w:r>
      <w:r w:rsidR="00095A5F" w:rsidRPr="007A7659">
        <w:t xml:space="preserve">ITI </w:t>
      </w:r>
      <w:r w:rsidRPr="007A7659">
        <w:t>TF-</w:t>
      </w:r>
      <w:r w:rsidR="00327186">
        <w:t>2b: 3.42.4.1.3.5 Document Relationships</w:t>
      </w:r>
      <w:r w:rsidRPr="007A7659">
        <w:t xml:space="preserve"> for more details.</w:t>
      </w:r>
    </w:p>
    <w:p w14:paraId="6A1314CB" w14:textId="77777777" w:rsidR="00BD6B97" w:rsidRPr="007A7659" w:rsidRDefault="00BD6B97" w:rsidP="006E48D2">
      <w:pPr>
        <w:pStyle w:val="ListBullet2"/>
        <w:numPr>
          <w:ilvl w:val="0"/>
          <w:numId w:val="30"/>
        </w:numPr>
      </w:pPr>
      <w:r w:rsidRPr="007A7659">
        <w:t>Multiple merge transactions can form a recorded merge chain, where the Subsumed identifier of the current merge is the Surviving identifier of a previous merge.</w:t>
      </w:r>
    </w:p>
    <w:p w14:paraId="79119772" w14:textId="399F96DB" w:rsidR="00BD6B97" w:rsidRPr="007A7659" w:rsidRDefault="00BD6B97" w:rsidP="006E48D2">
      <w:pPr>
        <w:pStyle w:val="ListBullet2"/>
        <w:numPr>
          <w:ilvl w:val="0"/>
          <w:numId w:val="30"/>
        </w:numPr>
      </w:pPr>
      <w:r w:rsidRPr="007A7659">
        <w:t>Register Document Set-b transactions referencing a subsumed identifier are rejected with an X</w:t>
      </w:r>
      <w:r w:rsidR="00327186">
        <w:t>DS</w:t>
      </w:r>
      <w:r w:rsidRPr="007A7659">
        <w:t>UnknownPatientId error.</w:t>
      </w:r>
    </w:p>
    <w:p w14:paraId="32EBD93D" w14:textId="77777777" w:rsidR="00BD6B97" w:rsidRPr="007A7659" w:rsidRDefault="00BD6B97" w:rsidP="006E48D2">
      <w:pPr>
        <w:pStyle w:val="ListBullet2"/>
        <w:numPr>
          <w:ilvl w:val="0"/>
          <w:numId w:val="30"/>
        </w:numPr>
      </w:pPr>
      <w:r w:rsidRPr="007A7659">
        <w:t>Registry Stored Query transactions referencing a subsumed identifier return no content.</w:t>
      </w:r>
    </w:p>
    <w:p w14:paraId="1CF9D77F" w14:textId="77777777" w:rsidR="00BD6B97" w:rsidRPr="007A7659" w:rsidRDefault="00BD6B97" w:rsidP="006E48D2">
      <w:pPr>
        <w:pStyle w:val="ListBullet2"/>
        <w:numPr>
          <w:ilvl w:val="0"/>
          <w:numId w:val="30"/>
        </w:numPr>
      </w:pPr>
      <w:r w:rsidRPr="007A7659">
        <w:t>Registry Stored Query transactions referencing a surviving identifier successfully match the entire recorded merge chain and return appropriate metadata.</w:t>
      </w:r>
    </w:p>
    <w:p w14:paraId="37CCF0EA" w14:textId="77777777" w:rsidR="00BD6B97" w:rsidRPr="007A7659" w:rsidRDefault="00BD6B97">
      <w:pPr>
        <w:pStyle w:val="Note"/>
        <w:rPr>
          <w:bCs/>
        </w:rPr>
      </w:pPr>
      <w:r w:rsidRPr="007A7659">
        <w:rPr>
          <w:bCs/>
        </w:rPr>
        <w:t xml:space="preserve">Note: This transaction does not specify how the merge is to be implemented. It may or may not change the stored form of the metadata. It only specifies the observable results from the perspective of the Registry Stored Query </w:t>
      </w:r>
      <w:r w:rsidR="008A6C66" w:rsidRPr="007A7659">
        <w:rPr>
          <w:bCs/>
        </w:rPr>
        <w:t xml:space="preserve">[ITI-18] </w:t>
      </w:r>
      <w:r w:rsidR="00444866" w:rsidRPr="007A7659">
        <w:rPr>
          <w:bCs/>
        </w:rPr>
        <w:t>transaction and</w:t>
      </w:r>
      <w:r w:rsidRPr="007A7659">
        <w:rPr>
          <w:bCs/>
        </w:rPr>
        <w:t xml:space="preserve"> the Register Document Set-b</w:t>
      </w:r>
      <w:r w:rsidR="008A6C66" w:rsidRPr="007A7659">
        <w:rPr>
          <w:bCs/>
        </w:rPr>
        <w:t xml:space="preserve"> [ITI-42]</w:t>
      </w:r>
      <w:r w:rsidRPr="007A7659">
        <w:rPr>
          <w:bCs/>
        </w:rPr>
        <w:t xml:space="preserve"> transaction.</w:t>
      </w:r>
    </w:p>
    <w:p w14:paraId="4C430950" w14:textId="77777777" w:rsidR="00BD6B97" w:rsidRPr="007A7659" w:rsidRDefault="00BD6B97">
      <w:pPr>
        <w:pStyle w:val="Heading3"/>
        <w:numPr>
          <w:ilvl w:val="2"/>
          <w:numId w:val="19"/>
        </w:numPr>
        <w:tabs>
          <w:tab w:val="clear" w:pos="2160"/>
        </w:tabs>
        <w:rPr>
          <w:noProof w:val="0"/>
        </w:rPr>
      </w:pPr>
      <w:bookmarkStart w:id="675" w:name="_Toc237185923"/>
      <w:bookmarkStart w:id="676" w:name="_Toc13770240"/>
      <w:bookmarkEnd w:id="675"/>
      <w:r w:rsidRPr="007A7659">
        <w:rPr>
          <w:noProof w:val="0"/>
        </w:rPr>
        <w:t>Security Considerations</w:t>
      </w:r>
      <w:bookmarkEnd w:id="676"/>
    </w:p>
    <w:p w14:paraId="42C926C4" w14:textId="77777777" w:rsidR="00BD6B97" w:rsidRPr="007A7659" w:rsidRDefault="00BD6B97">
      <w:pPr>
        <w:pStyle w:val="Heading4"/>
        <w:numPr>
          <w:ilvl w:val="3"/>
          <w:numId w:val="19"/>
        </w:numPr>
        <w:tabs>
          <w:tab w:val="clear" w:pos="2160"/>
          <w:tab w:val="clear" w:pos="2880"/>
        </w:tabs>
        <w:rPr>
          <w:noProof w:val="0"/>
        </w:rPr>
      </w:pPr>
      <w:r w:rsidRPr="007A7659">
        <w:rPr>
          <w:noProof w:val="0"/>
        </w:rPr>
        <w:t>Audit Record Considerations – Admit/Register or Update Patient</w:t>
      </w:r>
    </w:p>
    <w:p w14:paraId="39E10BD7" w14:textId="77777777" w:rsidR="00BD6B97" w:rsidRPr="007A7659" w:rsidRDefault="00BD6B97">
      <w:r w:rsidRPr="007A7659">
        <w:t>The Patient Admit/Register transactions (A01, A04, A05) and Update Patient Information (A08) transaction are to be audited as “Patient Record” events, as defined in Table 3.2</w:t>
      </w:r>
      <w:r w:rsidR="00767375" w:rsidRPr="007A7659">
        <w:t>0.4.1.1.1</w:t>
      </w:r>
      <w:r w:rsidRPr="007A7659">
        <w:t>-1. The following tables show items that are required to be part of the audit record for these specific PIX transactions.</w:t>
      </w:r>
    </w:p>
    <w:p w14:paraId="098FFA65" w14:textId="77777777" w:rsidR="00BD6B97" w:rsidRPr="007A7659" w:rsidRDefault="00BD6B97">
      <w:pPr>
        <w:pStyle w:val="Heading5"/>
        <w:numPr>
          <w:ilvl w:val="4"/>
          <w:numId w:val="19"/>
        </w:numPr>
        <w:rPr>
          <w:noProof w:val="0"/>
        </w:rPr>
      </w:pPr>
      <w:r w:rsidRPr="007A7659">
        <w:rPr>
          <w:noProof w:val="0"/>
        </w:rPr>
        <w:lastRenderedPageBreak/>
        <w:t>Patient Identity Source Actor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5A6CB235" w14:textId="77777777" w:rsidTr="007E3B51">
        <w:trPr>
          <w:cantSplit/>
        </w:trPr>
        <w:tc>
          <w:tcPr>
            <w:tcW w:w="1458" w:type="dxa"/>
            <w:tcBorders>
              <w:top w:val="single" w:sz="4" w:space="0" w:color="auto"/>
              <w:bottom w:val="single" w:sz="4" w:space="0" w:color="auto"/>
              <w:right w:val="single" w:sz="4" w:space="0" w:color="auto"/>
            </w:tcBorders>
            <w:textDirection w:val="btLr"/>
            <w:vAlign w:val="center"/>
          </w:tcPr>
          <w:p w14:paraId="7385AC83" w14:textId="77777777" w:rsidR="00BD6B97" w:rsidRPr="007A7659" w:rsidRDefault="00BD6B97">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6A3803CA" w14:textId="77777777" w:rsidR="00BD6B97" w:rsidRPr="007A7659" w:rsidRDefault="00BD6B97" w:rsidP="0002013A">
            <w:pPr>
              <w:pStyle w:val="TableEntryHeader"/>
            </w:pPr>
            <w:r w:rsidRPr="007A7659">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01F6534C" w14:textId="77777777" w:rsidR="00BD6B97" w:rsidRPr="007A7659" w:rsidRDefault="00BD6B97" w:rsidP="0002013A">
            <w:pPr>
              <w:pStyle w:val="TableEntryHeader"/>
            </w:pPr>
            <w:r w:rsidRPr="007A7659">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61E64833" w14:textId="77777777" w:rsidR="00BD6B97" w:rsidRPr="007A7659" w:rsidRDefault="00BD6B97" w:rsidP="0002013A">
            <w:pPr>
              <w:pStyle w:val="TableEntryHeader"/>
            </w:pPr>
            <w:r w:rsidRPr="007A7659">
              <w:t>Value Constraints</w:t>
            </w:r>
          </w:p>
        </w:tc>
      </w:tr>
      <w:tr w:rsidR="00BD6B97" w:rsidRPr="007A7659" w14:paraId="67E27C1B" w14:textId="77777777" w:rsidTr="00AE5ED3">
        <w:trPr>
          <w:cantSplit/>
        </w:trPr>
        <w:tc>
          <w:tcPr>
            <w:tcW w:w="1458" w:type="dxa"/>
            <w:vMerge w:val="restart"/>
            <w:tcBorders>
              <w:top w:val="single" w:sz="4" w:space="0" w:color="auto"/>
            </w:tcBorders>
          </w:tcPr>
          <w:p w14:paraId="16FD7865" w14:textId="77777777" w:rsidR="00BD6B97" w:rsidRPr="007A7659" w:rsidRDefault="00BD6B97" w:rsidP="0002013A">
            <w:pPr>
              <w:pStyle w:val="TableEntryHeader"/>
            </w:pPr>
            <w:r w:rsidRPr="007A7659">
              <w:t>Event</w:t>
            </w:r>
          </w:p>
          <w:p w14:paraId="150065B4" w14:textId="77777777" w:rsidR="00BD6B97" w:rsidRPr="007A7659" w:rsidRDefault="00BD6B97" w:rsidP="000E4DD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4B4A67E8"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00810DFF" w14:textId="77777777" w:rsidR="00BD6B97" w:rsidRPr="007A7659" w:rsidRDefault="00BD6B97" w:rsidP="007E3B51">
            <w:pPr>
              <w:pStyle w:val="TableEntry"/>
              <w:rPr>
                <w:noProof w:val="0"/>
                <w:sz w:val="16"/>
              </w:rPr>
            </w:pPr>
            <w:r w:rsidRPr="007A7659">
              <w:rPr>
                <w:noProof w:val="0"/>
                <w:sz w:val="16"/>
              </w:rPr>
              <w:t>M</w:t>
            </w:r>
          </w:p>
        </w:tc>
        <w:tc>
          <w:tcPr>
            <w:tcW w:w="4878" w:type="dxa"/>
            <w:tcBorders>
              <w:top w:val="single" w:sz="4" w:space="0" w:color="auto"/>
            </w:tcBorders>
            <w:vAlign w:val="center"/>
          </w:tcPr>
          <w:p w14:paraId="72029386" w14:textId="77777777" w:rsidR="00BD6B97" w:rsidRPr="007A7659" w:rsidRDefault="00BD6B97">
            <w:pPr>
              <w:pStyle w:val="TableEntry"/>
              <w:rPr>
                <w:noProof w:val="0"/>
                <w:sz w:val="16"/>
              </w:rPr>
            </w:pPr>
            <w:r w:rsidRPr="007A7659">
              <w:rPr>
                <w:noProof w:val="0"/>
                <w:sz w:val="16"/>
              </w:rPr>
              <w:t>EV(110110, DCM, “Patient Record”)</w:t>
            </w:r>
          </w:p>
        </w:tc>
      </w:tr>
      <w:tr w:rsidR="00BD6B97" w:rsidRPr="007A7659" w14:paraId="4F5DE1C7" w14:textId="77777777">
        <w:trPr>
          <w:cantSplit/>
        </w:trPr>
        <w:tc>
          <w:tcPr>
            <w:tcW w:w="1458" w:type="dxa"/>
            <w:vMerge/>
            <w:vAlign w:val="center"/>
          </w:tcPr>
          <w:p w14:paraId="76C009EC" w14:textId="77777777" w:rsidR="00BD6B97" w:rsidRPr="007A7659" w:rsidRDefault="00BD6B97">
            <w:pPr>
              <w:pStyle w:val="TableLabel"/>
              <w:rPr>
                <w:noProof w:val="0"/>
                <w:sz w:val="16"/>
              </w:rPr>
            </w:pPr>
          </w:p>
        </w:tc>
        <w:tc>
          <w:tcPr>
            <w:tcW w:w="2610" w:type="dxa"/>
            <w:vAlign w:val="center"/>
          </w:tcPr>
          <w:p w14:paraId="40499513"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61E8DAEF" w14:textId="77777777" w:rsidR="00BD6B97" w:rsidRPr="007A7659" w:rsidRDefault="00BD6B97" w:rsidP="007E3B51">
            <w:pPr>
              <w:pStyle w:val="TableEntry"/>
              <w:rPr>
                <w:noProof w:val="0"/>
                <w:sz w:val="16"/>
              </w:rPr>
            </w:pPr>
            <w:r w:rsidRPr="007A7659">
              <w:rPr>
                <w:noProof w:val="0"/>
                <w:sz w:val="16"/>
              </w:rPr>
              <w:t>M</w:t>
            </w:r>
          </w:p>
        </w:tc>
        <w:tc>
          <w:tcPr>
            <w:tcW w:w="4878" w:type="dxa"/>
            <w:vAlign w:val="center"/>
          </w:tcPr>
          <w:p w14:paraId="3D23E548" w14:textId="77777777" w:rsidR="00BD6B97" w:rsidRPr="007A7659" w:rsidRDefault="00BD6B97">
            <w:pPr>
              <w:pStyle w:val="TableEntry"/>
              <w:rPr>
                <w:noProof w:val="0"/>
                <w:sz w:val="16"/>
              </w:rPr>
            </w:pPr>
            <w:r w:rsidRPr="007A7659">
              <w:rPr>
                <w:noProof w:val="0"/>
                <w:sz w:val="16"/>
              </w:rPr>
              <w:t>“C” (create) for A01, A04, A05</w:t>
            </w:r>
          </w:p>
          <w:p w14:paraId="251FC88F" w14:textId="77777777" w:rsidR="00BD6B97" w:rsidRPr="007A7659" w:rsidRDefault="00BD6B97">
            <w:pPr>
              <w:pStyle w:val="TableEntry"/>
              <w:rPr>
                <w:noProof w:val="0"/>
                <w:sz w:val="16"/>
              </w:rPr>
            </w:pPr>
            <w:r w:rsidRPr="007A7659">
              <w:rPr>
                <w:noProof w:val="0"/>
                <w:sz w:val="16"/>
              </w:rPr>
              <w:t>“U” (update) for A08</w:t>
            </w:r>
          </w:p>
        </w:tc>
      </w:tr>
      <w:tr w:rsidR="00BD6B97" w:rsidRPr="007A7659" w14:paraId="36046B82" w14:textId="77777777">
        <w:trPr>
          <w:cantSplit/>
        </w:trPr>
        <w:tc>
          <w:tcPr>
            <w:tcW w:w="1458" w:type="dxa"/>
            <w:vMerge/>
            <w:vAlign w:val="center"/>
          </w:tcPr>
          <w:p w14:paraId="5FAB623D" w14:textId="77777777" w:rsidR="00BD6B97" w:rsidRPr="007A7659" w:rsidRDefault="00BD6B97">
            <w:pPr>
              <w:pStyle w:val="TableLabel"/>
              <w:rPr>
                <w:noProof w:val="0"/>
                <w:sz w:val="16"/>
              </w:rPr>
            </w:pPr>
          </w:p>
        </w:tc>
        <w:tc>
          <w:tcPr>
            <w:tcW w:w="2610" w:type="dxa"/>
            <w:vAlign w:val="center"/>
          </w:tcPr>
          <w:p w14:paraId="4CE49AEC"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791824A0" w14:textId="77777777" w:rsidR="00BD6B97" w:rsidRPr="007A7659" w:rsidRDefault="00BD6B97" w:rsidP="007E3B51">
            <w:pPr>
              <w:pStyle w:val="TableEntry"/>
              <w:rPr>
                <w:i/>
                <w:iCs/>
                <w:noProof w:val="0"/>
                <w:sz w:val="16"/>
              </w:rPr>
            </w:pPr>
            <w:r w:rsidRPr="007A7659">
              <w:rPr>
                <w:i/>
                <w:iCs/>
                <w:noProof w:val="0"/>
                <w:sz w:val="16"/>
              </w:rPr>
              <w:t>M</w:t>
            </w:r>
          </w:p>
        </w:tc>
        <w:tc>
          <w:tcPr>
            <w:tcW w:w="4878" w:type="dxa"/>
            <w:vAlign w:val="center"/>
          </w:tcPr>
          <w:p w14:paraId="2E42069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8355E8A" w14:textId="77777777">
        <w:trPr>
          <w:cantSplit/>
        </w:trPr>
        <w:tc>
          <w:tcPr>
            <w:tcW w:w="1458" w:type="dxa"/>
            <w:vMerge/>
            <w:vAlign w:val="center"/>
          </w:tcPr>
          <w:p w14:paraId="629D3616" w14:textId="77777777" w:rsidR="00BD6B97" w:rsidRPr="007A7659" w:rsidRDefault="00BD6B97">
            <w:pPr>
              <w:pStyle w:val="TableLabel"/>
              <w:rPr>
                <w:noProof w:val="0"/>
                <w:sz w:val="16"/>
              </w:rPr>
            </w:pPr>
          </w:p>
        </w:tc>
        <w:tc>
          <w:tcPr>
            <w:tcW w:w="2610" w:type="dxa"/>
            <w:vAlign w:val="center"/>
          </w:tcPr>
          <w:p w14:paraId="4430DE5B"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21CF2646" w14:textId="77777777" w:rsidR="00BD6B97" w:rsidRPr="007A7659" w:rsidRDefault="00BD6B97" w:rsidP="007E3B51">
            <w:pPr>
              <w:pStyle w:val="TableEntry"/>
              <w:rPr>
                <w:i/>
                <w:iCs/>
                <w:noProof w:val="0"/>
                <w:sz w:val="16"/>
              </w:rPr>
            </w:pPr>
            <w:r w:rsidRPr="007A7659">
              <w:rPr>
                <w:i/>
                <w:iCs/>
                <w:noProof w:val="0"/>
                <w:sz w:val="16"/>
              </w:rPr>
              <w:t>M</w:t>
            </w:r>
          </w:p>
        </w:tc>
        <w:tc>
          <w:tcPr>
            <w:tcW w:w="4878" w:type="dxa"/>
            <w:vAlign w:val="center"/>
          </w:tcPr>
          <w:p w14:paraId="22FBFD69"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67469D1" w14:textId="77777777">
        <w:trPr>
          <w:cantSplit/>
        </w:trPr>
        <w:tc>
          <w:tcPr>
            <w:tcW w:w="1458" w:type="dxa"/>
            <w:vMerge/>
            <w:vAlign w:val="center"/>
          </w:tcPr>
          <w:p w14:paraId="7278B337" w14:textId="77777777" w:rsidR="00BD6B97" w:rsidRPr="007A7659" w:rsidRDefault="00BD6B97">
            <w:pPr>
              <w:pStyle w:val="TableLabel"/>
              <w:rPr>
                <w:noProof w:val="0"/>
                <w:sz w:val="16"/>
              </w:rPr>
            </w:pPr>
          </w:p>
        </w:tc>
        <w:tc>
          <w:tcPr>
            <w:tcW w:w="2610" w:type="dxa"/>
            <w:vAlign w:val="center"/>
          </w:tcPr>
          <w:p w14:paraId="1B803214"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200DEEBA" w14:textId="77777777" w:rsidR="00BD6B97" w:rsidRPr="007A7659" w:rsidRDefault="00BD6B97" w:rsidP="007E3B51">
            <w:pPr>
              <w:pStyle w:val="TableEntry"/>
              <w:rPr>
                <w:noProof w:val="0"/>
                <w:sz w:val="16"/>
              </w:rPr>
            </w:pPr>
            <w:r w:rsidRPr="007A7659">
              <w:rPr>
                <w:noProof w:val="0"/>
                <w:sz w:val="16"/>
              </w:rPr>
              <w:t>M</w:t>
            </w:r>
          </w:p>
        </w:tc>
        <w:tc>
          <w:tcPr>
            <w:tcW w:w="4878" w:type="dxa"/>
            <w:vAlign w:val="center"/>
          </w:tcPr>
          <w:p w14:paraId="518C17A8" w14:textId="77777777" w:rsidR="00BD6B97" w:rsidRPr="007A7659" w:rsidRDefault="00BD6B97">
            <w:pPr>
              <w:pStyle w:val="TableEntry"/>
              <w:rPr>
                <w:noProof w:val="0"/>
                <w:sz w:val="16"/>
              </w:rPr>
            </w:pPr>
            <w:r w:rsidRPr="007A7659">
              <w:rPr>
                <w:noProof w:val="0"/>
                <w:sz w:val="16"/>
              </w:rPr>
              <w:t>EV(“ITI-8”, “IHE Transactions”, “Patient Identity Feed”)</w:t>
            </w:r>
          </w:p>
        </w:tc>
      </w:tr>
      <w:tr w:rsidR="00BD6B97" w:rsidRPr="007A7659" w14:paraId="5CFFE05F" w14:textId="77777777">
        <w:trPr>
          <w:cantSplit/>
        </w:trPr>
        <w:tc>
          <w:tcPr>
            <w:tcW w:w="9666" w:type="dxa"/>
            <w:gridSpan w:val="4"/>
          </w:tcPr>
          <w:p w14:paraId="3B0C2BFA" w14:textId="77777777" w:rsidR="00BD6B97" w:rsidRPr="007A7659" w:rsidRDefault="00BD6B97" w:rsidP="007E3B51">
            <w:pPr>
              <w:pStyle w:val="TableEntry"/>
              <w:rPr>
                <w:noProof w:val="0"/>
              </w:rPr>
            </w:pPr>
            <w:r w:rsidRPr="007A7659">
              <w:rPr>
                <w:noProof w:val="0"/>
              </w:rPr>
              <w:t>Source (Patient Identity Source Actor) (1)</w:t>
            </w:r>
          </w:p>
        </w:tc>
      </w:tr>
      <w:tr w:rsidR="00BD6B97" w:rsidRPr="007A7659" w14:paraId="0AB21BE0" w14:textId="77777777">
        <w:trPr>
          <w:cantSplit/>
        </w:trPr>
        <w:tc>
          <w:tcPr>
            <w:tcW w:w="9666" w:type="dxa"/>
            <w:gridSpan w:val="4"/>
          </w:tcPr>
          <w:p w14:paraId="5F4F9272" w14:textId="77777777" w:rsidR="00BD6B97" w:rsidRPr="007A7659" w:rsidRDefault="00BD6B97" w:rsidP="007E3B51">
            <w:pPr>
              <w:pStyle w:val="TableEntry"/>
              <w:rPr>
                <w:noProof w:val="0"/>
                <w:szCs w:val="16"/>
              </w:rPr>
            </w:pPr>
            <w:r w:rsidRPr="007A7659">
              <w:rPr>
                <w:noProof w:val="0"/>
                <w:szCs w:val="16"/>
              </w:rPr>
              <w:t>Human Requestor (0..n)</w:t>
            </w:r>
          </w:p>
        </w:tc>
      </w:tr>
      <w:tr w:rsidR="00BD6B97" w:rsidRPr="007A7659" w14:paraId="60285765" w14:textId="77777777">
        <w:trPr>
          <w:cantSplit/>
        </w:trPr>
        <w:tc>
          <w:tcPr>
            <w:tcW w:w="9666" w:type="dxa"/>
            <w:gridSpan w:val="4"/>
          </w:tcPr>
          <w:p w14:paraId="6DE40889" w14:textId="77777777" w:rsidR="00BD6B97" w:rsidRPr="007A7659" w:rsidRDefault="00BD6B97" w:rsidP="007E3B51">
            <w:pPr>
              <w:pStyle w:val="TableEntry"/>
              <w:rPr>
                <w:noProof w:val="0"/>
              </w:rPr>
            </w:pPr>
            <w:r w:rsidRPr="007A7659">
              <w:rPr>
                <w:noProof w:val="0"/>
              </w:rPr>
              <w:t>Destination (Patient Identifier Cross-reference Manager or Document Registry) (1)</w:t>
            </w:r>
          </w:p>
        </w:tc>
      </w:tr>
      <w:tr w:rsidR="00BD6B97" w:rsidRPr="007A7659" w14:paraId="4DD1801C" w14:textId="77777777">
        <w:trPr>
          <w:cantSplit/>
        </w:trPr>
        <w:tc>
          <w:tcPr>
            <w:tcW w:w="9666" w:type="dxa"/>
            <w:gridSpan w:val="4"/>
          </w:tcPr>
          <w:p w14:paraId="06AD9FA0" w14:textId="77777777" w:rsidR="00BD6B97" w:rsidRPr="007A7659" w:rsidRDefault="00BD6B97" w:rsidP="007E3B51">
            <w:pPr>
              <w:pStyle w:val="TableEntry"/>
              <w:rPr>
                <w:noProof w:val="0"/>
              </w:rPr>
            </w:pPr>
            <w:r w:rsidRPr="007A7659">
              <w:rPr>
                <w:noProof w:val="0"/>
              </w:rPr>
              <w:t>Audit Source (Patient Identity Source Actor) (1)</w:t>
            </w:r>
          </w:p>
        </w:tc>
      </w:tr>
      <w:tr w:rsidR="00BD6B97" w:rsidRPr="007A7659" w14:paraId="3F3D4728" w14:textId="77777777">
        <w:trPr>
          <w:cantSplit/>
        </w:trPr>
        <w:tc>
          <w:tcPr>
            <w:tcW w:w="9666" w:type="dxa"/>
            <w:gridSpan w:val="4"/>
          </w:tcPr>
          <w:p w14:paraId="792C9AD8" w14:textId="77777777" w:rsidR="00BD6B97" w:rsidRPr="007A7659" w:rsidRDefault="00BD6B97" w:rsidP="007E3B51">
            <w:pPr>
              <w:pStyle w:val="TableEntry"/>
              <w:rPr>
                <w:noProof w:val="0"/>
              </w:rPr>
            </w:pPr>
            <w:r w:rsidRPr="007A7659">
              <w:rPr>
                <w:noProof w:val="0"/>
              </w:rPr>
              <w:t>Patient (1)</w:t>
            </w:r>
          </w:p>
        </w:tc>
      </w:tr>
    </w:tbl>
    <w:p w14:paraId="2CDF9895" w14:textId="77777777" w:rsidR="00BD6B97" w:rsidRPr="007A7659" w:rsidRDefault="00BD6B97" w:rsidP="001D3953">
      <w:pPr>
        <w:pStyle w:val="BodyText"/>
        <w:rPr>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1B161649" w14:textId="77777777">
        <w:trPr>
          <w:cantSplit/>
        </w:trPr>
        <w:tc>
          <w:tcPr>
            <w:tcW w:w="1548" w:type="dxa"/>
            <w:vMerge w:val="restart"/>
          </w:tcPr>
          <w:p w14:paraId="18ED57CF" w14:textId="77777777" w:rsidR="00BD6B97" w:rsidRPr="007A7659" w:rsidRDefault="00BD6B97" w:rsidP="0002013A">
            <w:pPr>
              <w:pStyle w:val="TableEntryHeader"/>
            </w:pPr>
            <w:r w:rsidRPr="007A7659">
              <w:t>Source</w:t>
            </w:r>
          </w:p>
          <w:p w14:paraId="644E6535"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E8D8742" w14:textId="77777777" w:rsidR="00BD6B97" w:rsidRPr="007A7659" w:rsidRDefault="00BD6B97" w:rsidP="00444866">
            <w:pPr>
              <w:pStyle w:val="TableEntry"/>
              <w:rPr>
                <w:noProof w:val="0"/>
                <w:sz w:val="16"/>
              </w:rPr>
            </w:pPr>
            <w:r w:rsidRPr="007A7659">
              <w:rPr>
                <w:noProof w:val="0"/>
                <w:sz w:val="16"/>
              </w:rPr>
              <w:t>UserID</w:t>
            </w:r>
          </w:p>
        </w:tc>
        <w:tc>
          <w:tcPr>
            <w:tcW w:w="630" w:type="dxa"/>
            <w:vAlign w:val="center"/>
          </w:tcPr>
          <w:p w14:paraId="068AC320" w14:textId="77777777" w:rsidR="00BD6B97" w:rsidRPr="007A7659" w:rsidRDefault="00BD6B97" w:rsidP="007E3B51">
            <w:pPr>
              <w:pStyle w:val="TableEntry"/>
              <w:rPr>
                <w:noProof w:val="0"/>
                <w:sz w:val="16"/>
              </w:rPr>
            </w:pPr>
            <w:r w:rsidRPr="007A7659">
              <w:rPr>
                <w:noProof w:val="0"/>
                <w:sz w:val="16"/>
              </w:rPr>
              <w:t>M</w:t>
            </w:r>
          </w:p>
        </w:tc>
        <w:tc>
          <w:tcPr>
            <w:tcW w:w="4968" w:type="dxa"/>
            <w:vAlign w:val="center"/>
          </w:tcPr>
          <w:p w14:paraId="146C556E" w14:textId="77777777" w:rsidR="00BD6B97" w:rsidRPr="007A7659" w:rsidRDefault="00BD6B97" w:rsidP="003F510F">
            <w:pPr>
              <w:pStyle w:val="TableEntry"/>
              <w:rPr>
                <w:noProof w:val="0"/>
                <w:sz w:val="16"/>
              </w:rPr>
            </w:pPr>
            <w:r w:rsidRPr="007A7659">
              <w:rPr>
                <w:noProof w:val="0"/>
                <w:sz w:val="16"/>
              </w:rPr>
              <w:t>The identity of the Patient Identity Source Actor facility and sending application from the HL7 message; concatenated together, separated by the | character.</w:t>
            </w:r>
          </w:p>
        </w:tc>
      </w:tr>
      <w:tr w:rsidR="00BD6B97" w:rsidRPr="007A7659" w14:paraId="50298F23" w14:textId="77777777">
        <w:trPr>
          <w:cantSplit/>
        </w:trPr>
        <w:tc>
          <w:tcPr>
            <w:tcW w:w="1548" w:type="dxa"/>
            <w:vMerge/>
            <w:textDirection w:val="btLr"/>
            <w:vAlign w:val="center"/>
          </w:tcPr>
          <w:p w14:paraId="3961A046" w14:textId="77777777" w:rsidR="00BD6B97" w:rsidRPr="007A7659" w:rsidRDefault="00BD6B97">
            <w:pPr>
              <w:pStyle w:val="TableLabel"/>
              <w:rPr>
                <w:rFonts w:ascii="Times New Roman" w:hAnsi="Times New Roman"/>
                <w:noProof w:val="0"/>
                <w:sz w:val="16"/>
              </w:rPr>
            </w:pPr>
          </w:p>
        </w:tc>
        <w:tc>
          <w:tcPr>
            <w:tcW w:w="2520" w:type="dxa"/>
            <w:vAlign w:val="center"/>
          </w:tcPr>
          <w:p w14:paraId="714E6848" w14:textId="77777777" w:rsidR="00BD6B97" w:rsidRPr="007A7659" w:rsidRDefault="00BD6B97" w:rsidP="003F510F">
            <w:pPr>
              <w:pStyle w:val="TableEntry"/>
              <w:rPr>
                <w:noProof w:val="0"/>
                <w:sz w:val="16"/>
              </w:rPr>
            </w:pPr>
            <w:r w:rsidRPr="007A7659">
              <w:rPr>
                <w:noProof w:val="0"/>
                <w:sz w:val="16"/>
              </w:rPr>
              <w:t>AlternativeUserID</w:t>
            </w:r>
          </w:p>
        </w:tc>
        <w:tc>
          <w:tcPr>
            <w:tcW w:w="630" w:type="dxa"/>
            <w:vAlign w:val="center"/>
          </w:tcPr>
          <w:p w14:paraId="68037D9A" w14:textId="77777777" w:rsidR="00BD6B97" w:rsidRPr="007A7659" w:rsidRDefault="00BD6B97" w:rsidP="007E3B51">
            <w:pPr>
              <w:pStyle w:val="TableEntry"/>
              <w:rPr>
                <w:noProof w:val="0"/>
                <w:sz w:val="16"/>
              </w:rPr>
            </w:pPr>
            <w:r w:rsidRPr="007A7659">
              <w:rPr>
                <w:noProof w:val="0"/>
                <w:sz w:val="16"/>
              </w:rPr>
              <w:t>M</w:t>
            </w:r>
          </w:p>
        </w:tc>
        <w:tc>
          <w:tcPr>
            <w:tcW w:w="4968" w:type="dxa"/>
            <w:vAlign w:val="center"/>
          </w:tcPr>
          <w:p w14:paraId="68F66911" w14:textId="77777777" w:rsidR="00BD6B97" w:rsidRPr="007A7659" w:rsidRDefault="00BD6B97" w:rsidP="003F510F">
            <w:pPr>
              <w:pStyle w:val="TableEntry"/>
              <w:rPr>
                <w:noProof w:val="0"/>
                <w:sz w:val="16"/>
              </w:rPr>
            </w:pPr>
            <w:r w:rsidRPr="007A7659">
              <w:rPr>
                <w:noProof w:val="0"/>
                <w:sz w:val="16"/>
              </w:rPr>
              <w:t>The process ID as used within the local operating system in the local system logs.</w:t>
            </w:r>
          </w:p>
        </w:tc>
      </w:tr>
      <w:tr w:rsidR="00BD6B97" w:rsidRPr="007A7659" w14:paraId="249BD76F" w14:textId="77777777">
        <w:trPr>
          <w:cantSplit/>
        </w:trPr>
        <w:tc>
          <w:tcPr>
            <w:tcW w:w="1548" w:type="dxa"/>
            <w:vMerge/>
            <w:textDirection w:val="btLr"/>
            <w:vAlign w:val="center"/>
          </w:tcPr>
          <w:p w14:paraId="65650303" w14:textId="77777777" w:rsidR="00BD6B97" w:rsidRPr="007A7659" w:rsidRDefault="00BD6B97">
            <w:pPr>
              <w:pStyle w:val="TableLabel"/>
              <w:rPr>
                <w:rFonts w:ascii="Times New Roman" w:hAnsi="Times New Roman"/>
                <w:noProof w:val="0"/>
                <w:sz w:val="16"/>
              </w:rPr>
            </w:pPr>
          </w:p>
        </w:tc>
        <w:tc>
          <w:tcPr>
            <w:tcW w:w="2520" w:type="dxa"/>
            <w:vAlign w:val="center"/>
          </w:tcPr>
          <w:p w14:paraId="6F316700" w14:textId="77777777" w:rsidR="00BD6B97" w:rsidRPr="007A7659" w:rsidRDefault="00BD6B97" w:rsidP="003F510F">
            <w:pPr>
              <w:pStyle w:val="TableEntry"/>
              <w:rPr>
                <w:i/>
                <w:iCs/>
                <w:noProof w:val="0"/>
                <w:sz w:val="16"/>
              </w:rPr>
            </w:pPr>
            <w:r w:rsidRPr="007A7659">
              <w:rPr>
                <w:i/>
                <w:iCs/>
                <w:noProof w:val="0"/>
                <w:sz w:val="16"/>
              </w:rPr>
              <w:t>UserName</w:t>
            </w:r>
          </w:p>
        </w:tc>
        <w:tc>
          <w:tcPr>
            <w:tcW w:w="630" w:type="dxa"/>
            <w:vAlign w:val="center"/>
          </w:tcPr>
          <w:p w14:paraId="55494DD4" w14:textId="77777777" w:rsidR="00BD6B97" w:rsidRPr="007A7659" w:rsidRDefault="00BD6B97" w:rsidP="007E3B51">
            <w:pPr>
              <w:pStyle w:val="TableEntry"/>
              <w:rPr>
                <w:i/>
                <w:iCs/>
                <w:noProof w:val="0"/>
                <w:sz w:val="16"/>
              </w:rPr>
            </w:pPr>
            <w:r w:rsidRPr="007A7659">
              <w:rPr>
                <w:i/>
                <w:iCs/>
                <w:noProof w:val="0"/>
                <w:sz w:val="16"/>
              </w:rPr>
              <w:t>U</w:t>
            </w:r>
          </w:p>
        </w:tc>
        <w:tc>
          <w:tcPr>
            <w:tcW w:w="4968" w:type="dxa"/>
            <w:vAlign w:val="center"/>
          </w:tcPr>
          <w:p w14:paraId="783BAE54"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0760A9B6" w14:textId="77777777">
        <w:trPr>
          <w:cantSplit/>
        </w:trPr>
        <w:tc>
          <w:tcPr>
            <w:tcW w:w="1548" w:type="dxa"/>
            <w:vMerge/>
            <w:textDirection w:val="btLr"/>
            <w:vAlign w:val="center"/>
          </w:tcPr>
          <w:p w14:paraId="09A48E2D" w14:textId="77777777" w:rsidR="00BD6B97" w:rsidRPr="007A7659" w:rsidRDefault="00BD6B97">
            <w:pPr>
              <w:pStyle w:val="TableLabel"/>
              <w:rPr>
                <w:rFonts w:ascii="Times New Roman" w:hAnsi="Times New Roman"/>
                <w:noProof w:val="0"/>
                <w:sz w:val="16"/>
              </w:rPr>
            </w:pPr>
          </w:p>
        </w:tc>
        <w:tc>
          <w:tcPr>
            <w:tcW w:w="2520" w:type="dxa"/>
            <w:vAlign w:val="center"/>
          </w:tcPr>
          <w:p w14:paraId="08EF0774" w14:textId="77777777" w:rsidR="00BD6B97" w:rsidRPr="007A7659" w:rsidRDefault="00BD6B97" w:rsidP="003F510F">
            <w:pPr>
              <w:pStyle w:val="TableEntry"/>
              <w:rPr>
                <w:i/>
                <w:iCs/>
                <w:noProof w:val="0"/>
                <w:sz w:val="16"/>
              </w:rPr>
            </w:pPr>
            <w:r w:rsidRPr="007A7659">
              <w:rPr>
                <w:i/>
                <w:iCs/>
                <w:noProof w:val="0"/>
                <w:sz w:val="16"/>
              </w:rPr>
              <w:t>UserIsRequestor</w:t>
            </w:r>
          </w:p>
        </w:tc>
        <w:tc>
          <w:tcPr>
            <w:tcW w:w="630" w:type="dxa"/>
            <w:vAlign w:val="center"/>
          </w:tcPr>
          <w:p w14:paraId="54FD9BF8" w14:textId="77777777" w:rsidR="00BD6B97" w:rsidRPr="007A7659" w:rsidRDefault="00BD6B97" w:rsidP="007E3B51">
            <w:pPr>
              <w:pStyle w:val="TableEntry"/>
              <w:rPr>
                <w:i/>
                <w:iCs/>
                <w:noProof w:val="0"/>
                <w:sz w:val="16"/>
              </w:rPr>
            </w:pPr>
            <w:r w:rsidRPr="007A7659">
              <w:rPr>
                <w:i/>
                <w:iCs/>
                <w:noProof w:val="0"/>
                <w:sz w:val="16"/>
              </w:rPr>
              <w:t>U</w:t>
            </w:r>
          </w:p>
        </w:tc>
        <w:tc>
          <w:tcPr>
            <w:tcW w:w="4968" w:type="dxa"/>
            <w:vAlign w:val="center"/>
          </w:tcPr>
          <w:p w14:paraId="20556717" w14:textId="77777777" w:rsidR="00BD6B97" w:rsidRPr="007A7659" w:rsidRDefault="00BD6B97" w:rsidP="003F510F">
            <w:pPr>
              <w:pStyle w:val="TableEntry"/>
              <w:rPr>
                <w:i/>
                <w:iCs/>
                <w:noProof w:val="0"/>
                <w:sz w:val="16"/>
              </w:rPr>
            </w:pPr>
            <w:r w:rsidRPr="007A7659">
              <w:rPr>
                <w:i/>
                <w:iCs/>
                <w:noProof w:val="0"/>
                <w:sz w:val="16"/>
              </w:rPr>
              <w:t>not specialized</w:t>
            </w:r>
          </w:p>
        </w:tc>
      </w:tr>
      <w:tr w:rsidR="00BD6B97" w:rsidRPr="007A7659" w14:paraId="06833B23" w14:textId="77777777">
        <w:trPr>
          <w:cantSplit/>
        </w:trPr>
        <w:tc>
          <w:tcPr>
            <w:tcW w:w="1548" w:type="dxa"/>
            <w:vMerge/>
            <w:textDirection w:val="btLr"/>
            <w:vAlign w:val="center"/>
          </w:tcPr>
          <w:p w14:paraId="225B621E" w14:textId="77777777" w:rsidR="00BD6B97" w:rsidRPr="007A7659" w:rsidRDefault="00BD6B97">
            <w:pPr>
              <w:pStyle w:val="TableLabel"/>
              <w:rPr>
                <w:rFonts w:ascii="Times New Roman" w:hAnsi="Times New Roman"/>
                <w:noProof w:val="0"/>
                <w:sz w:val="16"/>
              </w:rPr>
            </w:pPr>
          </w:p>
        </w:tc>
        <w:tc>
          <w:tcPr>
            <w:tcW w:w="2520" w:type="dxa"/>
            <w:vAlign w:val="center"/>
          </w:tcPr>
          <w:p w14:paraId="26CFD8D0" w14:textId="77777777" w:rsidR="00BD6B97" w:rsidRPr="007A7659" w:rsidRDefault="00BD6B97" w:rsidP="003F510F">
            <w:pPr>
              <w:pStyle w:val="TableEntry"/>
              <w:rPr>
                <w:noProof w:val="0"/>
                <w:sz w:val="16"/>
              </w:rPr>
            </w:pPr>
            <w:r w:rsidRPr="007A7659">
              <w:rPr>
                <w:noProof w:val="0"/>
                <w:sz w:val="16"/>
              </w:rPr>
              <w:t>RoleIDCode</w:t>
            </w:r>
          </w:p>
        </w:tc>
        <w:tc>
          <w:tcPr>
            <w:tcW w:w="630" w:type="dxa"/>
            <w:vAlign w:val="center"/>
          </w:tcPr>
          <w:p w14:paraId="0EBD7B15" w14:textId="77777777" w:rsidR="00BD6B97" w:rsidRPr="007A7659" w:rsidRDefault="00BD6B97" w:rsidP="007E3B51">
            <w:pPr>
              <w:pStyle w:val="TableEntry"/>
              <w:rPr>
                <w:noProof w:val="0"/>
                <w:sz w:val="16"/>
              </w:rPr>
            </w:pPr>
            <w:r w:rsidRPr="007A7659">
              <w:rPr>
                <w:noProof w:val="0"/>
                <w:sz w:val="16"/>
              </w:rPr>
              <w:t>M</w:t>
            </w:r>
          </w:p>
        </w:tc>
        <w:tc>
          <w:tcPr>
            <w:tcW w:w="4968" w:type="dxa"/>
            <w:vAlign w:val="center"/>
          </w:tcPr>
          <w:p w14:paraId="16278E1A" w14:textId="77777777" w:rsidR="00BD6B97" w:rsidRPr="007A7659" w:rsidRDefault="00BD6B97" w:rsidP="003F510F">
            <w:pPr>
              <w:pStyle w:val="TableEntry"/>
              <w:rPr>
                <w:noProof w:val="0"/>
                <w:sz w:val="16"/>
              </w:rPr>
            </w:pPr>
            <w:r w:rsidRPr="007A7659">
              <w:rPr>
                <w:noProof w:val="0"/>
                <w:sz w:val="16"/>
              </w:rPr>
              <w:t>EV(110153, DCM, “Source”)</w:t>
            </w:r>
          </w:p>
        </w:tc>
      </w:tr>
      <w:tr w:rsidR="00BD6B97" w:rsidRPr="007A7659" w14:paraId="24C84F3E" w14:textId="77777777">
        <w:trPr>
          <w:cantSplit/>
        </w:trPr>
        <w:tc>
          <w:tcPr>
            <w:tcW w:w="1548" w:type="dxa"/>
            <w:vMerge/>
            <w:textDirection w:val="btLr"/>
            <w:vAlign w:val="center"/>
          </w:tcPr>
          <w:p w14:paraId="73807053" w14:textId="77777777" w:rsidR="00BD6B97" w:rsidRPr="007A7659" w:rsidRDefault="00BD6B97">
            <w:pPr>
              <w:pStyle w:val="TableLabel"/>
              <w:rPr>
                <w:rFonts w:ascii="Times New Roman" w:hAnsi="Times New Roman"/>
                <w:noProof w:val="0"/>
                <w:sz w:val="16"/>
              </w:rPr>
            </w:pPr>
          </w:p>
        </w:tc>
        <w:tc>
          <w:tcPr>
            <w:tcW w:w="2520" w:type="dxa"/>
            <w:vAlign w:val="center"/>
          </w:tcPr>
          <w:p w14:paraId="21620C5A" w14:textId="77777777" w:rsidR="00BD6B97" w:rsidRPr="007A7659" w:rsidRDefault="00BD6B97" w:rsidP="003F510F">
            <w:pPr>
              <w:pStyle w:val="TableEntry"/>
              <w:rPr>
                <w:noProof w:val="0"/>
                <w:sz w:val="16"/>
              </w:rPr>
            </w:pPr>
            <w:r w:rsidRPr="007A7659">
              <w:rPr>
                <w:noProof w:val="0"/>
                <w:sz w:val="16"/>
              </w:rPr>
              <w:t>NetworkAccessPointTypeCode</w:t>
            </w:r>
          </w:p>
        </w:tc>
        <w:tc>
          <w:tcPr>
            <w:tcW w:w="630" w:type="dxa"/>
            <w:vAlign w:val="center"/>
          </w:tcPr>
          <w:p w14:paraId="49809743" w14:textId="77777777" w:rsidR="00BD6B97" w:rsidRPr="007A7659" w:rsidRDefault="00BD6B97" w:rsidP="007E3B51">
            <w:pPr>
              <w:pStyle w:val="TableEntry"/>
              <w:rPr>
                <w:noProof w:val="0"/>
                <w:sz w:val="16"/>
              </w:rPr>
            </w:pPr>
            <w:r w:rsidRPr="007A7659">
              <w:rPr>
                <w:noProof w:val="0"/>
                <w:sz w:val="16"/>
              </w:rPr>
              <w:t>M</w:t>
            </w:r>
          </w:p>
        </w:tc>
        <w:tc>
          <w:tcPr>
            <w:tcW w:w="4968" w:type="dxa"/>
            <w:vAlign w:val="center"/>
          </w:tcPr>
          <w:p w14:paraId="6537B284" w14:textId="77777777" w:rsidR="00BD6B97" w:rsidRPr="007A7659" w:rsidRDefault="00BD6B97" w:rsidP="003F510F">
            <w:pPr>
              <w:pStyle w:val="TableEntry"/>
              <w:rPr>
                <w:noProof w:val="0"/>
                <w:sz w:val="16"/>
              </w:rPr>
            </w:pPr>
            <w:r w:rsidRPr="007A7659">
              <w:rPr>
                <w:noProof w:val="0"/>
                <w:sz w:val="16"/>
              </w:rPr>
              <w:t>“1” for machine (DNS) name, “2” for IP address</w:t>
            </w:r>
          </w:p>
        </w:tc>
      </w:tr>
      <w:tr w:rsidR="00BD6B97" w:rsidRPr="007A7659" w14:paraId="13D2F961" w14:textId="77777777">
        <w:trPr>
          <w:cantSplit/>
        </w:trPr>
        <w:tc>
          <w:tcPr>
            <w:tcW w:w="1548" w:type="dxa"/>
            <w:vMerge/>
            <w:textDirection w:val="btLr"/>
            <w:vAlign w:val="center"/>
          </w:tcPr>
          <w:p w14:paraId="3394B678" w14:textId="77777777" w:rsidR="00BD6B97" w:rsidRPr="007A7659" w:rsidRDefault="00BD6B97">
            <w:pPr>
              <w:pStyle w:val="TableLabel"/>
              <w:rPr>
                <w:rFonts w:ascii="Times New Roman" w:hAnsi="Times New Roman"/>
                <w:noProof w:val="0"/>
                <w:sz w:val="16"/>
              </w:rPr>
            </w:pPr>
          </w:p>
        </w:tc>
        <w:tc>
          <w:tcPr>
            <w:tcW w:w="2520" w:type="dxa"/>
            <w:vAlign w:val="center"/>
          </w:tcPr>
          <w:p w14:paraId="6B28F53B" w14:textId="77777777" w:rsidR="00BD6B97" w:rsidRPr="007A7659" w:rsidRDefault="00BD6B97" w:rsidP="003F510F">
            <w:pPr>
              <w:pStyle w:val="TableEntry"/>
              <w:rPr>
                <w:noProof w:val="0"/>
                <w:sz w:val="16"/>
              </w:rPr>
            </w:pPr>
            <w:r w:rsidRPr="007A7659">
              <w:rPr>
                <w:noProof w:val="0"/>
                <w:sz w:val="16"/>
              </w:rPr>
              <w:t>NetworkAccessPointID</w:t>
            </w:r>
          </w:p>
        </w:tc>
        <w:tc>
          <w:tcPr>
            <w:tcW w:w="630" w:type="dxa"/>
            <w:vAlign w:val="center"/>
          </w:tcPr>
          <w:p w14:paraId="1D54B7E5" w14:textId="77777777" w:rsidR="00BD6B97" w:rsidRPr="007A7659" w:rsidRDefault="00BD6B97" w:rsidP="007E3B51">
            <w:pPr>
              <w:pStyle w:val="TableEntry"/>
              <w:rPr>
                <w:noProof w:val="0"/>
                <w:sz w:val="16"/>
              </w:rPr>
            </w:pPr>
            <w:r w:rsidRPr="007A7659">
              <w:rPr>
                <w:noProof w:val="0"/>
                <w:sz w:val="16"/>
              </w:rPr>
              <w:t>M</w:t>
            </w:r>
          </w:p>
        </w:tc>
        <w:tc>
          <w:tcPr>
            <w:tcW w:w="4968" w:type="dxa"/>
            <w:vAlign w:val="center"/>
          </w:tcPr>
          <w:p w14:paraId="561F8F8D" w14:textId="77777777" w:rsidR="00BD6B97" w:rsidRPr="007A7659" w:rsidRDefault="00BD6B97" w:rsidP="003F510F">
            <w:pPr>
              <w:pStyle w:val="TableEntry"/>
              <w:rPr>
                <w:noProof w:val="0"/>
                <w:sz w:val="16"/>
              </w:rPr>
            </w:pPr>
            <w:r w:rsidRPr="007A7659">
              <w:rPr>
                <w:noProof w:val="0"/>
                <w:sz w:val="16"/>
              </w:rPr>
              <w:t>The machine name or IP address.</w:t>
            </w:r>
          </w:p>
        </w:tc>
      </w:tr>
    </w:tbl>
    <w:p w14:paraId="1FB5B9F5" w14:textId="77777777" w:rsidR="00A86E7F" w:rsidRPr="007A7659" w:rsidRDefault="00A86E7F"/>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C8077E3" w14:textId="77777777" w:rsidTr="00AE5ED3">
        <w:trPr>
          <w:cantSplit/>
        </w:trPr>
        <w:tc>
          <w:tcPr>
            <w:tcW w:w="1548" w:type="dxa"/>
            <w:vMerge w:val="restart"/>
          </w:tcPr>
          <w:p w14:paraId="19ABBCEE" w14:textId="77777777" w:rsidR="00BD6B97" w:rsidRPr="007A7659" w:rsidRDefault="00BD6B97" w:rsidP="0002013A">
            <w:pPr>
              <w:pStyle w:val="TableEntryHeader"/>
            </w:pPr>
            <w:r w:rsidRPr="007A7659">
              <w:t>Human Requestor (if known)</w:t>
            </w:r>
          </w:p>
          <w:p w14:paraId="6C7BB087"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6030227A"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31A790D7"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46C5EE0"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1CAADC70" w14:textId="77777777">
        <w:trPr>
          <w:cantSplit/>
        </w:trPr>
        <w:tc>
          <w:tcPr>
            <w:tcW w:w="1548" w:type="dxa"/>
            <w:vMerge/>
            <w:textDirection w:val="btLr"/>
            <w:vAlign w:val="center"/>
          </w:tcPr>
          <w:p w14:paraId="7784285D" w14:textId="77777777" w:rsidR="00BD6B97" w:rsidRPr="007A7659" w:rsidRDefault="00BD6B97">
            <w:pPr>
              <w:pStyle w:val="TableLabel"/>
              <w:rPr>
                <w:rFonts w:ascii="Times New Roman" w:hAnsi="Times New Roman"/>
                <w:noProof w:val="0"/>
                <w:sz w:val="16"/>
              </w:rPr>
            </w:pPr>
          </w:p>
        </w:tc>
        <w:tc>
          <w:tcPr>
            <w:tcW w:w="2520" w:type="dxa"/>
            <w:vAlign w:val="center"/>
          </w:tcPr>
          <w:p w14:paraId="240D5D04"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2FB6253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9BE82BF"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0C30F9C" w14:textId="77777777">
        <w:trPr>
          <w:cantSplit/>
        </w:trPr>
        <w:tc>
          <w:tcPr>
            <w:tcW w:w="1548" w:type="dxa"/>
            <w:vMerge/>
            <w:textDirection w:val="btLr"/>
            <w:vAlign w:val="center"/>
          </w:tcPr>
          <w:p w14:paraId="61D782B0" w14:textId="77777777" w:rsidR="00BD6B97" w:rsidRPr="007A7659" w:rsidRDefault="00BD6B97">
            <w:pPr>
              <w:pStyle w:val="TableLabel"/>
              <w:rPr>
                <w:rFonts w:ascii="Times New Roman" w:hAnsi="Times New Roman"/>
                <w:noProof w:val="0"/>
                <w:sz w:val="16"/>
              </w:rPr>
            </w:pPr>
          </w:p>
        </w:tc>
        <w:tc>
          <w:tcPr>
            <w:tcW w:w="2520" w:type="dxa"/>
            <w:vAlign w:val="center"/>
          </w:tcPr>
          <w:p w14:paraId="23BD7726"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3690C52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AE7FC33"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A04B8D8" w14:textId="77777777">
        <w:trPr>
          <w:cantSplit/>
        </w:trPr>
        <w:tc>
          <w:tcPr>
            <w:tcW w:w="1548" w:type="dxa"/>
            <w:vMerge/>
            <w:textDirection w:val="btLr"/>
            <w:vAlign w:val="center"/>
          </w:tcPr>
          <w:p w14:paraId="363AC0D8" w14:textId="77777777" w:rsidR="00BD6B97" w:rsidRPr="007A7659" w:rsidRDefault="00BD6B97">
            <w:pPr>
              <w:pStyle w:val="TableLabel"/>
              <w:rPr>
                <w:rFonts w:ascii="Times New Roman" w:hAnsi="Times New Roman"/>
                <w:noProof w:val="0"/>
                <w:sz w:val="16"/>
              </w:rPr>
            </w:pPr>
          </w:p>
        </w:tc>
        <w:tc>
          <w:tcPr>
            <w:tcW w:w="2520" w:type="dxa"/>
            <w:vAlign w:val="center"/>
          </w:tcPr>
          <w:p w14:paraId="0704EAE6"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62B43785"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36C2CB79"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52FE84B" w14:textId="77777777">
        <w:trPr>
          <w:cantSplit/>
        </w:trPr>
        <w:tc>
          <w:tcPr>
            <w:tcW w:w="1548" w:type="dxa"/>
            <w:vMerge/>
            <w:textDirection w:val="btLr"/>
            <w:vAlign w:val="center"/>
          </w:tcPr>
          <w:p w14:paraId="52343925" w14:textId="77777777" w:rsidR="00BD6B97" w:rsidRPr="007A7659" w:rsidRDefault="00BD6B97">
            <w:pPr>
              <w:pStyle w:val="TableLabel"/>
              <w:rPr>
                <w:rFonts w:ascii="Times New Roman" w:hAnsi="Times New Roman"/>
                <w:noProof w:val="0"/>
                <w:sz w:val="16"/>
              </w:rPr>
            </w:pPr>
          </w:p>
        </w:tc>
        <w:tc>
          <w:tcPr>
            <w:tcW w:w="2520" w:type="dxa"/>
            <w:vAlign w:val="center"/>
          </w:tcPr>
          <w:p w14:paraId="388111E4"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A981C50"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488303A7"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D95654" w:rsidRPr="007A7659" w14:paraId="745C35FF" w14:textId="77777777">
        <w:trPr>
          <w:cantSplit/>
        </w:trPr>
        <w:tc>
          <w:tcPr>
            <w:tcW w:w="1548" w:type="dxa"/>
            <w:vMerge/>
            <w:textDirection w:val="btLr"/>
            <w:vAlign w:val="center"/>
          </w:tcPr>
          <w:p w14:paraId="79EF8226" w14:textId="77777777" w:rsidR="00D95654" w:rsidRPr="007A7659" w:rsidRDefault="00D95654" w:rsidP="00D95654">
            <w:pPr>
              <w:pStyle w:val="TableLabel"/>
              <w:rPr>
                <w:rFonts w:ascii="Times New Roman" w:hAnsi="Times New Roman"/>
                <w:noProof w:val="0"/>
                <w:sz w:val="16"/>
              </w:rPr>
            </w:pPr>
          </w:p>
        </w:tc>
        <w:tc>
          <w:tcPr>
            <w:tcW w:w="2520" w:type="dxa"/>
            <w:vAlign w:val="center"/>
          </w:tcPr>
          <w:p w14:paraId="7460E423" w14:textId="77777777" w:rsidR="00D95654" w:rsidRPr="007A7659" w:rsidRDefault="00D95654" w:rsidP="00D95654">
            <w:pPr>
              <w:pStyle w:val="TableEntry"/>
              <w:rPr>
                <w:iCs/>
                <w:noProof w:val="0"/>
                <w:sz w:val="16"/>
              </w:rPr>
            </w:pPr>
            <w:r w:rsidRPr="007A7659">
              <w:rPr>
                <w:iCs/>
                <w:noProof w:val="0"/>
                <w:sz w:val="16"/>
              </w:rPr>
              <w:t>NetworkAccessPointTypeCode</w:t>
            </w:r>
          </w:p>
        </w:tc>
        <w:tc>
          <w:tcPr>
            <w:tcW w:w="630" w:type="dxa"/>
            <w:vAlign w:val="center"/>
          </w:tcPr>
          <w:p w14:paraId="441D0821" w14:textId="77777777" w:rsidR="00D95654" w:rsidRPr="007A7659" w:rsidRDefault="00D95654" w:rsidP="00D95654">
            <w:pPr>
              <w:pStyle w:val="TableEntry"/>
              <w:jc w:val="center"/>
              <w:rPr>
                <w:iCs/>
                <w:noProof w:val="0"/>
                <w:sz w:val="16"/>
              </w:rPr>
            </w:pPr>
            <w:r w:rsidRPr="007A7659">
              <w:rPr>
                <w:i/>
                <w:iCs/>
                <w:noProof w:val="0"/>
                <w:sz w:val="16"/>
              </w:rPr>
              <w:t>U</w:t>
            </w:r>
          </w:p>
        </w:tc>
        <w:tc>
          <w:tcPr>
            <w:tcW w:w="4968" w:type="dxa"/>
            <w:vAlign w:val="center"/>
          </w:tcPr>
          <w:p w14:paraId="28CDA5BE" w14:textId="77777777" w:rsidR="00D95654" w:rsidRPr="007A7659" w:rsidRDefault="00D95654" w:rsidP="007E3B51">
            <w:pPr>
              <w:pStyle w:val="TableEntry"/>
              <w:rPr>
                <w:iCs/>
                <w:noProof w:val="0"/>
                <w:sz w:val="16"/>
              </w:rPr>
            </w:pPr>
            <w:r w:rsidRPr="007A7659">
              <w:rPr>
                <w:i/>
                <w:iCs/>
                <w:noProof w:val="0"/>
                <w:sz w:val="16"/>
              </w:rPr>
              <w:t>not specialized</w:t>
            </w:r>
          </w:p>
        </w:tc>
      </w:tr>
      <w:tr w:rsidR="00D95654" w:rsidRPr="007A7659" w14:paraId="47390B1D" w14:textId="77777777" w:rsidTr="00AE5ED3">
        <w:trPr>
          <w:cantSplit/>
        </w:trPr>
        <w:tc>
          <w:tcPr>
            <w:tcW w:w="1548" w:type="dxa"/>
            <w:vMerge/>
            <w:textDirection w:val="btLr"/>
            <w:vAlign w:val="center"/>
          </w:tcPr>
          <w:p w14:paraId="10907EE3" w14:textId="77777777" w:rsidR="00D95654" w:rsidRPr="007A7659" w:rsidRDefault="00D95654" w:rsidP="00D95654">
            <w:pPr>
              <w:pStyle w:val="TableLabel"/>
              <w:rPr>
                <w:rFonts w:ascii="Times New Roman" w:hAnsi="Times New Roman"/>
                <w:noProof w:val="0"/>
                <w:sz w:val="16"/>
              </w:rPr>
            </w:pPr>
          </w:p>
        </w:tc>
        <w:tc>
          <w:tcPr>
            <w:tcW w:w="2520" w:type="dxa"/>
            <w:vAlign w:val="center"/>
          </w:tcPr>
          <w:p w14:paraId="126078B3" w14:textId="77777777" w:rsidR="00D95654" w:rsidRPr="007A7659" w:rsidRDefault="00D95654" w:rsidP="00D95654">
            <w:pPr>
              <w:pStyle w:val="TableEntry"/>
              <w:rPr>
                <w:iCs/>
                <w:noProof w:val="0"/>
                <w:sz w:val="16"/>
              </w:rPr>
            </w:pPr>
            <w:r w:rsidRPr="007A7659">
              <w:rPr>
                <w:iCs/>
                <w:noProof w:val="0"/>
                <w:sz w:val="16"/>
              </w:rPr>
              <w:t>NetworkAccessPointID</w:t>
            </w:r>
          </w:p>
        </w:tc>
        <w:tc>
          <w:tcPr>
            <w:tcW w:w="630" w:type="dxa"/>
            <w:vAlign w:val="center"/>
          </w:tcPr>
          <w:p w14:paraId="1A032147" w14:textId="77777777" w:rsidR="00D95654" w:rsidRPr="007A7659" w:rsidRDefault="00D95654" w:rsidP="00D95654">
            <w:pPr>
              <w:pStyle w:val="TableEntry"/>
              <w:jc w:val="center"/>
              <w:rPr>
                <w:iCs/>
                <w:noProof w:val="0"/>
                <w:sz w:val="16"/>
              </w:rPr>
            </w:pPr>
            <w:r w:rsidRPr="007A7659">
              <w:rPr>
                <w:i/>
                <w:iCs/>
                <w:noProof w:val="0"/>
                <w:sz w:val="16"/>
              </w:rPr>
              <w:t>U</w:t>
            </w:r>
          </w:p>
        </w:tc>
        <w:tc>
          <w:tcPr>
            <w:tcW w:w="4968" w:type="dxa"/>
            <w:vAlign w:val="center"/>
          </w:tcPr>
          <w:p w14:paraId="052067C1" w14:textId="77777777" w:rsidR="00D95654" w:rsidRPr="007A7659" w:rsidRDefault="00D95654" w:rsidP="00D95654">
            <w:pPr>
              <w:pStyle w:val="TableEntry"/>
              <w:rPr>
                <w:iCs/>
                <w:noProof w:val="0"/>
                <w:sz w:val="16"/>
              </w:rPr>
            </w:pPr>
            <w:r w:rsidRPr="007A7659">
              <w:rPr>
                <w:i/>
                <w:iCs/>
                <w:noProof w:val="0"/>
                <w:sz w:val="16"/>
              </w:rPr>
              <w:t>not specialized</w:t>
            </w:r>
          </w:p>
        </w:tc>
      </w:tr>
    </w:tbl>
    <w:p w14:paraId="726C339F"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3D05F41" w14:textId="77777777" w:rsidTr="00AE5ED3">
        <w:trPr>
          <w:cantSplit/>
        </w:trPr>
        <w:tc>
          <w:tcPr>
            <w:tcW w:w="1548" w:type="dxa"/>
            <w:vMerge w:val="restart"/>
          </w:tcPr>
          <w:p w14:paraId="3C053DAB" w14:textId="77777777" w:rsidR="00BD6B97" w:rsidRPr="007A7659" w:rsidRDefault="00BD6B97" w:rsidP="0002013A">
            <w:pPr>
              <w:pStyle w:val="TableEntryHeader"/>
            </w:pPr>
            <w:r w:rsidRPr="007A7659">
              <w:t>Destination</w:t>
            </w:r>
          </w:p>
          <w:p w14:paraId="301B99F8" w14:textId="77777777" w:rsidR="00BD6B97" w:rsidRPr="007A7659" w:rsidRDefault="00BD6B97" w:rsidP="000E4DD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DEE988F"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355F7B2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B040213" w14:textId="77777777" w:rsidR="00BD6B97" w:rsidRPr="007A7659" w:rsidRDefault="00BD6B97">
            <w:pPr>
              <w:pStyle w:val="TableEntry"/>
              <w:rPr>
                <w:noProof w:val="0"/>
                <w:sz w:val="16"/>
              </w:rPr>
            </w:pPr>
            <w:r w:rsidRPr="007A7659">
              <w:rPr>
                <w:noProof w:val="0"/>
                <w:sz w:val="16"/>
              </w:rPr>
              <w:t>The identity of the Patient Identifier Cross-reference Manager or Document Registry facility and receiving application from the HL7 message; concatenated together, separated by the | character.</w:t>
            </w:r>
          </w:p>
        </w:tc>
      </w:tr>
      <w:tr w:rsidR="00BD6B97" w:rsidRPr="007A7659" w14:paraId="32AF87A3" w14:textId="77777777">
        <w:trPr>
          <w:cantSplit/>
        </w:trPr>
        <w:tc>
          <w:tcPr>
            <w:tcW w:w="1548" w:type="dxa"/>
            <w:vMerge/>
            <w:textDirection w:val="btLr"/>
            <w:vAlign w:val="center"/>
          </w:tcPr>
          <w:p w14:paraId="7BE31DF8" w14:textId="77777777" w:rsidR="00BD6B97" w:rsidRPr="007A7659" w:rsidRDefault="00BD6B97">
            <w:pPr>
              <w:pStyle w:val="TableLabel"/>
              <w:rPr>
                <w:rFonts w:ascii="Times New Roman" w:hAnsi="Times New Roman"/>
                <w:noProof w:val="0"/>
                <w:sz w:val="16"/>
              </w:rPr>
            </w:pPr>
          </w:p>
        </w:tc>
        <w:tc>
          <w:tcPr>
            <w:tcW w:w="2520" w:type="dxa"/>
            <w:vAlign w:val="center"/>
          </w:tcPr>
          <w:p w14:paraId="5301BFBC"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052566E4" w14:textId="77777777" w:rsidR="00BD6B97" w:rsidRPr="007A7659" w:rsidRDefault="00F67A5D">
            <w:pPr>
              <w:pStyle w:val="TableEntry"/>
              <w:jc w:val="center"/>
              <w:rPr>
                <w:i/>
                <w:iCs/>
                <w:noProof w:val="0"/>
                <w:sz w:val="16"/>
              </w:rPr>
            </w:pPr>
            <w:r w:rsidRPr="007A7659">
              <w:rPr>
                <w:i/>
                <w:iCs/>
                <w:noProof w:val="0"/>
                <w:sz w:val="16"/>
              </w:rPr>
              <w:t>U</w:t>
            </w:r>
          </w:p>
        </w:tc>
        <w:tc>
          <w:tcPr>
            <w:tcW w:w="4968" w:type="dxa"/>
            <w:vAlign w:val="center"/>
          </w:tcPr>
          <w:p w14:paraId="06E8F945"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21D56A9" w14:textId="77777777">
        <w:trPr>
          <w:cantSplit/>
        </w:trPr>
        <w:tc>
          <w:tcPr>
            <w:tcW w:w="1548" w:type="dxa"/>
            <w:vMerge/>
            <w:textDirection w:val="btLr"/>
            <w:vAlign w:val="center"/>
          </w:tcPr>
          <w:p w14:paraId="12F33B34" w14:textId="77777777" w:rsidR="00BD6B97" w:rsidRPr="007A7659" w:rsidRDefault="00BD6B97">
            <w:pPr>
              <w:pStyle w:val="TableLabel"/>
              <w:rPr>
                <w:rFonts w:ascii="Times New Roman" w:hAnsi="Times New Roman"/>
                <w:noProof w:val="0"/>
                <w:sz w:val="16"/>
              </w:rPr>
            </w:pPr>
          </w:p>
        </w:tc>
        <w:tc>
          <w:tcPr>
            <w:tcW w:w="2520" w:type="dxa"/>
            <w:vAlign w:val="center"/>
          </w:tcPr>
          <w:p w14:paraId="1832FC34"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7702273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8A73808"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6475B6B" w14:textId="77777777">
        <w:trPr>
          <w:cantSplit/>
        </w:trPr>
        <w:tc>
          <w:tcPr>
            <w:tcW w:w="1548" w:type="dxa"/>
            <w:vMerge/>
            <w:textDirection w:val="btLr"/>
            <w:vAlign w:val="center"/>
          </w:tcPr>
          <w:p w14:paraId="2A925D60" w14:textId="77777777" w:rsidR="00BD6B97" w:rsidRPr="007A7659" w:rsidRDefault="00BD6B97">
            <w:pPr>
              <w:pStyle w:val="TableLabel"/>
              <w:rPr>
                <w:rFonts w:ascii="Times New Roman" w:hAnsi="Times New Roman"/>
                <w:noProof w:val="0"/>
                <w:sz w:val="16"/>
              </w:rPr>
            </w:pPr>
          </w:p>
        </w:tc>
        <w:tc>
          <w:tcPr>
            <w:tcW w:w="2520" w:type="dxa"/>
            <w:vAlign w:val="center"/>
          </w:tcPr>
          <w:p w14:paraId="4C14E665" w14:textId="77777777" w:rsidR="00BD6B97" w:rsidRPr="007A7659" w:rsidRDefault="00BD6B97" w:rsidP="00BC6623">
            <w:pPr>
              <w:pStyle w:val="TableEntry"/>
              <w:rPr>
                <w:i/>
                <w:iCs/>
                <w:noProof w:val="0"/>
                <w:sz w:val="16"/>
              </w:rPr>
            </w:pPr>
            <w:r w:rsidRPr="007A7659">
              <w:rPr>
                <w:i/>
                <w:iCs/>
                <w:noProof w:val="0"/>
                <w:sz w:val="16"/>
              </w:rPr>
              <w:t>UserIsRequestor</w:t>
            </w:r>
          </w:p>
        </w:tc>
        <w:tc>
          <w:tcPr>
            <w:tcW w:w="630" w:type="dxa"/>
            <w:vAlign w:val="center"/>
          </w:tcPr>
          <w:p w14:paraId="58D78536" w14:textId="77777777" w:rsidR="00BD6B97" w:rsidRPr="007A7659" w:rsidRDefault="00BD6B97" w:rsidP="00BC6623">
            <w:pPr>
              <w:pStyle w:val="TableEntry"/>
              <w:jc w:val="center"/>
              <w:rPr>
                <w:i/>
                <w:iCs/>
                <w:noProof w:val="0"/>
                <w:sz w:val="16"/>
              </w:rPr>
            </w:pPr>
            <w:r w:rsidRPr="007A7659">
              <w:rPr>
                <w:i/>
                <w:iCs/>
                <w:noProof w:val="0"/>
                <w:sz w:val="16"/>
              </w:rPr>
              <w:t>U</w:t>
            </w:r>
          </w:p>
        </w:tc>
        <w:tc>
          <w:tcPr>
            <w:tcW w:w="4968" w:type="dxa"/>
            <w:vAlign w:val="center"/>
          </w:tcPr>
          <w:p w14:paraId="5F1E3E42"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2058D06" w14:textId="77777777">
        <w:trPr>
          <w:cantSplit/>
        </w:trPr>
        <w:tc>
          <w:tcPr>
            <w:tcW w:w="1548" w:type="dxa"/>
            <w:vMerge/>
            <w:textDirection w:val="btLr"/>
            <w:vAlign w:val="center"/>
          </w:tcPr>
          <w:p w14:paraId="1A8AF1DD" w14:textId="77777777" w:rsidR="00BD6B97" w:rsidRPr="007A7659" w:rsidRDefault="00BD6B97">
            <w:pPr>
              <w:pStyle w:val="TableLabel"/>
              <w:rPr>
                <w:rFonts w:ascii="Times New Roman" w:hAnsi="Times New Roman"/>
                <w:noProof w:val="0"/>
                <w:sz w:val="16"/>
              </w:rPr>
            </w:pPr>
          </w:p>
        </w:tc>
        <w:tc>
          <w:tcPr>
            <w:tcW w:w="2520" w:type="dxa"/>
            <w:vAlign w:val="center"/>
          </w:tcPr>
          <w:p w14:paraId="5F6D6487"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02B6868F"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F54C490"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0F6649C7" w14:textId="77777777">
        <w:trPr>
          <w:cantSplit/>
        </w:trPr>
        <w:tc>
          <w:tcPr>
            <w:tcW w:w="1548" w:type="dxa"/>
            <w:vMerge/>
            <w:textDirection w:val="btLr"/>
            <w:vAlign w:val="center"/>
          </w:tcPr>
          <w:p w14:paraId="09FFFF51" w14:textId="77777777" w:rsidR="00BD6B97" w:rsidRPr="007A7659" w:rsidRDefault="00BD6B97">
            <w:pPr>
              <w:pStyle w:val="TableLabel"/>
              <w:rPr>
                <w:rFonts w:ascii="Times New Roman" w:hAnsi="Times New Roman"/>
                <w:noProof w:val="0"/>
                <w:sz w:val="16"/>
              </w:rPr>
            </w:pPr>
          </w:p>
        </w:tc>
        <w:tc>
          <w:tcPr>
            <w:tcW w:w="2520" w:type="dxa"/>
            <w:vAlign w:val="center"/>
          </w:tcPr>
          <w:p w14:paraId="3CF27BA0"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3D7D819E"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2E251BC"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640BFC0D" w14:textId="77777777" w:rsidTr="00AE5ED3">
        <w:trPr>
          <w:cantSplit/>
        </w:trPr>
        <w:tc>
          <w:tcPr>
            <w:tcW w:w="1548" w:type="dxa"/>
            <w:vMerge/>
            <w:textDirection w:val="btLr"/>
            <w:vAlign w:val="center"/>
          </w:tcPr>
          <w:p w14:paraId="62291EC6" w14:textId="77777777" w:rsidR="00BD6B97" w:rsidRPr="007A7659" w:rsidRDefault="00BD6B97">
            <w:pPr>
              <w:pStyle w:val="TableLabel"/>
              <w:rPr>
                <w:rFonts w:ascii="Times New Roman" w:hAnsi="Times New Roman"/>
                <w:noProof w:val="0"/>
                <w:sz w:val="16"/>
              </w:rPr>
            </w:pPr>
          </w:p>
        </w:tc>
        <w:tc>
          <w:tcPr>
            <w:tcW w:w="2520" w:type="dxa"/>
            <w:vAlign w:val="center"/>
          </w:tcPr>
          <w:p w14:paraId="5E8E76B5"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A6CE35C"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5E5AFF96" w14:textId="77777777" w:rsidR="00BD6B97" w:rsidRPr="007A7659" w:rsidRDefault="00BD6B97">
            <w:pPr>
              <w:pStyle w:val="TableEntry"/>
              <w:rPr>
                <w:noProof w:val="0"/>
                <w:sz w:val="16"/>
              </w:rPr>
            </w:pPr>
            <w:r w:rsidRPr="007A7659">
              <w:rPr>
                <w:noProof w:val="0"/>
                <w:sz w:val="16"/>
              </w:rPr>
              <w:t>The machine name or IP address.</w:t>
            </w:r>
          </w:p>
        </w:tc>
      </w:tr>
    </w:tbl>
    <w:p w14:paraId="3AD16167" w14:textId="77777777" w:rsidR="00A9231E" w:rsidRPr="007A7659" w:rsidRDefault="00A9231E"/>
    <w:p w14:paraId="0D928EBA" w14:textId="77777777" w:rsidR="004722A1" w:rsidRPr="007A7659" w:rsidRDefault="004722A1"/>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38AA9625" w14:textId="77777777">
        <w:trPr>
          <w:cantSplit/>
        </w:trPr>
        <w:tc>
          <w:tcPr>
            <w:tcW w:w="1728" w:type="dxa"/>
            <w:vMerge w:val="restart"/>
          </w:tcPr>
          <w:p w14:paraId="4A7A3509" w14:textId="77777777" w:rsidR="00BD6B97" w:rsidRPr="007A7659" w:rsidRDefault="00BD6B97" w:rsidP="0002013A">
            <w:pPr>
              <w:pStyle w:val="TableEntryHeader"/>
            </w:pPr>
            <w:r w:rsidRPr="007A7659">
              <w:lastRenderedPageBreak/>
              <w:t>Audit Source</w:t>
            </w:r>
          </w:p>
          <w:p w14:paraId="4D516E57"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4802D1CD"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2F37894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09A408A" w14:textId="77777777" w:rsidR="00BD6B97" w:rsidRPr="007A7659" w:rsidRDefault="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4CFA310D" w14:textId="77777777">
        <w:trPr>
          <w:cantSplit/>
        </w:trPr>
        <w:tc>
          <w:tcPr>
            <w:tcW w:w="1728" w:type="dxa"/>
            <w:vMerge/>
            <w:textDirection w:val="btLr"/>
            <w:vAlign w:val="center"/>
          </w:tcPr>
          <w:p w14:paraId="034EE323" w14:textId="77777777" w:rsidR="00BD6B97" w:rsidRPr="007A7659" w:rsidRDefault="00BD6B97">
            <w:pPr>
              <w:pStyle w:val="TableLabel"/>
              <w:rPr>
                <w:rFonts w:ascii="Times New Roman" w:hAnsi="Times New Roman"/>
                <w:noProof w:val="0"/>
                <w:sz w:val="16"/>
              </w:rPr>
            </w:pPr>
          </w:p>
        </w:tc>
        <w:tc>
          <w:tcPr>
            <w:tcW w:w="2340" w:type="dxa"/>
            <w:vAlign w:val="center"/>
          </w:tcPr>
          <w:p w14:paraId="046C5E8E"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4C7420D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E1CABDE"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BD54B41" w14:textId="77777777">
        <w:trPr>
          <w:cantSplit/>
        </w:trPr>
        <w:tc>
          <w:tcPr>
            <w:tcW w:w="1728" w:type="dxa"/>
            <w:vMerge/>
            <w:textDirection w:val="btLr"/>
            <w:vAlign w:val="center"/>
          </w:tcPr>
          <w:p w14:paraId="35388B8D" w14:textId="77777777" w:rsidR="00BD6B97" w:rsidRPr="007A7659" w:rsidRDefault="00BD6B97">
            <w:pPr>
              <w:pStyle w:val="TableLabel"/>
              <w:rPr>
                <w:rFonts w:ascii="Times New Roman" w:hAnsi="Times New Roman"/>
                <w:noProof w:val="0"/>
                <w:sz w:val="16"/>
              </w:rPr>
            </w:pPr>
          </w:p>
        </w:tc>
        <w:tc>
          <w:tcPr>
            <w:tcW w:w="2340" w:type="dxa"/>
            <w:vAlign w:val="center"/>
          </w:tcPr>
          <w:p w14:paraId="554E732B"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3DA5156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1322580"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40B4FFD0"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0ACD114" w14:textId="77777777" w:rsidTr="00AE5ED3">
        <w:trPr>
          <w:cantSplit/>
        </w:trPr>
        <w:tc>
          <w:tcPr>
            <w:tcW w:w="1548" w:type="dxa"/>
            <w:vMerge w:val="restart"/>
          </w:tcPr>
          <w:p w14:paraId="7AC6B609" w14:textId="77777777" w:rsidR="00BD6B97" w:rsidRPr="007A7659" w:rsidRDefault="00BD6B97" w:rsidP="0002013A">
            <w:pPr>
              <w:pStyle w:val="TableEntryHeader"/>
            </w:pPr>
            <w:r w:rsidRPr="007A7659">
              <w:t>Patient</w:t>
            </w:r>
          </w:p>
          <w:p w14:paraId="3442718E"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740B18D8"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68C5028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8FE5918" w14:textId="77777777" w:rsidR="00BD6B97" w:rsidRPr="007A7659" w:rsidRDefault="00BD6B97">
            <w:pPr>
              <w:pStyle w:val="TableEntry"/>
              <w:rPr>
                <w:noProof w:val="0"/>
                <w:sz w:val="16"/>
              </w:rPr>
            </w:pPr>
            <w:r w:rsidRPr="007A7659">
              <w:rPr>
                <w:noProof w:val="0"/>
                <w:sz w:val="16"/>
              </w:rPr>
              <w:t>“1” (person)</w:t>
            </w:r>
          </w:p>
        </w:tc>
      </w:tr>
      <w:tr w:rsidR="00BD6B97" w:rsidRPr="007A7659" w14:paraId="58925F5D" w14:textId="77777777">
        <w:trPr>
          <w:cantSplit/>
        </w:trPr>
        <w:tc>
          <w:tcPr>
            <w:tcW w:w="1548" w:type="dxa"/>
            <w:vMerge/>
            <w:vAlign w:val="center"/>
          </w:tcPr>
          <w:p w14:paraId="00DD9A33" w14:textId="77777777" w:rsidR="00BD6B97" w:rsidRPr="007A7659" w:rsidRDefault="00BD6B97">
            <w:pPr>
              <w:pStyle w:val="TableLabel"/>
              <w:rPr>
                <w:rFonts w:ascii="Times New Roman" w:hAnsi="Times New Roman"/>
                <w:noProof w:val="0"/>
                <w:sz w:val="16"/>
              </w:rPr>
            </w:pPr>
          </w:p>
        </w:tc>
        <w:tc>
          <w:tcPr>
            <w:tcW w:w="2520" w:type="dxa"/>
            <w:vAlign w:val="center"/>
          </w:tcPr>
          <w:p w14:paraId="50715744"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272DAEA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E91C07E" w14:textId="77777777" w:rsidR="00BD6B97" w:rsidRPr="007A7659" w:rsidRDefault="00BD6B97">
            <w:pPr>
              <w:pStyle w:val="TableEntry"/>
              <w:rPr>
                <w:b/>
                <w:i/>
                <w:noProof w:val="0"/>
                <w:sz w:val="16"/>
              </w:rPr>
            </w:pPr>
            <w:r w:rsidRPr="007A7659">
              <w:rPr>
                <w:noProof w:val="0"/>
                <w:sz w:val="16"/>
              </w:rPr>
              <w:t>“1” (patient)</w:t>
            </w:r>
          </w:p>
        </w:tc>
      </w:tr>
      <w:tr w:rsidR="00BD6B97" w:rsidRPr="007A7659" w14:paraId="364FA1EC" w14:textId="77777777">
        <w:trPr>
          <w:cantSplit/>
        </w:trPr>
        <w:tc>
          <w:tcPr>
            <w:tcW w:w="1548" w:type="dxa"/>
            <w:vMerge/>
            <w:vAlign w:val="center"/>
          </w:tcPr>
          <w:p w14:paraId="02615878" w14:textId="77777777" w:rsidR="00BD6B97" w:rsidRPr="007A7659" w:rsidRDefault="00BD6B97">
            <w:pPr>
              <w:pStyle w:val="TableLabel"/>
              <w:rPr>
                <w:rFonts w:ascii="Times New Roman" w:hAnsi="Times New Roman"/>
                <w:noProof w:val="0"/>
                <w:sz w:val="16"/>
              </w:rPr>
            </w:pPr>
          </w:p>
        </w:tc>
        <w:tc>
          <w:tcPr>
            <w:tcW w:w="2520" w:type="dxa"/>
            <w:vAlign w:val="center"/>
          </w:tcPr>
          <w:p w14:paraId="6B8B935C"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64A1313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6EA51C5"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B8A6156" w14:textId="77777777">
        <w:trPr>
          <w:cantSplit/>
        </w:trPr>
        <w:tc>
          <w:tcPr>
            <w:tcW w:w="1548" w:type="dxa"/>
            <w:vMerge/>
            <w:vAlign w:val="center"/>
          </w:tcPr>
          <w:p w14:paraId="2803ACC8" w14:textId="77777777" w:rsidR="00BD6B97" w:rsidRPr="007A7659" w:rsidRDefault="00BD6B97">
            <w:pPr>
              <w:pStyle w:val="TableLabel"/>
              <w:rPr>
                <w:rFonts w:ascii="Times New Roman" w:hAnsi="Times New Roman"/>
                <w:noProof w:val="0"/>
                <w:sz w:val="16"/>
              </w:rPr>
            </w:pPr>
          </w:p>
        </w:tc>
        <w:tc>
          <w:tcPr>
            <w:tcW w:w="2520" w:type="dxa"/>
            <w:vAlign w:val="center"/>
          </w:tcPr>
          <w:p w14:paraId="30084A86"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491FD6AA"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657B0562" w14:textId="77777777" w:rsidR="00BD6B97" w:rsidRPr="007A7659" w:rsidRDefault="00DA2336" w:rsidP="00DA2336">
            <w:pPr>
              <w:pStyle w:val="TableEntry"/>
              <w:rPr>
                <w:i/>
                <w:noProof w:val="0"/>
                <w:sz w:val="16"/>
              </w:rPr>
            </w:pPr>
            <w:r w:rsidRPr="007A7659">
              <w:rPr>
                <w:i/>
                <w:iCs/>
                <w:noProof w:val="0"/>
                <w:sz w:val="16"/>
              </w:rPr>
              <w:t>n</w:t>
            </w:r>
            <w:r w:rsidR="00BD6B97" w:rsidRPr="007A7659">
              <w:rPr>
                <w:i/>
                <w:iCs/>
                <w:noProof w:val="0"/>
                <w:sz w:val="16"/>
              </w:rPr>
              <w:t>ot specialized</w:t>
            </w:r>
          </w:p>
        </w:tc>
      </w:tr>
      <w:tr w:rsidR="00BD6B97" w:rsidRPr="007A7659" w14:paraId="456AB703" w14:textId="77777777">
        <w:trPr>
          <w:cantSplit/>
        </w:trPr>
        <w:tc>
          <w:tcPr>
            <w:tcW w:w="1548" w:type="dxa"/>
            <w:vMerge/>
            <w:vAlign w:val="center"/>
          </w:tcPr>
          <w:p w14:paraId="46C4E6D3" w14:textId="77777777" w:rsidR="00BD6B97" w:rsidRPr="007A7659" w:rsidRDefault="00BD6B97">
            <w:pPr>
              <w:pStyle w:val="TableLabel"/>
              <w:rPr>
                <w:rFonts w:ascii="Times New Roman" w:hAnsi="Times New Roman"/>
                <w:noProof w:val="0"/>
                <w:sz w:val="16"/>
              </w:rPr>
            </w:pPr>
          </w:p>
        </w:tc>
        <w:tc>
          <w:tcPr>
            <w:tcW w:w="2520" w:type="dxa"/>
            <w:vAlign w:val="center"/>
          </w:tcPr>
          <w:p w14:paraId="0AD80A8B"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1D191A7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71901E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CC7A2E7" w14:textId="77777777">
        <w:trPr>
          <w:cantSplit/>
        </w:trPr>
        <w:tc>
          <w:tcPr>
            <w:tcW w:w="1548" w:type="dxa"/>
            <w:vMerge/>
            <w:vAlign w:val="center"/>
          </w:tcPr>
          <w:p w14:paraId="29FBBB7E" w14:textId="77777777" w:rsidR="00BD6B97" w:rsidRPr="007A7659" w:rsidRDefault="00BD6B97">
            <w:pPr>
              <w:pStyle w:val="TableLabel"/>
              <w:rPr>
                <w:rFonts w:ascii="Times New Roman" w:hAnsi="Times New Roman"/>
                <w:noProof w:val="0"/>
                <w:sz w:val="16"/>
              </w:rPr>
            </w:pPr>
          </w:p>
        </w:tc>
        <w:tc>
          <w:tcPr>
            <w:tcW w:w="2520" w:type="dxa"/>
            <w:vAlign w:val="center"/>
          </w:tcPr>
          <w:p w14:paraId="39549C9A" w14:textId="77777777" w:rsidR="00BD6B97" w:rsidRPr="007A7659" w:rsidRDefault="00BD6B97">
            <w:pPr>
              <w:pStyle w:val="TableEntry"/>
              <w:rPr>
                <w:noProof w:val="0"/>
                <w:sz w:val="16"/>
              </w:rPr>
            </w:pPr>
            <w:r w:rsidRPr="007A7659">
              <w:rPr>
                <w:noProof w:val="0"/>
                <w:sz w:val="16"/>
              </w:rPr>
              <w:t>ParticipantObjectID</w:t>
            </w:r>
          </w:p>
        </w:tc>
        <w:tc>
          <w:tcPr>
            <w:tcW w:w="630" w:type="dxa"/>
            <w:vAlign w:val="center"/>
          </w:tcPr>
          <w:p w14:paraId="7E0892E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9F81197" w14:textId="77777777" w:rsidR="00BD6B97" w:rsidRPr="007A7659" w:rsidRDefault="00BD6B97">
            <w:pPr>
              <w:pStyle w:val="TableEntry"/>
              <w:rPr>
                <w:noProof w:val="0"/>
                <w:sz w:val="16"/>
              </w:rPr>
            </w:pPr>
            <w:r w:rsidRPr="007A7659">
              <w:rPr>
                <w:noProof w:val="0"/>
                <w:sz w:val="16"/>
              </w:rPr>
              <w:t>the patient ID in HL7 CX format.</w:t>
            </w:r>
          </w:p>
        </w:tc>
      </w:tr>
      <w:tr w:rsidR="00BD6B97" w:rsidRPr="007A7659" w14:paraId="08398B07" w14:textId="77777777">
        <w:trPr>
          <w:cantSplit/>
        </w:trPr>
        <w:tc>
          <w:tcPr>
            <w:tcW w:w="1548" w:type="dxa"/>
            <w:vMerge/>
            <w:vAlign w:val="center"/>
          </w:tcPr>
          <w:p w14:paraId="01C1319E" w14:textId="77777777" w:rsidR="00BD6B97" w:rsidRPr="007A7659" w:rsidRDefault="00BD6B97">
            <w:pPr>
              <w:pStyle w:val="TableLabel"/>
              <w:rPr>
                <w:rFonts w:ascii="Times New Roman" w:hAnsi="Times New Roman"/>
                <w:noProof w:val="0"/>
                <w:sz w:val="16"/>
              </w:rPr>
            </w:pPr>
          </w:p>
        </w:tc>
        <w:tc>
          <w:tcPr>
            <w:tcW w:w="2520" w:type="dxa"/>
            <w:vAlign w:val="center"/>
          </w:tcPr>
          <w:p w14:paraId="6B9928A0"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6DB8851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AD7147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EEC3AEF" w14:textId="77777777">
        <w:trPr>
          <w:cantSplit/>
        </w:trPr>
        <w:tc>
          <w:tcPr>
            <w:tcW w:w="1548" w:type="dxa"/>
            <w:vMerge/>
            <w:vAlign w:val="center"/>
          </w:tcPr>
          <w:p w14:paraId="229744F1" w14:textId="77777777" w:rsidR="00BD6B97" w:rsidRPr="007A7659" w:rsidRDefault="00BD6B97">
            <w:pPr>
              <w:pStyle w:val="TableLabel"/>
              <w:rPr>
                <w:rFonts w:ascii="Times New Roman" w:hAnsi="Times New Roman"/>
                <w:noProof w:val="0"/>
                <w:sz w:val="16"/>
              </w:rPr>
            </w:pPr>
          </w:p>
        </w:tc>
        <w:tc>
          <w:tcPr>
            <w:tcW w:w="2520" w:type="dxa"/>
            <w:vAlign w:val="center"/>
          </w:tcPr>
          <w:p w14:paraId="203C8A46" w14:textId="77777777" w:rsidR="00BD6B97" w:rsidRPr="007A7659" w:rsidRDefault="00BD6B97">
            <w:pPr>
              <w:pStyle w:val="TableEntry"/>
              <w:rPr>
                <w:i/>
                <w:iCs/>
                <w:noProof w:val="0"/>
                <w:sz w:val="16"/>
              </w:rPr>
            </w:pPr>
            <w:r w:rsidRPr="007A7659">
              <w:rPr>
                <w:i/>
                <w:iCs/>
                <w:noProof w:val="0"/>
                <w:sz w:val="16"/>
              </w:rPr>
              <w:t>ParticipantObjectQuery</w:t>
            </w:r>
          </w:p>
        </w:tc>
        <w:tc>
          <w:tcPr>
            <w:tcW w:w="630" w:type="dxa"/>
            <w:vAlign w:val="center"/>
          </w:tcPr>
          <w:p w14:paraId="4D91662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E091EB7"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62E2BAE" w14:textId="77777777">
        <w:trPr>
          <w:cantSplit/>
        </w:trPr>
        <w:tc>
          <w:tcPr>
            <w:tcW w:w="1548" w:type="dxa"/>
            <w:vMerge/>
            <w:vAlign w:val="center"/>
          </w:tcPr>
          <w:p w14:paraId="679D9E3E" w14:textId="77777777" w:rsidR="00BD6B97" w:rsidRPr="007A7659" w:rsidRDefault="00BD6B97">
            <w:pPr>
              <w:pStyle w:val="TableLabel"/>
              <w:rPr>
                <w:rFonts w:ascii="Times New Roman" w:hAnsi="Times New Roman"/>
                <w:noProof w:val="0"/>
                <w:sz w:val="16"/>
              </w:rPr>
            </w:pPr>
          </w:p>
        </w:tc>
        <w:tc>
          <w:tcPr>
            <w:tcW w:w="2520" w:type="dxa"/>
            <w:vAlign w:val="center"/>
          </w:tcPr>
          <w:p w14:paraId="24CC8BF0" w14:textId="77777777" w:rsidR="00BD6B97" w:rsidRPr="007A7659" w:rsidRDefault="00BD6B97" w:rsidP="00BC6623">
            <w:pPr>
              <w:pStyle w:val="TableEntry"/>
              <w:rPr>
                <w:noProof w:val="0"/>
                <w:sz w:val="16"/>
              </w:rPr>
            </w:pPr>
            <w:r w:rsidRPr="007A7659">
              <w:rPr>
                <w:noProof w:val="0"/>
                <w:sz w:val="16"/>
              </w:rPr>
              <w:t>ParticipantObjectDetail</w:t>
            </w:r>
          </w:p>
        </w:tc>
        <w:tc>
          <w:tcPr>
            <w:tcW w:w="630" w:type="dxa"/>
            <w:vAlign w:val="center"/>
          </w:tcPr>
          <w:p w14:paraId="562140B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4BD8899"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344E5A60" w14:textId="77777777" w:rsidR="00DA67EC" w:rsidRPr="007A7659" w:rsidRDefault="00DA67EC"/>
    <w:p w14:paraId="3CEDD623" w14:textId="77777777" w:rsidR="00BD6B97" w:rsidRPr="007A7659" w:rsidRDefault="00BD6B97">
      <w:pPr>
        <w:pStyle w:val="Heading5"/>
        <w:numPr>
          <w:ilvl w:val="4"/>
          <w:numId w:val="19"/>
        </w:numPr>
        <w:rPr>
          <w:noProof w:val="0"/>
        </w:rPr>
      </w:pPr>
      <w:r w:rsidRPr="007A7659">
        <w:rPr>
          <w:noProof w:val="0"/>
        </w:rPr>
        <w:t>Patient Identifier Cross-reference Manager or Document Registry Actor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754C9F1B" w14:textId="77777777" w:rsidTr="007E3B51">
        <w:trPr>
          <w:cantSplit/>
        </w:trPr>
        <w:tc>
          <w:tcPr>
            <w:tcW w:w="1458" w:type="dxa"/>
            <w:tcBorders>
              <w:top w:val="single" w:sz="4" w:space="0" w:color="auto"/>
              <w:bottom w:val="single" w:sz="4" w:space="0" w:color="auto"/>
              <w:right w:val="single" w:sz="4" w:space="0" w:color="auto"/>
            </w:tcBorders>
            <w:textDirection w:val="btLr"/>
            <w:vAlign w:val="center"/>
          </w:tcPr>
          <w:p w14:paraId="0B3CDE93" w14:textId="77777777" w:rsidR="00BD6B97" w:rsidRPr="007A7659" w:rsidRDefault="00BD6B97">
            <w:pPr>
              <w:pStyle w:val="TableLabel"/>
              <w:rPr>
                <w:rFonts w:ascii="Times New Roman" w:hAnsi="Times New Roman"/>
                <w:noProof w:val="0"/>
                <w:sz w:val="16"/>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3933696C" w14:textId="77777777" w:rsidR="00BD6B97" w:rsidRPr="007A7659" w:rsidRDefault="00BD6B97" w:rsidP="0002013A">
            <w:pPr>
              <w:pStyle w:val="TableEntryHeader"/>
            </w:pPr>
            <w:r w:rsidRPr="007A7659">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04601AAC" w14:textId="77777777" w:rsidR="00BD6B97" w:rsidRPr="007A7659" w:rsidRDefault="00BD6B97" w:rsidP="0002013A">
            <w:pPr>
              <w:pStyle w:val="TableEntryHeader"/>
            </w:pPr>
            <w:r w:rsidRPr="007A7659">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75EBE211" w14:textId="77777777" w:rsidR="00BD6B97" w:rsidRPr="007A7659" w:rsidRDefault="00BD6B97" w:rsidP="0002013A">
            <w:pPr>
              <w:pStyle w:val="TableEntryHeader"/>
            </w:pPr>
            <w:r w:rsidRPr="007A7659">
              <w:t>Value Constraints</w:t>
            </w:r>
          </w:p>
        </w:tc>
      </w:tr>
      <w:tr w:rsidR="00BD6B97" w:rsidRPr="007A7659" w14:paraId="1873A5EC" w14:textId="77777777" w:rsidTr="00AE5ED3">
        <w:trPr>
          <w:cantSplit/>
        </w:trPr>
        <w:tc>
          <w:tcPr>
            <w:tcW w:w="1458" w:type="dxa"/>
            <w:vMerge w:val="restart"/>
            <w:tcBorders>
              <w:top w:val="single" w:sz="4" w:space="0" w:color="auto"/>
            </w:tcBorders>
          </w:tcPr>
          <w:p w14:paraId="1780D59B" w14:textId="77777777" w:rsidR="00BD6B97" w:rsidRPr="007A7659" w:rsidRDefault="00BD6B97" w:rsidP="0002013A">
            <w:pPr>
              <w:pStyle w:val="TableEntryHeader"/>
            </w:pPr>
            <w:r w:rsidRPr="007A7659">
              <w:t>Event</w:t>
            </w:r>
          </w:p>
          <w:p w14:paraId="448F6C75"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4D40937A"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41669A65"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183DDDD3" w14:textId="77777777" w:rsidR="00BD6B97" w:rsidRPr="007A7659" w:rsidRDefault="00BD6B97">
            <w:pPr>
              <w:pStyle w:val="TableEntry"/>
              <w:rPr>
                <w:noProof w:val="0"/>
                <w:sz w:val="16"/>
              </w:rPr>
            </w:pPr>
            <w:r w:rsidRPr="007A7659">
              <w:rPr>
                <w:noProof w:val="0"/>
                <w:sz w:val="16"/>
              </w:rPr>
              <w:t>EV(110110, DCM, “Patient Record”)</w:t>
            </w:r>
          </w:p>
        </w:tc>
      </w:tr>
      <w:tr w:rsidR="00BD6B97" w:rsidRPr="007A7659" w14:paraId="1CF914B6" w14:textId="77777777">
        <w:trPr>
          <w:cantSplit/>
        </w:trPr>
        <w:tc>
          <w:tcPr>
            <w:tcW w:w="1458" w:type="dxa"/>
            <w:vMerge/>
            <w:vAlign w:val="center"/>
          </w:tcPr>
          <w:p w14:paraId="27B1000A" w14:textId="77777777" w:rsidR="00BD6B97" w:rsidRPr="007A7659" w:rsidRDefault="00BD6B97">
            <w:pPr>
              <w:pStyle w:val="TableLabel"/>
              <w:rPr>
                <w:rFonts w:ascii="Times New Roman" w:hAnsi="Times New Roman"/>
                <w:noProof w:val="0"/>
                <w:sz w:val="16"/>
              </w:rPr>
            </w:pPr>
          </w:p>
        </w:tc>
        <w:tc>
          <w:tcPr>
            <w:tcW w:w="2610" w:type="dxa"/>
            <w:vAlign w:val="center"/>
          </w:tcPr>
          <w:p w14:paraId="4C5B470A"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64C12871"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613960C6" w14:textId="77777777" w:rsidR="00BD6B97" w:rsidRPr="007A7659" w:rsidRDefault="00BD6B97">
            <w:pPr>
              <w:pStyle w:val="TableEntry"/>
              <w:rPr>
                <w:noProof w:val="0"/>
                <w:sz w:val="16"/>
              </w:rPr>
            </w:pPr>
            <w:r w:rsidRPr="007A7659">
              <w:rPr>
                <w:noProof w:val="0"/>
                <w:sz w:val="16"/>
              </w:rPr>
              <w:t>“C” (create) for A01, A04, A05</w:t>
            </w:r>
          </w:p>
          <w:p w14:paraId="71427115" w14:textId="77777777" w:rsidR="00BD6B97" w:rsidRPr="007A7659" w:rsidRDefault="00BD6B97">
            <w:pPr>
              <w:pStyle w:val="TableEntry"/>
              <w:rPr>
                <w:noProof w:val="0"/>
                <w:sz w:val="16"/>
              </w:rPr>
            </w:pPr>
            <w:r w:rsidRPr="007A7659">
              <w:rPr>
                <w:noProof w:val="0"/>
                <w:sz w:val="16"/>
              </w:rPr>
              <w:t>“U” (update) for A08</w:t>
            </w:r>
          </w:p>
        </w:tc>
      </w:tr>
      <w:tr w:rsidR="00BD6B97" w:rsidRPr="007A7659" w14:paraId="2939170C" w14:textId="77777777">
        <w:trPr>
          <w:cantSplit/>
        </w:trPr>
        <w:tc>
          <w:tcPr>
            <w:tcW w:w="1458" w:type="dxa"/>
            <w:vMerge/>
            <w:vAlign w:val="center"/>
          </w:tcPr>
          <w:p w14:paraId="1A9C5B1E" w14:textId="77777777" w:rsidR="00BD6B97" w:rsidRPr="007A7659" w:rsidRDefault="00BD6B97">
            <w:pPr>
              <w:pStyle w:val="TableLabel"/>
              <w:rPr>
                <w:rFonts w:ascii="Times New Roman" w:hAnsi="Times New Roman"/>
                <w:noProof w:val="0"/>
                <w:sz w:val="16"/>
              </w:rPr>
            </w:pPr>
          </w:p>
        </w:tc>
        <w:tc>
          <w:tcPr>
            <w:tcW w:w="2610" w:type="dxa"/>
            <w:vAlign w:val="center"/>
          </w:tcPr>
          <w:p w14:paraId="7B604EEF"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38C11A24"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63149F88"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BE01B83" w14:textId="77777777">
        <w:trPr>
          <w:cantSplit/>
        </w:trPr>
        <w:tc>
          <w:tcPr>
            <w:tcW w:w="1458" w:type="dxa"/>
            <w:vMerge/>
            <w:vAlign w:val="center"/>
          </w:tcPr>
          <w:p w14:paraId="0E35FDC1" w14:textId="77777777" w:rsidR="00BD6B97" w:rsidRPr="007A7659" w:rsidRDefault="00BD6B97">
            <w:pPr>
              <w:pStyle w:val="TableLabel"/>
              <w:rPr>
                <w:rFonts w:ascii="Times New Roman" w:hAnsi="Times New Roman"/>
                <w:noProof w:val="0"/>
                <w:sz w:val="16"/>
              </w:rPr>
            </w:pPr>
          </w:p>
        </w:tc>
        <w:tc>
          <w:tcPr>
            <w:tcW w:w="2610" w:type="dxa"/>
            <w:vAlign w:val="center"/>
          </w:tcPr>
          <w:p w14:paraId="48549926"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70841DF2"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177DB046"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B3B445D" w14:textId="77777777">
        <w:trPr>
          <w:cantSplit/>
        </w:trPr>
        <w:tc>
          <w:tcPr>
            <w:tcW w:w="1458" w:type="dxa"/>
            <w:vMerge/>
            <w:vAlign w:val="center"/>
          </w:tcPr>
          <w:p w14:paraId="6F8C3F43" w14:textId="77777777" w:rsidR="00BD6B97" w:rsidRPr="007A7659" w:rsidRDefault="00BD6B97">
            <w:pPr>
              <w:pStyle w:val="TableLabel"/>
              <w:rPr>
                <w:rFonts w:ascii="Times New Roman" w:hAnsi="Times New Roman"/>
                <w:noProof w:val="0"/>
                <w:sz w:val="16"/>
              </w:rPr>
            </w:pPr>
          </w:p>
        </w:tc>
        <w:tc>
          <w:tcPr>
            <w:tcW w:w="2610" w:type="dxa"/>
            <w:vAlign w:val="center"/>
          </w:tcPr>
          <w:p w14:paraId="7263E2E6"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7D04919B"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3352D17C" w14:textId="77777777" w:rsidR="00BD6B97" w:rsidRPr="007A7659" w:rsidRDefault="00BD6B97">
            <w:pPr>
              <w:pStyle w:val="TableEntry"/>
              <w:rPr>
                <w:noProof w:val="0"/>
                <w:sz w:val="16"/>
              </w:rPr>
            </w:pPr>
            <w:r w:rsidRPr="007A7659">
              <w:rPr>
                <w:noProof w:val="0"/>
                <w:sz w:val="16"/>
              </w:rPr>
              <w:t>EV(“ITI-8”, “IHE Transactions”, “Patient Identity Feed”)</w:t>
            </w:r>
          </w:p>
        </w:tc>
      </w:tr>
      <w:tr w:rsidR="00BD6B97" w:rsidRPr="007A7659" w14:paraId="35456770" w14:textId="77777777">
        <w:trPr>
          <w:cantSplit/>
        </w:trPr>
        <w:tc>
          <w:tcPr>
            <w:tcW w:w="9666" w:type="dxa"/>
            <w:gridSpan w:val="4"/>
          </w:tcPr>
          <w:p w14:paraId="7BBA4DBE" w14:textId="77777777" w:rsidR="00BD6B97" w:rsidRPr="007A7659" w:rsidRDefault="00BD6B97" w:rsidP="007E3B51">
            <w:pPr>
              <w:pStyle w:val="TableEntry"/>
              <w:rPr>
                <w:noProof w:val="0"/>
              </w:rPr>
            </w:pPr>
            <w:r w:rsidRPr="007A7659">
              <w:rPr>
                <w:noProof w:val="0"/>
              </w:rPr>
              <w:t>Source (Patient Identity Source Actor) (1)</w:t>
            </w:r>
          </w:p>
        </w:tc>
      </w:tr>
      <w:tr w:rsidR="00BD6B97" w:rsidRPr="007A7659" w14:paraId="425D5E07" w14:textId="77777777">
        <w:trPr>
          <w:cantSplit/>
        </w:trPr>
        <w:tc>
          <w:tcPr>
            <w:tcW w:w="9666" w:type="dxa"/>
            <w:gridSpan w:val="4"/>
          </w:tcPr>
          <w:p w14:paraId="429DFF71" w14:textId="77777777" w:rsidR="00BD6B97" w:rsidRPr="007A7659" w:rsidRDefault="00BD6B97" w:rsidP="007E3B51">
            <w:pPr>
              <w:pStyle w:val="TableEntry"/>
              <w:rPr>
                <w:noProof w:val="0"/>
              </w:rPr>
            </w:pPr>
            <w:r w:rsidRPr="007A7659">
              <w:rPr>
                <w:noProof w:val="0"/>
              </w:rPr>
              <w:t>Destination (Patient Identifier Cross-reference Manager or Document Registry) (1)</w:t>
            </w:r>
          </w:p>
        </w:tc>
      </w:tr>
      <w:tr w:rsidR="00BD6B97" w:rsidRPr="007A7659" w14:paraId="2C0F111E" w14:textId="77777777">
        <w:trPr>
          <w:cantSplit/>
        </w:trPr>
        <w:tc>
          <w:tcPr>
            <w:tcW w:w="9666" w:type="dxa"/>
            <w:gridSpan w:val="4"/>
          </w:tcPr>
          <w:p w14:paraId="12ED136E" w14:textId="77777777" w:rsidR="00BD6B97" w:rsidRPr="007A7659" w:rsidRDefault="00BD6B97" w:rsidP="007E3B51">
            <w:pPr>
              <w:pStyle w:val="TableEntry"/>
              <w:rPr>
                <w:noProof w:val="0"/>
              </w:rPr>
            </w:pPr>
            <w:r w:rsidRPr="007A7659">
              <w:rPr>
                <w:noProof w:val="0"/>
              </w:rPr>
              <w:t>Audit Source (Patient Identifier Cross-reference Manager or Document Registry) (1)</w:t>
            </w:r>
          </w:p>
        </w:tc>
      </w:tr>
      <w:tr w:rsidR="00BD6B97" w:rsidRPr="007A7659" w14:paraId="69467C92" w14:textId="77777777">
        <w:trPr>
          <w:cantSplit/>
        </w:trPr>
        <w:tc>
          <w:tcPr>
            <w:tcW w:w="9666" w:type="dxa"/>
            <w:gridSpan w:val="4"/>
          </w:tcPr>
          <w:p w14:paraId="5910818A" w14:textId="77777777" w:rsidR="00BD6B97" w:rsidRPr="007A7659" w:rsidRDefault="00BD6B97" w:rsidP="007E3B51">
            <w:pPr>
              <w:pStyle w:val="TableEntry"/>
              <w:rPr>
                <w:noProof w:val="0"/>
              </w:rPr>
            </w:pPr>
            <w:r w:rsidRPr="007A7659">
              <w:rPr>
                <w:noProof w:val="0"/>
              </w:rPr>
              <w:t>Patient(1)</w:t>
            </w:r>
          </w:p>
        </w:tc>
      </w:tr>
    </w:tbl>
    <w:p w14:paraId="5025ED64" w14:textId="77777777" w:rsidR="00BD6B97" w:rsidRPr="007A7659" w:rsidRDefault="00BD6B97" w:rsidP="001D3953">
      <w:pPr>
        <w:pStyle w:val="BodyText"/>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FA91F25" w14:textId="77777777">
        <w:trPr>
          <w:cantSplit/>
        </w:trPr>
        <w:tc>
          <w:tcPr>
            <w:tcW w:w="1548" w:type="dxa"/>
            <w:vMerge w:val="restart"/>
          </w:tcPr>
          <w:p w14:paraId="5A10F4EF" w14:textId="77777777" w:rsidR="00BD6B97" w:rsidRPr="007A7659" w:rsidRDefault="00BD6B97" w:rsidP="0002013A">
            <w:pPr>
              <w:pStyle w:val="TableEntryHeader"/>
            </w:pPr>
            <w:r w:rsidRPr="007A7659">
              <w:t>Source</w:t>
            </w:r>
          </w:p>
          <w:p w14:paraId="57916C55"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0F5EE39"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75C09F0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9A2A537" w14:textId="77777777" w:rsidR="00BD6B97" w:rsidRPr="007A7659" w:rsidRDefault="00BD6B97">
            <w:pPr>
              <w:pStyle w:val="TableEntry"/>
              <w:rPr>
                <w:noProof w:val="0"/>
                <w:sz w:val="16"/>
              </w:rPr>
            </w:pPr>
            <w:r w:rsidRPr="007A7659">
              <w:rPr>
                <w:noProof w:val="0"/>
                <w:sz w:val="16"/>
              </w:rPr>
              <w:t>The identity of the Patient Identity Source Actor facility and sending application from the HL7 message; concatenated together, separated by the | character.</w:t>
            </w:r>
          </w:p>
        </w:tc>
      </w:tr>
      <w:tr w:rsidR="00BD6B97" w:rsidRPr="007A7659" w14:paraId="01066130" w14:textId="77777777">
        <w:trPr>
          <w:cantSplit/>
        </w:trPr>
        <w:tc>
          <w:tcPr>
            <w:tcW w:w="1548" w:type="dxa"/>
            <w:vMerge/>
            <w:textDirection w:val="btLr"/>
            <w:vAlign w:val="center"/>
          </w:tcPr>
          <w:p w14:paraId="461CCB7F" w14:textId="77777777" w:rsidR="00BD6B97" w:rsidRPr="007A7659" w:rsidRDefault="00BD6B97">
            <w:pPr>
              <w:pStyle w:val="TableLabel"/>
              <w:rPr>
                <w:rFonts w:ascii="Times New Roman" w:hAnsi="Times New Roman"/>
                <w:noProof w:val="0"/>
                <w:sz w:val="16"/>
              </w:rPr>
            </w:pPr>
          </w:p>
        </w:tc>
        <w:tc>
          <w:tcPr>
            <w:tcW w:w="2520" w:type="dxa"/>
            <w:vAlign w:val="center"/>
          </w:tcPr>
          <w:p w14:paraId="59B7A71E"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75931DE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7EE6E33"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620DED2E" w14:textId="77777777">
        <w:trPr>
          <w:cantSplit/>
        </w:trPr>
        <w:tc>
          <w:tcPr>
            <w:tcW w:w="1548" w:type="dxa"/>
            <w:vMerge/>
            <w:textDirection w:val="btLr"/>
            <w:vAlign w:val="center"/>
          </w:tcPr>
          <w:p w14:paraId="6CCB2CED" w14:textId="77777777" w:rsidR="00BD6B97" w:rsidRPr="007A7659" w:rsidRDefault="00BD6B97">
            <w:pPr>
              <w:pStyle w:val="TableLabel"/>
              <w:rPr>
                <w:rFonts w:ascii="Times New Roman" w:hAnsi="Times New Roman"/>
                <w:noProof w:val="0"/>
                <w:sz w:val="16"/>
              </w:rPr>
            </w:pPr>
          </w:p>
        </w:tc>
        <w:tc>
          <w:tcPr>
            <w:tcW w:w="2520" w:type="dxa"/>
            <w:vAlign w:val="center"/>
          </w:tcPr>
          <w:p w14:paraId="49876CAB"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6B60C92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B114EEE"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09232DF5" w14:textId="77777777">
        <w:trPr>
          <w:cantSplit/>
        </w:trPr>
        <w:tc>
          <w:tcPr>
            <w:tcW w:w="1548" w:type="dxa"/>
            <w:vMerge/>
            <w:textDirection w:val="btLr"/>
            <w:vAlign w:val="center"/>
          </w:tcPr>
          <w:p w14:paraId="4B50ED21" w14:textId="77777777" w:rsidR="00BD6B97" w:rsidRPr="007A7659" w:rsidRDefault="00BD6B97">
            <w:pPr>
              <w:pStyle w:val="TableLabel"/>
              <w:rPr>
                <w:rFonts w:ascii="Times New Roman" w:hAnsi="Times New Roman"/>
                <w:noProof w:val="0"/>
                <w:sz w:val="16"/>
              </w:rPr>
            </w:pPr>
          </w:p>
        </w:tc>
        <w:tc>
          <w:tcPr>
            <w:tcW w:w="2520" w:type="dxa"/>
            <w:vAlign w:val="center"/>
          </w:tcPr>
          <w:p w14:paraId="7AA5E8A5"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49DB0417"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7238D3D3"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18BD1599" w14:textId="77777777">
        <w:trPr>
          <w:cantSplit/>
        </w:trPr>
        <w:tc>
          <w:tcPr>
            <w:tcW w:w="1548" w:type="dxa"/>
            <w:vMerge/>
            <w:textDirection w:val="btLr"/>
            <w:vAlign w:val="center"/>
          </w:tcPr>
          <w:p w14:paraId="25A6BD7D" w14:textId="77777777" w:rsidR="00BD6B97" w:rsidRPr="007A7659" w:rsidRDefault="00BD6B97">
            <w:pPr>
              <w:pStyle w:val="TableLabel"/>
              <w:rPr>
                <w:rFonts w:ascii="Times New Roman" w:hAnsi="Times New Roman"/>
                <w:noProof w:val="0"/>
                <w:sz w:val="16"/>
              </w:rPr>
            </w:pPr>
          </w:p>
        </w:tc>
        <w:tc>
          <w:tcPr>
            <w:tcW w:w="2520" w:type="dxa"/>
            <w:vAlign w:val="center"/>
          </w:tcPr>
          <w:p w14:paraId="08C021B5"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DD9C03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5AF14C8"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4575E9B4" w14:textId="77777777">
        <w:trPr>
          <w:cantSplit/>
        </w:trPr>
        <w:tc>
          <w:tcPr>
            <w:tcW w:w="1548" w:type="dxa"/>
            <w:vMerge/>
            <w:textDirection w:val="btLr"/>
            <w:vAlign w:val="center"/>
          </w:tcPr>
          <w:p w14:paraId="28F2595D" w14:textId="77777777" w:rsidR="00BD6B97" w:rsidRPr="007A7659" w:rsidRDefault="00BD6B97">
            <w:pPr>
              <w:pStyle w:val="TableLabel"/>
              <w:rPr>
                <w:rFonts w:ascii="Times New Roman" w:hAnsi="Times New Roman"/>
                <w:noProof w:val="0"/>
                <w:sz w:val="16"/>
              </w:rPr>
            </w:pPr>
          </w:p>
        </w:tc>
        <w:tc>
          <w:tcPr>
            <w:tcW w:w="2520" w:type="dxa"/>
            <w:vAlign w:val="center"/>
          </w:tcPr>
          <w:p w14:paraId="745B02E6"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628B21A5"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E96ACF5"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4C8BE5DA" w14:textId="77777777">
        <w:trPr>
          <w:cantSplit/>
        </w:trPr>
        <w:tc>
          <w:tcPr>
            <w:tcW w:w="1548" w:type="dxa"/>
            <w:vMerge/>
            <w:textDirection w:val="btLr"/>
            <w:vAlign w:val="center"/>
          </w:tcPr>
          <w:p w14:paraId="579368CB" w14:textId="77777777" w:rsidR="00BD6B97" w:rsidRPr="007A7659" w:rsidRDefault="00BD6B97">
            <w:pPr>
              <w:pStyle w:val="TableLabel"/>
              <w:rPr>
                <w:rFonts w:ascii="Times New Roman" w:hAnsi="Times New Roman"/>
                <w:noProof w:val="0"/>
                <w:sz w:val="16"/>
              </w:rPr>
            </w:pPr>
          </w:p>
        </w:tc>
        <w:tc>
          <w:tcPr>
            <w:tcW w:w="2520" w:type="dxa"/>
            <w:vAlign w:val="center"/>
          </w:tcPr>
          <w:p w14:paraId="4D281BBF"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6BD4CB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773522FB" w14:textId="77777777" w:rsidR="00BD6B97" w:rsidRPr="007A7659" w:rsidRDefault="00BD6B97">
            <w:pPr>
              <w:pStyle w:val="TableEntry"/>
              <w:rPr>
                <w:noProof w:val="0"/>
                <w:sz w:val="16"/>
              </w:rPr>
            </w:pPr>
            <w:r w:rsidRPr="007A7659">
              <w:rPr>
                <w:noProof w:val="0"/>
                <w:sz w:val="16"/>
              </w:rPr>
              <w:t>The machine name or IP address.</w:t>
            </w:r>
          </w:p>
        </w:tc>
      </w:tr>
    </w:tbl>
    <w:p w14:paraId="2DFDC0FA"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15005E1" w14:textId="77777777" w:rsidTr="00AE5ED3">
        <w:trPr>
          <w:cantSplit/>
        </w:trPr>
        <w:tc>
          <w:tcPr>
            <w:tcW w:w="1548" w:type="dxa"/>
            <w:vMerge w:val="restart"/>
          </w:tcPr>
          <w:p w14:paraId="7AE0F60E" w14:textId="77777777" w:rsidR="00BD6B97" w:rsidRPr="007A7659" w:rsidRDefault="00BD6B97" w:rsidP="0002013A">
            <w:pPr>
              <w:pStyle w:val="TableEntryHeader"/>
            </w:pPr>
            <w:r w:rsidRPr="007A7659">
              <w:lastRenderedPageBreak/>
              <w:t>Destination</w:t>
            </w:r>
          </w:p>
          <w:p w14:paraId="234C82FB"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49498F74"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26113ECB"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EA2A990" w14:textId="77777777" w:rsidR="00BD6B97" w:rsidRPr="007A7659" w:rsidRDefault="00BD6B97">
            <w:pPr>
              <w:pStyle w:val="TableEntry"/>
              <w:rPr>
                <w:noProof w:val="0"/>
                <w:sz w:val="16"/>
              </w:rPr>
            </w:pPr>
            <w:r w:rsidRPr="007A7659">
              <w:rPr>
                <w:noProof w:val="0"/>
                <w:sz w:val="16"/>
              </w:rPr>
              <w:t>The identity of the Patient Identifier Cross-reference Manager or Document Registry facility and receiving application from the HL7 message; concatenated together, separated by the | character.</w:t>
            </w:r>
          </w:p>
        </w:tc>
      </w:tr>
      <w:tr w:rsidR="00BD6B97" w:rsidRPr="007A7659" w14:paraId="5546E3A4" w14:textId="77777777">
        <w:trPr>
          <w:cantSplit/>
        </w:trPr>
        <w:tc>
          <w:tcPr>
            <w:tcW w:w="1548" w:type="dxa"/>
            <w:vMerge/>
            <w:textDirection w:val="btLr"/>
            <w:vAlign w:val="center"/>
          </w:tcPr>
          <w:p w14:paraId="35FE594A" w14:textId="77777777" w:rsidR="00BD6B97" w:rsidRPr="007A7659" w:rsidRDefault="00BD6B97">
            <w:pPr>
              <w:pStyle w:val="TableLabel"/>
              <w:rPr>
                <w:rFonts w:ascii="Times New Roman" w:hAnsi="Times New Roman"/>
                <w:noProof w:val="0"/>
                <w:sz w:val="16"/>
              </w:rPr>
            </w:pPr>
          </w:p>
        </w:tc>
        <w:tc>
          <w:tcPr>
            <w:tcW w:w="2520" w:type="dxa"/>
            <w:vAlign w:val="center"/>
          </w:tcPr>
          <w:p w14:paraId="79B42978"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0FA7ECA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82DEF6C"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51D60C25" w14:textId="77777777">
        <w:trPr>
          <w:cantSplit/>
        </w:trPr>
        <w:tc>
          <w:tcPr>
            <w:tcW w:w="1548" w:type="dxa"/>
            <w:vMerge/>
            <w:textDirection w:val="btLr"/>
            <w:vAlign w:val="center"/>
          </w:tcPr>
          <w:p w14:paraId="1B97E984" w14:textId="77777777" w:rsidR="00BD6B97" w:rsidRPr="007A7659" w:rsidRDefault="00BD6B97">
            <w:pPr>
              <w:pStyle w:val="TableLabel"/>
              <w:rPr>
                <w:rFonts w:ascii="Times New Roman" w:hAnsi="Times New Roman"/>
                <w:noProof w:val="0"/>
                <w:sz w:val="16"/>
              </w:rPr>
            </w:pPr>
          </w:p>
        </w:tc>
        <w:tc>
          <w:tcPr>
            <w:tcW w:w="2520" w:type="dxa"/>
            <w:vAlign w:val="center"/>
          </w:tcPr>
          <w:p w14:paraId="2DE625C0"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7143047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30E977B"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123B540" w14:textId="77777777">
        <w:trPr>
          <w:cantSplit/>
        </w:trPr>
        <w:tc>
          <w:tcPr>
            <w:tcW w:w="1548" w:type="dxa"/>
            <w:vMerge/>
            <w:textDirection w:val="btLr"/>
            <w:vAlign w:val="center"/>
          </w:tcPr>
          <w:p w14:paraId="1B9CC5B4" w14:textId="77777777" w:rsidR="00BD6B97" w:rsidRPr="007A7659" w:rsidRDefault="00BD6B97">
            <w:pPr>
              <w:pStyle w:val="TableLabel"/>
              <w:rPr>
                <w:rFonts w:ascii="Times New Roman" w:hAnsi="Times New Roman"/>
                <w:noProof w:val="0"/>
                <w:sz w:val="16"/>
              </w:rPr>
            </w:pPr>
          </w:p>
        </w:tc>
        <w:tc>
          <w:tcPr>
            <w:tcW w:w="2520" w:type="dxa"/>
            <w:vAlign w:val="center"/>
          </w:tcPr>
          <w:p w14:paraId="68595132" w14:textId="77777777" w:rsidR="00BD6B97" w:rsidRPr="007A7659" w:rsidRDefault="00BD6B97" w:rsidP="00BC6623">
            <w:pPr>
              <w:pStyle w:val="TableEntry"/>
              <w:rPr>
                <w:i/>
                <w:iCs/>
                <w:noProof w:val="0"/>
                <w:sz w:val="16"/>
              </w:rPr>
            </w:pPr>
            <w:r w:rsidRPr="007A7659">
              <w:rPr>
                <w:i/>
                <w:iCs/>
                <w:noProof w:val="0"/>
                <w:sz w:val="16"/>
              </w:rPr>
              <w:t>UserIsRequestor</w:t>
            </w:r>
          </w:p>
        </w:tc>
        <w:tc>
          <w:tcPr>
            <w:tcW w:w="630" w:type="dxa"/>
            <w:vAlign w:val="center"/>
          </w:tcPr>
          <w:p w14:paraId="458CDDF4" w14:textId="77777777" w:rsidR="00BD6B97" w:rsidRPr="007A7659" w:rsidRDefault="00BD6B97" w:rsidP="00BC6623">
            <w:pPr>
              <w:pStyle w:val="TableEntry"/>
              <w:jc w:val="center"/>
              <w:rPr>
                <w:i/>
                <w:iCs/>
                <w:noProof w:val="0"/>
                <w:sz w:val="16"/>
              </w:rPr>
            </w:pPr>
            <w:r w:rsidRPr="007A7659">
              <w:rPr>
                <w:i/>
                <w:iCs/>
                <w:noProof w:val="0"/>
                <w:sz w:val="16"/>
              </w:rPr>
              <w:t>U</w:t>
            </w:r>
          </w:p>
        </w:tc>
        <w:tc>
          <w:tcPr>
            <w:tcW w:w="4968" w:type="dxa"/>
            <w:vAlign w:val="center"/>
          </w:tcPr>
          <w:p w14:paraId="482BBDF8"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4C2B9508" w14:textId="77777777">
        <w:trPr>
          <w:cantSplit/>
        </w:trPr>
        <w:tc>
          <w:tcPr>
            <w:tcW w:w="1548" w:type="dxa"/>
            <w:vMerge/>
            <w:textDirection w:val="btLr"/>
            <w:vAlign w:val="center"/>
          </w:tcPr>
          <w:p w14:paraId="61ED3024" w14:textId="77777777" w:rsidR="00BD6B97" w:rsidRPr="007A7659" w:rsidRDefault="00BD6B97">
            <w:pPr>
              <w:pStyle w:val="TableLabel"/>
              <w:rPr>
                <w:rFonts w:ascii="Times New Roman" w:hAnsi="Times New Roman"/>
                <w:noProof w:val="0"/>
                <w:sz w:val="16"/>
              </w:rPr>
            </w:pPr>
          </w:p>
        </w:tc>
        <w:tc>
          <w:tcPr>
            <w:tcW w:w="2520" w:type="dxa"/>
            <w:vAlign w:val="center"/>
          </w:tcPr>
          <w:p w14:paraId="635CB163"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760E1AC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62608C8"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1864335C" w14:textId="77777777">
        <w:trPr>
          <w:cantSplit/>
        </w:trPr>
        <w:tc>
          <w:tcPr>
            <w:tcW w:w="1548" w:type="dxa"/>
            <w:vMerge/>
            <w:textDirection w:val="btLr"/>
            <w:vAlign w:val="center"/>
          </w:tcPr>
          <w:p w14:paraId="3F012C79" w14:textId="77777777" w:rsidR="00BD6B97" w:rsidRPr="007A7659" w:rsidRDefault="00BD6B97">
            <w:pPr>
              <w:pStyle w:val="TableLabel"/>
              <w:rPr>
                <w:rFonts w:ascii="Times New Roman" w:hAnsi="Times New Roman"/>
                <w:noProof w:val="0"/>
                <w:sz w:val="16"/>
              </w:rPr>
            </w:pPr>
          </w:p>
        </w:tc>
        <w:tc>
          <w:tcPr>
            <w:tcW w:w="2520" w:type="dxa"/>
            <w:vAlign w:val="center"/>
          </w:tcPr>
          <w:p w14:paraId="2B13EC42"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365B72B3"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D4C04E2"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1DF92D99" w14:textId="77777777" w:rsidTr="00AE5ED3">
        <w:trPr>
          <w:cantSplit/>
        </w:trPr>
        <w:tc>
          <w:tcPr>
            <w:tcW w:w="1548" w:type="dxa"/>
            <w:vMerge/>
            <w:textDirection w:val="btLr"/>
            <w:vAlign w:val="center"/>
          </w:tcPr>
          <w:p w14:paraId="57132191" w14:textId="77777777" w:rsidR="00BD6B97" w:rsidRPr="007A7659" w:rsidRDefault="00BD6B97">
            <w:pPr>
              <w:pStyle w:val="TableLabel"/>
              <w:rPr>
                <w:rFonts w:ascii="Times New Roman" w:hAnsi="Times New Roman"/>
                <w:noProof w:val="0"/>
                <w:sz w:val="16"/>
              </w:rPr>
            </w:pPr>
          </w:p>
        </w:tc>
        <w:tc>
          <w:tcPr>
            <w:tcW w:w="2520" w:type="dxa"/>
            <w:vAlign w:val="center"/>
          </w:tcPr>
          <w:p w14:paraId="13FBAD04"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3929372A"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7D360F62" w14:textId="77777777" w:rsidR="00BD6B97" w:rsidRPr="007A7659" w:rsidRDefault="00BD6B97">
            <w:pPr>
              <w:pStyle w:val="TableEntry"/>
              <w:rPr>
                <w:noProof w:val="0"/>
                <w:sz w:val="16"/>
              </w:rPr>
            </w:pPr>
            <w:r w:rsidRPr="007A7659">
              <w:rPr>
                <w:noProof w:val="0"/>
                <w:sz w:val="16"/>
              </w:rPr>
              <w:t>The machine name or IP address.</w:t>
            </w:r>
          </w:p>
        </w:tc>
      </w:tr>
    </w:tbl>
    <w:p w14:paraId="7B56F7F5"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57454E1F" w14:textId="77777777">
        <w:trPr>
          <w:cantSplit/>
        </w:trPr>
        <w:tc>
          <w:tcPr>
            <w:tcW w:w="1728" w:type="dxa"/>
            <w:vMerge w:val="restart"/>
          </w:tcPr>
          <w:p w14:paraId="527366BE" w14:textId="77777777" w:rsidR="00BD6B97" w:rsidRPr="007A7659" w:rsidRDefault="00BD6B97" w:rsidP="0002013A">
            <w:pPr>
              <w:pStyle w:val="TableEntryHeader"/>
            </w:pPr>
            <w:r w:rsidRPr="007A7659">
              <w:t>Audit Source</w:t>
            </w:r>
          </w:p>
          <w:p w14:paraId="303960DD"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2445CFF6"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2547C36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D1FC7EB" w14:textId="77777777" w:rsidR="00BD6B97" w:rsidRPr="007A7659" w:rsidRDefault="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4FE4D896" w14:textId="77777777">
        <w:trPr>
          <w:cantSplit/>
        </w:trPr>
        <w:tc>
          <w:tcPr>
            <w:tcW w:w="1728" w:type="dxa"/>
            <w:vMerge/>
            <w:textDirection w:val="btLr"/>
            <w:vAlign w:val="center"/>
          </w:tcPr>
          <w:p w14:paraId="18D2ED9B" w14:textId="77777777" w:rsidR="00BD6B97" w:rsidRPr="007A7659" w:rsidRDefault="00BD6B97">
            <w:pPr>
              <w:pStyle w:val="TableLabel"/>
              <w:rPr>
                <w:rFonts w:ascii="Times New Roman" w:hAnsi="Times New Roman"/>
                <w:noProof w:val="0"/>
                <w:sz w:val="16"/>
              </w:rPr>
            </w:pPr>
          </w:p>
        </w:tc>
        <w:tc>
          <w:tcPr>
            <w:tcW w:w="2340" w:type="dxa"/>
            <w:vAlign w:val="center"/>
          </w:tcPr>
          <w:p w14:paraId="6EF20DD3"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5709528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BB0276A"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EF801D5" w14:textId="77777777">
        <w:trPr>
          <w:cantSplit/>
        </w:trPr>
        <w:tc>
          <w:tcPr>
            <w:tcW w:w="1728" w:type="dxa"/>
            <w:vMerge/>
            <w:textDirection w:val="btLr"/>
            <w:vAlign w:val="center"/>
          </w:tcPr>
          <w:p w14:paraId="1955CC7C" w14:textId="77777777" w:rsidR="00BD6B97" w:rsidRPr="007A7659" w:rsidRDefault="00BD6B97">
            <w:pPr>
              <w:pStyle w:val="TableLabel"/>
              <w:rPr>
                <w:rFonts w:ascii="Times New Roman" w:hAnsi="Times New Roman"/>
                <w:noProof w:val="0"/>
                <w:sz w:val="16"/>
              </w:rPr>
            </w:pPr>
          </w:p>
        </w:tc>
        <w:tc>
          <w:tcPr>
            <w:tcW w:w="2340" w:type="dxa"/>
            <w:vAlign w:val="center"/>
          </w:tcPr>
          <w:p w14:paraId="0B926A4C"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0B04906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92441AA"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5B6B1182" w14:textId="77777777" w:rsidR="00BD6B97" w:rsidRPr="007A7659" w:rsidRDefault="00BD6B97">
      <w:pPr>
        <w:pStyle w:val="Heading4"/>
        <w:numPr>
          <w:ilvl w:val="3"/>
          <w:numId w:val="19"/>
        </w:numPr>
        <w:tabs>
          <w:tab w:val="clear" w:pos="2160"/>
          <w:tab w:val="clear" w:pos="2880"/>
        </w:tabs>
        <w:rPr>
          <w:noProof w:val="0"/>
        </w:rPr>
      </w:pPr>
      <w:r w:rsidRPr="007A7659">
        <w:rPr>
          <w:noProof w:val="0"/>
        </w:rPr>
        <w:t>Audit Record Considerations – Patient Identity Merge (Merge Patient ID)</w:t>
      </w:r>
    </w:p>
    <w:p w14:paraId="358B8CDB" w14:textId="77777777" w:rsidR="00BD6B97" w:rsidRPr="007A7659" w:rsidRDefault="00BD6B97">
      <w:r w:rsidRPr="007A7659">
        <w:t xml:space="preserve">The Patient Identity Merge transaction (A40) is to be audited as a “Patient Record” event, as defined in Table </w:t>
      </w:r>
      <w:r w:rsidR="00767375" w:rsidRPr="007A7659">
        <w:t>3.20.4.1.1.1-1</w:t>
      </w:r>
      <w:r w:rsidRPr="007A7659">
        <w:t>. The following tables show items that are required to be part of the audit record for the Patient Identity Merge transaction. Logically, a merge operation consists of a delete on one patient record, and an update of another patient record. Separate audit records shall be written for the delete operation and the update operation.</w:t>
      </w:r>
    </w:p>
    <w:p w14:paraId="45A7853A" w14:textId="77777777" w:rsidR="009D37D3" w:rsidRPr="007A7659" w:rsidRDefault="00BD6B97" w:rsidP="00DA67EC">
      <w:pPr>
        <w:pStyle w:val="Heading5"/>
        <w:numPr>
          <w:ilvl w:val="4"/>
          <w:numId w:val="19"/>
        </w:numPr>
        <w:rPr>
          <w:noProof w:val="0"/>
        </w:rPr>
      </w:pPr>
      <w:r w:rsidRPr="007A7659">
        <w:rPr>
          <w:noProof w:val="0"/>
        </w:rPr>
        <w:t>Patient Identity Source Actor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1AA1A226" w14:textId="77777777" w:rsidTr="00AE5ED3">
        <w:trPr>
          <w:cantSplit/>
        </w:trPr>
        <w:tc>
          <w:tcPr>
            <w:tcW w:w="1458" w:type="dxa"/>
            <w:tcBorders>
              <w:top w:val="single" w:sz="4" w:space="0" w:color="auto"/>
              <w:bottom w:val="single" w:sz="4" w:space="0" w:color="auto"/>
              <w:right w:val="single" w:sz="4" w:space="0" w:color="auto"/>
            </w:tcBorders>
            <w:textDirection w:val="btLr"/>
            <w:vAlign w:val="center"/>
          </w:tcPr>
          <w:p w14:paraId="46AEC97A" w14:textId="77777777" w:rsidR="00BD6B97" w:rsidRPr="007A7659" w:rsidRDefault="00BD6B97">
            <w:pPr>
              <w:pStyle w:val="TableLabel"/>
              <w:rPr>
                <w:rFonts w:ascii="Times New Roman" w:hAnsi="Times New Roman"/>
                <w:noProof w:val="0"/>
                <w:sz w:val="16"/>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3A742B22" w14:textId="77777777" w:rsidR="00BD6B97" w:rsidRPr="007A7659" w:rsidRDefault="00BD6B97" w:rsidP="0002013A">
            <w:pPr>
              <w:pStyle w:val="TableEntryHeader"/>
            </w:pPr>
            <w:r w:rsidRPr="007A7659">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15A77AB7" w14:textId="77777777" w:rsidR="00BD6B97" w:rsidRPr="007A7659" w:rsidRDefault="00BD6B97" w:rsidP="0002013A">
            <w:pPr>
              <w:pStyle w:val="TableEntryHeader"/>
            </w:pPr>
            <w:r w:rsidRPr="007A7659">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551B7D45" w14:textId="77777777" w:rsidR="00BD6B97" w:rsidRPr="007A7659" w:rsidRDefault="00BD6B97" w:rsidP="0002013A">
            <w:pPr>
              <w:pStyle w:val="TableEntryHeader"/>
            </w:pPr>
            <w:r w:rsidRPr="007A7659">
              <w:t>Value Constraints</w:t>
            </w:r>
          </w:p>
        </w:tc>
      </w:tr>
      <w:tr w:rsidR="00BD6B97" w:rsidRPr="007A7659" w14:paraId="4B1A20E4" w14:textId="77777777" w:rsidTr="00AE5ED3">
        <w:trPr>
          <w:cantSplit/>
        </w:trPr>
        <w:tc>
          <w:tcPr>
            <w:tcW w:w="1458" w:type="dxa"/>
            <w:vMerge w:val="restart"/>
            <w:tcBorders>
              <w:top w:val="single" w:sz="4" w:space="0" w:color="auto"/>
            </w:tcBorders>
          </w:tcPr>
          <w:p w14:paraId="45D65CBA" w14:textId="77777777" w:rsidR="00BD6B97" w:rsidRPr="007A7659" w:rsidRDefault="00BD6B97" w:rsidP="0002013A">
            <w:pPr>
              <w:pStyle w:val="TableEntryHeader"/>
            </w:pPr>
            <w:r w:rsidRPr="007A7659">
              <w:t>Event</w:t>
            </w:r>
          </w:p>
          <w:p w14:paraId="4BB02C01"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4094F370"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2D4BD7B2"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519E907E" w14:textId="77777777" w:rsidR="00BD6B97" w:rsidRPr="007A7659" w:rsidRDefault="00BD6B97">
            <w:pPr>
              <w:pStyle w:val="TableEntry"/>
              <w:rPr>
                <w:noProof w:val="0"/>
                <w:sz w:val="16"/>
              </w:rPr>
            </w:pPr>
            <w:r w:rsidRPr="007A7659">
              <w:rPr>
                <w:noProof w:val="0"/>
                <w:sz w:val="16"/>
              </w:rPr>
              <w:t>EV(110110, DCM, “Patient Record”)</w:t>
            </w:r>
          </w:p>
        </w:tc>
      </w:tr>
      <w:tr w:rsidR="00BD6B97" w:rsidRPr="007A7659" w14:paraId="5A63E671" w14:textId="77777777">
        <w:trPr>
          <w:cantSplit/>
        </w:trPr>
        <w:tc>
          <w:tcPr>
            <w:tcW w:w="1458" w:type="dxa"/>
            <w:vMerge/>
            <w:vAlign w:val="center"/>
          </w:tcPr>
          <w:p w14:paraId="446CB2FA" w14:textId="77777777" w:rsidR="00BD6B97" w:rsidRPr="007A7659" w:rsidRDefault="00BD6B97">
            <w:pPr>
              <w:pStyle w:val="TableLabel"/>
              <w:rPr>
                <w:rFonts w:ascii="Times New Roman" w:hAnsi="Times New Roman"/>
                <w:noProof w:val="0"/>
                <w:sz w:val="16"/>
              </w:rPr>
            </w:pPr>
          </w:p>
        </w:tc>
        <w:tc>
          <w:tcPr>
            <w:tcW w:w="2610" w:type="dxa"/>
            <w:vAlign w:val="center"/>
          </w:tcPr>
          <w:p w14:paraId="191B0D18"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3DD21741" w14:textId="77777777" w:rsidR="00BD6B97" w:rsidRPr="007A7659" w:rsidRDefault="00BD6B97">
            <w:pPr>
              <w:pStyle w:val="TableEntry"/>
              <w:jc w:val="center"/>
              <w:rPr>
                <w:noProof w:val="0"/>
                <w:sz w:val="16"/>
              </w:rPr>
            </w:pPr>
            <w:r w:rsidRPr="007A7659">
              <w:rPr>
                <w:noProof w:val="0"/>
                <w:sz w:val="16"/>
              </w:rPr>
              <w:t>M</w:t>
            </w:r>
          </w:p>
        </w:tc>
        <w:tc>
          <w:tcPr>
            <w:tcW w:w="4878" w:type="dxa"/>
          </w:tcPr>
          <w:p w14:paraId="3FD2E1AB" w14:textId="77777777" w:rsidR="00BD6B97" w:rsidRPr="007A7659" w:rsidRDefault="00BD6B97">
            <w:pPr>
              <w:pStyle w:val="TableEntry"/>
              <w:rPr>
                <w:noProof w:val="0"/>
                <w:sz w:val="16"/>
              </w:rPr>
            </w:pPr>
            <w:r w:rsidRPr="007A7659">
              <w:rPr>
                <w:noProof w:val="0"/>
                <w:sz w:val="16"/>
              </w:rPr>
              <w:t xml:space="preserve">“D” (delete) for the Delete operation </w:t>
            </w:r>
          </w:p>
          <w:p w14:paraId="18283AC9" w14:textId="77777777" w:rsidR="00BD6B97" w:rsidRPr="007A7659" w:rsidRDefault="00BD6B97">
            <w:pPr>
              <w:pStyle w:val="TableEntry"/>
              <w:rPr>
                <w:noProof w:val="0"/>
                <w:sz w:val="16"/>
              </w:rPr>
            </w:pPr>
            <w:r w:rsidRPr="007A7659">
              <w:rPr>
                <w:noProof w:val="0"/>
                <w:sz w:val="16"/>
              </w:rPr>
              <w:t xml:space="preserve">“U” (update) for the Update operation </w:t>
            </w:r>
          </w:p>
        </w:tc>
      </w:tr>
      <w:tr w:rsidR="00BD6B97" w:rsidRPr="007A7659" w14:paraId="4F588E25" w14:textId="77777777">
        <w:trPr>
          <w:cantSplit/>
        </w:trPr>
        <w:tc>
          <w:tcPr>
            <w:tcW w:w="1458" w:type="dxa"/>
            <w:vMerge/>
            <w:vAlign w:val="center"/>
          </w:tcPr>
          <w:p w14:paraId="458C6A72" w14:textId="77777777" w:rsidR="00BD6B97" w:rsidRPr="007A7659" w:rsidRDefault="00BD6B97">
            <w:pPr>
              <w:pStyle w:val="TableLabel"/>
              <w:rPr>
                <w:rFonts w:ascii="Times New Roman" w:hAnsi="Times New Roman"/>
                <w:noProof w:val="0"/>
                <w:sz w:val="16"/>
              </w:rPr>
            </w:pPr>
          </w:p>
        </w:tc>
        <w:tc>
          <w:tcPr>
            <w:tcW w:w="2610" w:type="dxa"/>
            <w:vAlign w:val="center"/>
          </w:tcPr>
          <w:p w14:paraId="36DC78BF"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43110F5A"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0086D2FB"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9BB891C" w14:textId="77777777">
        <w:trPr>
          <w:cantSplit/>
        </w:trPr>
        <w:tc>
          <w:tcPr>
            <w:tcW w:w="1458" w:type="dxa"/>
            <w:vMerge/>
            <w:vAlign w:val="center"/>
          </w:tcPr>
          <w:p w14:paraId="13520CAB" w14:textId="77777777" w:rsidR="00BD6B97" w:rsidRPr="007A7659" w:rsidRDefault="00BD6B97">
            <w:pPr>
              <w:pStyle w:val="TableLabel"/>
              <w:rPr>
                <w:rFonts w:ascii="Times New Roman" w:hAnsi="Times New Roman"/>
                <w:noProof w:val="0"/>
                <w:sz w:val="16"/>
              </w:rPr>
            </w:pPr>
          </w:p>
        </w:tc>
        <w:tc>
          <w:tcPr>
            <w:tcW w:w="2610" w:type="dxa"/>
            <w:vAlign w:val="center"/>
          </w:tcPr>
          <w:p w14:paraId="4DBCB84A"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5BF6C340"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24AD5C52"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3276C32" w14:textId="77777777">
        <w:trPr>
          <w:cantSplit/>
        </w:trPr>
        <w:tc>
          <w:tcPr>
            <w:tcW w:w="1458" w:type="dxa"/>
            <w:vMerge/>
            <w:vAlign w:val="center"/>
          </w:tcPr>
          <w:p w14:paraId="1A87D06A" w14:textId="77777777" w:rsidR="00BD6B97" w:rsidRPr="007A7659" w:rsidRDefault="00BD6B97">
            <w:pPr>
              <w:pStyle w:val="TableLabel"/>
              <w:rPr>
                <w:rFonts w:ascii="Times New Roman" w:hAnsi="Times New Roman"/>
                <w:noProof w:val="0"/>
                <w:sz w:val="16"/>
              </w:rPr>
            </w:pPr>
          </w:p>
        </w:tc>
        <w:tc>
          <w:tcPr>
            <w:tcW w:w="2610" w:type="dxa"/>
            <w:vAlign w:val="center"/>
          </w:tcPr>
          <w:p w14:paraId="675332CB"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7DD0901A"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45352709" w14:textId="77777777" w:rsidR="00BD6B97" w:rsidRPr="007A7659" w:rsidRDefault="00BD6B97">
            <w:pPr>
              <w:pStyle w:val="TableEntry"/>
              <w:rPr>
                <w:noProof w:val="0"/>
                <w:sz w:val="16"/>
              </w:rPr>
            </w:pPr>
            <w:r w:rsidRPr="007A7659">
              <w:rPr>
                <w:noProof w:val="0"/>
                <w:sz w:val="16"/>
              </w:rPr>
              <w:t>EV(“ITI-8”, “IHE Transactions”, “Patient Identity Feed”)</w:t>
            </w:r>
          </w:p>
        </w:tc>
      </w:tr>
      <w:tr w:rsidR="00BD6B97" w:rsidRPr="007A7659" w14:paraId="3ED1E04E" w14:textId="77777777">
        <w:trPr>
          <w:cantSplit/>
        </w:trPr>
        <w:tc>
          <w:tcPr>
            <w:tcW w:w="9666" w:type="dxa"/>
            <w:gridSpan w:val="4"/>
          </w:tcPr>
          <w:p w14:paraId="3A6E9188" w14:textId="77777777" w:rsidR="00BD6B97" w:rsidRPr="007A7659" w:rsidRDefault="00BD6B97" w:rsidP="007E3B51">
            <w:pPr>
              <w:pStyle w:val="TableEntry"/>
              <w:rPr>
                <w:noProof w:val="0"/>
              </w:rPr>
            </w:pPr>
            <w:r w:rsidRPr="007A7659">
              <w:rPr>
                <w:noProof w:val="0"/>
              </w:rPr>
              <w:t>Source (Patient Identity Source Actor) (1)</w:t>
            </w:r>
          </w:p>
        </w:tc>
      </w:tr>
      <w:tr w:rsidR="00BD6B97" w:rsidRPr="007A7659" w14:paraId="79F390ED" w14:textId="77777777">
        <w:trPr>
          <w:cantSplit/>
        </w:trPr>
        <w:tc>
          <w:tcPr>
            <w:tcW w:w="9666" w:type="dxa"/>
            <w:gridSpan w:val="4"/>
          </w:tcPr>
          <w:p w14:paraId="1496D845" w14:textId="77777777" w:rsidR="00BD6B97" w:rsidRPr="007A7659" w:rsidRDefault="00BD6B97" w:rsidP="007E3B51">
            <w:pPr>
              <w:pStyle w:val="TableEntry"/>
              <w:rPr>
                <w:noProof w:val="0"/>
                <w:szCs w:val="16"/>
              </w:rPr>
            </w:pPr>
            <w:r w:rsidRPr="007A7659">
              <w:rPr>
                <w:noProof w:val="0"/>
                <w:szCs w:val="16"/>
              </w:rPr>
              <w:t>Human Requestor (0..n)</w:t>
            </w:r>
          </w:p>
        </w:tc>
      </w:tr>
      <w:tr w:rsidR="00BD6B97" w:rsidRPr="007A7659" w14:paraId="2EEB162B" w14:textId="77777777">
        <w:trPr>
          <w:cantSplit/>
        </w:trPr>
        <w:tc>
          <w:tcPr>
            <w:tcW w:w="9666" w:type="dxa"/>
            <w:gridSpan w:val="4"/>
          </w:tcPr>
          <w:p w14:paraId="100BC757" w14:textId="77777777" w:rsidR="00BD6B97" w:rsidRPr="007A7659" w:rsidRDefault="00BD6B97" w:rsidP="007E3B51">
            <w:pPr>
              <w:pStyle w:val="TableEntry"/>
              <w:rPr>
                <w:noProof w:val="0"/>
              </w:rPr>
            </w:pPr>
            <w:r w:rsidRPr="007A7659">
              <w:rPr>
                <w:noProof w:val="0"/>
              </w:rPr>
              <w:t>Destination (Patient Identifier Cross-reference Manager or Document Registry) (1)</w:t>
            </w:r>
          </w:p>
        </w:tc>
      </w:tr>
      <w:tr w:rsidR="00BD6B97" w:rsidRPr="007A7659" w14:paraId="1DB629CF" w14:textId="77777777">
        <w:trPr>
          <w:cantSplit/>
        </w:trPr>
        <w:tc>
          <w:tcPr>
            <w:tcW w:w="9666" w:type="dxa"/>
            <w:gridSpan w:val="4"/>
          </w:tcPr>
          <w:p w14:paraId="0BBE46FE" w14:textId="77777777" w:rsidR="00BD6B97" w:rsidRPr="007A7659" w:rsidRDefault="00BD6B97" w:rsidP="007E3B51">
            <w:pPr>
              <w:pStyle w:val="TableEntry"/>
              <w:rPr>
                <w:noProof w:val="0"/>
              </w:rPr>
            </w:pPr>
            <w:r w:rsidRPr="007A7659">
              <w:rPr>
                <w:noProof w:val="0"/>
              </w:rPr>
              <w:t>Audit Source (Patient Identity Source Actor) (1)</w:t>
            </w:r>
          </w:p>
        </w:tc>
      </w:tr>
      <w:tr w:rsidR="00BD6B97" w:rsidRPr="007A7659" w14:paraId="61B48436" w14:textId="77777777">
        <w:trPr>
          <w:cantSplit/>
        </w:trPr>
        <w:tc>
          <w:tcPr>
            <w:tcW w:w="9666" w:type="dxa"/>
            <w:gridSpan w:val="4"/>
          </w:tcPr>
          <w:p w14:paraId="706EB221" w14:textId="77777777" w:rsidR="00BD6B97" w:rsidRPr="007A7659" w:rsidRDefault="00BD6B97" w:rsidP="007E3B51">
            <w:pPr>
              <w:pStyle w:val="TableEntry"/>
              <w:rPr>
                <w:noProof w:val="0"/>
              </w:rPr>
            </w:pPr>
            <w:r w:rsidRPr="007A7659">
              <w:rPr>
                <w:noProof w:val="0"/>
              </w:rPr>
              <w:t>Patient(1)</w:t>
            </w:r>
          </w:p>
        </w:tc>
      </w:tr>
    </w:tbl>
    <w:p w14:paraId="6540FEEE" w14:textId="77777777" w:rsidR="00BD6B97" w:rsidRPr="007A7659" w:rsidRDefault="00BD6B97" w:rsidP="004A0919">
      <w:pPr>
        <w:pStyle w:val="BodyText"/>
        <w:rPr>
          <w:b/>
          <w:i/>
        </w:rPr>
      </w:pPr>
      <w:r w:rsidRPr="007A7659">
        <w:rPr>
          <w:rStyle w:val="TableTextChar"/>
        </w:rPr>
        <w:t>Where</w:t>
      </w:r>
      <w:r w:rsidRPr="007A7659">
        <w:t>:</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32F0C0B0" w14:textId="77777777" w:rsidTr="004A0919">
        <w:trPr>
          <w:cantSplit/>
        </w:trPr>
        <w:tc>
          <w:tcPr>
            <w:tcW w:w="1548" w:type="dxa"/>
            <w:vMerge w:val="restart"/>
          </w:tcPr>
          <w:p w14:paraId="0980DF35" w14:textId="77777777" w:rsidR="00BD6B97" w:rsidRPr="007A7659" w:rsidRDefault="00BD6B97" w:rsidP="0002013A">
            <w:pPr>
              <w:pStyle w:val="TableEntryHeader"/>
            </w:pPr>
            <w:r w:rsidRPr="007A7659">
              <w:t>Source</w:t>
            </w:r>
          </w:p>
          <w:p w14:paraId="2FFFB990"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07EA3D5"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55FBFA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5492A84" w14:textId="77777777" w:rsidR="00BD6B97" w:rsidRPr="007A7659" w:rsidRDefault="00BD6B97">
            <w:pPr>
              <w:pStyle w:val="TableEntry"/>
              <w:rPr>
                <w:noProof w:val="0"/>
                <w:sz w:val="16"/>
              </w:rPr>
            </w:pPr>
            <w:r w:rsidRPr="007A7659">
              <w:rPr>
                <w:noProof w:val="0"/>
                <w:sz w:val="16"/>
              </w:rPr>
              <w:t>The identity of the Patient Identity Source Actor facility and sending application from the HL7 message; concatenated together, separated by the | character.</w:t>
            </w:r>
          </w:p>
        </w:tc>
      </w:tr>
      <w:tr w:rsidR="00BD6B97" w:rsidRPr="007A7659" w14:paraId="049FAF39" w14:textId="77777777" w:rsidTr="004A0919">
        <w:trPr>
          <w:cantSplit/>
        </w:trPr>
        <w:tc>
          <w:tcPr>
            <w:tcW w:w="1548" w:type="dxa"/>
            <w:vMerge/>
            <w:textDirection w:val="btLr"/>
            <w:vAlign w:val="center"/>
          </w:tcPr>
          <w:p w14:paraId="591D0102" w14:textId="77777777" w:rsidR="00BD6B97" w:rsidRPr="007A7659" w:rsidRDefault="00BD6B97">
            <w:pPr>
              <w:pStyle w:val="TableLabel"/>
              <w:rPr>
                <w:rFonts w:ascii="Times New Roman" w:hAnsi="Times New Roman"/>
                <w:noProof w:val="0"/>
                <w:sz w:val="16"/>
              </w:rPr>
            </w:pPr>
          </w:p>
        </w:tc>
        <w:tc>
          <w:tcPr>
            <w:tcW w:w="2520" w:type="dxa"/>
            <w:vAlign w:val="center"/>
          </w:tcPr>
          <w:p w14:paraId="48BC7C7C"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02007F9C"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82C3FFD"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506A8D5B" w14:textId="77777777" w:rsidTr="004A0919">
        <w:trPr>
          <w:cantSplit/>
        </w:trPr>
        <w:tc>
          <w:tcPr>
            <w:tcW w:w="1548" w:type="dxa"/>
            <w:vMerge/>
            <w:textDirection w:val="btLr"/>
            <w:vAlign w:val="center"/>
          </w:tcPr>
          <w:p w14:paraId="7D11CDCF" w14:textId="77777777" w:rsidR="00BD6B97" w:rsidRPr="007A7659" w:rsidRDefault="00BD6B97">
            <w:pPr>
              <w:pStyle w:val="TableLabel"/>
              <w:rPr>
                <w:rFonts w:ascii="Times New Roman" w:hAnsi="Times New Roman"/>
                <w:noProof w:val="0"/>
                <w:sz w:val="16"/>
              </w:rPr>
            </w:pPr>
          </w:p>
        </w:tc>
        <w:tc>
          <w:tcPr>
            <w:tcW w:w="2520" w:type="dxa"/>
            <w:vAlign w:val="center"/>
          </w:tcPr>
          <w:p w14:paraId="2F116F91"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4AF1E0C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C48D044"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28B71C28" w14:textId="77777777" w:rsidTr="004A0919">
        <w:trPr>
          <w:cantSplit/>
        </w:trPr>
        <w:tc>
          <w:tcPr>
            <w:tcW w:w="1548" w:type="dxa"/>
            <w:vMerge/>
            <w:textDirection w:val="btLr"/>
            <w:vAlign w:val="center"/>
          </w:tcPr>
          <w:p w14:paraId="22BDAEEE" w14:textId="77777777" w:rsidR="00BD6B97" w:rsidRPr="007A7659" w:rsidRDefault="00BD6B97">
            <w:pPr>
              <w:pStyle w:val="TableLabel"/>
              <w:rPr>
                <w:rFonts w:ascii="Times New Roman" w:hAnsi="Times New Roman"/>
                <w:noProof w:val="0"/>
                <w:sz w:val="16"/>
              </w:rPr>
            </w:pPr>
          </w:p>
        </w:tc>
        <w:tc>
          <w:tcPr>
            <w:tcW w:w="2520" w:type="dxa"/>
            <w:vAlign w:val="center"/>
          </w:tcPr>
          <w:p w14:paraId="61ECB641"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5118B4A1"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3BD6563C"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35496DC5" w14:textId="77777777" w:rsidTr="004A0919">
        <w:trPr>
          <w:cantSplit/>
        </w:trPr>
        <w:tc>
          <w:tcPr>
            <w:tcW w:w="1548" w:type="dxa"/>
            <w:vMerge/>
            <w:textDirection w:val="btLr"/>
            <w:vAlign w:val="center"/>
          </w:tcPr>
          <w:p w14:paraId="13BFF4A3" w14:textId="77777777" w:rsidR="00BD6B97" w:rsidRPr="007A7659" w:rsidRDefault="00BD6B97">
            <w:pPr>
              <w:pStyle w:val="TableLabel"/>
              <w:rPr>
                <w:rFonts w:ascii="Times New Roman" w:hAnsi="Times New Roman"/>
                <w:noProof w:val="0"/>
                <w:sz w:val="16"/>
              </w:rPr>
            </w:pPr>
          </w:p>
        </w:tc>
        <w:tc>
          <w:tcPr>
            <w:tcW w:w="2520" w:type="dxa"/>
            <w:vAlign w:val="center"/>
          </w:tcPr>
          <w:p w14:paraId="4618DD58"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2F0416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60ABEE1"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0980233B" w14:textId="77777777" w:rsidTr="004A0919">
        <w:trPr>
          <w:cantSplit/>
        </w:trPr>
        <w:tc>
          <w:tcPr>
            <w:tcW w:w="1548" w:type="dxa"/>
            <w:vMerge/>
            <w:textDirection w:val="btLr"/>
            <w:vAlign w:val="center"/>
          </w:tcPr>
          <w:p w14:paraId="5D04E29A" w14:textId="77777777" w:rsidR="00BD6B97" w:rsidRPr="007A7659" w:rsidRDefault="00BD6B97">
            <w:pPr>
              <w:pStyle w:val="TableLabel"/>
              <w:rPr>
                <w:rFonts w:ascii="Times New Roman" w:hAnsi="Times New Roman"/>
                <w:noProof w:val="0"/>
                <w:sz w:val="16"/>
              </w:rPr>
            </w:pPr>
          </w:p>
        </w:tc>
        <w:tc>
          <w:tcPr>
            <w:tcW w:w="2520" w:type="dxa"/>
            <w:vAlign w:val="center"/>
          </w:tcPr>
          <w:p w14:paraId="1F760517"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0DAE005A"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7502AA0"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6CA7F11C" w14:textId="77777777" w:rsidTr="004A0919">
        <w:trPr>
          <w:cantSplit/>
        </w:trPr>
        <w:tc>
          <w:tcPr>
            <w:tcW w:w="1548" w:type="dxa"/>
            <w:vMerge/>
            <w:textDirection w:val="btLr"/>
            <w:vAlign w:val="center"/>
          </w:tcPr>
          <w:p w14:paraId="13D43F84" w14:textId="77777777" w:rsidR="00BD6B97" w:rsidRPr="007A7659" w:rsidRDefault="00BD6B97">
            <w:pPr>
              <w:pStyle w:val="TableLabel"/>
              <w:rPr>
                <w:rFonts w:ascii="Times New Roman" w:hAnsi="Times New Roman"/>
                <w:noProof w:val="0"/>
                <w:sz w:val="16"/>
              </w:rPr>
            </w:pPr>
          </w:p>
        </w:tc>
        <w:tc>
          <w:tcPr>
            <w:tcW w:w="2520" w:type="dxa"/>
            <w:vAlign w:val="center"/>
          </w:tcPr>
          <w:p w14:paraId="50955D74"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0D2F155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25186A9" w14:textId="77777777" w:rsidR="00BD6B97" w:rsidRPr="007A7659" w:rsidRDefault="00BD6B97">
            <w:pPr>
              <w:pStyle w:val="TableEntry"/>
              <w:rPr>
                <w:noProof w:val="0"/>
                <w:sz w:val="16"/>
              </w:rPr>
            </w:pPr>
            <w:r w:rsidRPr="007A7659">
              <w:rPr>
                <w:noProof w:val="0"/>
                <w:sz w:val="16"/>
              </w:rPr>
              <w:t>The machine name or IP address.</w:t>
            </w:r>
          </w:p>
        </w:tc>
      </w:tr>
    </w:tbl>
    <w:p w14:paraId="01D9B8B6" w14:textId="77777777" w:rsidR="00D61DA9" w:rsidRPr="007A7659" w:rsidRDefault="00D61DA9"/>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D917ECE" w14:textId="77777777" w:rsidTr="00AE5ED3">
        <w:trPr>
          <w:cantSplit/>
        </w:trPr>
        <w:tc>
          <w:tcPr>
            <w:tcW w:w="1548" w:type="dxa"/>
            <w:vMerge w:val="restart"/>
          </w:tcPr>
          <w:p w14:paraId="188FC336" w14:textId="77777777" w:rsidR="00BD6B97" w:rsidRPr="007A7659" w:rsidRDefault="00BD6B97" w:rsidP="0002013A">
            <w:pPr>
              <w:pStyle w:val="TableEntryHeader"/>
            </w:pPr>
            <w:r w:rsidRPr="007A7659">
              <w:t>Human Requestor (if known)</w:t>
            </w:r>
          </w:p>
          <w:p w14:paraId="5E409EB9"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70160136"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73964F0"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FE20975"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608EC575" w14:textId="77777777">
        <w:trPr>
          <w:cantSplit/>
        </w:trPr>
        <w:tc>
          <w:tcPr>
            <w:tcW w:w="1548" w:type="dxa"/>
            <w:vMerge/>
            <w:textDirection w:val="btLr"/>
            <w:vAlign w:val="center"/>
          </w:tcPr>
          <w:p w14:paraId="01BA929C" w14:textId="77777777" w:rsidR="00BD6B97" w:rsidRPr="007A7659" w:rsidRDefault="00BD6B97">
            <w:pPr>
              <w:pStyle w:val="TableLabel"/>
              <w:rPr>
                <w:rFonts w:ascii="Times New Roman" w:hAnsi="Times New Roman"/>
                <w:noProof w:val="0"/>
                <w:sz w:val="16"/>
              </w:rPr>
            </w:pPr>
          </w:p>
        </w:tc>
        <w:tc>
          <w:tcPr>
            <w:tcW w:w="2520" w:type="dxa"/>
            <w:vAlign w:val="center"/>
          </w:tcPr>
          <w:p w14:paraId="6D972231"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5A07A27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1F1B3E1"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68C21B8" w14:textId="77777777">
        <w:trPr>
          <w:cantSplit/>
        </w:trPr>
        <w:tc>
          <w:tcPr>
            <w:tcW w:w="1548" w:type="dxa"/>
            <w:vMerge/>
            <w:textDirection w:val="btLr"/>
            <w:vAlign w:val="center"/>
          </w:tcPr>
          <w:p w14:paraId="603A0A1F" w14:textId="77777777" w:rsidR="00BD6B97" w:rsidRPr="007A7659" w:rsidRDefault="00BD6B97">
            <w:pPr>
              <w:pStyle w:val="TableLabel"/>
              <w:rPr>
                <w:rFonts w:ascii="Times New Roman" w:hAnsi="Times New Roman"/>
                <w:noProof w:val="0"/>
                <w:sz w:val="16"/>
              </w:rPr>
            </w:pPr>
          </w:p>
        </w:tc>
        <w:tc>
          <w:tcPr>
            <w:tcW w:w="2520" w:type="dxa"/>
            <w:vAlign w:val="center"/>
          </w:tcPr>
          <w:p w14:paraId="2DA32154"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664253B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992F9F6"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6B1372C" w14:textId="77777777">
        <w:trPr>
          <w:cantSplit/>
        </w:trPr>
        <w:tc>
          <w:tcPr>
            <w:tcW w:w="1548" w:type="dxa"/>
            <w:vMerge/>
            <w:textDirection w:val="btLr"/>
            <w:vAlign w:val="center"/>
          </w:tcPr>
          <w:p w14:paraId="38F65108" w14:textId="77777777" w:rsidR="00BD6B97" w:rsidRPr="007A7659" w:rsidRDefault="00BD6B97">
            <w:pPr>
              <w:pStyle w:val="TableLabel"/>
              <w:rPr>
                <w:rFonts w:ascii="Times New Roman" w:hAnsi="Times New Roman"/>
                <w:noProof w:val="0"/>
                <w:sz w:val="16"/>
              </w:rPr>
            </w:pPr>
          </w:p>
        </w:tc>
        <w:tc>
          <w:tcPr>
            <w:tcW w:w="2520" w:type="dxa"/>
            <w:vAlign w:val="center"/>
          </w:tcPr>
          <w:p w14:paraId="5C8F7ACB"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0766A440"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07B7F150"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C7B0EDD" w14:textId="77777777">
        <w:trPr>
          <w:cantSplit/>
        </w:trPr>
        <w:tc>
          <w:tcPr>
            <w:tcW w:w="1548" w:type="dxa"/>
            <w:vMerge/>
            <w:textDirection w:val="btLr"/>
            <w:vAlign w:val="center"/>
          </w:tcPr>
          <w:p w14:paraId="479E53CC" w14:textId="77777777" w:rsidR="00BD6B97" w:rsidRPr="007A7659" w:rsidRDefault="00BD6B97">
            <w:pPr>
              <w:pStyle w:val="TableLabel"/>
              <w:rPr>
                <w:rFonts w:ascii="Times New Roman" w:hAnsi="Times New Roman"/>
                <w:noProof w:val="0"/>
                <w:sz w:val="16"/>
              </w:rPr>
            </w:pPr>
          </w:p>
        </w:tc>
        <w:tc>
          <w:tcPr>
            <w:tcW w:w="2520" w:type="dxa"/>
            <w:vAlign w:val="center"/>
          </w:tcPr>
          <w:p w14:paraId="20019785"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781E9E0F"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49A28FFF"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D95654" w:rsidRPr="007A7659" w14:paraId="4C081F22" w14:textId="77777777">
        <w:trPr>
          <w:cantSplit/>
        </w:trPr>
        <w:tc>
          <w:tcPr>
            <w:tcW w:w="1548" w:type="dxa"/>
            <w:vMerge/>
            <w:textDirection w:val="btLr"/>
            <w:vAlign w:val="center"/>
          </w:tcPr>
          <w:p w14:paraId="17F61D56" w14:textId="77777777" w:rsidR="00D95654" w:rsidRPr="007A7659" w:rsidRDefault="00D95654" w:rsidP="00D95654">
            <w:pPr>
              <w:pStyle w:val="TableLabel"/>
              <w:rPr>
                <w:rFonts w:ascii="Times New Roman" w:hAnsi="Times New Roman"/>
                <w:noProof w:val="0"/>
                <w:sz w:val="16"/>
              </w:rPr>
            </w:pPr>
          </w:p>
        </w:tc>
        <w:tc>
          <w:tcPr>
            <w:tcW w:w="2520" w:type="dxa"/>
            <w:vAlign w:val="center"/>
          </w:tcPr>
          <w:p w14:paraId="57D03931" w14:textId="77777777" w:rsidR="00D95654" w:rsidRPr="007A7659" w:rsidRDefault="00D95654" w:rsidP="00DB3A19">
            <w:pPr>
              <w:pStyle w:val="TableEntry"/>
              <w:rPr>
                <w:i/>
                <w:iCs/>
                <w:noProof w:val="0"/>
                <w:sz w:val="16"/>
              </w:rPr>
            </w:pPr>
            <w:r w:rsidRPr="007A7659">
              <w:rPr>
                <w:i/>
                <w:iCs/>
                <w:noProof w:val="0"/>
                <w:sz w:val="16"/>
              </w:rPr>
              <w:t>NetworkAccessPointTypeCode</w:t>
            </w:r>
          </w:p>
        </w:tc>
        <w:tc>
          <w:tcPr>
            <w:tcW w:w="630" w:type="dxa"/>
            <w:vAlign w:val="center"/>
          </w:tcPr>
          <w:p w14:paraId="6A2EFB8B" w14:textId="77777777" w:rsidR="00D95654" w:rsidRPr="007A7659" w:rsidRDefault="00D95654" w:rsidP="007E3B51">
            <w:pPr>
              <w:pStyle w:val="TableEntry"/>
              <w:rPr>
                <w:i/>
                <w:iCs/>
                <w:noProof w:val="0"/>
                <w:sz w:val="16"/>
              </w:rPr>
            </w:pPr>
            <w:r w:rsidRPr="007A7659">
              <w:rPr>
                <w:i/>
                <w:iCs/>
                <w:noProof w:val="0"/>
                <w:sz w:val="16"/>
              </w:rPr>
              <w:t>U</w:t>
            </w:r>
          </w:p>
        </w:tc>
        <w:tc>
          <w:tcPr>
            <w:tcW w:w="4968" w:type="dxa"/>
            <w:vAlign w:val="center"/>
          </w:tcPr>
          <w:p w14:paraId="2774EF2B" w14:textId="77777777" w:rsidR="00D95654" w:rsidRPr="007A7659" w:rsidRDefault="00D95654" w:rsidP="007E3B51">
            <w:pPr>
              <w:pStyle w:val="TableEntry"/>
              <w:rPr>
                <w:i/>
                <w:iCs/>
                <w:noProof w:val="0"/>
                <w:sz w:val="16"/>
              </w:rPr>
            </w:pPr>
            <w:r w:rsidRPr="007A7659">
              <w:rPr>
                <w:i/>
                <w:iCs/>
                <w:noProof w:val="0"/>
                <w:sz w:val="16"/>
              </w:rPr>
              <w:t>not specialized</w:t>
            </w:r>
          </w:p>
        </w:tc>
      </w:tr>
      <w:tr w:rsidR="00D95654" w:rsidRPr="007A7659" w14:paraId="499ADE22" w14:textId="77777777" w:rsidTr="00AE5ED3">
        <w:trPr>
          <w:cantSplit/>
        </w:trPr>
        <w:tc>
          <w:tcPr>
            <w:tcW w:w="1548" w:type="dxa"/>
            <w:vMerge/>
            <w:textDirection w:val="btLr"/>
            <w:vAlign w:val="center"/>
          </w:tcPr>
          <w:p w14:paraId="6E9F455F" w14:textId="77777777" w:rsidR="00D95654" w:rsidRPr="007A7659" w:rsidRDefault="00D95654" w:rsidP="00D95654">
            <w:pPr>
              <w:pStyle w:val="TableLabel"/>
              <w:rPr>
                <w:rFonts w:ascii="Times New Roman" w:hAnsi="Times New Roman"/>
                <w:noProof w:val="0"/>
                <w:sz w:val="16"/>
              </w:rPr>
            </w:pPr>
          </w:p>
        </w:tc>
        <w:tc>
          <w:tcPr>
            <w:tcW w:w="2520" w:type="dxa"/>
            <w:vAlign w:val="center"/>
          </w:tcPr>
          <w:p w14:paraId="6F354E89" w14:textId="77777777" w:rsidR="00D95654" w:rsidRPr="007A7659" w:rsidRDefault="00D95654" w:rsidP="00DB3A19">
            <w:pPr>
              <w:pStyle w:val="TableEntry"/>
              <w:rPr>
                <w:i/>
                <w:iCs/>
                <w:noProof w:val="0"/>
                <w:sz w:val="16"/>
              </w:rPr>
            </w:pPr>
            <w:r w:rsidRPr="007A7659">
              <w:rPr>
                <w:i/>
                <w:iCs/>
                <w:noProof w:val="0"/>
                <w:sz w:val="16"/>
              </w:rPr>
              <w:t>NetworkAccessPointID</w:t>
            </w:r>
          </w:p>
        </w:tc>
        <w:tc>
          <w:tcPr>
            <w:tcW w:w="630" w:type="dxa"/>
            <w:vAlign w:val="center"/>
          </w:tcPr>
          <w:p w14:paraId="6B12D5E1" w14:textId="77777777" w:rsidR="00D95654" w:rsidRPr="007A7659" w:rsidRDefault="00D95654" w:rsidP="007E3B51">
            <w:pPr>
              <w:pStyle w:val="TableEntry"/>
              <w:rPr>
                <w:i/>
                <w:iCs/>
                <w:noProof w:val="0"/>
                <w:sz w:val="16"/>
              </w:rPr>
            </w:pPr>
            <w:r w:rsidRPr="007A7659">
              <w:rPr>
                <w:i/>
                <w:iCs/>
                <w:noProof w:val="0"/>
                <w:sz w:val="16"/>
              </w:rPr>
              <w:t>U</w:t>
            </w:r>
          </w:p>
        </w:tc>
        <w:tc>
          <w:tcPr>
            <w:tcW w:w="4968" w:type="dxa"/>
            <w:vAlign w:val="center"/>
          </w:tcPr>
          <w:p w14:paraId="4CA3F92C" w14:textId="77777777" w:rsidR="00D95654" w:rsidRPr="007A7659" w:rsidRDefault="00D95654" w:rsidP="00DB3A19">
            <w:pPr>
              <w:pStyle w:val="TableEntry"/>
              <w:rPr>
                <w:i/>
                <w:iCs/>
                <w:noProof w:val="0"/>
                <w:sz w:val="16"/>
              </w:rPr>
            </w:pPr>
            <w:r w:rsidRPr="007A7659">
              <w:rPr>
                <w:i/>
                <w:iCs/>
                <w:noProof w:val="0"/>
                <w:sz w:val="16"/>
              </w:rPr>
              <w:t>not specialized</w:t>
            </w:r>
          </w:p>
        </w:tc>
      </w:tr>
    </w:tbl>
    <w:p w14:paraId="55488D53" w14:textId="77777777" w:rsidR="00DA67EC" w:rsidRPr="007A7659" w:rsidRDefault="00DA67EC"/>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08C48AD" w14:textId="77777777" w:rsidTr="00AE5ED3">
        <w:trPr>
          <w:cantSplit/>
        </w:trPr>
        <w:tc>
          <w:tcPr>
            <w:tcW w:w="1548" w:type="dxa"/>
            <w:vMerge w:val="restart"/>
          </w:tcPr>
          <w:p w14:paraId="5B629439" w14:textId="77777777" w:rsidR="00BD6B97" w:rsidRPr="007A7659" w:rsidRDefault="00BD6B97" w:rsidP="0002013A">
            <w:pPr>
              <w:pStyle w:val="TableEntryHeader"/>
            </w:pPr>
            <w:r w:rsidRPr="007A7659">
              <w:t>Destination</w:t>
            </w:r>
          </w:p>
          <w:p w14:paraId="6FDD3E33"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5A80F29"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6B5A494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1B9D0CF" w14:textId="77777777" w:rsidR="00BD6B97" w:rsidRPr="007A7659" w:rsidRDefault="00BD6B97">
            <w:pPr>
              <w:pStyle w:val="TableEntry"/>
              <w:rPr>
                <w:noProof w:val="0"/>
                <w:sz w:val="16"/>
              </w:rPr>
            </w:pPr>
            <w:r w:rsidRPr="007A7659">
              <w:rPr>
                <w:noProof w:val="0"/>
                <w:sz w:val="16"/>
              </w:rPr>
              <w:t>The identity of the Patient Identifier Cross-reference Manager or Document Registry facility and receiving application from the HL7 message; concatenated together, separated by the | character.</w:t>
            </w:r>
          </w:p>
        </w:tc>
      </w:tr>
      <w:tr w:rsidR="00BD6B97" w:rsidRPr="007A7659" w14:paraId="3BB4776A" w14:textId="77777777">
        <w:trPr>
          <w:cantSplit/>
        </w:trPr>
        <w:tc>
          <w:tcPr>
            <w:tcW w:w="1548" w:type="dxa"/>
            <w:vMerge/>
            <w:textDirection w:val="btLr"/>
            <w:vAlign w:val="center"/>
          </w:tcPr>
          <w:p w14:paraId="30CCE686" w14:textId="77777777" w:rsidR="00BD6B97" w:rsidRPr="007A7659" w:rsidRDefault="00BD6B97">
            <w:pPr>
              <w:pStyle w:val="TableLabel"/>
              <w:rPr>
                <w:rFonts w:ascii="Times New Roman" w:hAnsi="Times New Roman"/>
                <w:noProof w:val="0"/>
                <w:sz w:val="16"/>
              </w:rPr>
            </w:pPr>
          </w:p>
        </w:tc>
        <w:tc>
          <w:tcPr>
            <w:tcW w:w="2520" w:type="dxa"/>
            <w:vAlign w:val="center"/>
          </w:tcPr>
          <w:p w14:paraId="3FB46CB6"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07BB474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6AA3B5F"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848E4BB" w14:textId="77777777">
        <w:trPr>
          <w:cantSplit/>
        </w:trPr>
        <w:tc>
          <w:tcPr>
            <w:tcW w:w="1548" w:type="dxa"/>
            <w:vMerge/>
            <w:textDirection w:val="btLr"/>
            <w:vAlign w:val="center"/>
          </w:tcPr>
          <w:p w14:paraId="1555F76D" w14:textId="77777777" w:rsidR="00BD6B97" w:rsidRPr="007A7659" w:rsidRDefault="00BD6B97">
            <w:pPr>
              <w:pStyle w:val="TableLabel"/>
              <w:rPr>
                <w:rFonts w:ascii="Times New Roman" w:hAnsi="Times New Roman"/>
                <w:noProof w:val="0"/>
                <w:sz w:val="16"/>
              </w:rPr>
            </w:pPr>
          </w:p>
        </w:tc>
        <w:tc>
          <w:tcPr>
            <w:tcW w:w="2520" w:type="dxa"/>
            <w:vAlign w:val="center"/>
          </w:tcPr>
          <w:p w14:paraId="1E01C2E0"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449DE0A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7BFE88A"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C63D69D" w14:textId="77777777">
        <w:trPr>
          <w:cantSplit/>
        </w:trPr>
        <w:tc>
          <w:tcPr>
            <w:tcW w:w="1548" w:type="dxa"/>
            <w:vMerge/>
            <w:textDirection w:val="btLr"/>
            <w:vAlign w:val="center"/>
          </w:tcPr>
          <w:p w14:paraId="3F7B914E" w14:textId="77777777" w:rsidR="00BD6B97" w:rsidRPr="007A7659" w:rsidRDefault="00BD6B97">
            <w:pPr>
              <w:pStyle w:val="TableLabel"/>
              <w:rPr>
                <w:rFonts w:ascii="Times New Roman" w:hAnsi="Times New Roman"/>
                <w:noProof w:val="0"/>
                <w:sz w:val="16"/>
              </w:rPr>
            </w:pPr>
          </w:p>
        </w:tc>
        <w:tc>
          <w:tcPr>
            <w:tcW w:w="2520" w:type="dxa"/>
            <w:vAlign w:val="center"/>
          </w:tcPr>
          <w:p w14:paraId="02824018" w14:textId="77777777" w:rsidR="00BD6B97" w:rsidRPr="007A7659" w:rsidRDefault="00BD6B97" w:rsidP="00BC6623">
            <w:pPr>
              <w:pStyle w:val="TableEntry"/>
              <w:rPr>
                <w:i/>
                <w:iCs/>
                <w:noProof w:val="0"/>
                <w:sz w:val="16"/>
              </w:rPr>
            </w:pPr>
            <w:r w:rsidRPr="007A7659">
              <w:rPr>
                <w:i/>
                <w:iCs/>
                <w:noProof w:val="0"/>
                <w:sz w:val="16"/>
              </w:rPr>
              <w:t>UserIsRequestor</w:t>
            </w:r>
          </w:p>
        </w:tc>
        <w:tc>
          <w:tcPr>
            <w:tcW w:w="630" w:type="dxa"/>
            <w:vAlign w:val="center"/>
          </w:tcPr>
          <w:p w14:paraId="59E19BA1" w14:textId="77777777" w:rsidR="00BD6B97" w:rsidRPr="007A7659" w:rsidRDefault="00BD6B97" w:rsidP="00BC6623">
            <w:pPr>
              <w:pStyle w:val="TableEntry"/>
              <w:jc w:val="center"/>
              <w:rPr>
                <w:i/>
                <w:iCs/>
                <w:noProof w:val="0"/>
                <w:sz w:val="16"/>
              </w:rPr>
            </w:pPr>
            <w:r w:rsidRPr="007A7659">
              <w:rPr>
                <w:i/>
                <w:iCs/>
                <w:noProof w:val="0"/>
                <w:sz w:val="16"/>
              </w:rPr>
              <w:t>U</w:t>
            </w:r>
          </w:p>
        </w:tc>
        <w:tc>
          <w:tcPr>
            <w:tcW w:w="4968" w:type="dxa"/>
            <w:vAlign w:val="center"/>
          </w:tcPr>
          <w:p w14:paraId="3F1C5133"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27F37DF2" w14:textId="77777777">
        <w:trPr>
          <w:cantSplit/>
        </w:trPr>
        <w:tc>
          <w:tcPr>
            <w:tcW w:w="1548" w:type="dxa"/>
            <w:vMerge/>
            <w:textDirection w:val="btLr"/>
            <w:vAlign w:val="center"/>
          </w:tcPr>
          <w:p w14:paraId="5D2D0AA4" w14:textId="77777777" w:rsidR="00BD6B97" w:rsidRPr="007A7659" w:rsidRDefault="00BD6B97">
            <w:pPr>
              <w:pStyle w:val="TableLabel"/>
              <w:rPr>
                <w:rFonts w:ascii="Times New Roman" w:hAnsi="Times New Roman"/>
                <w:noProof w:val="0"/>
                <w:sz w:val="16"/>
              </w:rPr>
            </w:pPr>
          </w:p>
        </w:tc>
        <w:tc>
          <w:tcPr>
            <w:tcW w:w="2520" w:type="dxa"/>
            <w:vAlign w:val="center"/>
          </w:tcPr>
          <w:p w14:paraId="23FE2BF8"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68E97C4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0513F3A"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0149BFB2" w14:textId="77777777">
        <w:trPr>
          <w:cantSplit/>
        </w:trPr>
        <w:tc>
          <w:tcPr>
            <w:tcW w:w="1548" w:type="dxa"/>
            <w:vMerge/>
            <w:textDirection w:val="btLr"/>
            <w:vAlign w:val="center"/>
          </w:tcPr>
          <w:p w14:paraId="433379A4" w14:textId="77777777" w:rsidR="00BD6B97" w:rsidRPr="007A7659" w:rsidRDefault="00BD6B97">
            <w:pPr>
              <w:pStyle w:val="TableLabel"/>
              <w:rPr>
                <w:rFonts w:ascii="Times New Roman" w:hAnsi="Times New Roman"/>
                <w:noProof w:val="0"/>
                <w:sz w:val="16"/>
              </w:rPr>
            </w:pPr>
          </w:p>
        </w:tc>
        <w:tc>
          <w:tcPr>
            <w:tcW w:w="2520" w:type="dxa"/>
            <w:vAlign w:val="center"/>
          </w:tcPr>
          <w:p w14:paraId="28CE626B"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10A2748C"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435DD1E3"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7F68EF46" w14:textId="77777777" w:rsidTr="00AE5ED3">
        <w:trPr>
          <w:cantSplit/>
        </w:trPr>
        <w:tc>
          <w:tcPr>
            <w:tcW w:w="1548" w:type="dxa"/>
            <w:vMerge/>
            <w:textDirection w:val="btLr"/>
            <w:vAlign w:val="center"/>
          </w:tcPr>
          <w:p w14:paraId="054BB50F" w14:textId="77777777" w:rsidR="00BD6B97" w:rsidRPr="007A7659" w:rsidRDefault="00BD6B97">
            <w:pPr>
              <w:pStyle w:val="TableLabel"/>
              <w:rPr>
                <w:rFonts w:ascii="Times New Roman" w:hAnsi="Times New Roman"/>
                <w:noProof w:val="0"/>
                <w:sz w:val="16"/>
              </w:rPr>
            </w:pPr>
          </w:p>
        </w:tc>
        <w:tc>
          <w:tcPr>
            <w:tcW w:w="2520" w:type="dxa"/>
            <w:vAlign w:val="center"/>
          </w:tcPr>
          <w:p w14:paraId="446DA611"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3D88A03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3D76535D" w14:textId="77777777" w:rsidR="00BD6B97" w:rsidRPr="007A7659" w:rsidRDefault="00BD6B97">
            <w:pPr>
              <w:pStyle w:val="TableEntry"/>
              <w:rPr>
                <w:noProof w:val="0"/>
                <w:sz w:val="16"/>
              </w:rPr>
            </w:pPr>
            <w:r w:rsidRPr="007A7659">
              <w:rPr>
                <w:noProof w:val="0"/>
                <w:sz w:val="16"/>
              </w:rPr>
              <w:t>The machine name or IP address.</w:t>
            </w:r>
          </w:p>
        </w:tc>
      </w:tr>
    </w:tbl>
    <w:p w14:paraId="77B03E1F" w14:textId="77777777" w:rsidR="00E23960" w:rsidRPr="007A7659" w:rsidRDefault="00E23960"/>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5F53F948" w14:textId="77777777">
        <w:trPr>
          <w:cantSplit/>
        </w:trPr>
        <w:tc>
          <w:tcPr>
            <w:tcW w:w="1728" w:type="dxa"/>
            <w:vMerge w:val="restart"/>
          </w:tcPr>
          <w:p w14:paraId="3F4C2878" w14:textId="77777777" w:rsidR="00BD6B97" w:rsidRPr="007A7659" w:rsidRDefault="00BD6B97" w:rsidP="0002013A">
            <w:pPr>
              <w:pStyle w:val="TableEntryHeader"/>
            </w:pPr>
            <w:r w:rsidRPr="007A7659">
              <w:t>Audit Source</w:t>
            </w:r>
          </w:p>
          <w:p w14:paraId="67B94B26"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4A84DC8D"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660DEEB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F8B554B" w14:textId="77777777" w:rsidR="00BD6B97" w:rsidRPr="007A7659" w:rsidRDefault="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03A0F7E1" w14:textId="77777777">
        <w:trPr>
          <w:cantSplit/>
        </w:trPr>
        <w:tc>
          <w:tcPr>
            <w:tcW w:w="1728" w:type="dxa"/>
            <w:vMerge/>
            <w:textDirection w:val="btLr"/>
            <w:vAlign w:val="center"/>
          </w:tcPr>
          <w:p w14:paraId="338F3399" w14:textId="77777777" w:rsidR="00BD6B97" w:rsidRPr="007A7659" w:rsidRDefault="00BD6B97">
            <w:pPr>
              <w:pStyle w:val="TableLabel"/>
              <w:rPr>
                <w:rFonts w:ascii="Times New Roman" w:hAnsi="Times New Roman"/>
                <w:noProof w:val="0"/>
                <w:sz w:val="16"/>
              </w:rPr>
            </w:pPr>
          </w:p>
        </w:tc>
        <w:tc>
          <w:tcPr>
            <w:tcW w:w="2340" w:type="dxa"/>
            <w:vAlign w:val="center"/>
          </w:tcPr>
          <w:p w14:paraId="17BB3267"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0389474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480289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4D67DF6" w14:textId="77777777">
        <w:trPr>
          <w:cantSplit/>
        </w:trPr>
        <w:tc>
          <w:tcPr>
            <w:tcW w:w="1728" w:type="dxa"/>
            <w:vMerge/>
            <w:textDirection w:val="btLr"/>
            <w:vAlign w:val="center"/>
          </w:tcPr>
          <w:p w14:paraId="515224DD" w14:textId="77777777" w:rsidR="00BD6B97" w:rsidRPr="007A7659" w:rsidRDefault="00BD6B97">
            <w:pPr>
              <w:pStyle w:val="TableLabel"/>
              <w:rPr>
                <w:rFonts w:ascii="Times New Roman" w:hAnsi="Times New Roman"/>
                <w:noProof w:val="0"/>
                <w:sz w:val="16"/>
              </w:rPr>
            </w:pPr>
          </w:p>
        </w:tc>
        <w:tc>
          <w:tcPr>
            <w:tcW w:w="2340" w:type="dxa"/>
            <w:vAlign w:val="center"/>
          </w:tcPr>
          <w:p w14:paraId="575D1FFB"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2AA0B70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29A4F06"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53AB05AE" w14:textId="77777777" w:rsidR="004722A1" w:rsidRPr="007A7659" w:rsidRDefault="004722A1"/>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3185A87" w14:textId="77777777" w:rsidTr="00AE5ED3">
        <w:trPr>
          <w:cantSplit/>
        </w:trPr>
        <w:tc>
          <w:tcPr>
            <w:tcW w:w="1548" w:type="dxa"/>
            <w:vMerge w:val="restart"/>
          </w:tcPr>
          <w:p w14:paraId="6305D0B5" w14:textId="77777777" w:rsidR="00BD6B97" w:rsidRPr="007A7659" w:rsidRDefault="00BD6B97" w:rsidP="0002013A">
            <w:pPr>
              <w:pStyle w:val="TableEntryHeader"/>
            </w:pPr>
            <w:r w:rsidRPr="007A7659">
              <w:lastRenderedPageBreak/>
              <w:t>Patient</w:t>
            </w:r>
          </w:p>
          <w:p w14:paraId="71248A31"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21D65CDC"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37B51C7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A12ECEF" w14:textId="77777777" w:rsidR="00BD6B97" w:rsidRPr="007A7659" w:rsidRDefault="00BD6B97">
            <w:pPr>
              <w:pStyle w:val="TableEntry"/>
              <w:rPr>
                <w:noProof w:val="0"/>
                <w:sz w:val="16"/>
              </w:rPr>
            </w:pPr>
            <w:r w:rsidRPr="007A7659">
              <w:rPr>
                <w:noProof w:val="0"/>
                <w:sz w:val="16"/>
              </w:rPr>
              <w:t>“1” (person)</w:t>
            </w:r>
          </w:p>
        </w:tc>
      </w:tr>
      <w:tr w:rsidR="00BD6B97" w:rsidRPr="007A7659" w14:paraId="059E7DFB" w14:textId="77777777">
        <w:trPr>
          <w:cantSplit/>
        </w:trPr>
        <w:tc>
          <w:tcPr>
            <w:tcW w:w="1548" w:type="dxa"/>
            <w:vMerge/>
            <w:vAlign w:val="center"/>
          </w:tcPr>
          <w:p w14:paraId="5855AE61" w14:textId="77777777" w:rsidR="00BD6B97" w:rsidRPr="007A7659" w:rsidRDefault="00BD6B97">
            <w:pPr>
              <w:pStyle w:val="TableLabel"/>
              <w:rPr>
                <w:rFonts w:ascii="Times New Roman" w:hAnsi="Times New Roman"/>
                <w:noProof w:val="0"/>
                <w:sz w:val="16"/>
              </w:rPr>
            </w:pPr>
          </w:p>
        </w:tc>
        <w:tc>
          <w:tcPr>
            <w:tcW w:w="2520" w:type="dxa"/>
            <w:vAlign w:val="center"/>
          </w:tcPr>
          <w:p w14:paraId="6A0FA810"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75AF631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478B401" w14:textId="77777777" w:rsidR="00BD6B97" w:rsidRPr="007A7659" w:rsidRDefault="00BD6B97">
            <w:pPr>
              <w:pStyle w:val="TableEntry"/>
              <w:rPr>
                <w:b/>
                <w:i/>
                <w:noProof w:val="0"/>
                <w:sz w:val="16"/>
              </w:rPr>
            </w:pPr>
            <w:r w:rsidRPr="007A7659">
              <w:rPr>
                <w:noProof w:val="0"/>
                <w:sz w:val="16"/>
              </w:rPr>
              <w:t>“1” (patient)</w:t>
            </w:r>
          </w:p>
        </w:tc>
      </w:tr>
      <w:tr w:rsidR="00BD6B97" w:rsidRPr="007A7659" w14:paraId="7B56D0F5" w14:textId="77777777">
        <w:trPr>
          <w:cantSplit/>
        </w:trPr>
        <w:tc>
          <w:tcPr>
            <w:tcW w:w="1548" w:type="dxa"/>
            <w:vMerge/>
            <w:vAlign w:val="center"/>
          </w:tcPr>
          <w:p w14:paraId="2C53C413" w14:textId="77777777" w:rsidR="00BD6B97" w:rsidRPr="007A7659" w:rsidRDefault="00BD6B97">
            <w:pPr>
              <w:pStyle w:val="TableLabel"/>
              <w:rPr>
                <w:rFonts w:ascii="Times New Roman" w:hAnsi="Times New Roman"/>
                <w:noProof w:val="0"/>
                <w:sz w:val="16"/>
              </w:rPr>
            </w:pPr>
          </w:p>
        </w:tc>
        <w:tc>
          <w:tcPr>
            <w:tcW w:w="2520" w:type="dxa"/>
            <w:vAlign w:val="center"/>
          </w:tcPr>
          <w:p w14:paraId="2495E818"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25F5965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996701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EE3AA8E" w14:textId="77777777">
        <w:trPr>
          <w:cantSplit/>
        </w:trPr>
        <w:tc>
          <w:tcPr>
            <w:tcW w:w="1548" w:type="dxa"/>
            <w:vMerge/>
            <w:vAlign w:val="center"/>
          </w:tcPr>
          <w:p w14:paraId="4C9B4675" w14:textId="77777777" w:rsidR="00BD6B97" w:rsidRPr="007A7659" w:rsidRDefault="00BD6B97">
            <w:pPr>
              <w:pStyle w:val="TableLabel"/>
              <w:rPr>
                <w:rFonts w:ascii="Times New Roman" w:hAnsi="Times New Roman"/>
                <w:noProof w:val="0"/>
                <w:sz w:val="16"/>
              </w:rPr>
            </w:pPr>
          </w:p>
        </w:tc>
        <w:tc>
          <w:tcPr>
            <w:tcW w:w="2520" w:type="dxa"/>
            <w:vAlign w:val="center"/>
          </w:tcPr>
          <w:p w14:paraId="7BEACF4A"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7A1F5373"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1ED14F80" w14:textId="77777777" w:rsidR="00BD6B97" w:rsidRPr="007A7659" w:rsidRDefault="00DA2336" w:rsidP="00DA2336">
            <w:pPr>
              <w:pStyle w:val="TableEntry"/>
              <w:rPr>
                <w:noProof w:val="0"/>
                <w:sz w:val="16"/>
              </w:rPr>
            </w:pPr>
            <w:r w:rsidRPr="007A7659">
              <w:rPr>
                <w:i/>
                <w:iCs/>
                <w:noProof w:val="0"/>
                <w:sz w:val="16"/>
              </w:rPr>
              <w:t>n</w:t>
            </w:r>
            <w:r w:rsidR="00BD6B97" w:rsidRPr="007A7659">
              <w:rPr>
                <w:i/>
                <w:iCs/>
                <w:noProof w:val="0"/>
                <w:sz w:val="16"/>
              </w:rPr>
              <w:t>ot specialized</w:t>
            </w:r>
          </w:p>
        </w:tc>
      </w:tr>
      <w:tr w:rsidR="00BD6B97" w:rsidRPr="007A7659" w14:paraId="066BBD82" w14:textId="77777777">
        <w:trPr>
          <w:cantSplit/>
        </w:trPr>
        <w:tc>
          <w:tcPr>
            <w:tcW w:w="1548" w:type="dxa"/>
            <w:vMerge/>
            <w:vAlign w:val="center"/>
          </w:tcPr>
          <w:p w14:paraId="5F12E73F" w14:textId="77777777" w:rsidR="00BD6B97" w:rsidRPr="007A7659" w:rsidRDefault="00BD6B97">
            <w:pPr>
              <w:pStyle w:val="TableLabel"/>
              <w:rPr>
                <w:rFonts w:ascii="Times New Roman" w:hAnsi="Times New Roman"/>
                <w:noProof w:val="0"/>
                <w:sz w:val="16"/>
              </w:rPr>
            </w:pPr>
          </w:p>
        </w:tc>
        <w:tc>
          <w:tcPr>
            <w:tcW w:w="2520" w:type="dxa"/>
            <w:vAlign w:val="center"/>
          </w:tcPr>
          <w:p w14:paraId="733E37AC"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34EAAEE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A43CF12"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298D526" w14:textId="77777777">
        <w:trPr>
          <w:cantSplit/>
        </w:trPr>
        <w:tc>
          <w:tcPr>
            <w:tcW w:w="1548" w:type="dxa"/>
            <w:vMerge/>
            <w:vAlign w:val="center"/>
          </w:tcPr>
          <w:p w14:paraId="6E51E124" w14:textId="77777777" w:rsidR="00BD6B97" w:rsidRPr="007A7659" w:rsidRDefault="00BD6B97">
            <w:pPr>
              <w:pStyle w:val="TableLabel"/>
              <w:rPr>
                <w:rFonts w:ascii="Times New Roman" w:hAnsi="Times New Roman"/>
                <w:noProof w:val="0"/>
                <w:sz w:val="16"/>
              </w:rPr>
            </w:pPr>
          </w:p>
        </w:tc>
        <w:tc>
          <w:tcPr>
            <w:tcW w:w="2520" w:type="dxa"/>
            <w:vAlign w:val="center"/>
          </w:tcPr>
          <w:p w14:paraId="563715C4" w14:textId="77777777" w:rsidR="00BD6B97" w:rsidRPr="007A7659" w:rsidRDefault="00BD6B97">
            <w:pPr>
              <w:pStyle w:val="TableEntry"/>
              <w:rPr>
                <w:noProof w:val="0"/>
                <w:sz w:val="16"/>
              </w:rPr>
            </w:pPr>
            <w:r w:rsidRPr="007A7659">
              <w:rPr>
                <w:noProof w:val="0"/>
                <w:sz w:val="16"/>
              </w:rPr>
              <w:t>ParticipantObjectID</w:t>
            </w:r>
          </w:p>
        </w:tc>
        <w:tc>
          <w:tcPr>
            <w:tcW w:w="630" w:type="dxa"/>
            <w:vAlign w:val="center"/>
          </w:tcPr>
          <w:p w14:paraId="1A4AEB6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7368BAA" w14:textId="77777777" w:rsidR="00BD6B97" w:rsidRPr="007A7659" w:rsidRDefault="00BD6B97">
            <w:pPr>
              <w:pStyle w:val="TableEntry"/>
              <w:rPr>
                <w:noProof w:val="0"/>
                <w:sz w:val="16"/>
              </w:rPr>
            </w:pPr>
            <w:r w:rsidRPr="007A7659">
              <w:rPr>
                <w:noProof w:val="0"/>
                <w:sz w:val="16"/>
              </w:rPr>
              <w:t>the patient ID in HL7 CX format.</w:t>
            </w:r>
          </w:p>
        </w:tc>
      </w:tr>
      <w:tr w:rsidR="00BD6B97" w:rsidRPr="007A7659" w14:paraId="6A122B77" w14:textId="77777777">
        <w:trPr>
          <w:cantSplit/>
        </w:trPr>
        <w:tc>
          <w:tcPr>
            <w:tcW w:w="1548" w:type="dxa"/>
            <w:vMerge/>
            <w:vAlign w:val="center"/>
          </w:tcPr>
          <w:p w14:paraId="0C35C4DC" w14:textId="77777777" w:rsidR="00BD6B97" w:rsidRPr="007A7659" w:rsidRDefault="00BD6B97">
            <w:pPr>
              <w:pStyle w:val="TableLabel"/>
              <w:rPr>
                <w:rFonts w:ascii="Times New Roman" w:hAnsi="Times New Roman"/>
                <w:noProof w:val="0"/>
                <w:sz w:val="16"/>
              </w:rPr>
            </w:pPr>
          </w:p>
        </w:tc>
        <w:tc>
          <w:tcPr>
            <w:tcW w:w="2520" w:type="dxa"/>
            <w:vAlign w:val="center"/>
          </w:tcPr>
          <w:p w14:paraId="05CDEC4A"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47EE877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4D06728"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BE2B8CD" w14:textId="77777777">
        <w:trPr>
          <w:cantSplit/>
        </w:trPr>
        <w:tc>
          <w:tcPr>
            <w:tcW w:w="1548" w:type="dxa"/>
            <w:vMerge/>
            <w:vAlign w:val="center"/>
          </w:tcPr>
          <w:p w14:paraId="561A6E70" w14:textId="77777777" w:rsidR="00BD6B97" w:rsidRPr="007A7659" w:rsidRDefault="00BD6B97">
            <w:pPr>
              <w:pStyle w:val="TableLabel"/>
              <w:rPr>
                <w:rFonts w:ascii="Times New Roman" w:hAnsi="Times New Roman"/>
                <w:noProof w:val="0"/>
                <w:sz w:val="16"/>
              </w:rPr>
            </w:pPr>
          </w:p>
        </w:tc>
        <w:tc>
          <w:tcPr>
            <w:tcW w:w="2520" w:type="dxa"/>
            <w:vAlign w:val="center"/>
          </w:tcPr>
          <w:p w14:paraId="4F0BA257" w14:textId="77777777" w:rsidR="00BD6B97" w:rsidRPr="007A7659" w:rsidRDefault="00BD6B97">
            <w:pPr>
              <w:pStyle w:val="TableEntry"/>
              <w:rPr>
                <w:i/>
                <w:iCs/>
                <w:noProof w:val="0"/>
                <w:sz w:val="16"/>
              </w:rPr>
            </w:pPr>
            <w:r w:rsidRPr="007A7659">
              <w:rPr>
                <w:i/>
                <w:iCs/>
                <w:noProof w:val="0"/>
                <w:sz w:val="16"/>
              </w:rPr>
              <w:t>ParticipantObjectQuery</w:t>
            </w:r>
          </w:p>
        </w:tc>
        <w:tc>
          <w:tcPr>
            <w:tcW w:w="630" w:type="dxa"/>
            <w:vAlign w:val="center"/>
          </w:tcPr>
          <w:p w14:paraId="0C5FD3C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34C298C"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48030D8" w14:textId="77777777">
        <w:trPr>
          <w:cantSplit/>
        </w:trPr>
        <w:tc>
          <w:tcPr>
            <w:tcW w:w="1548" w:type="dxa"/>
            <w:vMerge/>
            <w:vAlign w:val="center"/>
          </w:tcPr>
          <w:p w14:paraId="33D85B41" w14:textId="77777777" w:rsidR="00BD6B97" w:rsidRPr="007A7659" w:rsidRDefault="00BD6B97">
            <w:pPr>
              <w:pStyle w:val="TableLabel"/>
              <w:rPr>
                <w:rFonts w:ascii="Times New Roman" w:hAnsi="Times New Roman"/>
                <w:noProof w:val="0"/>
                <w:sz w:val="16"/>
              </w:rPr>
            </w:pPr>
          </w:p>
        </w:tc>
        <w:tc>
          <w:tcPr>
            <w:tcW w:w="2520" w:type="dxa"/>
            <w:vAlign w:val="center"/>
          </w:tcPr>
          <w:p w14:paraId="0E318ABB" w14:textId="77777777" w:rsidR="00BD6B97" w:rsidRPr="007A7659" w:rsidRDefault="00BD6B97" w:rsidP="00CA34D9">
            <w:pPr>
              <w:pStyle w:val="TableEntry"/>
              <w:rPr>
                <w:noProof w:val="0"/>
                <w:sz w:val="16"/>
              </w:rPr>
            </w:pPr>
            <w:r w:rsidRPr="007A7659">
              <w:rPr>
                <w:noProof w:val="0"/>
                <w:sz w:val="16"/>
              </w:rPr>
              <w:t>ParticipantObjectDetail</w:t>
            </w:r>
          </w:p>
        </w:tc>
        <w:tc>
          <w:tcPr>
            <w:tcW w:w="630" w:type="dxa"/>
            <w:vAlign w:val="center"/>
          </w:tcPr>
          <w:p w14:paraId="1DA3F1AA"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357AD668"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04DE98E0" w14:textId="77777777" w:rsidR="009D37D3" w:rsidRPr="007A7659" w:rsidRDefault="00BD6B97" w:rsidP="00DA67EC">
      <w:pPr>
        <w:pStyle w:val="Heading5"/>
        <w:numPr>
          <w:ilvl w:val="4"/>
          <w:numId w:val="19"/>
        </w:numPr>
        <w:rPr>
          <w:noProof w:val="0"/>
        </w:rPr>
      </w:pPr>
      <w:r w:rsidRPr="007A7659">
        <w:rPr>
          <w:noProof w:val="0"/>
        </w:rPr>
        <w:t>Patient Identifier Cross-reference Manager or Document Registry Actor audit message:</w:t>
      </w:r>
      <w:bookmarkStart w:id="677" w:name="_Toc487127520"/>
      <w:bookmarkStart w:id="678" w:name="_Toc487127876"/>
      <w:bookmarkStart w:id="679" w:name="_Toc487128460"/>
      <w:bookmarkStart w:id="680" w:name="_Toc487129005"/>
      <w:bookmarkEnd w:id="677"/>
      <w:bookmarkEnd w:id="678"/>
      <w:bookmarkEnd w:id="679"/>
      <w:bookmarkEnd w:id="680"/>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1585B329" w14:textId="77777777" w:rsidTr="007E3B51">
        <w:trPr>
          <w:cantSplit/>
        </w:trPr>
        <w:tc>
          <w:tcPr>
            <w:tcW w:w="1458" w:type="dxa"/>
            <w:tcBorders>
              <w:bottom w:val="single" w:sz="4" w:space="0" w:color="auto"/>
            </w:tcBorders>
            <w:textDirection w:val="btLr"/>
            <w:vAlign w:val="center"/>
          </w:tcPr>
          <w:p w14:paraId="6A9B8B03" w14:textId="77777777" w:rsidR="00BD6B97" w:rsidRPr="007A7659" w:rsidRDefault="00BD6B97">
            <w:pPr>
              <w:pStyle w:val="TableLabel"/>
              <w:rPr>
                <w:rFonts w:ascii="Times New Roman" w:hAnsi="Times New Roman"/>
                <w:noProof w:val="0"/>
                <w:sz w:val="16"/>
              </w:rPr>
            </w:pPr>
            <w:bookmarkStart w:id="681" w:name="_Toc487127521"/>
            <w:bookmarkStart w:id="682" w:name="_Toc487127877"/>
            <w:bookmarkStart w:id="683" w:name="_Toc487128461"/>
            <w:bookmarkStart w:id="684" w:name="_Toc487129006"/>
            <w:bookmarkEnd w:id="681"/>
            <w:bookmarkEnd w:id="682"/>
            <w:bookmarkEnd w:id="683"/>
            <w:bookmarkEnd w:id="684"/>
          </w:p>
        </w:tc>
        <w:tc>
          <w:tcPr>
            <w:tcW w:w="2610" w:type="dxa"/>
            <w:tcBorders>
              <w:bottom w:val="single" w:sz="4" w:space="0" w:color="auto"/>
            </w:tcBorders>
            <w:vAlign w:val="center"/>
          </w:tcPr>
          <w:p w14:paraId="6C30D06C" w14:textId="77777777" w:rsidR="00BD6B97" w:rsidRPr="007A7659" w:rsidRDefault="00BD6B97" w:rsidP="0002013A">
            <w:pPr>
              <w:pStyle w:val="TableEntryHeader"/>
            </w:pPr>
            <w:r w:rsidRPr="007A7659">
              <w:t>Field Name</w:t>
            </w:r>
            <w:bookmarkStart w:id="685" w:name="_Toc487127522"/>
            <w:bookmarkStart w:id="686" w:name="_Toc487127878"/>
            <w:bookmarkStart w:id="687" w:name="_Toc487128462"/>
            <w:bookmarkStart w:id="688" w:name="_Toc487129007"/>
            <w:bookmarkEnd w:id="685"/>
            <w:bookmarkEnd w:id="686"/>
            <w:bookmarkEnd w:id="687"/>
            <w:bookmarkEnd w:id="688"/>
          </w:p>
        </w:tc>
        <w:tc>
          <w:tcPr>
            <w:tcW w:w="720" w:type="dxa"/>
            <w:tcBorders>
              <w:bottom w:val="single" w:sz="4" w:space="0" w:color="auto"/>
            </w:tcBorders>
            <w:vAlign w:val="center"/>
          </w:tcPr>
          <w:p w14:paraId="27B8B360" w14:textId="77777777" w:rsidR="00BD6B97" w:rsidRPr="007A7659" w:rsidRDefault="00BD6B97" w:rsidP="0002013A">
            <w:pPr>
              <w:pStyle w:val="TableEntryHeader"/>
            </w:pPr>
            <w:r w:rsidRPr="007A7659">
              <w:t>Opt</w:t>
            </w:r>
            <w:bookmarkStart w:id="689" w:name="_Toc487127523"/>
            <w:bookmarkStart w:id="690" w:name="_Toc487127879"/>
            <w:bookmarkStart w:id="691" w:name="_Toc487128463"/>
            <w:bookmarkStart w:id="692" w:name="_Toc487129008"/>
            <w:bookmarkEnd w:id="689"/>
            <w:bookmarkEnd w:id="690"/>
            <w:bookmarkEnd w:id="691"/>
            <w:bookmarkEnd w:id="692"/>
          </w:p>
        </w:tc>
        <w:tc>
          <w:tcPr>
            <w:tcW w:w="4878" w:type="dxa"/>
            <w:tcBorders>
              <w:bottom w:val="single" w:sz="4" w:space="0" w:color="auto"/>
            </w:tcBorders>
            <w:vAlign w:val="center"/>
          </w:tcPr>
          <w:p w14:paraId="73C63254" w14:textId="77777777" w:rsidR="00BD6B97" w:rsidRPr="007A7659" w:rsidRDefault="00BD6B97" w:rsidP="0002013A">
            <w:pPr>
              <w:pStyle w:val="TableEntryHeader"/>
            </w:pPr>
            <w:r w:rsidRPr="007A7659">
              <w:t>Value Constraints</w:t>
            </w:r>
            <w:bookmarkStart w:id="693" w:name="_Toc487127524"/>
            <w:bookmarkStart w:id="694" w:name="_Toc487127880"/>
            <w:bookmarkStart w:id="695" w:name="_Toc487128464"/>
            <w:bookmarkStart w:id="696" w:name="_Toc487129009"/>
            <w:bookmarkEnd w:id="693"/>
            <w:bookmarkEnd w:id="694"/>
            <w:bookmarkEnd w:id="695"/>
            <w:bookmarkEnd w:id="696"/>
          </w:p>
        </w:tc>
        <w:bookmarkStart w:id="697" w:name="_Toc487127525"/>
        <w:bookmarkStart w:id="698" w:name="_Toc487127881"/>
        <w:bookmarkStart w:id="699" w:name="_Toc487128465"/>
        <w:bookmarkStart w:id="700" w:name="_Toc487129010"/>
        <w:bookmarkEnd w:id="697"/>
        <w:bookmarkEnd w:id="698"/>
        <w:bookmarkEnd w:id="699"/>
        <w:bookmarkEnd w:id="700"/>
      </w:tr>
      <w:tr w:rsidR="00BD6B97" w:rsidRPr="007A7659" w14:paraId="3D310412" w14:textId="77777777" w:rsidTr="00AE5ED3">
        <w:trPr>
          <w:cantSplit/>
        </w:trPr>
        <w:tc>
          <w:tcPr>
            <w:tcW w:w="1458" w:type="dxa"/>
            <w:vMerge w:val="restart"/>
            <w:tcBorders>
              <w:top w:val="single" w:sz="4" w:space="0" w:color="auto"/>
            </w:tcBorders>
          </w:tcPr>
          <w:p w14:paraId="4536DC13" w14:textId="77777777" w:rsidR="00BD6B97" w:rsidRPr="007A7659" w:rsidRDefault="00BD6B97" w:rsidP="0002013A">
            <w:pPr>
              <w:pStyle w:val="TableEntryHeader"/>
            </w:pPr>
            <w:r w:rsidRPr="007A7659">
              <w:t>Event</w:t>
            </w:r>
            <w:bookmarkStart w:id="701" w:name="_Toc487127526"/>
            <w:bookmarkStart w:id="702" w:name="_Toc487127882"/>
            <w:bookmarkStart w:id="703" w:name="_Toc487128466"/>
            <w:bookmarkStart w:id="704" w:name="_Toc487129011"/>
            <w:bookmarkEnd w:id="701"/>
            <w:bookmarkEnd w:id="702"/>
            <w:bookmarkEnd w:id="703"/>
            <w:bookmarkEnd w:id="704"/>
          </w:p>
          <w:p w14:paraId="64A596DF"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bookmarkStart w:id="705" w:name="_Toc487127527"/>
            <w:bookmarkStart w:id="706" w:name="_Toc487127883"/>
            <w:bookmarkStart w:id="707" w:name="_Toc487128467"/>
            <w:bookmarkStart w:id="708" w:name="_Toc487129012"/>
            <w:bookmarkEnd w:id="705"/>
            <w:bookmarkEnd w:id="706"/>
            <w:bookmarkEnd w:id="707"/>
            <w:bookmarkEnd w:id="708"/>
          </w:p>
        </w:tc>
        <w:tc>
          <w:tcPr>
            <w:tcW w:w="2610" w:type="dxa"/>
            <w:tcBorders>
              <w:top w:val="single" w:sz="4" w:space="0" w:color="auto"/>
            </w:tcBorders>
            <w:vAlign w:val="center"/>
          </w:tcPr>
          <w:p w14:paraId="3F99DE46" w14:textId="77777777" w:rsidR="00BD6B97" w:rsidRPr="007A7659" w:rsidRDefault="00BD6B97">
            <w:pPr>
              <w:pStyle w:val="TableEntry"/>
              <w:rPr>
                <w:noProof w:val="0"/>
                <w:sz w:val="16"/>
              </w:rPr>
            </w:pPr>
            <w:r w:rsidRPr="007A7659">
              <w:rPr>
                <w:noProof w:val="0"/>
                <w:sz w:val="16"/>
              </w:rPr>
              <w:t>EventID</w:t>
            </w:r>
            <w:bookmarkStart w:id="709" w:name="_Toc487127528"/>
            <w:bookmarkStart w:id="710" w:name="_Toc487127884"/>
            <w:bookmarkStart w:id="711" w:name="_Toc487128468"/>
            <w:bookmarkStart w:id="712" w:name="_Toc487129013"/>
            <w:bookmarkEnd w:id="709"/>
            <w:bookmarkEnd w:id="710"/>
            <w:bookmarkEnd w:id="711"/>
            <w:bookmarkEnd w:id="712"/>
          </w:p>
        </w:tc>
        <w:tc>
          <w:tcPr>
            <w:tcW w:w="720" w:type="dxa"/>
            <w:tcBorders>
              <w:top w:val="single" w:sz="4" w:space="0" w:color="auto"/>
            </w:tcBorders>
            <w:vAlign w:val="center"/>
          </w:tcPr>
          <w:p w14:paraId="0CF1078A" w14:textId="77777777" w:rsidR="00BD6B97" w:rsidRPr="007A7659" w:rsidRDefault="00BD6B97">
            <w:pPr>
              <w:pStyle w:val="TableEntry"/>
              <w:jc w:val="center"/>
              <w:rPr>
                <w:noProof w:val="0"/>
                <w:sz w:val="16"/>
              </w:rPr>
            </w:pPr>
            <w:r w:rsidRPr="007A7659">
              <w:rPr>
                <w:noProof w:val="0"/>
                <w:sz w:val="16"/>
              </w:rPr>
              <w:t>M</w:t>
            </w:r>
            <w:bookmarkStart w:id="713" w:name="_Toc487127529"/>
            <w:bookmarkStart w:id="714" w:name="_Toc487127885"/>
            <w:bookmarkStart w:id="715" w:name="_Toc487128469"/>
            <w:bookmarkStart w:id="716" w:name="_Toc487129014"/>
            <w:bookmarkEnd w:id="713"/>
            <w:bookmarkEnd w:id="714"/>
            <w:bookmarkEnd w:id="715"/>
            <w:bookmarkEnd w:id="716"/>
          </w:p>
        </w:tc>
        <w:tc>
          <w:tcPr>
            <w:tcW w:w="4878" w:type="dxa"/>
            <w:tcBorders>
              <w:top w:val="single" w:sz="4" w:space="0" w:color="auto"/>
            </w:tcBorders>
            <w:vAlign w:val="center"/>
          </w:tcPr>
          <w:p w14:paraId="15BAE006" w14:textId="77777777" w:rsidR="00BD6B97" w:rsidRPr="007A7659" w:rsidRDefault="00BD6B97">
            <w:pPr>
              <w:pStyle w:val="TableEntry"/>
              <w:rPr>
                <w:noProof w:val="0"/>
                <w:sz w:val="16"/>
              </w:rPr>
            </w:pPr>
            <w:r w:rsidRPr="007A7659">
              <w:rPr>
                <w:noProof w:val="0"/>
                <w:sz w:val="16"/>
              </w:rPr>
              <w:t>EV(110110, DCM, “Patient Record”)</w:t>
            </w:r>
            <w:bookmarkStart w:id="717" w:name="_Toc487127530"/>
            <w:bookmarkStart w:id="718" w:name="_Toc487127886"/>
            <w:bookmarkStart w:id="719" w:name="_Toc487128470"/>
            <w:bookmarkStart w:id="720" w:name="_Toc487129015"/>
            <w:bookmarkEnd w:id="717"/>
            <w:bookmarkEnd w:id="718"/>
            <w:bookmarkEnd w:id="719"/>
            <w:bookmarkEnd w:id="720"/>
          </w:p>
        </w:tc>
        <w:bookmarkStart w:id="721" w:name="_Toc487127531"/>
        <w:bookmarkStart w:id="722" w:name="_Toc487127887"/>
        <w:bookmarkStart w:id="723" w:name="_Toc487128471"/>
        <w:bookmarkStart w:id="724" w:name="_Toc487129016"/>
        <w:bookmarkEnd w:id="721"/>
        <w:bookmarkEnd w:id="722"/>
        <w:bookmarkEnd w:id="723"/>
        <w:bookmarkEnd w:id="724"/>
      </w:tr>
      <w:tr w:rsidR="00BD6B97" w:rsidRPr="007A7659" w14:paraId="4746A903" w14:textId="77777777">
        <w:trPr>
          <w:cantSplit/>
        </w:trPr>
        <w:tc>
          <w:tcPr>
            <w:tcW w:w="1458" w:type="dxa"/>
            <w:vMerge/>
            <w:vAlign w:val="center"/>
          </w:tcPr>
          <w:p w14:paraId="1C7601BB" w14:textId="77777777" w:rsidR="00BD6B97" w:rsidRPr="007A7659" w:rsidRDefault="00BD6B97">
            <w:pPr>
              <w:pStyle w:val="TableLabel"/>
              <w:rPr>
                <w:rFonts w:ascii="Times New Roman" w:hAnsi="Times New Roman"/>
                <w:noProof w:val="0"/>
                <w:sz w:val="16"/>
              </w:rPr>
            </w:pPr>
            <w:bookmarkStart w:id="725" w:name="_Toc487127532"/>
            <w:bookmarkStart w:id="726" w:name="_Toc487127888"/>
            <w:bookmarkStart w:id="727" w:name="_Toc487128472"/>
            <w:bookmarkStart w:id="728" w:name="_Toc487129017"/>
            <w:bookmarkEnd w:id="725"/>
            <w:bookmarkEnd w:id="726"/>
            <w:bookmarkEnd w:id="727"/>
            <w:bookmarkEnd w:id="728"/>
          </w:p>
        </w:tc>
        <w:tc>
          <w:tcPr>
            <w:tcW w:w="2610" w:type="dxa"/>
            <w:vAlign w:val="center"/>
          </w:tcPr>
          <w:p w14:paraId="762D1894" w14:textId="77777777" w:rsidR="00BD6B97" w:rsidRPr="007A7659" w:rsidRDefault="00BD6B97">
            <w:pPr>
              <w:pStyle w:val="TableEntry"/>
              <w:rPr>
                <w:noProof w:val="0"/>
                <w:sz w:val="16"/>
              </w:rPr>
            </w:pPr>
            <w:r w:rsidRPr="007A7659">
              <w:rPr>
                <w:noProof w:val="0"/>
                <w:sz w:val="16"/>
              </w:rPr>
              <w:t>EventActionCode</w:t>
            </w:r>
            <w:bookmarkStart w:id="729" w:name="_Toc487127533"/>
            <w:bookmarkStart w:id="730" w:name="_Toc487127889"/>
            <w:bookmarkStart w:id="731" w:name="_Toc487128473"/>
            <w:bookmarkStart w:id="732" w:name="_Toc487129018"/>
            <w:bookmarkEnd w:id="729"/>
            <w:bookmarkEnd w:id="730"/>
            <w:bookmarkEnd w:id="731"/>
            <w:bookmarkEnd w:id="732"/>
          </w:p>
        </w:tc>
        <w:tc>
          <w:tcPr>
            <w:tcW w:w="720" w:type="dxa"/>
            <w:vAlign w:val="center"/>
          </w:tcPr>
          <w:p w14:paraId="3B14E811" w14:textId="77777777" w:rsidR="00BD6B97" w:rsidRPr="007A7659" w:rsidRDefault="00BD6B97">
            <w:pPr>
              <w:pStyle w:val="TableEntry"/>
              <w:jc w:val="center"/>
              <w:rPr>
                <w:noProof w:val="0"/>
                <w:sz w:val="16"/>
              </w:rPr>
            </w:pPr>
            <w:r w:rsidRPr="007A7659">
              <w:rPr>
                <w:noProof w:val="0"/>
                <w:sz w:val="16"/>
              </w:rPr>
              <w:t>M</w:t>
            </w:r>
            <w:bookmarkStart w:id="733" w:name="_Toc487127534"/>
            <w:bookmarkStart w:id="734" w:name="_Toc487127890"/>
            <w:bookmarkStart w:id="735" w:name="_Toc487128474"/>
            <w:bookmarkStart w:id="736" w:name="_Toc487129019"/>
            <w:bookmarkEnd w:id="733"/>
            <w:bookmarkEnd w:id="734"/>
            <w:bookmarkEnd w:id="735"/>
            <w:bookmarkEnd w:id="736"/>
          </w:p>
        </w:tc>
        <w:tc>
          <w:tcPr>
            <w:tcW w:w="4878" w:type="dxa"/>
          </w:tcPr>
          <w:p w14:paraId="2C17A939" w14:textId="77777777" w:rsidR="00BD6B97" w:rsidRPr="007A7659" w:rsidRDefault="00BD6B97">
            <w:pPr>
              <w:pStyle w:val="TableEntry"/>
              <w:rPr>
                <w:noProof w:val="0"/>
                <w:sz w:val="16"/>
              </w:rPr>
            </w:pPr>
            <w:r w:rsidRPr="007A7659">
              <w:rPr>
                <w:noProof w:val="0"/>
                <w:sz w:val="16"/>
              </w:rPr>
              <w:t xml:space="preserve">“D” (delete) for the Delete audit record </w:t>
            </w:r>
            <w:bookmarkStart w:id="737" w:name="_Toc487127535"/>
            <w:bookmarkStart w:id="738" w:name="_Toc487127891"/>
            <w:bookmarkStart w:id="739" w:name="_Toc487128475"/>
            <w:bookmarkStart w:id="740" w:name="_Toc487129020"/>
            <w:bookmarkEnd w:id="737"/>
            <w:bookmarkEnd w:id="738"/>
            <w:bookmarkEnd w:id="739"/>
            <w:bookmarkEnd w:id="740"/>
          </w:p>
          <w:p w14:paraId="22C3A967" w14:textId="77777777" w:rsidR="00BD6B97" w:rsidRPr="007A7659" w:rsidRDefault="00BD6B97">
            <w:pPr>
              <w:pStyle w:val="TableEntry"/>
              <w:rPr>
                <w:noProof w:val="0"/>
                <w:sz w:val="16"/>
              </w:rPr>
            </w:pPr>
            <w:r w:rsidRPr="007A7659">
              <w:rPr>
                <w:noProof w:val="0"/>
                <w:sz w:val="16"/>
              </w:rPr>
              <w:t xml:space="preserve">“U” (update) for the Update audit record </w:t>
            </w:r>
            <w:bookmarkStart w:id="741" w:name="_Toc487127536"/>
            <w:bookmarkStart w:id="742" w:name="_Toc487127892"/>
            <w:bookmarkStart w:id="743" w:name="_Toc487128476"/>
            <w:bookmarkStart w:id="744" w:name="_Toc487129021"/>
            <w:bookmarkEnd w:id="741"/>
            <w:bookmarkEnd w:id="742"/>
            <w:bookmarkEnd w:id="743"/>
            <w:bookmarkEnd w:id="744"/>
          </w:p>
        </w:tc>
        <w:bookmarkStart w:id="745" w:name="_Toc487127537"/>
        <w:bookmarkStart w:id="746" w:name="_Toc487127893"/>
        <w:bookmarkStart w:id="747" w:name="_Toc487128477"/>
        <w:bookmarkStart w:id="748" w:name="_Toc487129022"/>
        <w:bookmarkEnd w:id="745"/>
        <w:bookmarkEnd w:id="746"/>
        <w:bookmarkEnd w:id="747"/>
        <w:bookmarkEnd w:id="748"/>
      </w:tr>
      <w:tr w:rsidR="00BD6B97" w:rsidRPr="007A7659" w14:paraId="16EFDE8D" w14:textId="77777777">
        <w:trPr>
          <w:cantSplit/>
        </w:trPr>
        <w:tc>
          <w:tcPr>
            <w:tcW w:w="1458" w:type="dxa"/>
            <w:vMerge/>
            <w:vAlign w:val="center"/>
          </w:tcPr>
          <w:p w14:paraId="7CCEB4B3" w14:textId="77777777" w:rsidR="00BD6B97" w:rsidRPr="007A7659" w:rsidRDefault="00BD6B97">
            <w:pPr>
              <w:pStyle w:val="TableLabel"/>
              <w:rPr>
                <w:rFonts w:ascii="Times New Roman" w:hAnsi="Times New Roman"/>
                <w:noProof w:val="0"/>
                <w:sz w:val="16"/>
              </w:rPr>
            </w:pPr>
            <w:bookmarkStart w:id="749" w:name="_Toc487127538"/>
            <w:bookmarkStart w:id="750" w:name="_Toc487127894"/>
            <w:bookmarkStart w:id="751" w:name="_Toc487128478"/>
            <w:bookmarkStart w:id="752" w:name="_Toc487129023"/>
            <w:bookmarkEnd w:id="749"/>
            <w:bookmarkEnd w:id="750"/>
            <w:bookmarkEnd w:id="751"/>
            <w:bookmarkEnd w:id="752"/>
          </w:p>
        </w:tc>
        <w:tc>
          <w:tcPr>
            <w:tcW w:w="2610" w:type="dxa"/>
            <w:vAlign w:val="center"/>
          </w:tcPr>
          <w:p w14:paraId="20F7245A" w14:textId="77777777" w:rsidR="00BD6B97" w:rsidRPr="007A7659" w:rsidRDefault="00BD6B97">
            <w:pPr>
              <w:pStyle w:val="TableEntry"/>
              <w:rPr>
                <w:i/>
                <w:iCs/>
                <w:noProof w:val="0"/>
                <w:sz w:val="16"/>
              </w:rPr>
            </w:pPr>
            <w:r w:rsidRPr="007A7659">
              <w:rPr>
                <w:i/>
                <w:iCs/>
                <w:noProof w:val="0"/>
                <w:sz w:val="16"/>
              </w:rPr>
              <w:t>EventDateTime</w:t>
            </w:r>
            <w:bookmarkStart w:id="753" w:name="_Toc487127539"/>
            <w:bookmarkStart w:id="754" w:name="_Toc487127895"/>
            <w:bookmarkStart w:id="755" w:name="_Toc487128479"/>
            <w:bookmarkStart w:id="756" w:name="_Toc487129024"/>
            <w:bookmarkEnd w:id="753"/>
            <w:bookmarkEnd w:id="754"/>
            <w:bookmarkEnd w:id="755"/>
            <w:bookmarkEnd w:id="756"/>
          </w:p>
        </w:tc>
        <w:tc>
          <w:tcPr>
            <w:tcW w:w="720" w:type="dxa"/>
            <w:vAlign w:val="center"/>
          </w:tcPr>
          <w:p w14:paraId="443A44C5" w14:textId="77777777" w:rsidR="00BD6B97" w:rsidRPr="007A7659" w:rsidRDefault="00BD6B97">
            <w:pPr>
              <w:pStyle w:val="TableEntry"/>
              <w:jc w:val="center"/>
              <w:rPr>
                <w:i/>
                <w:iCs/>
                <w:noProof w:val="0"/>
                <w:sz w:val="16"/>
              </w:rPr>
            </w:pPr>
            <w:r w:rsidRPr="007A7659">
              <w:rPr>
                <w:i/>
                <w:iCs/>
                <w:noProof w:val="0"/>
                <w:sz w:val="16"/>
              </w:rPr>
              <w:t>M</w:t>
            </w:r>
            <w:bookmarkStart w:id="757" w:name="_Toc487127540"/>
            <w:bookmarkStart w:id="758" w:name="_Toc487127896"/>
            <w:bookmarkStart w:id="759" w:name="_Toc487128480"/>
            <w:bookmarkStart w:id="760" w:name="_Toc487129025"/>
            <w:bookmarkEnd w:id="757"/>
            <w:bookmarkEnd w:id="758"/>
            <w:bookmarkEnd w:id="759"/>
            <w:bookmarkEnd w:id="760"/>
          </w:p>
        </w:tc>
        <w:tc>
          <w:tcPr>
            <w:tcW w:w="4878" w:type="dxa"/>
            <w:vAlign w:val="center"/>
          </w:tcPr>
          <w:p w14:paraId="0A6D1CA0" w14:textId="77777777" w:rsidR="00BD6B97" w:rsidRPr="007A7659" w:rsidRDefault="00BD6B97">
            <w:pPr>
              <w:pStyle w:val="TableEntry"/>
              <w:rPr>
                <w:i/>
                <w:iCs/>
                <w:noProof w:val="0"/>
                <w:sz w:val="16"/>
              </w:rPr>
            </w:pPr>
            <w:r w:rsidRPr="007A7659">
              <w:rPr>
                <w:i/>
                <w:iCs/>
                <w:noProof w:val="0"/>
                <w:sz w:val="16"/>
              </w:rPr>
              <w:t>not specialized</w:t>
            </w:r>
            <w:bookmarkStart w:id="761" w:name="_Toc487127541"/>
            <w:bookmarkStart w:id="762" w:name="_Toc487127897"/>
            <w:bookmarkStart w:id="763" w:name="_Toc487128481"/>
            <w:bookmarkStart w:id="764" w:name="_Toc487129026"/>
            <w:bookmarkEnd w:id="761"/>
            <w:bookmarkEnd w:id="762"/>
            <w:bookmarkEnd w:id="763"/>
            <w:bookmarkEnd w:id="764"/>
          </w:p>
        </w:tc>
        <w:bookmarkStart w:id="765" w:name="_Toc487127542"/>
        <w:bookmarkStart w:id="766" w:name="_Toc487127898"/>
        <w:bookmarkStart w:id="767" w:name="_Toc487128482"/>
        <w:bookmarkStart w:id="768" w:name="_Toc487129027"/>
        <w:bookmarkEnd w:id="765"/>
        <w:bookmarkEnd w:id="766"/>
        <w:bookmarkEnd w:id="767"/>
        <w:bookmarkEnd w:id="768"/>
      </w:tr>
      <w:tr w:rsidR="00BD6B97" w:rsidRPr="007A7659" w14:paraId="683EC066" w14:textId="77777777">
        <w:trPr>
          <w:cantSplit/>
        </w:trPr>
        <w:tc>
          <w:tcPr>
            <w:tcW w:w="1458" w:type="dxa"/>
            <w:vMerge/>
            <w:vAlign w:val="center"/>
          </w:tcPr>
          <w:p w14:paraId="0B397216" w14:textId="77777777" w:rsidR="00BD6B97" w:rsidRPr="007A7659" w:rsidRDefault="00BD6B97">
            <w:pPr>
              <w:pStyle w:val="TableLabel"/>
              <w:rPr>
                <w:rFonts w:ascii="Times New Roman" w:hAnsi="Times New Roman"/>
                <w:noProof w:val="0"/>
                <w:sz w:val="16"/>
              </w:rPr>
            </w:pPr>
            <w:bookmarkStart w:id="769" w:name="_Toc487127543"/>
            <w:bookmarkStart w:id="770" w:name="_Toc487127899"/>
            <w:bookmarkStart w:id="771" w:name="_Toc487128483"/>
            <w:bookmarkStart w:id="772" w:name="_Toc487129028"/>
            <w:bookmarkEnd w:id="769"/>
            <w:bookmarkEnd w:id="770"/>
            <w:bookmarkEnd w:id="771"/>
            <w:bookmarkEnd w:id="772"/>
          </w:p>
        </w:tc>
        <w:tc>
          <w:tcPr>
            <w:tcW w:w="2610" w:type="dxa"/>
            <w:vAlign w:val="center"/>
          </w:tcPr>
          <w:p w14:paraId="35DA6593" w14:textId="77777777" w:rsidR="00BD6B97" w:rsidRPr="007A7659" w:rsidRDefault="00BD6B97">
            <w:pPr>
              <w:pStyle w:val="TableEntry"/>
              <w:rPr>
                <w:i/>
                <w:iCs/>
                <w:noProof w:val="0"/>
                <w:sz w:val="16"/>
              </w:rPr>
            </w:pPr>
            <w:r w:rsidRPr="007A7659">
              <w:rPr>
                <w:i/>
                <w:iCs/>
                <w:noProof w:val="0"/>
                <w:sz w:val="16"/>
              </w:rPr>
              <w:t>EventOutcomeIndicator</w:t>
            </w:r>
            <w:bookmarkStart w:id="773" w:name="_Toc487127544"/>
            <w:bookmarkStart w:id="774" w:name="_Toc487127900"/>
            <w:bookmarkStart w:id="775" w:name="_Toc487128484"/>
            <w:bookmarkStart w:id="776" w:name="_Toc487129029"/>
            <w:bookmarkEnd w:id="773"/>
            <w:bookmarkEnd w:id="774"/>
            <w:bookmarkEnd w:id="775"/>
            <w:bookmarkEnd w:id="776"/>
          </w:p>
        </w:tc>
        <w:tc>
          <w:tcPr>
            <w:tcW w:w="720" w:type="dxa"/>
            <w:vAlign w:val="center"/>
          </w:tcPr>
          <w:p w14:paraId="167778FE" w14:textId="77777777" w:rsidR="00BD6B97" w:rsidRPr="007A7659" w:rsidRDefault="00BD6B97">
            <w:pPr>
              <w:pStyle w:val="TableEntry"/>
              <w:jc w:val="center"/>
              <w:rPr>
                <w:i/>
                <w:iCs/>
                <w:noProof w:val="0"/>
                <w:sz w:val="16"/>
              </w:rPr>
            </w:pPr>
            <w:r w:rsidRPr="007A7659">
              <w:rPr>
                <w:i/>
                <w:iCs/>
                <w:noProof w:val="0"/>
                <w:sz w:val="16"/>
              </w:rPr>
              <w:t>M</w:t>
            </w:r>
            <w:bookmarkStart w:id="777" w:name="_Toc487127545"/>
            <w:bookmarkStart w:id="778" w:name="_Toc487127901"/>
            <w:bookmarkStart w:id="779" w:name="_Toc487128485"/>
            <w:bookmarkStart w:id="780" w:name="_Toc487129030"/>
            <w:bookmarkEnd w:id="777"/>
            <w:bookmarkEnd w:id="778"/>
            <w:bookmarkEnd w:id="779"/>
            <w:bookmarkEnd w:id="780"/>
          </w:p>
        </w:tc>
        <w:tc>
          <w:tcPr>
            <w:tcW w:w="4878" w:type="dxa"/>
            <w:vAlign w:val="center"/>
          </w:tcPr>
          <w:p w14:paraId="006971C8" w14:textId="77777777" w:rsidR="00BD6B97" w:rsidRPr="007A7659" w:rsidRDefault="00BD6B97">
            <w:pPr>
              <w:pStyle w:val="TableEntry"/>
              <w:rPr>
                <w:i/>
                <w:iCs/>
                <w:noProof w:val="0"/>
                <w:sz w:val="16"/>
              </w:rPr>
            </w:pPr>
            <w:r w:rsidRPr="007A7659">
              <w:rPr>
                <w:i/>
                <w:iCs/>
                <w:noProof w:val="0"/>
                <w:sz w:val="16"/>
              </w:rPr>
              <w:t>not specialized</w:t>
            </w:r>
            <w:bookmarkStart w:id="781" w:name="_Toc487127546"/>
            <w:bookmarkStart w:id="782" w:name="_Toc487127902"/>
            <w:bookmarkStart w:id="783" w:name="_Toc487128486"/>
            <w:bookmarkStart w:id="784" w:name="_Toc487129031"/>
            <w:bookmarkEnd w:id="781"/>
            <w:bookmarkEnd w:id="782"/>
            <w:bookmarkEnd w:id="783"/>
            <w:bookmarkEnd w:id="784"/>
          </w:p>
        </w:tc>
        <w:bookmarkStart w:id="785" w:name="_Toc487127547"/>
        <w:bookmarkStart w:id="786" w:name="_Toc487127903"/>
        <w:bookmarkStart w:id="787" w:name="_Toc487128487"/>
        <w:bookmarkStart w:id="788" w:name="_Toc487129032"/>
        <w:bookmarkEnd w:id="785"/>
        <w:bookmarkEnd w:id="786"/>
        <w:bookmarkEnd w:id="787"/>
        <w:bookmarkEnd w:id="788"/>
      </w:tr>
      <w:tr w:rsidR="00BD6B97" w:rsidRPr="007A7659" w14:paraId="4E79D256" w14:textId="77777777">
        <w:trPr>
          <w:cantSplit/>
        </w:trPr>
        <w:tc>
          <w:tcPr>
            <w:tcW w:w="1458" w:type="dxa"/>
            <w:vMerge/>
            <w:vAlign w:val="center"/>
          </w:tcPr>
          <w:p w14:paraId="4A67F27B" w14:textId="77777777" w:rsidR="00BD6B97" w:rsidRPr="007A7659" w:rsidRDefault="00BD6B97">
            <w:pPr>
              <w:pStyle w:val="TableLabel"/>
              <w:rPr>
                <w:rFonts w:ascii="Times New Roman" w:hAnsi="Times New Roman"/>
                <w:noProof w:val="0"/>
                <w:sz w:val="16"/>
              </w:rPr>
            </w:pPr>
            <w:bookmarkStart w:id="789" w:name="_Toc487127548"/>
            <w:bookmarkStart w:id="790" w:name="_Toc487127904"/>
            <w:bookmarkStart w:id="791" w:name="_Toc487128488"/>
            <w:bookmarkStart w:id="792" w:name="_Toc487129033"/>
            <w:bookmarkEnd w:id="789"/>
            <w:bookmarkEnd w:id="790"/>
            <w:bookmarkEnd w:id="791"/>
            <w:bookmarkEnd w:id="792"/>
          </w:p>
        </w:tc>
        <w:tc>
          <w:tcPr>
            <w:tcW w:w="2610" w:type="dxa"/>
            <w:vAlign w:val="center"/>
          </w:tcPr>
          <w:p w14:paraId="10CE305A" w14:textId="77777777" w:rsidR="00BD6B97" w:rsidRPr="007A7659" w:rsidRDefault="00BD6B97">
            <w:pPr>
              <w:pStyle w:val="TableEntry"/>
              <w:rPr>
                <w:noProof w:val="0"/>
                <w:sz w:val="16"/>
              </w:rPr>
            </w:pPr>
            <w:r w:rsidRPr="007A7659">
              <w:rPr>
                <w:noProof w:val="0"/>
                <w:sz w:val="16"/>
              </w:rPr>
              <w:t>EventTypeCode</w:t>
            </w:r>
            <w:bookmarkStart w:id="793" w:name="_Toc487127549"/>
            <w:bookmarkStart w:id="794" w:name="_Toc487127905"/>
            <w:bookmarkStart w:id="795" w:name="_Toc487128489"/>
            <w:bookmarkStart w:id="796" w:name="_Toc487129034"/>
            <w:bookmarkEnd w:id="793"/>
            <w:bookmarkEnd w:id="794"/>
            <w:bookmarkEnd w:id="795"/>
            <w:bookmarkEnd w:id="796"/>
          </w:p>
        </w:tc>
        <w:tc>
          <w:tcPr>
            <w:tcW w:w="720" w:type="dxa"/>
            <w:vAlign w:val="center"/>
          </w:tcPr>
          <w:p w14:paraId="5121B41A" w14:textId="77777777" w:rsidR="00BD6B97" w:rsidRPr="007A7659" w:rsidRDefault="00BD6B97">
            <w:pPr>
              <w:pStyle w:val="TableEntry"/>
              <w:jc w:val="center"/>
              <w:rPr>
                <w:noProof w:val="0"/>
                <w:sz w:val="16"/>
              </w:rPr>
            </w:pPr>
            <w:r w:rsidRPr="007A7659">
              <w:rPr>
                <w:noProof w:val="0"/>
                <w:sz w:val="16"/>
              </w:rPr>
              <w:t>M</w:t>
            </w:r>
            <w:bookmarkStart w:id="797" w:name="_Toc487127550"/>
            <w:bookmarkStart w:id="798" w:name="_Toc487127906"/>
            <w:bookmarkStart w:id="799" w:name="_Toc487128490"/>
            <w:bookmarkStart w:id="800" w:name="_Toc487129035"/>
            <w:bookmarkEnd w:id="797"/>
            <w:bookmarkEnd w:id="798"/>
            <w:bookmarkEnd w:id="799"/>
            <w:bookmarkEnd w:id="800"/>
          </w:p>
        </w:tc>
        <w:tc>
          <w:tcPr>
            <w:tcW w:w="4878" w:type="dxa"/>
            <w:vAlign w:val="center"/>
          </w:tcPr>
          <w:p w14:paraId="15072742" w14:textId="77777777" w:rsidR="00BD6B97" w:rsidRPr="007A7659" w:rsidRDefault="00BD6B97">
            <w:pPr>
              <w:pStyle w:val="TableEntry"/>
              <w:rPr>
                <w:noProof w:val="0"/>
                <w:sz w:val="16"/>
              </w:rPr>
            </w:pPr>
            <w:r w:rsidRPr="007A7659">
              <w:rPr>
                <w:noProof w:val="0"/>
                <w:sz w:val="16"/>
              </w:rPr>
              <w:t>EV(“ITI-8”, “IHE Transactions”, “Patient Identity Feed”)</w:t>
            </w:r>
            <w:bookmarkStart w:id="801" w:name="_Toc487127551"/>
            <w:bookmarkStart w:id="802" w:name="_Toc487127907"/>
            <w:bookmarkStart w:id="803" w:name="_Toc487128491"/>
            <w:bookmarkStart w:id="804" w:name="_Toc487129036"/>
            <w:bookmarkEnd w:id="801"/>
            <w:bookmarkEnd w:id="802"/>
            <w:bookmarkEnd w:id="803"/>
            <w:bookmarkEnd w:id="804"/>
          </w:p>
        </w:tc>
        <w:bookmarkStart w:id="805" w:name="_Toc487127552"/>
        <w:bookmarkStart w:id="806" w:name="_Toc487127908"/>
        <w:bookmarkStart w:id="807" w:name="_Toc487128492"/>
        <w:bookmarkStart w:id="808" w:name="_Toc487129037"/>
        <w:bookmarkEnd w:id="805"/>
        <w:bookmarkEnd w:id="806"/>
        <w:bookmarkEnd w:id="807"/>
        <w:bookmarkEnd w:id="808"/>
      </w:tr>
      <w:tr w:rsidR="00BD6B97" w:rsidRPr="007A7659" w14:paraId="02D98EC7" w14:textId="77777777">
        <w:trPr>
          <w:cantSplit/>
        </w:trPr>
        <w:tc>
          <w:tcPr>
            <w:tcW w:w="9666" w:type="dxa"/>
            <w:gridSpan w:val="4"/>
          </w:tcPr>
          <w:p w14:paraId="32871266" w14:textId="77777777" w:rsidR="00BD6B97" w:rsidRPr="007A7659" w:rsidRDefault="00BD6B97" w:rsidP="007E3B51">
            <w:pPr>
              <w:pStyle w:val="TableEntry"/>
              <w:rPr>
                <w:noProof w:val="0"/>
              </w:rPr>
            </w:pPr>
            <w:r w:rsidRPr="007A7659">
              <w:rPr>
                <w:noProof w:val="0"/>
              </w:rPr>
              <w:t>Source (Patient Identity Source Actor) (1)</w:t>
            </w:r>
            <w:bookmarkStart w:id="809" w:name="_Toc487127553"/>
            <w:bookmarkStart w:id="810" w:name="_Toc487127909"/>
            <w:bookmarkStart w:id="811" w:name="_Toc487128493"/>
            <w:bookmarkStart w:id="812" w:name="_Toc487129038"/>
            <w:bookmarkEnd w:id="809"/>
            <w:bookmarkEnd w:id="810"/>
            <w:bookmarkEnd w:id="811"/>
            <w:bookmarkEnd w:id="812"/>
          </w:p>
        </w:tc>
        <w:bookmarkStart w:id="813" w:name="_Toc487127554"/>
        <w:bookmarkStart w:id="814" w:name="_Toc487127910"/>
        <w:bookmarkStart w:id="815" w:name="_Toc487128494"/>
        <w:bookmarkStart w:id="816" w:name="_Toc487129039"/>
        <w:bookmarkEnd w:id="813"/>
        <w:bookmarkEnd w:id="814"/>
        <w:bookmarkEnd w:id="815"/>
        <w:bookmarkEnd w:id="816"/>
      </w:tr>
      <w:tr w:rsidR="00BD6B97" w:rsidRPr="007A7659" w14:paraId="14AB15A2" w14:textId="77777777">
        <w:trPr>
          <w:cantSplit/>
        </w:trPr>
        <w:tc>
          <w:tcPr>
            <w:tcW w:w="9666" w:type="dxa"/>
            <w:gridSpan w:val="4"/>
          </w:tcPr>
          <w:p w14:paraId="6F4712DA" w14:textId="77777777" w:rsidR="00BD6B97" w:rsidRPr="007A7659" w:rsidRDefault="00BD6B97" w:rsidP="007E3B51">
            <w:pPr>
              <w:pStyle w:val="TableEntry"/>
              <w:rPr>
                <w:noProof w:val="0"/>
              </w:rPr>
            </w:pPr>
            <w:r w:rsidRPr="007A7659">
              <w:rPr>
                <w:noProof w:val="0"/>
              </w:rPr>
              <w:t>Destination (Patient Identifier Cross-reference Manager or Document Registry) (1)</w:t>
            </w:r>
            <w:bookmarkStart w:id="817" w:name="_Toc487127555"/>
            <w:bookmarkStart w:id="818" w:name="_Toc487127911"/>
            <w:bookmarkStart w:id="819" w:name="_Toc487128495"/>
            <w:bookmarkStart w:id="820" w:name="_Toc487129040"/>
            <w:bookmarkEnd w:id="817"/>
            <w:bookmarkEnd w:id="818"/>
            <w:bookmarkEnd w:id="819"/>
            <w:bookmarkEnd w:id="820"/>
          </w:p>
        </w:tc>
        <w:bookmarkStart w:id="821" w:name="_Toc487127556"/>
        <w:bookmarkStart w:id="822" w:name="_Toc487127912"/>
        <w:bookmarkStart w:id="823" w:name="_Toc487128496"/>
        <w:bookmarkStart w:id="824" w:name="_Toc487129041"/>
        <w:bookmarkEnd w:id="821"/>
        <w:bookmarkEnd w:id="822"/>
        <w:bookmarkEnd w:id="823"/>
        <w:bookmarkEnd w:id="824"/>
      </w:tr>
      <w:tr w:rsidR="00BD6B97" w:rsidRPr="007A7659" w14:paraId="2A9ADE9E" w14:textId="77777777">
        <w:trPr>
          <w:cantSplit/>
        </w:trPr>
        <w:tc>
          <w:tcPr>
            <w:tcW w:w="9666" w:type="dxa"/>
            <w:gridSpan w:val="4"/>
          </w:tcPr>
          <w:p w14:paraId="0269A991" w14:textId="77777777" w:rsidR="00BD6B97" w:rsidRPr="007A7659" w:rsidRDefault="00BD6B97" w:rsidP="007E3B51">
            <w:pPr>
              <w:pStyle w:val="TableEntry"/>
              <w:rPr>
                <w:noProof w:val="0"/>
              </w:rPr>
            </w:pPr>
            <w:r w:rsidRPr="007A7659">
              <w:rPr>
                <w:noProof w:val="0"/>
              </w:rPr>
              <w:t>Audit Source (Patient Identifier Cross-reference Manager or Document Registry) (1)</w:t>
            </w:r>
            <w:bookmarkStart w:id="825" w:name="_Toc487127557"/>
            <w:bookmarkStart w:id="826" w:name="_Toc487127913"/>
            <w:bookmarkStart w:id="827" w:name="_Toc487128497"/>
            <w:bookmarkStart w:id="828" w:name="_Toc487129042"/>
            <w:bookmarkEnd w:id="825"/>
            <w:bookmarkEnd w:id="826"/>
            <w:bookmarkEnd w:id="827"/>
            <w:bookmarkEnd w:id="828"/>
          </w:p>
        </w:tc>
        <w:bookmarkStart w:id="829" w:name="_Toc487127558"/>
        <w:bookmarkStart w:id="830" w:name="_Toc487127914"/>
        <w:bookmarkStart w:id="831" w:name="_Toc487128498"/>
        <w:bookmarkStart w:id="832" w:name="_Toc487129043"/>
        <w:bookmarkEnd w:id="829"/>
        <w:bookmarkEnd w:id="830"/>
        <w:bookmarkEnd w:id="831"/>
        <w:bookmarkEnd w:id="832"/>
      </w:tr>
      <w:tr w:rsidR="00BD6B97" w:rsidRPr="007A7659" w14:paraId="4C7681C5" w14:textId="77777777">
        <w:trPr>
          <w:cantSplit/>
        </w:trPr>
        <w:tc>
          <w:tcPr>
            <w:tcW w:w="9666" w:type="dxa"/>
            <w:gridSpan w:val="4"/>
          </w:tcPr>
          <w:p w14:paraId="125B1D0F" w14:textId="77777777" w:rsidR="00BD6B97" w:rsidRPr="007A7659" w:rsidRDefault="00BD6B97" w:rsidP="007E3B51">
            <w:pPr>
              <w:pStyle w:val="TableEntry"/>
              <w:rPr>
                <w:noProof w:val="0"/>
              </w:rPr>
            </w:pPr>
            <w:r w:rsidRPr="007A7659">
              <w:rPr>
                <w:noProof w:val="0"/>
              </w:rPr>
              <w:t>Patient(1)</w:t>
            </w:r>
            <w:bookmarkStart w:id="833" w:name="_Toc487127559"/>
            <w:bookmarkStart w:id="834" w:name="_Toc487127915"/>
            <w:bookmarkStart w:id="835" w:name="_Toc487128499"/>
            <w:bookmarkStart w:id="836" w:name="_Toc487129044"/>
            <w:bookmarkEnd w:id="833"/>
            <w:bookmarkEnd w:id="834"/>
            <w:bookmarkEnd w:id="835"/>
            <w:bookmarkEnd w:id="836"/>
          </w:p>
        </w:tc>
        <w:bookmarkStart w:id="837" w:name="_Toc487127560"/>
        <w:bookmarkStart w:id="838" w:name="_Toc487127916"/>
        <w:bookmarkStart w:id="839" w:name="_Toc487128500"/>
        <w:bookmarkStart w:id="840" w:name="_Toc487129045"/>
        <w:bookmarkEnd w:id="837"/>
        <w:bookmarkEnd w:id="838"/>
        <w:bookmarkEnd w:id="839"/>
        <w:bookmarkEnd w:id="840"/>
      </w:tr>
    </w:tbl>
    <w:p w14:paraId="795D3AAE" w14:textId="77777777" w:rsidR="00BD6B97" w:rsidRPr="007A7659" w:rsidRDefault="00BD6B97" w:rsidP="007E3B51">
      <w:pPr>
        <w:pStyle w:val="BodyText"/>
        <w:rPr>
          <w:b/>
          <w:i/>
        </w:rPr>
      </w:pPr>
      <w:r w:rsidRPr="007A7659">
        <w:t>Where:</w:t>
      </w:r>
      <w:bookmarkStart w:id="841" w:name="_Toc487127561"/>
      <w:bookmarkStart w:id="842" w:name="_Toc487127917"/>
      <w:bookmarkStart w:id="843" w:name="_Toc487128501"/>
      <w:bookmarkStart w:id="844" w:name="_Toc487129046"/>
      <w:bookmarkEnd w:id="841"/>
      <w:bookmarkEnd w:id="842"/>
      <w:bookmarkEnd w:id="843"/>
      <w:bookmarkEnd w:id="844"/>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0CE0239" w14:textId="77777777">
        <w:trPr>
          <w:cantSplit/>
        </w:trPr>
        <w:tc>
          <w:tcPr>
            <w:tcW w:w="1548" w:type="dxa"/>
            <w:vMerge w:val="restart"/>
          </w:tcPr>
          <w:p w14:paraId="08A1166E" w14:textId="77777777" w:rsidR="00BD6B97" w:rsidRPr="007A7659" w:rsidRDefault="00BD6B97" w:rsidP="0002013A">
            <w:pPr>
              <w:pStyle w:val="TableEntryHeader"/>
            </w:pPr>
            <w:r w:rsidRPr="007A7659">
              <w:t>Source</w:t>
            </w:r>
            <w:bookmarkStart w:id="845" w:name="_Toc487127562"/>
            <w:bookmarkStart w:id="846" w:name="_Toc487127918"/>
            <w:bookmarkStart w:id="847" w:name="_Toc487128502"/>
            <w:bookmarkStart w:id="848" w:name="_Toc487129047"/>
            <w:bookmarkEnd w:id="845"/>
            <w:bookmarkEnd w:id="846"/>
            <w:bookmarkEnd w:id="847"/>
            <w:bookmarkEnd w:id="848"/>
          </w:p>
          <w:p w14:paraId="26E63F1F"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bookmarkStart w:id="849" w:name="_Toc487127563"/>
            <w:bookmarkStart w:id="850" w:name="_Toc487127919"/>
            <w:bookmarkStart w:id="851" w:name="_Toc487128503"/>
            <w:bookmarkStart w:id="852" w:name="_Toc487129048"/>
            <w:bookmarkEnd w:id="849"/>
            <w:bookmarkEnd w:id="850"/>
            <w:bookmarkEnd w:id="851"/>
            <w:bookmarkEnd w:id="852"/>
          </w:p>
        </w:tc>
        <w:tc>
          <w:tcPr>
            <w:tcW w:w="2520" w:type="dxa"/>
            <w:vAlign w:val="center"/>
          </w:tcPr>
          <w:p w14:paraId="6A1054D6" w14:textId="77777777" w:rsidR="00BD6B97" w:rsidRPr="007A7659" w:rsidRDefault="00BD6B97">
            <w:pPr>
              <w:pStyle w:val="TableEntry"/>
              <w:rPr>
                <w:noProof w:val="0"/>
                <w:sz w:val="16"/>
              </w:rPr>
            </w:pPr>
            <w:r w:rsidRPr="007A7659">
              <w:rPr>
                <w:noProof w:val="0"/>
                <w:sz w:val="16"/>
              </w:rPr>
              <w:t>UserID</w:t>
            </w:r>
            <w:bookmarkStart w:id="853" w:name="_Toc487127564"/>
            <w:bookmarkStart w:id="854" w:name="_Toc487127920"/>
            <w:bookmarkStart w:id="855" w:name="_Toc487128504"/>
            <w:bookmarkStart w:id="856" w:name="_Toc487129049"/>
            <w:bookmarkEnd w:id="853"/>
            <w:bookmarkEnd w:id="854"/>
            <w:bookmarkEnd w:id="855"/>
            <w:bookmarkEnd w:id="856"/>
          </w:p>
        </w:tc>
        <w:tc>
          <w:tcPr>
            <w:tcW w:w="630" w:type="dxa"/>
            <w:vAlign w:val="center"/>
          </w:tcPr>
          <w:p w14:paraId="0F938803" w14:textId="77777777" w:rsidR="00BD6B97" w:rsidRPr="007A7659" w:rsidRDefault="00BD6B97">
            <w:pPr>
              <w:pStyle w:val="TableEntry"/>
              <w:jc w:val="center"/>
              <w:rPr>
                <w:noProof w:val="0"/>
                <w:sz w:val="16"/>
              </w:rPr>
            </w:pPr>
            <w:r w:rsidRPr="007A7659">
              <w:rPr>
                <w:noProof w:val="0"/>
                <w:sz w:val="16"/>
              </w:rPr>
              <w:t>M</w:t>
            </w:r>
            <w:bookmarkStart w:id="857" w:name="_Toc487127565"/>
            <w:bookmarkStart w:id="858" w:name="_Toc487127921"/>
            <w:bookmarkStart w:id="859" w:name="_Toc487128505"/>
            <w:bookmarkStart w:id="860" w:name="_Toc487129050"/>
            <w:bookmarkEnd w:id="857"/>
            <w:bookmarkEnd w:id="858"/>
            <w:bookmarkEnd w:id="859"/>
            <w:bookmarkEnd w:id="860"/>
          </w:p>
        </w:tc>
        <w:tc>
          <w:tcPr>
            <w:tcW w:w="4968" w:type="dxa"/>
            <w:vAlign w:val="center"/>
          </w:tcPr>
          <w:p w14:paraId="29D58EA4" w14:textId="77777777" w:rsidR="00BD6B97" w:rsidRPr="007A7659" w:rsidRDefault="00BD6B97">
            <w:pPr>
              <w:pStyle w:val="TableEntry"/>
              <w:rPr>
                <w:noProof w:val="0"/>
                <w:sz w:val="16"/>
              </w:rPr>
            </w:pPr>
            <w:r w:rsidRPr="007A7659">
              <w:rPr>
                <w:noProof w:val="0"/>
                <w:sz w:val="16"/>
              </w:rPr>
              <w:t>The identity of the Patient Identity Source Actor facility and sending application from the HL7 message; concatenated together, separated by the | character.</w:t>
            </w:r>
            <w:bookmarkStart w:id="861" w:name="_Toc487127566"/>
            <w:bookmarkStart w:id="862" w:name="_Toc487127922"/>
            <w:bookmarkStart w:id="863" w:name="_Toc487128506"/>
            <w:bookmarkStart w:id="864" w:name="_Toc487129051"/>
            <w:bookmarkEnd w:id="861"/>
            <w:bookmarkEnd w:id="862"/>
            <w:bookmarkEnd w:id="863"/>
            <w:bookmarkEnd w:id="864"/>
          </w:p>
        </w:tc>
        <w:bookmarkStart w:id="865" w:name="_Toc487127567"/>
        <w:bookmarkStart w:id="866" w:name="_Toc487127923"/>
        <w:bookmarkStart w:id="867" w:name="_Toc487128507"/>
        <w:bookmarkStart w:id="868" w:name="_Toc487129052"/>
        <w:bookmarkEnd w:id="865"/>
        <w:bookmarkEnd w:id="866"/>
        <w:bookmarkEnd w:id="867"/>
        <w:bookmarkEnd w:id="868"/>
      </w:tr>
      <w:tr w:rsidR="00BD6B97" w:rsidRPr="007A7659" w14:paraId="228FA1C4" w14:textId="77777777">
        <w:trPr>
          <w:cantSplit/>
        </w:trPr>
        <w:tc>
          <w:tcPr>
            <w:tcW w:w="1548" w:type="dxa"/>
            <w:vMerge/>
            <w:textDirection w:val="btLr"/>
            <w:vAlign w:val="center"/>
          </w:tcPr>
          <w:p w14:paraId="7A37F39C" w14:textId="77777777" w:rsidR="00BD6B97" w:rsidRPr="007A7659" w:rsidRDefault="00BD6B97">
            <w:pPr>
              <w:pStyle w:val="TableLabel"/>
              <w:rPr>
                <w:rFonts w:ascii="Times New Roman" w:hAnsi="Times New Roman"/>
                <w:noProof w:val="0"/>
                <w:sz w:val="16"/>
              </w:rPr>
            </w:pPr>
            <w:bookmarkStart w:id="869" w:name="_Toc487127568"/>
            <w:bookmarkStart w:id="870" w:name="_Toc487127924"/>
            <w:bookmarkStart w:id="871" w:name="_Toc487128508"/>
            <w:bookmarkStart w:id="872" w:name="_Toc487129053"/>
            <w:bookmarkEnd w:id="869"/>
            <w:bookmarkEnd w:id="870"/>
            <w:bookmarkEnd w:id="871"/>
            <w:bookmarkEnd w:id="872"/>
          </w:p>
        </w:tc>
        <w:tc>
          <w:tcPr>
            <w:tcW w:w="2520" w:type="dxa"/>
            <w:vAlign w:val="center"/>
          </w:tcPr>
          <w:p w14:paraId="4F899CA3" w14:textId="77777777" w:rsidR="00BD6B97" w:rsidRPr="007A7659" w:rsidRDefault="00BD6B97">
            <w:pPr>
              <w:pStyle w:val="TableEntry"/>
              <w:rPr>
                <w:i/>
                <w:iCs/>
                <w:noProof w:val="0"/>
                <w:sz w:val="16"/>
              </w:rPr>
            </w:pPr>
            <w:r w:rsidRPr="007A7659">
              <w:rPr>
                <w:i/>
                <w:iCs/>
                <w:noProof w:val="0"/>
                <w:sz w:val="16"/>
              </w:rPr>
              <w:t>AlternativeUserID</w:t>
            </w:r>
            <w:bookmarkStart w:id="873" w:name="_Toc487127569"/>
            <w:bookmarkStart w:id="874" w:name="_Toc487127925"/>
            <w:bookmarkStart w:id="875" w:name="_Toc487128509"/>
            <w:bookmarkStart w:id="876" w:name="_Toc487129054"/>
            <w:bookmarkEnd w:id="873"/>
            <w:bookmarkEnd w:id="874"/>
            <w:bookmarkEnd w:id="875"/>
            <w:bookmarkEnd w:id="876"/>
          </w:p>
        </w:tc>
        <w:tc>
          <w:tcPr>
            <w:tcW w:w="630" w:type="dxa"/>
            <w:vAlign w:val="center"/>
          </w:tcPr>
          <w:p w14:paraId="6D4AED0F" w14:textId="77777777" w:rsidR="00BD6B97" w:rsidRPr="007A7659" w:rsidRDefault="00BD6B97">
            <w:pPr>
              <w:pStyle w:val="TableEntry"/>
              <w:jc w:val="center"/>
              <w:rPr>
                <w:i/>
                <w:iCs/>
                <w:noProof w:val="0"/>
                <w:sz w:val="16"/>
              </w:rPr>
            </w:pPr>
            <w:r w:rsidRPr="007A7659">
              <w:rPr>
                <w:i/>
                <w:iCs/>
                <w:noProof w:val="0"/>
                <w:sz w:val="16"/>
              </w:rPr>
              <w:t>U</w:t>
            </w:r>
            <w:bookmarkStart w:id="877" w:name="_Toc487127570"/>
            <w:bookmarkStart w:id="878" w:name="_Toc487127926"/>
            <w:bookmarkStart w:id="879" w:name="_Toc487128510"/>
            <w:bookmarkStart w:id="880" w:name="_Toc487129055"/>
            <w:bookmarkEnd w:id="877"/>
            <w:bookmarkEnd w:id="878"/>
            <w:bookmarkEnd w:id="879"/>
            <w:bookmarkEnd w:id="880"/>
          </w:p>
        </w:tc>
        <w:tc>
          <w:tcPr>
            <w:tcW w:w="4968" w:type="dxa"/>
            <w:vAlign w:val="center"/>
          </w:tcPr>
          <w:p w14:paraId="6E753C1A" w14:textId="77777777" w:rsidR="00BD6B97" w:rsidRPr="007A7659" w:rsidRDefault="00BD6B97" w:rsidP="003F510F">
            <w:pPr>
              <w:pStyle w:val="TableEntry"/>
              <w:rPr>
                <w:i/>
                <w:iCs/>
                <w:noProof w:val="0"/>
                <w:sz w:val="16"/>
              </w:rPr>
            </w:pPr>
            <w:r w:rsidRPr="007A7659">
              <w:rPr>
                <w:i/>
                <w:iCs/>
                <w:noProof w:val="0"/>
                <w:sz w:val="16"/>
              </w:rPr>
              <w:t>not specialized</w:t>
            </w:r>
            <w:bookmarkStart w:id="881" w:name="_Toc487127571"/>
            <w:bookmarkStart w:id="882" w:name="_Toc487127927"/>
            <w:bookmarkStart w:id="883" w:name="_Toc487128511"/>
            <w:bookmarkStart w:id="884" w:name="_Toc487129056"/>
            <w:bookmarkEnd w:id="881"/>
            <w:bookmarkEnd w:id="882"/>
            <w:bookmarkEnd w:id="883"/>
            <w:bookmarkEnd w:id="884"/>
          </w:p>
        </w:tc>
        <w:bookmarkStart w:id="885" w:name="_Toc487127572"/>
        <w:bookmarkStart w:id="886" w:name="_Toc487127928"/>
        <w:bookmarkStart w:id="887" w:name="_Toc487128512"/>
        <w:bookmarkStart w:id="888" w:name="_Toc487129057"/>
        <w:bookmarkEnd w:id="885"/>
        <w:bookmarkEnd w:id="886"/>
        <w:bookmarkEnd w:id="887"/>
        <w:bookmarkEnd w:id="888"/>
      </w:tr>
      <w:tr w:rsidR="00BD6B97" w:rsidRPr="007A7659" w14:paraId="362B96AC" w14:textId="77777777">
        <w:trPr>
          <w:cantSplit/>
        </w:trPr>
        <w:tc>
          <w:tcPr>
            <w:tcW w:w="1548" w:type="dxa"/>
            <w:vMerge/>
            <w:textDirection w:val="btLr"/>
            <w:vAlign w:val="center"/>
          </w:tcPr>
          <w:p w14:paraId="7B3D9A77" w14:textId="77777777" w:rsidR="00BD6B97" w:rsidRPr="007A7659" w:rsidRDefault="00BD6B97">
            <w:pPr>
              <w:pStyle w:val="TableLabel"/>
              <w:rPr>
                <w:rFonts w:ascii="Times New Roman" w:hAnsi="Times New Roman"/>
                <w:noProof w:val="0"/>
                <w:sz w:val="16"/>
              </w:rPr>
            </w:pPr>
            <w:bookmarkStart w:id="889" w:name="_Toc487127573"/>
            <w:bookmarkStart w:id="890" w:name="_Toc487127929"/>
            <w:bookmarkStart w:id="891" w:name="_Toc487128513"/>
            <w:bookmarkStart w:id="892" w:name="_Toc487129058"/>
            <w:bookmarkEnd w:id="889"/>
            <w:bookmarkEnd w:id="890"/>
            <w:bookmarkEnd w:id="891"/>
            <w:bookmarkEnd w:id="892"/>
          </w:p>
        </w:tc>
        <w:tc>
          <w:tcPr>
            <w:tcW w:w="2520" w:type="dxa"/>
            <w:vAlign w:val="center"/>
          </w:tcPr>
          <w:p w14:paraId="055BC544" w14:textId="77777777" w:rsidR="00BD6B97" w:rsidRPr="007A7659" w:rsidRDefault="00BD6B97">
            <w:pPr>
              <w:pStyle w:val="TableEntry"/>
              <w:rPr>
                <w:i/>
                <w:iCs/>
                <w:noProof w:val="0"/>
                <w:sz w:val="16"/>
              </w:rPr>
            </w:pPr>
            <w:r w:rsidRPr="007A7659">
              <w:rPr>
                <w:i/>
                <w:iCs/>
                <w:noProof w:val="0"/>
                <w:sz w:val="16"/>
              </w:rPr>
              <w:t>UserName</w:t>
            </w:r>
            <w:bookmarkStart w:id="893" w:name="_Toc487127574"/>
            <w:bookmarkStart w:id="894" w:name="_Toc487127930"/>
            <w:bookmarkStart w:id="895" w:name="_Toc487128514"/>
            <w:bookmarkStart w:id="896" w:name="_Toc487129059"/>
            <w:bookmarkEnd w:id="893"/>
            <w:bookmarkEnd w:id="894"/>
            <w:bookmarkEnd w:id="895"/>
            <w:bookmarkEnd w:id="896"/>
          </w:p>
        </w:tc>
        <w:tc>
          <w:tcPr>
            <w:tcW w:w="630" w:type="dxa"/>
            <w:vAlign w:val="center"/>
          </w:tcPr>
          <w:p w14:paraId="2CAB62E6" w14:textId="77777777" w:rsidR="00BD6B97" w:rsidRPr="007A7659" w:rsidRDefault="00BD6B97">
            <w:pPr>
              <w:pStyle w:val="TableEntry"/>
              <w:jc w:val="center"/>
              <w:rPr>
                <w:i/>
                <w:iCs/>
                <w:noProof w:val="0"/>
                <w:sz w:val="16"/>
              </w:rPr>
            </w:pPr>
            <w:r w:rsidRPr="007A7659">
              <w:rPr>
                <w:i/>
                <w:iCs/>
                <w:noProof w:val="0"/>
                <w:sz w:val="16"/>
              </w:rPr>
              <w:t>U</w:t>
            </w:r>
            <w:bookmarkStart w:id="897" w:name="_Toc487127575"/>
            <w:bookmarkStart w:id="898" w:name="_Toc487127931"/>
            <w:bookmarkStart w:id="899" w:name="_Toc487128515"/>
            <w:bookmarkStart w:id="900" w:name="_Toc487129060"/>
            <w:bookmarkEnd w:id="897"/>
            <w:bookmarkEnd w:id="898"/>
            <w:bookmarkEnd w:id="899"/>
            <w:bookmarkEnd w:id="900"/>
          </w:p>
        </w:tc>
        <w:tc>
          <w:tcPr>
            <w:tcW w:w="4968" w:type="dxa"/>
            <w:vAlign w:val="center"/>
          </w:tcPr>
          <w:p w14:paraId="45FDD6F0" w14:textId="77777777" w:rsidR="00BD6B97" w:rsidRPr="007A7659" w:rsidRDefault="00BD6B97" w:rsidP="007E3B51">
            <w:pPr>
              <w:pStyle w:val="TableEntry"/>
              <w:rPr>
                <w:i/>
                <w:iCs/>
                <w:noProof w:val="0"/>
                <w:sz w:val="16"/>
              </w:rPr>
            </w:pPr>
            <w:r w:rsidRPr="007A7659">
              <w:rPr>
                <w:i/>
                <w:iCs/>
                <w:noProof w:val="0"/>
                <w:sz w:val="16"/>
              </w:rPr>
              <w:t>not specialized</w:t>
            </w:r>
            <w:bookmarkStart w:id="901" w:name="_Toc487127576"/>
            <w:bookmarkStart w:id="902" w:name="_Toc487127932"/>
            <w:bookmarkStart w:id="903" w:name="_Toc487128516"/>
            <w:bookmarkStart w:id="904" w:name="_Toc487129061"/>
            <w:bookmarkEnd w:id="901"/>
            <w:bookmarkEnd w:id="902"/>
            <w:bookmarkEnd w:id="903"/>
            <w:bookmarkEnd w:id="904"/>
          </w:p>
        </w:tc>
        <w:bookmarkStart w:id="905" w:name="_Toc487127577"/>
        <w:bookmarkStart w:id="906" w:name="_Toc487127933"/>
        <w:bookmarkStart w:id="907" w:name="_Toc487128517"/>
        <w:bookmarkStart w:id="908" w:name="_Toc487129062"/>
        <w:bookmarkEnd w:id="905"/>
        <w:bookmarkEnd w:id="906"/>
        <w:bookmarkEnd w:id="907"/>
        <w:bookmarkEnd w:id="908"/>
      </w:tr>
      <w:tr w:rsidR="00BD6B97" w:rsidRPr="007A7659" w14:paraId="57392B04" w14:textId="77777777">
        <w:trPr>
          <w:cantSplit/>
        </w:trPr>
        <w:tc>
          <w:tcPr>
            <w:tcW w:w="1548" w:type="dxa"/>
            <w:vMerge/>
            <w:textDirection w:val="btLr"/>
            <w:vAlign w:val="center"/>
          </w:tcPr>
          <w:p w14:paraId="41400406" w14:textId="77777777" w:rsidR="00BD6B97" w:rsidRPr="007A7659" w:rsidRDefault="00BD6B97">
            <w:pPr>
              <w:pStyle w:val="TableLabel"/>
              <w:rPr>
                <w:rFonts w:ascii="Times New Roman" w:hAnsi="Times New Roman"/>
                <w:noProof w:val="0"/>
                <w:sz w:val="16"/>
              </w:rPr>
            </w:pPr>
            <w:bookmarkStart w:id="909" w:name="_Toc487127578"/>
            <w:bookmarkStart w:id="910" w:name="_Toc487127934"/>
            <w:bookmarkStart w:id="911" w:name="_Toc487128518"/>
            <w:bookmarkStart w:id="912" w:name="_Toc487129063"/>
            <w:bookmarkEnd w:id="909"/>
            <w:bookmarkEnd w:id="910"/>
            <w:bookmarkEnd w:id="911"/>
            <w:bookmarkEnd w:id="912"/>
          </w:p>
        </w:tc>
        <w:tc>
          <w:tcPr>
            <w:tcW w:w="2520" w:type="dxa"/>
            <w:vAlign w:val="center"/>
          </w:tcPr>
          <w:p w14:paraId="4FE73538" w14:textId="77777777" w:rsidR="00BD6B97" w:rsidRPr="007A7659" w:rsidRDefault="00BD6B97" w:rsidP="00B74F16">
            <w:pPr>
              <w:pStyle w:val="TableEntry"/>
              <w:rPr>
                <w:i/>
                <w:iCs/>
                <w:noProof w:val="0"/>
                <w:sz w:val="16"/>
              </w:rPr>
            </w:pPr>
            <w:r w:rsidRPr="007A7659">
              <w:rPr>
                <w:i/>
                <w:iCs/>
                <w:noProof w:val="0"/>
                <w:sz w:val="16"/>
              </w:rPr>
              <w:t>UserIsRequestor</w:t>
            </w:r>
            <w:bookmarkStart w:id="913" w:name="_Toc487127579"/>
            <w:bookmarkStart w:id="914" w:name="_Toc487127935"/>
            <w:bookmarkStart w:id="915" w:name="_Toc487128519"/>
            <w:bookmarkStart w:id="916" w:name="_Toc487129064"/>
            <w:bookmarkEnd w:id="913"/>
            <w:bookmarkEnd w:id="914"/>
            <w:bookmarkEnd w:id="915"/>
            <w:bookmarkEnd w:id="916"/>
          </w:p>
        </w:tc>
        <w:tc>
          <w:tcPr>
            <w:tcW w:w="630" w:type="dxa"/>
            <w:vAlign w:val="center"/>
          </w:tcPr>
          <w:p w14:paraId="73F1736B" w14:textId="77777777" w:rsidR="00BD6B97" w:rsidRPr="007A7659" w:rsidRDefault="00BD6B97" w:rsidP="002E212E">
            <w:pPr>
              <w:pStyle w:val="TableEntry"/>
              <w:jc w:val="center"/>
              <w:rPr>
                <w:i/>
                <w:iCs/>
                <w:noProof w:val="0"/>
                <w:sz w:val="16"/>
              </w:rPr>
            </w:pPr>
            <w:r w:rsidRPr="007A7659">
              <w:rPr>
                <w:i/>
                <w:iCs/>
                <w:noProof w:val="0"/>
                <w:sz w:val="16"/>
              </w:rPr>
              <w:t>U</w:t>
            </w:r>
            <w:bookmarkStart w:id="917" w:name="_Toc487127580"/>
            <w:bookmarkStart w:id="918" w:name="_Toc487127936"/>
            <w:bookmarkStart w:id="919" w:name="_Toc487128520"/>
            <w:bookmarkStart w:id="920" w:name="_Toc487129065"/>
            <w:bookmarkEnd w:id="917"/>
            <w:bookmarkEnd w:id="918"/>
            <w:bookmarkEnd w:id="919"/>
            <w:bookmarkEnd w:id="920"/>
          </w:p>
        </w:tc>
        <w:tc>
          <w:tcPr>
            <w:tcW w:w="4968" w:type="dxa"/>
            <w:vAlign w:val="center"/>
          </w:tcPr>
          <w:p w14:paraId="10E5B40E" w14:textId="77777777" w:rsidR="00BD6B97" w:rsidRPr="007A7659" w:rsidRDefault="00BD6B97" w:rsidP="003F510F">
            <w:pPr>
              <w:pStyle w:val="TableEntry"/>
              <w:rPr>
                <w:i/>
                <w:iCs/>
                <w:noProof w:val="0"/>
                <w:sz w:val="16"/>
              </w:rPr>
            </w:pPr>
            <w:r w:rsidRPr="007A7659">
              <w:rPr>
                <w:i/>
                <w:iCs/>
                <w:noProof w:val="0"/>
                <w:sz w:val="16"/>
              </w:rPr>
              <w:t>not specialized</w:t>
            </w:r>
            <w:bookmarkStart w:id="921" w:name="_Toc487127581"/>
            <w:bookmarkStart w:id="922" w:name="_Toc487127937"/>
            <w:bookmarkStart w:id="923" w:name="_Toc487128521"/>
            <w:bookmarkStart w:id="924" w:name="_Toc487129066"/>
            <w:bookmarkEnd w:id="921"/>
            <w:bookmarkEnd w:id="922"/>
            <w:bookmarkEnd w:id="923"/>
            <w:bookmarkEnd w:id="924"/>
          </w:p>
        </w:tc>
        <w:bookmarkStart w:id="925" w:name="_Toc487127582"/>
        <w:bookmarkStart w:id="926" w:name="_Toc487127938"/>
        <w:bookmarkStart w:id="927" w:name="_Toc487128522"/>
        <w:bookmarkStart w:id="928" w:name="_Toc487129067"/>
        <w:bookmarkEnd w:id="925"/>
        <w:bookmarkEnd w:id="926"/>
        <w:bookmarkEnd w:id="927"/>
        <w:bookmarkEnd w:id="928"/>
      </w:tr>
      <w:tr w:rsidR="00BD6B97" w:rsidRPr="007A7659" w14:paraId="4148533E" w14:textId="77777777">
        <w:trPr>
          <w:cantSplit/>
        </w:trPr>
        <w:tc>
          <w:tcPr>
            <w:tcW w:w="1548" w:type="dxa"/>
            <w:vMerge/>
            <w:textDirection w:val="btLr"/>
            <w:vAlign w:val="center"/>
          </w:tcPr>
          <w:p w14:paraId="47341F8E" w14:textId="77777777" w:rsidR="00BD6B97" w:rsidRPr="007A7659" w:rsidRDefault="00BD6B97">
            <w:pPr>
              <w:pStyle w:val="TableLabel"/>
              <w:rPr>
                <w:rFonts w:ascii="Times New Roman" w:hAnsi="Times New Roman"/>
                <w:noProof w:val="0"/>
                <w:sz w:val="16"/>
              </w:rPr>
            </w:pPr>
            <w:bookmarkStart w:id="929" w:name="_Toc487127583"/>
            <w:bookmarkStart w:id="930" w:name="_Toc487127939"/>
            <w:bookmarkStart w:id="931" w:name="_Toc487128523"/>
            <w:bookmarkStart w:id="932" w:name="_Toc487129068"/>
            <w:bookmarkEnd w:id="929"/>
            <w:bookmarkEnd w:id="930"/>
            <w:bookmarkEnd w:id="931"/>
            <w:bookmarkEnd w:id="932"/>
          </w:p>
        </w:tc>
        <w:tc>
          <w:tcPr>
            <w:tcW w:w="2520" w:type="dxa"/>
            <w:vAlign w:val="center"/>
          </w:tcPr>
          <w:p w14:paraId="35AB6207" w14:textId="77777777" w:rsidR="00BD6B97" w:rsidRPr="007A7659" w:rsidRDefault="00BD6B97">
            <w:pPr>
              <w:pStyle w:val="TableEntry"/>
              <w:rPr>
                <w:noProof w:val="0"/>
                <w:sz w:val="16"/>
              </w:rPr>
            </w:pPr>
            <w:r w:rsidRPr="007A7659">
              <w:rPr>
                <w:noProof w:val="0"/>
                <w:sz w:val="16"/>
              </w:rPr>
              <w:t>RoleIDCode</w:t>
            </w:r>
            <w:bookmarkStart w:id="933" w:name="_Toc487127584"/>
            <w:bookmarkStart w:id="934" w:name="_Toc487127940"/>
            <w:bookmarkStart w:id="935" w:name="_Toc487128524"/>
            <w:bookmarkStart w:id="936" w:name="_Toc487129069"/>
            <w:bookmarkEnd w:id="933"/>
            <w:bookmarkEnd w:id="934"/>
            <w:bookmarkEnd w:id="935"/>
            <w:bookmarkEnd w:id="936"/>
          </w:p>
        </w:tc>
        <w:tc>
          <w:tcPr>
            <w:tcW w:w="630" w:type="dxa"/>
            <w:vAlign w:val="center"/>
          </w:tcPr>
          <w:p w14:paraId="0ADC7F69" w14:textId="77777777" w:rsidR="00BD6B97" w:rsidRPr="007A7659" w:rsidRDefault="00BD6B97">
            <w:pPr>
              <w:pStyle w:val="TableEntry"/>
              <w:jc w:val="center"/>
              <w:rPr>
                <w:noProof w:val="0"/>
                <w:sz w:val="16"/>
              </w:rPr>
            </w:pPr>
            <w:r w:rsidRPr="007A7659">
              <w:rPr>
                <w:noProof w:val="0"/>
                <w:sz w:val="16"/>
              </w:rPr>
              <w:t>M</w:t>
            </w:r>
            <w:bookmarkStart w:id="937" w:name="_Toc487127585"/>
            <w:bookmarkStart w:id="938" w:name="_Toc487127941"/>
            <w:bookmarkStart w:id="939" w:name="_Toc487128525"/>
            <w:bookmarkStart w:id="940" w:name="_Toc487129070"/>
            <w:bookmarkEnd w:id="937"/>
            <w:bookmarkEnd w:id="938"/>
            <w:bookmarkEnd w:id="939"/>
            <w:bookmarkEnd w:id="940"/>
          </w:p>
        </w:tc>
        <w:tc>
          <w:tcPr>
            <w:tcW w:w="4968" w:type="dxa"/>
            <w:vAlign w:val="center"/>
          </w:tcPr>
          <w:p w14:paraId="4810A2F4" w14:textId="77777777" w:rsidR="00BD6B97" w:rsidRPr="007A7659" w:rsidRDefault="00BD6B97">
            <w:pPr>
              <w:pStyle w:val="TableEntry"/>
              <w:rPr>
                <w:noProof w:val="0"/>
                <w:sz w:val="16"/>
              </w:rPr>
            </w:pPr>
            <w:r w:rsidRPr="007A7659">
              <w:rPr>
                <w:noProof w:val="0"/>
                <w:sz w:val="16"/>
              </w:rPr>
              <w:t>EV(110153, DCM, “Source”)</w:t>
            </w:r>
            <w:bookmarkStart w:id="941" w:name="_Toc487127586"/>
            <w:bookmarkStart w:id="942" w:name="_Toc487127942"/>
            <w:bookmarkStart w:id="943" w:name="_Toc487128526"/>
            <w:bookmarkStart w:id="944" w:name="_Toc487129071"/>
            <w:bookmarkEnd w:id="941"/>
            <w:bookmarkEnd w:id="942"/>
            <w:bookmarkEnd w:id="943"/>
            <w:bookmarkEnd w:id="944"/>
          </w:p>
        </w:tc>
        <w:bookmarkStart w:id="945" w:name="_Toc487127587"/>
        <w:bookmarkStart w:id="946" w:name="_Toc487127943"/>
        <w:bookmarkStart w:id="947" w:name="_Toc487128527"/>
        <w:bookmarkStart w:id="948" w:name="_Toc487129072"/>
        <w:bookmarkEnd w:id="945"/>
        <w:bookmarkEnd w:id="946"/>
        <w:bookmarkEnd w:id="947"/>
        <w:bookmarkEnd w:id="948"/>
      </w:tr>
      <w:tr w:rsidR="00BD6B97" w:rsidRPr="007A7659" w14:paraId="5CD92B71" w14:textId="77777777">
        <w:trPr>
          <w:cantSplit/>
        </w:trPr>
        <w:tc>
          <w:tcPr>
            <w:tcW w:w="1548" w:type="dxa"/>
            <w:vMerge/>
            <w:textDirection w:val="btLr"/>
            <w:vAlign w:val="center"/>
          </w:tcPr>
          <w:p w14:paraId="0EAE3AE2" w14:textId="77777777" w:rsidR="00BD6B97" w:rsidRPr="007A7659" w:rsidRDefault="00BD6B97">
            <w:pPr>
              <w:pStyle w:val="TableLabel"/>
              <w:rPr>
                <w:rFonts w:ascii="Times New Roman" w:hAnsi="Times New Roman"/>
                <w:noProof w:val="0"/>
                <w:sz w:val="16"/>
              </w:rPr>
            </w:pPr>
            <w:bookmarkStart w:id="949" w:name="_Toc487127588"/>
            <w:bookmarkStart w:id="950" w:name="_Toc487127944"/>
            <w:bookmarkStart w:id="951" w:name="_Toc487128528"/>
            <w:bookmarkStart w:id="952" w:name="_Toc487129073"/>
            <w:bookmarkEnd w:id="949"/>
            <w:bookmarkEnd w:id="950"/>
            <w:bookmarkEnd w:id="951"/>
            <w:bookmarkEnd w:id="952"/>
          </w:p>
        </w:tc>
        <w:tc>
          <w:tcPr>
            <w:tcW w:w="2520" w:type="dxa"/>
            <w:vAlign w:val="center"/>
          </w:tcPr>
          <w:p w14:paraId="4D159CE9" w14:textId="77777777" w:rsidR="00BD6B97" w:rsidRPr="007A7659" w:rsidRDefault="00BD6B97">
            <w:pPr>
              <w:pStyle w:val="TableEntry"/>
              <w:rPr>
                <w:iCs/>
                <w:noProof w:val="0"/>
                <w:sz w:val="16"/>
              </w:rPr>
            </w:pPr>
            <w:r w:rsidRPr="007A7659">
              <w:rPr>
                <w:iCs/>
                <w:noProof w:val="0"/>
                <w:sz w:val="16"/>
              </w:rPr>
              <w:t>NetworkAccessPointTypeCode</w:t>
            </w:r>
            <w:bookmarkStart w:id="953" w:name="_Toc487127589"/>
            <w:bookmarkStart w:id="954" w:name="_Toc487127945"/>
            <w:bookmarkStart w:id="955" w:name="_Toc487128529"/>
            <w:bookmarkStart w:id="956" w:name="_Toc487129074"/>
            <w:bookmarkEnd w:id="953"/>
            <w:bookmarkEnd w:id="954"/>
            <w:bookmarkEnd w:id="955"/>
            <w:bookmarkEnd w:id="956"/>
          </w:p>
        </w:tc>
        <w:tc>
          <w:tcPr>
            <w:tcW w:w="630" w:type="dxa"/>
            <w:vAlign w:val="center"/>
          </w:tcPr>
          <w:p w14:paraId="513161F2" w14:textId="77777777" w:rsidR="00BD6B97" w:rsidRPr="007A7659" w:rsidRDefault="00BD6B97">
            <w:pPr>
              <w:pStyle w:val="TableEntry"/>
              <w:jc w:val="center"/>
              <w:rPr>
                <w:iCs/>
                <w:noProof w:val="0"/>
                <w:sz w:val="16"/>
              </w:rPr>
            </w:pPr>
            <w:r w:rsidRPr="007A7659">
              <w:rPr>
                <w:iCs/>
                <w:noProof w:val="0"/>
                <w:sz w:val="16"/>
              </w:rPr>
              <w:t>M</w:t>
            </w:r>
            <w:bookmarkStart w:id="957" w:name="_Toc487127590"/>
            <w:bookmarkStart w:id="958" w:name="_Toc487127946"/>
            <w:bookmarkStart w:id="959" w:name="_Toc487128530"/>
            <w:bookmarkStart w:id="960" w:name="_Toc487129075"/>
            <w:bookmarkEnd w:id="957"/>
            <w:bookmarkEnd w:id="958"/>
            <w:bookmarkEnd w:id="959"/>
            <w:bookmarkEnd w:id="960"/>
          </w:p>
        </w:tc>
        <w:tc>
          <w:tcPr>
            <w:tcW w:w="4968" w:type="dxa"/>
            <w:vAlign w:val="center"/>
          </w:tcPr>
          <w:p w14:paraId="6E876FCE" w14:textId="77777777" w:rsidR="00BD6B97" w:rsidRPr="007A7659" w:rsidRDefault="00BD6B97">
            <w:pPr>
              <w:pStyle w:val="TableEntry"/>
              <w:rPr>
                <w:noProof w:val="0"/>
                <w:sz w:val="16"/>
              </w:rPr>
            </w:pPr>
            <w:r w:rsidRPr="007A7659">
              <w:rPr>
                <w:noProof w:val="0"/>
                <w:sz w:val="16"/>
              </w:rPr>
              <w:t>“1” for machine (DNS) name, “2” for IP address</w:t>
            </w:r>
            <w:bookmarkStart w:id="961" w:name="_Toc487127591"/>
            <w:bookmarkStart w:id="962" w:name="_Toc487127947"/>
            <w:bookmarkStart w:id="963" w:name="_Toc487128531"/>
            <w:bookmarkStart w:id="964" w:name="_Toc487129076"/>
            <w:bookmarkEnd w:id="961"/>
            <w:bookmarkEnd w:id="962"/>
            <w:bookmarkEnd w:id="963"/>
            <w:bookmarkEnd w:id="964"/>
          </w:p>
        </w:tc>
        <w:bookmarkStart w:id="965" w:name="_Toc487127592"/>
        <w:bookmarkStart w:id="966" w:name="_Toc487127948"/>
        <w:bookmarkStart w:id="967" w:name="_Toc487128532"/>
        <w:bookmarkStart w:id="968" w:name="_Toc487129077"/>
        <w:bookmarkEnd w:id="965"/>
        <w:bookmarkEnd w:id="966"/>
        <w:bookmarkEnd w:id="967"/>
        <w:bookmarkEnd w:id="968"/>
      </w:tr>
      <w:tr w:rsidR="00BD6B97" w:rsidRPr="007A7659" w14:paraId="037477DE" w14:textId="77777777">
        <w:trPr>
          <w:cantSplit/>
        </w:trPr>
        <w:tc>
          <w:tcPr>
            <w:tcW w:w="1548" w:type="dxa"/>
            <w:vMerge/>
            <w:textDirection w:val="btLr"/>
            <w:vAlign w:val="center"/>
          </w:tcPr>
          <w:p w14:paraId="126486C3" w14:textId="77777777" w:rsidR="00BD6B97" w:rsidRPr="007A7659" w:rsidRDefault="00BD6B97">
            <w:pPr>
              <w:pStyle w:val="TableLabel"/>
              <w:rPr>
                <w:rFonts w:ascii="Times New Roman" w:hAnsi="Times New Roman"/>
                <w:noProof w:val="0"/>
                <w:sz w:val="16"/>
              </w:rPr>
            </w:pPr>
            <w:bookmarkStart w:id="969" w:name="_Toc487127593"/>
            <w:bookmarkStart w:id="970" w:name="_Toc487127949"/>
            <w:bookmarkStart w:id="971" w:name="_Toc487128533"/>
            <w:bookmarkStart w:id="972" w:name="_Toc487129078"/>
            <w:bookmarkEnd w:id="969"/>
            <w:bookmarkEnd w:id="970"/>
            <w:bookmarkEnd w:id="971"/>
            <w:bookmarkEnd w:id="972"/>
          </w:p>
        </w:tc>
        <w:tc>
          <w:tcPr>
            <w:tcW w:w="2520" w:type="dxa"/>
            <w:vAlign w:val="center"/>
          </w:tcPr>
          <w:p w14:paraId="3592B238" w14:textId="77777777" w:rsidR="00BD6B97" w:rsidRPr="007A7659" w:rsidRDefault="00BD6B97">
            <w:pPr>
              <w:pStyle w:val="TableEntry"/>
              <w:rPr>
                <w:iCs/>
                <w:noProof w:val="0"/>
                <w:sz w:val="16"/>
              </w:rPr>
            </w:pPr>
            <w:r w:rsidRPr="007A7659">
              <w:rPr>
                <w:iCs/>
                <w:noProof w:val="0"/>
                <w:sz w:val="16"/>
              </w:rPr>
              <w:t>NetworkAccessPointID</w:t>
            </w:r>
            <w:bookmarkStart w:id="973" w:name="_Toc487127594"/>
            <w:bookmarkStart w:id="974" w:name="_Toc487127950"/>
            <w:bookmarkStart w:id="975" w:name="_Toc487128534"/>
            <w:bookmarkStart w:id="976" w:name="_Toc487129079"/>
            <w:bookmarkEnd w:id="973"/>
            <w:bookmarkEnd w:id="974"/>
            <w:bookmarkEnd w:id="975"/>
            <w:bookmarkEnd w:id="976"/>
          </w:p>
        </w:tc>
        <w:tc>
          <w:tcPr>
            <w:tcW w:w="630" w:type="dxa"/>
            <w:vAlign w:val="center"/>
          </w:tcPr>
          <w:p w14:paraId="57CBDDD7" w14:textId="77777777" w:rsidR="00BD6B97" w:rsidRPr="007A7659" w:rsidRDefault="00BD6B97">
            <w:pPr>
              <w:pStyle w:val="TableEntry"/>
              <w:jc w:val="center"/>
              <w:rPr>
                <w:iCs/>
                <w:noProof w:val="0"/>
                <w:sz w:val="16"/>
              </w:rPr>
            </w:pPr>
            <w:r w:rsidRPr="007A7659">
              <w:rPr>
                <w:iCs/>
                <w:noProof w:val="0"/>
                <w:sz w:val="16"/>
              </w:rPr>
              <w:t>M</w:t>
            </w:r>
            <w:bookmarkStart w:id="977" w:name="_Toc487127595"/>
            <w:bookmarkStart w:id="978" w:name="_Toc487127951"/>
            <w:bookmarkStart w:id="979" w:name="_Toc487128535"/>
            <w:bookmarkStart w:id="980" w:name="_Toc487129080"/>
            <w:bookmarkEnd w:id="977"/>
            <w:bookmarkEnd w:id="978"/>
            <w:bookmarkEnd w:id="979"/>
            <w:bookmarkEnd w:id="980"/>
          </w:p>
        </w:tc>
        <w:tc>
          <w:tcPr>
            <w:tcW w:w="4968" w:type="dxa"/>
            <w:vAlign w:val="center"/>
          </w:tcPr>
          <w:p w14:paraId="430A7698" w14:textId="77777777" w:rsidR="00BD6B97" w:rsidRPr="007A7659" w:rsidRDefault="00BD6B97">
            <w:pPr>
              <w:pStyle w:val="TableEntry"/>
              <w:rPr>
                <w:noProof w:val="0"/>
                <w:sz w:val="16"/>
              </w:rPr>
            </w:pPr>
            <w:r w:rsidRPr="007A7659">
              <w:rPr>
                <w:noProof w:val="0"/>
                <w:sz w:val="16"/>
              </w:rPr>
              <w:t>The machine name or IP address.</w:t>
            </w:r>
            <w:bookmarkStart w:id="981" w:name="_Toc487127596"/>
            <w:bookmarkStart w:id="982" w:name="_Toc487127952"/>
            <w:bookmarkStart w:id="983" w:name="_Toc487128536"/>
            <w:bookmarkStart w:id="984" w:name="_Toc487129081"/>
            <w:bookmarkEnd w:id="981"/>
            <w:bookmarkEnd w:id="982"/>
            <w:bookmarkEnd w:id="983"/>
            <w:bookmarkEnd w:id="984"/>
          </w:p>
        </w:tc>
        <w:bookmarkStart w:id="985" w:name="_Toc487127597"/>
        <w:bookmarkStart w:id="986" w:name="_Toc487127953"/>
        <w:bookmarkStart w:id="987" w:name="_Toc487128537"/>
        <w:bookmarkStart w:id="988" w:name="_Toc487129082"/>
        <w:bookmarkEnd w:id="985"/>
        <w:bookmarkEnd w:id="986"/>
        <w:bookmarkEnd w:id="987"/>
        <w:bookmarkEnd w:id="988"/>
      </w:tr>
    </w:tbl>
    <w:p w14:paraId="2627408A" w14:textId="77777777" w:rsidR="00E23960" w:rsidRPr="007A7659" w:rsidRDefault="00E23960">
      <w:bookmarkStart w:id="989" w:name="_Toc487127598"/>
      <w:bookmarkStart w:id="990" w:name="_Toc487127954"/>
      <w:bookmarkStart w:id="991" w:name="_Toc487128538"/>
      <w:bookmarkStart w:id="992" w:name="_Toc487129083"/>
      <w:bookmarkEnd w:id="989"/>
      <w:bookmarkEnd w:id="990"/>
      <w:bookmarkEnd w:id="991"/>
      <w:bookmarkEnd w:id="992"/>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E536204" w14:textId="77777777" w:rsidTr="00AE5ED3">
        <w:trPr>
          <w:cantSplit/>
        </w:trPr>
        <w:tc>
          <w:tcPr>
            <w:tcW w:w="1548" w:type="dxa"/>
            <w:vMerge w:val="restart"/>
          </w:tcPr>
          <w:p w14:paraId="4AE3AD26" w14:textId="77777777" w:rsidR="00BD6B97" w:rsidRPr="007A7659" w:rsidRDefault="00BD6B97" w:rsidP="0002013A">
            <w:pPr>
              <w:pStyle w:val="TableEntryHeader"/>
            </w:pPr>
            <w:r w:rsidRPr="007A7659">
              <w:lastRenderedPageBreak/>
              <w:t>Destination</w:t>
            </w:r>
            <w:bookmarkStart w:id="993" w:name="_Toc487127599"/>
            <w:bookmarkStart w:id="994" w:name="_Toc487127955"/>
            <w:bookmarkStart w:id="995" w:name="_Toc487128539"/>
            <w:bookmarkStart w:id="996" w:name="_Toc487129084"/>
            <w:bookmarkEnd w:id="993"/>
            <w:bookmarkEnd w:id="994"/>
            <w:bookmarkEnd w:id="995"/>
            <w:bookmarkEnd w:id="996"/>
          </w:p>
          <w:p w14:paraId="1B765B6E"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bookmarkStart w:id="997" w:name="_Toc487127600"/>
            <w:bookmarkStart w:id="998" w:name="_Toc487127956"/>
            <w:bookmarkStart w:id="999" w:name="_Toc487128540"/>
            <w:bookmarkStart w:id="1000" w:name="_Toc487129085"/>
            <w:bookmarkEnd w:id="997"/>
            <w:bookmarkEnd w:id="998"/>
            <w:bookmarkEnd w:id="999"/>
            <w:bookmarkEnd w:id="1000"/>
          </w:p>
        </w:tc>
        <w:tc>
          <w:tcPr>
            <w:tcW w:w="2520" w:type="dxa"/>
            <w:vAlign w:val="center"/>
          </w:tcPr>
          <w:p w14:paraId="269E4F86" w14:textId="77777777" w:rsidR="00BD6B97" w:rsidRPr="007A7659" w:rsidRDefault="00BD6B97">
            <w:pPr>
              <w:pStyle w:val="TableEntry"/>
              <w:rPr>
                <w:noProof w:val="0"/>
                <w:sz w:val="16"/>
              </w:rPr>
            </w:pPr>
            <w:r w:rsidRPr="007A7659">
              <w:rPr>
                <w:noProof w:val="0"/>
                <w:sz w:val="16"/>
              </w:rPr>
              <w:t>UserID</w:t>
            </w:r>
            <w:bookmarkStart w:id="1001" w:name="_Toc487127601"/>
            <w:bookmarkStart w:id="1002" w:name="_Toc487127957"/>
            <w:bookmarkStart w:id="1003" w:name="_Toc487128541"/>
            <w:bookmarkStart w:id="1004" w:name="_Toc487129086"/>
            <w:bookmarkEnd w:id="1001"/>
            <w:bookmarkEnd w:id="1002"/>
            <w:bookmarkEnd w:id="1003"/>
            <w:bookmarkEnd w:id="1004"/>
          </w:p>
        </w:tc>
        <w:tc>
          <w:tcPr>
            <w:tcW w:w="630" w:type="dxa"/>
            <w:vAlign w:val="center"/>
          </w:tcPr>
          <w:p w14:paraId="225D82E0" w14:textId="77777777" w:rsidR="00BD6B97" w:rsidRPr="007A7659" w:rsidRDefault="00BD6B97">
            <w:pPr>
              <w:pStyle w:val="TableEntry"/>
              <w:jc w:val="center"/>
              <w:rPr>
                <w:noProof w:val="0"/>
                <w:sz w:val="16"/>
              </w:rPr>
            </w:pPr>
            <w:r w:rsidRPr="007A7659">
              <w:rPr>
                <w:noProof w:val="0"/>
                <w:sz w:val="16"/>
              </w:rPr>
              <w:t>M</w:t>
            </w:r>
            <w:bookmarkStart w:id="1005" w:name="_Toc487127602"/>
            <w:bookmarkStart w:id="1006" w:name="_Toc487127958"/>
            <w:bookmarkStart w:id="1007" w:name="_Toc487128542"/>
            <w:bookmarkStart w:id="1008" w:name="_Toc487129087"/>
            <w:bookmarkEnd w:id="1005"/>
            <w:bookmarkEnd w:id="1006"/>
            <w:bookmarkEnd w:id="1007"/>
            <w:bookmarkEnd w:id="1008"/>
          </w:p>
        </w:tc>
        <w:tc>
          <w:tcPr>
            <w:tcW w:w="4968" w:type="dxa"/>
            <w:vAlign w:val="center"/>
          </w:tcPr>
          <w:p w14:paraId="787291E1" w14:textId="77777777" w:rsidR="00BD6B97" w:rsidRPr="007A7659" w:rsidRDefault="00BD6B97">
            <w:pPr>
              <w:pStyle w:val="TableEntry"/>
              <w:rPr>
                <w:noProof w:val="0"/>
                <w:sz w:val="16"/>
              </w:rPr>
            </w:pPr>
            <w:r w:rsidRPr="007A7659">
              <w:rPr>
                <w:noProof w:val="0"/>
                <w:sz w:val="16"/>
              </w:rPr>
              <w:t>The identity of the Patient Identifier Cross-reference Manager or Document Registry facility and receiving application from the HL7 message; concatenated together, separated by the | character.</w:t>
            </w:r>
            <w:bookmarkStart w:id="1009" w:name="_Toc487127603"/>
            <w:bookmarkStart w:id="1010" w:name="_Toc487127959"/>
            <w:bookmarkStart w:id="1011" w:name="_Toc487128543"/>
            <w:bookmarkStart w:id="1012" w:name="_Toc487129088"/>
            <w:bookmarkEnd w:id="1009"/>
            <w:bookmarkEnd w:id="1010"/>
            <w:bookmarkEnd w:id="1011"/>
            <w:bookmarkEnd w:id="1012"/>
          </w:p>
        </w:tc>
        <w:bookmarkStart w:id="1013" w:name="_Toc487127604"/>
        <w:bookmarkStart w:id="1014" w:name="_Toc487127960"/>
        <w:bookmarkStart w:id="1015" w:name="_Toc487128544"/>
        <w:bookmarkStart w:id="1016" w:name="_Toc487129089"/>
        <w:bookmarkEnd w:id="1013"/>
        <w:bookmarkEnd w:id="1014"/>
        <w:bookmarkEnd w:id="1015"/>
        <w:bookmarkEnd w:id="1016"/>
      </w:tr>
      <w:tr w:rsidR="00BD6B97" w:rsidRPr="007A7659" w14:paraId="33EB32C5" w14:textId="77777777">
        <w:trPr>
          <w:cantSplit/>
        </w:trPr>
        <w:tc>
          <w:tcPr>
            <w:tcW w:w="1548" w:type="dxa"/>
            <w:vMerge/>
            <w:textDirection w:val="btLr"/>
            <w:vAlign w:val="center"/>
          </w:tcPr>
          <w:p w14:paraId="3FE42844" w14:textId="77777777" w:rsidR="00BD6B97" w:rsidRPr="007A7659" w:rsidRDefault="00BD6B97">
            <w:pPr>
              <w:pStyle w:val="TableLabel"/>
              <w:rPr>
                <w:rFonts w:ascii="Times New Roman" w:hAnsi="Times New Roman"/>
                <w:noProof w:val="0"/>
                <w:sz w:val="16"/>
              </w:rPr>
            </w:pPr>
            <w:bookmarkStart w:id="1017" w:name="_Toc487127605"/>
            <w:bookmarkStart w:id="1018" w:name="_Toc487127961"/>
            <w:bookmarkStart w:id="1019" w:name="_Toc487128545"/>
            <w:bookmarkStart w:id="1020" w:name="_Toc487129090"/>
            <w:bookmarkEnd w:id="1017"/>
            <w:bookmarkEnd w:id="1018"/>
            <w:bookmarkEnd w:id="1019"/>
            <w:bookmarkEnd w:id="1020"/>
          </w:p>
        </w:tc>
        <w:tc>
          <w:tcPr>
            <w:tcW w:w="2520" w:type="dxa"/>
            <w:vAlign w:val="center"/>
          </w:tcPr>
          <w:p w14:paraId="2EE9995D" w14:textId="77777777" w:rsidR="00BD6B97" w:rsidRPr="007A7659" w:rsidRDefault="00BD6B97">
            <w:pPr>
              <w:pStyle w:val="TableEntry"/>
              <w:rPr>
                <w:noProof w:val="0"/>
                <w:sz w:val="16"/>
              </w:rPr>
            </w:pPr>
            <w:r w:rsidRPr="007A7659">
              <w:rPr>
                <w:noProof w:val="0"/>
                <w:sz w:val="16"/>
              </w:rPr>
              <w:t>AlternativeUserID</w:t>
            </w:r>
            <w:bookmarkStart w:id="1021" w:name="_Toc487127606"/>
            <w:bookmarkStart w:id="1022" w:name="_Toc487127962"/>
            <w:bookmarkStart w:id="1023" w:name="_Toc487128546"/>
            <w:bookmarkStart w:id="1024" w:name="_Toc487129091"/>
            <w:bookmarkEnd w:id="1021"/>
            <w:bookmarkEnd w:id="1022"/>
            <w:bookmarkEnd w:id="1023"/>
            <w:bookmarkEnd w:id="1024"/>
          </w:p>
        </w:tc>
        <w:tc>
          <w:tcPr>
            <w:tcW w:w="630" w:type="dxa"/>
            <w:vAlign w:val="center"/>
          </w:tcPr>
          <w:p w14:paraId="52AD4466" w14:textId="77777777" w:rsidR="00BD6B97" w:rsidRPr="007A7659" w:rsidRDefault="00BD6B97">
            <w:pPr>
              <w:pStyle w:val="TableEntry"/>
              <w:jc w:val="center"/>
              <w:rPr>
                <w:noProof w:val="0"/>
                <w:sz w:val="16"/>
              </w:rPr>
            </w:pPr>
            <w:r w:rsidRPr="007A7659">
              <w:rPr>
                <w:noProof w:val="0"/>
                <w:sz w:val="16"/>
              </w:rPr>
              <w:t>M</w:t>
            </w:r>
            <w:bookmarkStart w:id="1025" w:name="_Toc487127607"/>
            <w:bookmarkStart w:id="1026" w:name="_Toc487127963"/>
            <w:bookmarkStart w:id="1027" w:name="_Toc487128547"/>
            <w:bookmarkStart w:id="1028" w:name="_Toc487129092"/>
            <w:bookmarkEnd w:id="1025"/>
            <w:bookmarkEnd w:id="1026"/>
            <w:bookmarkEnd w:id="1027"/>
            <w:bookmarkEnd w:id="1028"/>
          </w:p>
        </w:tc>
        <w:tc>
          <w:tcPr>
            <w:tcW w:w="4968" w:type="dxa"/>
            <w:vAlign w:val="center"/>
          </w:tcPr>
          <w:p w14:paraId="5C25DF0F"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bookmarkStart w:id="1029" w:name="_Toc487127608"/>
            <w:bookmarkStart w:id="1030" w:name="_Toc487127964"/>
            <w:bookmarkStart w:id="1031" w:name="_Toc487128548"/>
            <w:bookmarkStart w:id="1032" w:name="_Toc487129093"/>
            <w:bookmarkEnd w:id="1029"/>
            <w:bookmarkEnd w:id="1030"/>
            <w:bookmarkEnd w:id="1031"/>
            <w:bookmarkEnd w:id="1032"/>
          </w:p>
        </w:tc>
        <w:bookmarkStart w:id="1033" w:name="_Toc487127609"/>
        <w:bookmarkStart w:id="1034" w:name="_Toc487127965"/>
        <w:bookmarkStart w:id="1035" w:name="_Toc487128549"/>
        <w:bookmarkStart w:id="1036" w:name="_Toc487129094"/>
        <w:bookmarkEnd w:id="1033"/>
        <w:bookmarkEnd w:id="1034"/>
        <w:bookmarkEnd w:id="1035"/>
        <w:bookmarkEnd w:id="1036"/>
      </w:tr>
      <w:tr w:rsidR="00BD6B97" w:rsidRPr="007A7659" w14:paraId="72EDE571" w14:textId="77777777">
        <w:trPr>
          <w:cantSplit/>
        </w:trPr>
        <w:tc>
          <w:tcPr>
            <w:tcW w:w="1548" w:type="dxa"/>
            <w:vMerge/>
            <w:textDirection w:val="btLr"/>
            <w:vAlign w:val="center"/>
          </w:tcPr>
          <w:p w14:paraId="61076DC1" w14:textId="77777777" w:rsidR="00BD6B97" w:rsidRPr="007A7659" w:rsidRDefault="00BD6B97">
            <w:pPr>
              <w:pStyle w:val="TableLabel"/>
              <w:rPr>
                <w:rFonts w:ascii="Times New Roman" w:hAnsi="Times New Roman"/>
                <w:noProof w:val="0"/>
                <w:sz w:val="16"/>
              </w:rPr>
            </w:pPr>
            <w:bookmarkStart w:id="1037" w:name="_Toc487127610"/>
            <w:bookmarkStart w:id="1038" w:name="_Toc487127966"/>
            <w:bookmarkStart w:id="1039" w:name="_Toc487128550"/>
            <w:bookmarkStart w:id="1040" w:name="_Toc487129095"/>
            <w:bookmarkEnd w:id="1037"/>
            <w:bookmarkEnd w:id="1038"/>
            <w:bookmarkEnd w:id="1039"/>
            <w:bookmarkEnd w:id="1040"/>
          </w:p>
        </w:tc>
        <w:tc>
          <w:tcPr>
            <w:tcW w:w="2520" w:type="dxa"/>
            <w:vAlign w:val="center"/>
          </w:tcPr>
          <w:p w14:paraId="750A7C2C" w14:textId="77777777" w:rsidR="00BD6B97" w:rsidRPr="007A7659" w:rsidRDefault="00BD6B97">
            <w:pPr>
              <w:pStyle w:val="TableEntry"/>
              <w:rPr>
                <w:i/>
                <w:iCs/>
                <w:noProof w:val="0"/>
                <w:sz w:val="16"/>
              </w:rPr>
            </w:pPr>
            <w:r w:rsidRPr="007A7659">
              <w:rPr>
                <w:i/>
                <w:iCs/>
                <w:noProof w:val="0"/>
                <w:sz w:val="16"/>
              </w:rPr>
              <w:t>UserName</w:t>
            </w:r>
            <w:bookmarkStart w:id="1041" w:name="_Toc487127611"/>
            <w:bookmarkStart w:id="1042" w:name="_Toc487127967"/>
            <w:bookmarkStart w:id="1043" w:name="_Toc487128551"/>
            <w:bookmarkStart w:id="1044" w:name="_Toc487129096"/>
            <w:bookmarkEnd w:id="1041"/>
            <w:bookmarkEnd w:id="1042"/>
            <w:bookmarkEnd w:id="1043"/>
            <w:bookmarkEnd w:id="1044"/>
          </w:p>
        </w:tc>
        <w:tc>
          <w:tcPr>
            <w:tcW w:w="630" w:type="dxa"/>
            <w:vAlign w:val="center"/>
          </w:tcPr>
          <w:p w14:paraId="2E4A95E0" w14:textId="77777777" w:rsidR="00BD6B97" w:rsidRPr="007A7659" w:rsidRDefault="00BD6B97">
            <w:pPr>
              <w:pStyle w:val="TableEntry"/>
              <w:jc w:val="center"/>
              <w:rPr>
                <w:i/>
                <w:iCs/>
                <w:noProof w:val="0"/>
                <w:sz w:val="16"/>
              </w:rPr>
            </w:pPr>
            <w:r w:rsidRPr="007A7659">
              <w:rPr>
                <w:i/>
                <w:iCs/>
                <w:noProof w:val="0"/>
                <w:sz w:val="16"/>
              </w:rPr>
              <w:t>U</w:t>
            </w:r>
            <w:bookmarkStart w:id="1045" w:name="_Toc487127612"/>
            <w:bookmarkStart w:id="1046" w:name="_Toc487127968"/>
            <w:bookmarkStart w:id="1047" w:name="_Toc487128552"/>
            <w:bookmarkStart w:id="1048" w:name="_Toc487129097"/>
            <w:bookmarkEnd w:id="1045"/>
            <w:bookmarkEnd w:id="1046"/>
            <w:bookmarkEnd w:id="1047"/>
            <w:bookmarkEnd w:id="1048"/>
          </w:p>
        </w:tc>
        <w:tc>
          <w:tcPr>
            <w:tcW w:w="4968" w:type="dxa"/>
            <w:vAlign w:val="center"/>
          </w:tcPr>
          <w:p w14:paraId="7E648FCF" w14:textId="77777777" w:rsidR="00BD6B97" w:rsidRPr="007A7659" w:rsidRDefault="00BD6B97">
            <w:pPr>
              <w:pStyle w:val="TableEntry"/>
              <w:rPr>
                <w:i/>
                <w:iCs/>
                <w:noProof w:val="0"/>
                <w:sz w:val="16"/>
              </w:rPr>
            </w:pPr>
            <w:r w:rsidRPr="007A7659">
              <w:rPr>
                <w:i/>
                <w:iCs/>
                <w:noProof w:val="0"/>
                <w:sz w:val="16"/>
              </w:rPr>
              <w:t>not specialized</w:t>
            </w:r>
            <w:bookmarkStart w:id="1049" w:name="_Toc487127613"/>
            <w:bookmarkStart w:id="1050" w:name="_Toc487127969"/>
            <w:bookmarkStart w:id="1051" w:name="_Toc487128553"/>
            <w:bookmarkStart w:id="1052" w:name="_Toc487129098"/>
            <w:bookmarkEnd w:id="1049"/>
            <w:bookmarkEnd w:id="1050"/>
            <w:bookmarkEnd w:id="1051"/>
            <w:bookmarkEnd w:id="1052"/>
          </w:p>
        </w:tc>
        <w:bookmarkStart w:id="1053" w:name="_Toc487127614"/>
        <w:bookmarkStart w:id="1054" w:name="_Toc487127970"/>
        <w:bookmarkStart w:id="1055" w:name="_Toc487128554"/>
        <w:bookmarkStart w:id="1056" w:name="_Toc487129099"/>
        <w:bookmarkEnd w:id="1053"/>
        <w:bookmarkEnd w:id="1054"/>
        <w:bookmarkEnd w:id="1055"/>
        <w:bookmarkEnd w:id="1056"/>
      </w:tr>
      <w:tr w:rsidR="00BD6B97" w:rsidRPr="007A7659" w14:paraId="06966FFA" w14:textId="77777777">
        <w:trPr>
          <w:cantSplit/>
        </w:trPr>
        <w:tc>
          <w:tcPr>
            <w:tcW w:w="1548" w:type="dxa"/>
            <w:vMerge/>
            <w:textDirection w:val="btLr"/>
            <w:vAlign w:val="center"/>
          </w:tcPr>
          <w:p w14:paraId="2B8819F6" w14:textId="77777777" w:rsidR="00BD6B97" w:rsidRPr="007A7659" w:rsidRDefault="00BD6B97">
            <w:pPr>
              <w:pStyle w:val="TableLabel"/>
              <w:rPr>
                <w:rFonts w:ascii="Times New Roman" w:hAnsi="Times New Roman"/>
                <w:noProof w:val="0"/>
                <w:sz w:val="16"/>
              </w:rPr>
            </w:pPr>
            <w:bookmarkStart w:id="1057" w:name="_Toc487127615"/>
            <w:bookmarkStart w:id="1058" w:name="_Toc487127971"/>
            <w:bookmarkStart w:id="1059" w:name="_Toc487128555"/>
            <w:bookmarkStart w:id="1060" w:name="_Toc487129100"/>
            <w:bookmarkEnd w:id="1057"/>
            <w:bookmarkEnd w:id="1058"/>
            <w:bookmarkEnd w:id="1059"/>
            <w:bookmarkEnd w:id="1060"/>
          </w:p>
        </w:tc>
        <w:tc>
          <w:tcPr>
            <w:tcW w:w="2520" w:type="dxa"/>
            <w:vAlign w:val="center"/>
          </w:tcPr>
          <w:p w14:paraId="1F58BA3A" w14:textId="77777777" w:rsidR="00BD6B97" w:rsidRPr="007A7659" w:rsidRDefault="00BD6B97" w:rsidP="00CA34D9">
            <w:pPr>
              <w:pStyle w:val="TableEntry"/>
              <w:rPr>
                <w:i/>
                <w:iCs/>
                <w:noProof w:val="0"/>
                <w:sz w:val="16"/>
              </w:rPr>
            </w:pPr>
            <w:r w:rsidRPr="007A7659">
              <w:rPr>
                <w:i/>
                <w:iCs/>
                <w:noProof w:val="0"/>
                <w:sz w:val="16"/>
              </w:rPr>
              <w:t>UserIsRequestor</w:t>
            </w:r>
            <w:bookmarkStart w:id="1061" w:name="_Toc487127616"/>
            <w:bookmarkStart w:id="1062" w:name="_Toc487127972"/>
            <w:bookmarkStart w:id="1063" w:name="_Toc487128556"/>
            <w:bookmarkStart w:id="1064" w:name="_Toc487129101"/>
            <w:bookmarkEnd w:id="1061"/>
            <w:bookmarkEnd w:id="1062"/>
            <w:bookmarkEnd w:id="1063"/>
            <w:bookmarkEnd w:id="1064"/>
          </w:p>
        </w:tc>
        <w:tc>
          <w:tcPr>
            <w:tcW w:w="630" w:type="dxa"/>
            <w:vAlign w:val="center"/>
          </w:tcPr>
          <w:p w14:paraId="29ECFDF7" w14:textId="77777777" w:rsidR="00BD6B97" w:rsidRPr="007A7659" w:rsidRDefault="00BD6B97" w:rsidP="00CA34D9">
            <w:pPr>
              <w:pStyle w:val="TableEntry"/>
              <w:jc w:val="center"/>
              <w:rPr>
                <w:i/>
                <w:iCs/>
                <w:noProof w:val="0"/>
                <w:sz w:val="16"/>
              </w:rPr>
            </w:pPr>
            <w:r w:rsidRPr="007A7659">
              <w:rPr>
                <w:i/>
                <w:iCs/>
                <w:noProof w:val="0"/>
                <w:sz w:val="16"/>
              </w:rPr>
              <w:t>U</w:t>
            </w:r>
            <w:bookmarkStart w:id="1065" w:name="_Toc487127617"/>
            <w:bookmarkStart w:id="1066" w:name="_Toc487127973"/>
            <w:bookmarkStart w:id="1067" w:name="_Toc487128557"/>
            <w:bookmarkStart w:id="1068" w:name="_Toc487129102"/>
            <w:bookmarkEnd w:id="1065"/>
            <w:bookmarkEnd w:id="1066"/>
            <w:bookmarkEnd w:id="1067"/>
            <w:bookmarkEnd w:id="1068"/>
          </w:p>
        </w:tc>
        <w:tc>
          <w:tcPr>
            <w:tcW w:w="4968" w:type="dxa"/>
            <w:vAlign w:val="center"/>
          </w:tcPr>
          <w:p w14:paraId="03D7BDBB" w14:textId="77777777" w:rsidR="00BD6B97" w:rsidRPr="007A7659" w:rsidRDefault="00BD6B97">
            <w:pPr>
              <w:pStyle w:val="TableEntry"/>
              <w:rPr>
                <w:iCs/>
                <w:noProof w:val="0"/>
                <w:sz w:val="16"/>
              </w:rPr>
            </w:pPr>
            <w:r w:rsidRPr="007A7659">
              <w:rPr>
                <w:i/>
                <w:iCs/>
                <w:noProof w:val="0"/>
                <w:sz w:val="16"/>
              </w:rPr>
              <w:t>not specialized</w:t>
            </w:r>
            <w:bookmarkStart w:id="1069" w:name="_Toc487127618"/>
            <w:bookmarkStart w:id="1070" w:name="_Toc487127974"/>
            <w:bookmarkStart w:id="1071" w:name="_Toc487128558"/>
            <w:bookmarkStart w:id="1072" w:name="_Toc487129103"/>
            <w:bookmarkEnd w:id="1069"/>
            <w:bookmarkEnd w:id="1070"/>
            <w:bookmarkEnd w:id="1071"/>
            <w:bookmarkEnd w:id="1072"/>
          </w:p>
        </w:tc>
        <w:bookmarkStart w:id="1073" w:name="_Toc487127619"/>
        <w:bookmarkStart w:id="1074" w:name="_Toc487127975"/>
        <w:bookmarkStart w:id="1075" w:name="_Toc487128559"/>
        <w:bookmarkStart w:id="1076" w:name="_Toc487129104"/>
        <w:bookmarkEnd w:id="1073"/>
        <w:bookmarkEnd w:id="1074"/>
        <w:bookmarkEnd w:id="1075"/>
        <w:bookmarkEnd w:id="1076"/>
      </w:tr>
      <w:tr w:rsidR="00BD6B97" w:rsidRPr="007A7659" w14:paraId="23885A26" w14:textId="77777777">
        <w:trPr>
          <w:cantSplit/>
        </w:trPr>
        <w:tc>
          <w:tcPr>
            <w:tcW w:w="1548" w:type="dxa"/>
            <w:vMerge/>
            <w:textDirection w:val="btLr"/>
            <w:vAlign w:val="center"/>
          </w:tcPr>
          <w:p w14:paraId="54527068" w14:textId="77777777" w:rsidR="00BD6B97" w:rsidRPr="007A7659" w:rsidRDefault="00BD6B97">
            <w:pPr>
              <w:pStyle w:val="TableLabel"/>
              <w:rPr>
                <w:rFonts w:ascii="Times New Roman" w:hAnsi="Times New Roman"/>
                <w:noProof w:val="0"/>
                <w:sz w:val="16"/>
              </w:rPr>
            </w:pPr>
            <w:bookmarkStart w:id="1077" w:name="_Toc487127620"/>
            <w:bookmarkStart w:id="1078" w:name="_Toc487127976"/>
            <w:bookmarkStart w:id="1079" w:name="_Toc487128560"/>
            <w:bookmarkStart w:id="1080" w:name="_Toc487129105"/>
            <w:bookmarkEnd w:id="1077"/>
            <w:bookmarkEnd w:id="1078"/>
            <w:bookmarkEnd w:id="1079"/>
            <w:bookmarkEnd w:id="1080"/>
          </w:p>
        </w:tc>
        <w:tc>
          <w:tcPr>
            <w:tcW w:w="2520" w:type="dxa"/>
            <w:vAlign w:val="center"/>
          </w:tcPr>
          <w:p w14:paraId="79AF3486" w14:textId="77777777" w:rsidR="00BD6B97" w:rsidRPr="007A7659" w:rsidRDefault="00BD6B97">
            <w:pPr>
              <w:pStyle w:val="TableEntry"/>
              <w:rPr>
                <w:noProof w:val="0"/>
                <w:sz w:val="16"/>
              </w:rPr>
            </w:pPr>
            <w:r w:rsidRPr="007A7659">
              <w:rPr>
                <w:noProof w:val="0"/>
                <w:sz w:val="16"/>
              </w:rPr>
              <w:t>RoleIDCode</w:t>
            </w:r>
            <w:bookmarkStart w:id="1081" w:name="_Toc487127621"/>
            <w:bookmarkStart w:id="1082" w:name="_Toc487127977"/>
            <w:bookmarkStart w:id="1083" w:name="_Toc487128561"/>
            <w:bookmarkStart w:id="1084" w:name="_Toc487129106"/>
            <w:bookmarkEnd w:id="1081"/>
            <w:bookmarkEnd w:id="1082"/>
            <w:bookmarkEnd w:id="1083"/>
            <w:bookmarkEnd w:id="1084"/>
          </w:p>
        </w:tc>
        <w:tc>
          <w:tcPr>
            <w:tcW w:w="630" w:type="dxa"/>
            <w:vAlign w:val="center"/>
          </w:tcPr>
          <w:p w14:paraId="517EE45A" w14:textId="77777777" w:rsidR="00BD6B97" w:rsidRPr="007A7659" w:rsidRDefault="00BD6B97">
            <w:pPr>
              <w:pStyle w:val="TableEntry"/>
              <w:jc w:val="center"/>
              <w:rPr>
                <w:noProof w:val="0"/>
                <w:sz w:val="16"/>
              </w:rPr>
            </w:pPr>
            <w:r w:rsidRPr="007A7659">
              <w:rPr>
                <w:noProof w:val="0"/>
                <w:sz w:val="16"/>
              </w:rPr>
              <w:t>M</w:t>
            </w:r>
            <w:bookmarkStart w:id="1085" w:name="_Toc487127622"/>
            <w:bookmarkStart w:id="1086" w:name="_Toc487127978"/>
            <w:bookmarkStart w:id="1087" w:name="_Toc487128562"/>
            <w:bookmarkStart w:id="1088" w:name="_Toc487129107"/>
            <w:bookmarkEnd w:id="1085"/>
            <w:bookmarkEnd w:id="1086"/>
            <w:bookmarkEnd w:id="1087"/>
            <w:bookmarkEnd w:id="1088"/>
          </w:p>
        </w:tc>
        <w:tc>
          <w:tcPr>
            <w:tcW w:w="4968" w:type="dxa"/>
            <w:vAlign w:val="center"/>
          </w:tcPr>
          <w:p w14:paraId="0C0B2B4A" w14:textId="77777777" w:rsidR="00BD6B97" w:rsidRPr="007A7659" w:rsidRDefault="00BD6B97">
            <w:pPr>
              <w:pStyle w:val="TableEntry"/>
              <w:rPr>
                <w:noProof w:val="0"/>
                <w:sz w:val="16"/>
              </w:rPr>
            </w:pPr>
            <w:r w:rsidRPr="007A7659">
              <w:rPr>
                <w:noProof w:val="0"/>
                <w:sz w:val="16"/>
              </w:rPr>
              <w:t>EV(110152, DCM, “Destination”)</w:t>
            </w:r>
            <w:bookmarkStart w:id="1089" w:name="_Toc487127623"/>
            <w:bookmarkStart w:id="1090" w:name="_Toc487127979"/>
            <w:bookmarkStart w:id="1091" w:name="_Toc487128563"/>
            <w:bookmarkStart w:id="1092" w:name="_Toc487129108"/>
            <w:bookmarkEnd w:id="1089"/>
            <w:bookmarkEnd w:id="1090"/>
            <w:bookmarkEnd w:id="1091"/>
            <w:bookmarkEnd w:id="1092"/>
          </w:p>
        </w:tc>
        <w:bookmarkStart w:id="1093" w:name="_Toc487127624"/>
        <w:bookmarkStart w:id="1094" w:name="_Toc487127980"/>
        <w:bookmarkStart w:id="1095" w:name="_Toc487128564"/>
        <w:bookmarkStart w:id="1096" w:name="_Toc487129109"/>
        <w:bookmarkEnd w:id="1093"/>
        <w:bookmarkEnd w:id="1094"/>
        <w:bookmarkEnd w:id="1095"/>
        <w:bookmarkEnd w:id="1096"/>
      </w:tr>
      <w:tr w:rsidR="00BD6B97" w:rsidRPr="007A7659" w14:paraId="7F76012A" w14:textId="77777777">
        <w:trPr>
          <w:cantSplit/>
        </w:trPr>
        <w:tc>
          <w:tcPr>
            <w:tcW w:w="1548" w:type="dxa"/>
            <w:vMerge/>
            <w:textDirection w:val="btLr"/>
            <w:vAlign w:val="center"/>
          </w:tcPr>
          <w:p w14:paraId="40F73A59" w14:textId="77777777" w:rsidR="00BD6B97" w:rsidRPr="007A7659" w:rsidRDefault="00BD6B97">
            <w:pPr>
              <w:pStyle w:val="TableLabel"/>
              <w:rPr>
                <w:rFonts w:ascii="Times New Roman" w:hAnsi="Times New Roman"/>
                <w:noProof w:val="0"/>
                <w:sz w:val="16"/>
              </w:rPr>
            </w:pPr>
            <w:bookmarkStart w:id="1097" w:name="_Toc487127625"/>
            <w:bookmarkStart w:id="1098" w:name="_Toc487127981"/>
            <w:bookmarkStart w:id="1099" w:name="_Toc487128565"/>
            <w:bookmarkStart w:id="1100" w:name="_Toc487129110"/>
            <w:bookmarkEnd w:id="1097"/>
            <w:bookmarkEnd w:id="1098"/>
            <w:bookmarkEnd w:id="1099"/>
            <w:bookmarkEnd w:id="1100"/>
          </w:p>
        </w:tc>
        <w:tc>
          <w:tcPr>
            <w:tcW w:w="2520" w:type="dxa"/>
            <w:vAlign w:val="center"/>
          </w:tcPr>
          <w:p w14:paraId="67863A4D" w14:textId="77777777" w:rsidR="00BD6B97" w:rsidRPr="007A7659" w:rsidRDefault="00BD6B97">
            <w:pPr>
              <w:pStyle w:val="TableEntry"/>
              <w:rPr>
                <w:iCs/>
                <w:noProof w:val="0"/>
                <w:sz w:val="16"/>
              </w:rPr>
            </w:pPr>
            <w:r w:rsidRPr="007A7659">
              <w:rPr>
                <w:iCs/>
                <w:noProof w:val="0"/>
                <w:sz w:val="16"/>
              </w:rPr>
              <w:t>NetworkAccessPointTypeCode</w:t>
            </w:r>
            <w:bookmarkStart w:id="1101" w:name="_Toc487127626"/>
            <w:bookmarkStart w:id="1102" w:name="_Toc487127982"/>
            <w:bookmarkStart w:id="1103" w:name="_Toc487128566"/>
            <w:bookmarkStart w:id="1104" w:name="_Toc487129111"/>
            <w:bookmarkEnd w:id="1101"/>
            <w:bookmarkEnd w:id="1102"/>
            <w:bookmarkEnd w:id="1103"/>
            <w:bookmarkEnd w:id="1104"/>
          </w:p>
        </w:tc>
        <w:tc>
          <w:tcPr>
            <w:tcW w:w="630" w:type="dxa"/>
            <w:vAlign w:val="center"/>
          </w:tcPr>
          <w:p w14:paraId="2377913D" w14:textId="77777777" w:rsidR="00BD6B97" w:rsidRPr="007A7659" w:rsidRDefault="00BD6B97">
            <w:pPr>
              <w:pStyle w:val="TableEntry"/>
              <w:jc w:val="center"/>
              <w:rPr>
                <w:iCs/>
                <w:noProof w:val="0"/>
                <w:sz w:val="16"/>
              </w:rPr>
            </w:pPr>
            <w:r w:rsidRPr="007A7659">
              <w:rPr>
                <w:iCs/>
                <w:noProof w:val="0"/>
                <w:sz w:val="16"/>
              </w:rPr>
              <w:t>M</w:t>
            </w:r>
            <w:bookmarkStart w:id="1105" w:name="_Toc487127627"/>
            <w:bookmarkStart w:id="1106" w:name="_Toc487127983"/>
            <w:bookmarkStart w:id="1107" w:name="_Toc487128567"/>
            <w:bookmarkStart w:id="1108" w:name="_Toc487129112"/>
            <w:bookmarkEnd w:id="1105"/>
            <w:bookmarkEnd w:id="1106"/>
            <w:bookmarkEnd w:id="1107"/>
            <w:bookmarkEnd w:id="1108"/>
          </w:p>
        </w:tc>
        <w:tc>
          <w:tcPr>
            <w:tcW w:w="4968" w:type="dxa"/>
            <w:vAlign w:val="center"/>
          </w:tcPr>
          <w:p w14:paraId="3D0B8EE7" w14:textId="77777777" w:rsidR="00BD6B97" w:rsidRPr="007A7659" w:rsidRDefault="00BD6B97">
            <w:pPr>
              <w:pStyle w:val="TableEntry"/>
              <w:rPr>
                <w:noProof w:val="0"/>
                <w:sz w:val="16"/>
              </w:rPr>
            </w:pPr>
            <w:r w:rsidRPr="007A7659">
              <w:rPr>
                <w:noProof w:val="0"/>
                <w:sz w:val="16"/>
              </w:rPr>
              <w:t>“1” for machine (DNS) name, “2” for IP address</w:t>
            </w:r>
            <w:bookmarkStart w:id="1109" w:name="_Toc487127628"/>
            <w:bookmarkStart w:id="1110" w:name="_Toc487127984"/>
            <w:bookmarkStart w:id="1111" w:name="_Toc487128568"/>
            <w:bookmarkStart w:id="1112" w:name="_Toc487129113"/>
            <w:bookmarkEnd w:id="1109"/>
            <w:bookmarkEnd w:id="1110"/>
            <w:bookmarkEnd w:id="1111"/>
            <w:bookmarkEnd w:id="1112"/>
          </w:p>
        </w:tc>
        <w:bookmarkStart w:id="1113" w:name="_Toc487127629"/>
        <w:bookmarkStart w:id="1114" w:name="_Toc487127985"/>
        <w:bookmarkStart w:id="1115" w:name="_Toc487128569"/>
        <w:bookmarkStart w:id="1116" w:name="_Toc487129114"/>
        <w:bookmarkEnd w:id="1113"/>
        <w:bookmarkEnd w:id="1114"/>
        <w:bookmarkEnd w:id="1115"/>
        <w:bookmarkEnd w:id="1116"/>
      </w:tr>
      <w:tr w:rsidR="00BD6B97" w:rsidRPr="007A7659" w14:paraId="1D604B9F" w14:textId="77777777" w:rsidTr="00AE5ED3">
        <w:trPr>
          <w:cantSplit/>
        </w:trPr>
        <w:tc>
          <w:tcPr>
            <w:tcW w:w="1548" w:type="dxa"/>
            <w:vMerge/>
            <w:textDirection w:val="btLr"/>
            <w:vAlign w:val="center"/>
          </w:tcPr>
          <w:p w14:paraId="6D17B2DF" w14:textId="77777777" w:rsidR="00BD6B97" w:rsidRPr="007A7659" w:rsidRDefault="00BD6B97">
            <w:pPr>
              <w:pStyle w:val="TableLabel"/>
              <w:rPr>
                <w:rFonts w:ascii="Times New Roman" w:hAnsi="Times New Roman"/>
                <w:noProof w:val="0"/>
                <w:sz w:val="16"/>
              </w:rPr>
            </w:pPr>
            <w:bookmarkStart w:id="1117" w:name="_Toc487127630"/>
            <w:bookmarkStart w:id="1118" w:name="_Toc487127986"/>
            <w:bookmarkStart w:id="1119" w:name="_Toc487128570"/>
            <w:bookmarkStart w:id="1120" w:name="_Toc487129115"/>
            <w:bookmarkEnd w:id="1117"/>
            <w:bookmarkEnd w:id="1118"/>
            <w:bookmarkEnd w:id="1119"/>
            <w:bookmarkEnd w:id="1120"/>
          </w:p>
        </w:tc>
        <w:tc>
          <w:tcPr>
            <w:tcW w:w="2520" w:type="dxa"/>
            <w:vAlign w:val="center"/>
          </w:tcPr>
          <w:p w14:paraId="413616B6" w14:textId="77777777" w:rsidR="00BD6B97" w:rsidRPr="007A7659" w:rsidRDefault="00BD6B97">
            <w:pPr>
              <w:pStyle w:val="TableEntry"/>
              <w:rPr>
                <w:iCs/>
                <w:noProof w:val="0"/>
                <w:sz w:val="16"/>
              </w:rPr>
            </w:pPr>
            <w:r w:rsidRPr="007A7659">
              <w:rPr>
                <w:iCs/>
                <w:noProof w:val="0"/>
                <w:sz w:val="16"/>
              </w:rPr>
              <w:t>NetworkAccessPointID</w:t>
            </w:r>
            <w:bookmarkStart w:id="1121" w:name="_Toc487127631"/>
            <w:bookmarkStart w:id="1122" w:name="_Toc487127987"/>
            <w:bookmarkStart w:id="1123" w:name="_Toc487128571"/>
            <w:bookmarkStart w:id="1124" w:name="_Toc487129116"/>
            <w:bookmarkEnd w:id="1121"/>
            <w:bookmarkEnd w:id="1122"/>
            <w:bookmarkEnd w:id="1123"/>
            <w:bookmarkEnd w:id="1124"/>
          </w:p>
        </w:tc>
        <w:tc>
          <w:tcPr>
            <w:tcW w:w="630" w:type="dxa"/>
            <w:vAlign w:val="center"/>
          </w:tcPr>
          <w:p w14:paraId="53122E24" w14:textId="77777777" w:rsidR="00BD6B97" w:rsidRPr="007A7659" w:rsidRDefault="00BD6B97">
            <w:pPr>
              <w:pStyle w:val="TableEntry"/>
              <w:jc w:val="center"/>
              <w:rPr>
                <w:iCs/>
                <w:noProof w:val="0"/>
                <w:sz w:val="16"/>
              </w:rPr>
            </w:pPr>
            <w:r w:rsidRPr="007A7659">
              <w:rPr>
                <w:iCs/>
                <w:noProof w:val="0"/>
                <w:sz w:val="16"/>
              </w:rPr>
              <w:t>M</w:t>
            </w:r>
            <w:bookmarkStart w:id="1125" w:name="_Toc487127632"/>
            <w:bookmarkStart w:id="1126" w:name="_Toc487127988"/>
            <w:bookmarkStart w:id="1127" w:name="_Toc487128572"/>
            <w:bookmarkStart w:id="1128" w:name="_Toc487129117"/>
            <w:bookmarkEnd w:id="1125"/>
            <w:bookmarkEnd w:id="1126"/>
            <w:bookmarkEnd w:id="1127"/>
            <w:bookmarkEnd w:id="1128"/>
          </w:p>
        </w:tc>
        <w:tc>
          <w:tcPr>
            <w:tcW w:w="4968" w:type="dxa"/>
            <w:vAlign w:val="center"/>
          </w:tcPr>
          <w:p w14:paraId="7B80F5BD" w14:textId="77777777" w:rsidR="00BD6B97" w:rsidRPr="007A7659" w:rsidRDefault="00BD6B97">
            <w:pPr>
              <w:pStyle w:val="TableEntry"/>
              <w:rPr>
                <w:noProof w:val="0"/>
                <w:sz w:val="16"/>
              </w:rPr>
            </w:pPr>
            <w:r w:rsidRPr="007A7659">
              <w:rPr>
                <w:noProof w:val="0"/>
                <w:sz w:val="16"/>
              </w:rPr>
              <w:t>The machine name or IP address.</w:t>
            </w:r>
            <w:bookmarkStart w:id="1129" w:name="_Toc487127633"/>
            <w:bookmarkStart w:id="1130" w:name="_Toc487127989"/>
            <w:bookmarkStart w:id="1131" w:name="_Toc487128573"/>
            <w:bookmarkStart w:id="1132" w:name="_Toc487129118"/>
            <w:bookmarkEnd w:id="1129"/>
            <w:bookmarkEnd w:id="1130"/>
            <w:bookmarkEnd w:id="1131"/>
            <w:bookmarkEnd w:id="1132"/>
          </w:p>
        </w:tc>
        <w:bookmarkStart w:id="1133" w:name="_Toc487127634"/>
        <w:bookmarkStart w:id="1134" w:name="_Toc487127990"/>
        <w:bookmarkStart w:id="1135" w:name="_Toc487128574"/>
        <w:bookmarkStart w:id="1136" w:name="_Toc487129119"/>
        <w:bookmarkEnd w:id="1133"/>
        <w:bookmarkEnd w:id="1134"/>
        <w:bookmarkEnd w:id="1135"/>
        <w:bookmarkEnd w:id="1136"/>
      </w:tr>
    </w:tbl>
    <w:p w14:paraId="1241E543" w14:textId="77777777" w:rsidR="00BD6B97" w:rsidRPr="007A7659" w:rsidRDefault="00BD6B97">
      <w:bookmarkStart w:id="1137" w:name="_Toc487127635"/>
      <w:bookmarkStart w:id="1138" w:name="_Toc487127991"/>
      <w:bookmarkStart w:id="1139" w:name="_Toc487128575"/>
      <w:bookmarkStart w:id="1140" w:name="_Toc487129120"/>
      <w:bookmarkEnd w:id="1137"/>
      <w:bookmarkEnd w:id="1138"/>
      <w:bookmarkEnd w:id="1139"/>
      <w:bookmarkEnd w:id="1140"/>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0A90B427" w14:textId="77777777">
        <w:trPr>
          <w:cantSplit/>
        </w:trPr>
        <w:tc>
          <w:tcPr>
            <w:tcW w:w="1728" w:type="dxa"/>
            <w:vMerge w:val="restart"/>
          </w:tcPr>
          <w:p w14:paraId="0504EE4C" w14:textId="77777777" w:rsidR="00BD6B97" w:rsidRPr="007A7659" w:rsidRDefault="00BD6B97" w:rsidP="0002013A">
            <w:pPr>
              <w:pStyle w:val="TableEntryHeader"/>
            </w:pPr>
            <w:r w:rsidRPr="007A7659">
              <w:t>Audit Source</w:t>
            </w:r>
            <w:bookmarkStart w:id="1141" w:name="_Toc487127636"/>
            <w:bookmarkStart w:id="1142" w:name="_Toc487127992"/>
            <w:bookmarkStart w:id="1143" w:name="_Toc487128576"/>
            <w:bookmarkStart w:id="1144" w:name="_Toc487129121"/>
            <w:bookmarkEnd w:id="1141"/>
            <w:bookmarkEnd w:id="1142"/>
            <w:bookmarkEnd w:id="1143"/>
            <w:bookmarkEnd w:id="1144"/>
          </w:p>
          <w:p w14:paraId="29367A81"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bookmarkStart w:id="1145" w:name="_Toc487127637"/>
            <w:bookmarkStart w:id="1146" w:name="_Toc487127993"/>
            <w:bookmarkStart w:id="1147" w:name="_Toc487128577"/>
            <w:bookmarkStart w:id="1148" w:name="_Toc487129122"/>
            <w:bookmarkEnd w:id="1145"/>
            <w:bookmarkEnd w:id="1146"/>
            <w:bookmarkEnd w:id="1147"/>
            <w:bookmarkEnd w:id="1148"/>
          </w:p>
        </w:tc>
        <w:tc>
          <w:tcPr>
            <w:tcW w:w="2340" w:type="dxa"/>
            <w:vAlign w:val="center"/>
          </w:tcPr>
          <w:p w14:paraId="2A0676BD" w14:textId="77777777" w:rsidR="00BD6B97" w:rsidRPr="007A7659" w:rsidRDefault="00BD6B97">
            <w:pPr>
              <w:pStyle w:val="TableEntry"/>
              <w:rPr>
                <w:i/>
                <w:iCs/>
                <w:noProof w:val="0"/>
                <w:sz w:val="16"/>
              </w:rPr>
            </w:pPr>
            <w:r w:rsidRPr="007A7659">
              <w:rPr>
                <w:i/>
                <w:iCs/>
                <w:noProof w:val="0"/>
                <w:sz w:val="16"/>
              </w:rPr>
              <w:t>AuditSourceID</w:t>
            </w:r>
            <w:bookmarkStart w:id="1149" w:name="_Toc487127638"/>
            <w:bookmarkStart w:id="1150" w:name="_Toc487127994"/>
            <w:bookmarkStart w:id="1151" w:name="_Toc487128578"/>
            <w:bookmarkStart w:id="1152" w:name="_Toc487129123"/>
            <w:bookmarkEnd w:id="1149"/>
            <w:bookmarkEnd w:id="1150"/>
            <w:bookmarkEnd w:id="1151"/>
            <w:bookmarkEnd w:id="1152"/>
          </w:p>
        </w:tc>
        <w:tc>
          <w:tcPr>
            <w:tcW w:w="630" w:type="dxa"/>
            <w:vAlign w:val="center"/>
          </w:tcPr>
          <w:p w14:paraId="5505FC43" w14:textId="77777777" w:rsidR="00BD6B97" w:rsidRPr="007A7659" w:rsidRDefault="00BD6B97">
            <w:pPr>
              <w:pStyle w:val="TableEntry"/>
              <w:jc w:val="center"/>
              <w:rPr>
                <w:i/>
                <w:iCs/>
                <w:noProof w:val="0"/>
                <w:sz w:val="16"/>
              </w:rPr>
            </w:pPr>
            <w:r w:rsidRPr="007A7659">
              <w:rPr>
                <w:i/>
                <w:iCs/>
                <w:noProof w:val="0"/>
                <w:sz w:val="16"/>
              </w:rPr>
              <w:t>U</w:t>
            </w:r>
            <w:bookmarkStart w:id="1153" w:name="_Toc487127639"/>
            <w:bookmarkStart w:id="1154" w:name="_Toc487127995"/>
            <w:bookmarkStart w:id="1155" w:name="_Toc487128579"/>
            <w:bookmarkStart w:id="1156" w:name="_Toc487129124"/>
            <w:bookmarkEnd w:id="1153"/>
            <w:bookmarkEnd w:id="1154"/>
            <w:bookmarkEnd w:id="1155"/>
            <w:bookmarkEnd w:id="1156"/>
          </w:p>
        </w:tc>
        <w:tc>
          <w:tcPr>
            <w:tcW w:w="4968" w:type="dxa"/>
            <w:vAlign w:val="center"/>
          </w:tcPr>
          <w:p w14:paraId="61AB7ABE" w14:textId="77777777" w:rsidR="00BD6B97" w:rsidRPr="007A7659" w:rsidRDefault="00DA2336" w:rsidP="003F510F">
            <w:pPr>
              <w:pStyle w:val="TableEntry"/>
              <w:rPr>
                <w:i/>
                <w:iCs/>
                <w:noProof w:val="0"/>
                <w:sz w:val="16"/>
              </w:rPr>
            </w:pPr>
            <w:r w:rsidRPr="007A7659">
              <w:rPr>
                <w:i/>
                <w:iCs/>
                <w:noProof w:val="0"/>
                <w:sz w:val="16"/>
              </w:rPr>
              <w:t>n</w:t>
            </w:r>
            <w:r w:rsidR="00BD6B97" w:rsidRPr="007A7659">
              <w:rPr>
                <w:i/>
                <w:iCs/>
                <w:noProof w:val="0"/>
                <w:sz w:val="16"/>
              </w:rPr>
              <w:t>ot specialized</w:t>
            </w:r>
            <w:bookmarkStart w:id="1157" w:name="_Toc487127640"/>
            <w:bookmarkStart w:id="1158" w:name="_Toc487127996"/>
            <w:bookmarkStart w:id="1159" w:name="_Toc487128580"/>
            <w:bookmarkStart w:id="1160" w:name="_Toc487129125"/>
            <w:bookmarkEnd w:id="1157"/>
            <w:bookmarkEnd w:id="1158"/>
            <w:bookmarkEnd w:id="1159"/>
            <w:bookmarkEnd w:id="1160"/>
          </w:p>
        </w:tc>
        <w:bookmarkStart w:id="1161" w:name="_Toc487127641"/>
        <w:bookmarkStart w:id="1162" w:name="_Toc487127997"/>
        <w:bookmarkStart w:id="1163" w:name="_Toc487128581"/>
        <w:bookmarkStart w:id="1164" w:name="_Toc487129126"/>
        <w:bookmarkEnd w:id="1161"/>
        <w:bookmarkEnd w:id="1162"/>
        <w:bookmarkEnd w:id="1163"/>
        <w:bookmarkEnd w:id="1164"/>
      </w:tr>
      <w:tr w:rsidR="00BD6B97" w:rsidRPr="007A7659" w14:paraId="29509C69" w14:textId="77777777">
        <w:trPr>
          <w:cantSplit/>
        </w:trPr>
        <w:tc>
          <w:tcPr>
            <w:tcW w:w="1728" w:type="dxa"/>
            <w:vMerge/>
            <w:textDirection w:val="btLr"/>
            <w:vAlign w:val="center"/>
          </w:tcPr>
          <w:p w14:paraId="6C5BE992" w14:textId="77777777" w:rsidR="00BD6B97" w:rsidRPr="007A7659" w:rsidRDefault="00BD6B97">
            <w:pPr>
              <w:pStyle w:val="TableLabel"/>
              <w:rPr>
                <w:rFonts w:ascii="Times New Roman" w:hAnsi="Times New Roman"/>
                <w:noProof w:val="0"/>
                <w:sz w:val="16"/>
              </w:rPr>
            </w:pPr>
            <w:bookmarkStart w:id="1165" w:name="_Toc487127642"/>
            <w:bookmarkStart w:id="1166" w:name="_Toc487127998"/>
            <w:bookmarkStart w:id="1167" w:name="_Toc487128582"/>
            <w:bookmarkStart w:id="1168" w:name="_Toc487129127"/>
            <w:bookmarkEnd w:id="1165"/>
            <w:bookmarkEnd w:id="1166"/>
            <w:bookmarkEnd w:id="1167"/>
            <w:bookmarkEnd w:id="1168"/>
          </w:p>
        </w:tc>
        <w:tc>
          <w:tcPr>
            <w:tcW w:w="2340" w:type="dxa"/>
            <w:vAlign w:val="center"/>
          </w:tcPr>
          <w:p w14:paraId="1D1C8917" w14:textId="77777777" w:rsidR="00BD6B97" w:rsidRPr="007A7659" w:rsidRDefault="00BD6B97">
            <w:pPr>
              <w:pStyle w:val="TableEntry"/>
              <w:rPr>
                <w:i/>
                <w:iCs/>
                <w:noProof w:val="0"/>
                <w:sz w:val="16"/>
              </w:rPr>
            </w:pPr>
            <w:r w:rsidRPr="007A7659">
              <w:rPr>
                <w:i/>
                <w:iCs/>
                <w:noProof w:val="0"/>
                <w:sz w:val="16"/>
              </w:rPr>
              <w:t>AuditEnterpriseSiteID</w:t>
            </w:r>
            <w:bookmarkStart w:id="1169" w:name="_Toc487127643"/>
            <w:bookmarkStart w:id="1170" w:name="_Toc487127999"/>
            <w:bookmarkStart w:id="1171" w:name="_Toc487128583"/>
            <w:bookmarkStart w:id="1172" w:name="_Toc487129128"/>
            <w:bookmarkEnd w:id="1169"/>
            <w:bookmarkEnd w:id="1170"/>
            <w:bookmarkEnd w:id="1171"/>
            <w:bookmarkEnd w:id="1172"/>
          </w:p>
        </w:tc>
        <w:tc>
          <w:tcPr>
            <w:tcW w:w="630" w:type="dxa"/>
            <w:vAlign w:val="center"/>
          </w:tcPr>
          <w:p w14:paraId="6AC4055B" w14:textId="77777777" w:rsidR="00BD6B97" w:rsidRPr="007A7659" w:rsidRDefault="00BD6B97">
            <w:pPr>
              <w:pStyle w:val="TableEntry"/>
              <w:jc w:val="center"/>
              <w:rPr>
                <w:i/>
                <w:iCs/>
                <w:noProof w:val="0"/>
                <w:sz w:val="16"/>
              </w:rPr>
            </w:pPr>
            <w:r w:rsidRPr="007A7659">
              <w:rPr>
                <w:i/>
                <w:iCs/>
                <w:noProof w:val="0"/>
                <w:sz w:val="16"/>
              </w:rPr>
              <w:t>U</w:t>
            </w:r>
            <w:bookmarkStart w:id="1173" w:name="_Toc487127644"/>
            <w:bookmarkStart w:id="1174" w:name="_Toc487128000"/>
            <w:bookmarkStart w:id="1175" w:name="_Toc487128584"/>
            <w:bookmarkStart w:id="1176" w:name="_Toc487129129"/>
            <w:bookmarkEnd w:id="1173"/>
            <w:bookmarkEnd w:id="1174"/>
            <w:bookmarkEnd w:id="1175"/>
            <w:bookmarkEnd w:id="1176"/>
          </w:p>
        </w:tc>
        <w:tc>
          <w:tcPr>
            <w:tcW w:w="4968" w:type="dxa"/>
            <w:vAlign w:val="center"/>
          </w:tcPr>
          <w:p w14:paraId="7D0E5144" w14:textId="77777777" w:rsidR="00BD6B97" w:rsidRPr="007A7659" w:rsidRDefault="00BD6B97" w:rsidP="003F510F">
            <w:pPr>
              <w:pStyle w:val="TableEntry"/>
              <w:rPr>
                <w:i/>
                <w:iCs/>
                <w:noProof w:val="0"/>
                <w:sz w:val="16"/>
              </w:rPr>
            </w:pPr>
            <w:r w:rsidRPr="007A7659">
              <w:rPr>
                <w:i/>
                <w:iCs/>
                <w:noProof w:val="0"/>
                <w:sz w:val="16"/>
              </w:rPr>
              <w:t>not specialized</w:t>
            </w:r>
            <w:bookmarkStart w:id="1177" w:name="_Toc487127645"/>
            <w:bookmarkStart w:id="1178" w:name="_Toc487128001"/>
            <w:bookmarkStart w:id="1179" w:name="_Toc487128585"/>
            <w:bookmarkStart w:id="1180" w:name="_Toc487129130"/>
            <w:bookmarkEnd w:id="1177"/>
            <w:bookmarkEnd w:id="1178"/>
            <w:bookmarkEnd w:id="1179"/>
            <w:bookmarkEnd w:id="1180"/>
          </w:p>
        </w:tc>
        <w:bookmarkStart w:id="1181" w:name="_Toc487127646"/>
        <w:bookmarkStart w:id="1182" w:name="_Toc487128002"/>
        <w:bookmarkStart w:id="1183" w:name="_Toc487128586"/>
        <w:bookmarkStart w:id="1184" w:name="_Toc487129131"/>
        <w:bookmarkEnd w:id="1181"/>
        <w:bookmarkEnd w:id="1182"/>
        <w:bookmarkEnd w:id="1183"/>
        <w:bookmarkEnd w:id="1184"/>
      </w:tr>
      <w:tr w:rsidR="00BD6B97" w:rsidRPr="007A7659" w14:paraId="6B482206" w14:textId="77777777">
        <w:trPr>
          <w:cantSplit/>
        </w:trPr>
        <w:tc>
          <w:tcPr>
            <w:tcW w:w="1728" w:type="dxa"/>
            <w:vMerge/>
            <w:textDirection w:val="btLr"/>
            <w:vAlign w:val="center"/>
          </w:tcPr>
          <w:p w14:paraId="148D219E" w14:textId="77777777" w:rsidR="00BD6B97" w:rsidRPr="007A7659" w:rsidRDefault="00BD6B97">
            <w:pPr>
              <w:pStyle w:val="TableLabel"/>
              <w:rPr>
                <w:rFonts w:ascii="Times New Roman" w:hAnsi="Times New Roman"/>
                <w:noProof w:val="0"/>
                <w:sz w:val="16"/>
              </w:rPr>
            </w:pPr>
            <w:bookmarkStart w:id="1185" w:name="_Toc487127647"/>
            <w:bookmarkStart w:id="1186" w:name="_Toc487128003"/>
            <w:bookmarkStart w:id="1187" w:name="_Toc487128587"/>
            <w:bookmarkStart w:id="1188" w:name="_Toc487129132"/>
            <w:bookmarkEnd w:id="1185"/>
            <w:bookmarkEnd w:id="1186"/>
            <w:bookmarkEnd w:id="1187"/>
            <w:bookmarkEnd w:id="1188"/>
          </w:p>
        </w:tc>
        <w:tc>
          <w:tcPr>
            <w:tcW w:w="2340" w:type="dxa"/>
            <w:vAlign w:val="center"/>
          </w:tcPr>
          <w:p w14:paraId="054F6A17" w14:textId="77777777" w:rsidR="00BD6B97" w:rsidRPr="007A7659" w:rsidRDefault="00BD6B97">
            <w:pPr>
              <w:pStyle w:val="TableEntry"/>
              <w:rPr>
                <w:i/>
                <w:iCs/>
                <w:noProof w:val="0"/>
                <w:sz w:val="16"/>
              </w:rPr>
            </w:pPr>
            <w:r w:rsidRPr="007A7659">
              <w:rPr>
                <w:i/>
                <w:iCs/>
                <w:noProof w:val="0"/>
                <w:sz w:val="16"/>
              </w:rPr>
              <w:t>AuditSourceTypeCode</w:t>
            </w:r>
            <w:bookmarkStart w:id="1189" w:name="_Toc487127648"/>
            <w:bookmarkStart w:id="1190" w:name="_Toc487128004"/>
            <w:bookmarkStart w:id="1191" w:name="_Toc487128588"/>
            <w:bookmarkStart w:id="1192" w:name="_Toc487129133"/>
            <w:bookmarkEnd w:id="1189"/>
            <w:bookmarkEnd w:id="1190"/>
            <w:bookmarkEnd w:id="1191"/>
            <w:bookmarkEnd w:id="1192"/>
          </w:p>
        </w:tc>
        <w:tc>
          <w:tcPr>
            <w:tcW w:w="630" w:type="dxa"/>
            <w:vAlign w:val="center"/>
          </w:tcPr>
          <w:p w14:paraId="52A5B6F7" w14:textId="77777777" w:rsidR="00BD6B97" w:rsidRPr="007A7659" w:rsidRDefault="00BD6B97">
            <w:pPr>
              <w:pStyle w:val="TableEntry"/>
              <w:jc w:val="center"/>
              <w:rPr>
                <w:i/>
                <w:iCs/>
                <w:noProof w:val="0"/>
                <w:sz w:val="16"/>
              </w:rPr>
            </w:pPr>
            <w:r w:rsidRPr="007A7659">
              <w:rPr>
                <w:i/>
                <w:iCs/>
                <w:noProof w:val="0"/>
                <w:sz w:val="16"/>
              </w:rPr>
              <w:t>U</w:t>
            </w:r>
            <w:bookmarkStart w:id="1193" w:name="_Toc487127649"/>
            <w:bookmarkStart w:id="1194" w:name="_Toc487128005"/>
            <w:bookmarkStart w:id="1195" w:name="_Toc487128589"/>
            <w:bookmarkStart w:id="1196" w:name="_Toc487129134"/>
            <w:bookmarkEnd w:id="1193"/>
            <w:bookmarkEnd w:id="1194"/>
            <w:bookmarkEnd w:id="1195"/>
            <w:bookmarkEnd w:id="1196"/>
          </w:p>
        </w:tc>
        <w:tc>
          <w:tcPr>
            <w:tcW w:w="4968" w:type="dxa"/>
            <w:vAlign w:val="center"/>
          </w:tcPr>
          <w:p w14:paraId="3A690DED" w14:textId="77777777" w:rsidR="00BD6B97" w:rsidRPr="007A7659" w:rsidRDefault="00BD6B97" w:rsidP="007E3B51">
            <w:pPr>
              <w:pStyle w:val="TableEntry"/>
              <w:rPr>
                <w:i/>
                <w:iCs/>
                <w:noProof w:val="0"/>
                <w:sz w:val="16"/>
              </w:rPr>
            </w:pPr>
            <w:r w:rsidRPr="007A7659">
              <w:rPr>
                <w:i/>
                <w:iCs/>
                <w:noProof w:val="0"/>
                <w:sz w:val="16"/>
              </w:rPr>
              <w:t>not specialized</w:t>
            </w:r>
            <w:bookmarkStart w:id="1197" w:name="_Toc487127650"/>
            <w:bookmarkStart w:id="1198" w:name="_Toc487128006"/>
            <w:bookmarkStart w:id="1199" w:name="_Toc487128590"/>
            <w:bookmarkStart w:id="1200" w:name="_Toc487129135"/>
            <w:bookmarkEnd w:id="1197"/>
            <w:bookmarkEnd w:id="1198"/>
            <w:bookmarkEnd w:id="1199"/>
            <w:bookmarkEnd w:id="1200"/>
          </w:p>
        </w:tc>
        <w:bookmarkStart w:id="1201" w:name="_Toc487127651"/>
        <w:bookmarkStart w:id="1202" w:name="_Toc487128007"/>
        <w:bookmarkStart w:id="1203" w:name="_Toc487128591"/>
        <w:bookmarkStart w:id="1204" w:name="_Toc487129136"/>
        <w:bookmarkEnd w:id="1201"/>
        <w:bookmarkEnd w:id="1202"/>
        <w:bookmarkEnd w:id="1203"/>
        <w:bookmarkEnd w:id="1204"/>
      </w:tr>
    </w:tbl>
    <w:p w14:paraId="494E33B8" w14:textId="77777777" w:rsidR="00BD6B97" w:rsidRPr="007A7659" w:rsidRDefault="00BD6B97">
      <w:bookmarkStart w:id="1205" w:name="_Toc487127652"/>
      <w:bookmarkStart w:id="1206" w:name="_Toc487128008"/>
      <w:bookmarkStart w:id="1207" w:name="_Toc487128592"/>
      <w:bookmarkStart w:id="1208" w:name="_Toc487129137"/>
      <w:bookmarkEnd w:id="1205"/>
      <w:bookmarkEnd w:id="1206"/>
      <w:bookmarkEnd w:id="1207"/>
      <w:bookmarkEnd w:id="120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3CA9D87" w14:textId="77777777" w:rsidTr="00AE5ED3">
        <w:trPr>
          <w:cantSplit/>
        </w:trPr>
        <w:tc>
          <w:tcPr>
            <w:tcW w:w="1548" w:type="dxa"/>
            <w:vMerge w:val="restart"/>
          </w:tcPr>
          <w:p w14:paraId="5822F747" w14:textId="77777777" w:rsidR="00BD6B97" w:rsidRPr="007A7659" w:rsidRDefault="00BD6B97" w:rsidP="0002013A">
            <w:pPr>
              <w:pStyle w:val="TableEntryHeader"/>
            </w:pPr>
            <w:r w:rsidRPr="007A7659">
              <w:t>Patient</w:t>
            </w:r>
            <w:bookmarkStart w:id="1209" w:name="_Toc487127653"/>
            <w:bookmarkStart w:id="1210" w:name="_Toc487128009"/>
            <w:bookmarkStart w:id="1211" w:name="_Toc487128593"/>
            <w:bookmarkStart w:id="1212" w:name="_Toc487129138"/>
            <w:bookmarkEnd w:id="1209"/>
            <w:bookmarkEnd w:id="1210"/>
            <w:bookmarkEnd w:id="1211"/>
            <w:bookmarkEnd w:id="1212"/>
          </w:p>
          <w:p w14:paraId="50754C0A"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bookmarkStart w:id="1213" w:name="_Toc487127654"/>
            <w:bookmarkStart w:id="1214" w:name="_Toc487128010"/>
            <w:bookmarkStart w:id="1215" w:name="_Toc487128594"/>
            <w:bookmarkStart w:id="1216" w:name="_Toc487129139"/>
            <w:bookmarkEnd w:id="1213"/>
            <w:bookmarkEnd w:id="1214"/>
            <w:bookmarkEnd w:id="1215"/>
            <w:bookmarkEnd w:id="1216"/>
          </w:p>
        </w:tc>
        <w:tc>
          <w:tcPr>
            <w:tcW w:w="2520" w:type="dxa"/>
            <w:vAlign w:val="center"/>
          </w:tcPr>
          <w:p w14:paraId="3EF2EF07" w14:textId="77777777" w:rsidR="00BD6B97" w:rsidRPr="007A7659" w:rsidRDefault="00BD6B97">
            <w:pPr>
              <w:pStyle w:val="TableEntry"/>
              <w:rPr>
                <w:noProof w:val="0"/>
                <w:sz w:val="16"/>
              </w:rPr>
            </w:pPr>
            <w:r w:rsidRPr="007A7659">
              <w:rPr>
                <w:noProof w:val="0"/>
                <w:sz w:val="16"/>
              </w:rPr>
              <w:t>ParticipantObjectTypeCode</w:t>
            </w:r>
            <w:bookmarkStart w:id="1217" w:name="_Toc487127655"/>
            <w:bookmarkStart w:id="1218" w:name="_Toc487128011"/>
            <w:bookmarkStart w:id="1219" w:name="_Toc487128595"/>
            <w:bookmarkStart w:id="1220" w:name="_Toc487129140"/>
            <w:bookmarkEnd w:id="1217"/>
            <w:bookmarkEnd w:id="1218"/>
            <w:bookmarkEnd w:id="1219"/>
            <w:bookmarkEnd w:id="1220"/>
          </w:p>
        </w:tc>
        <w:tc>
          <w:tcPr>
            <w:tcW w:w="630" w:type="dxa"/>
            <w:vAlign w:val="center"/>
          </w:tcPr>
          <w:p w14:paraId="08C8BFC1" w14:textId="77777777" w:rsidR="00BD6B97" w:rsidRPr="007A7659" w:rsidRDefault="00BD6B97">
            <w:pPr>
              <w:pStyle w:val="TableEntry"/>
              <w:jc w:val="center"/>
              <w:rPr>
                <w:noProof w:val="0"/>
                <w:sz w:val="16"/>
              </w:rPr>
            </w:pPr>
            <w:r w:rsidRPr="007A7659">
              <w:rPr>
                <w:noProof w:val="0"/>
                <w:sz w:val="16"/>
              </w:rPr>
              <w:t>M</w:t>
            </w:r>
            <w:bookmarkStart w:id="1221" w:name="_Toc487127656"/>
            <w:bookmarkStart w:id="1222" w:name="_Toc487128012"/>
            <w:bookmarkStart w:id="1223" w:name="_Toc487128596"/>
            <w:bookmarkStart w:id="1224" w:name="_Toc487129141"/>
            <w:bookmarkEnd w:id="1221"/>
            <w:bookmarkEnd w:id="1222"/>
            <w:bookmarkEnd w:id="1223"/>
            <w:bookmarkEnd w:id="1224"/>
          </w:p>
        </w:tc>
        <w:tc>
          <w:tcPr>
            <w:tcW w:w="4968" w:type="dxa"/>
            <w:vAlign w:val="center"/>
          </w:tcPr>
          <w:p w14:paraId="18710B49" w14:textId="77777777" w:rsidR="00BD6B97" w:rsidRPr="007A7659" w:rsidRDefault="00BD6B97">
            <w:pPr>
              <w:pStyle w:val="TableEntry"/>
              <w:rPr>
                <w:noProof w:val="0"/>
                <w:sz w:val="16"/>
              </w:rPr>
            </w:pPr>
            <w:r w:rsidRPr="007A7659">
              <w:rPr>
                <w:noProof w:val="0"/>
                <w:sz w:val="16"/>
              </w:rPr>
              <w:t>“1” (person)</w:t>
            </w:r>
            <w:bookmarkStart w:id="1225" w:name="_Toc487127657"/>
            <w:bookmarkStart w:id="1226" w:name="_Toc487128013"/>
            <w:bookmarkStart w:id="1227" w:name="_Toc487128597"/>
            <w:bookmarkStart w:id="1228" w:name="_Toc487129142"/>
            <w:bookmarkEnd w:id="1225"/>
            <w:bookmarkEnd w:id="1226"/>
            <w:bookmarkEnd w:id="1227"/>
            <w:bookmarkEnd w:id="1228"/>
          </w:p>
        </w:tc>
        <w:bookmarkStart w:id="1229" w:name="_Toc487127658"/>
        <w:bookmarkStart w:id="1230" w:name="_Toc487128014"/>
        <w:bookmarkStart w:id="1231" w:name="_Toc487128598"/>
        <w:bookmarkStart w:id="1232" w:name="_Toc487129143"/>
        <w:bookmarkEnd w:id="1229"/>
        <w:bookmarkEnd w:id="1230"/>
        <w:bookmarkEnd w:id="1231"/>
        <w:bookmarkEnd w:id="1232"/>
      </w:tr>
      <w:tr w:rsidR="00BD6B97" w:rsidRPr="007A7659" w14:paraId="52D10AE8" w14:textId="77777777">
        <w:trPr>
          <w:cantSplit/>
        </w:trPr>
        <w:tc>
          <w:tcPr>
            <w:tcW w:w="1548" w:type="dxa"/>
            <w:vMerge/>
            <w:vAlign w:val="center"/>
          </w:tcPr>
          <w:p w14:paraId="4F0A0BC0" w14:textId="77777777" w:rsidR="00BD6B97" w:rsidRPr="007A7659" w:rsidRDefault="00BD6B97">
            <w:pPr>
              <w:pStyle w:val="TableLabel"/>
              <w:rPr>
                <w:rFonts w:ascii="Times New Roman" w:hAnsi="Times New Roman"/>
                <w:noProof w:val="0"/>
                <w:sz w:val="16"/>
              </w:rPr>
            </w:pPr>
            <w:bookmarkStart w:id="1233" w:name="_Toc487127659"/>
            <w:bookmarkStart w:id="1234" w:name="_Toc487128015"/>
            <w:bookmarkStart w:id="1235" w:name="_Toc487128599"/>
            <w:bookmarkStart w:id="1236" w:name="_Toc487129144"/>
            <w:bookmarkEnd w:id="1233"/>
            <w:bookmarkEnd w:id="1234"/>
            <w:bookmarkEnd w:id="1235"/>
            <w:bookmarkEnd w:id="1236"/>
          </w:p>
        </w:tc>
        <w:tc>
          <w:tcPr>
            <w:tcW w:w="2520" w:type="dxa"/>
            <w:vAlign w:val="center"/>
          </w:tcPr>
          <w:p w14:paraId="4F719812" w14:textId="77777777" w:rsidR="00BD6B97" w:rsidRPr="007A7659" w:rsidRDefault="00BD6B97">
            <w:pPr>
              <w:pStyle w:val="TableEntry"/>
              <w:rPr>
                <w:noProof w:val="0"/>
                <w:sz w:val="16"/>
              </w:rPr>
            </w:pPr>
            <w:r w:rsidRPr="007A7659">
              <w:rPr>
                <w:noProof w:val="0"/>
                <w:sz w:val="16"/>
              </w:rPr>
              <w:t>ParticipantObjectTypeCodeRole</w:t>
            </w:r>
            <w:bookmarkStart w:id="1237" w:name="_Toc487127660"/>
            <w:bookmarkStart w:id="1238" w:name="_Toc487128016"/>
            <w:bookmarkStart w:id="1239" w:name="_Toc487128600"/>
            <w:bookmarkStart w:id="1240" w:name="_Toc487129145"/>
            <w:bookmarkEnd w:id="1237"/>
            <w:bookmarkEnd w:id="1238"/>
            <w:bookmarkEnd w:id="1239"/>
            <w:bookmarkEnd w:id="1240"/>
          </w:p>
        </w:tc>
        <w:tc>
          <w:tcPr>
            <w:tcW w:w="630" w:type="dxa"/>
            <w:vAlign w:val="center"/>
          </w:tcPr>
          <w:p w14:paraId="53E3C3C7" w14:textId="77777777" w:rsidR="00BD6B97" w:rsidRPr="007A7659" w:rsidRDefault="00BD6B97">
            <w:pPr>
              <w:pStyle w:val="TableEntry"/>
              <w:jc w:val="center"/>
              <w:rPr>
                <w:noProof w:val="0"/>
                <w:sz w:val="16"/>
              </w:rPr>
            </w:pPr>
            <w:r w:rsidRPr="007A7659">
              <w:rPr>
                <w:noProof w:val="0"/>
                <w:sz w:val="16"/>
              </w:rPr>
              <w:t>M</w:t>
            </w:r>
            <w:bookmarkStart w:id="1241" w:name="_Toc487127661"/>
            <w:bookmarkStart w:id="1242" w:name="_Toc487128017"/>
            <w:bookmarkStart w:id="1243" w:name="_Toc487128601"/>
            <w:bookmarkStart w:id="1244" w:name="_Toc487129146"/>
            <w:bookmarkEnd w:id="1241"/>
            <w:bookmarkEnd w:id="1242"/>
            <w:bookmarkEnd w:id="1243"/>
            <w:bookmarkEnd w:id="1244"/>
          </w:p>
        </w:tc>
        <w:tc>
          <w:tcPr>
            <w:tcW w:w="4968" w:type="dxa"/>
            <w:vAlign w:val="center"/>
          </w:tcPr>
          <w:p w14:paraId="63DA8FF1" w14:textId="77777777" w:rsidR="00BD6B97" w:rsidRPr="007A7659" w:rsidRDefault="00BD6B97">
            <w:pPr>
              <w:pStyle w:val="TableEntry"/>
              <w:rPr>
                <w:b/>
                <w:i/>
                <w:noProof w:val="0"/>
                <w:sz w:val="16"/>
              </w:rPr>
            </w:pPr>
            <w:r w:rsidRPr="007A7659">
              <w:rPr>
                <w:noProof w:val="0"/>
                <w:sz w:val="16"/>
              </w:rPr>
              <w:t>“1” (patient)</w:t>
            </w:r>
            <w:bookmarkStart w:id="1245" w:name="_Toc487127662"/>
            <w:bookmarkStart w:id="1246" w:name="_Toc487128018"/>
            <w:bookmarkStart w:id="1247" w:name="_Toc487128602"/>
            <w:bookmarkStart w:id="1248" w:name="_Toc487129147"/>
            <w:bookmarkEnd w:id="1245"/>
            <w:bookmarkEnd w:id="1246"/>
            <w:bookmarkEnd w:id="1247"/>
            <w:bookmarkEnd w:id="1248"/>
          </w:p>
        </w:tc>
        <w:bookmarkStart w:id="1249" w:name="_Toc487127663"/>
        <w:bookmarkStart w:id="1250" w:name="_Toc487128019"/>
        <w:bookmarkStart w:id="1251" w:name="_Toc487128603"/>
        <w:bookmarkStart w:id="1252" w:name="_Toc487129148"/>
        <w:bookmarkEnd w:id="1249"/>
        <w:bookmarkEnd w:id="1250"/>
        <w:bookmarkEnd w:id="1251"/>
        <w:bookmarkEnd w:id="1252"/>
      </w:tr>
      <w:tr w:rsidR="00BD6B97" w:rsidRPr="007A7659" w14:paraId="663BD0FA" w14:textId="77777777">
        <w:trPr>
          <w:cantSplit/>
        </w:trPr>
        <w:tc>
          <w:tcPr>
            <w:tcW w:w="1548" w:type="dxa"/>
            <w:vMerge/>
            <w:vAlign w:val="center"/>
          </w:tcPr>
          <w:p w14:paraId="389C57E0" w14:textId="77777777" w:rsidR="00BD6B97" w:rsidRPr="007A7659" w:rsidRDefault="00BD6B97">
            <w:pPr>
              <w:pStyle w:val="TableLabel"/>
              <w:rPr>
                <w:rFonts w:ascii="Times New Roman" w:hAnsi="Times New Roman"/>
                <w:noProof w:val="0"/>
                <w:sz w:val="16"/>
              </w:rPr>
            </w:pPr>
            <w:bookmarkStart w:id="1253" w:name="_Toc487127664"/>
            <w:bookmarkStart w:id="1254" w:name="_Toc487128020"/>
            <w:bookmarkStart w:id="1255" w:name="_Toc487128604"/>
            <w:bookmarkStart w:id="1256" w:name="_Toc487129149"/>
            <w:bookmarkEnd w:id="1253"/>
            <w:bookmarkEnd w:id="1254"/>
            <w:bookmarkEnd w:id="1255"/>
            <w:bookmarkEnd w:id="1256"/>
          </w:p>
        </w:tc>
        <w:tc>
          <w:tcPr>
            <w:tcW w:w="2520" w:type="dxa"/>
            <w:vAlign w:val="center"/>
          </w:tcPr>
          <w:p w14:paraId="60E3EDF0" w14:textId="77777777" w:rsidR="00BD6B97" w:rsidRPr="007A7659" w:rsidRDefault="00BD6B97">
            <w:pPr>
              <w:pStyle w:val="TableEntry"/>
              <w:rPr>
                <w:i/>
                <w:iCs/>
                <w:noProof w:val="0"/>
                <w:sz w:val="16"/>
              </w:rPr>
            </w:pPr>
            <w:r w:rsidRPr="007A7659">
              <w:rPr>
                <w:i/>
                <w:iCs/>
                <w:noProof w:val="0"/>
                <w:sz w:val="16"/>
              </w:rPr>
              <w:t>ParticipantObjectDataLifeCycle</w:t>
            </w:r>
            <w:bookmarkStart w:id="1257" w:name="_Toc487127665"/>
            <w:bookmarkStart w:id="1258" w:name="_Toc487128021"/>
            <w:bookmarkStart w:id="1259" w:name="_Toc487128605"/>
            <w:bookmarkStart w:id="1260" w:name="_Toc487129150"/>
            <w:bookmarkEnd w:id="1257"/>
            <w:bookmarkEnd w:id="1258"/>
            <w:bookmarkEnd w:id="1259"/>
            <w:bookmarkEnd w:id="1260"/>
          </w:p>
        </w:tc>
        <w:tc>
          <w:tcPr>
            <w:tcW w:w="630" w:type="dxa"/>
            <w:vAlign w:val="center"/>
          </w:tcPr>
          <w:p w14:paraId="232BE78E" w14:textId="77777777" w:rsidR="00BD6B97" w:rsidRPr="007A7659" w:rsidRDefault="00BD6B97">
            <w:pPr>
              <w:pStyle w:val="TableEntry"/>
              <w:jc w:val="center"/>
              <w:rPr>
                <w:i/>
                <w:iCs/>
                <w:noProof w:val="0"/>
                <w:sz w:val="16"/>
              </w:rPr>
            </w:pPr>
            <w:r w:rsidRPr="007A7659">
              <w:rPr>
                <w:i/>
                <w:iCs/>
                <w:noProof w:val="0"/>
                <w:sz w:val="16"/>
              </w:rPr>
              <w:t>U</w:t>
            </w:r>
            <w:bookmarkStart w:id="1261" w:name="_Toc487127666"/>
            <w:bookmarkStart w:id="1262" w:name="_Toc487128022"/>
            <w:bookmarkStart w:id="1263" w:name="_Toc487128606"/>
            <w:bookmarkStart w:id="1264" w:name="_Toc487129151"/>
            <w:bookmarkEnd w:id="1261"/>
            <w:bookmarkEnd w:id="1262"/>
            <w:bookmarkEnd w:id="1263"/>
            <w:bookmarkEnd w:id="1264"/>
          </w:p>
        </w:tc>
        <w:tc>
          <w:tcPr>
            <w:tcW w:w="4968" w:type="dxa"/>
            <w:vAlign w:val="center"/>
          </w:tcPr>
          <w:p w14:paraId="665F047B" w14:textId="77777777" w:rsidR="00BD6B97" w:rsidRPr="007A7659" w:rsidRDefault="00BD6B97">
            <w:pPr>
              <w:pStyle w:val="TableEntry"/>
              <w:rPr>
                <w:noProof w:val="0"/>
                <w:sz w:val="16"/>
              </w:rPr>
            </w:pPr>
            <w:r w:rsidRPr="007A7659">
              <w:rPr>
                <w:i/>
                <w:iCs/>
                <w:noProof w:val="0"/>
                <w:sz w:val="16"/>
              </w:rPr>
              <w:t>not specialized</w:t>
            </w:r>
            <w:bookmarkStart w:id="1265" w:name="_Toc487127667"/>
            <w:bookmarkStart w:id="1266" w:name="_Toc487128023"/>
            <w:bookmarkStart w:id="1267" w:name="_Toc487128607"/>
            <w:bookmarkStart w:id="1268" w:name="_Toc487129152"/>
            <w:bookmarkEnd w:id="1265"/>
            <w:bookmarkEnd w:id="1266"/>
            <w:bookmarkEnd w:id="1267"/>
            <w:bookmarkEnd w:id="1268"/>
          </w:p>
        </w:tc>
        <w:bookmarkStart w:id="1269" w:name="_Toc487127668"/>
        <w:bookmarkStart w:id="1270" w:name="_Toc487128024"/>
        <w:bookmarkStart w:id="1271" w:name="_Toc487128608"/>
        <w:bookmarkStart w:id="1272" w:name="_Toc487129153"/>
        <w:bookmarkEnd w:id="1269"/>
        <w:bookmarkEnd w:id="1270"/>
        <w:bookmarkEnd w:id="1271"/>
        <w:bookmarkEnd w:id="1272"/>
      </w:tr>
      <w:tr w:rsidR="00BD6B97" w:rsidRPr="007A7659" w14:paraId="3F3D3E85" w14:textId="77777777">
        <w:trPr>
          <w:cantSplit/>
        </w:trPr>
        <w:tc>
          <w:tcPr>
            <w:tcW w:w="1548" w:type="dxa"/>
            <w:vMerge/>
            <w:vAlign w:val="center"/>
          </w:tcPr>
          <w:p w14:paraId="1FCCEF0C" w14:textId="77777777" w:rsidR="00BD6B97" w:rsidRPr="007A7659" w:rsidRDefault="00BD6B97">
            <w:pPr>
              <w:pStyle w:val="TableLabel"/>
              <w:rPr>
                <w:rFonts w:ascii="Times New Roman" w:hAnsi="Times New Roman"/>
                <w:noProof w:val="0"/>
                <w:sz w:val="16"/>
              </w:rPr>
            </w:pPr>
            <w:bookmarkStart w:id="1273" w:name="_Toc487127669"/>
            <w:bookmarkStart w:id="1274" w:name="_Toc487128025"/>
            <w:bookmarkStart w:id="1275" w:name="_Toc487128609"/>
            <w:bookmarkStart w:id="1276" w:name="_Toc487129154"/>
            <w:bookmarkEnd w:id="1273"/>
            <w:bookmarkEnd w:id="1274"/>
            <w:bookmarkEnd w:id="1275"/>
            <w:bookmarkEnd w:id="1276"/>
          </w:p>
        </w:tc>
        <w:tc>
          <w:tcPr>
            <w:tcW w:w="2520" w:type="dxa"/>
            <w:vAlign w:val="center"/>
          </w:tcPr>
          <w:p w14:paraId="13FB6C3D" w14:textId="77777777" w:rsidR="00BD6B97" w:rsidRPr="007A7659" w:rsidRDefault="00BD6B97">
            <w:pPr>
              <w:pStyle w:val="TableEntry"/>
              <w:rPr>
                <w:i/>
                <w:noProof w:val="0"/>
                <w:sz w:val="16"/>
              </w:rPr>
            </w:pPr>
            <w:r w:rsidRPr="007A7659">
              <w:rPr>
                <w:i/>
                <w:noProof w:val="0"/>
                <w:sz w:val="16"/>
              </w:rPr>
              <w:t>ParticipantObjectIDTypeCode</w:t>
            </w:r>
            <w:bookmarkStart w:id="1277" w:name="_Toc487127670"/>
            <w:bookmarkStart w:id="1278" w:name="_Toc487128026"/>
            <w:bookmarkStart w:id="1279" w:name="_Toc487128610"/>
            <w:bookmarkStart w:id="1280" w:name="_Toc487129155"/>
            <w:bookmarkEnd w:id="1277"/>
            <w:bookmarkEnd w:id="1278"/>
            <w:bookmarkEnd w:id="1279"/>
            <w:bookmarkEnd w:id="1280"/>
          </w:p>
        </w:tc>
        <w:tc>
          <w:tcPr>
            <w:tcW w:w="630" w:type="dxa"/>
            <w:vAlign w:val="center"/>
          </w:tcPr>
          <w:p w14:paraId="2F742193" w14:textId="77777777" w:rsidR="00BD6B97" w:rsidRPr="007A7659" w:rsidRDefault="00BD6B97">
            <w:pPr>
              <w:pStyle w:val="TableEntry"/>
              <w:jc w:val="center"/>
              <w:rPr>
                <w:i/>
                <w:noProof w:val="0"/>
                <w:sz w:val="16"/>
              </w:rPr>
            </w:pPr>
            <w:r w:rsidRPr="007A7659">
              <w:rPr>
                <w:i/>
                <w:noProof w:val="0"/>
                <w:sz w:val="16"/>
              </w:rPr>
              <w:t>M</w:t>
            </w:r>
            <w:bookmarkStart w:id="1281" w:name="_Toc487127671"/>
            <w:bookmarkStart w:id="1282" w:name="_Toc487128027"/>
            <w:bookmarkStart w:id="1283" w:name="_Toc487128611"/>
            <w:bookmarkStart w:id="1284" w:name="_Toc487129156"/>
            <w:bookmarkEnd w:id="1281"/>
            <w:bookmarkEnd w:id="1282"/>
            <w:bookmarkEnd w:id="1283"/>
            <w:bookmarkEnd w:id="1284"/>
          </w:p>
        </w:tc>
        <w:tc>
          <w:tcPr>
            <w:tcW w:w="4968" w:type="dxa"/>
            <w:vAlign w:val="center"/>
          </w:tcPr>
          <w:p w14:paraId="1538CDD6" w14:textId="77777777" w:rsidR="00BD6B97" w:rsidRPr="007A7659" w:rsidRDefault="0077665C">
            <w:pPr>
              <w:pStyle w:val="TableEntry"/>
              <w:rPr>
                <w:iCs/>
                <w:noProof w:val="0"/>
                <w:sz w:val="16"/>
              </w:rPr>
            </w:pPr>
            <w:r w:rsidRPr="007A7659">
              <w:rPr>
                <w:i/>
                <w:iCs/>
                <w:noProof w:val="0"/>
                <w:sz w:val="16"/>
              </w:rPr>
              <w:t>n</w:t>
            </w:r>
            <w:r w:rsidR="00BD6B97" w:rsidRPr="007A7659">
              <w:rPr>
                <w:i/>
                <w:iCs/>
                <w:noProof w:val="0"/>
                <w:sz w:val="16"/>
              </w:rPr>
              <w:t>ot specialized</w:t>
            </w:r>
            <w:bookmarkStart w:id="1285" w:name="_Toc487127672"/>
            <w:bookmarkStart w:id="1286" w:name="_Toc487128028"/>
            <w:bookmarkStart w:id="1287" w:name="_Toc487128612"/>
            <w:bookmarkStart w:id="1288" w:name="_Toc487129157"/>
            <w:bookmarkEnd w:id="1285"/>
            <w:bookmarkEnd w:id="1286"/>
            <w:bookmarkEnd w:id="1287"/>
            <w:bookmarkEnd w:id="1288"/>
          </w:p>
        </w:tc>
        <w:bookmarkStart w:id="1289" w:name="_Toc487127673"/>
        <w:bookmarkStart w:id="1290" w:name="_Toc487128029"/>
        <w:bookmarkStart w:id="1291" w:name="_Toc487128613"/>
        <w:bookmarkStart w:id="1292" w:name="_Toc487129158"/>
        <w:bookmarkEnd w:id="1289"/>
        <w:bookmarkEnd w:id="1290"/>
        <w:bookmarkEnd w:id="1291"/>
        <w:bookmarkEnd w:id="1292"/>
      </w:tr>
      <w:tr w:rsidR="00BD6B97" w:rsidRPr="007A7659" w14:paraId="0668BA7A" w14:textId="77777777">
        <w:trPr>
          <w:cantSplit/>
        </w:trPr>
        <w:tc>
          <w:tcPr>
            <w:tcW w:w="1548" w:type="dxa"/>
            <w:vMerge/>
            <w:vAlign w:val="center"/>
          </w:tcPr>
          <w:p w14:paraId="2B943B80" w14:textId="77777777" w:rsidR="00BD6B97" w:rsidRPr="007A7659" w:rsidRDefault="00BD6B97">
            <w:pPr>
              <w:pStyle w:val="TableLabel"/>
              <w:rPr>
                <w:rFonts w:ascii="Times New Roman" w:hAnsi="Times New Roman"/>
                <w:noProof w:val="0"/>
                <w:sz w:val="16"/>
              </w:rPr>
            </w:pPr>
            <w:bookmarkStart w:id="1293" w:name="_Toc487127674"/>
            <w:bookmarkStart w:id="1294" w:name="_Toc487128030"/>
            <w:bookmarkStart w:id="1295" w:name="_Toc487128614"/>
            <w:bookmarkStart w:id="1296" w:name="_Toc487129159"/>
            <w:bookmarkEnd w:id="1293"/>
            <w:bookmarkEnd w:id="1294"/>
            <w:bookmarkEnd w:id="1295"/>
            <w:bookmarkEnd w:id="1296"/>
          </w:p>
        </w:tc>
        <w:tc>
          <w:tcPr>
            <w:tcW w:w="2520" w:type="dxa"/>
            <w:vAlign w:val="center"/>
          </w:tcPr>
          <w:p w14:paraId="70BB6667" w14:textId="77777777" w:rsidR="00BD6B97" w:rsidRPr="007A7659" w:rsidRDefault="00BD6B97">
            <w:pPr>
              <w:pStyle w:val="TableEntry"/>
              <w:rPr>
                <w:i/>
                <w:iCs/>
                <w:noProof w:val="0"/>
                <w:sz w:val="16"/>
              </w:rPr>
            </w:pPr>
            <w:r w:rsidRPr="007A7659">
              <w:rPr>
                <w:i/>
                <w:iCs/>
                <w:noProof w:val="0"/>
                <w:sz w:val="16"/>
              </w:rPr>
              <w:t>ParticipantObjectSensitivity</w:t>
            </w:r>
            <w:bookmarkStart w:id="1297" w:name="_Toc487127675"/>
            <w:bookmarkStart w:id="1298" w:name="_Toc487128031"/>
            <w:bookmarkStart w:id="1299" w:name="_Toc487128615"/>
            <w:bookmarkStart w:id="1300" w:name="_Toc487129160"/>
            <w:bookmarkEnd w:id="1297"/>
            <w:bookmarkEnd w:id="1298"/>
            <w:bookmarkEnd w:id="1299"/>
            <w:bookmarkEnd w:id="1300"/>
          </w:p>
        </w:tc>
        <w:tc>
          <w:tcPr>
            <w:tcW w:w="630" w:type="dxa"/>
            <w:vAlign w:val="center"/>
          </w:tcPr>
          <w:p w14:paraId="60547381" w14:textId="77777777" w:rsidR="00BD6B97" w:rsidRPr="007A7659" w:rsidRDefault="00BD6B97">
            <w:pPr>
              <w:pStyle w:val="TableEntry"/>
              <w:jc w:val="center"/>
              <w:rPr>
                <w:i/>
                <w:iCs/>
                <w:noProof w:val="0"/>
                <w:sz w:val="16"/>
              </w:rPr>
            </w:pPr>
            <w:r w:rsidRPr="007A7659">
              <w:rPr>
                <w:i/>
                <w:iCs/>
                <w:noProof w:val="0"/>
                <w:sz w:val="16"/>
              </w:rPr>
              <w:t>U</w:t>
            </w:r>
            <w:bookmarkStart w:id="1301" w:name="_Toc487127676"/>
            <w:bookmarkStart w:id="1302" w:name="_Toc487128032"/>
            <w:bookmarkStart w:id="1303" w:name="_Toc487128616"/>
            <w:bookmarkStart w:id="1304" w:name="_Toc487129161"/>
            <w:bookmarkEnd w:id="1301"/>
            <w:bookmarkEnd w:id="1302"/>
            <w:bookmarkEnd w:id="1303"/>
            <w:bookmarkEnd w:id="1304"/>
          </w:p>
        </w:tc>
        <w:tc>
          <w:tcPr>
            <w:tcW w:w="4968" w:type="dxa"/>
            <w:vAlign w:val="center"/>
          </w:tcPr>
          <w:p w14:paraId="22DFFFE5" w14:textId="77777777" w:rsidR="00BD6B97" w:rsidRPr="007A7659" w:rsidRDefault="00BD6B97">
            <w:pPr>
              <w:pStyle w:val="TableEntry"/>
              <w:rPr>
                <w:noProof w:val="0"/>
                <w:sz w:val="16"/>
              </w:rPr>
            </w:pPr>
            <w:r w:rsidRPr="007A7659">
              <w:rPr>
                <w:i/>
                <w:iCs/>
                <w:noProof w:val="0"/>
                <w:sz w:val="16"/>
              </w:rPr>
              <w:t>not specialized</w:t>
            </w:r>
            <w:bookmarkStart w:id="1305" w:name="_Toc487127677"/>
            <w:bookmarkStart w:id="1306" w:name="_Toc487128033"/>
            <w:bookmarkStart w:id="1307" w:name="_Toc487128617"/>
            <w:bookmarkStart w:id="1308" w:name="_Toc487129162"/>
            <w:bookmarkEnd w:id="1305"/>
            <w:bookmarkEnd w:id="1306"/>
            <w:bookmarkEnd w:id="1307"/>
            <w:bookmarkEnd w:id="1308"/>
          </w:p>
        </w:tc>
        <w:bookmarkStart w:id="1309" w:name="_Toc487127678"/>
        <w:bookmarkStart w:id="1310" w:name="_Toc487128034"/>
        <w:bookmarkStart w:id="1311" w:name="_Toc487128618"/>
        <w:bookmarkStart w:id="1312" w:name="_Toc487129163"/>
        <w:bookmarkEnd w:id="1309"/>
        <w:bookmarkEnd w:id="1310"/>
        <w:bookmarkEnd w:id="1311"/>
        <w:bookmarkEnd w:id="1312"/>
      </w:tr>
      <w:tr w:rsidR="00BD6B97" w:rsidRPr="007A7659" w14:paraId="04DE5BD5" w14:textId="77777777">
        <w:trPr>
          <w:cantSplit/>
        </w:trPr>
        <w:tc>
          <w:tcPr>
            <w:tcW w:w="1548" w:type="dxa"/>
            <w:vMerge/>
            <w:vAlign w:val="center"/>
          </w:tcPr>
          <w:p w14:paraId="7AC69C54" w14:textId="77777777" w:rsidR="00BD6B97" w:rsidRPr="007A7659" w:rsidRDefault="00BD6B97">
            <w:pPr>
              <w:pStyle w:val="TableLabel"/>
              <w:rPr>
                <w:rFonts w:ascii="Times New Roman" w:hAnsi="Times New Roman"/>
                <w:noProof w:val="0"/>
                <w:sz w:val="16"/>
              </w:rPr>
            </w:pPr>
            <w:bookmarkStart w:id="1313" w:name="_Toc487127679"/>
            <w:bookmarkStart w:id="1314" w:name="_Toc487128035"/>
            <w:bookmarkStart w:id="1315" w:name="_Toc487128619"/>
            <w:bookmarkStart w:id="1316" w:name="_Toc487129164"/>
            <w:bookmarkEnd w:id="1313"/>
            <w:bookmarkEnd w:id="1314"/>
            <w:bookmarkEnd w:id="1315"/>
            <w:bookmarkEnd w:id="1316"/>
          </w:p>
        </w:tc>
        <w:tc>
          <w:tcPr>
            <w:tcW w:w="2520" w:type="dxa"/>
            <w:vAlign w:val="center"/>
          </w:tcPr>
          <w:p w14:paraId="306843B1" w14:textId="77777777" w:rsidR="00BD6B97" w:rsidRPr="007A7659" w:rsidRDefault="00BD6B97">
            <w:pPr>
              <w:pStyle w:val="TableEntry"/>
              <w:rPr>
                <w:noProof w:val="0"/>
                <w:sz w:val="16"/>
              </w:rPr>
            </w:pPr>
            <w:r w:rsidRPr="007A7659">
              <w:rPr>
                <w:noProof w:val="0"/>
                <w:sz w:val="16"/>
              </w:rPr>
              <w:t>ParticipantObjectID</w:t>
            </w:r>
            <w:bookmarkStart w:id="1317" w:name="_Toc487127680"/>
            <w:bookmarkStart w:id="1318" w:name="_Toc487128036"/>
            <w:bookmarkStart w:id="1319" w:name="_Toc487128620"/>
            <w:bookmarkStart w:id="1320" w:name="_Toc487129165"/>
            <w:bookmarkEnd w:id="1317"/>
            <w:bookmarkEnd w:id="1318"/>
            <w:bookmarkEnd w:id="1319"/>
            <w:bookmarkEnd w:id="1320"/>
          </w:p>
        </w:tc>
        <w:tc>
          <w:tcPr>
            <w:tcW w:w="630" w:type="dxa"/>
            <w:vAlign w:val="center"/>
          </w:tcPr>
          <w:p w14:paraId="2AF9BCD6" w14:textId="77777777" w:rsidR="00BD6B97" w:rsidRPr="007A7659" w:rsidRDefault="00BD6B97">
            <w:pPr>
              <w:pStyle w:val="TableEntry"/>
              <w:jc w:val="center"/>
              <w:rPr>
                <w:noProof w:val="0"/>
                <w:sz w:val="16"/>
              </w:rPr>
            </w:pPr>
            <w:r w:rsidRPr="007A7659">
              <w:rPr>
                <w:noProof w:val="0"/>
                <w:sz w:val="16"/>
              </w:rPr>
              <w:t>M</w:t>
            </w:r>
            <w:bookmarkStart w:id="1321" w:name="_Toc487127681"/>
            <w:bookmarkStart w:id="1322" w:name="_Toc487128037"/>
            <w:bookmarkStart w:id="1323" w:name="_Toc487128621"/>
            <w:bookmarkStart w:id="1324" w:name="_Toc487129166"/>
            <w:bookmarkEnd w:id="1321"/>
            <w:bookmarkEnd w:id="1322"/>
            <w:bookmarkEnd w:id="1323"/>
            <w:bookmarkEnd w:id="1324"/>
          </w:p>
        </w:tc>
        <w:tc>
          <w:tcPr>
            <w:tcW w:w="4968" w:type="dxa"/>
            <w:vAlign w:val="center"/>
          </w:tcPr>
          <w:p w14:paraId="49CE27EC" w14:textId="77777777" w:rsidR="00BD6B97" w:rsidRPr="007A7659" w:rsidRDefault="00BD6B97">
            <w:pPr>
              <w:pStyle w:val="TableEntry"/>
              <w:rPr>
                <w:noProof w:val="0"/>
                <w:sz w:val="16"/>
              </w:rPr>
            </w:pPr>
            <w:r w:rsidRPr="007A7659">
              <w:rPr>
                <w:noProof w:val="0"/>
                <w:sz w:val="16"/>
              </w:rPr>
              <w:t>the patient ID in HL7 CX format.</w:t>
            </w:r>
            <w:bookmarkStart w:id="1325" w:name="_Toc487127682"/>
            <w:bookmarkStart w:id="1326" w:name="_Toc487128038"/>
            <w:bookmarkStart w:id="1327" w:name="_Toc487128622"/>
            <w:bookmarkStart w:id="1328" w:name="_Toc487129167"/>
            <w:bookmarkEnd w:id="1325"/>
            <w:bookmarkEnd w:id="1326"/>
            <w:bookmarkEnd w:id="1327"/>
            <w:bookmarkEnd w:id="1328"/>
          </w:p>
        </w:tc>
        <w:bookmarkStart w:id="1329" w:name="_Toc487127683"/>
        <w:bookmarkStart w:id="1330" w:name="_Toc487128039"/>
        <w:bookmarkStart w:id="1331" w:name="_Toc487128623"/>
        <w:bookmarkStart w:id="1332" w:name="_Toc487129168"/>
        <w:bookmarkEnd w:id="1329"/>
        <w:bookmarkEnd w:id="1330"/>
        <w:bookmarkEnd w:id="1331"/>
        <w:bookmarkEnd w:id="1332"/>
      </w:tr>
      <w:tr w:rsidR="00BD6B97" w:rsidRPr="007A7659" w14:paraId="0E9D6542" w14:textId="77777777">
        <w:trPr>
          <w:cantSplit/>
        </w:trPr>
        <w:tc>
          <w:tcPr>
            <w:tcW w:w="1548" w:type="dxa"/>
            <w:vMerge/>
            <w:vAlign w:val="center"/>
          </w:tcPr>
          <w:p w14:paraId="6175BEB6" w14:textId="77777777" w:rsidR="00BD6B97" w:rsidRPr="007A7659" w:rsidRDefault="00BD6B97">
            <w:pPr>
              <w:pStyle w:val="TableLabel"/>
              <w:rPr>
                <w:rFonts w:ascii="Times New Roman" w:hAnsi="Times New Roman"/>
                <w:noProof w:val="0"/>
                <w:sz w:val="16"/>
              </w:rPr>
            </w:pPr>
            <w:bookmarkStart w:id="1333" w:name="_Toc487127684"/>
            <w:bookmarkStart w:id="1334" w:name="_Toc487128040"/>
            <w:bookmarkStart w:id="1335" w:name="_Toc487128624"/>
            <w:bookmarkStart w:id="1336" w:name="_Toc487129169"/>
            <w:bookmarkEnd w:id="1333"/>
            <w:bookmarkEnd w:id="1334"/>
            <w:bookmarkEnd w:id="1335"/>
            <w:bookmarkEnd w:id="1336"/>
          </w:p>
        </w:tc>
        <w:tc>
          <w:tcPr>
            <w:tcW w:w="2520" w:type="dxa"/>
            <w:vAlign w:val="center"/>
          </w:tcPr>
          <w:p w14:paraId="7D223F21" w14:textId="77777777" w:rsidR="00BD6B97" w:rsidRPr="007A7659" w:rsidRDefault="00BD6B97">
            <w:pPr>
              <w:pStyle w:val="TableEntry"/>
              <w:rPr>
                <w:i/>
                <w:iCs/>
                <w:noProof w:val="0"/>
                <w:sz w:val="16"/>
              </w:rPr>
            </w:pPr>
            <w:r w:rsidRPr="007A7659">
              <w:rPr>
                <w:i/>
                <w:iCs/>
                <w:noProof w:val="0"/>
                <w:sz w:val="16"/>
              </w:rPr>
              <w:t>ParticipantObjectName</w:t>
            </w:r>
            <w:bookmarkStart w:id="1337" w:name="_Toc487127685"/>
            <w:bookmarkStart w:id="1338" w:name="_Toc487128041"/>
            <w:bookmarkStart w:id="1339" w:name="_Toc487128625"/>
            <w:bookmarkStart w:id="1340" w:name="_Toc487129170"/>
            <w:bookmarkEnd w:id="1337"/>
            <w:bookmarkEnd w:id="1338"/>
            <w:bookmarkEnd w:id="1339"/>
            <w:bookmarkEnd w:id="1340"/>
          </w:p>
        </w:tc>
        <w:tc>
          <w:tcPr>
            <w:tcW w:w="630" w:type="dxa"/>
            <w:vAlign w:val="center"/>
          </w:tcPr>
          <w:p w14:paraId="25DCCE39" w14:textId="77777777" w:rsidR="00BD6B97" w:rsidRPr="007A7659" w:rsidRDefault="00BD6B97">
            <w:pPr>
              <w:pStyle w:val="TableEntry"/>
              <w:jc w:val="center"/>
              <w:rPr>
                <w:i/>
                <w:iCs/>
                <w:noProof w:val="0"/>
                <w:sz w:val="16"/>
              </w:rPr>
            </w:pPr>
            <w:r w:rsidRPr="007A7659">
              <w:rPr>
                <w:i/>
                <w:iCs/>
                <w:noProof w:val="0"/>
                <w:sz w:val="16"/>
              </w:rPr>
              <w:t>U</w:t>
            </w:r>
            <w:bookmarkStart w:id="1341" w:name="_Toc487127686"/>
            <w:bookmarkStart w:id="1342" w:name="_Toc487128042"/>
            <w:bookmarkStart w:id="1343" w:name="_Toc487128626"/>
            <w:bookmarkStart w:id="1344" w:name="_Toc487129171"/>
            <w:bookmarkEnd w:id="1341"/>
            <w:bookmarkEnd w:id="1342"/>
            <w:bookmarkEnd w:id="1343"/>
            <w:bookmarkEnd w:id="1344"/>
          </w:p>
        </w:tc>
        <w:tc>
          <w:tcPr>
            <w:tcW w:w="4968" w:type="dxa"/>
            <w:vAlign w:val="center"/>
          </w:tcPr>
          <w:p w14:paraId="22E036A7" w14:textId="77777777" w:rsidR="00BD6B97" w:rsidRPr="007A7659" w:rsidRDefault="00BD6B97">
            <w:pPr>
              <w:pStyle w:val="TableEntry"/>
              <w:rPr>
                <w:noProof w:val="0"/>
                <w:sz w:val="16"/>
              </w:rPr>
            </w:pPr>
            <w:r w:rsidRPr="007A7659">
              <w:rPr>
                <w:i/>
                <w:iCs/>
                <w:noProof w:val="0"/>
                <w:sz w:val="16"/>
              </w:rPr>
              <w:t>not specialized</w:t>
            </w:r>
            <w:bookmarkStart w:id="1345" w:name="_Toc487127687"/>
            <w:bookmarkStart w:id="1346" w:name="_Toc487128043"/>
            <w:bookmarkStart w:id="1347" w:name="_Toc487128627"/>
            <w:bookmarkStart w:id="1348" w:name="_Toc487129172"/>
            <w:bookmarkEnd w:id="1345"/>
            <w:bookmarkEnd w:id="1346"/>
            <w:bookmarkEnd w:id="1347"/>
            <w:bookmarkEnd w:id="1348"/>
          </w:p>
        </w:tc>
        <w:bookmarkStart w:id="1349" w:name="_Toc487127688"/>
        <w:bookmarkStart w:id="1350" w:name="_Toc487128044"/>
        <w:bookmarkStart w:id="1351" w:name="_Toc487128628"/>
        <w:bookmarkStart w:id="1352" w:name="_Toc487129173"/>
        <w:bookmarkEnd w:id="1349"/>
        <w:bookmarkEnd w:id="1350"/>
        <w:bookmarkEnd w:id="1351"/>
        <w:bookmarkEnd w:id="1352"/>
      </w:tr>
      <w:tr w:rsidR="00BD6B97" w:rsidRPr="007A7659" w14:paraId="3DCF77E3" w14:textId="77777777">
        <w:trPr>
          <w:cantSplit/>
        </w:trPr>
        <w:tc>
          <w:tcPr>
            <w:tcW w:w="1548" w:type="dxa"/>
            <w:vMerge/>
            <w:vAlign w:val="center"/>
          </w:tcPr>
          <w:p w14:paraId="47425E7B" w14:textId="77777777" w:rsidR="00BD6B97" w:rsidRPr="007A7659" w:rsidRDefault="00BD6B97">
            <w:pPr>
              <w:pStyle w:val="TableLabel"/>
              <w:rPr>
                <w:rFonts w:ascii="Times New Roman" w:hAnsi="Times New Roman"/>
                <w:noProof w:val="0"/>
                <w:sz w:val="16"/>
              </w:rPr>
            </w:pPr>
            <w:bookmarkStart w:id="1353" w:name="_Toc487127689"/>
            <w:bookmarkStart w:id="1354" w:name="_Toc487128045"/>
            <w:bookmarkStart w:id="1355" w:name="_Toc487128629"/>
            <w:bookmarkStart w:id="1356" w:name="_Toc487129174"/>
            <w:bookmarkEnd w:id="1353"/>
            <w:bookmarkEnd w:id="1354"/>
            <w:bookmarkEnd w:id="1355"/>
            <w:bookmarkEnd w:id="1356"/>
          </w:p>
        </w:tc>
        <w:tc>
          <w:tcPr>
            <w:tcW w:w="2520" w:type="dxa"/>
            <w:vAlign w:val="center"/>
          </w:tcPr>
          <w:p w14:paraId="582F75CA" w14:textId="77777777" w:rsidR="00BD6B97" w:rsidRPr="007A7659" w:rsidRDefault="00BD6B97">
            <w:pPr>
              <w:pStyle w:val="TableEntry"/>
              <w:rPr>
                <w:i/>
                <w:iCs/>
                <w:noProof w:val="0"/>
                <w:sz w:val="16"/>
              </w:rPr>
            </w:pPr>
            <w:r w:rsidRPr="007A7659">
              <w:rPr>
                <w:i/>
                <w:iCs/>
                <w:noProof w:val="0"/>
                <w:sz w:val="16"/>
              </w:rPr>
              <w:t>ParticipantObjectQuery</w:t>
            </w:r>
            <w:bookmarkStart w:id="1357" w:name="_Toc487127690"/>
            <w:bookmarkStart w:id="1358" w:name="_Toc487128046"/>
            <w:bookmarkStart w:id="1359" w:name="_Toc487128630"/>
            <w:bookmarkStart w:id="1360" w:name="_Toc487129175"/>
            <w:bookmarkEnd w:id="1357"/>
            <w:bookmarkEnd w:id="1358"/>
            <w:bookmarkEnd w:id="1359"/>
            <w:bookmarkEnd w:id="1360"/>
          </w:p>
        </w:tc>
        <w:tc>
          <w:tcPr>
            <w:tcW w:w="630" w:type="dxa"/>
            <w:vAlign w:val="center"/>
          </w:tcPr>
          <w:p w14:paraId="2FC6AFCF" w14:textId="77777777" w:rsidR="00BD6B97" w:rsidRPr="007A7659" w:rsidRDefault="00BD6B97">
            <w:pPr>
              <w:pStyle w:val="TableEntry"/>
              <w:jc w:val="center"/>
              <w:rPr>
                <w:i/>
                <w:iCs/>
                <w:noProof w:val="0"/>
                <w:sz w:val="16"/>
              </w:rPr>
            </w:pPr>
            <w:r w:rsidRPr="007A7659">
              <w:rPr>
                <w:i/>
                <w:iCs/>
                <w:noProof w:val="0"/>
                <w:sz w:val="16"/>
              </w:rPr>
              <w:t>U</w:t>
            </w:r>
            <w:bookmarkStart w:id="1361" w:name="_Toc487127691"/>
            <w:bookmarkStart w:id="1362" w:name="_Toc487128047"/>
            <w:bookmarkStart w:id="1363" w:name="_Toc487128631"/>
            <w:bookmarkStart w:id="1364" w:name="_Toc487129176"/>
            <w:bookmarkEnd w:id="1361"/>
            <w:bookmarkEnd w:id="1362"/>
            <w:bookmarkEnd w:id="1363"/>
            <w:bookmarkEnd w:id="1364"/>
          </w:p>
        </w:tc>
        <w:tc>
          <w:tcPr>
            <w:tcW w:w="4968" w:type="dxa"/>
            <w:vAlign w:val="center"/>
          </w:tcPr>
          <w:p w14:paraId="7453617A" w14:textId="77777777" w:rsidR="00BD6B97" w:rsidRPr="007A7659" w:rsidRDefault="00BD6B97">
            <w:pPr>
              <w:pStyle w:val="TableEntry"/>
              <w:rPr>
                <w:noProof w:val="0"/>
                <w:sz w:val="16"/>
              </w:rPr>
            </w:pPr>
            <w:r w:rsidRPr="007A7659">
              <w:rPr>
                <w:i/>
                <w:iCs/>
                <w:noProof w:val="0"/>
                <w:sz w:val="16"/>
              </w:rPr>
              <w:t>not specialized</w:t>
            </w:r>
            <w:bookmarkStart w:id="1365" w:name="_Toc487127692"/>
            <w:bookmarkStart w:id="1366" w:name="_Toc487128048"/>
            <w:bookmarkStart w:id="1367" w:name="_Toc487128632"/>
            <w:bookmarkStart w:id="1368" w:name="_Toc487129177"/>
            <w:bookmarkEnd w:id="1365"/>
            <w:bookmarkEnd w:id="1366"/>
            <w:bookmarkEnd w:id="1367"/>
            <w:bookmarkEnd w:id="1368"/>
          </w:p>
        </w:tc>
        <w:bookmarkStart w:id="1369" w:name="_Toc487127693"/>
        <w:bookmarkStart w:id="1370" w:name="_Toc487128049"/>
        <w:bookmarkStart w:id="1371" w:name="_Toc487128633"/>
        <w:bookmarkStart w:id="1372" w:name="_Toc487129178"/>
        <w:bookmarkEnd w:id="1369"/>
        <w:bookmarkEnd w:id="1370"/>
        <w:bookmarkEnd w:id="1371"/>
        <w:bookmarkEnd w:id="1372"/>
      </w:tr>
      <w:tr w:rsidR="00BD6B97" w:rsidRPr="007A7659" w14:paraId="518A4075" w14:textId="77777777">
        <w:trPr>
          <w:cantSplit/>
        </w:trPr>
        <w:tc>
          <w:tcPr>
            <w:tcW w:w="1548" w:type="dxa"/>
            <w:vMerge/>
            <w:vAlign w:val="center"/>
          </w:tcPr>
          <w:p w14:paraId="5B370EF6" w14:textId="77777777" w:rsidR="00BD6B97" w:rsidRPr="007A7659" w:rsidRDefault="00BD6B97">
            <w:pPr>
              <w:pStyle w:val="TableLabel"/>
              <w:rPr>
                <w:rFonts w:ascii="Times New Roman" w:hAnsi="Times New Roman"/>
                <w:noProof w:val="0"/>
                <w:sz w:val="16"/>
              </w:rPr>
            </w:pPr>
            <w:bookmarkStart w:id="1373" w:name="_Toc487127694"/>
            <w:bookmarkStart w:id="1374" w:name="_Toc487128050"/>
            <w:bookmarkStart w:id="1375" w:name="_Toc487128634"/>
            <w:bookmarkStart w:id="1376" w:name="_Toc487129179"/>
            <w:bookmarkEnd w:id="1373"/>
            <w:bookmarkEnd w:id="1374"/>
            <w:bookmarkEnd w:id="1375"/>
            <w:bookmarkEnd w:id="1376"/>
          </w:p>
        </w:tc>
        <w:tc>
          <w:tcPr>
            <w:tcW w:w="2520" w:type="dxa"/>
            <w:vAlign w:val="center"/>
          </w:tcPr>
          <w:p w14:paraId="6A45E8DA" w14:textId="77777777" w:rsidR="00BD6B97" w:rsidRPr="007A7659" w:rsidRDefault="00BD6B97" w:rsidP="00CA34D9">
            <w:pPr>
              <w:pStyle w:val="TableEntry"/>
              <w:rPr>
                <w:noProof w:val="0"/>
                <w:sz w:val="16"/>
              </w:rPr>
            </w:pPr>
            <w:r w:rsidRPr="007A7659">
              <w:rPr>
                <w:noProof w:val="0"/>
                <w:sz w:val="16"/>
              </w:rPr>
              <w:t>ParticipantObjectDetail</w:t>
            </w:r>
            <w:bookmarkStart w:id="1377" w:name="_Toc487127695"/>
            <w:bookmarkStart w:id="1378" w:name="_Toc487128051"/>
            <w:bookmarkStart w:id="1379" w:name="_Toc487128635"/>
            <w:bookmarkStart w:id="1380" w:name="_Toc487129180"/>
            <w:bookmarkEnd w:id="1377"/>
            <w:bookmarkEnd w:id="1378"/>
            <w:bookmarkEnd w:id="1379"/>
            <w:bookmarkEnd w:id="1380"/>
          </w:p>
        </w:tc>
        <w:tc>
          <w:tcPr>
            <w:tcW w:w="630" w:type="dxa"/>
            <w:vAlign w:val="center"/>
          </w:tcPr>
          <w:p w14:paraId="1702EC35" w14:textId="77777777" w:rsidR="00BD6B97" w:rsidRPr="007A7659" w:rsidRDefault="00BD6B97">
            <w:pPr>
              <w:pStyle w:val="TableEntry"/>
              <w:jc w:val="center"/>
              <w:rPr>
                <w:i/>
                <w:iCs/>
                <w:noProof w:val="0"/>
                <w:sz w:val="16"/>
              </w:rPr>
            </w:pPr>
            <w:r w:rsidRPr="007A7659">
              <w:rPr>
                <w:noProof w:val="0"/>
                <w:sz w:val="16"/>
              </w:rPr>
              <w:t>M</w:t>
            </w:r>
            <w:bookmarkStart w:id="1381" w:name="_Toc487127696"/>
            <w:bookmarkStart w:id="1382" w:name="_Toc487128052"/>
            <w:bookmarkStart w:id="1383" w:name="_Toc487128636"/>
            <w:bookmarkStart w:id="1384" w:name="_Toc487129181"/>
            <w:bookmarkEnd w:id="1381"/>
            <w:bookmarkEnd w:id="1382"/>
            <w:bookmarkEnd w:id="1383"/>
            <w:bookmarkEnd w:id="1384"/>
          </w:p>
        </w:tc>
        <w:tc>
          <w:tcPr>
            <w:tcW w:w="4968" w:type="dxa"/>
            <w:vAlign w:val="center"/>
          </w:tcPr>
          <w:p w14:paraId="662C6E24"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bookmarkStart w:id="1385" w:name="_Toc487127697"/>
            <w:bookmarkStart w:id="1386" w:name="_Toc487128053"/>
            <w:bookmarkStart w:id="1387" w:name="_Toc487128637"/>
            <w:bookmarkStart w:id="1388" w:name="_Toc487129182"/>
            <w:bookmarkEnd w:id="1385"/>
            <w:bookmarkEnd w:id="1386"/>
            <w:bookmarkEnd w:id="1387"/>
            <w:bookmarkEnd w:id="1388"/>
          </w:p>
        </w:tc>
        <w:bookmarkStart w:id="1389" w:name="_Toc487127698"/>
        <w:bookmarkStart w:id="1390" w:name="_Toc487128054"/>
        <w:bookmarkStart w:id="1391" w:name="_Toc487128638"/>
        <w:bookmarkStart w:id="1392" w:name="_Toc487129183"/>
        <w:bookmarkEnd w:id="1389"/>
        <w:bookmarkEnd w:id="1390"/>
        <w:bookmarkEnd w:id="1391"/>
        <w:bookmarkEnd w:id="1392"/>
      </w:tr>
    </w:tbl>
    <w:p w14:paraId="3FD79921" w14:textId="77777777" w:rsidR="00BD6B97" w:rsidRPr="007A7659" w:rsidRDefault="00BD6B97" w:rsidP="001D3953">
      <w:pPr>
        <w:pStyle w:val="Heading2"/>
        <w:numPr>
          <w:ilvl w:val="1"/>
          <w:numId w:val="19"/>
        </w:numPr>
        <w:rPr>
          <w:noProof w:val="0"/>
        </w:rPr>
      </w:pPr>
      <w:bookmarkStart w:id="1393" w:name="_Toc13770241"/>
      <w:r w:rsidRPr="007A7659">
        <w:rPr>
          <w:noProof w:val="0"/>
        </w:rPr>
        <w:t>PIX Query</w:t>
      </w:r>
      <w:r w:rsidR="00332C0F" w:rsidRPr="007A7659">
        <w:rPr>
          <w:noProof w:val="0"/>
        </w:rPr>
        <w:t xml:space="preserve"> [ITI-9]</w:t>
      </w:r>
      <w:bookmarkEnd w:id="1393"/>
    </w:p>
    <w:p w14:paraId="4D1A4B8C" w14:textId="77777777" w:rsidR="00BD6B97" w:rsidRPr="007A7659" w:rsidRDefault="00BD6B97">
      <w:r w:rsidRPr="007A7659">
        <w:t xml:space="preserve">This section corresponds to </w:t>
      </w:r>
      <w:r w:rsidR="00444866" w:rsidRPr="007A7659">
        <w:t>t</w:t>
      </w:r>
      <w:r w:rsidRPr="007A7659">
        <w:t xml:space="preserve">ransaction </w:t>
      </w:r>
      <w:r w:rsidR="000C66A7">
        <w:t>[</w:t>
      </w:r>
      <w:r w:rsidRPr="007A7659">
        <w:t>ITI-9</w:t>
      </w:r>
      <w:r w:rsidR="000C66A7">
        <w:t>]</w:t>
      </w:r>
      <w:r w:rsidRPr="007A7659">
        <w:t xml:space="preserve"> of the IHE IT Infrastructure Technical Framework. </w:t>
      </w:r>
      <w:r w:rsidR="00A81BA9" w:rsidRPr="007A7659">
        <w:t>T</w:t>
      </w:r>
      <w:r w:rsidRPr="007A7659">
        <w:t xml:space="preserve">ransaction </w:t>
      </w:r>
      <w:r w:rsidR="000C66A7">
        <w:t>[</w:t>
      </w:r>
      <w:r w:rsidRPr="007A7659">
        <w:t>ITI-9</w:t>
      </w:r>
      <w:r w:rsidR="000C66A7">
        <w:t>]</w:t>
      </w:r>
      <w:r w:rsidRPr="007A7659">
        <w:t xml:space="preserve"> is used by the Patient Identifier Cross-reference Consumer and Patient Identifier Cross-reference Manager </w:t>
      </w:r>
      <w:r w:rsidR="00B4249B" w:rsidRPr="007A7659">
        <w:t>Actors</w:t>
      </w:r>
      <w:r w:rsidRPr="007A7659">
        <w:t>.</w:t>
      </w:r>
    </w:p>
    <w:p w14:paraId="04D11B6C" w14:textId="77777777" w:rsidR="00BD6B97" w:rsidRPr="007A7659" w:rsidRDefault="00BD6B97">
      <w:pPr>
        <w:pStyle w:val="Heading3"/>
        <w:numPr>
          <w:ilvl w:val="2"/>
          <w:numId w:val="19"/>
        </w:numPr>
        <w:tabs>
          <w:tab w:val="clear" w:pos="2160"/>
        </w:tabs>
        <w:rPr>
          <w:noProof w:val="0"/>
        </w:rPr>
      </w:pPr>
      <w:bookmarkStart w:id="1394" w:name="_Toc173916218"/>
      <w:bookmarkStart w:id="1395" w:name="_Toc174248740"/>
      <w:bookmarkStart w:id="1396" w:name="_Toc13770242"/>
      <w:r w:rsidRPr="007A7659">
        <w:rPr>
          <w:noProof w:val="0"/>
        </w:rPr>
        <w:t>Scope</w:t>
      </w:r>
      <w:bookmarkEnd w:id="1394"/>
      <w:bookmarkEnd w:id="1395"/>
      <w:bookmarkEnd w:id="1396"/>
    </w:p>
    <w:p w14:paraId="65159E60" w14:textId="77777777" w:rsidR="00BD6B97" w:rsidRPr="007A7659" w:rsidRDefault="00BD6B97">
      <w:r w:rsidRPr="007A7659">
        <w:t>This transaction involves a request by the Patient Identifier Cross-reference Consumer for a list of patient identifiers that correspond to a patient identifier known by the consumer. The request is received by the Patient Identifier Cross-reference Manager. The Patient Identifier Cross-reference Manager immediately processes the request and returns a response in the form of a list of corresponding patient identifiers, if any.</w:t>
      </w:r>
    </w:p>
    <w:p w14:paraId="0969C629" w14:textId="77777777" w:rsidR="00BD6B97" w:rsidRPr="007A7659" w:rsidRDefault="00BD6B97">
      <w:pPr>
        <w:pStyle w:val="Heading3"/>
        <w:numPr>
          <w:ilvl w:val="2"/>
          <w:numId w:val="19"/>
        </w:numPr>
        <w:tabs>
          <w:tab w:val="clear" w:pos="2160"/>
        </w:tabs>
        <w:rPr>
          <w:noProof w:val="0"/>
        </w:rPr>
      </w:pPr>
      <w:bookmarkStart w:id="1397" w:name="_Toc173916219"/>
      <w:bookmarkStart w:id="1398" w:name="_Toc174248741"/>
      <w:bookmarkStart w:id="1399" w:name="_Toc13770243"/>
      <w:r w:rsidRPr="007A7659">
        <w:rPr>
          <w:noProof w:val="0"/>
        </w:rPr>
        <w:lastRenderedPageBreak/>
        <w:t>Use Case Roles</w:t>
      </w:r>
      <w:bookmarkEnd w:id="1397"/>
      <w:bookmarkEnd w:id="1398"/>
      <w:bookmarkEnd w:id="1399"/>
    </w:p>
    <w:bookmarkStart w:id="1400" w:name="_1120933185"/>
    <w:bookmarkStart w:id="1401" w:name="_1121538320"/>
    <w:bookmarkStart w:id="1402" w:name="_1121576370"/>
    <w:bookmarkEnd w:id="1400"/>
    <w:bookmarkEnd w:id="1401"/>
    <w:bookmarkEnd w:id="1402"/>
    <w:bookmarkStart w:id="1403" w:name="_MON_1592237379"/>
    <w:bookmarkEnd w:id="1403"/>
    <w:p w14:paraId="39E3BAFB" w14:textId="77777777" w:rsidR="00BD6B97" w:rsidRPr="007A7659" w:rsidRDefault="00CF0CDD">
      <w:pPr>
        <w:jc w:val="center"/>
        <w:rPr>
          <w:b/>
        </w:rPr>
      </w:pPr>
      <w:r w:rsidRPr="007A7659">
        <w:rPr>
          <w:noProof/>
        </w:rPr>
        <w:object w:dxaOrig="5430" w:dyaOrig="1935" w14:anchorId="4A0C1366">
          <v:shape id="_x0000_i1046" type="#_x0000_t75" alt="" style="width:324.25pt;height:110.1pt;mso-width-percent:0;mso-height-percent:0;mso-width-percent:0;mso-height-percent:0" o:ole="" filled="t">
            <v:fill color2="black"/>
            <v:imagedata r:id="rId61" o:title=""/>
          </v:shape>
          <o:OLEObject Type="Embed" ProgID="Word.Picture.8" ShapeID="_x0000_i1046" DrawAspect="Content" ObjectID="_1643628961" r:id="rId62"/>
        </w:object>
      </w:r>
    </w:p>
    <w:p w14:paraId="70890FD7" w14:textId="77777777" w:rsidR="00E23960" w:rsidRPr="007A7659" w:rsidRDefault="00E23960" w:rsidP="00AE5ED3">
      <w:pPr>
        <w:pStyle w:val="BodyText"/>
      </w:pPr>
    </w:p>
    <w:p w14:paraId="55319115" w14:textId="77777777" w:rsidR="00BD6B97" w:rsidRPr="007A7659" w:rsidRDefault="00BD6B97">
      <w:r w:rsidRPr="007A7659">
        <w:rPr>
          <w:b/>
        </w:rPr>
        <w:t>Actor:</w:t>
      </w:r>
      <w:r w:rsidRPr="007A7659">
        <w:t xml:space="preserve"> Patient Identifier Cross-reference Consumer</w:t>
      </w:r>
    </w:p>
    <w:p w14:paraId="6997B4B5" w14:textId="77777777" w:rsidR="00BD6B97" w:rsidRPr="007A7659" w:rsidRDefault="00BD6B97">
      <w:r w:rsidRPr="007A7659">
        <w:rPr>
          <w:b/>
        </w:rPr>
        <w:t xml:space="preserve">Role: </w:t>
      </w:r>
      <w:r w:rsidRPr="007A7659">
        <w:t>Queries the Patient Identifier Cross-reference Manager for a list of corresponding patient identifiers, if any</w:t>
      </w:r>
    </w:p>
    <w:p w14:paraId="7BFC7B09" w14:textId="77777777" w:rsidR="00BD6B97" w:rsidRPr="007A7659" w:rsidRDefault="00BD6B97">
      <w:r w:rsidRPr="007A7659">
        <w:rPr>
          <w:b/>
        </w:rPr>
        <w:t>Actor:</w:t>
      </w:r>
      <w:r w:rsidRPr="007A7659">
        <w:t xml:space="preserve"> Patient Identifier Cross-reference Manager</w:t>
      </w:r>
    </w:p>
    <w:p w14:paraId="20090F11" w14:textId="77777777" w:rsidR="00BD6B97" w:rsidRPr="007A7659" w:rsidRDefault="00BD6B97">
      <w:r w:rsidRPr="007A7659">
        <w:rPr>
          <w:b/>
        </w:rPr>
        <w:t xml:space="preserve">Role: </w:t>
      </w:r>
      <w:r w:rsidRPr="007A7659">
        <w:t>Manages the cross-referencing of patient identifiers across Patient Identification Domains. Upon request it returns a list of corresponding patient identifiers, if any.</w:t>
      </w:r>
    </w:p>
    <w:p w14:paraId="1693D053" w14:textId="77777777" w:rsidR="00BD6B97" w:rsidRPr="007A7659" w:rsidRDefault="00BD6B97">
      <w:pPr>
        <w:pStyle w:val="Heading3"/>
        <w:numPr>
          <w:ilvl w:val="2"/>
          <w:numId w:val="19"/>
        </w:numPr>
        <w:tabs>
          <w:tab w:val="clear" w:pos="2160"/>
        </w:tabs>
        <w:rPr>
          <w:noProof w:val="0"/>
        </w:rPr>
      </w:pPr>
      <w:bookmarkStart w:id="1404" w:name="_Toc173916220"/>
      <w:bookmarkStart w:id="1405" w:name="_Toc174248742"/>
      <w:bookmarkStart w:id="1406" w:name="_Toc13770244"/>
      <w:r w:rsidRPr="007A7659">
        <w:rPr>
          <w:noProof w:val="0"/>
        </w:rPr>
        <w:t>Referenced Standard</w:t>
      </w:r>
      <w:bookmarkEnd w:id="1404"/>
      <w:bookmarkEnd w:id="1405"/>
      <w:bookmarkEnd w:id="1406"/>
    </w:p>
    <w:p w14:paraId="3FABCF21" w14:textId="77777777" w:rsidR="00BD6B97" w:rsidRPr="007A7659" w:rsidRDefault="00BD6B97">
      <w:r w:rsidRPr="007A7659">
        <w:t>HL7 2.5, Chapter 2 – Control, Chapter 3 – Patient Administration, Chapter 5 – Query</w:t>
      </w:r>
    </w:p>
    <w:p w14:paraId="58534128" w14:textId="29E8984B" w:rsidR="00BD6B97" w:rsidRPr="007A7659" w:rsidRDefault="00A25ADB" w:rsidP="00A25ADB">
      <w:pPr>
        <w:pStyle w:val="Note"/>
      </w:pPr>
      <w:r>
        <w:t xml:space="preserve">Note: </w:t>
      </w:r>
      <w:r w:rsidR="00BD6B97" w:rsidRPr="007A7659">
        <w:t>HL7 version 2.5 was selected for this transaction</w:t>
      </w:r>
      <w:r>
        <w:t xml:space="preserve"> because i</w:t>
      </w:r>
      <w:r w:rsidR="00BD6B97" w:rsidRPr="007A7659">
        <w:t xml:space="preserve">t was considered the most stable version that contained the functionality required by transactions </w:t>
      </w:r>
      <w:r w:rsidR="003C659E" w:rsidRPr="007A7659">
        <w:t>[</w:t>
      </w:r>
      <w:r w:rsidR="00BD6B97" w:rsidRPr="007A7659">
        <w:t>ITI-9</w:t>
      </w:r>
      <w:r w:rsidR="003C659E" w:rsidRPr="007A7659">
        <w:t>]</w:t>
      </w:r>
      <w:r w:rsidR="00BD6B97" w:rsidRPr="007A7659">
        <w:t xml:space="preserve"> and </w:t>
      </w:r>
      <w:r w:rsidR="003C659E" w:rsidRPr="007A7659">
        <w:t>[</w:t>
      </w:r>
      <w:r w:rsidR="00BD6B97" w:rsidRPr="007A7659">
        <w:t>ITI-10</w:t>
      </w:r>
      <w:r w:rsidR="003C659E" w:rsidRPr="007A7659">
        <w:t>]</w:t>
      </w:r>
      <w:r w:rsidR="00BD6B97" w:rsidRPr="007A7659">
        <w:t>.</w:t>
      </w:r>
    </w:p>
    <w:p w14:paraId="0CF7802A" w14:textId="586D393B" w:rsidR="00BD6B97" w:rsidRPr="007A7659" w:rsidRDefault="007663CB">
      <w:pPr>
        <w:pStyle w:val="Heading3"/>
        <w:numPr>
          <w:ilvl w:val="2"/>
          <w:numId w:val="19"/>
        </w:numPr>
        <w:tabs>
          <w:tab w:val="clear" w:pos="2160"/>
        </w:tabs>
        <w:rPr>
          <w:noProof w:val="0"/>
        </w:rPr>
      </w:pPr>
      <w:bookmarkStart w:id="1407" w:name="_Toc13770245"/>
      <w:r>
        <w:rPr>
          <w:noProof w:val="0"/>
        </w:rPr>
        <w:t>Messages</w:t>
      </w:r>
      <w:bookmarkEnd w:id="1407"/>
    </w:p>
    <w:bookmarkStart w:id="1408" w:name="_1120933254"/>
    <w:bookmarkStart w:id="1409" w:name="_1121029486"/>
    <w:bookmarkEnd w:id="1408"/>
    <w:bookmarkEnd w:id="1409"/>
    <w:p w14:paraId="0DFC7C90" w14:textId="77777777" w:rsidR="00BD6B97" w:rsidRPr="007A7659" w:rsidRDefault="00CF0CDD" w:rsidP="001D3953">
      <w:pPr>
        <w:pStyle w:val="BodyText"/>
        <w:jc w:val="center"/>
      </w:pPr>
      <w:r w:rsidRPr="007A7659">
        <w:rPr>
          <w:noProof/>
        </w:rPr>
        <w:object w:dxaOrig="8080" w:dyaOrig="4230" w14:anchorId="63A7AF5C">
          <v:shape id="_x0000_i1045" type="#_x0000_t75" alt="" style="width:395.3pt;height:208.95pt;mso-width-percent:0;mso-height-percent:0;mso-width-percent:0;mso-height-percent:0" o:ole="" filled="t">
            <v:fill color2="black"/>
            <v:imagedata r:id="rId63" o:title=""/>
          </v:shape>
          <o:OLEObject Type="Embed" ProgID="Word.Picture.8" ShapeID="_x0000_i1045" DrawAspect="Content" ObjectID="_1643628962" r:id="rId64"/>
        </w:object>
      </w:r>
    </w:p>
    <w:p w14:paraId="2A4367B9" w14:textId="77777777" w:rsidR="00BD6B97" w:rsidRPr="007A7659" w:rsidRDefault="00BD6B97">
      <w:pPr>
        <w:pStyle w:val="FigureTitle"/>
      </w:pPr>
      <w:r w:rsidRPr="007A7659">
        <w:t>Figure 3.9-1: Get Corresponding Identifiers Sequence</w:t>
      </w:r>
    </w:p>
    <w:p w14:paraId="76EEDBA7" w14:textId="77777777" w:rsidR="00BD6B97" w:rsidRPr="007A7659" w:rsidRDefault="00BD6B97">
      <w:pPr>
        <w:pStyle w:val="Heading4"/>
        <w:numPr>
          <w:ilvl w:val="3"/>
          <w:numId w:val="19"/>
        </w:numPr>
        <w:tabs>
          <w:tab w:val="clear" w:pos="2160"/>
          <w:tab w:val="clear" w:pos="2880"/>
          <w:tab w:val="left" w:pos="864"/>
        </w:tabs>
        <w:rPr>
          <w:noProof w:val="0"/>
        </w:rPr>
      </w:pPr>
      <w:bookmarkStart w:id="1410" w:name="_Toc173916222"/>
      <w:bookmarkStart w:id="1411" w:name="_Toc174248744"/>
      <w:r w:rsidRPr="007A7659">
        <w:rPr>
          <w:noProof w:val="0"/>
        </w:rPr>
        <w:lastRenderedPageBreak/>
        <w:t>Get Corresponding Identifiers</w:t>
      </w:r>
      <w:bookmarkEnd w:id="1410"/>
      <w:bookmarkEnd w:id="1411"/>
    </w:p>
    <w:p w14:paraId="446D7F64" w14:textId="77777777" w:rsidR="00BD6B97" w:rsidRPr="007A7659" w:rsidRDefault="00BD6B97">
      <w:pPr>
        <w:pStyle w:val="Heading5"/>
        <w:numPr>
          <w:ilvl w:val="4"/>
          <w:numId w:val="19"/>
        </w:numPr>
        <w:tabs>
          <w:tab w:val="left" w:pos="1008"/>
        </w:tabs>
        <w:rPr>
          <w:noProof w:val="0"/>
        </w:rPr>
      </w:pPr>
      <w:bookmarkStart w:id="1412" w:name="_Toc173916223"/>
      <w:bookmarkStart w:id="1413" w:name="_Toc174248745"/>
      <w:r w:rsidRPr="007A7659">
        <w:rPr>
          <w:noProof w:val="0"/>
        </w:rPr>
        <w:t>Trigger Events</w:t>
      </w:r>
      <w:bookmarkEnd w:id="1412"/>
      <w:bookmarkEnd w:id="1413"/>
    </w:p>
    <w:p w14:paraId="37BD048F" w14:textId="77777777" w:rsidR="00BD6B97" w:rsidRPr="007A7659" w:rsidRDefault="00BD6B97">
      <w:r w:rsidRPr="007A7659">
        <w:t>A Patient Identifier Cross-reference Consumer’s need to get the patient identifier associated with a domain for which it needs patient related information will trigger the request for corresponding patient identifiers message based on the following HL7 trigger event:</w:t>
      </w:r>
    </w:p>
    <w:p w14:paraId="6964A4A2" w14:textId="77777777" w:rsidR="00BD6B97" w:rsidRPr="007A7659" w:rsidRDefault="00BD6B97" w:rsidP="006E48D2">
      <w:pPr>
        <w:pStyle w:val="ListBullet2"/>
        <w:numPr>
          <w:ilvl w:val="0"/>
          <w:numId w:val="30"/>
        </w:numPr>
      </w:pPr>
      <w:r w:rsidRPr="007A7659">
        <w:t>Q23 – Get Corresponding Identifiers</w:t>
      </w:r>
    </w:p>
    <w:p w14:paraId="550CCE04" w14:textId="77777777" w:rsidR="00BD6B97" w:rsidRPr="007A7659" w:rsidRDefault="00BD6B97">
      <w:pPr>
        <w:pStyle w:val="Heading5"/>
        <w:numPr>
          <w:ilvl w:val="4"/>
          <w:numId w:val="19"/>
        </w:numPr>
        <w:tabs>
          <w:tab w:val="left" w:pos="1008"/>
        </w:tabs>
        <w:rPr>
          <w:noProof w:val="0"/>
        </w:rPr>
      </w:pPr>
      <w:bookmarkStart w:id="1414" w:name="_Toc173916224"/>
      <w:bookmarkStart w:id="1415" w:name="_Toc174248746"/>
      <w:r w:rsidRPr="007A7659">
        <w:rPr>
          <w:noProof w:val="0"/>
        </w:rPr>
        <w:t>Message Semantics</w:t>
      </w:r>
      <w:bookmarkEnd w:id="1414"/>
      <w:bookmarkEnd w:id="1415"/>
    </w:p>
    <w:p w14:paraId="67485042" w14:textId="77777777" w:rsidR="00BD6B97" w:rsidRPr="007A7659" w:rsidRDefault="00BD6B97">
      <w:r w:rsidRPr="007A7659">
        <w:t>The Request for Corresponding Patient Identifiers transaction is conducted by the HL7 QBP^Q23 message. The Patient Identifier Cross-reference Consumer shall generate the query message whenever it needs to obtain a corresponding patient identifier(s) from other Patient Identification Domain(s). The segments of the message listed below are required, and their detailed descriptions are provided in the following subsections.</w:t>
      </w:r>
    </w:p>
    <w:p w14:paraId="5C3BE7E4" w14:textId="77777777" w:rsidR="00BD6B97" w:rsidRPr="007A7659" w:rsidRDefault="00BD6B97">
      <w:pPr>
        <w:pStyle w:val="Note"/>
      </w:pPr>
      <w:r w:rsidRPr="007A7659">
        <w:t xml:space="preserve">Note: </w:t>
      </w:r>
      <w:r w:rsidRPr="007A7659">
        <w:rPr>
          <w:bCs/>
        </w:rPr>
        <w:t>Conventions used in this section as well as additional</w:t>
      </w:r>
      <w:r w:rsidRPr="007A7659">
        <w:t xml:space="preserve"> qualifications to the level of specification and HL7 profiling are stated in ITI TF-2x: Appendix C and C.1.</w:t>
      </w:r>
    </w:p>
    <w:p w14:paraId="013BEF99" w14:textId="77777777" w:rsidR="00BD6B97" w:rsidRPr="007A7659" w:rsidRDefault="00BD6B97">
      <w:pPr>
        <w:pStyle w:val="TableTitle"/>
      </w:pPr>
      <w:r w:rsidRPr="007A7659">
        <w:t xml:space="preserve">Table 3.9-1: QBP Query By Parameter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15"/>
        <w:gridCol w:w="3535"/>
        <w:gridCol w:w="2210"/>
      </w:tblGrid>
      <w:tr w:rsidR="00BD6B97" w:rsidRPr="007A7659" w14:paraId="0DAA9B06" w14:textId="77777777" w:rsidTr="004A0919">
        <w:trPr>
          <w:jc w:val="center"/>
        </w:trPr>
        <w:tc>
          <w:tcPr>
            <w:tcW w:w="1915" w:type="dxa"/>
            <w:shd w:val="clear" w:color="auto" w:fill="D9D9D9"/>
          </w:tcPr>
          <w:p w14:paraId="736364EB" w14:textId="77777777" w:rsidR="00BD6B97" w:rsidRPr="007A7659" w:rsidRDefault="00BD6B97" w:rsidP="0002013A">
            <w:pPr>
              <w:pStyle w:val="TableEntryHeader"/>
            </w:pPr>
            <w:r w:rsidRPr="007A7659">
              <w:t>QBP</w:t>
            </w:r>
          </w:p>
        </w:tc>
        <w:tc>
          <w:tcPr>
            <w:tcW w:w="3535" w:type="dxa"/>
            <w:shd w:val="clear" w:color="auto" w:fill="D9D9D9"/>
          </w:tcPr>
          <w:p w14:paraId="47238F3F" w14:textId="77777777" w:rsidR="00BD6B97" w:rsidRPr="007A7659" w:rsidRDefault="00BD6B97" w:rsidP="0002013A">
            <w:pPr>
              <w:pStyle w:val="TableEntryHeader"/>
            </w:pPr>
            <w:r w:rsidRPr="007A7659">
              <w:t>Query By Parameter</w:t>
            </w:r>
          </w:p>
        </w:tc>
        <w:tc>
          <w:tcPr>
            <w:tcW w:w="2210" w:type="dxa"/>
            <w:shd w:val="clear" w:color="auto" w:fill="D9D9D9"/>
          </w:tcPr>
          <w:p w14:paraId="3A3B3D47" w14:textId="77777777" w:rsidR="00BD6B97" w:rsidRPr="007A7659" w:rsidRDefault="00BD6B97" w:rsidP="0002013A">
            <w:pPr>
              <w:pStyle w:val="TableEntryHeader"/>
            </w:pPr>
            <w:r w:rsidRPr="007A7659">
              <w:t>Chapter in HL7 2.5</w:t>
            </w:r>
          </w:p>
        </w:tc>
      </w:tr>
      <w:tr w:rsidR="00BD6B97" w:rsidRPr="007A7659" w14:paraId="438F20C3" w14:textId="77777777" w:rsidTr="004A0919">
        <w:trPr>
          <w:jc w:val="center"/>
        </w:trPr>
        <w:tc>
          <w:tcPr>
            <w:tcW w:w="1915" w:type="dxa"/>
          </w:tcPr>
          <w:p w14:paraId="6509DA91" w14:textId="77777777" w:rsidR="00BD6B97" w:rsidRPr="007A7659" w:rsidRDefault="00BD6B97" w:rsidP="009E45C3">
            <w:pPr>
              <w:pStyle w:val="TableEntry"/>
              <w:snapToGrid w:val="0"/>
              <w:rPr>
                <w:noProof w:val="0"/>
              </w:rPr>
            </w:pPr>
            <w:r w:rsidRPr="007A7659">
              <w:rPr>
                <w:noProof w:val="0"/>
              </w:rPr>
              <w:t>MSH</w:t>
            </w:r>
          </w:p>
        </w:tc>
        <w:tc>
          <w:tcPr>
            <w:tcW w:w="3535" w:type="dxa"/>
          </w:tcPr>
          <w:p w14:paraId="4612DF04" w14:textId="77777777" w:rsidR="00BD6B97" w:rsidRPr="007A7659" w:rsidRDefault="00BD6B97" w:rsidP="009E45C3">
            <w:pPr>
              <w:pStyle w:val="TableEntry"/>
              <w:snapToGrid w:val="0"/>
              <w:rPr>
                <w:noProof w:val="0"/>
              </w:rPr>
            </w:pPr>
            <w:r w:rsidRPr="007A7659">
              <w:rPr>
                <w:noProof w:val="0"/>
              </w:rPr>
              <w:t>Message Header</w:t>
            </w:r>
          </w:p>
        </w:tc>
        <w:tc>
          <w:tcPr>
            <w:tcW w:w="2210" w:type="dxa"/>
          </w:tcPr>
          <w:p w14:paraId="5D027D55" w14:textId="77777777" w:rsidR="00BD6B97" w:rsidRPr="007A7659" w:rsidRDefault="00BD6B97" w:rsidP="009E45C3">
            <w:pPr>
              <w:pStyle w:val="TableEntry"/>
              <w:snapToGrid w:val="0"/>
              <w:rPr>
                <w:noProof w:val="0"/>
              </w:rPr>
            </w:pPr>
            <w:r w:rsidRPr="007A7659">
              <w:rPr>
                <w:noProof w:val="0"/>
              </w:rPr>
              <w:t>2</w:t>
            </w:r>
          </w:p>
        </w:tc>
      </w:tr>
      <w:tr w:rsidR="00BD6B97" w:rsidRPr="007A7659" w14:paraId="4F091DA5" w14:textId="77777777" w:rsidTr="004A0919">
        <w:trPr>
          <w:jc w:val="center"/>
        </w:trPr>
        <w:tc>
          <w:tcPr>
            <w:tcW w:w="1915" w:type="dxa"/>
          </w:tcPr>
          <w:p w14:paraId="64E8AE7B" w14:textId="77777777" w:rsidR="00BD6B97" w:rsidRPr="007A7659" w:rsidRDefault="00BD6B97" w:rsidP="009E45C3">
            <w:pPr>
              <w:pStyle w:val="TableEntry"/>
              <w:snapToGrid w:val="0"/>
              <w:rPr>
                <w:noProof w:val="0"/>
              </w:rPr>
            </w:pPr>
            <w:r w:rsidRPr="007A7659">
              <w:rPr>
                <w:noProof w:val="0"/>
              </w:rPr>
              <w:t>QPD</w:t>
            </w:r>
          </w:p>
        </w:tc>
        <w:tc>
          <w:tcPr>
            <w:tcW w:w="3535" w:type="dxa"/>
          </w:tcPr>
          <w:p w14:paraId="4D7A9620" w14:textId="77777777" w:rsidR="00BD6B97" w:rsidRPr="007A7659" w:rsidRDefault="00BD6B97" w:rsidP="009E45C3">
            <w:pPr>
              <w:pStyle w:val="TableEntry"/>
              <w:snapToGrid w:val="0"/>
              <w:rPr>
                <w:noProof w:val="0"/>
              </w:rPr>
            </w:pPr>
            <w:r w:rsidRPr="007A7659">
              <w:rPr>
                <w:noProof w:val="0"/>
              </w:rPr>
              <w:t>Query Parameter Definition</w:t>
            </w:r>
          </w:p>
        </w:tc>
        <w:tc>
          <w:tcPr>
            <w:tcW w:w="2210" w:type="dxa"/>
          </w:tcPr>
          <w:p w14:paraId="72DE239C" w14:textId="77777777" w:rsidR="00BD6B97" w:rsidRPr="007A7659" w:rsidRDefault="00BD6B97" w:rsidP="009E45C3">
            <w:pPr>
              <w:pStyle w:val="TableEntry"/>
              <w:snapToGrid w:val="0"/>
              <w:rPr>
                <w:noProof w:val="0"/>
              </w:rPr>
            </w:pPr>
            <w:r w:rsidRPr="007A7659">
              <w:rPr>
                <w:noProof w:val="0"/>
              </w:rPr>
              <w:t>5</w:t>
            </w:r>
          </w:p>
        </w:tc>
      </w:tr>
      <w:tr w:rsidR="00BD6B97" w:rsidRPr="007A7659" w14:paraId="39BCB410" w14:textId="77777777" w:rsidTr="004A0919">
        <w:trPr>
          <w:jc w:val="center"/>
        </w:trPr>
        <w:tc>
          <w:tcPr>
            <w:tcW w:w="1915" w:type="dxa"/>
          </w:tcPr>
          <w:p w14:paraId="2BC31417" w14:textId="77777777" w:rsidR="00BD6B97" w:rsidRPr="007A7659" w:rsidRDefault="00BD6B97" w:rsidP="009E45C3">
            <w:pPr>
              <w:pStyle w:val="TableEntry"/>
              <w:snapToGrid w:val="0"/>
              <w:rPr>
                <w:noProof w:val="0"/>
              </w:rPr>
            </w:pPr>
            <w:r w:rsidRPr="007A7659">
              <w:rPr>
                <w:noProof w:val="0"/>
              </w:rPr>
              <w:t>RCP</w:t>
            </w:r>
          </w:p>
        </w:tc>
        <w:tc>
          <w:tcPr>
            <w:tcW w:w="3535" w:type="dxa"/>
          </w:tcPr>
          <w:p w14:paraId="75E68554" w14:textId="77777777" w:rsidR="00BD6B97" w:rsidRPr="007A7659" w:rsidRDefault="00BD6B97" w:rsidP="009E45C3">
            <w:pPr>
              <w:pStyle w:val="TableEntry"/>
              <w:snapToGrid w:val="0"/>
              <w:rPr>
                <w:noProof w:val="0"/>
              </w:rPr>
            </w:pPr>
            <w:r w:rsidRPr="007A7659">
              <w:rPr>
                <w:noProof w:val="0"/>
              </w:rPr>
              <w:t>Response Control Parameter</w:t>
            </w:r>
          </w:p>
        </w:tc>
        <w:tc>
          <w:tcPr>
            <w:tcW w:w="2210" w:type="dxa"/>
          </w:tcPr>
          <w:p w14:paraId="2795D297" w14:textId="77777777" w:rsidR="00BD6B97" w:rsidRPr="007A7659" w:rsidRDefault="00BD6B97" w:rsidP="009E45C3">
            <w:pPr>
              <w:pStyle w:val="TableEntry"/>
              <w:snapToGrid w:val="0"/>
              <w:rPr>
                <w:noProof w:val="0"/>
              </w:rPr>
            </w:pPr>
            <w:r w:rsidRPr="007A7659">
              <w:rPr>
                <w:noProof w:val="0"/>
              </w:rPr>
              <w:t>5</w:t>
            </w:r>
          </w:p>
        </w:tc>
      </w:tr>
    </w:tbl>
    <w:p w14:paraId="17548F0D" w14:textId="77777777" w:rsidR="00BD6B97" w:rsidRPr="007A7659" w:rsidRDefault="00BD6B97" w:rsidP="00493145">
      <w:pPr>
        <w:pStyle w:val="BodyText"/>
      </w:pPr>
      <w:r w:rsidRPr="007A7659">
        <w:t xml:space="preserve">The receiver shall respond to the query by sending the RSP^K23 response message. This satisfies the requirements of original mode acknowledgment; no intermediate ACK message is to be sent. </w:t>
      </w:r>
    </w:p>
    <w:p w14:paraId="220092E8" w14:textId="77777777" w:rsidR="00BD6B97" w:rsidRPr="007A7659" w:rsidRDefault="00BD6B97">
      <w:pPr>
        <w:pStyle w:val="Heading6"/>
        <w:numPr>
          <w:ilvl w:val="5"/>
          <w:numId w:val="19"/>
        </w:numPr>
        <w:tabs>
          <w:tab w:val="clear" w:pos="4320"/>
          <w:tab w:val="left" w:pos="1152"/>
        </w:tabs>
        <w:rPr>
          <w:noProof w:val="0"/>
        </w:rPr>
      </w:pPr>
      <w:bookmarkStart w:id="1416" w:name="_Toc173916225"/>
      <w:bookmarkStart w:id="1417" w:name="_Toc174248747"/>
      <w:r w:rsidRPr="007A7659">
        <w:rPr>
          <w:noProof w:val="0"/>
        </w:rPr>
        <w:t>MSH Segment</w:t>
      </w:r>
      <w:bookmarkEnd w:id="1416"/>
      <w:bookmarkEnd w:id="1417"/>
    </w:p>
    <w:p w14:paraId="0B109611" w14:textId="77777777" w:rsidR="00BD6B97" w:rsidRPr="007A7659" w:rsidRDefault="00BD6B97">
      <w:r w:rsidRPr="007A7659">
        <w:t>The MSH segment shall be constructed as defined in ITI TF-2x: C.2.2 “Message Control”.</w:t>
      </w:r>
    </w:p>
    <w:p w14:paraId="1659BE1B" w14:textId="77777777" w:rsidR="00BD6B97" w:rsidRPr="007A7659" w:rsidRDefault="00BD6B97">
      <w:r w:rsidRPr="007A7659">
        <w:t xml:space="preserve">Field </w:t>
      </w:r>
      <w:r w:rsidRPr="007A7659">
        <w:rPr>
          <w:i/>
        </w:rPr>
        <w:t>MSH-9 Message Type</w:t>
      </w:r>
      <w:r w:rsidRPr="007A7659">
        <w:t xml:space="preserve"> shall have all three components populated with a value. The first component shall have a value of QBP; the second component shall have the value of Q23. The third component shall have a value of QBP_Q21.</w:t>
      </w:r>
    </w:p>
    <w:p w14:paraId="0BDEC091" w14:textId="77777777" w:rsidR="00BD6B97" w:rsidRPr="007A7659" w:rsidRDefault="00BD6B97">
      <w:pPr>
        <w:pStyle w:val="Heading6"/>
        <w:numPr>
          <w:ilvl w:val="5"/>
          <w:numId w:val="19"/>
        </w:numPr>
        <w:tabs>
          <w:tab w:val="clear" w:pos="4320"/>
          <w:tab w:val="left" w:pos="1152"/>
        </w:tabs>
        <w:rPr>
          <w:noProof w:val="0"/>
        </w:rPr>
      </w:pPr>
      <w:bookmarkStart w:id="1418" w:name="_Toc173916226"/>
      <w:bookmarkStart w:id="1419" w:name="_Toc174248748"/>
      <w:r w:rsidRPr="007A7659">
        <w:rPr>
          <w:noProof w:val="0"/>
        </w:rPr>
        <w:t>QPD Segment</w:t>
      </w:r>
      <w:bookmarkEnd w:id="1418"/>
      <w:bookmarkEnd w:id="1419"/>
    </w:p>
    <w:p w14:paraId="7B8E3B56" w14:textId="77777777" w:rsidR="00BD6B97" w:rsidRPr="007A7659" w:rsidRDefault="00BD6B97" w:rsidP="007E3B51">
      <w:r w:rsidRPr="007A7659">
        <w:t>The Patient Identifier Cross-reference Consumer is required to send attributes within the QPD segment as described in Table 3.9-2.</w:t>
      </w:r>
    </w:p>
    <w:p w14:paraId="1A874915" w14:textId="77777777" w:rsidR="00BD6B97" w:rsidRPr="007A7659" w:rsidRDefault="00BD6B97">
      <w:pPr>
        <w:pStyle w:val="TableTitle"/>
      </w:pPr>
      <w:r w:rsidRPr="007A7659">
        <w:t xml:space="preserve">Table 3.9-2: IHE Profile - QPD segment </w:t>
      </w:r>
    </w:p>
    <w:tbl>
      <w:tblPr>
        <w:tblW w:w="8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0"/>
        <w:gridCol w:w="990"/>
        <w:gridCol w:w="900"/>
        <w:gridCol w:w="900"/>
        <w:gridCol w:w="1170"/>
        <w:gridCol w:w="1080"/>
        <w:gridCol w:w="2977"/>
      </w:tblGrid>
      <w:tr w:rsidR="00A45CCD" w:rsidRPr="007A7659" w14:paraId="79BEAA79" w14:textId="77777777" w:rsidTr="00A45CCD">
        <w:trPr>
          <w:cantSplit/>
          <w:tblHeader/>
          <w:jc w:val="center"/>
        </w:trPr>
        <w:tc>
          <w:tcPr>
            <w:tcW w:w="810" w:type="dxa"/>
            <w:shd w:val="clear" w:color="auto" w:fill="D9D9D9"/>
          </w:tcPr>
          <w:p w14:paraId="530B6167" w14:textId="77777777" w:rsidR="00BD6B97" w:rsidRPr="007A7659" w:rsidRDefault="00BD6B97" w:rsidP="0002013A">
            <w:pPr>
              <w:pStyle w:val="TableEntryHeader"/>
            </w:pPr>
            <w:r w:rsidRPr="007A7659">
              <w:t>SEQ</w:t>
            </w:r>
          </w:p>
        </w:tc>
        <w:tc>
          <w:tcPr>
            <w:tcW w:w="990" w:type="dxa"/>
            <w:shd w:val="clear" w:color="auto" w:fill="D9D9D9"/>
          </w:tcPr>
          <w:p w14:paraId="76A47DC9" w14:textId="77777777" w:rsidR="00BD6B97" w:rsidRPr="007A7659" w:rsidRDefault="00BD6B97" w:rsidP="0002013A">
            <w:pPr>
              <w:pStyle w:val="TableEntryHeader"/>
            </w:pPr>
            <w:r w:rsidRPr="007A7659">
              <w:t>LEN</w:t>
            </w:r>
          </w:p>
        </w:tc>
        <w:tc>
          <w:tcPr>
            <w:tcW w:w="900" w:type="dxa"/>
            <w:shd w:val="clear" w:color="auto" w:fill="D9D9D9"/>
          </w:tcPr>
          <w:p w14:paraId="1F7A9244" w14:textId="77777777" w:rsidR="00BD6B97" w:rsidRPr="007A7659" w:rsidRDefault="00BD6B97" w:rsidP="0002013A">
            <w:pPr>
              <w:pStyle w:val="TableEntryHeader"/>
            </w:pPr>
            <w:r w:rsidRPr="007A7659">
              <w:t>DT</w:t>
            </w:r>
          </w:p>
        </w:tc>
        <w:tc>
          <w:tcPr>
            <w:tcW w:w="900" w:type="dxa"/>
            <w:shd w:val="clear" w:color="auto" w:fill="D9D9D9"/>
          </w:tcPr>
          <w:p w14:paraId="3C49F320" w14:textId="77777777" w:rsidR="00BD6B97" w:rsidRPr="007A7659" w:rsidRDefault="00BD6B97" w:rsidP="0002013A">
            <w:pPr>
              <w:pStyle w:val="TableEntryHeader"/>
            </w:pPr>
            <w:r w:rsidRPr="007A7659">
              <w:t>OPT</w:t>
            </w:r>
          </w:p>
        </w:tc>
        <w:tc>
          <w:tcPr>
            <w:tcW w:w="1170" w:type="dxa"/>
            <w:shd w:val="clear" w:color="auto" w:fill="D9D9D9"/>
          </w:tcPr>
          <w:p w14:paraId="7C00E3D8" w14:textId="77777777" w:rsidR="00BD6B97" w:rsidRPr="007A7659" w:rsidRDefault="00BD6B97" w:rsidP="0002013A">
            <w:pPr>
              <w:pStyle w:val="TableEntryHeader"/>
            </w:pPr>
            <w:r w:rsidRPr="007A7659">
              <w:t>TBL#</w:t>
            </w:r>
          </w:p>
        </w:tc>
        <w:tc>
          <w:tcPr>
            <w:tcW w:w="1080" w:type="dxa"/>
            <w:shd w:val="clear" w:color="auto" w:fill="D9D9D9"/>
          </w:tcPr>
          <w:p w14:paraId="4931D1C6" w14:textId="77777777" w:rsidR="00BD6B97" w:rsidRPr="007A7659" w:rsidRDefault="00BD6B97" w:rsidP="0002013A">
            <w:pPr>
              <w:pStyle w:val="TableEntryHeader"/>
            </w:pPr>
            <w:r w:rsidRPr="007A7659">
              <w:t>ITEM#</w:t>
            </w:r>
          </w:p>
        </w:tc>
        <w:tc>
          <w:tcPr>
            <w:tcW w:w="2977" w:type="dxa"/>
            <w:shd w:val="clear" w:color="auto" w:fill="D9D9D9"/>
          </w:tcPr>
          <w:p w14:paraId="17497FF5" w14:textId="77777777" w:rsidR="00BD6B97" w:rsidRPr="007A7659" w:rsidRDefault="00BD6B97" w:rsidP="0002013A">
            <w:pPr>
              <w:pStyle w:val="TableEntryHeader"/>
            </w:pPr>
            <w:r w:rsidRPr="007A7659">
              <w:t>ELEMENT NAME</w:t>
            </w:r>
          </w:p>
        </w:tc>
      </w:tr>
      <w:tr w:rsidR="00A45CCD" w:rsidRPr="007A7659" w14:paraId="2DD4FAF9" w14:textId="77777777" w:rsidTr="00A45CCD">
        <w:trPr>
          <w:jc w:val="center"/>
        </w:trPr>
        <w:tc>
          <w:tcPr>
            <w:tcW w:w="810" w:type="dxa"/>
          </w:tcPr>
          <w:p w14:paraId="229EE74F" w14:textId="77777777" w:rsidR="00BD6B97" w:rsidRPr="007A7659" w:rsidRDefault="00BD6B97" w:rsidP="009E45C3">
            <w:pPr>
              <w:pStyle w:val="TableEntry"/>
              <w:snapToGrid w:val="0"/>
              <w:rPr>
                <w:noProof w:val="0"/>
              </w:rPr>
            </w:pPr>
            <w:r w:rsidRPr="007A7659">
              <w:rPr>
                <w:noProof w:val="0"/>
              </w:rPr>
              <w:t>1</w:t>
            </w:r>
          </w:p>
        </w:tc>
        <w:tc>
          <w:tcPr>
            <w:tcW w:w="990" w:type="dxa"/>
          </w:tcPr>
          <w:p w14:paraId="451C8536" w14:textId="77777777" w:rsidR="00BD6B97" w:rsidRPr="007A7659" w:rsidRDefault="00BD6B97" w:rsidP="009E45C3">
            <w:pPr>
              <w:pStyle w:val="TableEntry"/>
              <w:snapToGrid w:val="0"/>
              <w:rPr>
                <w:noProof w:val="0"/>
              </w:rPr>
            </w:pPr>
            <w:r w:rsidRPr="007A7659">
              <w:rPr>
                <w:noProof w:val="0"/>
              </w:rPr>
              <w:t>250</w:t>
            </w:r>
          </w:p>
        </w:tc>
        <w:tc>
          <w:tcPr>
            <w:tcW w:w="900" w:type="dxa"/>
          </w:tcPr>
          <w:p w14:paraId="722F3557" w14:textId="77777777" w:rsidR="00BD6B97" w:rsidRPr="007A7659" w:rsidRDefault="00BD6B97" w:rsidP="009E45C3">
            <w:pPr>
              <w:pStyle w:val="TableEntry"/>
              <w:snapToGrid w:val="0"/>
              <w:rPr>
                <w:noProof w:val="0"/>
              </w:rPr>
            </w:pPr>
            <w:r w:rsidRPr="007A7659">
              <w:rPr>
                <w:noProof w:val="0"/>
              </w:rPr>
              <w:t>CE</w:t>
            </w:r>
          </w:p>
        </w:tc>
        <w:tc>
          <w:tcPr>
            <w:tcW w:w="900" w:type="dxa"/>
          </w:tcPr>
          <w:p w14:paraId="181E4ACF" w14:textId="77777777" w:rsidR="00BD6B97" w:rsidRPr="007A7659" w:rsidRDefault="00BD6B97" w:rsidP="009E45C3">
            <w:pPr>
              <w:pStyle w:val="TableEntry"/>
              <w:snapToGrid w:val="0"/>
              <w:rPr>
                <w:noProof w:val="0"/>
              </w:rPr>
            </w:pPr>
            <w:r w:rsidRPr="007A7659">
              <w:rPr>
                <w:noProof w:val="0"/>
              </w:rPr>
              <w:t>R</w:t>
            </w:r>
          </w:p>
        </w:tc>
        <w:tc>
          <w:tcPr>
            <w:tcW w:w="1170" w:type="dxa"/>
          </w:tcPr>
          <w:p w14:paraId="5D28B8F2" w14:textId="77777777" w:rsidR="00BD6B97" w:rsidRPr="007A7659" w:rsidRDefault="00BD6B97" w:rsidP="009E45C3">
            <w:pPr>
              <w:pStyle w:val="TableEntry"/>
              <w:snapToGrid w:val="0"/>
              <w:rPr>
                <w:noProof w:val="0"/>
              </w:rPr>
            </w:pPr>
            <w:r w:rsidRPr="007A7659">
              <w:rPr>
                <w:noProof w:val="0"/>
              </w:rPr>
              <w:t>0471</w:t>
            </w:r>
          </w:p>
        </w:tc>
        <w:tc>
          <w:tcPr>
            <w:tcW w:w="1080" w:type="dxa"/>
          </w:tcPr>
          <w:p w14:paraId="7E4BFC45" w14:textId="77777777" w:rsidR="00BD6B97" w:rsidRPr="007A7659" w:rsidRDefault="00BD6B97" w:rsidP="009E45C3">
            <w:pPr>
              <w:pStyle w:val="TableEntry"/>
              <w:snapToGrid w:val="0"/>
              <w:rPr>
                <w:noProof w:val="0"/>
              </w:rPr>
            </w:pPr>
            <w:r w:rsidRPr="007A7659">
              <w:rPr>
                <w:noProof w:val="0"/>
              </w:rPr>
              <w:t>01375</w:t>
            </w:r>
          </w:p>
        </w:tc>
        <w:tc>
          <w:tcPr>
            <w:tcW w:w="2977" w:type="dxa"/>
          </w:tcPr>
          <w:p w14:paraId="4419D389" w14:textId="77777777" w:rsidR="00BD6B97" w:rsidRPr="007A7659" w:rsidRDefault="00BD6B97" w:rsidP="009E45C3">
            <w:pPr>
              <w:pStyle w:val="TableEntry"/>
              <w:snapToGrid w:val="0"/>
              <w:rPr>
                <w:noProof w:val="0"/>
              </w:rPr>
            </w:pPr>
            <w:r w:rsidRPr="007A7659">
              <w:rPr>
                <w:noProof w:val="0"/>
              </w:rPr>
              <w:t>Message Query Name</w:t>
            </w:r>
          </w:p>
        </w:tc>
      </w:tr>
      <w:tr w:rsidR="00A45CCD" w:rsidRPr="007A7659" w14:paraId="10796F55" w14:textId="77777777" w:rsidTr="00A45CCD">
        <w:trPr>
          <w:jc w:val="center"/>
        </w:trPr>
        <w:tc>
          <w:tcPr>
            <w:tcW w:w="810" w:type="dxa"/>
          </w:tcPr>
          <w:p w14:paraId="5EACF1E1" w14:textId="77777777" w:rsidR="00BD6B97" w:rsidRPr="007A7659" w:rsidRDefault="00BD6B97" w:rsidP="009E45C3">
            <w:pPr>
              <w:pStyle w:val="TableEntry"/>
              <w:snapToGrid w:val="0"/>
              <w:rPr>
                <w:noProof w:val="0"/>
              </w:rPr>
            </w:pPr>
            <w:r w:rsidRPr="007A7659">
              <w:rPr>
                <w:noProof w:val="0"/>
              </w:rPr>
              <w:t>2</w:t>
            </w:r>
          </w:p>
        </w:tc>
        <w:tc>
          <w:tcPr>
            <w:tcW w:w="990" w:type="dxa"/>
          </w:tcPr>
          <w:p w14:paraId="2BC83342" w14:textId="77777777" w:rsidR="00BD6B97" w:rsidRPr="007A7659" w:rsidRDefault="00BD6B97" w:rsidP="009E45C3">
            <w:pPr>
              <w:pStyle w:val="TableEntry"/>
              <w:snapToGrid w:val="0"/>
              <w:rPr>
                <w:noProof w:val="0"/>
              </w:rPr>
            </w:pPr>
            <w:r w:rsidRPr="007A7659">
              <w:rPr>
                <w:noProof w:val="0"/>
              </w:rPr>
              <w:t>32</w:t>
            </w:r>
          </w:p>
        </w:tc>
        <w:tc>
          <w:tcPr>
            <w:tcW w:w="900" w:type="dxa"/>
          </w:tcPr>
          <w:p w14:paraId="3A6341BF" w14:textId="77777777" w:rsidR="00BD6B97" w:rsidRPr="007A7659" w:rsidRDefault="00BD6B97" w:rsidP="009E45C3">
            <w:pPr>
              <w:pStyle w:val="TableEntry"/>
              <w:snapToGrid w:val="0"/>
              <w:rPr>
                <w:noProof w:val="0"/>
              </w:rPr>
            </w:pPr>
            <w:r w:rsidRPr="007A7659">
              <w:rPr>
                <w:noProof w:val="0"/>
              </w:rPr>
              <w:t>ST</w:t>
            </w:r>
          </w:p>
        </w:tc>
        <w:tc>
          <w:tcPr>
            <w:tcW w:w="900" w:type="dxa"/>
          </w:tcPr>
          <w:p w14:paraId="0CDDFCE7" w14:textId="77777777" w:rsidR="00BD6B97" w:rsidRPr="007A7659" w:rsidRDefault="00BD6B97" w:rsidP="009E45C3">
            <w:pPr>
              <w:pStyle w:val="TableEntry"/>
              <w:snapToGrid w:val="0"/>
              <w:rPr>
                <w:noProof w:val="0"/>
              </w:rPr>
            </w:pPr>
            <w:r w:rsidRPr="007A7659">
              <w:rPr>
                <w:noProof w:val="0"/>
              </w:rPr>
              <w:t>R+</w:t>
            </w:r>
          </w:p>
        </w:tc>
        <w:tc>
          <w:tcPr>
            <w:tcW w:w="1170" w:type="dxa"/>
          </w:tcPr>
          <w:p w14:paraId="3B3BEC74" w14:textId="77777777" w:rsidR="00BD6B97" w:rsidRPr="007A7659" w:rsidRDefault="00BD6B97" w:rsidP="009E45C3">
            <w:pPr>
              <w:pStyle w:val="TableEntry"/>
              <w:snapToGrid w:val="0"/>
              <w:rPr>
                <w:noProof w:val="0"/>
              </w:rPr>
            </w:pPr>
          </w:p>
        </w:tc>
        <w:tc>
          <w:tcPr>
            <w:tcW w:w="1080" w:type="dxa"/>
          </w:tcPr>
          <w:p w14:paraId="04EB035F" w14:textId="77777777" w:rsidR="00BD6B97" w:rsidRPr="007A7659" w:rsidRDefault="00BD6B97" w:rsidP="009E45C3">
            <w:pPr>
              <w:pStyle w:val="TableEntry"/>
              <w:snapToGrid w:val="0"/>
              <w:rPr>
                <w:noProof w:val="0"/>
              </w:rPr>
            </w:pPr>
            <w:r w:rsidRPr="007A7659">
              <w:rPr>
                <w:noProof w:val="0"/>
              </w:rPr>
              <w:t>00696</w:t>
            </w:r>
          </w:p>
        </w:tc>
        <w:tc>
          <w:tcPr>
            <w:tcW w:w="2977" w:type="dxa"/>
          </w:tcPr>
          <w:p w14:paraId="46ED1633" w14:textId="77777777" w:rsidR="00BD6B97" w:rsidRPr="007A7659" w:rsidRDefault="00BD6B97" w:rsidP="009E45C3">
            <w:pPr>
              <w:pStyle w:val="TableEntry"/>
              <w:snapToGrid w:val="0"/>
              <w:rPr>
                <w:noProof w:val="0"/>
              </w:rPr>
            </w:pPr>
            <w:r w:rsidRPr="007A7659">
              <w:rPr>
                <w:noProof w:val="0"/>
              </w:rPr>
              <w:t>Query Tag</w:t>
            </w:r>
          </w:p>
        </w:tc>
      </w:tr>
      <w:tr w:rsidR="00A45CCD" w:rsidRPr="007A7659" w14:paraId="5AEB1AB8" w14:textId="77777777" w:rsidTr="00A45CCD">
        <w:trPr>
          <w:jc w:val="center"/>
        </w:trPr>
        <w:tc>
          <w:tcPr>
            <w:tcW w:w="810" w:type="dxa"/>
          </w:tcPr>
          <w:p w14:paraId="1DB0CA53" w14:textId="77777777" w:rsidR="00BD6B97" w:rsidRPr="007A7659" w:rsidRDefault="00BD6B97" w:rsidP="009E45C3">
            <w:pPr>
              <w:pStyle w:val="TableEntry"/>
              <w:snapToGrid w:val="0"/>
              <w:rPr>
                <w:noProof w:val="0"/>
              </w:rPr>
            </w:pPr>
            <w:r w:rsidRPr="007A7659">
              <w:rPr>
                <w:noProof w:val="0"/>
              </w:rPr>
              <w:t>3</w:t>
            </w:r>
          </w:p>
        </w:tc>
        <w:tc>
          <w:tcPr>
            <w:tcW w:w="990" w:type="dxa"/>
          </w:tcPr>
          <w:p w14:paraId="224E9FB5" w14:textId="77777777" w:rsidR="00BD6B97" w:rsidRPr="007A7659" w:rsidRDefault="00BD6B97" w:rsidP="009E45C3">
            <w:pPr>
              <w:pStyle w:val="TableEntry"/>
              <w:snapToGrid w:val="0"/>
              <w:rPr>
                <w:noProof w:val="0"/>
              </w:rPr>
            </w:pPr>
            <w:r w:rsidRPr="007A7659">
              <w:rPr>
                <w:noProof w:val="0"/>
              </w:rPr>
              <w:t>250</w:t>
            </w:r>
            <w:r w:rsidRPr="007A7659">
              <w:rPr>
                <w:noProof w:val="0"/>
                <w:vertAlign w:val="superscript"/>
              </w:rPr>
              <w:t>**</w:t>
            </w:r>
          </w:p>
        </w:tc>
        <w:tc>
          <w:tcPr>
            <w:tcW w:w="900" w:type="dxa"/>
          </w:tcPr>
          <w:p w14:paraId="3D519628" w14:textId="77777777" w:rsidR="00BD6B97" w:rsidRPr="007A7659" w:rsidRDefault="00BD6B97" w:rsidP="009E45C3">
            <w:pPr>
              <w:pStyle w:val="TableEntry"/>
              <w:snapToGrid w:val="0"/>
              <w:rPr>
                <w:noProof w:val="0"/>
              </w:rPr>
            </w:pPr>
            <w:r w:rsidRPr="007A7659">
              <w:rPr>
                <w:noProof w:val="0"/>
              </w:rPr>
              <w:t>CX</w:t>
            </w:r>
          </w:p>
        </w:tc>
        <w:tc>
          <w:tcPr>
            <w:tcW w:w="900" w:type="dxa"/>
          </w:tcPr>
          <w:p w14:paraId="7DFA473B" w14:textId="77777777" w:rsidR="00BD6B97" w:rsidRPr="007A7659" w:rsidRDefault="00BD6B97" w:rsidP="009E45C3">
            <w:pPr>
              <w:pStyle w:val="TableEntry"/>
              <w:snapToGrid w:val="0"/>
              <w:rPr>
                <w:noProof w:val="0"/>
              </w:rPr>
            </w:pPr>
            <w:r w:rsidRPr="007A7659">
              <w:rPr>
                <w:noProof w:val="0"/>
              </w:rPr>
              <w:t>R</w:t>
            </w:r>
          </w:p>
        </w:tc>
        <w:tc>
          <w:tcPr>
            <w:tcW w:w="1170" w:type="dxa"/>
          </w:tcPr>
          <w:p w14:paraId="058BA650" w14:textId="77777777" w:rsidR="00BD6B97" w:rsidRPr="007A7659" w:rsidRDefault="00BD6B97" w:rsidP="009E45C3">
            <w:pPr>
              <w:pStyle w:val="TableEntry"/>
              <w:snapToGrid w:val="0"/>
              <w:rPr>
                <w:noProof w:val="0"/>
              </w:rPr>
            </w:pPr>
          </w:p>
        </w:tc>
        <w:tc>
          <w:tcPr>
            <w:tcW w:w="1080" w:type="dxa"/>
          </w:tcPr>
          <w:p w14:paraId="5977F28C" w14:textId="77777777" w:rsidR="00BD6B97" w:rsidRPr="007A7659" w:rsidRDefault="00BD6B97" w:rsidP="009E45C3">
            <w:pPr>
              <w:pStyle w:val="TableEntry"/>
              <w:snapToGrid w:val="0"/>
              <w:rPr>
                <w:noProof w:val="0"/>
              </w:rPr>
            </w:pPr>
          </w:p>
        </w:tc>
        <w:tc>
          <w:tcPr>
            <w:tcW w:w="2977" w:type="dxa"/>
          </w:tcPr>
          <w:p w14:paraId="69A0DA7F" w14:textId="77777777" w:rsidR="00BD6B97" w:rsidRPr="007A7659" w:rsidRDefault="00BD6B97" w:rsidP="009E45C3">
            <w:pPr>
              <w:pStyle w:val="TableEntry"/>
              <w:snapToGrid w:val="0"/>
              <w:rPr>
                <w:noProof w:val="0"/>
              </w:rPr>
            </w:pPr>
            <w:r w:rsidRPr="007A7659">
              <w:rPr>
                <w:noProof w:val="0"/>
              </w:rPr>
              <w:t>Person Identifier</w:t>
            </w:r>
          </w:p>
        </w:tc>
      </w:tr>
      <w:tr w:rsidR="00A45CCD" w:rsidRPr="007A7659" w14:paraId="3D500E9B" w14:textId="77777777" w:rsidTr="00A45CCD">
        <w:trPr>
          <w:jc w:val="center"/>
        </w:trPr>
        <w:tc>
          <w:tcPr>
            <w:tcW w:w="810" w:type="dxa"/>
          </w:tcPr>
          <w:p w14:paraId="086CE3DB" w14:textId="77777777" w:rsidR="00BD6B97" w:rsidRPr="007A7659" w:rsidRDefault="00BD6B97" w:rsidP="009E45C3">
            <w:pPr>
              <w:pStyle w:val="TableEntry"/>
              <w:snapToGrid w:val="0"/>
              <w:rPr>
                <w:noProof w:val="0"/>
              </w:rPr>
            </w:pPr>
            <w:r w:rsidRPr="007A7659">
              <w:rPr>
                <w:noProof w:val="0"/>
              </w:rPr>
              <w:lastRenderedPageBreak/>
              <w:t>4</w:t>
            </w:r>
          </w:p>
        </w:tc>
        <w:tc>
          <w:tcPr>
            <w:tcW w:w="990" w:type="dxa"/>
          </w:tcPr>
          <w:p w14:paraId="546E0852" w14:textId="77777777" w:rsidR="00BD6B97" w:rsidRPr="007A7659" w:rsidRDefault="00BD6B97" w:rsidP="009E45C3">
            <w:pPr>
              <w:pStyle w:val="TableEntry"/>
              <w:snapToGrid w:val="0"/>
              <w:rPr>
                <w:noProof w:val="0"/>
              </w:rPr>
            </w:pPr>
            <w:r w:rsidRPr="007A7659">
              <w:rPr>
                <w:noProof w:val="0"/>
              </w:rPr>
              <w:t>250</w:t>
            </w:r>
          </w:p>
        </w:tc>
        <w:tc>
          <w:tcPr>
            <w:tcW w:w="900" w:type="dxa"/>
          </w:tcPr>
          <w:p w14:paraId="1C4221BC" w14:textId="77777777" w:rsidR="00BD6B97" w:rsidRPr="007A7659" w:rsidRDefault="00BD6B97" w:rsidP="009E45C3">
            <w:pPr>
              <w:pStyle w:val="TableEntry"/>
              <w:snapToGrid w:val="0"/>
              <w:rPr>
                <w:noProof w:val="0"/>
              </w:rPr>
            </w:pPr>
            <w:r w:rsidRPr="007A7659">
              <w:rPr>
                <w:noProof w:val="0"/>
              </w:rPr>
              <w:t>CX</w:t>
            </w:r>
          </w:p>
        </w:tc>
        <w:tc>
          <w:tcPr>
            <w:tcW w:w="900" w:type="dxa"/>
          </w:tcPr>
          <w:p w14:paraId="3014EB03" w14:textId="77777777" w:rsidR="00BD6B97" w:rsidRPr="007A7659" w:rsidRDefault="00BD6B97" w:rsidP="009E45C3">
            <w:pPr>
              <w:pStyle w:val="TableEntry"/>
              <w:snapToGrid w:val="0"/>
              <w:rPr>
                <w:noProof w:val="0"/>
              </w:rPr>
            </w:pPr>
            <w:r w:rsidRPr="007A7659">
              <w:rPr>
                <w:noProof w:val="0"/>
              </w:rPr>
              <w:t>O</w:t>
            </w:r>
          </w:p>
        </w:tc>
        <w:tc>
          <w:tcPr>
            <w:tcW w:w="1170" w:type="dxa"/>
          </w:tcPr>
          <w:p w14:paraId="2D889108" w14:textId="77777777" w:rsidR="00BD6B97" w:rsidRPr="007A7659" w:rsidRDefault="00BD6B97" w:rsidP="009E45C3">
            <w:pPr>
              <w:pStyle w:val="TableEntry"/>
              <w:snapToGrid w:val="0"/>
              <w:rPr>
                <w:noProof w:val="0"/>
              </w:rPr>
            </w:pPr>
          </w:p>
        </w:tc>
        <w:tc>
          <w:tcPr>
            <w:tcW w:w="1080" w:type="dxa"/>
          </w:tcPr>
          <w:p w14:paraId="6B30A98F" w14:textId="77777777" w:rsidR="00BD6B97" w:rsidRPr="007A7659" w:rsidRDefault="00BD6B97" w:rsidP="009E45C3">
            <w:pPr>
              <w:pStyle w:val="TableEntry"/>
              <w:snapToGrid w:val="0"/>
              <w:rPr>
                <w:noProof w:val="0"/>
              </w:rPr>
            </w:pPr>
          </w:p>
        </w:tc>
        <w:tc>
          <w:tcPr>
            <w:tcW w:w="2977" w:type="dxa"/>
          </w:tcPr>
          <w:p w14:paraId="44E5C1FE" w14:textId="77777777" w:rsidR="00BD6B97" w:rsidRPr="007A7659" w:rsidRDefault="00BD6B97" w:rsidP="009E45C3">
            <w:pPr>
              <w:pStyle w:val="TableEntry"/>
              <w:snapToGrid w:val="0"/>
              <w:rPr>
                <w:noProof w:val="0"/>
              </w:rPr>
            </w:pPr>
            <w:r w:rsidRPr="007A7659">
              <w:rPr>
                <w:noProof w:val="0"/>
              </w:rPr>
              <w:t>What Domains Returned</w:t>
            </w:r>
          </w:p>
        </w:tc>
      </w:tr>
    </w:tbl>
    <w:p w14:paraId="434D2846" w14:textId="77777777" w:rsidR="00BD6B97" w:rsidRPr="007A7659" w:rsidRDefault="00BD6B97" w:rsidP="007E3B51">
      <w:pPr>
        <w:pStyle w:val="BodyText"/>
        <w:jc w:val="right"/>
        <w:rPr>
          <w:i/>
          <w:iCs/>
        </w:rPr>
      </w:pPr>
      <w:r w:rsidRPr="007A7659">
        <w:rPr>
          <w:i/>
          <w:iCs/>
        </w:rPr>
        <w:t>Adapted from the HL7 Standard, version 2.5</w:t>
      </w:r>
    </w:p>
    <w:p w14:paraId="020EE8B7" w14:textId="77777777" w:rsidR="00BD6B97" w:rsidRPr="007A7659" w:rsidRDefault="00BD6B97">
      <w:pPr>
        <w:pStyle w:val="Note"/>
      </w:pPr>
      <w:r w:rsidRPr="007A7659">
        <w:t>** Note: This value assumes completion of an HL7 erratum to correct an error identified in the standard.</w:t>
      </w:r>
    </w:p>
    <w:p w14:paraId="11025B72" w14:textId="77777777" w:rsidR="00E23960" w:rsidRPr="007A7659" w:rsidRDefault="00E23960" w:rsidP="00AE5ED3">
      <w:pPr>
        <w:pStyle w:val="BodyText"/>
      </w:pPr>
    </w:p>
    <w:p w14:paraId="227AE947" w14:textId="77777777" w:rsidR="00BD6B97" w:rsidRPr="007A7659" w:rsidRDefault="00BD6B97">
      <w:r w:rsidRPr="007A7659">
        <w:t xml:space="preserve">This message shall use the field QPD-3 </w:t>
      </w:r>
      <w:r w:rsidRPr="007A7659">
        <w:rPr>
          <w:i/>
          <w:iCs/>
        </w:rPr>
        <w:t>Person Identifier</w:t>
      </w:r>
      <w:r w:rsidRPr="007A7659">
        <w:t xml:space="preserve"> to convey a single Patient ID uniquely identifying the patient within a given Patient Identification Domain.</w:t>
      </w:r>
    </w:p>
    <w:p w14:paraId="6054107F" w14:textId="77777777" w:rsidR="00BD6B97" w:rsidRPr="007A7659" w:rsidRDefault="00BD6B97">
      <w:r w:rsidRPr="007A7659">
        <w:t>The Patient Identifier Cross-reference Consumer shall provide the patient identifier in the ID component (first component) of the QPD-3 field (QPD-3.1).</w:t>
      </w:r>
    </w:p>
    <w:p w14:paraId="1409D1D3" w14:textId="77777777" w:rsidR="00BD6B97" w:rsidRPr="007A7659" w:rsidRDefault="00BD6B97">
      <w:r w:rsidRPr="007A7659">
        <w:t>The Patient Identifier Cross-reference Consumer shall provide component QPD-3.4, Assigning Authority, by including either the first subcomponent (namespace ID) or the second and third subcomponents (universal ID and universal ID type) If all three subcomponents are populated, the first subcomponent shall reference the same entity as is referenced by the second and third components.</w:t>
      </w:r>
    </w:p>
    <w:p w14:paraId="57C33E87" w14:textId="77777777" w:rsidR="00BD6B97" w:rsidRPr="007A7659" w:rsidRDefault="00BD6B97">
      <w:r w:rsidRPr="007A7659">
        <w:t xml:space="preserve">If the requesting system wishes to select the domains from which they wish to receive Patient IDs, it does so by populating </w:t>
      </w:r>
      <w:r w:rsidRPr="007A7659">
        <w:rPr>
          <w:i/>
        </w:rPr>
        <w:t>QPD-4-</w:t>
      </w:r>
      <w:r w:rsidRPr="007A7659">
        <w:rPr>
          <w:i/>
          <w:iCs/>
        </w:rPr>
        <w:t>What Domains Returned</w:t>
      </w:r>
      <w:r w:rsidRPr="007A7659">
        <w:t xml:space="preserve"> with as many repetitions as domains for which it wants to receive Patient IDs. Each repetition of QPD-4 shall contain an instance of data type CX in which only the fourth component (Assigning Authority) is populated; the remaining components shall be empty. The responding system shall return the Patient ID value for each requested domain if a value is known.</w:t>
      </w:r>
    </w:p>
    <w:p w14:paraId="7842A7B1" w14:textId="77777777" w:rsidR="00BD6B97" w:rsidRPr="007A7659" w:rsidRDefault="00BD6B97">
      <w:r w:rsidRPr="007A7659">
        <w:t>If QPD-4 is empty, the Patient Identifier Cross-reference Manager shall return Patient IDs for all domains for which it possesses a corresponding Patient ID (subject to local publication restrictions).</w:t>
      </w:r>
    </w:p>
    <w:p w14:paraId="30282BA9" w14:textId="77777777" w:rsidR="00BD6B97" w:rsidRPr="007A7659" w:rsidRDefault="00BD6B97">
      <w:r w:rsidRPr="007A7659">
        <w:t>The Consumer shall specify “IHE PIX Query” for QPD-1 Message Query Name.</w:t>
      </w:r>
    </w:p>
    <w:p w14:paraId="101FBDB3" w14:textId="77777777" w:rsidR="00BD6B97" w:rsidRPr="007A7659" w:rsidRDefault="00BD6B97">
      <w:pPr>
        <w:pStyle w:val="Heading6"/>
        <w:numPr>
          <w:ilvl w:val="5"/>
          <w:numId w:val="19"/>
        </w:numPr>
        <w:tabs>
          <w:tab w:val="clear" w:pos="4320"/>
          <w:tab w:val="left" w:pos="1152"/>
        </w:tabs>
        <w:rPr>
          <w:noProof w:val="0"/>
        </w:rPr>
      </w:pPr>
      <w:bookmarkStart w:id="1420" w:name="_Toc173916227"/>
      <w:bookmarkStart w:id="1421" w:name="_Toc174248749"/>
      <w:r w:rsidRPr="007A7659">
        <w:rPr>
          <w:noProof w:val="0"/>
        </w:rPr>
        <w:t>RCP Segment</w:t>
      </w:r>
      <w:bookmarkEnd w:id="1420"/>
      <w:bookmarkEnd w:id="1421"/>
    </w:p>
    <w:p w14:paraId="2CBD448F" w14:textId="77777777" w:rsidR="00BD6B97" w:rsidRPr="007A7659" w:rsidRDefault="00BD6B97">
      <w:r w:rsidRPr="007A7659">
        <w:t>Although HL7 requires that the RCP Segment be sent in all QBP messages, IHE does not require that the Patient Identifier Cross-reference Consumer send any attributes within the RCP segment, as is specified in the HL7 standard.</w:t>
      </w:r>
    </w:p>
    <w:p w14:paraId="73FBF531" w14:textId="77777777" w:rsidR="00BD6B97" w:rsidRPr="007A7659" w:rsidRDefault="00BD6B97">
      <w:pPr>
        <w:pStyle w:val="Heading7"/>
        <w:numPr>
          <w:ilvl w:val="6"/>
          <w:numId w:val="19"/>
        </w:numPr>
        <w:tabs>
          <w:tab w:val="clear" w:pos="4320"/>
          <w:tab w:val="clear" w:pos="5040"/>
          <w:tab w:val="left" w:pos="1296"/>
        </w:tabs>
        <w:rPr>
          <w:noProof w:val="0"/>
        </w:rPr>
      </w:pPr>
      <w:bookmarkStart w:id="1422" w:name="_Toc173916228"/>
      <w:bookmarkStart w:id="1423" w:name="_Toc174248750"/>
      <w:r w:rsidRPr="007A7659">
        <w:rPr>
          <w:noProof w:val="0"/>
        </w:rPr>
        <w:t>Populating RCP-1-Query Priority</w:t>
      </w:r>
      <w:bookmarkEnd w:id="1422"/>
      <w:bookmarkEnd w:id="1423"/>
    </w:p>
    <w:p w14:paraId="23FA5170" w14:textId="77777777" w:rsidR="00BD6B97" w:rsidRPr="007A7659" w:rsidRDefault="00BD6B97">
      <w:r w:rsidRPr="007A7659">
        <w:t xml:space="preserve">Field </w:t>
      </w:r>
      <w:r w:rsidRPr="007A7659">
        <w:rPr>
          <w:i/>
          <w:iCs/>
        </w:rPr>
        <w:t>RCP-1-Query Priority</w:t>
      </w:r>
      <w:r w:rsidRPr="007A7659">
        <w:t xml:space="preserve"> shall always contain </w:t>
      </w:r>
      <w:r w:rsidRPr="007A7659">
        <w:rPr>
          <w:b/>
          <w:bCs/>
        </w:rPr>
        <w:t>I</w:t>
      </w:r>
      <w:r w:rsidRPr="007A7659">
        <w:t>, signifying that the response to the query is to be returned in Immediate mode.</w:t>
      </w:r>
    </w:p>
    <w:p w14:paraId="5512FA3F" w14:textId="77777777" w:rsidR="00BD6B97" w:rsidRPr="007A7659" w:rsidRDefault="00BD6B97">
      <w:pPr>
        <w:pStyle w:val="Heading5"/>
        <w:numPr>
          <w:ilvl w:val="4"/>
          <w:numId w:val="19"/>
        </w:numPr>
        <w:tabs>
          <w:tab w:val="left" w:pos="1008"/>
        </w:tabs>
        <w:rPr>
          <w:noProof w:val="0"/>
        </w:rPr>
      </w:pPr>
      <w:bookmarkStart w:id="1424" w:name="_Toc173916229"/>
      <w:bookmarkStart w:id="1425" w:name="_Toc174248751"/>
      <w:r w:rsidRPr="007A7659">
        <w:rPr>
          <w:noProof w:val="0"/>
        </w:rPr>
        <w:t>Expected Actions</w:t>
      </w:r>
      <w:bookmarkEnd w:id="1424"/>
      <w:bookmarkEnd w:id="1425"/>
    </w:p>
    <w:p w14:paraId="54172471" w14:textId="77777777" w:rsidR="00BD6B97" w:rsidRPr="007A7659" w:rsidRDefault="00BD6B97">
      <w:r w:rsidRPr="007A7659">
        <w:t>The Patient Identifier Cross-reference Manager shall be capable of accepting attributes in the QPD segment as specified in Table 3.9-2.</w:t>
      </w:r>
    </w:p>
    <w:p w14:paraId="16DDEFED" w14:textId="77777777" w:rsidR="00BD6B97" w:rsidRPr="007A7659" w:rsidRDefault="00BD6B97">
      <w:r w:rsidRPr="007A7659">
        <w:lastRenderedPageBreak/>
        <w:t>The Patient Identifier Cross-reference Manager must be capable of receiving all valid combinations of subcomponents that make up the Assigning Authority component (i.e., all valid combinations of QPD-3.4).</w:t>
      </w:r>
    </w:p>
    <w:p w14:paraId="5B4A07A6" w14:textId="77777777" w:rsidR="00BD6B97" w:rsidRPr="007A7659" w:rsidRDefault="00BD6B97">
      <w:r w:rsidRPr="007A7659">
        <w:t>The Patient Identifier Cross-reference Manager shall be capable of accepting multiple concurrent PIX Query requests (Get Corresponding Identifiers messages) and responding correctly using the Return Corresponding Identifiers message.</w:t>
      </w:r>
    </w:p>
    <w:p w14:paraId="4214601E" w14:textId="77777777" w:rsidR="00BD6B97" w:rsidRPr="007A7659" w:rsidRDefault="00BD6B97">
      <w:pPr>
        <w:pStyle w:val="Heading4"/>
        <w:numPr>
          <w:ilvl w:val="3"/>
          <w:numId w:val="19"/>
        </w:numPr>
        <w:tabs>
          <w:tab w:val="clear" w:pos="2160"/>
          <w:tab w:val="clear" w:pos="2880"/>
          <w:tab w:val="left" w:pos="864"/>
        </w:tabs>
        <w:rPr>
          <w:noProof w:val="0"/>
        </w:rPr>
      </w:pPr>
      <w:bookmarkStart w:id="1426" w:name="_Toc173916232"/>
      <w:bookmarkStart w:id="1427" w:name="_Toc174248754"/>
      <w:r w:rsidRPr="007A7659">
        <w:rPr>
          <w:noProof w:val="0"/>
        </w:rPr>
        <w:t>Return Corresponding Identifiers</w:t>
      </w:r>
      <w:bookmarkEnd w:id="1426"/>
      <w:bookmarkEnd w:id="1427"/>
    </w:p>
    <w:p w14:paraId="22B83F8F" w14:textId="77777777" w:rsidR="00BD6B97" w:rsidRPr="007A7659" w:rsidRDefault="00BD6B97">
      <w:pPr>
        <w:pStyle w:val="Heading5"/>
        <w:numPr>
          <w:ilvl w:val="4"/>
          <w:numId w:val="19"/>
        </w:numPr>
        <w:tabs>
          <w:tab w:val="left" w:pos="1008"/>
        </w:tabs>
        <w:rPr>
          <w:noProof w:val="0"/>
        </w:rPr>
      </w:pPr>
      <w:bookmarkStart w:id="1428" w:name="_Toc173916233"/>
      <w:bookmarkStart w:id="1429" w:name="_Toc174248755"/>
      <w:r w:rsidRPr="007A7659">
        <w:rPr>
          <w:noProof w:val="0"/>
        </w:rPr>
        <w:t>Trigger Events</w:t>
      </w:r>
      <w:bookmarkEnd w:id="1428"/>
      <w:bookmarkEnd w:id="1429"/>
    </w:p>
    <w:p w14:paraId="116B1091" w14:textId="77777777" w:rsidR="00BD6B97" w:rsidRPr="007A7659" w:rsidRDefault="00BD6B97">
      <w:r w:rsidRPr="007A7659">
        <w:t>The Patient Identifier Cross-reference Manager’s response to the Get Patient Identifiers message will trigger the following message:</w:t>
      </w:r>
    </w:p>
    <w:p w14:paraId="53674651" w14:textId="77777777" w:rsidR="00BD6B97" w:rsidRPr="007A7659" w:rsidRDefault="00BD6B97" w:rsidP="006E48D2">
      <w:pPr>
        <w:pStyle w:val="ListBullet2"/>
        <w:numPr>
          <w:ilvl w:val="0"/>
          <w:numId w:val="30"/>
        </w:numPr>
      </w:pPr>
      <w:r w:rsidRPr="007A7659">
        <w:t>K23 – Corresponding patient identifiers</w:t>
      </w:r>
    </w:p>
    <w:p w14:paraId="3C0181BE" w14:textId="77777777" w:rsidR="00BD6B97" w:rsidRPr="007A7659" w:rsidRDefault="00BD6B97">
      <w:pPr>
        <w:pStyle w:val="Heading5"/>
        <w:numPr>
          <w:ilvl w:val="4"/>
          <w:numId w:val="19"/>
        </w:numPr>
        <w:tabs>
          <w:tab w:val="left" w:pos="1008"/>
        </w:tabs>
        <w:rPr>
          <w:noProof w:val="0"/>
        </w:rPr>
      </w:pPr>
      <w:bookmarkStart w:id="1430" w:name="_Toc173916234"/>
      <w:bookmarkStart w:id="1431" w:name="_Toc174248756"/>
      <w:r w:rsidRPr="007A7659">
        <w:rPr>
          <w:noProof w:val="0"/>
        </w:rPr>
        <w:t>Message Semantics</w:t>
      </w:r>
      <w:bookmarkEnd w:id="1430"/>
      <w:bookmarkEnd w:id="1431"/>
    </w:p>
    <w:p w14:paraId="20DB3A94" w14:textId="77777777" w:rsidR="00BD6B97" w:rsidRPr="007A7659" w:rsidRDefault="00BD6B97">
      <w:r w:rsidRPr="007A7659">
        <w:t>The Return Corresponding Identifiers transaction is conducted by the HL7 RSP^K23 message. The Patient Identifier Cross-reference Manager shall generate this message in direct response to the QBP^Q23 query message previously received. This message satisfies the Application Level, Original Mode Acknowledgement for the HL7 QBP^Q23 message. The segments of the message listed without enclosing square brackets in the table below are required. Detailed descriptions of all segments listed in the table below are provided in the following subsections. Other segments of the message are optional.</w:t>
      </w:r>
    </w:p>
    <w:p w14:paraId="15631077" w14:textId="77777777" w:rsidR="00BD6B97" w:rsidRPr="007A7659" w:rsidRDefault="00BD6B97">
      <w:pPr>
        <w:pStyle w:val="Note"/>
      </w:pPr>
      <w:r w:rsidRPr="007A7659">
        <w:t xml:space="preserve">Note: </w:t>
      </w:r>
      <w:r w:rsidRPr="007A7659">
        <w:rPr>
          <w:bCs/>
        </w:rPr>
        <w:t>Conventions used in this section as well as additional</w:t>
      </w:r>
      <w:r w:rsidRPr="007A7659">
        <w:t xml:space="preserve"> qualifications to the level of specification and HL7 profiling are stated in ITI TF-2x: Appendix C and C.1.</w:t>
      </w:r>
    </w:p>
    <w:p w14:paraId="147B70C3" w14:textId="77777777" w:rsidR="00BD6B97" w:rsidRPr="007A7659" w:rsidRDefault="00BD6B97">
      <w:pPr>
        <w:pStyle w:val="TableTitle"/>
      </w:pPr>
      <w:r w:rsidRPr="007A7659">
        <w:t>Table 3.9-3: RSP Segment Pattern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20"/>
        <w:gridCol w:w="4050"/>
        <w:gridCol w:w="2481"/>
      </w:tblGrid>
      <w:tr w:rsidR="00BD6B97" w:rsidRPr="007A7659" w14:paraId="32869AFE" w14:textId="77777777" w:rsidTr="004A0919">
        <w:trPr>
          <w:jc w:val="center"/>
        </w:trPr>
        <w:tc>
          <w:tcPr>
            <w:tcW w:w="1620" w:type="dxa"/>
            <w:shd w:val="clear" w:color="auto" w:fill="D9D9D9"/>
          </w:tcPr>
          <w:p w14:paraId="5EA19FE9" w14:textId="77777777" w:rsidR="00BD6B97" w:rsidRPr="007A7659" w:rsidRDefault="00BD6B97" w:rsidP="0002013A">
            <w:pPr>
              <w:pStyle w:val="TableEntryHeader"/>
            </w:pPr>
            <w:r w:rsidRPr="007A7659">
              <w:t>RSP</w:t>
            </w:r>
          </w:p>
        </w:tc>
        <w:tc>
          <w:tcPr>
            <w:tcW w:w="4050" w:type="dxa"/>
            <w:shd w:val="clear" w:color="auto" w:fill="D9D9D9"/>
          </w:tcPr>
          <w:p w14:paraId="79809AE3" w14:textId="77777777" w:rsidR="00BD6B97" w:rsidRPr="007A7659" w:rsidRDefault="00BD6B97" w:rsidP="0002013A">
            <w:pPr>
              <w:pStyle w:val="TableEntryHeader"/>
            </w:pPr>
            <w:r w:rsidRPr="007A7659">
              <w:t>Segment Pattern Response</w:t>
            </w:r>
          </w:p>
        </w:tc>
        <w:tc>
          <w:tcPr>
            <w:tcW w:w="2481" w:type="dxa"/>
            <w:shd w:val="clear" w:color="auto" w:fill="D9D9D9"/>
          </w:tcPr>
          <w:p w14:paraId="55C2F039" w14:textId="77777777" w:rsidR="00BD6B97" w:rsidRPr="007A7659" w:rsidRDefault="00BD6B97" w:rsidP="0002013A">
            <w:pPr>
              <w:pStyle w:val="TableEntryHeader"/>
            </w:pPr>
            <w:r w:rsidRPr="007A7659">
              <w:t>Chapter in HL7 2.5</w:t>
            </w:r>
          </w:p>
        </w:tc>
      </w:tr>
      <w:tr w:rsidR="00BD6B97" w:rsidRPr="007A7659" w14:paraId="378322AD" w14:textId="77777777" w:rsidTr="004A0919">
        <w:trPr>
          <w:jc w:val="center"/>
        </w:trPr>
        <w:tc>
          <w:tcPr>
            <w:tcW w:w="1620" w:type="dxa"/>
          </w:tcPr>
          <w:p w14:paraId="70F4C568" w14:textId="77777777" w:rsidR="00BD6B97" w:rsidRPr="007A7659" w:rsidRDefault="00BD6B97" w:rsidP="009E45C3">
            <w:pPr>
              <w:pStyle w:val="TableEntry"/>
              <w:snapToGrid w:val="0"/>
              <w:rPr>
                <w:noProof w:val="0"/>
              </w:rPr>
            </w:pPr>
            <w:r w:rsidRPr="007A7659">
              <w:rPr>
                <w:noProof w:val="0"/>
              </w:rPr>
              <w:t>MSH</w:t>
            </w:r>
          </w:p>
        </w:tc>
        <w:tc>
          <w:tcPr>
            <w:tcW w:w="4050" w:type="dxa"/>
          </w:tcPr>
          <w:p w14:paraId="79461D64" w14:textId="77777777" w:rsidR="00BD6B97" w:rsidRPr="007A7659" w:rsidRDefault="00BD6B97" w:rsidP="009E45C3">
            <w:pPr>
              <w:pStyle w:val="TableEntry"/>
              <w:snapToGrid w:val="0"/>
              <w:rPr>
                <w:noProof w:val="0"/>
              </w:rPr>
            </w:pPr>
            <w:r w:rsidRPr="007A7659">
              <w:rPr>
                <w:noProof w:val="0"/>
              </w:rPr>
              <w:t>Message Header</w:t>
            </w:r>
          </w:p>
        </w:tc>
        <w:tc>
          <w:tcPr>
            <w:tcW w:w="2481" w:type="dxa"/>
          </w:tcPr>
          <w:p w14:paraId="11E273DA" w14:textId="77777777" w:rsidR="00BD6B97" w:rsidRPr="007A7659" w:rsidRDefault="00BD6B97" w:rsidP="009E45C3">
            <w:pPr>
              <w:pStyle w:val="TableEntry"/>
              <w:snapToGrid w:val="0"/>
              <w:rPr>
                <w:noProof w:val="0"/>
              </w:rPr>
            </w:pPr>
            <w:r w:rsidRPr="007A7659">
              <w:rPr>
                <w:noProof w:val="0"/>
              </w:rPr>
              <w:t>2</w:t>
            </w:r>
          </w:p>
        </w:tc>
      </w:tr>
      <w:tr w:rsidR="00BD6B97" w:rsidRPr="007A7659" w14:paraId="58EC9D5C" w14:textId="77777777" w:rsidTr="004A0919">
        <w:trPr>
          <w:jc w:val="center"/>
        </w:trPr>
        <w:tc>
          <w:tcPr>
            <w:tcW w:w="1620" w:type="dxa"/>
          </w:tcPr>
          <w:p w14:paraId="3CD60E54" w14:textId="77777777" w:rsidR="00BD6B97" w:rsidRPr="007A7659" w:rsidRDefault="00BD6B97" w:rsidP="009E45C3">
            <w:pPr>
              <w:pStyle w:val="TableEntry"/>
              <w:snapToGrid w:val="0"/>
              <w:rPr>
                <w:noProof w:val="0"/>
              </w:rPr>
            </w:pPr>
            <w:r w:rsidRPr="007A7659">
              <w:rPr>
                <w:noProof w:val="0"/>
              </w:rPr>
              <w:t>MSA</w:t>
            </w:r>
          </w:p>
        </w:tc>
        <w:tc>
          <w:tcPr>
            <w:tcW w:w="4050" w:type="dxa"/>
          </w:tcPr>
          <w:p w14:paraId="7AF0914A" w14:textId="77777777" w:rsidR="00BD6B97" w:rsidRPr="007A7659" w:rsidRDefault="00BD6B97" w:rsidP="009E45C3">
            <w:pPr>
              <w:pStyle w:val="TableEntry"/>
              <w:snapToGrid w:val="0"/>
              <w:rPr>
                <w:noProof w:val="0"/>
              </w:rPr>
            </w:pPr>
            <w:r w:rsidRPr="007A7659">
              <w:rPr>
                <w:noProof w:val="0"/>
              </w:rPr>
              <w:t>Message Acknowledgement</w:t>
            </w:r>
          </w:p>
        </w:tc>
        <w:tc>
          <w:tcPr>
            <w:tcW w:w="2481" w:type="dxa"/>
          </w:tcPr>
          <w:p w14:paraId="7A02CFD8" w14:textId="77777777" w:rsidR="00BD6B97" w:rsidRPr="007A7659" w:rsidRDefault="00BD6B97" w:rsidP="009E45C3">
            <w:pPr>
              <w:pStyle w:val="TableEntry"/>
              <w:snapToGrid w:val="0"/>
              <w:rPr>
                <w:noProof w:val="0"/>
              </w:rPr>
            </w:pPr>
            <w:r w:rsidRPr="007A7659">
              <w:rPr>
                <w:noProof w:val="0"/>
              </w:rPr>
              <w:t>2</w:t>
            </w:r>
          </w:p>
        </w:tc>
      </w:tr>
      <w:tr w:rsidR="00BD6B97" w:rsidRPr="007A7659" w14:paraId="20E2FDE3" w14:textId="77777777" w:rsidTr="004A0919">
        <w:trPr>
          <w:jc w:val="center"/>
        </w:trPr>
        <w:tc>
          <w:tcPr>
            <w:tcW w:w="1620" w:type="dxa"/>
          </w:tcPr>
          <w:p w14:paraId="085DB10F" w14:textId="77777777" w:rsidR="00BD6B97" w:rsidRPr="007A7659" w:rsidRDefault="00BD6B97" w:rsidP="009E45C3">
            <w:pPr>
              <w:pStyle w:val="TableEntry"/>
              <w:snapToGrid w:val="0"/>
              <w:rPr>
                <w:noProof w:val="0"/>
              </w:rPr>
            </w:pPr>
            <w:r w:rsidRPr="007A7659">
              <w:rPr>
                <w:noProof w:val="0"/>
              </w:rPr>
              <w:t>[ERR]</w:t>
            </w:r>
          </w:p>
        </w:tc>
        <w:tc>
          <w:tcPr>
            <w:tcW w:w="4050" w:type="dxa"/>
          </w:tcPr>
          <w:p w14:paraId="0D5E4FBD" w14:textId="77777777" w:rsidR="00BD6B97" w:rsidRPr="007A7659" w:rsidRDefault="00BD6B97" w:rsidP="009E45C3">
            <w:pPr>
              <w:pStyle w:val="TableEntry"/>
              <w:snapToGrid w:val="0"/>
              <w:rPr>
                <w:noProof w:val="0"/>
              </w:rPr>
            </w:pPr>
            <w:r w:rsidRPr="007A7659">
              <w:rPr>
                <w:noProof w:val="0"/>
              </w:rPr>
              <w:t>Error segment</w:t>
            </w:r>
          </w:p>
        </w:tc>
        <w:tc>
          <w:tcPr>
            <w:tcW w:w="2481" w:type="dxa"/>
          </w:tcPr>
          <w:p w14:paraId="7625BD7B" w14:textId="77777777" w:rsidR="00BD6B97" w:rsidRPr="007A7659" w:rsidRDefault="00BD6B97" w:rsidP="009E45C3">
            <w:pPr>
              <w:pStyle w:val="TableEntry"/>
              <w:snapToGrid w:val="0"/>
              <w:rPr>
                <w:noProof w:val="0"/>
              </w:rPr>
            </w:pPr>
            <w:r w:rsidRPr="007A7659">
              <w:rPr>
                <w:noProof w:val="0"/>
              </w:rPr>
              <w:t>2</w:t>
            </w:r>
          </w:p>
        </w:tc>
      </w:tr>
      <w:tr w:rsidR="00BD6B97" w:rsidRPr="007A7659" w14:paraId="123336FC" w14:textId="77777777" w:rsidTr="004A0919">
        <w:trPr>
          <w:jc w:val="center"/>
        </w:trPr>
        <w:tc>
          <w:tcPr>
            <w:tcW w:w="1620" w:type="dxa"/>
          </w:tcPr>
          <w:p w14:paraId="3F32BE03" w14:textId="77777777" w:rsidR="00BD6B97" w:rsidRPr="007A7659" w:rsidRDefault="00BD6B97" w:rsidP="009E45C3">
            <w:pPr>
              <w:pStyle w:val="TableEntry"/>
              <w:snapToGrid w:val="0"/>
              <w:rPr>
                <w:noProof w:val="0"/>
              </w:rPr>
            </w:pPr>
            <w:r w:rsidRPr="007A7659">
              <w:rPr>
                <w:noProof w:val="0"/>
              </w:rPr>
              <w:t>QAK</w:t>
            </w:r>
          </w:p>
        </w:tc>
        <w:tc>
          <w:tcPr>
            <w:tcW w:w="4050" w:type="dxa"/>
          </w:tcPr>
          <w:p w14:paraId="18B05D0C" w14:textId="77777777" w:rsidR="00BD6B97" w:rsidRPr="007A7659" w:rsidRDefault="00BD6B97" w:rsidP="009E45C3">
            <w:pPr>
              <w:pStyle w:val="TableEntry"/>
              <w:snapToGrid w:val="0"/>
              <w:rPr>
                <w:noProof w:val="0"/>
              </w:rPr>
            </w:pPr>
            <w:r w:rsidRPr="007A7659">
              <w:rPr>
                <w:noProof w:val="0"/>
              </w:rPr>
              <w:t>Query Acknowledgement</w:t>
            </w:r>
          </w:p>
        </w:tc>
        <w:tc>
          <w:tcPr>
            <w:tcW w:w="2481" w:type="dxa"/>
          </w:tcPr>
          <w:p w14:paraId="40EE54AD" w14:textId="77777777" w:rsidR="00BD6B97" w:rsidRPr="007A7659" w:rsidRDefault="00BD6B97" w:rsidP="009E45C3">
            <w:pPr>
              <w:pStyle w:val="TableEntry"/>
              <w:snapToGrid w:val="0"/>
              <w:rPr>
                <w:noProof w:val="0"/>
              </w:rPr>
            </w:pPr>
            <w:r w:rsidRPr="007A7659">
              <w:rPr>
                <w:noProof w:val="0"/>
              </w:rPr>
              <w:t>5</w:t>
            </w:r>
          </w:p>
        </w:tc>
      </w:tr>
      <w:tr w:rsidR="00BD6B97" w:rsidRPr="007A7659" w14:paraId="7E03D656" w14:textId="77777777" w:rsidTr="004A0919">
        <w:trPr>
          <w:jc w:val="center"/>
        </w:trPr>
        <w:tc>
          <w:tcPr>
            <w:tcW w:w="1620" w:type="dxa"/>
          </w:tcPr>
          <w:p w14:paraId="51D1159F" w14:textId="77777777" w:rsidR="00BD6B97" w:rsidRPr="007A7659" w:rsidRDefault="00BD6B97" w:rsidP="009E45C3">
            <w:pPr>
              <w:pStyle w:val="TableEntry"/>
              <w:snapToGrid w:val="0"/>
              <w:rPr>
                <w:noProof w:val="0"/>
              </w:rPr>
            </w:pPr>
            <w:r w:rsidRPr="007A7659">
              <w:rPr>
                <w:noProof w:val="0"/>
              </w:rPr>
              <w:t>QPD</w:t>
            </w:r>
          </w:p>
        </w:tc>
        <w:tc>
          <w:tcPr>
            <w:tcW w:w="4050" w:type="dxa"/>
          </w:tcPr>
          <w:p w14:paraId="5D3757D1" w14:textId="77777777" w:rsidR="00BD6B97" w:rsidRPr="007A7659" w:rsidRDefault="00BD6B97" w:rsidP="009E45C3">
            <w:pPr>
              <w:pStyle w:val="TableEntry"/>
              <w:snapToGrid w:val="0"/>
              <w:rPr>
                <w:noProof w:val="0"/>
              </w:rPr>
            </w:pPr>
            <w:r w:rsidRPr="007A7659">
              <w:rPr>
                <w:noProof w:val="0"/>
              </w:rPr>
              <w:t>Query Parameter Definition</w:t>
            </w:r>
          </w:p>
        </w:tc>
        <w:tc>
          <w:tcPr>
            <w:tcW w:w="2481" w:type="dxa"/>
          </w:tcPr>
          <w:p w14:paraId="2F30CBB6" w14:textId="77777777" w:rsidR="00BD6B97" w:rsidRPr="007A7659" w:rsidRDefault="00BD6B97" w:rsidP="009E45C3">
            <w:pPr>
              <w:pStyle w:val="TableEntry"/>
              <w:snapToGrid w:val="0"/>
              <w:rPr>
                <w:noProof w:val="0"/>
              </w:rPr>
            </w:pPr>
            <w:r w:rsidRPr="007A7659">
              <w:rPr>
                <w:noProof w:val="0"/>
              </w:rPr>
              <w:t>5</w:t>
            </w:r>
          </w:p>
        </w:tc>
      </w:tr>
      <w:tr w:rsidR="00BD6B97" w:rsidRPr="007A7659" w14:paraId="555A720B" w14:textId="77777777" w:rsidTr="004A0919">
        <w:trPr>
          <w:jc w:val="center"/>
        </w:trPr>
        <w:tc>
          <w:tcPr>
            <w:tcW w:w="1620" w:type="dxa"/>
          </w:tcPr>
          <w:p w14:paraId="74429D8C" w14:textId="77777777" w:rsidR="00BD6B97" w:rsidRPr="007A7659" w:rsidRDefault="00BD6B97" w:rsidP="009E45C3">
            <w:pPr>
              <w:pStyle w:val="TableEntry"/>
              <w:snapToGrid w:val="0"/>
              <w:rPr>
                <w:noProof w:val="0"/>
              </w:rPr>
            </w:pPr>
            <w:r w:rsidRPr="007A7659">
              <w:rPr>
                <w:noProof w:val="0"/>
              </w:rPr>
              <w:t>[PID]</w:t>
            </w:r>
          </w:p>
        </w:tc>
        <w:tc>
          <w:tcPr>
            <w:tcW w:w="4050" w:type="dxa"/>
          </w:tcPr>
          <w:p w14:paraId="3AA2EAE3" w14:textId="77777777" w:rsidR="00BD6B97" w:rsidRPr="007A7659" w:rsidRDefault="00BD6B97" w:rsidP="009E45C3">
            <w:pPr>
              <w:pStyle w:val="TableEntry"/>
              <w:snapToGrid w:val="0"/>
              <w:rPr>
                <w:noProof w:val="0"/>
              </w:rPr>
            </w:pPr>
            <w:r w:rsidRPr="007A7659">
              <w:rPr>
                <w:noProof w:val="0"/>
              </w:rPr>
              <w:t>Patient Identification</w:t>
            </w:r>
          </w:p>
        </w:tc>
        <w:tc>
          <w:tcPr>
            <w:tcW w:w="2481" w:type="dxa"/>
          </w:tcPr>
          <w:p w14:paraId="1719D704" w14:textId="77777777" w:rsidR="00BD6B97" w:rsidRPr="007A7659" w:rsidRDefault="00BD6B97" w:rsidP="009E45C3">
            <w:pPr>
              <w:pStyle w:val="TableEntry"/>
              <w:snapToGrid w:val="0"/>
              <w:rPr>
                <w:noProof w:val="0"/>
              </w:rPr>
            </w:pPr>
            <w:r w:rsidRPr="007A7659">
              <w:rPr>
                <w:noProof w:val="0"/>
              </w:rPr>
              <w:t>3</w:t>
            </w:r>
          </w:p>
        </w:tc>
      </w:tr>
    </w:tbl>
    <w:p w14:paraId="09D5F5AD" w14:textId="77777777" w:rsidR="00BD6B97" w:rsidRPr="007A7659" w:rsidRDefault="00BD6B97" w:rsidP="00CA34D9">
      <w:pPr>
        <w:pStyle w:val="BodyText"/>
      </w:pPr>
      <w:bookmarkStart w:id="1432" w:name="_Toc173916235"/>
      <w:bookmarkStart w:id="1433" w:name="_Toc174248757"/>
    </w:p>
    <w:p w14:paraId="703EB3FA" w14:textId="77777777" w:rsidR="00BD6B97" w:rsidRPr="007A7659" w:rsidRDefault="00BD6B97">
      <w:pPr>
        <w:pStyle w:val="Heading6"/>
        <w:numPr>
          <w:ilvl w:val="5"/>
          <w:numId w:val="19"/>
        </w:numPr>
        <w:tabs>
          <w:tab w:val="clear" w:pos="4320"/>
          <w:tab w:val="left" w:pos="1152"/>
        </w:tabs>
        <w:rPr>
          <w:noProof w:val="0"/>
        </w:rPr>
      </w:pPr>
      <w:r w:rsidRPr="007A7659">
        <w:rPr>
          <w:noProof w:val="0"/>
        </w:rPr>
        <w:t>MSH Segment</w:t>
      </w:r>
      <w:bookmarkEnd w:id="1432"/>
      <w:bookmarkEnd w:id="1433"/>
    </w:p>
    <w:p w14:paraId="308B7EA0" w14:textId="77777777" w:rsidR="00BD6B97" w:rsidRPr="007A7659" w:rsidRDefault="00BD6B97">
      <w:r w:rsidRPr="007A7659">
        <w:t>The MSH segment shall be constructed as defined in ITI TF-2x: C.2.2, “Message Control”.</w:t>
      </w:r>
    </w:p>
    <w:p w14:paraId="72857CE4" w14:textId="77777777" w:rsidR="00BD6B97" w:rsidRPr="007A7659" w:rsidRDefault="00BD6B97">
      <w:r w:rsidRPr="007A7659">
        <w:t xml:space="preserve">Field </w:t>
      </w:r>
      <w:r w:rsidRPr="007A7659">
        <w:rPr>
          <w:i/>
        </w:rPr>
        <w:t>MSH-9-Message Type</w:t>
      </w:r>
      <w:r w:rsidRPr="007A7659">
        <w:t xml:space="preserve"> shall have all three components populated with a value. The first component shall have a value of RSP; the second component shall have the value of K23. The third component shall have a value of RSP_K23.</w:t>
      </w:r>
    </w:p>
    <w:p w14:paraId="06151C96" w14:textId="77777777" w:rsidR="00BD6B97" w:rsidRPr="007A7659" w:rsidRDefault="00BD6B97">
      <w:pPr>
        <w:pStyle w:val="Heading6"/>
        <w:numPr>
          <w:ilvl w:val="5"/>
          <w:numId w:val="19"/>
        </w:numPr>
        <w:tabs>
          <w:tab w:val="clear" w:pos="4320"/>
          <w:tab w:val="left" w:pos="1152"/>
        </w:tabs>
        <w:rPr>
          <w:noProof w:val="0"/>
        </w:rPr>
      </w:pPr>
      <w:bookmarkStart w:id="1434" w:name="_Toc173916236"/>
      <w:bookmarkStart w:id="1435" w:name="_Toc174248758"/>
      <w:r w:rsidRPr="007A7659">
        <w:rPr>
          <w:noProof w:val="0"/>
        </w:rPr>
        <w:lastRenderedPageBreak/>
        <w:t>MSA Segment</w:t>
      </w:r>
      <w:bookmarkEnd w:id="1434"/>
      <w:bookmarkEnd w:id="1435"/>
    </w:p>
    <w:p w14:paraId="72F64D61" w14:textId="77777777" w:rsidR="00BD6B97" w:rsidRPr="007A7659" w:rsidRDefault="00BD6B97">
      <w:r w:rsidRPr="007A7659">
        <w:t>The Patient Identifier Cross-reference Manager is not required to send any attributes within the MSA segment beyond what is specified in the HL7 standard. See ITI TF-2x: C.2.3 for the list of all required and optional fields within the MSA segment.</w:t>
      </w:r>
    </w:p>
    <w:p w14:paraId="6E03667D" w14:textId="77777777" w:rsidR="00BD6B97" w:rsidRPr="007A7659" w:rsidRDefault="00BD6B97">
      <w:pPr>
        <w:pStyle w:val="Heading6"/>
        <w:numPr>
          <w:ilvl w:val="5"/>
          <w:numId w:val="19"/>
        </w:numPr>
        <w:tabs>
          <w:tab w:val="clear" w:pos="4320"/>
          <w:tab w:val="left" w:pos="1152"/>
        </w:tabs>
        <w:rPr>
          <w:noProof w:val="0"/>
        </w:rPr>
      </w:pPr>
      <w:bookmarkStart w:id="1436" w:name="_Toc173916237"/>
      <w:bookmarkStart w:id="1437" w:name="_Toc174248759"/>
      <w:r w:rsidRPr="007A7659">
        <w:rPr>
          <w:noProof w:val="0"/>
        </w:rPr>
        <w:t>QAK Segment</w:t>
      </w:r>
      <w:bookmarkEnd w:id="1436"/>
      <w:bookmarkEnd w:id="1437"/>
    </w:p>
    <w:p w14:paraId="137FCB1D" w14:textId="77777777" w:rsidR="00BD6B97" w:rsidRPr="007A7659" w:rsidRDefault="00BD6B97" w:rsidP="007E3B51">
      <w:r w:rsidRPr="007A7659">
        <w:t xml:space="preserve">The Patient Identifier Cross-reference Manager shall send attributes within the QAK segment as defined in Table 3.9-4. For the details on filling in QAK-2 (Query Response Status) refer to </w:t>
      </w:r>
      <w:r w:rsidR="00211645" w:rsidRPr="007A7659">
        <w:t>Section</w:t>
      </w:r>
      <w:r w:rsidRPr="007A7659">
        <w:t xml:space="preserve"> 3.9.4.2.2.6.</w:t>
      </w:r>
    </w:p>
    <w:p w14:paraId="289FDB32" w14:textId="77777777" w:rsidR="00BD6B97" w:rsidRPr="007A7659" w:rsidRDefault="00BD6B97">
      <w:pPr>
        <w:pStyle w:val="TableTitle"/>
      </w:pPr>
      <w:r w:rsidRPr="007A7659">
        <w:t>Table 3.9-4: IHE Profile - QAK segment</w:t>
      </w:r>
    </w:p>
    <w:tbl>
      <w:tblPr>
        <w:tblW w:w="84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3"/>
        <w:gridCol w:w="863"/>
        <w:gridCol w:w="863"/>
        <w:gridCol w:w="864"/>
        <w:gridCol w:w="864"/>
        <w:gridCol w:w="1091"/>
        <w:gridCol w:w="3067"/>
      </w:tblGrid>
      <w:tr w:rsidR="00BD6B97" w:rsidRPr="007A7659" w14:paraId="4D40DDA4" w14:textId="77777777" w:rsidTr="004A0919">
        <w:trPr>
          <w:cantSplit/>
          <w:tblHeader/>
          <w:jc w:val="center"/>
        </w:trPr>
        <w:tc>
          <w:tcPr>
            <w:tcW w:w="863" w:type="dxa"/>
            <w:shd w:val="clear" w:color="auto" w:fill="D9D9D9"/>
          </w:tcPr>
          <w:p w14:paraId="17A8E7D5" w14:textId="77777777" w:rsidR="00BD6B97" w:rsidRPr="007A7659" w:rsidRDefault="00BD6B97" w:rsidP="0002013A">
            <w:pPr>
              <w:pStyle w:val="TableEntryHeader"/>
            </w:pPr>
            <w:r w:rsidRPr="007A7659">
              <w:t>SEQ</w:t>
            </w:r>
          </w:p>
        </w:tc>
        <w:tc>
          <w:tcPr>
            <w:tcW w:w="863" w:type="dxa"/>
            <w:shd w:val="clear" w:color="auto" w:fill="D9D9D9"/>
          </w:tcPr>
          <w:p w14:paraId="45D2819D" w14:textId="77777777" w:rsidR="00BD6B97" w:rsidRPr="007A7659" w:rsidRDefault="00BD6B97" w:rsidP="0002013A">
            <w:pPr>
              <w:pStyle w:val="TableEntryHeader"/>
            </w:pPr>
            <w:r w:rsidRPr="007A7659">
              <w:t>LEN</w:t>
            </w:r>
          </w:p>
        </w:tc>
        <w:tc>
          <w:tcPr>
            <w:tcW w:w="863" w:type="dxa"/>
            <w:shd w:val="clear" w:color="auto" w:fill="D9D9D9"/>
          </w:tcPr>
          <w:p w14:paraId="37C33675" w14:textId="77777777" w:rsidR="00BD6B97" w:rsidRPr="007A7659" w:rsidRDefault="00BD6B97" w:rsidP="0002013A">
            <w:pPr>
              <w:pStyle w:val="TableEntryHeader"/>
            </w:pPr>
            <w:r w:rsidRPr="007A7659">
              <w:t>DT</w:t>
            </w:r>
          </w:p>
        </w:tc>
        <w:tc>
          <w:tcPr>
            <w:tcW w:w="864" w:type="dxa"/>
            <w:shd w:val="clear" w:color="auto" w:fill="D9D9D9"/>
          </w:tcPr>
          <w:p w14:paraId="570CF8D9" w14:textId="77777777" w:rsidR="00BD6B97" w:rsidRPr="007A7659" w:rsidRDefault="00BD6B97" w:rsidP="0002013A">
            <w:pPr>
              <w:pStyle w:val="TableEntryHeader"/>
            </w:pPr>
            <w:r w:rsidRPr="007A7659">
              <w:t>OPT</w:t>
            </w:r>
          </w:p>
        </w:tc>
        <w:tc>
          <w:tcPr>
            <w:tcW w:w="864" w:type="dxa"/>
            <w:shd w:val="clear" w:color="auto" w:fill="D9D9D9"/>
          </w:tcPr>
          <w:p w14:paraId="27B38E93" w14:textId="77777777" w:rsidR="00BD6B97" w:rsidRPr="007A7659" w:rsidRDefault="00BD6B97" w:rsidP="0002013A">
            <w:pPr>
              <w:pStyle w:val="TableEntryHeader"/>
            </w:pPr>
            <w:r w:rsidRPr="007A7659">
              <w:t>TBL#</w:t>
            </w:r>
          </w:p>
        </w:tc>
        <w:tc>
          <w:tcPr>
            <w:tcW w:w="1091" w:type="dxa"/>
            <w:shd w:val="clear" w:color="auto" w:fill="D9D9D9"/>
          </w:tcPr>
          <w:p w14:paraId="2E716CE7" w14:textId="77777777" w:rsidR="00BD6B97" w:rsidRPr="007A7659" w:rsidRDefault="00BD6B97" w:rsidP="0002013A">
            <w:pPr>
              <w:pStyle w:val="TableEntryHeader"/>
            </w:pPr>
            <w:r w:rsidRPr="007A7659">
              <w:t>ITEM#</w:t>
            </w:r>
          </w:p>
        </w:tc>
        <w:tc>
          <w:tcPr>
            <w:tcW w:w="3067" w:type="dxa"/>
            <w:shd w:val="clear" w:color="auto" w:fill="D9D9D9"/>
          </w:tcPr>
          <w:p w14:paraId="506BA90B" w14:textId="77777777" w:rsidR="00BD6B97" w:rsidRPr="007A7659" w:rsidRDefault="00BD6B97" w:rsidP="0002013A">
            <w:pPr>
              <w:pStyle w:val="TableEntryHeader"/>
            </w:pPr>
            <w:r w:rsidRPr="007A7659">
              <w:t>ELEMENT NAME</w:t>
            </w:r>
          </w:p>
        </w:tc>
      </w:tr>
      <w:tr w:rsidR="00BD6B97" w:rsidRPr="007A7659" w14:paraId="1DCB62A0" w14:textId="77777777" w:rsidTr="004A0919">
        <w:trPr>
          <w:jc w:val="center"/>
        </w:trPr>
        <w:tc>
          <w:tcPr>
            <w:tcW w:w="863" w:type="dxa"/>
          </w:tcPr>
          <w:p w14:paraId="4C83C3D4" w14:textId="77777777" w:rsidR="00BD6B97" w:rsidRPr="007A7659" w:rsidRDefault="00BD6B97" w:rsidP="009E45C3">
            <w:pPr>
              <w:pStyle w:val="TableEntry"/>
              <w:snapToGrid w:val="0"/>
              <w:rPr>
                <w:noProof w:val="0"/>
              </w:rPr>
            </w:pPr>
            <w:r w:rsidRPr="007A7659">
              <w:rPr>
                <w:noProof w:val="0"/>
              </w:rPr>
              <w:t>1</w:t>
            </w:r>
          </w:p>
        </w:tc>
        <w:tc>
          <w:tcPr>
            <w:tcW w:w="863" w:type="dxa"/>
          </w:tcPr>
          <w:p w14:paraId="75FC8164" w14:textId="77777777" w:rsidR="00BD6B97" w:rsidRPr="007A7659" w:rsidRDefault="00BD6B97" w:rsidP="009E45C3">
            <w:pPr>
              <w:pStyle w:val="TableEntry"/>
              <w:snapToGrid w:val="0"/>
              <w:rPr>
                <w:noProof w:val="0"/>
              </w:rPr>
            </w:pPr>
            <w:r w:rsidRPr="007A7659">
              <w:rPr>
                <w:noProof w:val="0"/>
              </w:rPr>
              <w:t>32</w:t>
            </w:r>
          </w:p>
        </w:tc>
        <w:tc>
          <w:tcPr>
            <w:tcW w:w="863" w:type="dxa"/>
          </w:tcPr>
          <w:p w14:paraId="72FCD050" w14:textId="77777777" w:rsidR="00BD6B97" w:rsidRPr="007A7659" w:rsidRDefault="00BD6B97" w:rsidP="009E45C3">
            <w:pPr>
              <w:pStyle w:val="TableEntry"/>
              <w:snapToGrid w:val="0"/>
              <w:rPr>
                <w:noProof w:val="0"/>
              </w:rPr>
            </w:pPr>
            <w:r w:rsidRPr="007A7659">
              <w:rPr>
                <w:noProof w:val="0"/>
              </w:rPr>
              <w:t>ST</w:t>
            </w:r>
          </w:p>
        </w:tc>
        <w:tc>
          <w:tcPr>
            <w:tcW w:w="864" w:type="dxa"/>
          </w:tcPr>
          <w:p w14:paraId="67D077FC" w14:textId="77777777" w:rsidR="00BD6B97" w:rsidRPr="007A7659" w:rsidRDefault="00BD6B97" w:rsidP="009E45C3">
            <w:pPr>
              <w:pStyle w:val="TableEntry"/>
              <w:snapToGrid w:val="0"/>
              <w:rPr>
                <w:noProof w:val="0"/>
              </w:rPr>
            </w:pPr>
            <w:r w:rsidRPr="007A7659">
              <w:rPr>
                <w:noProof w:val="0"/>
              </w:rPr>
              <w:t>R</w:t>
            </w:r>
          </w:p>
        </w:tc>
        <w:tc>
          <w:tcPr>
            <w:tcW w:w="864" w:type="dxa"/>
          </w:tcPr>
          <w:p w14:paraId="4397E02E" w14:textId="77777777" w:rsidR="00BD6B97" w:rsidRPr="007A7659" w:rsidRDefault="00BD6B97" w:rsidP="009E45C3">
            <w:pPr>
              <w:pStyle w:val="TableEntry"/>
              <w:snapToGrid w:val="0"/>
              <w:rPr>
                <w:noProof w:val="0"/>
              </w:rPr>
            </w:pPr>
          </w:p>
        </w:tc>
        <w:tc>
          <w:tcPr>
            <w:tcW w:w="1091" w:type="dxa"/>
          </w:tcPr>
          <w:p w14:paraId="34801230" w14:textId="77777777" w:rsidR="00BD6B97" w:rsidRPr="007A7659" w:rsidRDefault="00BD6B97" w:rsidP="009E45C3">
            <w:pPr>
              <w:pStyle w:val="TableEntry"/>
              <w:snapToGrid w:val="0"/>
              <w:rPr>
                <w:noProof w:val="0"/>
              </w:rPr>
            </w:pPr>
            <w:r w:rsidRPr="007A7659">
              <w:rPr>
                <w:noProof w:val="0"/>
              </w:rPr>
              <w:t>00696</w:t>
            </w:r>
          </w:p>
        </w:tc>
        <w:tc>
          <w:tcPr>
            <w:tcW w:w="3067" w:type="dxa"/>
          </w:tcPr>
          <w:p w14:paraId="30468E3C" w14:textId="77777777" w:rsidR="00BD6B97" w:rsidRPr="007A7659" w:rsidRDefault="00BD6B97" w:rsidP="009E45C3">
            <w:pPr>
              <w:pStyle w:val="TableEntry"/>
              <w:snapToGrid w:val="0"/>
              <w:rPr>
                <w:noProof w:val="0"/>
              </w:rPr>
            </w:pPr>
            <w:r w:rsidRPr="007A7659">
              <w:rPr>
                <w:noProof w:val="0"/>
              </w:rPr>
              <w:t>Query Tag</w:t>
            </w:r>
          </w:p>
        </w:tc>
      </w:tr>
      <w:tr w:rsidR="00BD6B97" w:rsidRPr="007A7659" w14:paraId="2CCF4BA8" w14:textId="77777777" w:rsidTr="004A0919">
        <w:trPr>
          <w:jc w:val="center"/>
        </w:trPr>
        <w:tc>
          <w:tcPr>
            <w:tcW w:w="863" w:type="dxa"/>
          </w:tcPr>
          <w:p w14:paraId="1E934AE6" w14:textId="77777777" w:rsidR="00BD6B97" w:rsidRPr="007A7659" w:rsidRDefault="00BD6B97" w:rsidP="009E45C3">
            <w:pPr>
              <w:pStyle w:val="TableEntry"/>
              <w:snapToGrid w:val="0"/>
              <w:rPr>
                <w:noProof w:val="0"/>
              </w:rPr>
            </w:pPr>
            <w:r w:rsidRPr="007A7659">
              <w:rPr>
                <w:noProof w:val="0"/>
              </w:rPr>
              <w:t>2</w:t>
            </w:r>
          </w:p>
        </w:tc>
        <w:tc>
          <w:tcPr>
            <w:tcW w:w="863" w:type="dxa"/>
          </w:tcPr>
          <w:p w14:paraId="13AD2AEE" w14:textId="77777777" w:rsidR="00BD6B97" w:rsidRPr="007A7659" w:rsidRDefault="00BD6B97" w:rsidP="009E45C3">
            <w:pPr>
              <w:pStyle w:val="TableEntry"/>
              <w:snapToGrid w:val="0"/>
              <w:rPr>
                <w:noProof w:val="0"/>
              </w:rPr>
            </w:pPr>
            <w:r w:rsidRPr="007A7659">
              <w:rPr>
                <w:noProof w:val="0"/>
              </w:rPr>
              <w:t>2</w:t>
            </w:r>
          </w:p>
        </w:tc>
        <w:tc>
          <w:tcPr>
            <w:tcW w:w="863" w:type="dxa"/>
          </w:tcPr>
          <w:p w14:paraId="7554A9F9" w14:textId="77777777" w:rsidR="00BD6B97" w:rsidRPr="007A7659" w:rsidRDefault="00BD6B97" w:rsidP="009E45C3">
            <w:pPr>
              <w:pStyle w:val="TableEntry"/>
              <w:snapToGrid w:val="0"/>
              <w:rPr>
                <w:noProof w:val="0"/>
              </w:rPr>
            </w:pPr>
            <w:r w:rsidRPr="007A7659">
              <w:rPr>
                <w:noProof w:val="0"/>
              </w:rPr>
              <w:t>ID</w:t>
            </w:r>
          </w:p>
        </w:tc>
        <w:tc>
          <w:tcPr>
            <w:tcW w:w="864" w:type="dxa"/>
          </w:tcPr>
          <w:p w14:paraId="4C09BA87" w14:textId="77777777" w:rsidR="00BD6B97" w:rsidRPr="007A7659" w:rsidRDefault="00BD6B97" w:rsidP="009E45C3">
            <w:pPr>
              <w:pStyle w:val="TableEntry"/>
              <w:snapToGrid w:val="0"/>
              <w:rPr>
                <w:noProof w:val="0"/>
              </w:rPr>
            </w:pPr>
            <w:r w:rsidRPr="007A7659">
              <w:rPr>
                <w:noProof w:val="0"/>
              </w:rPr>
              <w:t>R+</w:t>
            </w:r>
          </w:p>
        </w:tc>
        <w:tc>
          <w:tcPr>
            <w:tcW w:w="864" w:type="dxa"/>
          </w:tcPr>
          <w:p w14:paraId="2C45BDA9" w14:textId="77777777" w:rsidR="00BD6B97" w:rsidRPr="007A7659" w:rsidRDefault="00BD6B97" w:rsidP="009E45C3">
            <w:pPr>
              <w:pStyle w:val="TableEntry"/>
              <w:snapToGrid w:val="0"/>
              <w:rPr>
                <w:noProof w:val="0"/>
              </w:rPr>
            </w:pPr>
            <w:r w:rsidRPr="007A7659">
              <w:rPr>
                <w:noProof w:val="0"/>
              </w:rPr>
              <w:t>0208</w:t>
            </w:r>
          </w:p>
        </w:tc>
        <w:tc>
          <w:tcPr>
            <w:tcW w:w="1091" w:type="dxa"/>
          </w:tcPr>
          <w:p w14:paraId="0A89D676" w14:textId="77777777" w:rsidR="00BD6B97" w:rsidRPr="007A7659" w:rsidRDefault="00BD6B97" w:rsidP="009E45C3">
            <w:pPr>
              <w:pStyle w:val="TableEntry"/>
              <w:snapToGrid w:val="0"/>
              <w:rPr>
                <w:noProof w:val="0"/>
              </w:rPr>
            </w:pPr>
            <w:r w:rsidRPr="007A7659">
              <w:rPr>
                <w:noProof w:val="0"/>
              </w:rPr>
              <w:t>00708</w:t>
            </w:r>
          </w:p>
        </w:tc>
        <w:tc>
          <w:tcPr>
            <w:tcW w:w="3067" w:type="dxa"/>
          </w:tcPr>
          <w:p w14:paraId="64F52D14" w14:textId="77777777" w:rsidR="00BD6B97" w:rsidRPr="007A7659" w:rsidRDefault="00BD6B97" w:rsidP="009E45C3">
            <w:pPr>
              <w:pStyle w:val="TableEntry"/>
              <w:snapToGrid w:val="0"/>
              <w:rPr>
                <w:noProof w:val="0"/>
              </w:rPr>
            </w:pPr>
            <w:r w:rsidRPr="007A7659">
              <w:rPr>
                <w:noProof w:val="0"/>
              </w:rPr>
              <w:t>Query Response Status</w:t>
            </w:r>
          </w:p>
        </w:tc>
      </w:tr>
    </w:tbl>
    <w:p w14:paraId="27963B62" w14:textId="77777777" w:rsidR="00BD6B97" w:rsidRPr="007A7659" w:rsidRDefault="00BD6B97" w:rsidP="007E3B51">
      <w:pPr>
        <w:pStyle w:val="BodyText"/>
        <w:jc w:val="right"/>
        <w:rPr>
          <w:i/>
        </w:rPr>
      </w:pPr>
      <w:r w:rsidRPr="007A7659">
        <w:rPr>
          <w:i/>
        </w:rPr>
        <w:t>Adapted from the HL7 standard, version 2.5</w:t>
      </w:r>
    </w:p>
    <w:p w14:paraId="4970DFCA" w14:textId="77777777" w:rsidR="00E23960" w:rsidRPr="007A7659" w:rsidRDefault="00E23960" w:rsidP="00AE5ED3">
      <w:pPr>
        <w:pStyle w:val="BodyText"/>
      </w:pPr>
    </w:p>
    <w:p w14:paraId="0A462346" w14:textId="77777777" w:rsidR="00BD6B97" w:rsidRPr="007A7659" w:rsidRDefault="00BD6B97">
      <w:pPr>
        <w:pStyle w:val="Heading6"/>
        <w:numPr>
          <w:ilvl w:val="5"/>
          <w:numId w:val="19"/>
        </w:numPr>
        <w:tabs>
          <w:tab w:val="clear" w:pos="4320"/>
          <w:tab w:val="left" w:pos="1152"/>
        </w:tabs>
        <w:rPr>
          <w:noProof w:val="0"/>
        </w:rPr>
      </w:pPr>
      <w:bookmarkStart w:id="1438" w:name="_Toc173916238"/>
      <w:bookmarkStart w:id="1439" w:name="_Toc174248760"/>
      <w:r w:rsidRPr="007A7659">
        <w:rPr>
          <w:noProof w:val="0"/>
        </w:rPr>
        <w:t>QPD Segment</w:t>
      </w:r>
      <w:bookmarkEnd w:id="1438"/>
      <w:bookmarkEnd w:id="1439"/>
    </w:p>
    <w:p w14:paraId="3FC3F492" w14:textId="77777777" w:rsidR="00BD6B97" w:rsidRPr="007A7659" w:rsidRDefault="00BD6B97">
      <w:r w:rsidRPr="007A7659">
        <w:t>The Patient Identifier Cross-reference Manager shall echo the QPD Segment value that was sent in the QBP^Q23 message.</w:t>
      </w:r>
    </w:p>
    <w:p w14:paraId="5B8A4B18" w14:textId="77777777" w:rsidR="00BD6B97" w:rsidRPr="007A7659" w:rsidRDefault="00BD6B97">
      <w:pPr>
        <w:pStyle w:val="Heading6"/>
        <w:numPr>
          <w:ilvl w:val="5"/>
          <w:numId w:val="19"/>
        </w:numPr>
        <w:tabs>
          <w:tab w:val="clear" w:pos="4320"/>
          <w:tab w:val="left" w:pos="1152"/>
        </w:tabs>
        <w:rPr>
          <w:noProof w:val="0"/>
        </w:rPr>
      </w:pPr>
      <w:bookmarkStart w:id="1440" w:name="_Toc173916239"/>
      <w:bookmarkStart w:id="1441" w:name="_Toc174248761"/>
      <w:r w:rsidRPr="007A7659">
        <w:rPr>
          <w:noProof w:val="0"/>
        </w:rPr>
        <w:t>PID Segment</w:t>
      </w:r>
      <w:bookmarkEnd w:id="1440"/>
      <w:bookmarkEnd w:id="1441"/>
    </w:p>
    <w:p w14:paraId="636FD18D" w14:textId="77777777" w:rsidR="00BD6B97" w:rsidRPr="007A7659" w:rsidRDefault="00BD6B97">
      <w:r w:rsidRPr="007A7659">
        <w:t xml:space="preserve">The Patient Identifier Cross-reference Manager shall return only those attributes within the PID segment that are required by the HL7 standard: </w:t>
      </w:r>
      <w:r w:rsidRPr="007A7659">
        <w:rPr>
          <w:i/>
          <w:iCs/>
        </w:rPr>
        <w:t xml:space="preserve">PID-3-Patient IdentifierList </w:t>
      </w:r>
      <w:r w:rsidRPr="007A7659">
        <w:t xml:space="preserve">and </w:t>
      </w:r>
      <w:r w:rsidRPr="007A7659">
        <w:rPr>
          <w:i/>
          <w:iCs/>
        </w:rPr>
        <w:t>PID-5-Patient Name</w:t>
      </w:r>
      <w:r w:rsidRPr="007A7659">
        <w:t>.</w:t>
      </w:r>
    </w:p>
    <w:p w14:paraId="53C6F566" w14:textId="77777777" w:rsidR="00BD6B97" w:rsidRPr="007A7659" w:rsidRDefault="00BD6B97">
      <w:r w:rsidRPr="007A7659">
        <w:t xml:space="preserve">The PID segment is returned only when the Patient Identifier Cross-reference Manager recognizes the specified Patient Identification Domain and Patient ID and an identifier exists for the specified patient in at least one other domain. See </w:t>
      </w:r>
      <w:r w:rsidR="00211645" w:rsidRPr="007A7659">
        <w:t>Section</w:t>
      </w:r>
      <w:r w:rsidRPr="007A7659">
        <w:t xml:space="preserve"> 3.9.4.2.2.6, “Patient Identifier Cross-reference Manager Query Response Behavior,” for a detailed description of how the Patient Identifier Cross-reference Manager responds to the query request under various circumstances.</w:t>
      </w:r>
    </w:p>
    <w:p w14:paraId="12C12878" w14:textId="77777777" w:rsidR="00BD6B97" w:rsidRPr="007A7659" w:rsidRDefault="00BD6B97">
      <w:r w:rsidRPr="007A7659">
        <w:rPr>
          <w:iCs/>
        </w:rPr>
        <w:t xml:space="preserve">The Patient Identifier Cross-reference Manager </w:t>
      </w:r>
      <w:r w:rsidRPr="007A7659">
        <w:t>shall use the field PID-3 Patient Identifier List to convey the Patient ID uniquely identifying the patient within each Patient Identification Domain for which a Patient ID exists for the specified patient. Each resulting ID returned in PID-3 shall include a fully qualified Assigning Authority component. In other words, the Assigning Authority component returned shall include ALL subcomponents (namespace ID, Universal ID, and Universal ID type).</w:t>
      </w:r>
    </w:p>
    <w:p w14:paraId="173A31FA" w14:textId="77777777" w:rsidR="00BD6B97" w:rsidRPr="007A7659" w:rsidRDefault="00BD6B97">
      <w:r w:rsidRPr="007A7659">
        <w:t xml:space="preserve">To eliminate the issue of conflicting name values between Patient Identifier Domains, the Patient Identifier Cross-reference Manager shall return in an empty (not present) value in the first repetition of field PID-5-Patient Name, and shall return a second repetition of field </w:t>
      </w:r>
      <w:r w:rsidRPr="007A7659">
        <w:rPr>
          <w:i/>
        </w:rPr>
        <w:t>PID-5-Patient Name</w:t>
      </w:r>
      <w:r w:rsidRPr="007A7659">
        <w:t xml:space="preserve"> in which the only populated component is Component 7 (Name Type Code). </w:t>
      </w:r>
      <w:r w:rsidRPr="007A7659">
        <w:lastRenderedPageBreak/>
        <w:t>Component 7 of repetition 2 shall contain a value of S (Coded Pseudo-name to assure anonymity). All other components of repetition 2 shall be empty (not present).</w:t>
      </w:r>
    </w:p>
    <w:p w14:paraId="2E9C0802" w14:textId="77777777" w:rsidR="00BD6B97" w:rsidRPr="007A7659" w:rsidRDefault="00BD6B97">
      <w:pPr>
        <w:pStyle w:val="Heading6"/>
        <w:numPr>
          <w:ilvl w:val="5"/>
          <w:numId w:val="19"/>
        </w:numPr>
        <w:tabs>
          <w:tab w:val="clear" w:pos="4320"/>
          <w:tab w:val="left" w:pos="1152"/>
        </w:tabs>
        <w:rPr>
          <w:noProof w:val="0"/>
        </w:rPr>
      </w:pPr>
      <w:bookmarkStart w:id="1442" w:name="_Toc173916240"/>
      <w:bookmarkStart w:id="1443" w:name="_Toc174248762"/>
      <w:r w:rsidRPr="007A7659">
        <w:rPr>
          <w:noProof w:val="0"/>
        </w:rPr>
        <w:t>Patient Identifier Cross-reference Manager Actor Query Response Behavior</w:t>
      </w:r>
      <w:bookmarkEnd w:id="1442"/>
      <w:bookmarkEnd w:id="1443"/>
    </w:p>
    <w:p w14:paraId="32EBF371" w14:textId="77777777" w:rsidR="00BD6B97" w:rsidRPr="007A7659" w:rsidRDefault="00BD6B97">
      <w:r w:rsidRPr="007A7659">
        <w:t>It is wholly the responsibility of the Patient Identifier Cross-reference Manager to perform the matching of patient identifiers based on the patient traits it receives. The information provided by the Patient Identifier Cross-reference Manager to Patient Identifier Cross-reference Consumer Actors is a list of cross-referenced identifiers in two or more of the domains managed by the cross-referencing Actor. The list of cross-references is not made available until the set of policies and processes for managing the cross-reference function have been completed. The policies of administering identities adopted by the cooperating domains are completely internal to the Patient Identifier Cross-reference Manager and are outside of the scope of this framework. Possible matches should not be communicated until the healthcare institution policies and processes embodied in the Patient Identifier Cross-reference Manager reach a positive matching decision.</w:t>
      </w:r>
    </w:p>
    <w:p w14:paraId="20E7112A" w14:textId="77777777" w:rsidR="00BD6B97" w:rsidRPr="007A7659" w:rsidRDefault="00BD6B97">
      <w:r w:rsidRPr="007A7659">
        <w:t>The Patient Identifier Cross-reference Manager shall respond to the query request as described by the following 6 cases:</w:t>
      </w:r>
    </w:p>
    <w:p w14:paraId="5B8A4D4D" w14:textId="77777777" w:rsidR="00BD6B97" w:rsidRPr="007A7659" w:rsidRDefault="00BD6B97">
      <w:r w:rsidRPr="007A7659">
        <w:rPr>
          <w:b/>
          <w:bCs/>
        </w:rPr>
        <w:t>Case 1</w:t>
      </w:r>
      <w:r w:rsidRPr="007A7659">
        <w:t>: The Patient Identifier Cross-reference Manager recognizes the specified Patient Identification Domain and Patient ID sent by the Patient Identifier Cross-reference Consumer in QPD-3, and corresponding identifiers exist for the specified patient in at least one of the domains requested in QPD-4 (one identifier per domain). (See Case 6 below for the required behavior if there are multiple identifiers recognized within a given Identifier Domain by the Patient Identifier Cross-reference Manager Actor.)</w:t>
      </w:r>
    </w:p>
    <w:p w14:paraId="63C46307" w14:textId="77777777" w:rsidR="00BD6B97" w:rsidRPr="007A7659" w:rsidRDefault="00BD6B97">
      <w:r w:rsidRPr="007A7659">
        <w:rPr>
          <w:b/>
          <w:bCs/>
        </w:rPr>
        <w:t>AA</w:t>
      </w:r>
      <w:r w:rsidRPr="007A7659">
        <w:t xml:space="preserve"> (application accept) is returned in MSA-1.</w:t>
      </w:r>
    </w:p>
    <w:p w14:paraId="0017FE81" w14:textId="77777777" w:rsidR="00BD6B97" w:rsidRPr="007A7659" w:rsidRDefault="00BD6B97">
      <w:r w:rsidRPr="007A7659">
        <w:rPr>
          <w:b/>
          <w:bCs/>
        </w:rPr>
        <w:t>OK</w:t>
      </w:r>
      <w:r w:rsidRPr="007A7659">
        <w:t xml:space="preserve"> (data found, no errors) is returned in QAK-2.</w:t>
      </w:r>
    </w:p>
    <w:p w14:paraId="338B511D" w14:textId="77777777" w:rsidR="00BD6B97" w:rsidRPr="007A7659" w:rsidRDefault="00BD6B97">
      <w:r w:rsidRPr="007A7659">
        <w:t xml:space="preserve">A single PID segment is returned in which one repetition of </w:t>
      </w:r>
      <w:r w:rsidRPr="007A7659">
        <w:rPr>
          <w:i/>
          <w:iCs/>
        </w:rPr>
        <w:t>PID-3 Patient Identifier List</w:t>
      </w:r>
      <w:r w:rsidRPr="007A7659">
        <w:t xml:space="preserve"> is populated for each of the domains, if any, that the Patient Identifier Cross-reference Manager did recognize in which a single identifier exists for the requested patient, not including the queried-for patient identifier that is returned in QPD-3. </w:t>
      </w:r>
    </w:p>
    <w:p w14:paraId="02B38C7F" w14:textId="77777777" w:rsidR="00BD6B97" w:rsidRPr="007A7659" w:rsidRDefault="00BD6B97">
      <w:r w:rsidRPr="007A7659">
        <w:rPr>
          <w:b/>
          <w:bCs/>
        </w:rPr>
        <w:t>Case 2</w:t>
      </w:r>
      <w:r w:rsidRPr="007A7659">
        <w:t xml:space="preserve">: The Patient Identifier Cross-reference Manager recognizes the Patient Identification Domain and Patient ID sent in QPD-3, but no identifier exists for that patient in any of the domains sent in QPD-4. </w:t>
      </w:r>
    </w:p>
    <w:p w14:paraId="3D21A5C6" w14:textId="77777777" w:rsidR="00BD6B97" w:rsidRPr="007A7659" w:rsidRDefault="00BD6B97">
      <w:r w:rsidRPr="007A7659">
        <w:rPr>
          <w:b/>
          <w:bCs/>
        </w:rPr>
        <w:t>AA</w:t>
      </w:r>
      <w:r w:rsidRPr="007A7659">
        <w:t xml:space="preserve"> (application accept) is returned in MSA-1.</w:t>
      </w:r>
    </w:p>
    <w:p w14:paraId="4EE17B44" w14:textId="77777777" w:rsidR="00BD6B97" w:rsidRPr="007A7659" w:rsidRDefault="00BD6B97">
      <w:r w:rsidRPr="007A7659">
        <w:rPr>
          <w:b/>
          <w:bCs/>
        </w:rPr>
        <w:t>NF</w:t>
      </w:r>
      <w:r w:rsidRPr="007A7659">
        <w:t xml:space="preserve"> (no data found, no errors) is returned in QAK-2.</w:t>
      </w:r>
    </w:p>
    <w:p w14:paraId="3B42C47B" w14:textId="77777777" w:rsidR="00BD6B97" w:rsidRPr="007A7659" w:rsidRDefault="00BD6B97">
      <w:r w:rsidRPr="007A7659">
        <w:t>No PID segment is returned.</w:t>
      </w:r>
    </w:p>
    <w:p w14:paraId="0B78884A" w14:textId="77777777" w:rsidR="00BD6B97" w:rsidRPr="007A7659" w:rsidRDefault="00BD6B97">
      <w:r w:rsidRPr="007A7659">
        <w:rPr>
          <w:b/>
          <w:bCs/>
        </w:rPr>
        <w:t>Case 3</w:t>
      </w:r>
      <w:r w:rsidRPr="007A7659">
        <w:t>: The Patient Identifier Cross-reference Manager recognizes the specified Patient Identification Domain sent in the fourth component of QPD-3, but does not recognize the Patient ID sent in the first component of QPD-3.</w:t>
      </w:r>
    </w:p>
    <w:p w14:paraId="2A113E0D" w14:textId="77777777" w:rsidR="00BD6B97" w:rsidRPr="007A7659" w:rsidRDefault="00BD6B97">
      <w:r w:rsidRPr="007A7659">
        <w:rPr>
          <w:b/>
          <w:bCs/>
        </w:rPr>
        <w:t>AE</w:t>
      </w:r>
      <w:r w:rsidRPr="007A7659">
        <w:t xml:space="preserve"> (application error) is returned in MSA-1 and in QAK-2. </w:t>
      </w:r>
    </w:p>
    <w:p w14:paraId="728630EB" w14:textId="77777777" w:rsidR="00BD6B97" w:rsidRPr="007A7659" w:rsidRDefault="00BD6B97">
      <w:r w:rsidRPr="007A7659">
        <w:lastRenderedPageBreak/>
        <w:t xml:space="preserve">An ERR segment is returned in which the components of </w:t>
      </w:r>
      <w:r w:rsidRPr="007A7659">
        <w:rPr>
          <w:i/>
        </w:rPr>
        <w:t>ERR-2-Error Location</w:t>
      </w:r>
      <w:r w:rsidRPr="007A7659">
        <w:t xml:space="preserve"> are valued as follows.</w:t>
      </w:r>
    </w:p>
    <w:p w14:paraId="210F8A0E" w14:textId="77777777" w:rsidR="00BD6B97" w:rsidRPr="007A7659" w:rsidRDefault="00BD6B97" w:rsidP="001D3953">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7"/>
        <w:gridCol w:w="2305"/>
        <w:gridCol w:w="1108"/>
      </w:tblGrid>
      <w:tr w:rsidR="00BD6B97" w:rsidRPr="007A7659" w14:paraId="3E291B87" w14:textId="77777777" w:rsidTr="00493145">
        <w:trPr>
          <w:cantSplit/>
          <w:tblHeader/>
          <w:jc w:val="center"/>
        </w:trPr>
        <w:tc>
          <w:tcPr>
            <w:tcW w:w="1127" w:type="dxa"/>
            <w:shd w:val="clear" w:color="CCCCFF" w:fill="E0E0E0"/>
          </w:tcPr>
          <w:p w14:paraId="6C2FF71A" w14:textId="77777777" w:rsidR="00BD6B97" w:rsidRPr="007A7659" w:rsidRDefault="00BD6B97" w:rsidP="0002013A">
            <w:pPr>
              <w:pStyle w:val="TableEntryHeader"/>
            </w:pPr>
            <w:r w:rsidRPr="007A7659">
              <w:t>COMP #</w:t>
            </w:r>
          </w:p>
        </w:tc>
        <w:tc>
          <w:tcPr>
            <w:tcW w:w="2305" w:type="dxa"/>
            <w:shd w:val="clear" w:color="CCCCFF" w:fill="E0E0E0"/>
          </w:tcPr>
          <w:p w14:paraId="07278D3F" w14:textId="77777777" w:rsidR="00BD6B97" w:rsidRPr="007A7659" w:rsidRDefault="00BD6B97" w:rsidP="0002013A">
            <w:pPr>
              <w:pStyle w:val="TableEntryHeader"/>
            </w:pPr>
            <w:r w:rsidRPr="007A7659">
              <w:t>COMPONENT NAME</w:t>
            </w:r>
          </w:p>
        </w:tc>
        <w:tc>
          <w:tcPr>
            <w:tcW w:w="1108" w:type="dxa"/>
            <w:shd w:val="clear" w:color="CCCCFF" w:fill="E0E0E0"/>
          </w:tcPr>
          <w:p w14:paraId="1362537A" w14:textId="77777777" w:rsidR="00BD6B97" w:rsidRPr="007A7659" w:rsidRDefault="00BD6B97" w:rsidP="0002013A">
            <w:pPr>
              <w:pStyle w:val="TableEntryHeader"/>
            </w:pPr>
            <w:r w:rsidRPr="007A7659">
              <w:t>VALUE</w:t>
            </w:r>
          </w:p>
        </w:tc>
      </w:tr>
      <w:tr w:rsidR="00BD6B97" w:rsidRPr="007A7659" w14:paraId="49783074" w14:textId="77777777" w:rsidTr="00493145">
        <w:trPr>
          <w:jc w:val="center"/>
        </w:trPr>
        <w:tc>
          <w:tcPr>
            <w:tcW w:w="1127" w:type="dxa"/>
          </w:tcPr>
          <w:p w14:paraId="4A11EA53" w14:textId="77777777" w:rsidR="00BD6B97" w:rsidRPr="007A7659" w:rsidRDefault="00BD6B97">
            <w:pPr>
              <w:pStyle w:val="TableEntry"/>
              <w:snapToGrid w:val="0"/>
              <w:rPr>
                <w:noProof w:val="0"/>
              </w:rPr>
            </w:pPr>
            <w:r w:rsidRPr="007A7659">
              <w:rPr>
                <w:noProof w:val="0"/>
              </w:rPr>
              <w:t>1</w:t>
            </w:r>
          </w:p>
        </w:tc>
        <w:tc>
          <w:tcPr>
            <w:tcW w:w="2305" w:type="dxa"/>
          </w:tcPr>
          <w:p w14:paraId="2C575BA7" w14:textId="77777777" w:rsidR="00BD6B97" w:rsidRPr="007A7659" w:rsidRDefault="00BD6B97">
            <w:pPr>
              <w:pStyle w:val="TableEntry"/>
              <w:snapToGrid w:val="0"/>
              <w:rPr>
                <w:noProof w:val="0"/>
              </w:rPr>
            </w:pPr>
            <w:r w:rsidRPr="007A7659">
              <w:rPr>
                <w:noProof w:val="0"/>
              </w:rPr>
              <w:t>Segment ID</w:t>
            </w:r>
          </w:p>
        </w:tc>
        <w:tc>
          <w:tcPr>
            <w:tcW w:w="1108" w:type="dxa"/>
          </w:tcPr>
          <w:p w14:paraId="2E63E5EB" w14:textId="77777777" w:rsidR="00BD6B97" w:rsidRPr="007A7659" w:rsidRDefault="00BD6B97">
            <w:pPr>
              <w:pStyle w:val="TableEntry"/>
              <w:snapToGrid w:val="0"/>
              <w:rPr>
                <w:bCs/>
                <w:noProof w:val="0"/>
              </w:rPr>
            </w:pPr>
            <w:r w:rsidRPr="007A7659">
              <w:rPr>
                <w:bCs/>
                <w:noProof w:val="0"/>
              </w:rPr>
              <w:t>QPD</w:t>
            </w:r>
          </w:p>
        </w:tc>
      </w:tr>
      <w:tr w:rsidR="00BD6B97" w:rsidRPr="007A7659" w14:paraId="4CFEB455" w14:textId="77777777" w:rsidTr="00493145">
        <w:trPr>
          <w:jc w:val="center"/>
        </w:trPr>
        <w:tc>
          <w:tcPr>
            <w:tcW w:w="1127" w:type="dxa"/>
          </w:tcPr>
          <w:p w14:paraId="22E7A1F1" w14:textId="77777777" w:rsidR="00BD6B97" w:rsidRPr="007A7659" w:rsidRDefault="00BD6B97">
            <w:pPr>
              <w:pStyle w:val="TableEntry"/>
              <w:snapToGrid w:val="0"/>
              <w:rPr>
                <w:noProof w:val="0"/>
              </w:rPr>
            </w:pPr>
            <w:r w:rsidRPr="007A7659">
              <w:rPr>
                <w:noProof w:val="0"/>
              </w:rPr>
              <w:t>2</w:t>
            </w:r>
          </w:p>
        </w:tc>
        <w:tc>
          <w:tcPr>
            <w:tcW w:w="2305" w:type="dxa"/>
          </w:tcPr>
          <w:p w14:paraId="2B3C5F30" w14:textId="77777777" w:rsidR="00BD6B97" w:rsidRPr="007A7659" w:rsidRDefault="00BD6B97">
            <w:pPr>
              <w:pStyle w:val="TableEntry"/>
              <w:snapToGrid w:val="0"/>
              <w:rPr>
                <w:noProof w:val="0"/>
              </w:rPr>
            </w:pPr>
            <w:r w:rsidRPr="007A7659">
              <w:rPr>
                <w:noProof w:val="0"/>
              </w:rPr>
              <w:t>Sequence</w:t>
            </w:r>
          </w:p>
        </w:tc>
        <w:tc>
          <w:tcPr>
            <w:tcW w:w="1108" w:type="dxa"/>
          </w:tcPr>
          <w:p w14:paraId="461C7699" w14:textId="77777777" w:rsidR="00BD6B97" w:rsidRPr="007A7659" w:rsidRDefault="00BD6B97">
            <w:pPr>
              <w:pStyle w:val="TableEntry"/>
              <w:snapToGrid w:val="0"/>
              <w:rPr>
                <w:iCs/>
                <w:noProof w:val="0"/>
              </w:rPr>
            </w:pPr>
            <w:r w:rsidRPr="007A7659">
              <w:rPr>
                <w:iCs/>
                <w:noProof w:val="0"/>
              </w:rPr>
              <w:t>1</w:t>
            </w:r>
          </w:p>
        </w:tc>
      </w:tr>
      <w:tr w:rsidR="00BD6B97" w:rsidRPr="007A7659" w14:paraId="1B4F3A4D" w14:textId="77777777" w:rsidTr="00493145">
        <w:trPr>
          <w:jc w:val="center"/>
        </w:trPr>
        <w:tc>
          <w:tcPr>
            <w:tcW w:w="1127" w:type="dxa"/>
          </w:tcPr>
          <w:p w14:paraId="6258F82B" w14:textId="77777777" w:rsidR="00BD6B97" w:rsidRPr="007A7659" w:rsidRDefault="00BD6B97">
            <w:pPr>
              <w:pStyle w:val="TableEntry"/>
              <w:snapToGrid w:val="0"/>
              <w:rPr>
                <w:noProof w:val="0"/>
              </w:rPr>
            </w:pPr>
            <w:r w:rsidRPr="007A7659">
              <w:rPr>
                <w:noProof w:val="0"/>
              </w:rPr>
              <w:t>3</w:t>
            </w:r>
          </w:p>
        </w:tc>
        <w:tc>
          <w:tcPr>
            <w:tcW w:w="2305" w:type="dxa"/>
          </w:tcPr>
          <w:p w14:paraId="0A357AEB" w14:textId="77777777" w:rsidR="00BD6B97" w:rsidRPr="007A7659" w:rsidRDefault="00BD6B97">
            <w:pPr>
              <w:pStyle w:val="TableEntry"/>
              <w:snapToGrid w:val="0"/>
              <w:rPr>
                <w:noProof w:val="0"/>
              </w:rPr>
            </w:pPr>
            <w:r w:rsidRPr="007A7659">
              <w:rPr>
                <w:noProof w:val="0"/>
              </w:rPr>
              <w:t>Field Position</w:t>
            </w:r>
          </w:p>
        </w:tc>
        <w:tc>
          <w:tcPr>
            <w:tcW w:w="1108" w:type="dxa"/>
          </w:tcPr>
          <w:p w14:paraId="40B92F0F" w14:textId="77777777" w:rsidR="00BD6B97" w:rsidRPr="007A7659" w:rsidRDefault="00BD6B97">
            <w:pPr>
              <w:pStyle w:val="TableEntry"/>
              <w:snapToGrid w:val="0"/>
              <w:rPr>
                <w:bCs/>
                <w:noProof w:val="0"/>
              </w:rPr>
            </w:pPr>
            <w:r w:rsidRPr="007A7659">
              <w:rPr>
                <w:bCs/>
                <w:noProof w:val="0"/>
              </w:rPr>
              <w:t>3</w:t>
            </w:r>
          </w:p>
        </w:tc>
      </w:tr>
      <w:tr w:rsidR="00BD6B97" w:rsidRPr="007A7659" w14:paraId="3C868F1D" w14:textId="77777777" w:rsidTr="00493145">
        <w:trPr>
          <w:jc w:val="center"/>
        </w:trPr>
        <w:tc>
          <w:tcPr>
            <w:tcW w:w="1127" w:type="dxa"/>
          </w:tcPr>
          <w:p w14:paraId="497C6C5F" w14:textId="77777777" w:rsidR="00BD6B97" w:rsidRPr="007A7659" w:rsidRDefault="00BD6B97">
            <w:pPr>
              <w:pStyle w:val="TableEntry"/>
              <w:snapToGrid w:val="0"/>
              <w:rPr>
                <w:noProof w:val="0"/>
              </w:rPr>
            </w:pPr>
            <w:r w:rsidRPr="007A7659">
              <w:rPr>
                <w:noProof w:val="0"/>
              </w:rPr>
              <w:t>4</w:t>
            </w:r>
          </w:p>
        </w:tc>
        <w:tc>
          <w:tcPr>
            <w:tcW w:w="2305" w:type="dxa"/>
          </w:tcPr>
          <w:p w14:paraId="45564E88" w14:textId="77777777" w:rsidR="00BD6B97" w:rsidRPr="007A7659" w:rsidRDefault="00BD6B97">
            <w:pPr>
              <w:pStyle w:val="TableEntry"/>
              <w:snapToGrid w:val="0"/>
              <w:rPr>
                <w:noProof w:val="0"/>
              </w:rPr>
            </w:pPr>
            <w:r w:rsidRPr="007A7659">
              <w:rPr>
                <w:noProof w:val="0"/>
              </w:rPr>
              <w:t>Field Repetition</w:t>
            </w:r>
          </w:p>
        </w:tc>
        <w:tc>
          <w:tcPr>
            <w:tcW w:w="1108" w:type="dxa"/>
          </w:tcPr>
          <w:p w14:paraId="1B0F7EF7" w14:textId="77777777" w:rsidR="00BD6B97" w:rsidRPr="007A7659" w:rsidRDefault="00BD6B97">
            <w:pPr>
              <w:pStyle w:val="TableEntry"/>
              <w:snapToGrid w:val="0"/>
              <w:rPr>
                <w:bCs/>
                <w:noProof w:val="0"/>
              </w:rPr>
            </w:pPr>
            <w:r w:rsidRPr="007A7659">
              <w:rPr>
                <w:bCs/>
                <w:noProof w:val="0"/>
              </w:rPr>
              <w:t>1</w:t>
            </w:r>
          </w:p>
        </w:tc>
      </w:tr>
      <w:tr w:rsidR="00BD6B97" w:rsidRPr="007A7659" w14:paraId="0FC9EB29" w14:textId="77777777" w:rsidTr="00493145">
        <w:trPr>
          <w:jc w:val="center"/>
        </w:trPr>
        <w:tc>
          <w:tcPr>
            <w:tcW w:w="1127" w:type="dxa"/>
          </w:tcPr>
          <w:p w14:paraId="112D2D05" w14:textId="77777777" w:rsidR="00BD6B97" w:rsidRPr="007A7659" w:rsidRDefault="00BD6B97">
            <w:pPr>
              <w:pStyle w:val="TableEntry"/>
              <w:snapToGrid w:val="0"/>
              <w:rPr>
                <w:noProof w:val="0"/>
              </w:rPr>
            </w:pPr>
            <w:r w:rsidRPr="007A7659">
              <w:rPr>
                <w:noProof w:val="0"/>
              </w:rPr>
              <w:t>5</w:t>
            </w:r>
          </w:p>
        </w:tc>
        <w:tc>
          <w:tcPr>
            <w:tcW w:w="2305" w:type="dxa"/>
          </w:tcPr>
          <w:p w14:paraId="0D24D85C" w14:textId="77777777" w:rsidR="00BD6B97" w:rsidRPr="007A7659" w:rsidRDefault="00BD6B97">
            <w:pPr>
              <w:pStyle w:val="TableEntry"/>
              <w:snapToGrid w:val="0"/>
              <w:rPr>
                <w:noProof w:val="0"/>
              </w:rPr>
            </w:pPr>
            <w:r w:rsidRPr="007A7659">
              <w:rPr>
                <w:noProof w:val="0"/>
              </w:rPr>
              <w:t>Component Number</w:t>
            </w:r>
          </w:p>
        </w:tc>
        <w:tc>
          <w:tcPr>
            <w:tcW w:w="1108" w:type="dxa"/>
          </w:tcPr>
          <w:p w14:paraId="598CF618" w14:textId="77777777" w:rsidR="00BD6B97" w:rsidRPr="007A7659" w:rsidRDefault="00BD6B97">
            <w:pPr>
              <w:pStyle w:val="TableEntry"/>
              <w:snapToGrid w:val="0"/>
              <w:rPr>
                <w:bCs/>
                <w:noProof w:val="0"/>
              </w:rPr>
            </w:pPr>
            <w:r w:rsidRPr="007A7659">
              <w:rPr>
                <w:bCs/>
                <w:noProof w:val="0"/>
              </w:rPr>
              <w:t>1</w:t>
            </w:r>
          </w:p>
        </w:tc>
      </w:tr>
      <w:tr w:rsidR="00BD6B97" w:rsidRPr="007A7659" w14:paraId="296BC470" w14:textId="77777777" w:rsidTr="00493145">
        <w:trPr>
          <w:jc w:val="center"/>
        </w:trPr>
        <w:tc>
          <w:tcPr>
            <w:tcW w:w="1127" w:type="dxa"/>
          </w:tcPr>
          <w:p w14:paraId="504F41B6" w14:textId="77777777" w:rsidR="00BD6B97" w:rsidRPr="007A7659" w:rsidRDefault="00BD6B97">
            <w:pPr>
              <w:pStyle w:val="TableEntry"/>
              <w:snapToGrid w:val="0"/>
              <w:rPr>
                <w:noProof w:val="0"/>
              </w:rPr>
            </w:pPr>
            <w:r w:rsidRPr="007A7659">
              <w:rPr>
                <w:noProof w:val="0"/>
              </w:rPr>
              <w:t>6</w:t>
            </w:r>
          </w:p>
        </w:tc>
        <w:tc>
          <w:tcPr>
            <w:tcW w:w="2305" w:type="dxa"/>
          </w:tcPr>
          <w:p w14:paraId="0B98B757" w14:textId="77777777" w:rsidR="00BD6B97" w:rsidRPr="007A7659" w:rsidRDefault="00BD6B97">
            <w:pPr>
              <w:pStyle w:val="TableEntry"/>
              <w:snapToGrid w:val="0"/>
              <w:rPr>
                <w:noProof w:val="0"/>
              </w:rPr>
            </w:pPr>
            <w:r w:rsidRPr="007A7659">
              <w:rPr>
                <w:noProof w:val="0"/>
              </w:rPr>
              <w:t>Sub-Component Number</w:t>
            </w:r>
          </w:p>
        </w:tc>
        <w:tc>
          <w:tcPr>
            <w:tcW w:w="1108" w:type="dxa"/>
          </w:tcPr>
          <w:p w14:paraId="7CBE3E5F" w14:textId="77777777" w:rsidR="00BD6B97" w:rsidRPr="007A7659" w:rsidRDefault="00BD6B97">
            <w:pPr>
              <w:pStyle w:val="TableEntry"/>
              <w:snapToGrid w:val="0"/>
              <w:rPr>
                <w:bCs/>
                <w:i/>
                <w:noProof w:val="0"/>
              </w:rPr>
            </w:pPr>
            <w:r w:rsidRPr="007A7659">
              <w:rPr>
                <w:bCs/>
                <w:i/>
                <w:noProof w:val="0"/>
              </w:rPr>
              <w:t>(empty)</w:t>
            </w:r>
          </w:p>
        </w:tc>
      </w:tr>
    </w:tbl>
    <w:p w14:paraId="265BD554" w14:textId="77777777" w:rsidR="00BD6B97" w:rsidRPr="007A7659" w:rsidRDefault="00BD6B97" w:rsidP="00AE5ED3">
      <w:pPr>
        <w:pStyle w:val="BodyText"/>
      </w:pPr>
    </w:p>
    <w:p w14:paraId="2C13CCC9" w14:textId="77777777" w:rsidR="00BD6B97" w:rsidRPr="007A7659" w:rsidRDefault="00BD6B97">
      <w:r w:rsidRPr="007A7659">
        <w:t xml:space="preserve">As specified by HL7, </w:t>
      </w:r>
      <w:r w:rsidRPr="007A7659">
        <w:rPr>
          <w:i/>
        </w:rPr>
        <w:t>ERR-2.6-Sub-Component Number</w:t>
      </w:r>
      <w:r w:rsidRPr="007A7659">
        <w:t xml:space="preserve"> is not valued because we are referring to the entire fourth component of field QPD-3.</w:t>
      </w:r>
    </w:p>
    <w:p w14:paraId="0EA4099F" w14:textId="77777777" w:rsidR="00BD6B97" w:rsidRPr="007A7659" w:rsidRDefault="00BD6B97">
      <w:r w:rsidRPr="007A7659">
        <w:rPr>
          <w:i/>
        </w:rPr>
        <w:t>ERR-3-HL7 Error Code</w:t>
      </w:r>
      <w:r w:rsidRPr="007A7659">
        <w:t xml:space="preserve"> is populated with the error condition code </w:t>
      </w:r>
      <w:r w:rsidRPr="007A7659">
        <w:rPr>
          <w:b/>
          <w:bCs/>
        </w:rPr>
        <w:t>204</w:t>
      </w:r>
      <w:r w:rsidRPr="007A7659">
        <w:t xml:space="preserve"> (unknown key identifier). Together with the values in ERR-2, this signifies that the Patient Identifier Cross-reference Manager did not recognize the value in the first component of QPD-3.</w:t>
      </w:r>
    </w:p>
    <w:p w14:paraId="4611E0FE" w14:textId="77777777" w:rsidR="00BD6B97" w:rsidRPr="007A7659" w:rsidRDefault="00BD6B97">
      <w:r w:rsidRPr="007A7659">
        <w:rPr>
          <w:b/>
          <w:bCs/>
        </w:rPr>
        <w:t>Case 4</w:t>
      </w:r>
      <w:r w:rsidRPr="007A7659">
        <w:t>: The Patient Identifier Cross-reference Manager does not recognize the Patient Identification Domain of the identifier sent in QPD-3.</w:t>
      </w:r>
    </w:p>
    <w:p w14:paraId="36F14E02" w14:textId="77777777" w:rsidR="00BD6B97" w:rsidRPr="007A7659" w:rsidRDefault="00BD6B97">
      <w:r w:rsidRPr="007A7659">
        <w:rPr>
          <w:b/>
          <w:bCs/>
        </w:rPr>
        <w:t>AE</w:t>
      </w:r>
      <w:r w:rsidRPr="007A7659">
        <w:t xml:space="preserve"> (application error) is returned in MSA-1 and in QAK-2.</w:t>
      </w:r>
    </w:p>
    <w:p w14:paraId="624A857B" w14:textId="77777777" w:rsidR="00BD6B97" w:rsidRPr="007A7659" w:rsidRDefault="00BD6B97">
      <w:r w:rsidRPr="007A7659">
        <w:t xml:space="preserve">An ERR segment is returned in which the components of </w:t>
      </w:r>
      <w:r w:rsidRPr="007A7659">
        <w:rPr>
          <w:i/>
        </w:rPr>
        <w:t>ERR-2-Error Location</w:t>
      </w:r>
      <w:r w:rsidRPr="007A7659">
        <w:t xml:space="preserve"> are valued as follows.</w:t>
      </w:r>
    </w:p>
    <w:p w14:paraId="5FEFA8F5" w14:textId="77777777" w:rsidR="00BD6B97" w:rsidRPr="007A7659" w:rsidRDefault="00BD6B97" w:rsidP="001D3953">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7"/>
        <w:gridCol w:w="2305"/>
        <w:gridCol w:w="1246"/>
      </w:tblGrid>
      <w:tr w:rsidR="00BD6B97" w:rsidRPr="007A7659" w14:paraId="32E2DD43" w14:textId="77777777" w:rsidTr="00493145">
        <w:trPr>
          <w:cantSplit/>
          <w:tblHeader/>
          <w:jc w:val="center"/>
        </w:trPr>
        <w:tc>
          <w:tcPr>
            <w:tcW w:w="1127" w:type="dxa"/>
            <w:shd w:val="clear" w:color="CCCCFF" w:fill="E0E0E0"/>
          </w:tcPr>
          <w:p w14:paraId="0831A0B7" w14:textId="77777777" w:rsidR="00BD6B97" w:rsidRPr="007A7659" w:rsidRDefault="00BD6B97" w:rsidP="0002013A">
            <w:pPr>
              <w:pStyle w:val="TableEntryHeader"/>
            </w:pPr>
            <w:r w:rsidRPr="007A7659">
              <w:t>COMP #</w:t>
            </w:r>
          </w:p>
        </w:tc>
        <w:tc>
          <w:tcPr>
            <w:tcW w:w="2305" w:type="dxa"/>
            <w:shd w:val="clear" w:color="CCCCFF" w:fill="E0E0E0"/>
          </w:tcPr>
          <w:p w14:paraId="72EF3A8F" w14:textId="77777777" w:rsidR="00BD6B97" w:rsidRPr="007A7659" w:rsidRDefault="00BD6B97" w:rsidP="0002013A">
            <w:pPr>
              <w:pStyle w:val="TableEntryHeader"/>
            </w:pPr>
            <w:r w:rsidRPr="007A7659">
              <w:t>COMPONENT NAME</w:t>
            </w:r>
          </w:p>
        </w:tc>
        <w:tc>
          <w:tcPr>
            <w:tcW w:w="1246" w:type="dxa"/>
            <w:shd w:val="clear" w:color="CCCCFF" w:fill="E0E0E0"/>
          </w:tcPr>
          <w:p w14:paraId="5EA674FC" w14:textId="77777777" w:rsidR="00BD6B97" w:rsidRPr="007A7659" w:rsidRDefault="00BD6B97" w:rsidP="0002013A">
            <w:pPr>
              <w:pStyle w:val="TableEntryHeader"/>
            </w:pPr>
            <w:r w:rsidRPr="007A7659">
              <w:t>VALUE</w:t>
            </w:r>
          </w:p>
        </w:tc>
      </w:tr>
      <w:tr w:rsidR="00BD6B97" w:rsidRPr="007A7659" w14:paraId="2EDBFACA" w14:textId="77777777" w:rsidTr="00493145">
        <w:trPr>
          <w:jc w:val="center"/>
        </w:trPr>
        <w:tc>
          <w:tcPr>
            <w:tcW w:w="1127" w:type="dxa"/>
          </w:tcPr>
          <w:p w14:paraId="444F1487" w14:textId="77777777" w:rsidR="00BD6B97" w:rsidRPr="007A7659" w:rsidRDefault="00BD6B97">
            <w:pPr>
              <w:pStyle w:val="TableEntry"/>
              <w:snapToGrid w:val="0"/>
              <w:rPr>
                <w:noProof w:val="0"/>
              </w:rPr>
            </w:pPr>
            <w:r w:rsidRPr="007A7659">
              <w:rPr>
                <w:noProof w:val="0"/>
              </w:rPr>
              <w:t>1</w:t>
            </w:r>
          </w:p>
        </w:tc>
        <w:tc>
          <w:tcPr>
            <w:tcW w:w="2305" w:type="dxa"/>
          </w:tcPr>
          <w:p w14:paraId="28D359EF" w14:textId="77777777" w:rsidR="00BD6B97" w:rsidRPr="007A7659" w:rsidRDefault="00BD6B97">
            <w:pPr>
              <w:pStyle w:val="TableEntry"/>
              <w:snapToGrid w:val="0"/>
              <w:rPr>
                <w:noProof w:val="0"/>
              </w:rPr>
            </w:pPr>
            <w:r w:rsidRPr="007A7659">
              <w:rPr>
                <w:noProof w:val="0"/>
              </w:rPr>
              <w:t>Segment ID</w:t>
            </w:r>
          </w:p>
        </w:tc>
        <w:tc>
          <w:tcPr>
            <w:tcW w:w="1246" w:type="dxa"/>
          </w:tcPr>
          <w:p w14:paraId="4F2DE5F6" w14:textId="77777777" w:rsidR="00BD6B97" w:rsidRPr="007A7659" w:rsidRDefault="00BD6B97">
            <w:pPr>
              <w:pStyle w:val="TableEntry"/>
              <w:snapToGrid w:val="0"/>
              <w:rPr>
                <w:bCs/>
                <w:noProof w:val="0"/>
              </w:rPr>
            </w:pPr>
            <w:r w:rsidRPr="007A7659">
              <w:rPr>
                <w:bCs/>
                <w:noProof w:val="0"/>
              </w:rPr>
              <w:t>QPD</w:t>
            </w:r>
          </w:p>
        </w:tc>
      </w:tr>
      <w:tr w:rsidR="00BD6B97" w:rsidRPr="007A7659" w14:paraId="613AD87A" w14:textId="77777777" w:rsidTr="00493145">
        <w:trPr>
          <w:jc w:val="center"/>
        </w:trPr>
        <w:tc>
          <w:tcPr>
            <w:tcW w:w="1127" w:type="dxa"/>
          </w:tcPr>
          <w:p w14:paraId="4830EADA" w14:textId="77777777" w:rsidR="00BD6B97" w:rsidRPr="007A7659" w:rsidRDefault="00BD6B97">
            <w:pPr>
              <w:pStyle w:val="TableEntry"/>
              <w:snapToGrid w:val="0"/>
              <w:rPr>
                <w:noProof w:val="0"/>
              </w:rPr>
            </w:pPr>
            <w:r w:rsidRPr="007A7659">
              <w:rPr>
                <w:noProof w:val="0"/>
              </w:rPr>
              <w:t>2</w:t>
            </w:r>
          </w:p>
        </w:tc>
        <w:tc>
          <w:tcPr>
            <w:tcW w:w="2305" w:type="dxa"/>
          </w:tcPr>
          <w:p w14:paraId="17AE9460" w14:textId="77777777" w:rsidR="00BD6B97" w:rsidRPr="007A7659" w:rsidRDefault="00BD6B97">
            <w:pPr>
              <w:pStyle w:val="TableEntry"/>
              <w:snapToGrid w:val="0"/>
              <w:rPr>
                <w:noProof w:val="0"/>
              </w:rPr>
            </w:pPr>
            <w:r w:rsidRPr="007A7659">
              <w:rPr>
                <w:noProof w:val="0"/>
              </w:rPr>
              <w:t>Sequence</w:t>
            </w:r>
          </w:p>
        </w:tc>
        <w:tc>
          <w:tcPr>
            <w:tcW w:w="1246" w:type="dxa"/>
          </w:tcPr>
          <w:p w14:paraId="1F7EDEEC" w14:textId="77777777" w:rsidR="00BD6B97" w:rsidRPr="007A7659" w:rsidRDefault="00BD6B97">
            <w:pPr>
              <w:pStyle w:val="TableEntry"/>
              <w:snapToGrid w:val="0"/>
              <w:rPr>
                <w:iCs/>
                <w:noProof w:val="0"/>
              </w:rPr>
            </w:pPr>
            <w:r w:rsidRPr="007A7659">
              <w:rPr>
                <w:iCs/>
                <w:noProof w:val="0"/>
              </w:rPr>
              <w:t>1</w:t>
            </w:r>
          </w:p>
        </w:tc>
      </w:tr>
      <w:tr w:rsidR="00BD6B97" w:rsidRPr="007A7659" w14:paraId="31B0239E" w14:textId="77777777" w:rsidTr="00493145">
        <w:trPr>
          <w:jc w:val="center"/>
        </w:trPr>
        <w:tc>
          <w:tcPr>
            <w:tcW w:w="1127" w:type="dxa"/>
          </w:tcPr>
          <w:p w14:paraId="298FAADF" w14:textId="77777777" w:rsidR="00BD6B97" w:rsidRPr="007A7659" w:rsidRDefault="00BD6B97">
            <w:pPr>
              <w:pStyle w:val="TableEntry"/>
              <w:snapToGrid w:val="0"/>
              <w:rPr>
                <w:noProof w:val="0"/>
              </w:rPr>
            </w:pPr>
            <w:r w:rsidRPr="007A7659">
              <w:rPr>
                <w:noProof w:val="0"/>
              </w:rPr>
              <w:t>3</w:t>
            </w:r>
          </w:p>
        </w:tc>
        <w:tc>
          <w:tcPr>
            <w:tcW w:w="2305" w:type="dxa"/>
          </w:tcPr>
          <w:p w14:paraId="079AEBBB" w14:textId="77777777" w:rsidR="00BD6B97" w:rsidRPr="007A7659" w:rsidRDefault="00BD6B97">
            <w:pPr>
              <w:pStyle w:val="TableEntry"/>
              <w:snapToGrid w:val="0"/>
              <w:rPr>
                <w:noProof w:val="0"/>
              </w:rPr>
            </w:pPr>
            <w:r w:rsidRPr="007A7659">
              <w:rPr>
                <w:noProof w:val="0"/>
              </w:rPr>
              <w:t>Field Position</w:t>
            </w:r>
          </w:p>
        </w:tc>
        <w:tc>
          <w:tcPr>
            <w:tcW w:w="1246" w:type="dxa"/>
          </w:tcPr>
          <w:p w14:paraId="5D5219AF" w14:textId="77777777" w:rsidR="00BD6B97" w:rsidRPr="007A7659" w:rsidRDefault="00BD6B97">
            <w:pPr>
              <w:pStyle w:val="TableEntry"/>
              <w:snapToGrid w:val="0"/>
              <w:rPr>
                <w:bCs/>
                <w:noProof w:val="0"/>
              </w:rPr>
            </w:pPr>
            <w:r w:rsidRPr="007A7659">
              <w:rPr>
                <w:bCs/>
                <w:noProof w:val="0"/>
              </w:rPr>
              <w:t>3</w:t>
            </w:r>
          </w:p>
        </w:tc>
      </w:tr>
      <w:tr w:rsidR="00BD6B97" w:rsidRPr="007A7659" w14:paraId="1B721BA0" w14:textId="77777777" w:rsidTr="00493145">
        <w:trPr>
          <w:jc w:val="center"/>
        </w:trPr>
        <w:tc>
          <w:tcPr>
            <w:tcW w:w="1127" w:type="dxa"/>
          </w:tcPr>
          <w:p w14:paraId="4D534475" w14:textId="77777777" w:rsidR="00BD6B97" w:rsidRPr="007A7659" w:rsidRDefault="00BD6B97">
            <w:pPr>
              <w:pStyle w:val="TableEntry"/>
              <w:snapToGrid w:val="0"/>
              <w:rPr>
                <w:noProof w:val="0"/>
              </w:rPr>
            </w:pPr>
            <w:r w:rsidRPr="007A7659">
              <w:rPr>
                <w:noProof w:val="0"/>
              </w:rPr>
              <w:t>4</w:t>
            </w:r>
          </w:p>
        </w:tc>
        <w:tc>
          <w:tcPr>
            <w:tcW w:w="2305" w:type="dxa"/>
          </w:tcPr>
          <w:p w14:paraId="0E76111A" w14:textId="77777777" w:rsidR="00BD6B97" w:rsidRPr="007A7659" w:rsidRDefault="00BD6B97">
            <w:pPr>
              <w:pStyle w:val="TableEntry"/>
              <w:snapToGrid w:val="0"/>
              <w:rPr>
                <w:noProof w:val="0"/>
              </w:rPr>
            </w:pPr>
            <w:r w:rsidRPr="007A7659">
              <w:rPr>
                <w:noProof w:val="0"/>
              </w:rPr>
              <w:t>Field Repetition</w:t>
            </w:r>
          </w:p>
        </w:tc>
        <w:tc>
          <w:tcPr>
            <w:tcW w:w="1246" w:type="dxa"/>
          </w:tcPr>
          <w:p w14:paraId="627AC8B1" w14:textId="77777777" w:rsidR="00BD6B97" w:rsidRPr="007A7659" w:rsidRDefault="00BD6B97">
            <w:pPr>
              <w:pStyle w:val="TableEntry"/>
              <w:snapToGrid w:val="0"/>
              <w:rPr>
                <w:bCs/>
                <w:noProof w:val="0"/>
              </w:rPr>
            </w:pPr>
            <w:r w:rsidRPr="007A7659">
              <w:rPr>
                <w:bCs/>
                <w:noProof w:val="0"/>
              </w:rPr>
              <w:t>1</w:t>
            </w:r>
          </w:p>
        </w:tc>
      </w:tr>
      <w:tr w:rsidR="00BD6B97" w:rsidRPr="007A7659" w14:paraId="1B8E2C08" w14:textId="77777777" w:rsidTr="00493145">
        <w:trPr>
          <w:jc w:val="center"/>
        </w:trPr>
        <w:tc>
          <w:tcPr>
            <w:tcW w:w="1127" w:type="dxa"/>
          </w:tcPr>
          <w:p w14:paraId="039A7D21" w14:textId="77777777" w:rsidR="00BD6B97" w:rsidRPr="007A7659" w:rsidRDefault="00BD6B97">
            <w:pPr>
              <w:pStyle w:val="TableEntry"/>
              <w:snapToGrid w:val="0"/>
              <w:rPr>
                <w:noProof w:val="0"/>
              </w:rPr>
            </w:pPr>
            <w:r w:rsidRPr="007A7659">
              <w:rPr>
                <w:noProof w:val="0"/>
              </w:rPr>
              <w:t>5</w:t>
            </w:r>
          </w:p>
        </w:tc>
        <w:tc>
          <w:tcPr>
            <w:tcW w:w="2305" w:type="dxa"/>
          </w:tcPr>
          <w:p w14:paraId="58BF10B6" w14:textId="77777777" w:rsidR="00BD6B97" w:rsidRPr="007A7659" w:rsidRDefault="00BD6B97">
            <w:pPr>
              <w:pStyle w:val="TableEntry"/>
              <w:snapToGrid w:val="0"/>
              <w:rPr>
                <w:noProof w:val="0"/>
              </w:rPr>
            </w:pPr>
            <w:r w:rsidRPr="007A7659">
              <w:rPr>
                <w:noProof w:val="0"/>
              </w:rPr>
              <w:t>Component Number</w:t>
            </w:r>
          </w:p>
        </w:tc>
        <w:tc>
          <w:tcPr>
            <w:tcW w:w="1246" w:type="dxa"/>
          </w:tcPr>
          <w:p w14:paraId="34F0F906" w14:textId="77777777" w:rsidR="00BD6B97" w:rsidRPr="007A7659" w:rsidRDefault="00BD6B97">
            <w:pPr>
              <w:pStyle w:val="TableEntry"/>
              <w:snapToGrid w:val="0"/>
              <w:rPr>
                <w:bCs/>
                <w:noProof w:val="0"/>
              </w:rPr>
            </w:pPr>
            <w:r w:rsidRPr="007A7659">
              <w:rPr>
                <w:bCs/>
                <w:noProof w:val="0"/>
              </w:rPr>
              <w:t>4</w:t>
            </w:r>
          </w:p>
        </w:tc>
      </w:tr>
      <w:tr w:rsidR="00BD6B97" w:rsidRPr="007A7659" w14:paraId="567DA680" w14:textId="77777777" w:rsidTr="00493145">
        <w:trPr>
          <w:jc w:val="center"/>
        </w:trPr>
        <w:tc>
          <w:tcPr>
            <w:tcW w:w="1127" w:type="dxa"/>
          </w:tcPr>
          <w:p w14:paraId="383BE202" w14:textId="77777777" w:rsidR="00BD6B97" w:rsidRPr="007A7659" w:rsidRDefault="00BD6B97">
            <w:pPr>
              <w:pStyle w:val="TableEntry"/>
              <w:snapToGrid w:val="0"/>
              <w:rPr>
                <w:noProof w:val="0"/>
              </w:rPr>
            </w:pPr>
            <w:r w:rsidRPr="007A7659">
              <w:rPr>
                <w:noProof w:val="0"/>
              </w:rPr>
              <w:t>6</w:t>
            </w:r>
          </w:p>
        </w:tc>
        <w:tc>
          <w:tcPr>
            <w:tcW w:w="2305" w:type="dxa"/>
          </w:tcPr>
          <w:p w14:paraId="6C5A3BEB" w14:textId="77777777" w:rsidR="00BD6B97" w:rsidRPr="007A7659" w:rsidRDefault="00BD6B97">
            <w:pPr>
              <w:pStyle w:val="TableEntry"/>
              <w:snapToGrid w:val="0"/>
              <w:rPr>
                <w:noProof w:val="0"/>
              </w:rPr>
            </w:pPr>
            <w:r w:rsidRPr="007A7659">
              <w:rPr>
                <w:noProof w:val="0"/>
              </w:rPr>
              <w:t>Sub-Component Number</w:t>
            </w:r>
          </w:p>
        </w:tc>
        <w:tc>
          <w:tcPr>
            <w:tcW w:w="1246" w:type="dxa"/>
          </w:tcPr>
          <w:p w14:paraId="5CB9945D" w14:textId="77777777" w:rsidR="00BD6B97" w:rsidRPr="007A7659" w:rsidRDefault="00BD6B97">
            <w:pPr>
              <w:pStyle w:val="TableEntry"/>
              <w:snapToGrid w:val="0"/>
              <w:rPr>
                <w:bCs/>
                <w:i/>
                <w:noProof w:val="0"/>
              </w:rPr>
            </w:pPr>
            <w:r w:rsidRPr="007A7659">
              <w:rPr>
                <w:bCs/>
                <w:i/>
                <w:noProof w:val="0"/>
              </w:rPr>
              <w:t>(empty)</w:t>
            </w:r>
          </w:p>
        </w:tc>
      </w:tr>
    </w:tbl>
    <w:p w14:paraId="2D6959DD" w14:textId="77777777" w:rsidR="00BD6B97" w:rsidRPr="007A7659" w:rsidRDefault="00BD6B97" w:rsidP="00AE5ED3">
      <w:pPr>
        <w:pStyle w:val="BodyText"/>
      </w:pPr>
    </w:p>
    <w:p w14:paraId="3DA93333" w14:textId="77777777" w:rsidR="00BD6B97" w:rsidRPr="007A7659" w:rsidRDefault="00BD6B97">
      <w:r w:rsidRPr="007A7659">
        <w:t xml:space="preserve">As specified by HL7, </w:t>
      </w:r>
      <w:r w:rsidRPr="007A7659">
        <w:rPr>
          <w:i/>
          <w:iCs/>
        </w:rPr>
        <w:t>ERR-2.6-Sub-Component Number</w:t>
      </w:r>
      <w:r w:rsidRPr="007A7659">
        <w:t xml:space="preserve"> is not valued because we are referring to the entire fourth component of field QPD-3.</w:t>
      </w:r>
    </w:p>
    <w:p w14:paraId="1F1E030C" w14:textId="77777777" w:rsidR="00BD6B97" w:rsidRPr="007A7659" w:rsidRDefault="00BD6B97">
      <w:r w:rsidRPr="007A7659">
        <w:rPr>
          <w:bCs/>
          <w:i/>
          <w:iCs/>
        </w:rPr>
        <w:t>ERR-3-HL7 Error Code</w:t>
      </w:r>
      <w:r w:rsidRPr="007A7659">
        <w:rPr>
          <w:bCs/>
        </w:rPr>
        <w:t xml:space="preserve"> is populated with t</w:t>
      </w:r>
      <w:r w:rsidRPr="007A7659">
        <w:t xml:space="preserve">he error condition code </w:t>
      </w:r>
      <w:r w:rsidRPr="007A7659">
        <w:rPr>
          <w:b/>
          <w:bCs/>
        </w:rPr>
        <w:t>204</w:t>
      </w:r>
      <w:r w:rsidRPr="007A7659">
        <w:t xml:space="preserve"> (unknown key identifier). Together with the values in ERR-2, this signifies that the Patient Identifier Cross-reference Manager did not recognize the value in the fourth component of QPD-3.</w:t>
      </w:r>
    </w:p>
    <w:p w14:paraId="5D679CD4" w14:textId="77777777" w:rsidR="00BD6B97" w:rsidRPr="007A7659" w:rsidRDefault="00BD6B97">
      <w:r w:rsidRPr="007A7659">
        <w:rPr>
          <w:b/>
          <w:bCs/>
        </w:rPr>
        <w:t>Case 5</w:t>
      </w:r>
      <w:r w:rsidRPr="007A7659">
        <w:t>: The Patient Identifier Cross-reference Manager does not recognize one or more of the Patient Identification Domains for which an identifier has been requested.</w:t>
      </w:r>
    </w:p>
    <w:p w14:paraId="6AF85711" w14:textId="77777777" w:rsidR="00BD6B97" w:rsidRPr="007A7659" w:rsidRDefault="00BD6B97">
      <w:r w:rsidRPr="007A7659">
        <w:rPr>
          <w:b/>
          <w:bCs/>
        </w:rPr>
        <w:t>AE</w:t>
      </w:r>
      <w:r w:rsidRPr="007A7659">
        <w:t xml:space="preserve"> (application error) is returned in MSA-1 and in QAK-2. </w:t>
      </w:r>
    </w:p>
    <w:p w14:paraId="54311026" w14:textId="77777777" w:rsidR="00BD6B97" w:rsidRPr="007A7659" w:rsidRDefault="00BD6B97">
      <w:r w:rsidRPr="007A7659">
        <w:lastRenderedPageBreak/>
        <w:t xml:space="preserve">For one domain that was not recognized, an ERR segment is returned in which the components of </w:t>
      </w:r>
      <w:r w:rsidRPr="007A7659">
        <w:rPr>
          <w:i/>
        </w:rPr>
        <w:t>ERR-2-Error Location</w:t>
      </w:r>
      <w:r w:rsidRPr="007A7659">
        <w:t xml:space="preserve"> are valued as indicated below.</w:t>
      </w:r>
    </w:p>
    <w:p w14:paraId="79456E13" w14:textId="77777777" w:rsidR="00BD6B97" w:rsidRPr="007A7659" w:rsidRDefault="00BD6B97" w:rsidP="001D3953">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7"/>
        <w:gridCol w:w="2305"/>
        <w:gridCol w:w="1255"/>
      </w:tblGrid>
      <w:tr w:rsidR="00BD6B97" w:rsidRPr="007A7659" w14:paraId="2785580D" w14:textId="77777777" w:rsidTr="00493145">
        <w:trPr>
          <w:cantSplit/>
          <w:tblHeader/>
          <w:jc w:val="center"/>
        </w:trPr>
        <w:tc>
          <w:tcPr>
            <w:tcW w:w="1127" w:type="dxa"/>
            <w:shd w:val="clear" w:color="CCCCFF" w:fill="E0E0E0"/>
          </w:tcPr>
          <w:p w14:paraId="779CBACC" w14:textId="77777777" w:rsidR="00BD6B97" w:rsidRPr="007A7659" w:rsidRDefault="00BD6B97" w:rsidP="0002013A">
            <w:pPr>
              <w:pStyle w:val="TableEntryHeader"/>
            </w:pPr>
            <w:r w:rsidRPr="007A7659">
              <w:t>COMP #</w:t>
            </w:r>
          </w:p>
        </w:tc>
        <w:tc>
          <w:tcPr>
            <w:tcW w:w="2305" w:type="dxa"/>
            <w:shd w:val="clear" w:color="CCCCFF" w:fill="E0E0E0"/>
          </w:tcPr>
          <w:p w14:paraId="52B71387" w14:textId="77777777" w:rsidR="00BD6B97" w:rsidRPr="007A7659" w:rsidRDefault="00BD6B97" w:rsidP="0002013A">
            <w:pPr>
              <w:pStyle w:val="TableEntryHeader"/>
            </w:pPr>
            <w:r w:rsidRPr="007A7659">
              <w:t>COMPONENT NAME</w:t>
            </w:r>
          </w:p>
        </w:tc>
        <w:tc>
          <w:tcPr>
            <w:tcW w:w="1255" w:type="dxa"/>
            <w:shd w:val="clear" w:color="CCCCFF" w:fill="E0E0E0"/>
          </w:tcPr>
          <w:p w14:paraId="5474FFC7" w14:textId="77777777" w:rsidR="00BD6B97" w:rsidRPr="007A7659" w:rsidRDefault="00BD6B97" w:rsidP="0002013A">
            <w:pPr>
              <w:pStyle w:val="TableEntryHeader"/>
            </w:pPr>
            <w:r w:rsidRPr="007A7659">
              <w:t>VALUE</w:t>
            </w:r>
          </w:p>
        </w:tc>
      </w:tr>
      <w:tr w:rsidR="00BD6B97" w:rsidRPr="007A7659" w14:paraId="4104B45E" w14:textId="77777777" w:rsidTr="00493145">
        <w:trPr>
          <w:jc w:val="center"/>
        </w:trPr>
        <w:tc>
          <w:tcPr>
            <w:tcW w:w="1127" w:type="dxa"/>
          </w:tcPr>
          <w:p w14:paraId="418FADA2" w14:textId="77777777" w:rsidR="00BD6B97" w:rsidRPr="007A7659" w:rsidRDefault="00BD6B97">
            <w:pPr>
              <w:pStyle w:val="TableEntry"/>
              <w:snapToGrid w:val="0"/>
              <w:rPr>
                <w:noProof w:val="0"/>
              </w:rPr>
            </w:pPr>
            <w:r w:rsidRPr="007A7659">
              <w:rPr>
                <w:noProof w:val="0"/>
              </w:rPr>
              <w:t>1</w:t>
            </w:r>
          </w:p>
        </w:tc>
        <w:tc>
          <w:tcPr>
            <w:tcW w:w="2305" w:type="dxa"/>
          </w:tcPr>
          <w:p w14:paraId="4005018F" w14:textId="77777777" w:rsidR="00BD6B97" w:rsidRPr="007A7659" w:rsidRDefault="00BD6B97">
            <w:pPr>
              <w:pStyle w:val="TableEntry"/>
              <w:snapToGrid w:val="0"/>
              <w:rPr>
                <w:noProof w:val="0"/>
              </w:rPr>
            </w:pPr>
            <w:r w:rsidRPr="007A7659">
              <w:rPr>
                <w:noProof w:val="0"/>
              </w:rPr>
              <w:t>Segment ID</w:t>
            </w:r>
          </w:p>
        </w:tc>
        <w:tc>
          <w:tcPr>
            <w:tcW w:w="1255" w:type="dxa"/>
          </w:tcPr>
          <w:p w14:paraId="1B199F65" w14:textId="77777777" w:rsidR="00BD6B97" w:rsidRPr="007A7659" w:rsidRDefault="00BD6B97">
            <w:pPr>
              <w:pStyle w:val="TableEntry"/>
              <w:snapToGrid w:val="0"/>
              <w:rPr>
                <w:bCs/>
                <w:noProof w:val="0"/>
              </w:rPr>
            </w:pPr>
            <w:r w:rsidRPr="007A7659">
              <w:rPr>
                <w:bCs/>
                <w:noProof w:val="0"/>
              </w:rPr>
              <w:t>QPD</w:t>
            </w:r>
          </w:p>
        </w:tc>
      </w:tr>
      <w:tr w:rsidR="00BD6B97" w:rsidRPr="007A7659" w14:paraId="37A70AC0" w14:textId="77777777" w:rsidTr="00493145">
        <w:trPr>
          <w:jc w:val="center"/>
        </w:trPr>
        <w:tc>
          <w:tcPr>
            <w:tcW w:w="1127" w:type="dxa"/>
          </w:tcPr>
          <w:p w14:paraId="6C884958" w14:textId="77777777" w:rsidR="00BD6B97" w:rsidRPr="007A7659" w:rsidRDefault="00BD6B97">
            <w:pPr>
              <w:pStyle w:val="TableEntry"/>
              <w:snapToGrid w:val="0"/>
              <w:rPr>
                <w:noProof w:val="0"/>
              </w:rPr>
            </w:pPr>
            <w:r w:rsidRPr="007A7659">
              <w:rPr>
                <w:noProof w:val="0"/>
              </w:rPr>
              <w:t>2</w:t>
            </w:r>
          </w:p>
        </w:tc>
        <w:tc>
          <w:tcPr>
            <w:tcW w:w="2305" w:type="dxa"/>
          </w:tcPr>
          <w:p w14:paraId="4372B4F2" w14:textId="77777777" w:rsidR="00BD6B97" w:rsidRPr="007A7659" w:rsidRDefault="00BD6B97">
            <w:pPr>
              <w:pStyle w:val="TableEntry"/>
              <w:snapToGrid w:val="0"/>
              <w:rPr>
                <w:noProof w:val="0"/>
              </w:rPr>
            </w:pPr>
            <w:r w:rsidRPr="007A7659">
              <w:rPr>
                <w:noProof w:val="0"/>
              </w:rPr>
              <w:t>Sequence</w:t>
            </w:r>
          </w:p>
        </w:tc>
        <w:tc>
          <w:tcPr>
            <w:tcW w:w="1255" w:type="dxa"/>
          </w:tcPr>
          <w:p w14:paraId="22948B0C" w14:textId="77777777" w:rsidR="00BD6B97" w:rsidRPr="007A7659" w:rsidRDefault="00BD6B97">
            <w:pPr>
              <w:pStyle w:val="TableEntry"/>
              <w:snapToGrid w:val="0"/>
              <w:rPr>
                <w:iCs/>
                <w:noProof w:val="0"/>
              </w:rPr>
            </w:pPr>
            <w:r w:rsidRPr="007A7659">
              <w:rPr>
                <w:iCs/>
                <w:noProof w:val="0"/>
              </w:rPr>
              <w:t>1</w:t>
            </w:r>
          </w:p>
        </w:tc>
      </w:tr>
      <w:tr w:rsidR="00BD6B97" w:rsidRPr="007A7659" w14:paraId="33D83915" w14:textId="77777777" w:rsidTr="00493145">
        <w:trPr>
          <w:jc w:val="center"/>
        </w:trPr>
        <w:tc>
          <w:tcPr>
            <w:tcW w:w="1127" w:type="dxa"/>
          </w:tcPr>
          <w:p w14:paraId="1E5434DB" w14:textId="77777777" w:rsidR="00BD6B97" w:rsidRPr="007A7659" w:rsidRDefault="00BD6B97">
            <w:pPr>
              <w:pStyle w:val="TableEntry"/>
              <w:snapToGrid w:val="0"/>
              <w:rPr>
                <w:noProof w:val="0"/>
              </w:rPr>
            </w:pPr>
            <w:r w:rsidRPr="007A7659">
              <w:rPr>
                <w:noProof w:val="0"/>
              </w:rPr>
              <w:t>3</w:t>
            </w:r>
          </w:p>
        </w:tc>
        <w:tc>
          <w:tcPr>
            <w:tcW w:w="2305" w:type="dxa"/>
          </w:tcPr>
          <w:p w14:paraId="1F7C6584" w14:textId="77777777" w:rsidR="00BD6B97" w:rsidRPr="007A7659" w:rsidRDefault="00BD6B97">
            <w:pPr>
              <w:pStyle w:val="TableEntry"/>
              <w:snapToGrid w:val="0"/>
              <w:rPr>
                <w:noProof w:val="0"/>
              </w:rPr>
            </w:pPr>
            <w:r w:rsidRPr="007A7659">
              <w:rPr>
                <w:noProof w:val="0"/>
              </w:rPr>
              <w:t>Field Position</w:t>
            </w:r>
          </w:p>
        </w:tc>
        <w:tc>
          <w:tcPr>
            <w:tcW w:w="1255" w:type="dxa"/>
          </w:tcPr>
          <w:p w14:paraId="024F3606" w14:textId="77777777" w:rsidR="00BD6B97" w:rsidRPr="007A7659" w:rsidRDefault="00BD6B97">
            <w:pPr>
              <w:pStyle w:val="TableEntry"/>
              <w:snapToGrid w:val="0"/>
              <w:rPr>
                <w:bCs/>
                <w:noProof w:val="0"/>
              </w:rPr>
            </w:pPr>
            <w:r w:rsidRPr="007A7659">
              <w:rPr>
                <w:bCs/>
                <w:noProof w:val="0"/>
              </w:rPr>
              <w:t>4</w:t>
            </w:r>
          </w:p>
        </w:tc>
      </w:tr>
      <w:tr w:rsidR="00BD6B97" w:rsidRPr="007A7659" w14:paraId="379F4F4D" w14:textId="77777777" w:rsidTr="00493145">
        <w:trPr>
          <w:jc w:val="center"/>
        </w:trPr>
        <w:tc>
          <w:tcPr>
            <w:tcW w:w="1127" w:type="dxa"/>
          </w:tcPr>
          <w:p w14:paraId="09129740" w14:textId="77777777" w:rsidR="00BD6B97" w:rsidRPr="007A7659" w:rsidRDefault="00BD6B97">
            <w:pPr>
              <w:pStyle w:val="TableEntry"/>
              <w:snapToGrid w:val="0"/>
              <w:rPr>
                <w:noProof w:val="0"/>
              </w:rPr>
            </w:pPr>
            <w:r w:rsidRPr="007A7659">
              <w:rPr>
                <w:noProof w:val="0"/>
              </w:rPr>
              <w:t>4</w:t>
            </w:r>
          </w:p>
        </w:tc>
        <w:tc>
          <w:tcPr>
            <w:tcW w:w="2305" w:type="dxa"/>
          </w:tcPr>
          <w:p w14:paraId="29413AB5" w14:textId="77777777" w:rsidR="00BD6B97" w:rsidRPr="007A7659" w:rsidRDefault="00BD6B97">
            <w:pPr>
              <w:pStyle w:val="TableEntry"/>
              <w:snapToGrid w:val="0"/>
              <w:rPr>
                <w:noProof w:val="0"/>
              </w:rPr>
            </w:pPr>
            <w:r w:rsidRPr="007A7659">
              <w:rPr>
                <w:noProof w:val="0"/>
              </w:rPr>
              <w:t>Field Repetition</w:t>
            </w:r>
          </w:p>
        </w:tc>
        <w:tc>
          <w:tcPr>
            <w:tcW w:w="1255" w:type="dxa"/>
          </w:tcPr>
          <w:p w14:paraId="4675FE08" w14:textId="77777777" w:rsidR="00BD6B97" w:rsidRPr="007A7659" w:rsidRDefault="00BD6B97">
            <w:pPr>
              <w:pStyle w:val="TableEntry"/>
              <w:snapToGrid w:val="0"/>
              <w:rPr>
                <w:bCs/>
                <w:i/>
                <w:noProof w:val="0"/>
              </w:rPr>
            </w:pPr>
            <w:r w:rsidRPr="007A7659">
              <w:rPr>
                <w:bCs/>
                <w:i/>
                <w:noProof w:val="0"/>
              </w:rPr>
              <w:t>(see below)</w:t>
            </w:r>
          </w:p>
        </w:tc>
      </w:tr>
      <w:tr w:rsidR="00BD6B97" w:rsidRPr="007A7659" w14:paraId="122DE288" w14:textId="77777777" w:rsidTr="00493145">
        <w:trPr>
          <w:jc w:val="center"/>
        </w:trPr>
        <w:tc>
          <w:tcPr>
            <w:tcW w:w="1127" w:type="dxa"/>
          </w:tcPr>
          <w:p w14:paraId="75B20101" w14:textId="77777777" w:rsidR="00BD6B97" w:rsidRPr="007A7659" w:rsidRDefault="00BD6B97">
            <w:pPr>
              <w:pStyle w:val="TableEntry"/>
              <w:snapToGrid w:val="0"/>
              <w:rPr>
                <w:noProof w:val="0"/>
              </w:rPr>
            </w:pPr>
            <w:r w:rsidRPr="007A7659">
              <w:rPr>
                <w:noProof w:val="0"/>
              </w:rPr>
              <w:t>5</w:t>
            </w:r>
          </w:p>
        </w:tc>
        <w:tc>
          <w:tcPr>
            <w:tcW w:w="2305" w:type="dxa"/>
          </w:tcPr>
          <w:p w14:paraId="48DD80DE" w14:textId="77777777" w:rsidR="00BD6B97" w:rsidRPr="007A7659" w:rsidRDefault="00BD6B97">
            <w:pPr>
              <w:pStyle w:val="TableEntry"/>
              <w:snapToGrid w:val="0"/>
              <w:rPr>
                <w:noProof w:val="0"/>
              </w:rPr>
            </w:pPr>
            <w:r w:rsidRPr="007A7659">
              <w:rPr>
                <w:noProof w:val="0"/>
              </w:rPr>
              <w:t>Component Number</w:t>
            </w:r>
          </w:p>
        </w:tc>
        <w:tc>
          <w:tcPr>
            <w:tcW w:w="1255" w:type="dxa"/>
          </w:tcPr>
          <w:p w14:paraId="74A5A813" w14:textId="77777777" w:rsidR="00BD6B97" w:rsidRPr="007A7659" w:rsidRDefault="00BD6B97">
            <w:pPr>
              <w:pStyle w:val="TableEntry"/>
              <w:snapToGrid w:val="0"/>
              <w:rPr>
                <w:bCs/>
                <w:i/>
                <w:noProof w:val="0"/>
              </w:rPr>
            </w:pPr>
            <w:r w:rsidRPr="007A7659">
              <w:rPr>
                <w:bCs/>
                <w:i/>
                <w:noProof w:val="0"/>
              </w:rPr>
              <w:t>(empty)</w:t>
            </w:r>
          </w:p>
        </w:tc>
      </w:tr>
      <w:tr w:rsidR="00BD6B97" w:rsidRPr="007A7659" w14:paraId="2AC38F29" w14:textId="77777777" w:rsidTr="00493145">
        <w:trPr>
          <w:jc w:val="center"/>
        </w:trPr>
        <w:tc>
          <w:tcPr>
            <w:tcW w:w="1127" w:type="dxa"/>
          </w:tcPr>
          <w:p w14:paraId="0558382D" w14:textId="77777777" w:rsidR="00BD6B97" w:rsidRPr="007A7659" w:rsidRDefault="00BD6B97">
            <w:pPr>
              <w:pStyle w:val="TableEntry"/>
              <w:snapToGrid w:val="0"/>
              <w:rPr>
                <w:noProof w:val="0"/>
              </w:rPr>
            </w:pPr>
            <w:r w:rsidRPr="007A7659">
              <w:rPr>
                <w:noProof w:val="0"/>
              </w:rPr>
              <w:t>6</w:t>
            </w:r>
          </w:p>
        </w:tc>
        <w:tc>
          <w:tcPr>
            <w:tcW w:w="2305" w:type="dxa"/>
          </w:tcPr>
          <w:p w14:paraId="246FD5BD" w14:textId="77777777" w:rsidR="00BD6B97" w:rsidRPr="007A7659" w:rsidRDefault="00BD6B97">
            <w:pPr>
              <w:pStyle w:val="TableEntry"/>
              <w:snapToGrid w:val="0"/>
              <w:rPr>
                <w:noProof w:val="0"/>
              </w:rPr>
            </w:pPr>
            <w:r w:rsidRPr="007A7659">
              <w:rPr>
                <w:noProof w:val="0"/>
              </w:rPr>
              <w:t>Sub-Component Number</w:t>
            </w:r>
          </w:p>
        </w:tc>
        <w:tc>
          <w:tcPr>
            <w:tcW w:w="1255" w:type="dxa"/>
          </w:tcPr>
          <w:p w14:paraId="716780C2" w14:textId="77777777" w:rsidR="00BD6B97" w:rsidRPr="007A7659" w:rsidRDefault="00BD6B97">
            <w:pPr>
              <w:pStyle w:val="TableEntry"/>
              <w:snapToGrid w:val="0"/>
              <w:rPr>
                <w:bCs/>
                <w:i/>
                <w:noProof w:val="0"/>
              </w:rPr>
            </w:pPr>
            <w:r w:rsidRPr="007A7659">
              <w:rPr>
                <w:bCs/>
                <w:i/>
                <w:noProof w:val="0"/>
              </w:rPr>
              <w:t>(empty)</w:t>
            </w:r>
          </w:p>
        </w:tc>
      </w:tr>
    </w:tbl>
    <w:p w14:paraId="2B57D4F6" w14:textId="77777777" w:rsidR="00BD6B97" w:rsidRPr="007A7659" w:rsidRDefault="00BD6B97" w:rsidP="00AE5ED3">
      <w:pPr>
        <w:pStyle w:val="BodyText"/>
      </w:pPr>
    </w:p>
    <w:p w14:paraId="6391BCA1" w14:textId="77777777" w:rsidR="00BD6B97" w:rsidRPr="007A7659" w:rsidRDefault="00BD6B97">
      <w:r w:rsidRPr="007A7659">
        <w:t xml:space="preserve">As specified by HL7, </w:t>
      </w:r>
      <w:r w:rsidRPr="007A7659">
        <w:rPr>
          <w:i/>
          <w:iCs/>
        </w:rPr>
        <w:t xml:space="preserve">ERR-2.5-Component Number </w:t>
      </w:r>
      <w:r w:rsidRPr="007A7659">
        <w:t xml:space="preserve">and </w:t>
      </w:r>
      <w:r w:rsidRPr="007A7659">
        <w:rPr>
          <w:i/>
          <w:iCs/>
        </w:rPr>
        <w:t>ERR-2.6-Sub-Component Number</w:t>
      </w:r>
      <w:r w:rsidRPr="007A7659">
        <w:t xml:space="preserve"> are not valued because we are referring to the entire field QPD-4.</w:t>
      </w:r>
    </w:p>
    <w:p w14:paraId="68FE4F77" w14:textId="77777777" w:rsidR="00BD6B97" w:rsidRPr="007A7659" w:rsidRDefault="00BD6B97">
      <w:r w:rsidRPr="007A7659">
        <w:rPr>
          <w:bCs/>
          <w:i/>
          <w:iCs/>
        </w:rPr>
        <w:t>ERR-3-HL7 Error Code</w:t>
      </w:r>
      <w:r w:rsidRPr="007A7659">
        <w:rPr>
          <w:bCs/>
        </w:rPr>
        <w:t xml:space="preserve"> is populated with t</w:t>
      </w:r>
      <w:r w:rsidRPr="007A7659">
        <w:t xml:space="preserve">he error condition code </w:t>
      </w:r>
      <w:r w:rsidRPr="007A7659">
        <w:rPr>
          <w:b/>
          <w:bCs/>
        </w:rPr>
        <w:t>204</w:t>
      </w:r>
      <w:r w:rsidRPr="007A7659">
        <w:t xml:space="preserve"> (unknown key identifier). Together with the values in ERR-2, this signifies that the Patient Identifier Cross-reference Manager did not recognize the domain for the occurrence of </w:t>
      </w:r>
      <w:r w:rsidRPr="007A7659">
        <w:rPr>
          <w:i/>
        </w:rPr>
        <w:t>QPD-4-What Domains Returned</w:t>
      </w:r>
      <w:r w:rsidRPr="007A7659">
        <w:t xml:space="preserve"> whose ordinal number is returned as an integer in </w:t>
      </w:r>
      <w:r w:rsidRPr="007A7659">
        <w:rPr>
          <w:iCs/>
        </w:rPr>
        <w:t>ERR-2.4</w:t>
      </w:r>
      <w:r w:rsidRPr="007A7659">
        <w:t>.</w:t>
      </w:r>
    </w:p>
    <w:p w14:paraId="7F3B8668" w14:textId="77777777" w:rsidR="00BD6B97" w:rsidRPr="007A7659" w:rsidRDefault="00BD6B97">
      <w:r w:rsidRPr="007A7659">
        <w:rPr>
          <w:b/>
          <w:bCs/>
        </w:rPr>
        <w:t>Case 6</w:t>
      </w:r>
      <w:r w:rsidRPr="007A7659">
        <w:t>: The Patient Identifier Cross-reference Manager recognizes the specified Patient Identification Domain and Patient ID sent by the Patient Identifier Cross-reference Consumer in QPD-3, and corresponding identifiers exist for the specified patient in at least one of the domains requested in QPD-4, and there are multiple identifiers within at least one of the requested domains.</w:t>
      </w:r>
    </w:p>
    <w:p w14:paraId="29A03F7D" w14:textId="77777777" w:rsidR="00BD6B97" w:rsidRPr="007A7659" w:rsidRDefault="00BD6B97">
      <w:r w:rsidRPr="007A7659">
        <w:rPr>
          <w:b/>
          <w:bCs/>
        </w:rPr>
        <w:t>AA</w:t>
      </w:r>
      <w:r w:rsidRPr="007A7659">
        <w:t xml:space="preserve"> (application accept) is returned in MSA-1.</w:t>
      </w:r>
    </w:p>
    <w:p w14:paraId="03B0740F" w14:textId="77777777" w:rsidR="00BD6B97" w:rsidRPr="007A7659" w:rsidRDefault="00BD6B97">
      <w:r w:rsidRPr="007A7659">
        <w:rPr>
          <w:b/>
          <w:bCs/>
        </w:rPr>
        <w:t>OK</w:t>
      </w:r>
      <w:r w:rsidRPr="007A7659">
        <w:t xml:space="preserve"> (data found, no errors) is returned in QAK-2.</w:t>
      </w:r>
    </w:p>
    <w:p w14:paraId="2361082B" w14:textId="77777777" w:rsidR="00BD6B97" w:rsidRPr="007A7659" w:rsidRDefault="00BD6B97">
      <w:r w:rsidRPr="007A7659">
        <w:t xml:space="preserve">A single PID segment is returned in which one repetition of </w:t>
      </w:r>
      <w:r w:rsidRPr="007A7659">
        <w:rPr>
          <w:i/>
        </w:rPr>
        <w:t>PID-3-Patient Identifier List</w:t>
      </w:r>
      <w:r w:rsidRPr="007A7659">
        <w:t xml:space="preserve"> is populated for each of the identifiers, not including the queried-for patient identifier that is returned in QPD-3. If the Patient Identifier Cross-reference Manager chooses to return multiple identifiers associated with the same domain, it shall return these identifiers grouped in successive repetitions within the </w:t>
      </w:r>
      <w:r w:rsidRPr="007A7659">
        <w:rPr>
          <w:i/>
        </w:rPr>
        <w:t>PID-3-Patient Identifier List</w:t>
      </w:r>
      <w:r w:rsidRPr="007A7659">
        <w:t>.</w:t>
      </w:r>
    </w:p>
    <w:p w14:paraId="5C830D3F" w14:textId="77777777" w:rsidR="00BD6B97" w:rsidRPr="007A7659" w:rsidRDefault="00BD6B97">
      <w:pPr>
        <w:pStyle w:val="Heading5"/>
        <w:numPr>
          <w:ilvl w:val="4"/>
          <w:numId w:val="19"/>
        </w:numPr>
        <w:tabs>
          <w:tab w:val="left" w:pos="1008"/>
        </w:tabs>
        <w:rPr>
          <w:noProof w:val="0"/>
        </w:rPr>
      </w:pPr>
      <w:bookmarkStart w:id="1444" w:name="_Toc173916241"/>
      <w:bookmarkStart w:id="1445" w:name="_Toc174248763"/>
      <w:r w:rsidRPr="007A7659">
        <w:rPr>
          <w:noProof w:val="0"/>
        </w:rPr>
        <w:t>Expected Actions</w:t>
      </w:r>
      <w:bookmarkEnd w:id="1444"/>
      <w:bookmarkEnd w:id="1445"/>
    </w:p>
    <w:p w14:paraId="2AA0097F" w14:textId="77777777" w:rsidR="00BD6B97" w:rsidRPr="007A7659" w:rsidRDefault="00BD6B97">
      <w:r w:rsidRPr="007A7659">
        <w:t>The Patient Identifier Cross-reference Consumer will use the list of patient identifier aliases provided by the Patient Identifier Cross-reference Man</w:t>
      </w:r>
      <w:r w:rsidR="00095A5F" w:rsidRPr="007A7659">
        <w:t>a</w:t>
      </w:r>
      <w:r w:rsidRPr="007A7659">
        <w:t>ger to perform the functions for which it requested the list.</w:t>
      </w:r>
    </w:p>
    <w:p w14:paraId="58991E48" w14:textId="77777777" w:rsidR="00BD6B97" w:rsidRPr="007A7659" w:rsidRDefault="00BD6B97">
      <w:r w:rsidRPr="007A7659">
        <w:t>In the case where the returned list of identifiers contains multiple identifiers for a single domain, the Patient Identifier Cross-reference Consumer shall either use ALL of the multiple identifiers from the given domain or it shall ignore ALL of the multiple identifiers from the given domain.</w:t>
      </w:r>
    </w:p>
    <w:p w14:paraId="052BA57F" w14:textId="77777777" w:rsidR="00BD6B97" w:rsidRPr="007A7659" w:rsidRDefault="00BD6B97">
      <w:r w:rsidRPr="007A7659">
        <w:t>This allows Patient Identifier Cross-reference Consumer</w:t>
      </w:r>
      <w:r w:rsidR="00095A5F" w:rsidRPr="007A7659">
        <w:t>s</w:t>
      </w:r>
      <w:r w:rsidRPr="007A7659">
        <w:t xml:space="preserve"> capable of handling multiple identities for a single patient within a single domain (i.e., those that can correctly aggregate the </w:t>
      </w:r>
      <w:r w:rsidRPr="007A7659">
        <w:lastRenderedPageBreak/>
        <w:t>information associated with the different identifiers) to do so. For those Patient Identifier Cross-reference Consumer</w:t>
      </w:r>
      <w:r w:rsidR="00095A5F" w:rsidRPr="007A7659">
        <w:t>s</w:t>
      </w:r>
      <w:r w:rsidRPr="007A7659">
        <w:t xml:space="preserve"> not capable of handling this situation, ignoring the entire list of different identifiers prevents the </w:t>
      </w:r>
      <w:r w:rsidR="00095A5F" w:rsidRPr="007A7659">
        <w:t>C</w:t>
      </w:r>
      <w:r w:rsidRPr="007A7659">
        <w:t>onsumer from presenting incomplete data.</w:t>
      </w:r>
    </w:p>
    <w:p w14:paraId="7678BDD8" w14:textId="77777777" w:rsidR="00BD6B97" w:rsidRPr="007A7659" w:rsidRDefault="00BD6B97">
      <w:pPr>
        <w:pStyle w:val="Heading3"/>
        <w:numPr>
          <w:ilvl w:val="2"/>
          <w:numId w:val="19"/>
        </w:numPr>
        <w:tabs>
          <w:tab w:val="clear" w:pos="2160"/>
        </w:tabs>
        <w:rPr>
          <w:noProof w:val="0"/>
        </w:rPr>
      </w:pPr>
      <w:bookmarkStart w:id="1446" w:name="_Toc13770246"/>
      <w:r w:rsidRPr="007A7659">
        <w:rPr>
          <w:noProof w:val="0"/>
        </w:rPr>
        <w:t>Security Considerations</w:t>
      </w:r>
      <w:bookmarkEnd w:id="1446"/>
    </w:p>
    <w:p w14:paraId="1117F6F7" w14:textId="77777777" w:rsidR="00BD6B97" w:rsidRPr="007A7659" w:rsidRDefault="00BD6B97">
      <w:pPr>
        <w:pStyle w:val="Heading4"/>
        <w:numPr>
          <w:ilvl w:val="3"/>
          <w:numId w:val="19"/>
        </w:numPr>
        <w:tabs>
          <w:tab w:val="clear" w:pos="2160"/>
          <w:tab w:val="clear" w:pos="2880"/>
        </w:tabs>
        <w:rPr>
          <w:noProof w:val="0"/>
        </w:rPr>
      </w:pPr>
      <w:r w:rsidRPr="007A7659">
        <w:rPr>
          <w:noProof w:val="0"/>
        </w:rPr>
        <w:t>Audit Record Considerations</w:t>
      </w:r>
    </w:p>
    <w:p w14:paraId="5F6A1FFF" w14:textId="77777777" w:rsidR="00BD6B97" w:rsidRPr="007A7659" w:rsidRDefault="00BD6B97">
      <w:r w:rsidRPr="007A7659">
        <w:t xml:space="preserve">The PIX Query Transaction is a Query Information event as defined in Table </w:t>
      </w:r>
      <w:r w:rsidR="00767375" w:rsidRPr="007A7659">
        <w:t>3.20.4.1.1.1-1</w:t>
      </w:r>
      <w:r w:rsidR="00DA67EC" w:rsidRPr="007A7659">
        <w:t xml:space="preserve"> </w:t>
      </w:r>
      <w:r w:rsidRPr="007A7659">
        <w:t>with the following exceptions:</w:t>
      </w:r>
    </w:p>
    <w:p w14:paraId="055A514F" w14:textId="77777777" w:rsidR="009D37D3" w:rsidRPr="007A7659" w:rsidRDefault="00BD6B97" w:rsidP="00DA67EC">
      <w:pPr>
        <w:pStyle w:val="Heading5"/>
        <w:numPr>
          <w:ilvl w:val="4"/>
          <w:numId w:val="19"/>
        </w:numPr>
        <w:rPr>
          <w:noProof w:val="0"/>
        </w:rPr>
      </w:pPr>
      <w:r w:rsidRPr="007A7659">
        <w:rPr>
          <w:noProof w:val="0"/>
        </w:rPr>
        <w:t>Patient Identifier Cross-reference Consumer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2A9F40AA" w14:textId="77777777" w:rsidTr="00AE5ED3">
        <w:trPr>
          <w:cantSplit/>
        </w:trPr>
        <w:tc>
          <w:tcPr>
            <w:tcW w:w="1458" w:type="dxa"/>
            <w:tcBorders>
              <w:bottom w:val="single" w:sz="4" w:space="0" w:color="auto"/>
            </w:tcBorders>
            <w:textDirection w:val="btLr"/>
            <w:vAlign w:val="center"/>
          </w:tcPr>
          <w:p w14:paraId="74EDE4BD" w14:textId="77777777" w:rsidR="00BD6B97" w:rsidRPr="007A7659" w:rsidRDefault="00BD6B97">
            <w:pPr>
              <w:pStyle w:val="TableLabel"/>
              <w:rPr>
                <w:rFonts w:ascii="Times New Roman" w:hAnsi="Times New Roman"/>
                <w:noProof w:val="0"/>
                <w:sz w:val="16"/>
              </w:rPr>
            </w:pPr>
          </w:p>
        </w:tc>
        <w:tc>
          <w:tcPr>
            <w:tcW w:w="2610" w:type="dxa"/>
            <w:tcBorders>
              <w:bottom w:val="single" w:sz="4" w:space="0" w:color="auto"/>
            </w:tcBorders>
            <w:shd w:val="clear" w:color="auto" w:fill="D9D9D9"/>
            <w:vAlign w:val="center"/>
          </w:tcPr>
          <w:p w14:paraId="656D2AD5" w14:textId="77777777" w:rsidR="00BD6B97" w:rsidRPr="007A7659" w:rsidRDefault="00BD6B97" w:rsidP="0002013A">
            <w:pPr>
              <w:pStyle w:val="TableEntryHeader"/>
            </w:pPr>
            <w:r w:rsidRPr="007A7659">
              <w:t>Field Name</w:t>
            </w:r>
          </w:p>
        </w:tc>
        <w:tc>
          <w:tcPr>
            <w:tcW w:w="720" w:type="dxa"/>
            <w:tcBorders>
              <w:bottom w:val="single" w:sz="4" w:space="0" w:color="auto"/>
            </w:tcBorders>
            <w:shd w:val="clear" w:color="auto" w:fill="D9D9D9"/>
            <w:vAlign w:val="center"/>
          </w:tcPr>
          <w:p w14:paraId="2811171B" w14:textId="77777777" w:rsidR="00BD6B97" w:rsidRPr="007A7659" w:rsidRDefault="00BD6B97" w:rsidP="0002013A">
            <w:pPr>
              <w:pStyle w:val="TableEntryHeader"/>
            </w:pPr>
            <w:r w:rsidRPr="007A7659">
              <w:t>Opt</w:t>
            </w:r>
          </w:p>
        </w:tc>
        <w:tc>
          <w:tcPr>
            <w:tcW w:w="4878" w:type="dxa"/>
            <w:tcBorders>
              <w:bottom w:val="single" w:sz="4" w:space="0" w:color="auto"/>
            </w:tcBorders>
            <w:shd w:val="clear" w:color="auto" w:fill="D9D9D9"/>
            <w:vAlign w:val="center"/>
          </w:tcPr>
          <w:p w14:paraId="32B0259A" w14:textId="77777777" w:rsidR="00BD6B97" w:rsidRPr="007A7659" w:rsidRDefault="00BD6B97" w:rsidP="0002013A">
            <w:pPr>
              <w:pStyle w:val="TableEntryHeader"/>
            </w:pPr>
            <w:r w:rsidRPr="007A7659">
              <w:t>Value Constraints</w:t>
            </w:r>
          </w:p>
        </w:tc>
      </w:tr>
      <w:tr w:rsidR="00BD6B97" w:rsidRPr="007A7659" w14:paraId="52CAAF90" w14:textId="77777777" w:rsidTr="00AE5ED3">
        <w:trPr>
          <w:cantSplit/>
        </w:trPr>
        <w:tc>
          <w:tcPr>
            <w:tcW w:w="1458" w:type="dxa"/>
            <w:vMerge w:val="restart"/>
            <w:tcBorders>
              <w:top w:val="single" w:sz="4" w:space="0" w:color="auto"/>
            </w:tcBorders>
          </w:tcPr>
          <w:p w14:paraId="3A808AAE" w14:textId="77777777" w:rsidR="00BD6B97" w:rsidRPr="007A7659" w:rsidRDefault="00BD6B97" w:rsidP="0002013A">
            <w:pPr>
              <w:pStyle w:val="TableEntryHeader"/>
            </w:pPr>
            <w:r w:rsidRPr="007A7659">
              <w:t>Event</w:t>
            </w:r>
          </w:p>
          <w:p w14:paraId="705515A4"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0B2C2C04"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38A15D9C"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21910071"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469309B5" w14:textId="77777777">
        <w:trPr>
          <w:cantSplit/>
        </w:trPr>
        <w:tc>
          <w:tcPr>
            <w:tcW w:w="1458" w:type="dxa"/>
            <w:vMerge/>
            <w:vAlign w:val="center"/>
          </w:tcPr>
          <w:p w14:paraId="44BE1036" w14:textId="77777777" w:rsidR="00BD6B97" w:rsidRPr="007A7659" w:rsidRDefault="00BD6B97">
            <w:pPr>
              <w:pStyle w:val="TableLabel"/>
              <w:rPr>
                <w:rFonts w:ascii="Times New Roman" w:hAnsi="Times New Roman"/>
                <w:noProof w:val="0"/>
                <w:sz w:val="16"/>
              </w:rPr>
            </w:pPr>
          </w:p>
        </w:tc>
        <w:tc>
          <w:tcPr>
            <w:tcW w:w="2610" w:type="dxa"/>
            <w:vAlign w:val="center"/>
          </w:tcPr>
          <w:p w14:paraId="4A80CCD8"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4A3F6385" w14:textId="77777777" w:rsidR="00BD6B97" w:rsidRPr="007A7659" w:rsidRDefault="00BD6B97">
            <w:pPr>
              <w:pStyle w:val="TableEntry"/>
              <w:jc w:val="center"/>
              <w:rPr>
                <w:noProof w:val="0"/>
                <w:sz w:val="16"/>
              </w:rPr>
            </w:pPr>
            <w:r w:rsidRPr="007A7659">
              <w:rPr>
                <w:noProof w:val="0"/>
                <w:sz w:val="16"/>
              </w:rPr>
              <w:t>M</w:t>
            </w:r>
          </w:p>
        </w:tc>
        <w:tc>
          <w:tcPr>
            <w:tcW w:w="4878" w:type="dxa"/>
          </w:tcPr>
          <w:p w14:paraId="7CD9B21D"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50149847" w14:textId="77777777">
        <w:trPr>
          <w:cantSplit/>
        </w:trPr>
        <w:tc>
          <w:tcPr>
            <w:tcW w:w="1458" w:type="dxa"/>
            <w:vMerge/>
            <w:vAlign w:val="center"/>
          </w:tcPr>
          <w:p w14:paraId="11E8324F" w14:textId="77777777" w:rsidR="00BD6B97" w:rsidRPr="007A7659" w:rsidRDefault="00BD6B97">
            <w:pPr>
              <w:pStyle w:val="TableLabel"/>
              <w:rPr>
                <w:rFonts w:ascii="Times New Roman" w:hAnsi="Times New Roman"/>
                <w:noProof w:val="0"/>
                <w:sz w:val="16"/>
              </w:rPr>
            </w:pPr>
          </w:p>
        </w:tc>
        <w:tc>
          <w:tcPr>
            <w:tcW w:w="2610" w:type="dxa"/>
            <w:vAlign w:val="center"/>
          </w:tcPr>
          <w:p w14:paraId="13DEB41A"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61B01426"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3B01D351"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36826ED" w14:textId="77777777">
        <w:trPr>
          <w:cantSplit/>
        </w:trPr>
        <w:tc>
          <w:tcPr>
            <w:tcW w:w="1458" w:type="dxa"/>
            <w:vMerge/>
            <w:vAlign w:val="center"/>
          </w:tcPr>
          <w:p w14:paraId="4122AB11" w14:textId="77777777" w:rsidR="00BD6B97" w:rsidRPr="007A7659" w:rsidRDefault="00BD6B97">
            <w:pPr>
              <w:pStyle w:val="TableLabel"/>
              <w:rPr>
                <w:rFonts w:ascii="Times New Roman" w:hAnsi="Times New Roman"/>
                <w:noProof w:val="0"/>
                <w:sz w:val="16"/>
              </w:rPr>
            </w:pPr>
          </w:p>
        </w:tc>
        <w:tc>
          <w:tcPr>
            <w:tcW w:w="2610" w:type="dxa"/>
            <w:vAlign w:val="center"/>
          </w:tcPr>
          <w:p w14:paraId="6A098BC2"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0B43707D"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353F2B2D"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14F95BE" w14:textId="77777777">
        <w:trPr>
          <w:cantSplit/>
        </w:trPr>
        <w:tc>
          <w:tcPr>
            <w:tcW w:w="1458" w:type="dxa"/>
            <w:vMerge/>
            <w:vAlign w:val="center"/>
          </w:tcPr>
          <w:p w14:paraId="5DAA3A2C" w14:textId="77777777" w:rsidR="00BD6B97" w:rsidRPr="007A7659" w:rsidRDefault="00BD6B97">
            <w:pPr>
              <w:pStyle w:val="TableLabel"/>
              <w:rPr>
                <w:rFonts w:ascii="Times New Roman" w:hAnsi="Times New Roman"/>
                <w:noProof w:val="0"/>
                <w:sz w:val="16"/>
              </w:rPr>
            </w:pPr>
          </w:p>
        </w:tc>
        <w:tc>
          <w:tcPr>
            <w:tcW w:w="2610" w:type="dxa"/>
            <w:vAlign w:val="center"/>
          </w:tcPr>
          <w:p w14:paraId="66868F49"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5333D389"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06471DD1" w14:textId="77777777" w:rsidR="00BD6B97" w:rsidRPr="007A7659" w:rsidRDefault="00BD6B97">
            <w:pPr>
              <w:pStyle w:val="TableEntry"/>
              <w:rPr>
                <w:noProof w:val="0"/>
                <w:sz w:val="16"/>
              </w:rPr>
            </w:pPr>
            <w:r w:rsidRPr="007A7659">
              <w:rPr>
                <w:noProof w:val="0"/>
                <w:sz w:val="16"/>
              </w:rPr>
              <w:t>EV(“ITI-9”, “IHE Transactions”, “PIX Query”)</w:t>
            </w:r>
          </w:p>
        </w:tc>
      </w:tr>
      <w:tr w:rsidR="00BD6B97" w:rsidRPr="007A7659" w14:paraId="023AF009" w14:textId="77777777">
        <w:trPr>
          <w:cantSplit/>
        </w:trPr>
        <w:tc>
          <w:tcPr>
            <w:tcW w:w="9666" w:type="dxa"/>
            <w:gridSpan w:val="4"/>
          </w:tcPr>
          <w:p w14:paraId="15308A6B" w14:textId="77777777" w:rsidR="00BD6B97" w:rsidRPr="007A7659" w:rsidRDefault="00BD6B97" w:rsidP="007E3B51">
            <w:pPr>
              <w:pStyle w:val="TableEntry"/>
              <w:rPr>
                <w:noProof w:val="0"/>
              </w:rPr>
            </w:pPr>
            <w:r w:rsidRPr="007A7659">
              <w:rPr>
                <w:noProof w:val="0"/>
              </w:rPr>
              <w:t>Source (Patient Identifier Cross-reference Consumer) (1)</w:t>
            </w:r>
          </w:p>
        </w:tc>
      </w:tr>
      <w:tr w:rsidR="00BD6B97" w:rsidRPr="007A7659" w14:paraId="568573F3" w14:textId="77777777">
        <w:trPr>
          <w:cantSplit/>
        </w:trPr>
        <w:tc>
          <w:tcPr>
            <w:tcW w:w="9666" w:type="dxa"/>
            <w:gridSpan w:val="4"/>
          </w:tcPr>
          <w:p w14:paraId="2A172F7C" w14:textId="77777777" w:rsidR="00BD6B97" w:rsidRPr="007A7659" w:rsidRDefault="00BD6B97" w:rsidP="007E3B51">
            <w:pPr>
              <w:pStyle w:val="TableEntry"/>
              <w:rPr>
                <w:noProof w:val="0"/>
              </w:rPr>
            </w:pPr>
            <w:r w:rsidRPr="007A7659">
              <w:rPr>
                <w:noProof w:val="0"/>
              </w:rPr>
              <w:t>Human Requestor (0..n)</w:t>
            </w:r>
          </w:p>
        </w:tc>
      </w:tr>
      <w:tr w:rsidR="00BD6B97" w:rsidRPr="007A7659" w14:paraId="1132A7BE" w14:textId="77777777">
        <w:trPr>
          <w:cantSplit/>
        </w:trPr>
        <w:tc>
          <w:tcPr>
            <w:tcW w:w="9666" w:type="dxa"/>
            <w:gridSpan w:val="4"/>
          </w:tcPr>
          <w:p w14:paraId="58BE2231" w14:textId="77777777" w:rsidR="00BD6B97" w:rsidRPr="007A7659" w:rsidRDefault="00BD6B97" w:rsidP="007E3B51">
            <w:pPr>
              <w:pStyle w:val="TableEntry"/>
              <w:rPr>
                <w:noProof w:val="0"/>
              </w:rPr>
            </w:pPr>
            <w:r w:rsidRPr="007A7659">
              <w:rPr>
                <w:noProof w:val="0"/>
              </w:rPr>
              <w:t>Destination (Patient Identifier Cross-reference Manager) (1)</w:t>
            </w:r>
          </w:p>
        </w:tc>
      </w:tr>
      <w:tr w:rsidR="00BD6B97" w:rsidRPr="007A7659" w14:paraId="141D61A4" w14:textId="77777777">
        <w:trPr>
          <w:cantSplit/>
        </w:trPr>
        <w:tc>
          <w:tcPr>
            <w:tcW w:w="9666" w:type="dxa"/>
            <w:gridSpan w:val="4"/>
          </w:tcPr>
          <w:p w14:paraId="5F59D3C0" w14:textId="77777777" w:rsidR="00BD6B97" w:rsidRPr="007A7659" w:rsidRDefault="00BD6B97" w:rsidP="007E3B51">
            <w:pPr>
              <w:pStyle w:val="TableEntry"/>
              <w:rPr>
                <w:noProof w:val="0"/>
              </w:rPr>
            </w:pPr>
            <w:r w:rsidRPr="007A7659">
              <w:rPr>
                <w:noProof w:val="0"/>
              </w:rPr>
              <w:t>Audit Source (Patient Identity Cross-reference Consumer) (1)</w:t>
            </w:r>
          </w:p>
        </w:tc>
      </w:tr>
      <w:tr w:rsidR="00BD6B97" w:rsidRPr="007A7659" w14:paraId="5CE2C6F6" w14:textId="77777777">
        <w:trPr>
          <w:cantSplit/>
        </w:trPr>
        <w:tc>
          <w:tcPr>
            <w:tcW w:w="9666" w:type="dxa"/>
            <w:gridSpan w:val="4"/>
          </w:tcPr>
          <w:p w14:paraId="463791D7" w14:textId="77777777" w:rsidR="00BD6B97" w:rsidRPr="007A7659" w:rsidRDefault="00BD6B97" w:rsidP="007E3B51">
            <w:pPr>
              <w:pStyle w:val="TableEntry"/>
              <w:rPr>
                <w:noProof w:val="0"/>
              </w:rPr>
            </w:pPr>
            <w:r w:rsidRPr="007A7659">
              <w:rPr>
                <w:noProof w:val="0"/>
              </w:rPr>
              <w:t>Patient (0..n)</w:t>
            </w:r>
          </w:p>
        </w:tc>
      </w:tr>
      <w:tr w:rsidR="00BD6B97" w:rsidRPr="007A7659" w14:paraId="72D1652E" w14:textId="77777777">
        <w:trPr>
          <w:cantSplit/>
        </w:trPr>
        <w:tc>
          <w:tcPr>
            <w:tcW w:w="9666" w:type="dxa"/>
            <w:gridSpan w:val="4"/>
          </w:tcPr>
          <w:p w14:paraId="02F7ADC1" w14:textId="77777777" w:rsidR="00BD6B97" w:rsidRPr="007A7659" w:rsidRDefault="00BD6B97" w:rsidP="007E3B51">
            <w:pPr>
              <w:pStyle w:val="TableEntry"/>
              <w:rPr>
                <w:noProof w:val="0"/>
              </w:rPr>
            </w:pPr>
            <w:r w:rsidRPr="007A7659">
              <w:rPr>
                <w:noProof w:val="0"/>
              </w:rPr>
              <w:t>Query Parameters</w:t>
            </w:r>
            <w:r w:rsidR="00CD0630" w:rsidRPr="007A7659">
              <w:rPr>
                <w:noProof w:val="0"/>
              </w:rPr>
              <w:t xml:space="preserve"> </w:t>
            </w:r>
            <w:r w:rsidRPr="007A7659">
              <w:rPr>
                <w:noProof w:val="0"/>
              </w:rPr>
              <w:t>(1)</w:t>
            </w:r>
          </w:p>
        </w:tc>
      </w:tr>
    </w:tbl>
    <w:p w14:paraId="66238C06" w14:textId="77777777" w:rsidR="00BD6B97" w:rsidRPr="007A7659" w:rsidRDefault="00BD6B97" w:rsidP="001D3953">
      <w:pPr>
        <w:pStyle w:val="BodyText"/>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59BF3FD" w14:textId="77777777" w:rsidTr="007E3B51">
        <w:trPr>
          <w:cantSplit/>
        </w:trPr>
        <w:tc>
          <w:tcPr>
            <w:tcW w:w="1548" w:type="dxa"/>
            <w:vMerge w:val="restart"/>
          </w:tcPr>
          <w:p w14:paraId="7CBFABC0" w14:textId="77777777" w:rsidR="00BD6B97" w:rsidRPr="007A7659" w:rsidRDefault="00BD6B97" w:rsidP="0002013A">
            <w:pPr>
              <w:pStyle w:val="TableEntryHeader"/>
            </w:pPr>
            <w:r w:rsidRPr="007A7659">
              <w:t>Source</w:t>
            </w:r>
          </w:p>
          <w:p w14:paraId="602CE254"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34F39AD7"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0087FA4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B995D44" w14:textId="77777777" w:rsidR="00BD6B97" w:rsidRPr="007A7659" w:rsidRDefault="00BD6B97">
            <w:pPr>
              <w:pStyle w:val="TableEntry"/>
              <w:rPr>
                <w:noProof w:val="0"/>
                <w:sz w:val="16"/>
              </w:rPr>
            </w:pPr>
            <w:r w:rsidRPr="007A7659">
              <w:rPr>
                <w:noProof w:val="0"/>
                <w:sz w:val="16"/>
              </w:rPr>
              <w:t>The identity of the Patient Identifier Cross-reference Consumer Actor facility and sending application from the HL7 message; concatenated together, separated by the | character.</w:t>
            </w:r>
          </w:p>
        </w:tc>
      </w:tr>
      <w:tr w:rsidR="00BD6B97" w:rsidRPr="007A7659" w14:paraId="432B9A01" w14:textId="77777777" w:rsidTr="007E3B51">
        <w:trPr>
          <w:cantSplit/>
        </w:trPr>
        <w:tc>
          <w:tcPr>
            <w:tcW w:w="1548" w:type="dxa"/>
            <w:vMerge/>
            <w:textDirection w:val="btLr"/>
            <w:vAlign w:val="center"/>
          </w:tcPr>
          <w:p w14:paraId="0AEC00B6" w14:textId="77777777" w:rsidR="00BD6B97" w:rsidRPr="007A7659" w:rsidRDefault="00BD6B97">
            <w:pPr>
              <w:pStyle w:val="TableLabel"/>
              <w:rPr>
                <w:rFonts w:ascii="Times New Roman" w:hAnsi="Times New Roman"/>
                <w:noProof w:val="0"/>
                <w:sz w:val="16"/>
              </w:rPr>
            </w:pPr>
          </w:p>
        </w:tc>
        <w:tc>
          <w:tcPr>
            <w:tcW w:w="2520" w:type="dxa"/>
            <w:vAlign w:val="center"/>
          </w:tcPr>
          <w:p w14:paraId="1AE40AC1"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397D5047"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77D762F"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193AF6C4" w14:textId="77777777" w:rsidTr="007E3B51">
        <w:trPr>
          <w:cantSplit/>
        </w:trPr>
        <w:tc>
          <w:tcPr>
            <w:tcW w:w="1548" w:type="dxa"/>
            <w:vMerge/>
            <w:textDirection w:val="btLr"/>
            <w:vAlign w:val="center"/>
          </w:tcPr>
          <w:p w14:paraId="7ABFE34A" w14:textId="77777777" w:rsidR="00BD6B97" w:rsidRPr="007A7659" w:rsidRDefault="00BD6B97">
            <w:pPr>
              <w:pStyle w:val="TableLabel"/>
              <w:rPr>
                <w:rFonts w:ascii="Times New Roman" w:hAnsi="Times New Roman"/>
                <w:noProof w:val="0"/>
                <w:sz w:val="16"/>
              </w:rPr>
            </w:pPr>
          </w:p>
        </w:tc>
        <w:tc>
          <w:tcPr>
            <w:tcW w:w="2520" w:type="dxa"/>
            <w:vAlign w:val="center"/>
          </w:tcPr>
          <w:p w14:paraId="2E7F804D"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6C69CB8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1B21E23"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34E2B832" w14:textId="77777777" w:rsidTr="007E3B51">
        <w:trPr>
          <w:cantSplit/>
        </w:trPr>
        <w:tc>
          <w:tcPr>
            <w:tcW w:w="1548" w:type="dxa"/>
            <w:vMerge/>
            <w:textDirection w:val="btLr"/>
            <w:vAlign w:val="center"/>
          </w:tcPr>
          <w:p w14:paraId="06196CB6" w14:textId="77777777" w:rsidR="00BD6B97" w:rsidRPr="007A7659" w:rsidRDefault="00BD6B97">
            <w:pPr>
              <w:pStyle w:val="TableLabel"/>
              <w:rPr>
                <w:rFonts w:ascii="Times New Roman" w:hAnsi="Times New Roman"/>
                <w:noProof w:val="0"/>
                <w:sz w:val="16"/>
              </w:rPr>
            </w:pPr>
          </w:p>
        </w:tc>
        <w:tc>
          <w:tcPr>
            <w:tcW w:w="2520" w:type="dxa"/>
            <w:vAlign w:val="center"/>
          </w:tcPr>
          <w:p w14:paraId="186C3BBD"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0B3C8F4A"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2D51C441"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EEA5470" w14:textId="77777777" w:rsidTr="007E3B51">
        <w:trPr>
          <w:cantSplit/>
        </w:trPr>
        <w:tc>
          <w:tcPr>
            <w:tcW w:w="1548" w:type="dxa"/>
            <w:vMerge/>
            <w:textDirection w:val="btLr"/>
            <w:vAlign w:val="center"/>
          </w:tcPr>
          <w:p w14:paraId="78C1340C" w14:textId="77777777" w:rsidR="00BD6B97" w:rsidRPr="007A7659" w:rsidRDefault="00BD6B97">
            <w:pPr>
              <w:pStyle w:val="TableLabel"/>
              <w:rPr>
                <w:rFonts w:ascii="Times New Roman" w:hAnsi="Times New Roman"/>
                <w:noProof w:val="0"/>
                <w:sz w:val="16"/>
              </w:rPr>
            </w:pPr>
          </w:p>
        </w:tc>
        <w:tc>
          <w:tcPr>
            <w:tcW w:w="2520" w:type="dxa"/>
            <w:vAlign w:val="center"/>
          </w:tcPr>
          <w:p w14:paraId="26F6A10E"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5E8D50C1"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E5FDE91"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3D08A669" w14:textId="77777777" w:rsidTr="007E3B51">
        <w:trPr>
          <w:cantSplit/>
        </w:trPr>
        <w:tc>
          <w:tcPr>
            <w:tcW w:w="1548" w:type="dxa"/>
            <w:vMerge/>
            <w:textDirection w:val="btLr"/>
            <w:vAlign w:val="center"/>
          </w:tcPr>
          <w:p w14:paraId="2EB63EF4" w14:textId="77777777" w:rsidR="00BD6B97" w:rsidRPr="007A7659" w:rsidRDefault="00BD6B97">
            <w:pPr>
              <w:pStyle w:val="TableLabel"/>
              <w:rPr>
                <w:rFonts w:ascii="Times New Roman" w:hAnsi="Times New Roman"/>
                <w:noProof w:val="0"/>
                <w:sz w:val="16"/>
              </w:rPr>
            </w:pPr>
          </w:p>
        </w:tc>
        <w:tc>
          <w:tcPr>
            <w:tcW w:w="2520" w:type="dxa"/>
            <w:vAlign w:val="center"/>
          </w:tcPr>
          <w:p w14:paraId="2099F0A2"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4CB1301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448F003B"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023F9561" w14:textId="77777777" w:rsidTr="007E3B51">
        <w:trPr>
          <w:cantSplit/>
        </w:trPr>
        <w:tc>
          <w:tcPr>
            <w:tcW w:w="1548" w:type="dxa"/>
            <w:vMerge/>
            <w:textDirection w:val="btLr"/>
            <w:vAlign w:val="center"/>
          </w:tcPr>
          <w:p w14:paraId="0FE4CEDB" w14:textId="77777777" w:rsidR="00BD6B97" w:rsidRPr="007A7659" w:rsidRDefault="00BD6B97">
            <w:pPr>
              <w:pStyle w:val="TableLabel"/>
              <w:rPr>
                <w:rFonts w:ascii="Times New Roman" w:hAnsi="Times New Roman"/>
                <w:noProof w:val="0"/>
                <w:sz w:val="16"/>
              </w:rPr>
            </w:pPr>
          </w:p>
        </w:tc>
        <w:tc>
          <w:tcPr>
            <w:tcW w:w="2520" w:type="dxa"/>
            <w:vAlign w:val="center"/>
          </w:tcPr>
          <w:p w14:paraId="57E070B0"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584FF49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E663658" w14:textId="77777777" w:rsidR="00BD6B97" w:rsidRPr="007A7659" w:rsidRDefault="00BD6B97">
            <w:pPr>
              <w:pStyle w:val="TableEntry"/>
              <w:rPr>
                <w:noProof w:val="0"/>
                <w:sz w:val="16"/>
              </w:rPr>
            </w:pPr>
            <w:r w:rsidRPr="007A7659">
              <w:rPr>
                <w:noProof w:val="0"/>
                <w:sz w:val="16"/>
              </w:rPr>
              <w:t>The machine name or IP address.</w:t>
            </w:r>
          </w:p>
        </w:tc>
      </w:tr>
    </w:tbl>
    <w:p w14:paraId="5C5261AF"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E43F920" w14:textId="77777777" w:rsidTr="00AE5ED3">
        <w:trPr>
          <w:cantSplit/>
        </w:trPr>
        <w:tc>
          <w:tcPr>
            <w:tcW w:w="1548" w:type="dxa"/>
            <w:vMerge w:val="restart"/>
          </w:tcPr>
          <w:p w14:paraId="5F7A604C" w14:textId="77777777" w:rsidR="00BD6B97" w:rsidRPr="007A7659" w:rsidRDefault="00BD6B97" w:rsidP="0002013A">
            <w:pPr>
              <w:pStyle w:val="TableEntryHeader"/>
            </w:pPr>
            <w:r w:rsidRPr="007A7659">
              <w:t>Human Requestor (if known)</w:t>
            </w:r>
          </w:p>
          <w:p w14:paraId="74CD3FC3"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1141B39"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7B65051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D8123B6"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3053E687" w14:textId="77777777">
        <w:trPr>
          <w:cantSplit/>
        </w:trPr>
        <w:tc>
          <w:tcPr>
            <w:tcW w:w="1548" w:type="dxa"/>
            <w:vMerge/>
            <w:textDirection w:val="btLr"/>
            <w:vAlign w:val="center"/>
          </w:tcPr>
          <w:p w14:paraId="60B90BC7" w14:textId="77777777" w:rsidR="00BD6B97" w:rsidRPr="007A7659" w:rsidRDefault="00BD6B97">
            <w:pPr>
              <w:pStyle w:val="TableLabel"/>
              <w:rPr>
                <w:rFonts w:ascii="Times New Roman" w:hAnsi="Times New Roman"/>
                <w:noProof w:val="0"/>
                <w:sz w:val="16"/>
              </w:rPr>
            </w:pPr>
          </w:p>
        </w:tc>
        <w:tc>
          <w:tcPr>
            <w:tcW w:w="2520" w:type="dxa"/>
            <w:vAlign w:val="center"/>
          </w:tcPr>
          <w:p w14:paraId="3605B240"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13941CB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41F502F"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74B5B9A" w14:textId="77777777">
        <w:trPr>
          <w:cantSplit/>
        </w:trPr>
        <w:tc>
          <w:tcPr>
            <w:tcW w:w="1548" w:type="dxa"/>
            <w:vMerge/>
            <w:textDirection w:val="btLr"/>
            <w:vAlign w:val="center"/>
          </w:tcPr>
          <w:p w14:paraId="1DBF9F83" w14:textId="77777777" w:rsidR="00BD6B97" w:rsidRPr="007A7659" w:rsidRDefault="00BD6B97">
            <w:pPr>
              <w:pStyle w:val="TableLabel"/>
              <w:rPr>
                <w:rFonts w:ascii="Times New Roman" w:hAnsi="Times New Roman"/>
                <w:noProof w:val="0"/>
                <w:sz w:val="16"/>
              </w:rPr>
            </w:pPr>
          </w:p>
        </w:tc>
        <w:tc>
          <w:tcPr>
            <w:tcW w:w="2520" w:type="dxa"/>
            <w:vAlign w:val="center"/>
          </w:tcPr>
          <w:p w14:paraId="5B572F97"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3AC9AD3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607E0E3"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CB1E7D9" w14:textId="77777777">
        <w:trPr>
          <w:cantSplit/>
        </w:trPr>
        <w:tc>
          <w:tcPr>
            <w:tcW w:w="1548" w:type="dxa"/>
            <w:vMerge/>
            <w:textDirection w:val="btLr"/>
            <w:vAlign w:val="center"/>
          </w:tcPr>
          <w:p w14:paraId="0105F572" w14:textId="77777777" w:rsidR="00BD6B97" w:rsidRPr="007A7659" w:rsidRDefault="00BD6B97">
            <w:pPr>
              <w:pStyle w:val="TableLabel"/>
              <w:rPr>
                <w:rFonts w:ascii="Times New Roman" w:hAnsi="Times New Roman"/>
                <w:noProof w:val="0"/>
                <w:sz w:val="16"/>
              </w:rPr>
            </w:pPr>
          </w:p>
        </w:tc>
        <w:tc>
          <w:tcPr>
            <w:tcW w:w="2520" w:type="dxa"/>
            <w:vAlign w:val="center"/>
          </w:tcPr>
          <w:p w14:paraId="5CA5C95D"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5F2AE268"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0B3C8B1F"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5CA8BBC" w14:textId="77777777">
        <w:trPr>
          <w:cantSplit/>
        </w:trPr>
        <w:tc>
          <w:tcPr>
            <w:tcW w:w="1548" w:type="dxa"/>
            <w:vMerge/>
            <w:textDirection w:val="btLr"/>
            <w:vAlign w:val="center"/>
          </w:tcPr>
          <w:p w14:paraId="40184387" w14:textId="77777777" w:rsidR="00BD6B97" w:rsidRPr="007A7659" w:rsidRDefault="00BD6B97">
            <w:pPr>
              <w:pStyle w:val="TableLabel"/>
              <w:rPr>
                <w:rFonts w:ascii="Times New Roman" w:hAnsi="Times New Roman"/>
                <w:noProof w:val="0"/>
                <w:sz w:val="16"/>
              </w:rPr>
            </w:pPr>
          </w:p>
        </w:tc>
        <w:tc>
          <w:tcPr>
            <w:tcW w:w="2520" w:type="dxa"/>
            <w:vAlign w:val="center"/>
          </w:tcPr>
          <w:p w14:paraId="7DE367C2"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181075E4"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4A875B68"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7B2BD6" w:rsidRPr="007A7659" w14:paraId="1BC9AEFC" w14:textId="77777777">
        <w:trPr>
          <w:cantSplit/>
        </w:trPr>
        <w:tc>
          <w:tcPr>
            <w:tcW w:w="1548" w:type="dxa"/>
            <w:vMerge/>
            <w:textDirection w:val="btLr"/>
            <w:vAlign w:val="center"/>
          </w:tcPr>
          <w:p w14:paraId="065F74CE"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1710BD95" w14:textId="77777777" w:rsidR="007B2BD6" w:rsidRPr="007A7659" w:rsidRDefault="007B2BD6" w:rsidP="00DB3A19">
            <w:pPr>
              <w:pStyle w:val="TableEntry"/>
              <w:rPr>
                <w:i/>
                <w:iCs/>
                <w:noProof w:val="0"/>
                <w:sz w:val="16"/>
              </w:rPr>
            </w:pPr>
            <w:r w:rsidRPr="007A7659">
              <w:rPr>
                <w:i/>
                <w:iCs/>
                <w:noProof w:val="0"/>
                <w:sz w:val="16"/>
              </w:rPr>
              <w:t>NetworkAccessPointTypeCode</w:t>
            </w:r>
          </w:p>
        </w:tc>
        <w:tc>
          <w:tcPr>
            <w:tcW w:w="630" w:type="dxa"/>
            <w:vAlign w:val="center"/>
          </w:tcPr>
          <w:p w14:paraId="7845C030" w14:textId="77777777" w:rsidR="007B2BD6" w:rsidRPr="007A7659" w:rsidRDefault="007B2BD6" w:rsidP="00DB3A19">
            <w:pPr>
              <w:pStyle w:val="TableEntry"/>
              <w:jc w:val="center"/>
              <w:rPr>
                <w:i/>
                <w:iCs/>
                <w:noProof w:val="0"/>
                <w:sz w:val="16"/>
              </w:rPr>
            </w:pPr>
            <w:r w:rsidRPr="007A7659">
              <w:rPr>
                <w:i/>
                <w:iCs/>
                <w:noProof w:val="0"/>
                <w:sz w:val="16"/>
              </w:rPr>
              <w:t>U</w:t>
            </w:r>
          </w:p>
        </w:tc>
        <w:tc>
          <w:tcPr>
            <w:tcW w:w="4968" w:type="dxa"/>
            <w:vAlign w:val="center"/>
          </w:tcPr>
          <w:p w14:paraId="26EAE115" w14:textId="77777777" w:rsidR="007B2BD6" w:rsidRPr="007A7659" w:rsidRDefault="007B2BD6" w:rsidP="007E3B51">
            <w:pPr>
              <w:pStyle w:val="TableEntry"/>
              <w:rPr>
                <w:i/>
                <w:iCs/>
                <w:noProof w:val="0"/>
                <w:sz w:val="16"/>
              </w:rPr>
            </w:pPr>
            <w:r w:rsidRPr="007A7659">
              <w:rPr>
                <w:i/>
                <w:iCs/>
                <w:noProof w:val="0"/>
                <w:sz w:val="16"/>
              </w:rPr>
              <w:t>not specialized</w:t>
            </w:r>
          </w:p>
        </w:tc>
      </w:tr>
      <w:tr w:rsidR="007B2BD6" w:rsidRPr="007A7659" w14:paraId="673084F0" w14:textId="77777777" w:rsidTr="00AE5ED3">
        <w:trPr>
          <w:cantSplit/>
        </w:trPr>
        <w:tc>
          <w:tcPr>
            <w:tcW w:w="1548" w:type="dxa"/>
            <w:vMerge/>
            <w:textDirection w:val="btLr"/>
            <w:vAlign w:val="center"/>
          </w:tcPr>
          <w:p w14:paraId="234AB08C"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0363AAC7" w14:textId="77777777" w:rsidR="007B2BD6" w:rsidRPr="007A7659" w:rsidRDefault="007B2BD6" w:rsidP="00DB3A19">
            <w:pPr>
              <w:pStyle w:val="TableEntry"/>
              <w:rPr>
                <w:i/>
                <w:iCs/>
                <w:noProof w:val="0"/>
                <w:sz w:val="16"/>
              </w:rPr>
            </w:pPr>
            <w:r w:rsidRPr="007A7659">
              <w:rPr>
                <w:i/>
                <w:iCs/>
                <w:noProof w:val="0"/>
                <w:sz w:val="16"/>
              </w:rPr>
              <w:t>NetworkAccessPointID</w:t>
            </w:r>
          </w:p>
        </w:tc>
        <w:tc>
          <w:tcPr>
            <w:tcW w:w="630" w:type="dxa"/>
            <w:vAlign w:val="center"/>
          </w:tcPr>
          <w:p w14:paraId="219B4573" w14:textId="77777777" w:rsidR="007B2BD6" w:rsidRPr="007A7659" w:rsidRDefault="007B2BD6" w:rsidP="00DB3A19">
            <w:pPr>
              <w:pStyle w:val="TableEntry"/>
              <w:jc w:val="center"/>
              <w:rPr>
                <w:i/>
                <w:iCs/>
                <w:noProof w:val="0"/>
                <w:sz w:val="16"/>
              </w:rPr>
            </w:pPr>
            <w:r w:rsidRPr="007A7659">
              <w:rPr>
                <w:i/>
                <w:iCs/>
                <w:noProof w:val="0"/>
                <w:sz w:val="16"/>
              </w:rPr>
              <w:t>U</w:t>
            </w:r>
          </w:p>
        </w:tc>
        <w:tc>
          <w:tcPr>
            <w:tcW w:w="4968" w:type="dxa"/>
            <w:vAlign w:val="center"/>
          </w:tcPr>
          <w:p w14:paraId="5CC4063F" w14:textId="77777777" w:rsidR="007B2BD6" w:rsidRPr="007A7659" w:rsidRDefault="007B2BD6" w:rsidP="00DB3A19">
            <w:pPr>
              <w:pStyle w:val="TableEntry"/>
              <w:rPr>
                <w:i/>
                <w:iCs/>
                <w:noProof w:val="0"/>
                <w:sz w:val="16"/>
              </w:rPr>
            </w:pPr>
            <w:r w:rsidRPr="007A7659">
              <w:rPr>
                <w:i/>
                <w:iCs/>
                <w:noProof w:val="0"/>
                <w:sz w:val="16"/>
              </w:rPr>
              <w:t>not specialized</w:t>
            </w:r>
          </w:p>
        </w:tc>
      </w:tr>
    </w:tbl>
    <w:p w14:paraId="4B68D429"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38297500" w14:textId="77777777" w:rsidTr="00AE5ED3">
        <w:trPr>
          <w:cantSplit/>
        </w:trPr>
        <w:tc>
          <w:tcPr>
            <w:tcW w:w="1548" w:type="dxa"/>
            <w:vMerge w:val="restart"/>
          </w:tcPr>
          <w:p w14:paraId="0FA01518" w14:textId="77777777" w:rsidR="00BD6B97" w:rsidRPr="007A7659" w:rsidRDefault="00BD6B97" w:rsidP="0002013A">
            <w:pPr>
              <w:pStyle w:val="TableEntryHeader"/>
            </w:pPr>
            <w:r w:rsidRPr="007A7659">
              <w:lastRenderedPageBreak/>
              <w:t>Destination</w:t>
            </w:r>
          </w:p>
          <w:p w14:paraId="0B55F84A"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7C22D5B1"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5F6CEAF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07E4BA9" w14:textId="77777777" w:rsidR="00BD6B97" w:rsidRPr="007A7659" w:rsidRDefault="00BD6B97">
            <w:pPr>
              <w:pStyle w:val="TableEntry"/>
              <w:rPr>
                <w:noProof w:val="0"/>
                <w:sz w:val="16"/>
              </w:rPr>
            </w:pPr>
            <w:r w:rsidRPr="007A7659">
              <w:rPr>
                <w:noProof w:val="0"/>
                <w:sz w:val="16"/>
              </w:rPr>
              <w:t>The identity of the Patient Identifier Cross-reference Manager facility and receiving application from the HL7 message; concatenated together, separated by the | character.</w:t>
            </w:r>
          </w:p>
        </w:tc>
      </w:tr>
      <w:tr w:rsidR="00BD6B97" w:rsidRPr="007A7659" w14:paraId="2AB5CC9B" w14:textId="77777777">
        <w:trPr>
          <w:cantSplit/>
        </w:trPr>
        <w:tc>
          <w:tcPr>
            <w:tcW w:w="1548" w:type="dxa"/>
            <w:vMerge/>
            <w:textDirection w:val="btLr"/>
            <w:vAlign w:val="center"/>
          </w:tcPr>
          <w:p w14:paraId="297A5C57" w14:textId="77777777" w:rsidR="00BD6B97" w:rsidRPr="007A7659" w:rsidRDefault="00BD6B97">
            <w:pPr>
              <w:pStyle w:val="TableLabel"/>
              <w:rPr>
                <w:rFonts w:ascii="Times New Roman" w:hAnsi="Times New Roman"/>
                <w:noProof w:val="0"/>
                <w:sz w:val="16"/>
              </w:rPr>
            </w:pPr>
          </w:p>
        </w:tc>
        <w:tc>
          <w:tcPr>
            <w:tcW w:w="2520" w:type="dxa"/>
            <w:vAlign w:val="center"/>
          </w:tcPr>
          <w:p w14:paraId="56353931"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52DFE07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1B43DDA"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0162888" w14:textId="77777777">
        <w:trPr>
          <w:cantSplit/>
        </w:trPr>
        <w:tc>
          <w:tcPr>
            <w:tcW w:w="1548" w:type="dxa"/>
            <w:vMerge/>
            <w:textDirection w:val="btLr"/>
            <w:vAlign w:val="center"/>
          </w:tcPr>
          <w:p w14:paraId="1B772C41" w14:textId="77777777" w:rsidR="00BD6B97" w:rsidRPr="007A7659" w:rsidRDefault="00BD6B97">
            <w:pPr>
              <w:pStyle w:val="TableLabel"/>
              <w:rPr>
                <w:rFonts w:ascii="Times New Roman" w:hAnsi="Times New Roman"/>
                <w:noProof w:val="0"/>
                <w:sz w:val="16"/>
              </w:rPr>
            </w:pPr>
          </w:p>
        </w:tc>
        <w:tc>
          <w:tcPr>
            <w:tcW w:w="2520" w:type="dxa"/>
            <w:vAlign w:val="center"/>
          </w:tcPr>
          <w:p w14:paraId="45E97A34"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2901E66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8F091C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5AD2846" w14:textId="77777777">
        <w:trPr>
          <w:cantSplit/>
        </w:trPr>
        <w:tc>
          <w:tcPr>
            <w:tcW w:w="1548" w:type="dxa"/>
            <w:vMerge/>
            <w:textDirection w:val="btLr"/>
            <w:vAlign w:val="center"/>
          </w:tcPr>
          <w:p w14:paraId="7D1DD90C" w14:textId="77777777" w:rsidR="00BD6B97" w:rsidRPr="007A7659" w:rsidRDefault="00BD6B97">
            <w:pPr>
              <w:pStyle w:val="TableLabel"/>
              <w:rPr>
                <w:rFonts w:ascii="Times New Roman" w:hAnsi="Times New Roman"/>
                <w:noProof w:val="0"/>
                <w:sz w:val="16"/>
              </w:rPr>
            </w:pPr>
          </w:p>
        </w:tc>
        <w:tc>
          <w:tcPr>
            <w:tcW w:w="2520" w:type="dxa"/>
            <w:vAlign w:val="center"/>
          </w:tcPr>
          <w:p w14:paraId="7D1C93EC" w14:textId="77777777" w:rsidR="00BD6B97" w:rsidRPr="007A7659" w:rsidRDefault="00BD6B97" w:rsidP="00CA34D9">
            <w:pPr>
              <w:pStyle w:val="TableEntry"/>
              <w:rPr>
                <w:i/>
                <w:iCs/>
                <w:noProof w:val="0"/>
                <w:sz w:val="16"/>
              </w:rPr>
            </w:pPr>
            <w:r w:rsidRPr="007A7659">
              <w:rPr>
                <w:i/>
                <w:iCs/>
                <w:noProof w:val="0"/>
                <w:sz w:val="16"/>
              </w:rPr>
              <w:t>UserIsRequestor</w:t>
            </w:r>
          </w:p>
        </w:tc>
        <w:tc>
          <w:tcPr>
            <w:tcW w:w="630" w:type="dxa"/>
            <w:vAlign w:val="center"/>
          </w:tcPr>
          <w:p w14:paraId="4C63BA99" w14:textId="77777777" w:rsidR="00BD6B97" w:rsidRPr="007A7659" w:rsidRDefault="00BD6B97" w:rsidP="00CA34D9">
            <w:pPr>
              <w:pStyle w:val="TableEntry"/>
              <w:jc w:val="center"/>
              <w:rPr>
                <w:i/>
                <w:iCs/>
                <w:noProof w:val="0"/>
                <w:sz w:val="16"/>
              </w:rPr>
            </w:pPr>
            <w:r w:rsidRPr="007A7659">
              <w:rPr>
                <w:i/>
                <w:iCs/>
                <w:noProof w:val="0"/>
                <w:sz w:val="16"/>
              </w:rPr>
              <w:t>U</w:t>
            </w:r>
          </w:p>
        </w:tc>
        <w:tc>
          <w:tcPr>
            <w:tcW w:w="4968" w:type="dxa"/>
            <w:vAlign w:val="center"/>
          </w:tcPr>
          <w:p w14:paraId="28FA4EC8"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3113C1A4" w14:textId="77777777">
        <w:trPr>
          <w:cantSplit/>
        </w:trPr>
        <w:tc>
          <w:tcPr>
            <w:tcW w:w="1548" w:type="dxa"/>
            <w:vMerge/>
            <w:textDirection w:val="btLr"/>
            <w:vAlign w:val="center"/>
          </w:tcPr>
          <w:p w14:paraId="7EEEC231" w14:textId="77777777" w:rsidR="00BD6B97" w:rsidRPr="007A7659" w:rsidRDefault="00BD6B97">
            <w:pPr>
              <w:pStyle w:val="TableLabel"/>
              <w:rPr>
                <w:rFonts w:ascii="Times New Roman" w:hAnsi="Times New Roman"/>
                <w:noProof w:val="0"/>
                <w:sz w:val="16"/>
              </w:rPr>
            </w:pPr>
          </w:p>
        </w:tc>
        <w:tc>
          <w:tcPr>
            <w:tcW w:w="2520" w:type="dxa"/>
            <w:vAlign w:val="center"/>
          </w:tcPr>
          <w:p w14:paraId="289CDDEB"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24FA4DA0"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180B104"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2306C2D5" w14:textId="77777777">
        <w:trPr>
          <w:cantSplit/>
        </w:trPr>
        <w:tc>
          <w:tcPr>
            <w:tcW w:w="1548" w:type="dxa"/>
            <w:vMerge/>
            <w:textDirection w:val="btLr"/>
            <w:vAlign w:val="center"/>
          </w:tcPr>
          <w:p w14:paraId="5DF88C97" w14:textId="77777777" w:rsidR="00BD6B97" w:rsidRPr="007A7659" w:rsidRDefault="00BD6B97">
            <w:pPr>
              <w:pStyle w:val="TableLabel"/>
              <w:rPr>
                <w:rFonts w:ascii="Times New Roman" w:hAnsi="Times New Roman"/>
                <w:noProof w:val="0"/>
                <w:sz w:val="16"/>
              </w:rPr>
            </w:pPr>
          </w:p>
        </w:tc>
        <w:tc>
          <w:tcPr>
            <w:tcW w:w="2520" w:type="dxa"/>
            <w:vAlign w:val="center"/>
          </w:tcPr>
          <w:p w14:paraId="233658CB"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76F938B6"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52019D92"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10CEDF9E" w14:textId="77777777" w:rsidTr="00AE5ED3">
        <w:trPr>
          <w:cantSplit/>
        </w:trPr>
        <w:tc>
          <w:tcPr>
            <w:tcW w:w="1548" w:type="dxa"/>
            <w:vMerge/>
            <w:textDirection w:val="btLr"/>
            <w:vAlign w:val="center"/>
          </w:tcPr>
          <w:p w14:paraId="556D2238" w14:textId="77777777" w:rsidR="00BD6B97" w:rsidRPr="007A7659" w:rsidRDefault="00BD6B97">
            <w:pPr>
              <w:pStyle w:val="TableLabel"/>
              <w:rPr>
                <w:rFonts w:ascii="Times New Roman" w:hAnsi="Times New Roman"/>
                <w:noProof w:val="0"/>
                <w:sz w:val="16"/>
              </w:rPr>
            </w:pPr>
          </w:p>
        </w:tc>
        <w:tc>
          <w:tcPr>
            <w:tcW w:w="2520" w:type="dxa"/>
            <w:vAlign w:val="center"/>
          </w:tcPr>
          <w:p w14:paraId="56C6AB10"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E9D742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97DF93A" w14:textId="77777777" w:rsidR="00BD6B97" w:rsidRPr="007A7659" w:rsidRDefault="00BD6B97">
            <w:pPr>
              <w:pStyle w:val="TableEntry"/>
              <w:rPr>
                <w:noProof w:val="0"/>
                <w:sz w:val="16"/>
              </w:rPr>
            </w:pPr>
            <w:r w:rsidRPr="007A7659">
              <w:rPr>
                <w:noProof w:val="0"/>
                <w:sz w:val="16"/>
              </w:rPr>
              <w:t>The machine name or IP address.</w:t>
            </w:r>
          </w:p>
        </w:tc>
      </w:tr>
    </w:tbl>
    <w:p w14:paraId="6B65770E"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0F419F68" w14:textId="77777777">
        <w:trPr>
          <w:cantSplit/>
        </w:trPr>
        <w:tc>
          <w:tcPr>
            <w:tcW w:w="1728" w:type="dxa"/>
            <w:vMerge w:val="restart"/>
          </w:tcPr>
          <w:p w14:paraId="2E9538F1" w14:textId="77777777" w:rsidR="00BD6B97" w:rsidRPr="007A7659" w:rsidRDefault="00BD6B97" w:rsidP="0002013A">
            <w:pPr>
              <w:pStyle w:val="TableEntryHeader"/>
            </w:pPr>
            <w:r w:rsidRPr="007A7659">
              <w:t>Audit Source</w:t>
            </w:r>
          </w:p>
          <w:p w14:paraId="2DB63BE9"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432522A0"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02AE2AD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EAD73D5" w14:textId="77777777" w:rsidR="00BD6B97" w:rsidRPr="007A7659" w:rsidRDefault="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7F39132D" w14:textId="77777777">
        <w:trPr>
          <w:cantSplit/>
        </w:trPr>
        <w:tc>
          <w:tcPr>
            <w:tcW w:w="1728" w:type="dxa"/>
            <w:vMerge/>
            <w:textDirection w:val="btLr"/>
            <w:vAlign w:val="center"/>
          </w:tcPr>
          <w:p w14:paraId="638D07E9" w14:textId="77777777" w:rsidR="00BD6B97" w:rsidRPr="007A7659" w:rsidRDefault="00BD6B97">
            <w:pPr>
              <w:pStyle w:val="TableLabel"/>
              <w:rPr>
                <w:rFonts w:ascii="Times New Roman" w:hAnsi="Times New Roman"/>
                <w:noProof w:val="0"/>
                <w:sz w:val="16"/>
              </w:rPr>
            </w:pPr>
          </w:p>
        </w:tc>
        <w:tc>
          <w:tcPr>
            <w:tcW w:w="2340" w:type="dxa"/>
            <w:vAlign w:val="center"/>
          </w:tcPr>
          <w:p w14:paraId="34755926"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14E9E90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C9DDD2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DBB54E6" w14:textId="77777777">
        <w:trPr>
          <w:cantSplit/>
        </w:trPr>
        <w:tc>
          <w:tcPr>
            <w:tcW w:w="1728" w:type="dxa"/>
            <w:vMerge/>
            <w:textDirection w:val="btLr"/>
            <w:vAlign w:val="center"/>
          </w:tcPr>
          <w:p w14:paraId="4BA19D9B" w14:textId="77777777" w:rsidR="00BD6B97" w:rsidRPr="007A7659" w:rsidRDefault="00BD6B97">
            <w:pPr>
              <w:pStyle w:val="TableLabel"/>
              <w:rPr>
                <w:rFonts w:ascii="Times New Roman" w:hAnsi="Times New Roman"/>
                <w:noProof w:val="0"/>
                <w:sz w:val="16"/>
              </w:rPr>
            </w:pPr>
          </w:p>
        </w:tc>
        <w:tc>
          <w:tcPr>
            <w:tcW w:w="2340" w:type="dxa"/>
            <w:vAlign w:val="center"/>
          </w:tcPr>
          <w:p w14:paraId="122831AE"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2B06A90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98FD3C1"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76B4E7D3" w14:textId="77777777" w:rsidR="00650622" w:rsidRPr="007A7659" w:rsidRDefault="00650622"/>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047951B" w14:textId="77777777" w:rsidTr="00AE5ED3">
        <w:trPr>
          <w:cantSplit/>
        </w:trPr>
        <w:tc>
          <w:tcPr>
            <w:tcW w:w="1548" w:type="dxa"/>
            <w:vMerge w:val="restart"/>
          </w:tcPr>
          <w:p w14:paraId="152E758D" w14:textId="77777777" w:rsidR="00BD6B97" w:rsidRPr="007A7659" w:rsidRDefault="00BD6B97" w:rsidP="0002013A">
            <w:pPr>
              <w:pStyle w:val="TableEntryHeader"/>
            </w:pPr>
            <w:r w:rsidRPr="007A7659">
              <w:t>Patient</w:t>
            </w:r>
          </w:p>
          <w:p w14:paraId="32606B47"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38006074"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01811DEF"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165FA7E" w14:textId="77777777" w:rsidR="00BD6B97" w:rsidRPr="007A7659" w:rsidRDefault="00BD6B97">
            <w:pPr>
              <w:pStyle w:val="TableEntry"/>
              <w:rPr>
                <w:noProof w:val="0"/>
                <w:sz w:val="16"/>
              </w:rPr>
            </w:pPr>
            <w:r w:rsidRPr="007A7659">
              <w:rPr>
                <w:noProof w:val="0"/>
                <w:sz w:val="16"/>
              </w:rPr>
              <w:t>“1” (Person)</w:t>
            </w:r>
          </w:p>
        </w:tc>
      </w:tr>
      <w:tr w:rsidR="00BD6B97" w:rsidRPr="007A7659" w14:paraId="17651554" w14:textId="77777777">
        <w:trPr>
          <w:cantSplit/>
        </w:trPr>
        <w:tc>
          <w:tcPr>
            <w:tcW w:w="1548" w:type="dxa"/>
            <w:vMerge/>
            <w:vAlign w:val="center"/>
          </w:tcPr>
          <w:p w14:paraId="6530103D" w14:textId="77777777" w:rsidR="00BD6B97" w:rsidRPr="007A7659" w:rsidRDefault="00BD6B97">
            <w:pPr>
              <w:pStyle w:val="TableLabel"/>
              <w:rPr>
                <w:rFonts w:ascii="Times New Roman" w:hAnsi="Times New Roman"/>
                <w:noProof w:val="0"/>
                <w:sz w:val="16"/>
              </w:rPr>
            </w:pPr>
          </w:p>
        </w:tc>
        <w:tc>
          <w:tcPr>
            <w:tcW w:w="2520" w:type="dxa"/>
            <w:vAlign w:val="center"/>
          </w:tcPr>
          <w:p w14:paraId="7FEBCF6B"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1481453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E4926DF" w14:textId="77777777" w:rsidR="00BD6B97" w:rsidRPr="007A7659" w:rsidRDefault="00BD6B97">
            <w:pPr>
              <w:pStyle w:val="TableEntry"/>
              <w:rPr>
                <w:b/>
                <w:i/>
                <w:noProof w:val="0"/>
                <w:sz w:val="16"/>
              </w:rPr>
            </w:pPr>
            <w:r w:rsidRPr="007A7659">
              <w:rPr>
                <w:noProof w:val="0"/>
                <w:sz w:val="16"/>
              </w:rPr>
              <w:t>“1” (Patient)</w:t>
            </w:r>
          </w:p>
        </w:tc>
      </w:tr>
      <w:tr w:rsidR="00BD6B97" w:rsidRPr="007A7659" w14:paraId="3F2120BD" w14:textId="77777777">
        <w:trPr>
          <w:cantSplit/>
        </w:trPr>
        <w:tc>
          <w:tcPr>
            <w:tcW w:w="1548" w:type="dxa"/>
            <w:vMerge/>
            <w:vAlign w:val="center"/>
          </w:tcPr>
          <w:p w14:paraId="1BEFE29A" w14:textId="77777777" w:rsidR="00BD6B97" w:rsidRPr="007A7659" w:rsidRDefault="00BD6B97">
            <w:pPr>
              <w:pStyle w:val="TableLabel"/>
              <w:rPr>
                <w:rFonts w:ascii="Times New Roman" w:hAnsi="Times New Roman"/>
                <w:noProof w:val="0"/>
                <w:sz w:val="16"/>
              </w:rPr>
            </w:pPr>
          </w:p>
        </w:tc>
        <w:tc>
          <w:tcPr>
            <w:tcW w:w="2520" w:type="dxa"/>
            <w:vAlign w:val="center"/>
          </w:tcPr>
          <w:p w14:paraId="5CD4F26E"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7065408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76A2BD9"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E3BF88C" w14:textId="77777777">
        <w:trPr>
          <w:cantSplit/>
        </w:trPr>
        <w:tc>
          <w:tcPr>
            <w:tcW w:w="1548" w:type="dxa"/>
            <w:vMerge/>
            <w:vAlign w:val="center"/>
          </w:tcPr>
          <w:p w14:paraId="74F1C4B4" w14:textId="77777777" w:rsidR="00BD6B97" w:rsidRPr="007A7659" w:rsidRDefault="00BD6B97">
            <w:pPr>
              <w:pStyle w:val="TableLabel"/>
              <w:rPr>
                <w:rFonts w:ascii="Times New Roman" w:hAnsi="Times New Roman"/>
                <w:noProof w:val="0"/>
                <w:sz w:val="16"/>
              </w:rPr>
            </w:pPr>
          </w:p>
        </w:tc>
        <w:tc>
          <w:tcPr>
            <w:tcW w:w="2520" w:type="dxa"/>
            <w:vAlign w:val="center"/>
          </w:tcPr>
          <w:p w14:paraId="7A14299E"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728D98E4"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3D2F64D4" w14:textId="77777777" w:rsidR="00BD6B97" w:rsidRPr="007A7659" w:rsidRDefault="0077665C">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4B6A7AB7" w14:textId="77777777">
        <w:trPr>
          <w:cantSplit/>
        </w:trPr>
        <w:tc>
          <w:tcPr>
            <w:tcW w:w="1548" w:type="dxa"/>
            <w:vMerge/>
            <w:vAlign w:val="center"/>
          </w:tcPr>
          <w:p w14:paraId="3DBB0367" w14:textId="77777777" w:rsidR="00BD6B97" w:rsidRPr="007A7659" w:rsidRDefault="00BD6B97">
            <w:pPr>
              <w:pStyle w:val="TableLabel"/>
              <w:rPr>
                <w:rFonts w:ascii="Times New Roman" w:hAnsi="Times New Roman"/>
                <w:noProof w:val="0"/>
                <w:sz w:val="16"/>
              </w:rPr>
            </w:pPr>
          </w:p>
        </w:tc>
        <w:tc>
          <w:tcPr>
            <w:tcW w:w="2520" w:type="dxa"/>
            <w:vAlign w:val="center"/>
          </w:tcPr>
          <w:p w14:paraId="4A7E5983"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6C3CE14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69BA088"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C0D4E68" w14:textId="77777777">
        <w:trPr>
          <w:cantSplit/>
        </w:trPr>
        <w:tc>
          <w:tcPr>
            <w:tcW w:w="1548" w:type="dxa"/>
            <w:vMerge/>
            <w:vAlign w:val="center"/>
          </w:tcPr>
          <w:p w14:paraId="4EF29B51"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C3D4E4A" w14:textId="77777777" w:rsidR="00BD6B97" w:rsidRPr="007A7659" w:rsidRDefault="00BD6B97" w:rsidP="00AE5ED3">
            <w:pPr>
              <w:pStyle w:val="TableEntry"/>
              <w:rPr>
                <w:noProof w:val="0"/>
                <w:sz w:val="16"/>
              </w:rPr>
            </w:pPr>
            <w:r w:rsidRPr="007A7659">
              <w:rPr>
                <w:noProof w:val="0"/>
                <w:sz w:val="16"/>
              </w:rPr>
              <w:t>ParticipantObjectID</w:t>
            </w:r>
          </w:p>
        </w:tc>
        <w:tc>
          <w:tcPr>
            <w:tcW w:w="630" w:type="dxa"/>
            <w:vAlign w:val="center"/>
          </w:tcPr>
          <w:p w14:paraId="66F13AE2" w14:textId="77777777" w:rsidR="00BD6B97" w:rsidRPr="007A7659" w:rsidRDefault="00BD6B97" w:rsidP="007E3B51">
            <w:pPr>
              <w:pStyle w:val="TableEntry"/>
              <w:jc w:val="center"/>
              <w:rPr>
                <w:noProof w:val="0"/>
                <w:sz w:val="16"/>
              </w:rPr>
            </w:pPr>
            <w:r w:rsidRPr="007A7659">
              <w:rPr>
                <w:noProof w:val="0"/>
                <w:sz w:val="16"/>
              </w:rPr>
              <w:t>M</w:t>
            </w:r>
          </w:p>
        </w:tc>
        <w:tc>
          <w:tcPr>
            <w:tcW w:w="4968" w:type="dxa"/>
          </w:tcPr>
          <w:p w14:paraId="4F6CCD50" w14:textId="77777777" w:rsidR="00BD6B97" w:rsidRPr="007A7659" w:rsidRDefault="00BD6B97" w:rsidP="00DA2336">
            <w:pPr>
              <w:pStyle w:val="TableEntry"/>
              <w:rPr>
                <w:noProof w:val="0"/>
                <w:sz w:val="16"/>
              </w:rPr>
            </w:pPr>
            <w:r w:rsidRPr="007A7659">
              <w:rPr>
                <w:noProof w:val="0"/>
                <w:sz w:val="16"/>
              </w:rPr>
              <w:t xml:space="preserve">The patient ID in HL7 CX format. </w:t>
            </w:r>
          </w:p>
        </w:tc>
      </w:tr>
      <w:tr w:rsidR="00BD6B97" w:rsidRPr="007A7659" w14:paraId="6A6157BB" w14:textId="77777777">
        <w:trPr>
          <w:cantSplit/>
        </w:trPr>
        <w:tc>
          <w:tcPr>
            <w:tcW w:w="1548" w:type="dxa"/>
            <w:vMerge/>
            <w:vAlign w:val="center"/>
          </w:tcPr>
          <w:p w14:paraId="4585A52D" w14:textId="77777777" w:rsidR="00BD6B97" w:rsidRPr="007A7659" w:rsidRDefault="00BD6B97">
            <w:pPr>
              <w:pStyle w:val="TableLabel"/>
              <w:rPr>
                <w:rFonts w:ascii="Times New Roman" w:hAnsi="Times New Roman"/>
                <w:noProof w:val="0"/>
                <w:sz w:val="16"/>
              </w:rPr>
            </w:pPr>
          </w:p>
        </w:tc>
        <w:tc>
          <w:tcPr>
            <w:tcW w:w="2520" w:type="dxa"/>
            <w:vAlign w:val="center"/>
          </w:tcPr>
          <w:p w14:paraId="331E8E6F"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364AFF0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627A7E8"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0581033" w14:textId="77777777">
        <w:trPr>
          <w:cantSplit/>
        </w:trPr>
        <w:tc>
          <w:tcPr>
            <w:tcW w:w="1548" w:type="dxa"/>
            <w:vMerge/>
            <w:vAlign w:val="center"/>
          </w:tcPr>
          <w:p w14:paraId="336F82DE"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57FC41A2" w14:textId="77777777" w:rsidR="00BD6B97" w:rsidRPr="007A7659" w:rsidRDefault="00BD6B97" w:rsidP="00AE5ED3">
            <w:pPr>
              <w:pStyle w:val="TableEntry"/>
              <w:rPr>
                <w:i/>
                <w:iCs/>
                <w:noProof w:val="0"/>
                <w:sz w:val="16"/>
              </w:rPr>
            </w:pPr>
            <w:r w:rsidRPr="007A7659">
              <w:rPr>
                <w:i/>
                <w:iCs/>
                <w:noProof w:val="0"/>
                <w:sz w:val="16"/>
              </w:rPr>
              <w:t>ParticipantObjectQuery</w:t>
            </w:r>
          </w:p>
        </w:tc>
        <w:tc>
          <w:tcPr>
            <w:tcW w:w="630" w:type="dxa"/>
            <w:vAlign w:val="center"/>
          </w:tcPr>
          <w:p w14:paraId="036ECC88" w14:textId="77777777" w:rsidR="00BD6B97" w:rsidRPr="007A7659" w:rsidRDefault="00BD6B97" w:rsidP="007E3B51">
            <w:pPr>
              <w:pStyle w:val="TableEntry"/>
              <w:jc w:val="center"/>
              <w:rPr>
                <w:i/>
                <w:iCs/>
                <w:noProof w:val="0"/>
                <w:sz w:val="16"/>
              </w:rPr>
            </w:pPr>
            <w:r w:rsidRPr="007A7659">
              <w:rPr>
                <w:i/>
                <w:iCs/>
                <w:noProof w:val="0"/>
                <w:sz w:val="16"/>
              </w:rPr>
              <w:t>U</w:t>
            </w:r>
          </w:p>
        </w:tc>
        <w:tc>
          <w:tcPr>
            <w:tcW w:w="4968" w:type="dxa"/>
            <w:vAlign w:val="center"/>
          </w:tcPr>
          <w:p w14:paraId="4CA9275E" w14:textId="77777777" w:rsidR="00BD6B97" w:rsidRPr="007A7659" w:rsidRDefault="00BD6B97" w:rsidP="00DA2336">
            <w:pPr>
              <w:pStyle w:val="TableEntry"/>
              <w:rPr>
                <w:i/>
                <w:iCs/>
                <w:noProof w:val="0"/>
                <w:sz w:val="16"/>
              </w:rPr>
            </w:pPr>
            <w:r w:rsidRPr="007A7659">
              <w:rPr>
                <w:i/>
                <w:iCs/>
                <w:noProof w:val="0"/>
                <w:sz w:val="16"/>
              </w:rPr>
              <w:t>not specialized</w:t>
            </w:r>
          </w:p>
        </w:tc>
      </w:tr>
      <w:tr w:rsidR="00BD6B97" w:rsidRPr="007A7659" w14:paraId="0E2F1AB4" w14:textId="77777777">
        <w:trPr>
          <w:cantSplit/>
        </w:trPr>
        <w:tc>
          <w:tcPr>
            <w:tcW w:w="1548" w:type="dxa"/>
            <w:vMerge/>
            <w:vAlign w:val="center"/>
          </w:tcPr>
          <w:p w14:paraId="1D724035" w14:textId="77777777" w:rsidR="00BD6B97" w:rsidRPr="007A7659" w:rsidRDefault="00BD6B97">
            <w:pPr>
              <w:pStyle w:val="TableLabel"/>
              <w:rPr>
                <w:rFonts w:ascii="Times New Roman" w:hAnsi="Times New Roman"/>
                <w:noProof w:val="0"/>
                <w:sz w:val="16"/>
              </w:rPr>
            </w:pPr>
          </w:p>
        </w:tc>
        <w:tc>
          <w:tcPr>
            <w:tcW w:w="2520" w:type="dxa"/>
            <w:vAlign w:val="center"/>
          </w:tcPr>
          <w:p w14:paraId="4315F643" w14:textId="77777777" w:rsidR="00BD6B97" w:rsidRPr="007A7659" w:rsidRDefault="00BD6B97" w:rsidP="00DA2336">
            <w:pPr>
              <w:pStyle w:val="TableEntry"/>
              <w:rPr>
                <w:i/>
                <w:iCs/>
                <w:noProof w:val="0"/>
                <w:sz w:val="16"/>
              </w:rPr>
            </w:pPr>
            <w:r w:rsidRPr="007A7659">
              <w:rPr>
                <w:i/>
                <w:iCs/>
                <w:noProof w:val="0"/>
                <w:sz w:val="16"/>
              </w:rPr>
              <w:t>ParticipantObjectDetail</w:t>
            </w:r>
          </w:p>
        </w:tc>
        <w:tc>
          <w:tcPr>
            <w:tcW w:w="630" w:type="dxa"/>
            <w:vAlign w:val="center"/>
          </w:tcPr>
          <w:p w14:paraId="3C954D58" w14:textId="77777777" w:rsidR="00BD6B97" w:rsidRPr="007A7659" w:rsidRDefault="00BD6B97" w:rsidP="004A0919">
            <w:pPr>
              <w:pStyle w:val="TableEntry"/>
              <w:jc w:val="center"/>
              <w:rPr>
                <w:rFonts w:ascii="Arial" w:hAnsi="Arial"/>
                <w:b/>
                <w:i/>
                <w:iCs/>
                <w:noProof w:val="0"/>
                <w:kern w:val="28"/>
                <w:sz w:val="16"/>
              </w:rPr>
            </w:pPr>
            <w:r w:rsidRPr="007A7659">
              <w:rPr>
                <w:i/>
                <w:iCs/>
                <w:noProof w:val="0"/>
                <w:sz w:val="16"/>
              </w:rPr>
              <w:t>U</w:t>
            </w:r>
          </w:p>
        </w:tc>
        <w:tc>
          <w:tcPr>
            <w:tcW w:w="4968" w:type="dxa"/>
            <w:vAlign w:val="center"/>
          </w:tcPr>
          <w:p w14:paraId="46C4FD1D" w14:textId="77777777" w:rsidR="00BD6B97" w:rsidRPr="007A7659" w:rsidRDefault="00BD6B97" w:rsidP="00DA2336">
            <w:pPr>
              <w:pStyle w:val="TableEntry"/>
              <w:rPr>
                <w:i/>
                <w:iCs/>
                <w:noProof w:val="0"/>
                <w:sz w:val="16"/>
              </w:rPr>
            </w:pPr>
            <w:r w:rsidRPr="007A7659">
              <w:rPr>
                <w:i/>
                <w:iCs/>
                <w:noProof w:val="0"/>
                <w:sz w:val="16"/>
              </w:rPr>
              <w:t>not specialized</w:t>
            </w:r>
          </w:p>
        </w:tc>
      </w:tr>
    </w:tbl>
    <w:p w14:paraId="402024B6"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9B2F7F8" w14:textId="77777777" w:rsidTr="00AE5ED3">
        <w:trPr>
          <w:cantSplit/>
        </w:trPr>
        <w:tc>
          <w:tcPr>
            <w:tcW w:w="1548" w:type="dxa"/>
            <w:vMerge w:val="restart"/>
          </w:tcPr>
          <w:p w14:paraId="2C2D323C" w14:textId="77777777" w:rsidR="00BD6B97" w:rsidRPr="007A7659" w:rsidRDefault="00BD6B97" w:rsidP="0002013A">
            <w:pPr>
              <w:pStyle w:val="TableEntryHeader"/>
            </w:pPr>
            <w:r w:rsidRPr="007A7659">
              <w:t>Query Parameters</w:t>
            </w:r>
          </w:p>
          <w:p w14:paraId="5CECF2A6"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0925B5C1" w14:textId="77777777" w:rsidR="00BD6B97" w:rsidRPr="007A7659" w:rsidRDefault="00BD6B97" w:rsidP="00DA2336">
            <w:pPr>
              <w:pStyle w:val="TableEntry"/>
              <w:rPr>
                <w:noProof w:val="0"/>
                <w:sz w:val="16"/>
              </w:rPr>
            </w:pPr>
            <w:r w:rsidRPr="007A7659">
              <w:rPr>
                <w:noProof w:val="0"/>
                <w:sz w:val="16"/>
              </w:rPr>
              <w:t>ParticipantObjectTypeCode</w:t>
            </w:r>
          </w:p>
        </w:tc>
        <w:tc>
          <w:tcPr>
            <w:tcW w:w="630" w:type="dxa"/>
            <w:vAlign w:val="center"/>
          </w:tcPr>
          <w:p w14:paraId="06BA72BA" w14:textId="77777777" w:rsidR="00BD6B97" w:rsidRPr="007A7659" w:rsidRDefault="00BD6B97" w:rsidP="00AE5ED3">
            <w:pPr>
              <w:pStyle w:val="TableEntry"/>
              <w:rPr>
                <w:noProof w:val="0"/>
                <w:sz w:val="16"/>
              </w:rPr>
            </w:pPr>
            <w:r w:rsidRPr="007A7659">
              <w:rPr>
                <w:noProof w:val="0"/>
                <w:sz w:val="16"/>
              </w:rPr>
              <w:t>M</w:t>
            </w:r>
          </w:p>
        </w:tc>
        <w:tc>
          <w:tcPr>
            <w:tcW w:w="4968" w:type="dxa"/>
            <w:vAlign w:val="center"/>
          </w:tcPr>
          <w:p w14:paraId="39CFF33B" w14:textId="77777777" w:rsidR="00BD6B97" w:rsidRPr="007A7659" w:rsidRDefault="00BD6B97" w:rsidP="00DA2336">
            <w:pPr>
              <w:pStyle w:val="TableEntry"/>
              <w:rPr>
                <w:noProof w:val="0"/>
                <w:sz w:val="16"/>
              </w:rPr>
            </w:pPr>
            <w:r w:rsidRPr="007A7659">
              <w:rPr>
                <w:noProof w:val="0"/>
                <w:sz w:val="16"/>
              </w:rPr>
              <w:t>“2” (system object)</w:t>
            </w:r>
          </w:p>
        </w:tc>
      </w:tr>
      <w:tr w:rsidR="00BD6B97" w:rsidRPr="007A7659" w14:paraId="60F2CA96" w14:textId="77777777">
        <w:trPr>
          <w:cantSplit/>
        </w:trPr>
        <w:tc>
          <w:tcPr>
            <w:tcW w:w="1548" w:type="dxa"/>
            <w:vMerge/>
            <w:vAlign w:val="center"/>
          </w:tcPr>
          <w:p w14:paraId="61DFE79E" w14:textId="77777777" w:rsidR="00BD6B97" w:rsidRPr="007A7659" w:rsidRDefault="00BD6B97">
            <w:pPr>
              <w:pStyle w:val="TableLabel"/>
              <w:rPr>
                <w:rFonts w:ascii="Times New Roman" w:hAnsi="Times New Roman"/>
                <w:noProof w:val="0"/>
                <w:sz w:val="16"/>
              </w:rPr>
            </w:pPr>
          </w:p>
        </w:tc>
        <w:tc>
          <w:tcPr>
            <w:tcW w:w="2520" w:type="dxa"/>
            <w:vAlign w:val="center"/>
          </w:tcPr>
          <w:p w14:paraId="65C5826C" w14:textId="77777777" w:rsidR="00BD6B97" w:rsidRPr="007A7659" w:rsidRDefault="00BD6B97" w:rsidP="00DA2336">
            <w:pPr>
              <w:pStyle w:val="TableEntry"/>
              <w:rPr>
                <w:noProof w:val="0"/>
                <w:sz w:val="16"/>
              </w:rPr>
            </w:pPr>
            <w:r w:rsidRPr="007A7659">
              <w:rPr>
                <w:noProof w:val="0"/>
                <w:sz w:val="16"/>
              </w:rPr>
              <w:t>ParticipantObjectTypeCodeRole</w:t>
            </w:r>
          </w:p>
        </w:tc>
        <w:tc>
          <w:tcPr>
            <w:tcW w:w="630" w:type="dxa"/>
            <w:vAlign w:val="center"/>
          </w:tcPr>
          <w:p w14:paraId="652943E5" w14:textId="77777777" w:rsidR="00BD6B97" w:rsidRPr="007A7659" w:rsidRDefault="00BD6B97" w:rsidP="00AE5ED3">
            <w:pPr>
              <w:pStyle w:val="TableEntry"/>
              <w:rPr>
                <w:noProof w:val="0"/>
                <w:sz w:val="16"/>
              </w:rPr>
            </w:pPr>
            <w:r w:rsidRPr="007A7659">
              <w:rPr>
                <w:noProof w:val="0"/>
                <w:sz w:val="16"/>
              </w:rPr>
              <w:t>M</w:t>
            </w:r>
          </w:p>
        </w:tc>
        <w:tc>
          <w:tcPr>
            <w:tcW w:w="4968" w:type="dxa"/>
            <w:vAlign w:val="center"/>
          </w:tcPr>
          <w:p w14:paraId="7B1EA026" w14:textId="77777777" w:rsidR="00BD6B97" w:rsidRPr="007A7659" w:rsidRDefault="00BD6B97" w:rsidP="00DA2336">
            <w:pPr>
              <w:pStyle w:val="TableEntry"/>
              <w:rPr>
                <w:noProof w:val="0"/>
                <w:sz w:val="16"/>
              </w:rPr>
            </w:pPr>
            <w:r w:rsidRPr="007A7659">
              <w:rPr>
                <w:noProof w:val="0"/>
                <w:sz w:val="16"/>
              </w:rPr>
              <w:t>“24” (query)</w:t>
            </w:r>
          </w:p>
        </w:tc>
      </w:tr>
      <w:tr w:rsidR="00BD6B97" w:rsidRPr="007A7659" w14:paraId="3031F91F" w14:textId="77777777">
        <w:trPr>
          <w:cantSplit/>
        </w:trPr>
        <w:tc>
          <w:tcPr>
            <w:tcW w:w="1548" w:type="dxa"/>
            <w:vMerge/>
            <w:vAlign w:val="center"/>
          </w:tcPr>
          <w:p w14:paraId="5D52D533" w14:textId="77777777" w:rsidR="00BD6B97" w:rsidRPr="007A7659" w:rsidRDefault="00BD6B97">
            <w:pPr>
              <w:pStyle w:val="TableLabel"/>
              <w:rPr>
                <w:rFonts w:ascii="Times New Roman" w:hAnsi="Times New Roman"/>
                <w:noProof w:val="0"/>
                <w:sz w:val="16"/>
              </w:rPr>
            </w:pPr>
          </w:p>
        </w:tc>
        <w:tc>
          <w:tcPr>
            <w:tcW w:w="2520" w:type="dxa"/>
            <w:vAlign w:val="center"/>
          </w:tcPr>
          <w:p w14:paraId="4DC9F745" w14:textId="77777777" w:rsidR="00BD6B97" w:rsidRPr="007A7659" w:rsidRDefault="00BD6B97" w:rsidP="00DA2336">
            <w:pPr>
              <w:pStyle w:val="TableEntry"/>
              <w:rPr>
                <w:i/>
                <w:iCs/>
                <w:noProof w:val="0"/>
                <w:sz w:val="16"/>
              </w:rPr>
            </w:pPr>
            <w:r w:rsidRPr="007A7659">
              <w:rPr>
                <w:i/>
                <w:iCs/>
                <w:noProof w:val="0"/>
                <w:sz w:val="16"/>
              </w:rPr>
              <w:t>ParticipantObjectDataLifeCycle</w:t>
            </w:r>
          </w:p>
        </w:tc>
        <w:tc>
          <w:tcPr>
            <w:tcW w:w="630" w:type="dxa"/>
            <w:vAlign w:val="center"/>
          </w:tcPr>
          <w:p w14:paraId="581FE190" w14:textId="77777777" w:rsidR="00BD6B97" w:rsidRPr="007A7659" w:rsidRDefault="00BD6B97" w:rsidP="00AE5ED3">
            <w:pPr>
              <w:pStyle w:val="TableEntry"/>
              <w:rPr>
                <w:i/>
                <w:iCs/>
                <w:noProof w:val="0"/>
                <w:sz w:val="16"/>
              </w:rPr>
            </w:pPr>
            <w:r w:rsidRPr="007A7659">
              <w:rPr>
                <w:i/>
                <w:iCs/>
                <w:noProof w:val="0"/>
                <w:sz w:val="16"/>
              </w:rPr>
              <w:t>U</w:t>
            </w:r>
          </w:p>
        </w:tc>
        <w:tc>
          <w:tcPr>
            <w:tcW w:w="4968" w:type="dxa"/>
            <w:vAlign w:val="center"/>
          </w:tcPr>
          <w:p w14:paraId="5A1D46CC" w14:textId="77777777" w:rsidR="00BD6B97" w:rsidRPr="007A7659" w:rsidRDefault="00BD6B97" w:rsidP="00DA2336">
            <w:pPr>
              <w:pStyle w:val="TableEntry"/>
              <w:rPr>
                <w:i/>
                <w:iCs/>
                <w:noProof w:val="0"/>
                <w:sz w:val="16"/>
              </w:rPr>
            </w:pPr>
            <w:r w:rsidRPr="007A7659">
              <w:rPr>
                <w:i/>
                <w:iCs/>
                <w:noProof w:val="0"/>
                <w:sz w:val="16"/>
              </w:rPr>
              <w:t>not specialized</w:t>
            </w:r>
          </w:p>
        </w:tc>
      </w:tr>
      <w:tr w:rsidR="00BD6B97" w:rsidRPr="007A7659" w14:paraId="13E7E80D" w14:textId="77777777">
        <w:trPr>
          <w:cantSplit/>
        </w:trPr>
        <w:tc>
          <w:tcPr>
            <w:tcW w:w="1548" w:type="dxa"/>
            <w:vMerge/>
            <w:vAlign w:val="center"/>
          </w:tcPr>
          <w:p w14:paraId="082EDB27" w14:textId="77777777" w:rsidR="00BD6B97" w:rsidRPr="007A7659" w:rsidRDefault="00BD6B97">
            <w:pPr>
              <w:pStyle w:val="TableLabel"/>
              <w:rPr>
                <w:rFonts w:ascii="Times New Roman" w:hAnsi="Times New Roman"/>
                <w:noProof w:val="0"/>
                <w:sz w:val="16"/>
              </w:rPr>
            </w:pPr>
          </w:p>
        </w:tc>
        <w:tc>
          <w:tcPr>
            <w:tcW w:w="2520" w:type="dxa"/>
            <w:vAlign w:val="center"/>
          </w:tcPr>
          <w:p w14:paraId="089A2630" w14:textId="77777777" w:rsidR="00BD6B97" w:rsidRPr="007A7659" w:rsidRDefault="00BD6B97" w:rsidP="00DA2336">
            <w:pPr>
              <w:pStyle w:val="TableEntry"/>
              <w:rPr>
                <w:noProof w:val="0"/>
                <w:sz w:val="16"/>
              </w:rPr>
            </w:pPr>
            <w:r w:rsidRPr="007A7659">
              <w:rPr>
                <w:noProof w:val="0"/>
                <w:sz w:val="16"/>
              </w:rPr>
              <w:t>ParticipantObjectIDTypeCode</w:t>
            </w:r>
          </w:p>
        </w:tc>
        <w:tc>
          <w:tcPr>
            <w:tcW w:w="630" w:type="dxa"/>
            <w:vAlign w:val="center"/>
          </w:tcPr>
          <w:p w14:paraId="1CB7A9B3" w14:textId="77777777" w:rsidR="00BD6B97" w:rsidRPr="007A7659" w:rsidRDefault="00BD6B97" w:rsidP="00AE5ED3">
            <w:pPr>
              <w:pStyle w:val="TableEntry"/>
              <w:rPr>
                <w:noProof w:val="0"/>
                <w:sz w:val="16"/>
              </w:rPr>
            </w:pPr>
            <w:r w:rsidRPr="007A7659">
              <w:rPr>
                <w:noProof w:val="0"/>
                <w:sz w:val="16"/>
              </w:rPr>
              <w:t>M</w:t>
            </w:r>
          </w:p>
        </w:tc>
        <w:tc>
          <w:tcPr>
            <w:tcW w:w="4968" w:type="dxa"/>
            <w:vAlign w:val="center"/>
          </w:tcPr>
          <w:p w14:paraId="4CF5FC96" w14:textId="77777777" w:rsidR="00BD6B97" w:rsidRPr="007A7659" w:rsidRDefault="00BD6B97" w:rsidP="00DA2336">
            <w:pPr>
              <w:pStyle w:val="TableEntry"/>
              <w:rPr>
                <w:noProof w:val="0"/>
                <w:sz w:val="16"/>
              </w:rPr>
            </w:pPr>
            <w:r w:rsidRPr="007A7659">
              <w:rPr>
                <w:noProof w:val="0"/>
                <w:sz w:val="16"/>
              </w:rPr>
              <w:t>EV(“ITI-9”, “IHE Transactions”, “PIX Query”)</w:t>
            </w:r>
          </w:p>
        </w:tc>
      </w:tr>
      <w:tr w:rsidR="00BD6B97" w:rsidRPr="007A7659" w14:paraId="43AFFB0F" w14:textId="77777777">
        <w:trPr>
          <w:cantSplit/>
        </w:trPr>
        <w:tc>
          <w:tcPr>
            <w:tcW w:w="1548" w:type="dxa"/>
            <w:vMerge/>
            <w:vAlign w:val="center"/>
          </w:tcPr>
          <w:p w14:paraId="42BE013B" w14:textId="77777777" w:rsidR="00BD6B97" w:rsidRPr="007A7659" w:rsidRDefault="00BD6B97">
            <w:pPr>
              <w:pStyle w:val="TableLabel"/>
              <w:rPr>
                <w:rFonts w:ascii="Times New Roman" w:hAnsi="Times New Roman"/>
                <w:noProof w:val="0"/>
                <w:sz w:val="16"/>
              </w:rPr>
            </w:pPr>
          </w:p>
        </w:tc>
        <w:tc>
          <w:tcPr>
            <w:tcW w:w="2520" w:type="dxa"/>
            <w:vAlign w:val="center"/>
          </w:tcPr>
          <w:p w14:paraId="0E420B5B" w14:textId="77777777" w:rsidR="00BD6B97" w:rsidRPr="007A7659" w:rsidRDefault="00BD6B97" w:rsidP="00DA2336">
            <w:pPr>
              <w:pStyle w:val="TableEntry"/>
              <w:rPr>
                <w:i/>
                <w:iCs/>
                <w:noProof w:val="0"/>
                <w:sz w:val="16"/>
              </w:rPr>
            </w:pPr>
            <w:r w:rsidRPr="007A7659">
              <w:rPr>
                <w:i/>
                <w:iCs/>
                <w:noProof w:val="0"/>
                <w:sz w:val="16"/>
              </w:rPr>
              <w:t>ParticipantObjectSensitivity</w:t>
            </w:r>
          </w:p>
        </w:tc>
        <w:tc>
          <w:tcPr>
            <w:tcW w:w="630" w:type="dxa"/>
            <w:vAlign w:val="center"/>
          </w:tcPr>
          <w:p w14:paraId="16BA4A26" w14:textId="77777777" w:rsidR="00BD6B97" w:rsidRPr="007A7659" w:rsidRDefault="00BD6B97" w:rsidP="00AE5ED3">
            <w:pPr>
              <w:pStyle w:val="TableEntry"/>
              <w:rPr>
                <w:i/>
                <w:iCs/>
                <w:noProof w:val="0"/>
                <w:sz w:val="16"/>
              </w:rPr>
            </w:pPr>
            <w:r w:rsidRPr="007A7659">
              <w:rPr>
                <w:i/>
                <w:iCs/>
                <w:noProof w:val="0"/>
                <w:sz w:val="16"/>
              </w:rPr>
              <w:t>U</w:t>
            </w:r>
          </w:p>
        </w:tc>
        <w:tc>
          <w:tcPr>
            <w:tcW w:w="4968" w:type="dxa"/>
            <w:vAlign w:val="center"/>
          </w:tcPr>
          <w:p w14:paraId="03BB4E1A" w14:textId="77777777" w:rsidR="00BD6B97" w:rsidRPr="007A7659" w:rsidRDefault="00BD6B97" w:rsidP="00DA2336">
            <w:pPr>
              <w:pStyle w:val="TableEntry"/>
              <w:rPr>
                <w:i/>
                <w:iCs/>
                <w:noProof w:val="0"/>
                <w:sz w:val="16"/>
              </w:rPr>
            </w:pPr>
            <w:r w:rsidRPr="007A7659">
              <w:rPr>
                <w:i/>
                <w:iCs/>
                <w:noProof w:val="0"/>
                <w:sz w:val="16"/>
              </w:rPr>
              <w:t>not specialized</w:t>
            </w:r>
          </w:p>
        </w:tc>
      </w:tr>
      <w:tr w:rsidR="00BD6B97" w:rsidRPr="007A7659" w14:paraId="5BCFCC55" w14:textId="77777777">
        <w:trPr>
          <w:cantSplit/>
        </w:trPr>
        <w:tc>
          <w:tcPr>
            <w:tcW w:w="1548" w:type="dxa"/>
            <w:vMerge/>
            <w:vAlign w:val="center"/>
          </w:tcPr>
          <w:p w14:paraId="513F5074"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04FE6276" w14:textId="77777777" w:rsidR="00BD6B97" w:rsidRPr="007A7659" w:rsidRDefault="00BD6B97" w:rsidP="00DA2336">
            <w:pPr>
              <w:pStyle w:val="TableEntry"/>
              <w:rPr>
                <w:i/>
                <w:iCs/>
                <w:noProof w:val="0"/>
                <w:sz w:val="16"/>
              </w:rPr>
            </w:pPr>
            <w:r w:rsidRPr="007A7659">
              <w:rPr>
                <w:i/>
                <w:iCs/>
                <w:noProof w:val="0"/>
                <w:sz w:val="16"/>
              </w:rPr>
              <w:t>ParticipantObjectID</w:t>
            </w:r>
          </w:p>
        </w:tc>
        <w:tc>
          <w:tcPr>
            <w:tcW w:w="630" w:type="dxa"/>
            <w:vAlign w:val="center"/>
          </w:tcPr>
          <w:p w14:paraId="2E14070F" w14:textId="77777777" w:rsidR="00BD6B97" w:rsidRPr="007A7659" w:rsidRDefault="00BD6B97" w:rsidP="00AE5ED3">
            <w:pPr>
              <w:pStyle w:val="TableEntry"/>
              <w:rPr>
                <w:i/>
                <w:iCs/>
                <w:noProof w:val="0"/>
                <w:sz w:val="16"/>
              </w:rPr>
            </w:pPr>
            <w:r w:rsidRPr="007A7659">
              <w:rPr>
                <w:i/>
                <w:iCs/>
                <w:noProof w:val="0"/>
                <w:sz w:val="16"/>
              </w:rPr>
              <w:t>U</w:t>
            </w:r>
          </w:p>
        </w:tc>
        <w:tc>
          <w:tcPr>
            <w:tcW w:w="4968" w:type="dxa"/>
            <w:vAlign w:val="center"/>
          </w:tcPr>
          <w:p w14:paraId="515F9B25" w14:textId="77777777" w:rsidR="00BD6B97" w:rsidRPr="007A7659" w:rsidRDefault="00BD6B97" w:rsidP="00DA2336">
            <w:pPr>
              <w:pStyle w:val="TableEntry"/>
              <w:rPr>
                <w:i/>
                <w:iCs/>
                <w:noProof w:val="0"/>
                <w:sz w:val="16"/>
              </w:rPr>
            </w:pPr>
            <w:r w:rsidRPr="007A7659">
              <w:rPr>
                <w:i/>
                <w:iCs/>
                <w:noProof w:val="0"/>
                <w:sz w:val="16"/>
              </w:rPr>
              <w:t>not specialized</w:t>
            </w:r>
          </w:p>
        </w:tc>
      </w:tr>
      <w:tr w:rsidR="00BD6B97" w:rsidRPr="007A7659" w14:paraId="7E37807F" w14:textId="77777777">
        <w:trPr>
          <w:cantSplit/>
        </w:trPr>
        <w:tc>
          <w:tcPr>
            <w:tcW w:w="1548" w:type="dxa"/>
            <w:vMerge/>
            <w:vAlign w:val="center"/>
          </w:tcPr>
          <w:p w14:paraId="4DDEB650" w14:textId="77777777" w:rsidR="00BD6B97" w:rsidRPr="007A7659" w:rsidRDefault="00BD6B97">
            <w:pPr>
              <w:pStyle w:val="TableLabel"/>
              <w:rPr>
                <w:rFonts w:ascii="Times New Roman" w:hAnsi="Times New Roman"/>
                <w:noProof w:val="0"/>
                <w:sz w:val="16"/>
              </w:rPr>
            </w:pPr>
          </w:p>
        </w:tc>
        <w:tc>
          <w:tcPr>
            <w:tcW w:w="2520" w:type="dxa"/>
            <w:vAlign w:val="center"/>
          </w:tcPr>
          <w:p w14:paraId="7405084E" w14:textId="77777777" w:rsidR="00BD6B97" w:rsidRPr="007A7659" w:rsidRDefault="00BD6B97" w:rsidP="00DA2336">
            <w:pPr>
              <w:pStyle w:val="TableEntry"/>
              <w:rPr>
                <w:i/>
                <w:iCs/>
                <w:noProof w:val="0"/>
                <w:sz w:val="16"/>
              </w:rPr>
            </w:pPr>
            <w:r w:rsidRPr="007A7659">
              <w:rPr>
                <w:i/>
                <w:iCs/>
                <w:noProof w:val="0"/>
                <w:sz w:val="16"/>
              </w:rPr>
              <w:t>ParticipantObjectName</w:t>
            </w:r>
          </w:p>
        </w:tc>
        <w:tc>
          <w:tcPr>
            <w:tcW w:w="630" w:type="dxa"/>
            <w:vAlign w:val="center"/>
          </w:tcPr>
          <w:p w14:paraId="001C9219" w14:textId="77777777" w:rsidR="00BD6B97" w:rsidRPr="007A7659" w:rsidRDefault="00BD6B97" w:rsidP="00AE5ED3">
            <w:pPr>
              <w:pStyle w:val="TableEntry"/>
              <w:rPr>
                <w:i/>
                <w:iCs/>
                <w:noProof w:val="0"/>
                <w:sz w:val="16"/>
              </w:rPr>
            </w:pPr>
            <w:r w:rsidRPr="007A7659">
              <w:rPr>
                <w:i/>
                <w:iCs/>
                <w:noProof w:val="0"/>
                <w:sz w:val="16"/>
              </w:rPr>
              <w:t>U</w:t>
            </w:r>
          </w:p>
        </w:tc>
        <w:tc>
          <w:tcPr>
            <w:tcW w:w="4968" w:type="dxa"/>
            <w:vAlign w:val="center"/>
          </w:tcPr>
          <w:p w14:paraId="631D8300" w14:textId="77777777" w:rsidR="00BD6B97" w:rsidRPr="007A7659" w:rsidRDefault="00BD6B97" w:rsidP="00DA2336">
            <w:pPr>
              <w:pStyle w:val="TableEntry"/>
              <w:rPr>
                <w:i/>
                <w:iCs/>
                <w:noProof w:val="0"/>
                <w:sz w:val="16"/>
              </w:rPr>
            </w:pPr>
            <w:r w:rsidRPr="007A7659">
              <w:rPr>
                <w:i/>
                <w:iCs/>
                <w:noProof w:val="0"/>
                <w:sz w:val="16"/>
              </w:rPr>
              <w:t>not specialized</w:t>
            </w:r>
          </w:p>
        </w:tc>
      </w:tr>
      <w:tr w:rsidR="00BD6B97" w:rsidRPr="007A7659" w14:paraId="4E19C68B" w14:textId="77777777">
        <w:trPr>
          <w:cantSplit/>
        </w:trPr>
        <w:tc>
          <w:tcPr>
            <w:tcW w:w="1548" w:type="dxa"/>
            <w:vMerge/>
            <w:vAlign w:val="center"/>
          </w:tcPr>
          <w:p w14:paraId="32498D23"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AB83B13" w14:textId="77777777" w:rsidR="00BD6B97" w:rsidRPr="007A7659" w:rsidRDefault="00BD6B97" w:rsidP="00DA2336">
            <w:pPr>
              <w:pStyle w:val="TableEntry"/>
              <w:rPr>
                <w:noProof w:val="0"/>
                <w:sz w:val="16"/>
              </w:rPr>
            </w:pPr>
            <w:r w:rsidRPr="007A7659">
              <w:rPr>
                <w:noProof w:val="0"/>
                <w:sz w:val="16"/>
              </w:rPr>
              <w:t>ParticipantObjectQuery</w:t>
            </w:r>
          </w:p>
        </w:tc>
        <w:tc>
          <w:tcPr>
            <w:tcW w:w="630" w:type="dxa"/>
            <w:vAlign w:val="center"/>
          </w:tcPr>
          <w:p w14:paraId="18BF2D0F" w14:textId="77777777" w:rsidR="00BD6B97" w:rsidRPr="007A7659" w:rsidRDefault="00BD6B97" w:rsidP="00AE5ED3">
            <w:pPr>
              <w:pStyle w:val="TableEntry"/>
              <w:rPr>
                <w:noProof w:val="0"/>
                <w:sz w:val="16"/>
              </w:rPr>
            </w:pPr>
            <w:r w:rsidRPr="007A7659">
              <w:rPr>
                <w:noProof w:val="0"/>
                <w:sz w:val="16"/>
              </w:rPr>
              <w:t>M</w:t>
            </w:r>
          </w:p>
        </w:tc>
        <w:tc>
          <w:tcPr>
            <w:tcW w:w="4968" w:type="dxa"/>
          </w:tcPr>
          <w:p w14:paraId="7930542A" w14:textId="77777777" w:rsidR="00BD6B97" w:rsidRPr="007A7659" w:rsidRDefault="00BD6B97" w:rsidP="00DA2336">
            <w:pPr>
              <w:pStyle w:val="TableEntry"/>
              <w:rPr>
                <w:noProof w:val="0"/>
                <w:sz w:val="16"/>
              </w:rPr>
            </w:pPr>
            <w:r w:rsidRPr="007A7659">
              <w:rPr>
                <w:noProof w:val="0"/>
                <w:sz w:val="16"/>
              </w:rPr>
              <w:t>The complete query message (including MSH and QPD segments), base64 encoded.</w:t>
            </w:r>
          </w:p>
        </w:tc>
      </w:tr>
      <w:tr w:rsidR="00BD6B97" w:rsidRPr="007A7659" w14:paraId="70469361" w14:textId="77777777">
        <w:trPr>
          <w:cantSplit/>
        </w:trPr>
        <w:tc>
          <w:tcPr>
            <w:tcW w:w="1548" w:type="dxa"/>
            <w:vMerge/>
            <w:vAlign w:val="center"/>
          </w:tcPr>
          <w:p w14:paraId="4DE2A2EE" w14:textId="77777777" w:rsidR="00BD6B97" w:rsidRPr="007A7659" w:rsidRDefault="00BD6B97">
            <w:pPr>
              <w:pStyle w:val="TableLabel"/>
              <w:rPr>
                <w:rFonts w:ascii="Times New Roman" w:hAnsi="Times New Roman"/>
                <w:noProof w:val="0"/>
                <w:sz w:val="16"/>
              </w:rPr>
            </w:pPr>
          </w:p>
        </w:tc>
        <w:tc>
          <w:tcPr>
            <w:tcW w:w="2520" w:type="dxa"/>
            <w:vAlign w:val="center"/>
          </w:tcPr>
          <w:p w14:paraId="0A915589" w14:textId="77777777" w:rsidR="00BD6B97" w:rsidRPr="007A7659" w:rsidRDefault="00BD6B97" w:rsidP="00DA2336">
            <w:pPr>
              <w:pStyle w:val="TableEntry"/>
              <w:rPr>
                <w:noProof w:val="0"/>
                <w:sz w:val="16"/>
              </w:rPr>
            </w:pPr>
            <w:r w:rsidRPr="007A7659">
              <w:rPr>
                <w:noProof w:val="0"/>
                <w:sz w:val="16"/>
              </w:rPr>
              <w:t>ParticipantObjectDetail</w:t>
            </w:r>
          </w:p>
        </w:tc>
        <w:tc>
          <w:tcPr>
            <w:tcW w:w="630" w:type="dxa"/>
            <w:vAlign w:val="center"/>
          </w:tcPr>
          <w:p w14:paraId="048B30C8" w14:textId="77777777" w:rsidR="00BD6B97" w:rsidRPr="007A7659" w:rsidRDefault="00BD6B97" w:rsidP="00AE5ED3">
            <w:pPr>
              <w:pStyle w:val="TableEntry"/>
              <w:rPr>
                <w:noProof w:val="0"/>
                <w:sz w:val="16"/>
              </w:rPr>
            </w:pPr>
            <w:r w:rsidRPr="007A7659">
              <w:rPr>
                <w:noProof w:val="0"/>
                <w:sz w:val="16"/>
              </w:rPr>
              <w:t>M</w:t>
            </w:r>
          </w:p>
        </w:tc>
        <w:tc>
          <w:tcPr>
            <w:tcW w:w="4968" w:type="dxa"/>
            <w:vAlign w:val="center"/>
          </w:tcPr>
          <w:p w14:paraId="6ADB0B1F" w14:textId="77777777" w:rsidR="00BD6B97" w:rsidRPr="007A7659" w:rsidRDefault="00BD6B97" w:rsidP="00DA2336">
            <w:pPr>
              <w:pStyle w:val="TableEntry"/>
              <w:rPr>
                <w:noProof w:val="0"/>
                <w:sz w:val="16"/>
              </w:rPr>
            </w:pPr>
            <w:r w:rsidRPr="007A7659">
              <w:rPr>
                <w:noProof w:val="0"/>
                <w:sz w:val="16"/>
              </w:rPr>
              <w:t>Type=MSH-10 (the literal string), Value=the value of MSH-10 (from the message content, base64 encoded)</w:t>
            </w:r>
          </w:p>
        </w:tc>
      </w:tr>
    </w:tbl>
    <w:p w14:paraId="5E90D876" w14:textId="77777777" w:rsidR="009D37D3" w:rsidRPr="007A7659" w:rsidRDefault="00BD6B97" w:rsidP="00DA67EC">
      <w:pPr>
        <w:pStyle w:val="Heading5"/>
        <w:numPr>
          <w:ilvl w:val="4"/>
          <w:numId w:val="19"/>
        </w:numPr>
        <w:rPr>
          <w:noProof w:val="0"/>
        </w:rPr>
      </w:pPr>
      <w:r w:rsidRPr="007A7659">
        <w:rPr>
          <w:noProof w:val="0"/>
        </w:rPr>
        <w:t>Patient Identifier Cross-reference Manager audit message:</w:t>
      </w:r>
      <w:bookmarkStart w:id="1447" w:name="_Toc487128069"/>
      <w:bookmarkStart w:id="1448" w:name="_Toc487128645"/>
      <w:bookmarkStart w:id="1449" w:name="_Toc487129190"/>
      <w:bookmarkEnd w:id="1447"/>
      <w:bookmarkEnd w:id="1448"/>
      <w:bookmarkEnd w:id="1449"/>
    </w:p>
    <w:tbl>
      <w:tblPr>
        <w:tblW w:w="9666" w:type="dxa"/>
        <w:tblLayout w:type="fixed"/>
        <w:tblLook w:val="0000" w:firstRow="0" w:lastRow="0" w:firstColumn="0" w:lastColumn="0" w:noHBand="0" w:noVBand="0"/>
      </w:tblPr>
      <w:tblGrid>
        <w:gridCol w:w="1458"/>
        <w:gridCol w:w="2610"/>
        <w:gridCol w:w="720"/>
        <w:gridCol w:w="4878"/>
      </w:tblGrid>
      <w:tr w:rsidR="00BD6B97" w:rsidRPr="007A7659" w14:paraId="5B4592B5" w14:textId="77777777" w:rsidTr="007E3B51">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75CD1A2E" w14:textId="77777777" w:rsidR="00BD6B97" w:rsidRPr="007A7659" w:rsidRDefault="00BD6B97" w:rsidP="0002013A">
            <w:pPr>
              <w:pStyle w:val="TableEntryHeader"/>
            </w:pPr>
            <w:bookmarkStart w:id="1450" w:name="_Toc487128070"/>
            <w:bookmarkStart w:id="1451" w:name="_Toc487128646"/>
            <w:bookmarkStart w:id="1452" w:name="_Toc487129191"/>
            <w:bookmarkEnd w:id="1450"/>
            <w:bookmarkEnd w:id="1451"/>
            <w:bookmarkEnd w:id="1452"/>
          </w:p>
        </w:tc>
        <w:tc>
          <w:tcPr>
            <w:tcW w:w="2610" w:type="dxa"/>
            <w:tcBorders>
              <w:top w:val="single" w:sz="4" w:space="0" w:color="auto"/>
              <w:left w:val="single" w:sz="4" w:space="0" w:color="auto"/>
              <w:bottom w:val="single" w:sz="4" w:space="0" w:color="auto"/>
              <w:right w:val="single" w:sz="4" w:space="0" w:color="auto"/>
            </w:tcBorders>
            <w:vAlign w:val="center"/>
          </w:tcPr>
          <w:p w14:paraId="58724574" w14:textId="77777777" w:rsidR="00BD6B97" w:rsidRPr="007A7659" w:rsidRDefault="00BD6B97" w:rsidP="0002013A">
            <w:pPr>
              <w:pStyle w:val="TableEntryHeader"/>
            </w:pPr>
            <w:r w:rsidRPr="007A7659">
              <w:t>Field Name</w:t>
            </w:r>
            <w:bookmarkStart w:id="1453" w:name="_Toc487128071"/>
            <w:bookmarkStart w:id="1454" w:name="_Toc487128647"/>
            <w:bookmarkStart w:id="1455" w:name="_Toc487129192"/>
            <w:bookmarkEnd w:id="1453"/>
            <w:bookmarkEnd w:id="1454"/>
            <w:bookmarkEnd w:id="1455"/>
          </w:p>
        </w:tc>
        <w:tc>
          <w:tcPr>
            <w:tcW w:w="720" w:type="dxa"/>
            <w:tcBorders>
              <w:top w:val="single" w:sz="4" w:space="0" w:color="auto"/>
              <w:left w:val="single" w:sz="4" w:space="0" w:color="auto"/>
              <w:bottom w:val="single" w:sz="4" w:space="0" w:color="auto"/>
              <w:right w:val="single" w:sz="4" w:space="0" w:color="auto"/>
            </w:tcBorders>
            <w:vAlign w:val="center"/>
          </w:tcPr>
          <w:p w14:paraId="32DF5EF7" w14:textId="77777777" w:rsidR="00BD6B97" w:rsidRPr="007A7659" w:rsidRDefault="00BD6B97" w:rsidP="0002013A">
            <w:pPr>
              <w:pStyle w:val="TableEntryHeader"/>
            </w:pPr>
            <w:r w:rsidRPr="007A7659">
              <w:t>Opt</w:t>
            </w:r>
            <w:bookmarkStart w:id="1456" w:name="_Toc487128072"/>
            <w:bookmarkStart w:id="1457" w:name="_Toc487128648"/>
            <w:bookmarkStart w:id="1458" w:name="_Toc487129193"/>
            <w:bookmarkEnd w:id="1456"/>
            <w:bookmarkEnd w:id="1457"/>
            <w:bookmarkEnd w:id="1458"/>
          </w:p>
        </w:tc>
        <w:tc>
          <w:tcPr>
            <w:tcW w:w="4878" w:type="dxa"/>
            <w:tcBorders>
              <w:top w:val="single" w:sz="4" w:space="0" w:color="auto"/>
              <w:left w:val="single" w:sz="4" w:space="0" w:color="auto"/>
              <w:bottom w:val="single" w:sz="4" w:space="0" w:color="auto"/>
              <w:right w:val="single" w:sz="4" w:space="0" w:color="auto"/>
            </w:tcBorders>
            <w:vAlign w:val="center"/>
          </w:tcPr>
          <w:p w14:paraId="3E4AEBD1" w14:textId="77777777" w:rsidR="00BD6B97" w:rsidRPr="007A7659" w:rsidRDefault="00BD6B97" w:rsidP="0002013A">
            <w:pPr>
              <w:pStyle w:val="TableEntryHeader"/>
            </w:pPr>
            <w:r w:rsidRPr="007A7659">
              <w:t>Value Constraints</w:t>
            </w:r>
            <w:bookmarkStart w:id="1459" w:name="_Toc487128073"/>
            <w:bookmarkStart w:id="1460" w:name="_Toc487128649"/>
            <w:bookmarkStart w:id="1461" w:name="_Toc487129194"/>
            <w:bookmarkEnd w:id="1459"/>
            <w:bookmarkEnd w:id="1460"/>
            <w:bookmarkEnd w:id="1461"/>
          </w:p>
        </w:tc>
        <w:bookmarkStart w:id="1462" w:name="_Toc487128074"/>
        <w:bookmarkStart w:id="1463" w:name="_Toc487128650"/>
        <w:bookmarkStart w:id="1464" w:name="_Toc487129195"/>
        <w:bookmarkEnd w:id="1462"/>
        <w:bookmarkEnd w:id="1463"/>
        <w:bookmarkEnd w:id="1464"/>
      </w:tr>
      <w:tr w:rsidR="00BD6B97" w:rsidRPr="007A7659" w14:paraId="54C865C2" w14:textId="77777777" w:rsidTr="007E3B51">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171A052B" w14:textId="77777777" w:rsidR="00BD6B97" w:rsidRPr="007A7659" w:rsidRDefault="00BD6B97" w:rsidP="0002013A">
            <w:pPr>
              <w:pStyle w:val="TableEntryHeader"/>
            </w:pPr>
            <w:r w:rsidRPr="007A7659">
              <w:t>Event</w:t>
            </w:r>
            <w:bookmarkStart w:id="1465" w:name="_Toc487128075"/>
            <w:bookmarkStart w:id="1466" w:name="_Toc487128651"/>
            <w:bookmarkStart w:id="1467" w:name="_Toc487129196"/>
            <w:bookmarkEnd w:id="1465"/>
            <w:bookmarkEnd w:id="1466"/>
            <w:bookmarkEnd w:id="1467"/>
          </w:p>
          <w:p w14:paraId="5C450D2C"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bookmarkStart w:id="1468" w:name="_Toc487128076"/>
            <w:bookmarkStart w:id="1469" w:name="_Toc487128652"/>
            <w:bookmarkStart w:id="1470" w:name="_Toc487129197"/>
            <w:bookmarkEnd w:id="1468"/>
            <w:bookmarkEnd w:id="1469"/>
            <w:bookmarkEnd w:id="1470"/>
          </w:p>
        </w:tc>
        <w:tc>
          <w:tcPr>
            <w:tcW w:w="2610" w:type="dxa"/>
            <w:tcBorders>
              <w:top w:val="single" w:sz="4" w:space="0" w:color="auto"/>
              <w:left w:val="single" w:sz="4" w:space="0" w:color="auto"/>
              <w:bottom w:val="single" w:sz="4" w:space="0" w:color="auto"/>
              <w:right w:val="single" w:sz="4" w:space="0" w:color="auto"/>
            </w:tcBorders>
            <w:vAlign w:val="center"/>
          </w:tcPr>
          <w:p w14:paraId="601746EB" w14:textId="77777777" w:rsidR="00BD6B97" w:rsidRPr="007A7659" w:rsidRDefault="00BD6B97">
            <w:pPr>
              <w:pStyle w:val="TableEntry"/>
              <w:rPr>
                <w:noProof w:val="0"/>
                <w:sz w:val="16"/>
              </w:rPr>
            </w:pPr>
            <w:r w:rsidRPr="007A7659">
              <w:rPr>
                <w:noProof w:val="0"/>
                <w:sz w:val="16"/>
              </w:rPr>
              <w:t>EventID</w:t>
            </w:r>
            <w:bookmarkStart w:id="1471" w:name="_Toc487128077"/>
            <w:bookmarkStart w:id="1472" w:name="_Toc487128653"/>
            <w:bookmarkStart w:id="1473" w:name="_Toc487129198"/>
            <w:bookmarkEnd w:id="1471"/>
            <w:bookmarkEnd w:id="1472"/>
            <w:bookmarkEnd w:id="1473"/>
          </w:p>
        </w:tc>
        <w:tc>
          <w:tcPr>
            <w:tcW w:w="720" w:type="dxa"/>
            <w:tcBorders>
              <w:top w:val="single" w:sz="4" w:space="0" w:color="auto"/>
              <w:left w:val="single" w:sz="4" w:space="0" w:color="auto"/>
              <w:bottom w:val="single" w:sz="4" w:space="0" w:color="auto"/>
              <w:right w:val="single" w:sz="4" w:space="0" w:color="auto"/>
            </w:tcBorders>
            <w:vAlign w:val="center"/>
          </w:tcPr>
          <w:p w14:paraId="7808A1D3" w14:textId="77777777" w:rsidR="00BD6B97" w:rsidRPr="007A7659" w:rsidRDefault="00BD6B97">
            <w:pPr>
              <w:pStyle w:val="TableEntry"/>
              <w:jc w:val="center"/>
              <w:rPr>
                <w:noProof w:val="0"/>
                <w:sz w:val="16"/>
              </w:rPr>
            </w:pPr>
            <w:r w:rsidRPr="007A7659">
              <w:rPr>
                <w:noProof w:val="0"/>
                <w:sz w:val="16"/>
              </w:rPr>
              <w:t>M</w:t>
            </w:r>
            <w:bookmarkStart w:id="1474" w:name="_Toc487128078"/>
            <w:bookmarkStart w:id="1475" w:name="_Toc487128654"/>
            <w:bookmarkStart w:id="1476" w:name="_Toc487129199"/>
            <w:bookmarkEnd w:id="1474"/>
            <w:bookmarkEnd w:id="1475"/>
            <w:bookmarkEnd w:id="1476"/>
          </w:p>
        </w:tc>
        <w:tc>
          <w:tcPr>
            <w:tcW w:w="4878" w:type="dxa"/>
            <w:tcBorders>
              <w:top w:val="single" w:sz="4" w:space="0" w:color="auto"/>
              <w:left w:val="single" w:sz="4" w:space="0" w:color="auto"/>
              <w:bottom w:val="single" w:sz="4" w:space="0" w:color="auto"/>
              <w:right w:val="single" w:sz="4" w:space="0" w:color="auto"/>
            </w:tcBorders>
            <w:vAlign w:val="center"/>
          </w:tcPr>
          <w:p w14:paraId="7E351089" w14:textId="77777777" w:rsidR="00BD6B97" w:rsidRPr="007A7659" w:rsidRDefault="00BD6B97">
            <w:pPr>
              <w:pStyle w:val="TableEntry"/>
              <w:rPr>
                <w:noProof w:val="0"/>
                <w:sz w:val="16"/>
              </w:rPr>
            </w:pPr>
            <w:r w:rsidRPr="007A7659">
              <w:rPr>
                <w:noProof w:val="0"/>
                <w:sz w:val="16"/>
              </w:rPr>
              <w:t>EV(110112, DCM, “Query”)</w:t>
            </w:r>
            <w:bookmarkStart w:id="1477" w:name="_Toc487128079"/>
            <w:bookmarkStart w:id="1478" w:name="_Toc487128655"/>
            <w:bookmarkStart w:id="1479" w:name="_Toc487129200"/>
            <w:bookmarkEnd w:id="1477"/>
            <w:bookmarkEnd w:id="1478"/>
            <w:bookmarkEnd w:id="1479"/>
          </w:p>
        </w:tc>
        <w:bookmarkStart w:id="1480" w:name="_Toc487128080"/>
        <w:bookmarkStart w:id="1481" w:name="_Toc487128656"/>
        <w:bookmarkStart w:id="1482" w:name="_Toc487129201"/>
        <w:bookmarkEnd w:id="1480"/>
        <w:bookmarkEnd w:id="1481"/>
        <w:bookmarkEnd w:id="1482"/>
      </w:tr>
      <w:tr w:rsidR="00BD6B97" w:rsidRPr="007A7659" w14:paraId="0FCF30AE" w14:textId="77777777" w:rsidTr="007E3B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458" w:type="dxa"/>
            <w:vMerge/>
            <w:tcBorders>
              <w:top w:val="single" w:sz="4" w:space="0" w:color="auto"/>
            </w:tcBorders>
            <w:vAlign w:val="center"/>
          </w:tcPr>
          <w:p w14:paraId="26F4A569" w14:textId="77777777" w:rsidR="00BD6B97" w:rsidRPr="007A7659" w:rsidRDefault="00BD6B97">
            <w:pPr>
              <w:pStyle w:val="TableLabel"/>
              <w:rPr>
                <w:rFonts w:ascii="Times New Roman" w:hAnsi="Times New Roman"/>
                <w:noProof w:val="0"/>
                <w:sz w:val="16"/>
              </w:rPr>
            </w:pPr>
            <w:bookmarkStart w:id="1483" w:name="_Toc487128081"/>
            <w:bookmarkStart w:id="1484" w:name="_Toc487128657"/>
            <w:bookmarkStart w:id="1485" w:name="_Toc487129202"/>
            <w:bookmarkEnd w:id="1483"/>
            <w:bookmarkEnd w:id="1484"/>
            <w:bookmarkEnd w:id="1485"/>
          </w:p>
        </w:tc>
        <w:tc>
          <w:tcPr>
            <w:tcW w:w="2610" w:type="dxa"/>
            <w:tcBorders>
              <w:top w:val="single" w:sz="4" w:space="0" w:color="auto"/>
            </w:tcBorders>
            <w:vAlign w:val="center"/>
          </w:tcPr>
          <w:p w14:paraId="127A7022" w14:textId="77777777" w:rsidR="00BD6B97" w:rsidRPr="007A7659" w:rsidRDefault="00BD6B97">
            <w:pPr>
              <w:pStyle w:val="TableEntry"/>
              <w:rPr>
                <w:noProof w:val="0"/>
                <w:sz w:val="16"/>
              </w:rPr>
            </w:pPr>
            <w:r w:rsidRPr="007A7659">
              <w:rPr>
                <w:noProof w:val="0"/>
                <w:sz w:val="16"/>
              </w:rPr>
              <w:t>EventActionCode</w:t>
            </w:r>
            <w:bookmarkStart w:id="1486" w:name="_Toc487128082"/>
            <w:bookmarkStart w:id="1487" w:name="_Toc487128658"/>
            <w:bookmarkStart w:id="1488" w:name="_Toc487129203"/>
            <w:bookmarkEnd w:id="1486"/>
            <w:bookmarkEnd w:id="1487"/>
            <w:bookmarkEnd w:id="1488"/>
          </w:p>
        </w:tc>
        <w:tc>
          <w:tcPr>
            <w:tcW w:w="720" w:type="dxa"/>
            <w:tcBorders>
              <w:top w:val="single" w:sz="4" w:space="0" w:color="auto"/>
            </w:tcBorders>
            <w:vAlign w:val="center"/>
          </w:tcPr>
          <w:p w14:paraId="7E2C8AA9" w14:textId="77777777" w:rsidR="00BD6B97" w:rsidRPr="007A7659" w:rsidRDefault="00BD6B97">
            <w:pPr>
              <w:pStyle w:val="TableEntry"/>
              <w:jc w:val="center"/>
              <w:rPr>
                <w:noProof w:val="0"/>
                <w:sz w:val="16"/>
              </w:rPr>
            </w:pPr>
            <w:r w:rsidRPr="007A7659">
              <w:rPr>
                <w:noProof w:val="0"/>
                <w:sz w:val="16"/>
              </w:rPr>
              <w:t>M</w:t>
            </w:r>
            <w:bookmarkStart w:id="1489" w:name="_Toc487128083"/>
            <w:bookmarkStart w:id="1490" w:name="_Toc487128659"/>
            <w:bookmarkStart w:id="1491" w:name="_Toc487129204"/>
            <w:bookmarkEnd w:id="1489"/>
            <w:bookmarkEnd w:id="1490"/>
            <w:bookmarkEnd w:id="1491"/>
          </w:p>
        </w:tc>
        <w:tc>
          <w:tcPr>
            <w:tcW w:w="4878" w:type="dxa"/>
            <w:tcBorders>
              <w:top w:val="single" w:sz="4" w:space="0" w:color="auto"/>
            </w:tcBorders>
          </w:tcPr>
          <w:p w14:paraId="0DD06C16" w14:textId="77777777" w:rsidR="00BD6B97" w:rsidRPr="007A7659" w:rsidRDefault="00BD6B97">
            <w:pPr>
              <w:pStyle w:val="TableEntry"/>
              <w:rPr>
                <w:noProof w:val="0"/>
                <w:sz w:val="16"/>
              </w:rPr>
            </w:pPr>
            <w:r w:rsidRPr="007A7659">
              <w:rPr>
                <w:noProof w:val="0"/>
                <w:sz w:val="16"/>
              </w:rPr>
              <w:t xml:space="preserve">“E” (Execute) </w:t>
            </w:r>
            <w:bookmarkStart w:id="1492" w:name="_Toc487128084"/>
            <w:bookmarkStart w:id="1493" w:name="_Toc487128660"/>
            <w:bookmarkStart w:id="1494" w:name="_Toc487129205"/>
            <w:bookmarkEnd w:id="1492"/>
            <w:bookmarkEnd w:id="1493"/>
            <w:bookmarkEnd w:id="1494"/>
          </w:p>
        </w:tc>
        <w:bookmarkStart w:id="1495" w:name="_Toc487128085"/>
        <w:bookmarkStart w:id="1496" w:name="_Toc487128661"/>
        <w:bookmarkStart w:id="1497" w:name="_Toc487129206"/>
        <w:bookmarkEnd w:id="1495"/>
        <w:bookmarkEnd w:id="1496"/>
        <w:bookmarkEnd w:id="1497"/>
      </w:tr>
      <w:tr w:rsidR="00BD6B97" w:rsidRPr="007A7659" w14:paraId="59EC809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458" w:type="dxa"/>
            <w:vMerge/>
            <w:vAlign w:val="center"/>
          </w:tcPr>
          <w:p w14:paraId="1A8B4EE4" w14:textId="77777777" w:rsidR="00BD6B97" w:rsidRPr="007A7659" w:rsidRDefault="00BD6B97">
            <w:pPr>
              <w:pStyle w:val="TableLabel"/>
              <w:rPr>
                <w:rFonts w:ascii="Times New Roman" w:hAnsi="Times New Roman"/>
                <w:noProof w:val="0"/>
                <w:sz w:val="16"/>
              </w:rPr>
            </w:pPr>
            <w:bookmarkStart w:id="1498" w:name="_Toc487128086"/>
            <w:bookmarkStart w:id="1499" w:name="_Toc487128662"/>
            <w:bookmarkStart w:id="1500" w:name="_Toc487129207"/>
            <w:bookmarkEnd w:id="1498"/>
            <w:bookmarkEnd w:id="1499"/>
            <w:bookmarkEnd w:id="1500"/>
          </w:p>
        </w:tc>
        <w:tc>
          <w:tcPr>
            <w:tcW w:w="2610" w:type="dxa"/>
            <w:vAlign w:val="center"/>
          </w:tcPr>
          <w:p w14:paraId="6D5E45D6" w14:textId="77777777" w:rsidR="00BD6B97" w:rsidRPr="007A7659" w:rsidRDefault="00BD6B97">
            <w:pPr>
              <w:pStyle w:val="TableEntry"/>
              <w:rPr>
                <w:i/>
                <w:iCs/>
                <w:noProof w:val="0"/>
                <w:sz w:val="16"/>
              </w:rPr>
            </w:pPr>
            <w:r w:rsidRPr="007A7659">
              <w:rPr>
                <w:i/>
                <w:iCs/>
                <w:noProof w:val="0"/>
                <w:sz w:val="16"/>
              </w:rPr>
              <w:t>EventDateTime</w:t>
            </w:r>
            <w:bookmarkStart w:id="1501" w:name="_Toc487128087"/>
            <w:bookmarkStart w:id="1502" w:name="_Toc487128663"/>
            <w:bookmarkStart w:id="1503" w:name="_Toc487129208"/>
            <w:bookmarkEnd w:id="1501"/>
            <w:bookmarkEnd w:id="1502"/>
            <w:bookmarkEnd w:id="1503"/>
          </w:p>
        </w:tc>
        <w:tc>
          <w:tcPr>
            <w:tcW w:w="720" w:type="dxa"/>
            <w:vAlign w:val="center"/>
          </w:tcPr>
          <w:p w14:paraId="54AA07BF" w14:textId="77777777" w:rsidR="00BD6B97" w:rsidRPr="007A7659" w:rsidRDefault="00BD6B97">
            <w:pPr>
              <w:pStyle w:val="TableEntry"/>
              <w:jc w:val="center"/>
              <w:rPr>
                <w:i/>
                <w:iCs/>
                <w:noProof w:val="0"/>
                <w:sz w:val="16"/>
              </w:rPr>
            </w:pPr>
            <w:r w:rsidRPr="007A7659">
              <w:rPr>
                <w:i/>
                <w:iCs/>
                <w:noProof w:val="0"/>
                <w:sz w:val="16"/>
              </w:rPr>
              <w:t>M</w:t>
            </w:r>
            <w:bookmarkStart w:id="1504" w:name="_Toc487128088"/>
            <w:bookmarkStart w:id="1505" w:name="_Toc487128664"/>
            <w:bookmarkStart w:id="1506" w:name="_Toc487129209"/>
            <w:bookmarkEnd w:id="1504"/>
            <w:bookmarkEnd w:id="1505"/>
            <w:bookmarkEnd w:id="1506"/>
          </w:p>
        </w:tc>
        <w:tc>
          <w:tcPr>
            <w:tcW w:w="4878" w:type="dxa"/>
            <w:vAlign w:val="center"/>
          </w:tcPr>
          <w:p w14:paraId="19F7FE89" w14:textId="77777777" w:rsidR="00BD6B97" w:rsidRPr="007A7659" w:rsidRDefault="00BD6B97">
            <w:pPr>
              <w:pStyle w:val="TableEntry"/>
              <w:rPr>
                <w:i/>
                <w:iCs/>
                <w:noProof w:val="0"/>
                <w:sz w:val="16"/>
              </w:rPr>
            </w:pPr>
            <w:r w:rsidRPr="007A7659">
              <w:rPr>
                <w:i/>
                <w:iCs/>
                <w:noProof w:val="0"/>
                <w:sz w:val="16"/>
              </w:rPr>
              <w:t>not specialized</w:t>
            </w:r>
            <w:bookmarkStart w:id="1507" w:name="_Toc487128089"/>
            <w:bookmarkStart w:id="1508" w:name="_Toc487128665"/>
            <w:bookmarkStart w:id="1509" w:name="_Toc487129210"/>
            <w:bookmarkEnd w:id="1507"/>
            <w:bookmarkEnd w:id="1508"/>
            <w:bookmarkEnd w:id="1509"/>
          </w:p>
        </w:tc>
        <w:bookmarkStart w:id="1510" w:name="_Toc487128090"/>
        <w:bookmarkStart w:id="1511" w:name="_Toc487128666"/>
        <w:bookmarkStart w:id="1512" w:name="_Toc487129211"/>
        <w:bookmarkEnd w:id="1510"/>
        <w:bookmarkEnd w:id="1511"/>
        <w:bookmarkEnd w:id="1512"/>
      </w:tr>
      <w:tr w:rsidR="00BD6B97" w:rsidRPr="007A7659" w14:paraId="1873862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458" w:type="dxa"/>
            <w:vMerge/>
            <w:vAlign w:val="center"/>
          </w:tcPr>
          <w:p w14:paraId="610D40B9" w14:textId="77777777" w:rsidR="00BD6B97" w:rsidRPr="007A7659" w:rsidRDefault="00BD6B97">
            <w:pPr>
              <w:pStyle w:val="TableLabel"/>
              <w:rPr>
                <w:rFonts w:ascii="Times New Roman" w:hAnsi="Times New Roman"/>
                <w:noProof w:val="0"/>
                <w:sz w:val="16"/>
              </w:rPr>
            </w:pPr>
            <w:bookmarkStart w:id="1513" w:name="_Toc487128091"/>
            <w:bookmarkStart w:id="1514" w:name="_Toc487128667"/>
            <w:bookmarkStart w:id="1515" w:name="_Toc487129212"/>
            <w:bookmarkEnd w:id="1513"/>
            <w:bookmarkEnd w:id="1514"/>
            <w:bookmarkEnd w:id="1515"/>
          </w:p>
        </w:tc>
        <w:tc>
          <w:tcPr>
            <w:tcW w:w="2610" w:type="dxa"/>
            <w:vAlign w:val="center"/>
          </w:tcPr>
          <w:p w14:paraId="5478D152" w14:textId="77777777" w:rsidR="00BD6B97" w:rsidRPr="007A7659" w:rsidRDefault="00BD6B97">
            <w:pPr>
              <w:pStyle w:val="TableEntry"/>
              <w:rPr>
                <w:i/>
                <w:iCs/>
                <w:noProof w:val="0"/>
                <w:sz w:val="16"/>
              </w:rPr>
            </w:pPr>
            <w:r w:rsidRPr="007A7659">
              <w:rPr>
                <w:i/>
                <w:iCs/>
                <w:noProof w:val="0"/>
                <w:sz w:val="16"/>
              </w:rPr>
              <w:t>EventOutcomeIndicator</w:t>
            </w:r>
            <w:bookmarkStart w:id="1516" w:name="_Toc487128092"/>
            <w:bookmarkStart w:id="1517" w:name="_Toc487128668"/>
            <w:bookmarkStart w:id="1518" w:name="_Toc487129213"/>
            <w:bookmarkEnd w:id="1516"/>
            <w:bookmarkEnd w:id="1517"/>
            <w:bookmarkEnd w:id="1518"/>
          </w:p>
        </w:tc>
        <w:tc>
          <w:tcPr>
            <w:tcW w:w="720" w:type="dxa"/>
            <w:vAlign w:val="center"/>
          </w:tcPr>
          <w:p w14:paraId="3A032802" w14:textId="77777777" w:rsidR="00BD6B97" w:rsidRPr="007A7659" w:rsidRDefault="00BD6B97">
            <w:pPr>
              <w:pStyle w:val="TableEntry"/>
              <w:jc w:val="center"/>
              <w:rPr>
                <w:i/>
                <w:iCs/>
                <w:noProof w:val="0"/>
                <w:sz w:val="16"/>
              </w:rPr>
            </w:pPr>
            <w:r w:rsidRPr="007A7659">
              <w:rPr>
                <w:i/>
                <w:iCs/>
                <w:noProof w:val="0"/>
                <w:sz w:val="16"/>
              </w:rPr>
              <w:t>M</w:t>
            </w:r>
            <w:bookmarkStart w:id="1519" w:name="_Toc487128093"/>
            <w:bookmarkStart w:id="1520" w:name="_Toc487128669"/>
            <w:bookmarkStart w:id="1521" w:name="_Toc487129214"/>
            <w:bookmarkEnd w:id="1519"/>
            <w:bookmarkEnd w:id="1520"/>
            <w:bookmarkEnd w:id="1521"/>
          </w:p>
        </w:tc>
        <w:tc>
          <w:tcPr>
            <w:tcW w:w="4878" w:type="dxa"/>
            <w:vAlign w:val="center"/>
          </w:tcPr>
          <w:p w14:paraId="262299D0" w14:textId="77777777" w:rsidR="00BD6B97" w:rsidRPr="007A7659" w:rsidRDefault="00BD6B97">
            <w:pPr>
              <w:pStyle w:val="TableEntry"/>
              <w:rPr>
                <w:i/>
                <w:iCs/>
                <w:noProof w:val="0"/>
                <w:sz w:val="16"/>
              </w:rPr>
            </w:pPr>
            <w:r w:rsidRPr="007A7659">
              <w:rPr>
                <w:i/>
                <w:iCs/>
                <w:noProof w:val="0"/>
                <w:sz w:val="16"/>
              </w:rPr>
              <w:t>not specialized</w:t>
            </w:r>
            <w:bookmarkStart w:id="1522" w:name="_Toc487128094"/>
            <w:bookmarkStart w:id="1523" w:name="_Toc487128670"/>
            <w:bookmarkStart w:id="1524" w:name="_Toc487129215"/>
            <w:bookmarkEnd w:id="1522"/>
            <w:bookmarkEnd w:id="1523"/>
            <w:bookmarkEnd w:id="1524"/>
          </w:p>
        </w:tc>
        <w:bookmarkStart w:id="1525" w:name="_Toc487128095"/>
        <w:bookmarkStart w:id="1526" w:name="_Toc487128671"/>
        <w:bookmarkStart w:id="1527" w:name="_Toc487129216"/>
        <w:bookmarkEnd w:id="1525"/>
        <w:bookmarkEnd w:id="1526"/>
        <w:bookmarkEnd w:id="1527"/>
      </w:tr>
      <w:tr w:rsidR="00BD6B97" w:rsidRPr="007A7659" w14:paraId="22ECF9A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458" w:type="dxa"/>
            <w:vMerge/>
            <w:vAlign w:val="center"/>
          </w:tcPr>
          <w:p w14:paraId="22EF1603" w14:textId="77777777" w:rsidR="00BD6B97" w:rsidRPr="007A7659" w:rsidRDefault="00BD6B97">
            <w:pPr>
              <w:pStyle w:val="TableLabel"/>
              <w:rPr>
                <w:rFonts w:ascii="Times New Roman" w:hAnsi="Times New Roman"/>
                <w:noProof w:val="0"/>
                <w:sz w:val="16"/>
              </w:rPr>
            </w:pPr>
            <w:bookmarkStart w:id="1528" w:name="_Toc487128096"/>
            <w:bookmarkStart w:id="1529" w:name="_Toc487128672"/>
            <w:bookmarkStart w:id="1530" w:name="_Toc487129217"/>
            <w:bookmarkEnd w:id="1528"/>
            <w:bookmarkEnd w:id="1529"/>
            <w:bookmarkEnd w:id="1530"/>
          </w:p>
        </w:tc>
        <w:tc>
          <w:tcPr>
            <w:tcW w:w="2610" w:type="dxa"/>
            <w:vAlign w:val="center"/>
          </w:tcPr>
          <w:p w14:paraId="492C2444" w14:textId="77777777" w:rsidR="00BD6B97" w:rsidRPr="007A7659" w:rsidRDefault="00BD6B97">
            <w:pPr>
              <w:pStyle w:val="TableEntry"/>
              <w:rPr>
                <w:noProof w:val="0"/>
                <w:sz w:val="16"/>
              </w:rPr>
            </w:pPr>
            <w:r w:rsidRPr="007A7659">
              <w:rPr>
                <w:noProof w:val="0"/>
                <w:sz w:val="16"/>
              </w:rPr>
              <w:t>EventTypeCode</w:t>
            </w:r>
            <w:bookmarkStart w:id="1531" w:name="_Toc487128097"/>
            <w:bookmarkStart w:id="1532" w:name="_Toc487128673"/>
            <w:bookmarkStart w:id="1533" w:name="_Toc487129218"/>
            <w:bookmarkEnd w:id="1531"/>
            <w:bookmarkEnd w:id="1532"/>
            <w:bookmarkEnd w:id="1533"/>
          </w:p>
        </w:tc>
        <w:tc>
          <w:tcPr>
            <w:tcW w:w="720" w:type="dxa"/>
            <w:vAlign w:val="center"/>
          </w:tcPr>
          <w:p w14:paraId="3D7820DE" w14:textId="77777777" w:rsidR="00BD6B97" w:rsidRPr="007A7659" w:rsidRDefault="00BD6B97">
            <w:pPr>
              <w:pStyle w:val="TableEntry"/>
              <w:jc w:val="center"/>
              <w:rPr>
                <w:noProof w:val="0"/>
                <w:sz w:val="16"/>
              </w:rPr>
            </w:pPr>
            <w:r w:rsidRPr="007A7659">
              <w:rPr>
                <w:noProof w:val="0"/>
                <w:sz w:val="16"/>
              </w:rPr>
              <w:t>M</w:t>
            </w:r>
            <w:bookmarkStart w:id="1534" w:name="_Toc487128098"/>
            <w:bookmarkStart w:id="1535" w:name="_Toc487128674"/>
            <w:bookmarkStart w:id="1536" w:name="_Toc487129219"/>
            <w:bookmarkEnd w:id="1534"/>
            <w:bookmarkEnd w:id="1535"/>
            <w:bookmarkEnd w:id="1536"/>
          </w:p>
        </w:tc>
        <w:tc>
          <w:tcPr>
            <w:tcW w:w="4878" w:type="dxa"/>
            <w:vAlign w:val="center"/>
          </w:tcPr>
          <w:p w14:paraId="4491A829" w14:textId="77777777" w:rsidR="00BD6B97" w:rsidRPr="007A7659" w:rsidRDefault="00BD6B97">
            <w:pPr>
              <w:pStyle w:val="TableEntry"/>
              <w:rPr>
                <w:noProof w:val="0"/>
                <w:sz w:val="16"/>
              </w:rPr>
            </w:pPr>
            <w:r w:rsidRPr="007A7659">
              <w:rPr>
                <w:noProof w:val="0"/>
                <w:sz w:val="16"/>
              </w:rPr>
              <w:t>EV(“ITI-9”, “IHE Transactions”, “PIX Query”)</w:t>
            </w:r>
            <w:bookmarkStart w:id="1537" w:name="_Toc487128099"/>
            <w:bookmarkStart w:id="1538" w:name="_Toc487128675"/>
            <w:bookmarkStart w:id="1539" w:name="_Toc487129220"/>
            <w:bookmarkEnd w:id="1537"/>
            <w:bookmarkEnd w:id="1538"/>
            <w:bookmarkEnd w:id="1539"/>
          </w:p>
        </w:tc>
        <w:bookmarkStart w:id="1540" w:name="_Toc487128100"/>
        <w:bookmarkStart w:id="1541" w:name="_Toc487128676"/>
        <w:bookmarkStart w:id="1542" w:name="_Toc487129221"/>
        <w:bookmarkEnd w:id="1540"/>
        <w:bookmarkEnd w:id="1541"/>
        <w:bookmarkEnd w:id="1542"/>
      </w:tr>
      <w:tr w:rsidR="00BD6B97" w:rsidRPr="007A7659" w14:paraId="10093F9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78312299" w14:textId="77777777" w:rsidR="00BD6B97" w:rsidRPr="004A0919" w:rsidRDefault="00BD6B97" w:rsidP="007E3B51">
            <w:pPr>
              <w:pStyle w:val="TableEntry"/>
              <w:rPr>
                <w:bCs/>
                <w:noProof w:val="0"/>
              </w:rPr>
            </w:pPr>
            <w:r w:rsidRPr="004A0919">
              <w:rPr>
                <w:bCs/>
                <w:noProof w:val="0"/>
              </w:rPr>
              <w:t>Source (Patient Identifier Cross-reference Manager) (1)</w:t>
            </w:r>
            <w:bookmarkStart w:id="1543" w:name="_Toc487128101"/>
            <w:bookmarkStart w:id="1544" w:name="_Toc487128677"/>
            <w:bookmarkStart w:id="1545" w:name="_Toc487129222"/>
            <w:bookmarkEnd w:id="1543"/>
            <w:bookmarkEnd w:id="1544"/>
            <w:bookmarkEnd w:id="1545"/>
          </w:p>
        </w:tc>
        <w:bookmarkStart w:id="1546" w:name="_Toc487128102"/>
        <w:bookmarkStart w:id="1547" w:name="_Toc487128678"/>
        <w:bookmarkStart w:id="1548" w:name="_Toc487129223"/>
        <w:bookmarkEnd w:id="1546"/>
        <w:bookmarkEnd w:id="1547"/>
        <w:bookmarkEnd w:id="1548"/>
      </w:tr>
      <w:tr w:rsidR="00BD6B97" w:rsidRPr="007A7659" w14:paraId="4F1EF85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4DDA69F0" w14:textId="77777777" w:rsidR="00BD6B97" w:rsidRPr="004A0919" w:rsidRDefault="00BD6B97" w:rsidP="007E3B51">
            <w:pPr>
              <w:pStyle w:val="TableEntry"/>
              <w:rPr>
                <w:bCs/>
                <w:noProof w:val="0"/>
              </w:rPr>
            </w:pPr>
            <w:r w:rsidRPr="004A0919">
              <w:rPr>
                <w:bCs/>
                <w:noProof w:val="0"/>
              </w:rPr>
              <w:lastRenderedPageBreak/>
              <w:t>Destination (Patient Identifier Cross-reference Consumer) (1)</w:t>
            </w:r>
            <w:bookmarkStart w:id="1549" w:name="_Toc487128103"/>
            <w:bookmarkStart w:id="1550" w:name="_Toc487128679"/>
            <w:bookmarkStart w:id="1551" w:name="_Toc487129224"/>
            <w:bookmarkEnd w:id="1549"/>
            <w:bookmarkEnd w:id="1550"/>
            <w:bookmarkEnd w:id="1551"/>
          </w:p>
        </w:tc>
        <w:bookmarkStart w:id="1552" w:name="_Toc487128104"/>
        <w:bookmarkStart w:id="1553" w:name="_Toc487128680"/>
        <w:bookmarkStart w:id="1554" w:name="_Toc487129225"/>
        <w:bookmarkEnd w:id="1552"/>
        <w:bookmarkEnd w:id="1553"/>
        <w:bookmarkEnd w:id="1554"/>
      </w:tr>
      <w:tr w:rsidR="00BD6B97" w:rsidRPr="007A7659" w14:paraId="5D86B5F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722A5834" w14:textId="77777777" w:rsidR="00BD6B97" w:rsidRPr="004A0919" w:rsidRDefault="00BD6B97" w:rsidP="007E3B51">
            <w:pPr>
              <w:pStyle w:val="TableEntry"/>
              <w:rPr>
                <w:bCs/>
                <w:noProof w:val="0"/>
              </w:rPr>
            </w:pPr>
            <w:r w:rsidRPr="004A0919">
              <w:rPr>
                <w:bCs/>
                <w:noProof w:val="0"/>
              </w:rPr>
              <w:t>Audit Source (Patient Identifier Cross-reference Manager) (1)</w:t>
            </w:r>
            <w:bookmarkStart w:id="1555" w:name="_Toc487128105"/>
            <w:bookmarkStart w:id="1556" w:name="_Toc487128681"/>
            <w:bookmarkStart w:id="1557" w:name="_Toc487129226"/>
            <w:bookmarkEnd w:id="1555"/>
            <w:bookmarkEnd w:id="1556"/>
            <w:bookmarkEnd w:id="1557"/>
          </w:p>
        </w:tc>
        <w:bookmarkStart w:id="1558" w:name="_Toc487128106"/>
        <w:bookmarkStart w:id="1559" w:name="_Toc487128682"/>
        <w:bookmarkStart w:id="1560" w:name="_Toc487129227"/>
        <w:bookmarkEnd w:id="1558"/>
        <w:bookmarkEnd w:id="1559"/>
        <w:bookmarkEnd w:id="1560"/>
      </w:tr>
      <w:tr w:rsidR="00BD6B97" w:rsidRPr="007A7659" w14:paraId="67720FD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14003807" w14:textId="77777777" w:rsidR="00BD6B97" w:rsidRPr="004A0919" w:rsidRDefault="00BD6B97" w:rsidP="007E3B51">
            <w:pPr>
              <w:pStyle w:val="TableEntry"/>
              <w:rPr>
                <w:bCs/>
                <w:noProof w:val="0"/>
              </w:rPr>
            </w:pPr>
            <w:r w:rsidRPr="004A0919">
              <w:rPr>
                <w:bCs/>
                <w:noProof w:val="0"/>
              </w:rPr>
              <w:t>Patient (0..n)</w:t>
            </w:r>
            <w:bookmarkStart w:id="1561" w:name="_Toc487128107"/>
            <w:bookmarkStart w:id="1562" w:name="_Toc487128683"/>
            <w:bookmarkStart w:id="1563" w:name="_Toc487129228"/>
            <w:bookmarkEnd w:id="1561"/>
            <w:bookmarkEnd w:id="1562"/>
            <w:bookmarkEnd w:id="1563"/>
          </w:p>
        </w:tc>
        <w:bookmarkStart w:id="1564" w:name="_Toc487128108"/>
        <w:bookmarkStart w:id="1565" w:name="_Toc487128684"/>
        <w:bookmarkStart w:id="1566" w:name="_Toc487129229"/>
        <w:bookmarkEnd w:id="1564"/>
        <w:bookmarkEnd w:id="1565"/>
        <w:bookmarkEnd w:id="1566"/>
      </w:tr>
      <w:tr w:rsidR="00BD6B97" w:rsidRPr="007A7659" w14:paraId="5AE503B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1DD6F796" w14:textId="77777777" w:rsidR="00BD6B97" w:rsidRPr="004A0919" w:rsidRDefault="00BD6B97" w:rsidP="007E3B51">
            <w:pPr>
              <w:pStyle w:val="TableEntry"/>
              <w:rPr>
                <w:bCs/>
                <w:noProof w:val="0"/>
              </w:rPr>
            </w:pPr>
            <w:r w:rsidRPr="004A0919">
              <w:rPr>
                <w:bCs/>
                <w:noProof w:val="0"/>
              </w:rPr>
              <w:t>Query Parameters</w:t>
            </w:r>
            <w:r w:rsidR="00CD0630" w:rsidRPr="004A0919">
              <w:rPr>
                <w:bCs/>
                <w:noProof w:val="0"/>
              </w:rPr>
              <w:t xml:space="preserve"> </w:t>
            </w:r>
            <w:r w:rsidRPr="004A0919">
              <w:rPr>
                <w:bCs/>
                <w:noProof w:val="0"/>
              </w:rPr>
              <w:t>(1)</w:t>
            </w:r>
            <w:bookmarkStart w:id="1567" w:name="_Toc487128109"/>
            <w:bookmarkStart w:id="1568" w:name="_Toc487128685"/>
            <w:bookmarkStart w:id="1569" w:name="_Toc487129230"/>
            <w:bookmarkEnd w:id="1567"/>
            <w:bookmarkEnd w:id="1568"/>
            <w:bookmarkEnd w:id="1569"/>
          </w:p>
        </w:tc>
        <w:bookmarkStart w:id="1570" w:name="_Toc487128110"/>
        <w:bookmarkStart w:id="1571" w:name="_Toc487128686"/>
        <w:bookmarkStart w:id="1572" w:name="_Toc487129231"/>
        <w:bookmarkEnd w:id="1570"/>
        <w:bookmarkEnd w:id="1571"/>
        <w:bookmarkEnd w:id="1572"/>
      </w:tr>
    </w:tbl>
    <w:p w14:paraId="1ECC7599" w14:textId="77777777" w:rsidR="00BD6B97" w:rsidRPr="007A7659" w:rsidRDefault="00BD6B97">
      <w:pPr>
        <w:rPr>
          <w:b/>
          <w:i/>
        </w:rPr>
      </w:pPr>
      <w:r w:rsidRPr="007A7659">
        <w:t>Where:</w:t>
      </w:r>
      <w:bookmarkStart w:id="1573" w:name="_Toc487128111"/>
      <w:bookmarkStart w:id="1574" w:name="_Toc487128687"/>
      <w:bookmarkStart w:id="1575" w:name="_Toc487129232"/>
      <w:bookmarkEnd w:id="1573"/>
      <w:bookmarkEnd w:id="1574"/>
      <w:bookmarkEnd w:id="1575"/>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377F74C" w14:textId="77777777">
        <w:trPr>
          <w:cantSplit/>
        </w:trPr>
        <w:tc>
          <w:tcPr>
            <w:tcW w:w="1548" w:type="dxa"/>
            <w:vMerge w:val="restart"/>
          </w:tcPr>
          <w:p w14:paraId="24C83A90" w14:textId="77777777" w:rsidR="00BD6B97" w:rsidRPr="007A7659" w:rsidRDefault="00BD6B97" w:rsidP="0002013A">
            <w:pPr>
              <w:pStyle w:val="TableEntryHeader"/>
            </w:pPr>
            <w:r w:rsidRPr="007A7659">
              <w:t>Source</w:t>
            </w:r>
            <w:bookmarkStart w:id="1576" w:name="_Toc487128112"/>
            <w:bookmarkStart w:id="1577" w:name="_Toc487128688"/>
            <w:bookmarkStart w:id="1578" w:name="_Toc487129233"/>
            <w:bookmarkEnd w:id="1576"/>
            <w:bookmarkEnd w:id="1577"/>
            <w:bookmarkEnd w:id="1578"/>
          </w:p>
          <w:p w14:paraId="307B60D5"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bookmarkStart w:id="1579" w:name="_Toc487128113"/>
            <w:bookmarkStart w:id="1580" w:name="_Toc487128689"/>
            <w:bookmarkStart w:id="1581" w:name="_Toc487129234"/>
            <w:bookmarkEnd w:id="1579"/>
            <w:bookmarkEnd w:id="1580"/>
            <w:bookmarkEnd w:id="1581"/>
          </w:p>
        </w:tc>
        <w:tc>
          <w:tcPr>
            <w:tcW w:w="2520" w:type="dxa"/>
            <w:vAlign w:val="center"/>
          </w:tcPr>
          <w:p w14:paraId="083E9FE7" w14:textId="77777777" w:rsidR="00BD6B97" w:rsidRPr="007A7659" w:rsidRDefault="00BD6B97">
            <w:pPr>
              <w:pStyle w:val="TableEntry"/>
              <w:rPr>
                <w:noProof w:val="0"/>
                <w:sz w:val="16"/>
              </w:rPr>
            </w:pPr>
            <w:r w:rsidRPr="007A7659">
              <w:rPr>
                <w:noProof w:val="0"/>
                <w:sz w:val="16"/>
              </w:rPr>
              <w:t>UserID</w:t>
            </w:r>
            <w:bookmarkStart w:id="1582" w:name="_Toc487128114"/>
            <w:bookmarkStart w:id="1583" w:name="_Toc487128690"/>
            <w:bookmarkStart w:id="1584" w:name="_Toc487129235"/>
            <w:bookmarkEnd w:id="1582"/>
            <w:bookmarkEnd w:id="1583"/>
            <w:bookmarkEnd w:id="1584"/>
          </w:p>
        </w:tc>
        <w:tc>
          <w:tcPr>
            <w:tcW w:w="630" w:type="dxa"/>
            <w:vAlign w:val="center"/>
          </w:tcPr>
          <w:p w14:paraId="65891032" w14:textId="77777777" w:rsidR="00BD6B97" w:rsidRPr="007A7659" w:rsidRDefault="00BD6B97">
            <w:pPr>
              <w:pStyle w:val="TableEntry"/>
              <w:jc w:val="center"/>
              <w:rPr>
                <w:noProof w:val="0"/>
                <w:sz w:val="16"/>
              </w:rPr>
            </w:pPr>
            <w:r w:rsidRPr="007A7659">
              <w:rPr>
                <w:noProof w:val="0"/>
                <w:sz w:val="16"/>
              </w:rPr>
              <w:t>M</w:t>
            </w:r>
            <w:bookmarkStart w:id="1585" w:name="_Toc487128115"/>
            <w:bookmarkStart w:id="1586" w:name="_Toc487128691"/>
            <w:bookmarkStart w:id="1587" w:name="_Toc487129236"/>
            <w:bookmarkEnd w:id="1585"/>
            <w:bookmarkEnd w:id="1586"/>
            <w:bookmarkEnd w:id="1587"/>
          </w:p>
        </w:tc>
        <w:tc>
          <w:tcPr>
            <w:tcW w:w="4968" w:type="dxa"/>
            <w:vAlign w:val="center"/>
          </w:tcPr>
          <w:p w14:paraId="563F3F9B" w14:textId="77777777" w:rsidR="00BD6B97" w:rsidRPr="007A7659" w:rsidRDefault="00BD6B97">
            <w:pPr>
              <w:pStyle w:val="TableEntry"/>
              <w:rPr>
                <w:noProof w:val="0"/>
                <w:sz w:val="16"/>
              </w:rPr>
            </w:pPr>
            <w:r w:rsidRPr="007A7659">
              <w:rPr>
                <w:noProof w:val="0"/>
                <w:sz w:val="16"/>
              </w:rPr>
              <w:t>The identity of the Patient Identifier Cross-reference Consumer Actor facility and sending application from the HL7 message; concatenated together, separated by the | character.</w:t>
            </w:r>
            <w:bookmarkStart w:id="1588" w:name="_Toc487128116"/>
            <w:bookmarkStart w:id="1589" w:name="_Toc487128692"/>
            <w:bookmarkStart w:id="1590" w:name="_Toc487129237"/>
            <w:bookmarkEnd w:id="1588"/>
            <w:bookmarkEnd w:id="1589"/>
            <w:bookmarkEnd w:id="1590"/>
          </w:p>
        </w:tc>
        <w:bookmarkStart w:id="1591" w:name="_Toc487128117"/>
        <w:bookmarkStart w:id="1592" w:name="_Toc487128693"/>
        <w:bookmarkStart w:id="1593" w:name="_Toc487129238"/>
        <w:bookmarkEnd w:id="1591"/>
        <w:bookmarkEnd w:id="1592"/>
        <w:bookmarkEnd w:id="1593"/>
      </w:tr>
      <w:tr w:rsidR="00BD6B97" w:rsidRPr="007A7659" w14:paraId="6F91F0BC" w14:textId="77777777">
        <w:trPr>
          <w:cantSplit/>
        </w:trPr>
        <w:tc>
          <w:tcPr>
            <w:tcW w:w="1548" w:type="dxa"/>
            <w:vMerge/>
            <w:textDirection w:val="btLr"/>
            <w:vAlign w:val="center"/>
          </w:tcPr>
          <w:p w14:paraId="3C56FE38" w14:textId="77777777" w:rsidR="00BD6B97" w:rsidRPr="007A7659" w:rsidRDefault="00BD6B97">
            <w:pPr>
              <w:pStyle w:val="TableLabel"/>
              <w:rPr>
                <w:rFonts w:ascii="Times New Roman" w:hAnsi="Times New Roman"/>
                <w:noProof w:val="0"/>
                <w:sz w:val="16"/>
              </w:rPr>
            </w:pPr>
            <w:bookmarkStart w:id="1594" w:name="_Toc487128118"/>
            <w:bookmarkStart w:id="1595" w:name="_Toc487128694"/>
            <w:bookmarkStart w:id="1596" w:name="_Toc487129239"/>
            <w:bookmarkEnd w:id="1594"/>
            <w:bookmarkEnd w:id="1595"/>
            <w:bookmarkEnd w:id="1596"/>
          </w:p>
        </w:tc>
        <w:tc>
          <w:tcPr>
            <w:tcW w:w="2520" w:type="dxa"/>
            <w:vAlign w:val="center"/>
          </w:tcPr>
          <w:p w14:paraId="70637B7D" w14:textId="77777777" w:rsidR="00BD6B97" w:rsidRPr="007A7659" w:rsidRDefault="00BD6B97" w:rsidP="00B74F16">
            <w:pPr>
              <w:pStyle w:val="TableEntry"/>
              <w:rPr>
                <w:i/>
                <w:iCs/>
                <w:noProof w:val="0"/>
                <w:sz w:val="16"/>
              </w:rPr>
            </w:pPr>
            <w:r w:rsidRPr="007A7659">
              <w:rPr>
                <w:i/>
                <w:iCs/>
                <w:noProof w:val="0"/>
                <w:sz w:val="16"/>
              </w:rPr>
              <w:t>AlternativeUserID</w:t>
            </w:r>
            <w:bookmarkStart w:id="1597" w:name="_Toc487128119"/>
            <w:bookmarkStart w:id="1598" w:name="_Toc487128695"/>
            <w:bookmarkStart w:id="1599" w:name="_Toc487129240"/>
            <w:bookmarkEnd w:id="1597"/>
            <w:bookmarkEnd w:id="1598"/>
            <w:bookmarkEnd w:id="1599"/>
          </w:p>
        </w:tc>
        <w:tc>
          <w:tcPr>
            <w:tcW w:w="630" w:type="dxa"/>
            <w:vAlign w:val="center"/>
          </w:tcPr>
          <w:p w14:paraId="33855FC0" w14:textId="77777777" w:rsidR="00BD6B97" w:rsidRPr="007A7659" w:rsidRDefault="00BD6B97">
            <w:pPr>
              <w:pStyle w:val="TableEntry"/>
              <w:jc w:val="center"/>
              <w:rPr>
                <w:i/>
                <w:iCs/>
                <w:noProof w:val="0"/>
                <w:sz w:val="16"/>
              </w:rPr>
            </w:pPr>
            <w:r w:rsidRPr="007A7659">
              <w:rPr>
                <w:i/>
                <w:iCs/>
                <w:noProof w:val="0"/>
                <w:sz w:val="16"/>
              </w:rPr>
              <w:t>U</w:t>
            </w:r>
            <w:bookmarkStart w:id="1600" w:name="_Toc487128120"/>
            <w:bookmarkStart w:id="1601" w:name="_Toc487128696"/>
            <w:bookmarkStart w:id="1602" w:name="_Toc487129241"/>
            <w:bookmarkEnd w:id="1600"/>
            <w:bookmarkEnd w:id="1601"/>
            <w:bookmarkEnd w:id="1602"/>
          </w:p>
        </w:tc>
        <w:tc>
          <w:tcPr>
            <w:tcW w:w="4968" w:type="dxa"/>
            <w:vAlign w:val="center"/>
          </w:tcPr>
          <w:p w14:paraId="1EB70D9D" w14:textId="77777777" w:rsidR="00BD6B97" w:rsidRPr="007A7659" w:rsidRDefault="00BD6B97" w:rsidP="007E3B51">
            <w:pPr>
              <w:pStyle w:val="TableEntry"/>
              <w:rPr>
                <w:i/>
                <w:iCs/>
                <w:noProof w:val="0"/>
                <w:sz w:val="16"/>
              </w:rPr>
            </w:pPr>
            <w:r w:rsidRPr="007A7659">
              <w:rPr>
                <w:i/>
                <w:iCs/>
                <w:noProof w:val="0"/>
                <w:sz w:val="16"/>
              </w:rPr>
              <w:t>not specialized</w:t>
            </w:r>
            <w:bookmarkStart w:id="1603" w:name="_Toc487128121"/>
            <w:bookmarkStart w:id="1604" w:name="_Toc487128697"/>
            <w:bookmarkStart w:id="1605" w:name="_Toc487129242"/>
            <w:bookmarkEnd w:id="1603"/>
            <w:bookmarkEnd w:id="1604"/>
            <w:bookmarkEnd w:id="1605"/>
          </w:p>
        </w:tc>
        <w:bookmarkStart w:id="1606" w:name="_Toc487128122"/>
        <w:bookmarkStart w:id="1607" w:name="_Toc487128698"/>
        <w:bookmarkStart w:id="1608" w:name="_Toc487129243"/>
        <w:bookmarkEnd w:id="1606"/>
        <w:bookmarkEnd w:id="1607"/>
        <w:bookmarkEnd w:id="1608"/>
      </w:tr>
      <w:tr w:rsidR="00BD6B97" w:rsidRPr="007A7659" w14:paraId="28DD3DF3" w14:textId="77777777">
        <w:trPr>
          <w:cantSplit/>
        </w:trPr>
        <w:tc>
          <w:tcPr>
            <w:tcW w:w="1548" w:type="dxa"/>
            <w:vMerge/>
            <w:textDirection w:val="btLr"/>
            <w:vAlign w:val="center"/>
          </w:tcPr>
          <w:p w14:paraId="4CCD5F0C" w14:textId="77777777" w:rsidR="00BD6B97" w:rsidRPr="007A7659" w:rsidRDefault="00BD6B97">
            <w:pPr>
              <w:pStyle w:val="TableLabel"/>
              <w:rPr>
                <w:rFonts w:ascii="Times New Roman" w:hAnsi="Times New Roman"/>
                <w:noProof w:val="0"/>
                <w:sz w:val="16"/>
              </w:rPr>
            </w:pPr>
            <w:bookmarkStart w:id="1609" w:name="_Toc487128123"/>
            <w:bookmarkStart w:id="1610" w:name="_Toc487128699"/>
            <w:bookmarkStart w:id="1611" w:name="_Toc487129244"/>
            <w:bookmarkEnd w:id="1609"/>
            <w:bookmarkEnd w:id="1610"/>
            <w:bookmarkEnd w:id="1611"/>
          </w:p>
        </w:tc>
        <w:tc>
          <w:tcPr>
            <w:tcW w:w="2520" w:type="dxa"/>
            <w:vAlign w:val="center"/>
          </w:tcPr>
          <w:p w14:paraId="7DC427D9" w14:textId="77777777" w:rsidR="00BD6B97" w:rsidRPr="007A7659" w:rsidRDefault="00BD6B97">
            <w:pPr>
              <w:pStyle w:val="TableEntry"/>
              <w:rPr>
                <w:i/>
                <w:iCs/>
                <w:noProof w:val="0"/>
                <w:sz w:val="16"/>
              </w:rPr>
            </w:pPr>
            <w:r w:rsidRPr="007A7659">
              <w:rPr>
                <w:i/>
                <w:iCs/>
                <w:noProof w:val="0"/>
                <w:sz w:val="16"/>
              </w:rPr>
              <w:t>UserName</w:t>
            </w:r>
            <w:bookmarkStart w:id="1612" w:name="_Toc487128124"/>
            <w:bookmarkStart w:id="1613" w:name="_Toc487128700"/>
            <w:bookmarkStart w:id="1614" w:name="_Toc487129245"/>
            <w:bookmarkEnd w:id="1612"/>
            <w:bookmarkEnd w:id="1613"/>
            <w:bookmarkEnd w:id="1614"/>
          </w:p>
        </w:tc>
        <w:tc>
          <w:tcPr>
            <w:tcW w:w="630" w:type="dxa"/>
            <w:vAlign w:val="center"/>
          </w:tcPr>
          <w:p w14:paraId="69399D86" w14:textId="77777777" w:rsidR="00BD6B97" w:rsidRPr="007A7659" w:rsidRDefault="00BD6B97">
            <w:pPr>
              <w:pStyle w:val="TableEntry"/>
              <w:jc w:val="center"/>
              <w:rPr>
                <w:i/>
                <w:iCs/>
                <w:noProof w:val="0"/>
                <w:sz w:val="16"/>
              </w:rPr>
            </w:pPr>
            <w:r w:rsidRPr="007A7659">
              <w:rPr>
                <w:i/>
                <w:iCs/>
                <w:noProof w:val="0"/>
                <w:sz w:val="16"/>
              </w:rPr>
              <w:t>U</w:t>
            </w:r>
            <w:bookmarkStart w:id="1615" w:name="_Toc487128125"/>
            <w:bookmarkStart w:id="1616" w:name="_Toc487128701"/>
            <w:bookmarkStart w:id="1617" w:name="_Toc487129246"/>
            <w:bookmarkEnd w:id="1615"/>
            <w:bookmarkEnd w:id="1616"/>
            <w:bookmarkEnd w:id="1617"/>
          </w:p>
        </w:tc>
        <w:tc>
          <w:tcPr>
            <w:tcW w:w="4968" w:type="dxa"/>
            <w:vAlign w:val="center"/>
          </w:tcPr>
          <w:p w14:paraId="625D1AE2" w14:textId="77777777" w:rsidR="00BD6B97" w:rsidRPr="007A7659" w:rsidRDefault="00BD6B97" w:rsidP="007E3B51">
            <w:pPr>
              <w:pStyle w:val="TableEntry"/>
              <w:rPr>
                <w:i/>
                <w:iCs/>
                <w:noProof w:val="0"/>
                <w:sz w:val="16"/>
              </w:rPr>
            </w:pPr>
            <w:r w:rsidRPr="007A7659">
              <w:rPr>
                <w:i/>
                <w:iCs/>
                <w:noProof w:val="0"/>
                <w:sz w:val="16"/>
              </w:rPr>
              <w:t>not specialized</w:t>
            </w:r>
            <w:bookmarkStart w:id="1618" w:name="_Toc487128126"/>
            <w:bookmarkStart w:id="1619" w:name="_Toc487128702"/>
            <w:bookmarkStart w:id="1620" w:name="_Toc487129247"/>
            <w:bookmarkEnd w:id="1618"/>
            <w:bookmarkEnd w:id="1619"/>
            <w:bookmarkEnd w:id="1620"/>
          </w:p>
        </w:tc>
        <w:bookmarkStart w:id="1621" w:name="_Toc487128127"/>
        <w:bookmarkStart w:id="1622" w:name="_Toc487128703"/>
        <w:bookmarkStart w:id="1623" w:name="_Toc487129248"/>
        <w:bookmarkEnd w:id="1621"/>
        <w:bookmarkEnd w:id="1622"/>
        <w:bookmarkEnd w:id="1623"/>
      </w:tr>
      <w:tr w:rsidR="00BD6B97" w:rsidRPr="007A7659" w14:paraId="525E8D23" w14:textId="77777777">
        <w:trPr>
          <w:cantSplit/>
        </w:trPr>
        <w:tc>
          <w:tcPr>
            <w:tcW w:w="1548" w:type="dxa"/>
            <w:vMerge/>
            <w:textDirection w:val="btLr"/>
            <w:vAlign w:val="center"/>
          </w:tcPr>
          <w:p w14:paraId="4A9E51B1" w14:textId="77777777" w:rsidR="00BD6B97" w:rsidRPr="007A7659" w:rsidRDefault="00BD6B97">
            <w:pPr>
              <w:pStyle w:val="TableLabel"/>
              <w:rPr>
                <w:rFonts w:ascii="Times New Roman" w:hAnsi="Times New Roman"/>
                <w:noProof w:val="0"/>
                <w:sz w:val="16"/>
              </w:rPr>
            </w:pPr>
            <w:bookmarkStart w:id="1624" w:name="_Toc487128128"/>
            <w:bookmarkStart w:id="1625" w:name="_Toc487128704"/>
            <w:bookmarkStart w:id="1626" w:name="_Toc487129249"/>
            <w:bookmarkEnd w:id="1624"/>
            <w:bookmarkEnd w:id="1625"/>
            <w:bookmarkEnd w:id="1626"/>
          </w:p>
        </w:tc>
        <w:tc>
          <w:tcPr>
            <w:tcW w:w="2520" w:type="dxa"/>
            <w:vAlign w:val="center"/>
          </w:tcPr>
          <w:p w14:paraId="36B0D8E8" w14:textId="77777777" w:rsidR="00BD6B97" w:rsidRPr="007A7659" w:rsidRDefault="00BD6B97">
            <w:pPr>
              <w:pStyle w:val="TableEntry"/>
              <w:rPr>
                <w:i/>
                <w:iCs/>
                <w:noProof w:val="0"/>
                <w:sz w:val="16"/>
              </w:rPr>
            </w:pPr>
            <w:r w:rsidRPr="007A7659">
              <w:rPr>
                <w:i/>
                <w:iCs/>
                <w:noProof w:val="0"/>
                <w:sz w:val="16"/>
              </w:rPr>
              <w:t>UserIsRequestor</w:t>
            </w:r>
            <w:bookmarkStart w:id="1627" w:name="_Toc487128129"/>
            <w:bookmarkStart w:id="1628" w:name="_Toc487128705"/>
            <w:bookmarkStart w:id="1629" w:name="_Toc487129250"/>
            <w:bookmarkEnd w:id="1627"/>
            <w:bookmarkEnd w:id="1628"/>
            <w:bookmarkEnd w:id="1629"/>
          </w:p>
        </w:tc>
        <w:tc>
          <w:tcPr>
            <w:tcW w:w="630" w:type="dxa"/>
            <w:vAlign w:val="center"/>
          </w:tcPr>
          <w:p w14:paraId="397DFB72" w14:textId="77777777" w:rsidR="00BD6B97" w:rsidRPr="007A7659" w:rsidRDefault="00BD6B97">
            <w:pPr>
              <w:pStyle w:val="TableEntry"/>
              <w:jc w:val="center"/>
              <w:rPr>
                <w:i/>
                <w:iCs/>
                <w:noProof w:val="0"/>
                <w:sz w:val="16"/>
              </w:rPr>
            </w:pPr>
            <w:r w:rsidRPr="007A7659">
              <w:rPr>
                <w:i/>
                <w:iCs/>
                <w:noProof w:val="0"/>
                <w:sz w:val="16"/>
              </w:rPr>
              <w:t>U</w:t>
            </w:r>
            <w:bookmarkStart w:id="1630" w:name="_Toc487128130"/>
            <w:bookmarkStart w:id="1631" w:name="_Toc487128706"/>
            <w:bookmarkStart w:id="1632" w:name="_Toc487129251"/>
            <w:bookmarkEnd w:id="1630"/>
            <w:bookmarkEnd w:id="1631"/>
            <w:bookmarkEnd w:id="1632"/>
          </w:p>
        </w:tc>
        <w:tc>
          <w:tcPr>
            <w:tcW w:w="4968" w:type="dxa"/>
            <w:vAlign w:val="center"/>
          </w:tcPr>
          <w:p w14:paraId="312422FA" w14:textId="77777777" w:rsidR="00BD6B97" w:rsidRPr="007A7659" w:rsidRDefault="00BD6B97">
            <w:pPr>
              <w:pStyle w:val="TableEntry"/>
              <w:rPr>
                <w:iCs/>
                <w:noProof w:val="0"/>
                <w:sz w:val="16"/>
              </w:rPr>
            </w:pPr>
            <w:r w:rsidRPr="007A7659">
              <w:rPr>
                <w:i/>
                <w:iCs/>
                <w:noProof w:val="0"/>
                <w:sz w:val="16"/>
              </w:rPr>
              <w:t>not specialized</w:t>
            </w:r>
            <w:bookmarkStart w:id="1633" w:name="_Toc487128131"/>
            <w:bookmarkStart w:id="1634" w:name="_Toc487128707"/>
            <w:bookmarkStart w:id="1635" w:name="_Toc487129252"/>
            <w:bookmarkEnd w:id="1633"/>
            <w:bookmarkEnd w:id="1634"/>
            <w:bookmarkEnd w:id="1635"/>
          </w:p>
        </w:tc>
        <w:bookmarkStart w:id="1636" w:name="_Toc487128132"/>
        <w:bookmarkStart w:id="1637" w:name="_Toc487128708"/>
        <w:bookmarkStart w:id="1638" w:name="_Toc487129253"/>
        <w:bookmarkEnd w:id="1636"/>
        <w:bookmarkEnd w:id="1637"/>
        <w:bookmarkEnd w:id="1638"/>
      </w:tr>
      <w:tr w:rsidR="00BD6B97" w:rsidRPr="007A7659" w14:paraId="1ECF1654" w14:textId="77777777">
        <w:trPr>
          <w:cantSplit/>
        </w:trPr>
        <w:tc>
          <w:tcPr>
            <w:tcW w:w="1548" w:type="dxa"/>
            <w:vMerge/>
            <w:textDirection w:val="btLr"/>
            <w:vAlign w:val="center"/>
          </w:tcPr>
          <w:p w14:paraId="10595A06" w14:textId="77777777" w:rsidR="00BD6B97" w:rsidRPr="007A7659" w:rsidRDefault="00BD6B97">
            <w:pPr>
              <w:pStyle w:val="TableLabel"/>
              <w:rPr>
                <w:rFonts w:ascii="Times New Roman" w:hAnsi="Times New Roman"/>
                <w:noProof w:val="0"/>
                <w:sz w:val="16"/>
              </w:rPr>
            </w:pPr>
            <w:bookmarkStart w:id="1639" w:name="_Toc487128133"/>
            <w:bookmarkStart w:id="1640" w:name="_Toc487128709"/>
            <w:bookmarkStart w:id="1641" w:name="_Toc487129254"/>
            <w:bookmarkEnd w:id="1639"/>
            <w:bookmarkEnd w:id="1640"/>
            <w:bookmarkEnd w:id="1641"/>
          </w:p>
        </w:tc>
        <w:tc>
          <w:tcPr>
            <w:tcW w:w="2520" w:type="dxa"/>
            <w:vAlign w:val="center"/>
          </w:tcPr>
          <w:p w14:paraId="4EDF57A5" w14:textId="77777777" w:rsidR="00BD6B97" w:rsidRPr="007A7659" w:rsidRDefault="00BD6B97">
            <w:pPr>
              <w:pStyle w:val="TableEntry"/>
              <w:rPr>
                <w:noProof w:val="0"/>
                <w:sz w:val="16"/>
              </w:rPr>
            </w:pPr>
            <w:r w:rsidRPr="007A7659">
              <w:rPr>
                <w:noProof w:val="0"/>
                <w:sz w:val="16"/>
              </w:rPr>
              <w:t>RoleIDCode</w:t>
            </w:r>
            <w:bookmarkStart w:id="1642" w:name="_Toc487128134"/>
            <w:bookmarkStart w:id="1643" w:name="_Toc487128710"/>
            <w:bookmarkStart w:id="1644" w:name="_Toc487129255"/>
            <w:bookmarkEnd w:id="1642"/>
            <w:bookmarkEnd w:id="1643"/>
            <w:bookmarkEnd w:id="1644"/>
          </w:p>
        </w:tc>
        <w:tc>
          <w:tcPr>
            <w:tcW w:w="630" w:type="dxa"/>
            <w:vAlign w:val="center"/>
          </w:tcPr>
          <w:p w14:paraId="69322902" w14:textId="77777777" w:rsidR="00BD6B97" w:rsidRPr="007A7659" w:rsidRDefault="00BD6B97">
            <w:pPr>
              <w:pStyle w:val="TableEntry"/>
              <w:jc w:val="center"/>
              <w:rPr>
                <w:noProof w:val="0"/>
                <w:sz w:val="16"/>
              </w:rPr>
            </w:pPr>
            <w:r w:rsidRPr="007A7659">
              <w:rPr>
                <w:noProof w:val="0"/>
                <w:sz w:val="16"/>
              </w:rPr>
              <w:t>M</w:t>
            </w:r>
            <w:bookmarkStart w:id="1645" w:name="_Toc487128135"/>
            <w:bookmarkStart w:id="1646" w:name="_Toc487128711"/>
            <w:bookmarkStart w:id="1647" w:name="_Toc487129256"/>
            <w:bookmarkEnd w:id="1645"/>
            <w:bookmarkEnd w:id="1646"/>
            <w:bookmarkEnd w:id="1647"/>
          </w:p>
        </w:tc>
        <w:tc>
          <w:tcPr>
            <w:tcW w:w="4968" w:type="dxa"/>
            <w:vAlign w:val="center"/>
          </w:tcPr>
          <w:p w14:paraId="445C2A49" w14:textId="77777777" w:rsidR="00BD6B97" w:rsidRPr="007A7659" w:rsidRDefault="00BD6B97">
            <w:pPr>
              <w:pStyle w:val="TableEntry"/>
              <w:rPr>
                <w:noProof w:val="0"/>
                <w:sz w:val="16"/>
              </w:rPr>
            </w:pPr>
            <w:r w:rsidRPr="007A7659">
              <w:rPr>
                <w:noProof w:val="0"/>
                <w:sz w:val="16"/>
              </w:rPr>
              <w:t>EV(110153, DCM, “Source”)</w:t>
            </w:r>
            <w:bookmarkStart w:id="1648" w:name="_Toc487128136"/>
            <w:bookmarkStart w:id="1649" w:name="_Toc487128712"/>
            <w:bookmarkStart w:id="1650" w:name="_Toc487129257"/>
            <w:bookmarkEnd w:id="1648"/>
            <w:bookmarkEnd w:id="1649"/>
            <w:bookmarkEnd w:id="1650"/>
          </w:p>
        </w:tc>
        <w:bookmarkStart w:id="1651" w:name="_Toc487128137"/>
        <w:bookmarkStart w:id="1652" w:name="_Toc487128713"/>
        <w:bookmarkStart w:id="1653" w:name="_Toc487129258"/>
        <w:bookmarkEnd w:id="1651"/>
        <w:bookmarkEnd w:id="1652"/>
        <w:bookmarkEnd w:id="1653"/>
      </w:tr>
      <w:tr w:rsidR="00BD6B97" w:rsidRPr="007A7659" w14:paraId="4FC6B8BC" w14:textId="77777777">
        <w:trPr>
          <w:cantSplit/>
        </w:trPr>
        <w:tc>
          <w:tcPr>
            <w:tcW w:w="1548" w:type="dxa"/>
            <w:vMerge/>
            <w:textDirection w:val="btLr"/>
            <w:vAlign w:val="center"/>
          </w:tcPr>
          <w:p w14:paraId="099845E6" w14:textId="77777777" w:rsidR="00BD6B97" w:rsidRPr="007A7659" w:rsidRDefault="00BD6B97">
            <w:pPr>
              <w:pStyle w:val="TableLabel"/>
              <w:rPr>
                <w:rFonts w:ascii="Times New Roman" w:hAnsi="Times New Roman"/>
                <w:noProof w:val="0"/>
                <w:sz w:val="16"/>
              </w:rPr>
            </w:pPr>
            <w:bookmarkStart w:id="1654" w:name="_Toc487128138"/>
            <w:bookmarkStart w:id="1655" w:name="_Toc487128714"/>
            <w:bookmarkStart w:id="1656" w:name="_Toc487129259"/>
            <w:bookmarkEnd w:id="1654"/>
            <w:bookmarkEnd w:id="1655"/>
            <w:bookmarkEnd w:id="1656"/>
          </w:p>
        </w:tc>
        <w:tc>
          <w:tcPr>
            <w:tcW w:w="2520" w:type="dxa"/>
            <w:vAlign w:val="center"/>
          </w:tcPr>
          <w:p w14:paraId="31BE3091" w14:textId="77777777" w:rsidR="00BD6B97" w:rsidRPr="007A7659" w:rsidRDefault="00BD6B97">
            <w:pPr>
              <w:pStyle w:val="TableEntry"/>
              <w:rPr>
                <w:iCs/>
                <w:noProof w:val="0"/>
                <w:sz w:val="16"/>
              </w:rPr>
            </w:pPr>
            <w:r w:rsidRPr="007A7659">
              <w:rPr>
                <w:iCs/>
                <w:noProof w:val="0"/>
                <w:sz w:val="16"/>
              </w:rPr>
              <w:t>NetworkAccessPointTypeCode</w:t>
            </w:r>
            <w:bookmarkStart w:id="1657" w:name="_Toc487128139"/>
            <w:bookmarkStart w:id="1658" w:name="_Toc487128715"/>
            <w:bookmarkStart w:id="1659" w:name="_Toc487129260"/>
            <w:bookmarkEnd w:id="1657"/>
            <w:bookmarkEnd w:id="1658"/>
            <w:bookmarkEnd w:id="1659"/>
          </w:p>
        </w:tc>
        <w:tc>
          <w:tcPr>
            <w:tcW w:w="630" w:type="dxa"/>
            <w:vAlign w:val="center"/>
          </w:tcPr>
          <w:p w14:paraId="685A045D" w14:textId="77777777" w:rsidR="00BD6B97" w:rsidRPr="007A7659" w:rsidRDefault="00BD6B97">
            <w:pPr>
              <w:pStyle w:val="TableEntry"/>
              <w:jc w:val="center"/>
              <w:rPr>
                <w:iCs/>
                <w:noProof w:val="0"/>
                <w:sz w:val="16"/>
              </w:rPr>
            </w:pPr>
            <w:r w:rsidRPr="007A7659">
              <w:rPr>
                <w:iCs/>
                <w:noProof w:val="0"/>
                <w:sz w:val="16"/>
              </w:rPr>
              <w:t>M</w:t>
            </w:r>
            <w:bookmarkStart w:id="1660" w:name="_Toc487128140"/>
            <w:bookmarkStart w:id="1661" w:name="_Toc487128716"/>
            <w:bookmarkStart w:id="1662" w:name="_Toc487129261"/>
            <w:bookmarkEnd w:id="1660"/>
            <w:bookmarkEnd w:id="1661"/>
            <w:bookmarkEnd w:id="1662"/>
          </w:p>
        </w:tc>
        <w:tc>
          <w:tcPr>
            <w:tcW w:w="4968" w:type="dxa"/>
            <w:vAlign w:val="center"/>
          </w:tcPr>
          <w:p w14:paraId="60664DE2" w14:textId="77777777" w:rsidR="00BD6B97" w:rsidRPr="007A7659" w:rsidRDefault="00BD6B97">
            <w:pPr>
              <w:pStyle w:val="TableEntry"/>
              <w:rPr>
                <w:noProof w:val="0"/>
                <w:sz w:val="16"/>
              </w:rPr>
            </w:pPr>
            <w:r w:rsidRPr="007A7659">
              <w:rPr>
                <w:noProof w:val="0"/>
                <w:sz w:val="16"/>
              </w:rPr>
              <w:t>“1” for machine (DNS) name, “2” for IP address</w:t>
            </w:r>
            <w:bookmarkStart w:id="1663" w:name="_Toc487128141"/>
            <w:bookmarkStart w:id="1664" w:name="_Toc487128717"/>
            <w:bookmarkStart w:id="1665" w:name="_Toc487129262"/>
            <w:bookmarkEnd w:id="1663"/>
            <w:bookmarkEnd w:id="1664"/>
            <w:bookmarkEnd w:id="1665"/>
          </w:p>
        </w:tc>
        <w:bookmarkStart w:id="1666" w:name="_Toc487128142"/>
        <w:bookmarkStart w:id="1667" w:name="_Toc487128718"/>
        <w:bookmarkStart w:id="1668" w:name="_Toc487129263"/>
        <w:bookmarkEnd w:id="1666"/>
        <w:bookmarkEnd w:id="1667"/>
        <w:bookmarkEnd w:id="1668"/>
      </w:tr>
      <w:tr w:rsidR="00BD6B97" w:rsidRPr="007A7659" w14:paraId="0097EE64" w14:textId="77777777">
        <w:trPr>
          <w:cantSplit/>
        </w:trPr>
        <w:tc>
          <w:tcPr>
            <w:tcW w:w="1548" w:type="dxa"/>
            <w:vMerge/>
            <w:textDirection w:val="btLr"/>
            <w:vAlign w:val="center"/>
          </w:tcPr>
          <w:p w14:paraId="15A9D1C7" w14:textId="77777777" w:rsidR="00BD6B97" w:rsidRPr="007A7659" w:rsidRDefault="00BD6B97">
            <w:pPr>
              <w:pStyle w:val="TableLabel"/>
              <w:rPr>
                <w:rFonts w:ascii="Times New Roman" w:hAnsi="Times New Roman"/>
                <w:noProof w:val="0"/>
                <w:sz w:val="16"/>
              </w:rPr>
            </w:pPr>
            <w:bookmarkStart w:id="1669" w:name="_Toc487128143"/>
            <w:bookmarkStart w:id="1670" w:name="_Toc487128719"/>
            <w:bookmarkStart w:id="1671" w:name="_Toc487129264"/>
            <w:bookmarkEnd w:id="1669"/>
            <w:bookmarkEnd w:id="1670"/>
            <w:bookmarkEnd w:id="1671"/>
          </w:p>
        </w:tc>
        <w:tc>
          <w:tcPr>
            <w:tcW w:w="2520" w:type="dxa"/>
            <w:vAlign w:val="center"/>
          </w:tcPr>
          <w:p w14:paraId="2EE16BBA" w14:textId="77777777" w:rsidR="00BD6B97" w:rsidRPr="007A7659" w:rsidRDefault="00BD6B97">
            <w:pPr>
              <w:pStyle w:val="TableEntry"/>
              <w:rPr>
                <w:iCs/>
                <w:noProof w:val="0"/>
                <w:sz w:val="16"/>
              </w:rPr>
            </w:pPr>
            <w:r w:rsidRPr="007A7659">
              <w:rPr>
                <w:iCs/>
                <w:noProof w:val="0"/>
                <w:sz w:val="16"/>
              </w:rPr>
              <w:t>NetworkAccessPointID</w:t>
            </w:r>
            <w:bookmarkStart w:id="1672" w:name="_Toc487128144"/>
            <w:bookmarkStart w:id="1673" w:name="_Toc487128720"/>
            <w:bookmarkStart w:id="1674" w:name="_Toc487129265"/>
            <w:bookmarkEnd w:id="1672"/>
            <w:bookmarkEnd w:id="1673"/>
            <w:bookmarkEnd w:id="1674"/>
          </w:p>
        </w:tc>
        <w:tc>
          <w:tcPr>
            <w:tcW w:w="630" w:type="dxa"/>
            <w:vAlign w:val="center"/>
          </w:tcPr>
          <w:p w14:paraId="18EE8D66" w14:textId="77777777" w:rsidR="00BD6B97" w:rsidRPr="007A7659" w:rsidRDefault="00BD6B97">
            <w:pPr>
              <w:pStyle w:val="TableEntry"/>
              <w:jc w:val="center"/>
              <w:rPr>
                <w:iCs/>
                <w:noProof w:val="0"/>
                <w:sz w:val="16"/>
              </w:rPr>
            </w:pPr>
            <w:r w:rsidRPr="007A7659">
              <w:rPr>
                <w:iCs/>
                <w:noProof w:val="0"/>
                <w:sz w:val="16"/>
              </w:rPr>
              <w:t>M</w:t>
            </w:r>
            <w:bookmarkStart w:id="1675" w:name="_Toc487128145"/>
            <w:bookmarkStart w:id="1676" w:name="_Toc487128721"/>
            <w:bookmarkStart w:id="1677" w:name="_Toc487129266"/>
            <w:bookmarkEnd w:id="1675"/>
            <w:bookmarkEnd w:id="1676"/>
            <w:bookmarkEnd w:id="1677"/>
          </w:p>
        </w:tc>
        <w:tc>
          <w:tcPr>
            <w:tcW w:w="4968" w:type="dxa"/>
            <w:vAlign w:val="center"/>
          </w:tcPr>
          <w:p w14:paraId="12B338D5" w14:textId="77777777" w:rsidR="00BD6B97" w:rsidRPr="007A7659" w:rsidRDefault="00BD6B97">
            <w:pPr>
              <w:pStyle w:val="TableEntry"/>
              <w:rPr>
                <w:noProof w:val="0"/>
                <w:sz w:val="16"/>
              </w:rPr>
            </w:pPr>
            <w:r w:rsidRPr="007A7659">
              <w:rPr>
                <w:noProof w:val="0"/>
                <w:sz w:val="16"/>
              </w:rPr>
              <w:t>The machine name or IP address.</w:t>
            </w:r>
            <w:bookmarkStart w:id="1678" w:name="_Toc487128146"/>
            <w:bookmarkStart w:id="1679" w:name="_Toc487128722"/>
            <w:bookmarkStart w:id="1680" w:name="_Toc487129267"/>
            <w:bookmarkEnd w:id="1678"/>
            <w:bookmarkEnd w:id="1679"/>
            <w:bookmarkEnd w:id="1680"/>
          </w:p>
        </w:tc>
        <w:bookmarkStart w:id="1681" w:name="_Toc487128147"/>
        <w:bookmarkStart w:id="1682" w:name="_Toc487128723"/>
        <w:bookmarkStart w:id="1683" w:name="_Toc487129268"/>
        <w:bookmarkEnd w:id="1681"/>
        <w:bookmarkEnd w:id="1682"/>
        <w:bookmarkEnd w:id="1683"/>
      </w:tr>
    </w:tbl>
    <w:p w14:paraId="5FA12FD8" w14:textId="77777777" w:rsidR="00DA67EC" w:rsidRPr="007A7659" w:rsidRDefault="00DA67EC">
      <w:bookmarkStart w:id="1684" w:name="_Toc487128148"/>
      <w:bookmarkStart w:id="1685" w:name="_Toc487128724"/>
      <w:bookmarkStart w:id="1686" w:name="_Toc487129269"/>
      <w:bookmarkEnd w:id="1684"/>
      <w:bookmarkEnd w:id="1685"/>
      <w:bookmarkEnd w:id="1686"/>
    </w:p>
    <w:tbl>
      <w:tblPr>
        <w:tblW w:w="9666" w:type="dxa"/>
        <w:tblLayout w:type="fixed"/>
        <w:tblLook w:val="0000" w:firstRow="0" w:lastRow="0" w:firstColumn="0" w:lastColumn="0" w:noHBand="0" w:noVBand="0"/>
      </w:tblPr>
      <w:tblGrid>
        <w:gridCol w:w="1548"/>
        <w:gridCol w:w="2520"/>
        <w:gridCol w:w="630"/>
        <w:gridCol w:w="4968"/>
      </w:tblGrid>
      <w:tr w:rsidR="00BD6B97" w:rsidRPr="007A7659" w14:paraId="204A6585" w14:textId="77777777" w:rsidTr="007E3B51">
        <w:trPr>
          <w:cantSplit/>
        </w:trPr>
        <w:tc>
          <w:tcPr>
            <w:tcW w:w="1548" w:type="dxa"/>
            <w:vMerge w:val="restart"/>
            <w:tcBorders>
              <w:top w:val="single" w:sz="4" w:space="0" w:color="auto"/>
              <w:left w:val="single" w:sz="4" w:space="0" w:color="auto"/>
              <w:bottom w:val="single" w:sz="4" w:space="0" w:color="auto"/>
              <w:right w:val="single" w:sz="4" w:space="0" w:color="auto"/>
            </w:tcBorders>
          </w:tcPr>
          <w:p w14:paraId="45B5502E" w14:textId="77777777" w:rsidR="00BD6B97" w:rsidRPr="007A7659" w:rsidRDefault="00BD6B97" w:rsidP="0002013A">
            <w:pPr>
              <w:pStyle w:val="TableEntryHeader"/>
            </w:pPr>
            <w:r w:rsidRPr="007A7659">
              <w:t>Destination</w:t>
            </w:r>
            <w:bookmarkStart w:id="1687" w:name="_Toc487128149"/>
            <w:bookmarkStart w:id="1688" w:name="_Toc487128725"/>
            <w:bookmarkStart w:id="1689" w:name="_Toc487129270"/>
            <w:bookmarkEnd w:id="1687"/>
            <w:bookmarkEnd w:id="1688"/>
            <w:bookmarkEnd w:id="1689"/>
          </w:p>
          <w:p w14:paraId="57D1CA6E"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bookmarkStart w:id="1690" w:name="_Toc487128150"/>
            <w:bookmarkStart w:id="1691" w:name="_Toc487128726"/>
            <w:bookmarkStart w:id="1692" w:name="_Toc487129271"/>
            <w:bookmarkEnd w:id="1690"/>
            <w:bookmarkEnd w:id="1691"/>
            <w:bookmarkEnd w:id="1692"/>
          </w:p>
        </w:tc>
        <w:tc>
          <w:tcPr>
            <w:tcW w:w="2520" w:type="dxa"/>
            <w:tcBorders>
              <w:top w:val="single" w:sz="4" w:space="0" w:color="auto"/>
              <w:left w:val="single" w:sz="4" w:space="0" w:color="auto"/>
              <w:bottom w:val="single" w:sz="4" w:space="0" w:color="auto"/>
              <w:right w:val="single" w:sz="4" w:space="0" w:color="auto"/>
            </w:tcBorders>
            <w:vAlign w:val="center"/>
          </w:tcPr>
          <w:p w14:paraId="264FB002" w14:textId="77777777" w:rsidR="00BD6B97" w:rsidRPr="007A7659" w:rsidRDefault="00BD6B97">
            <w:pPr>
              <w:pStyle w:val="TableEntry"/>
              <w:rPr>
                <w:noProof w:val="0"/>
                <w:sz w:val="16"/>
              </w:rPr>
            </w:pPr>
            <w:r w:rsidRPr="007A7659">
              <w:rPr>
                <w:noProof w:val="0"/>
                <w:sz w:val="16"/>
              </w:rPr>
              <w:t>UserID</w:t>
            </w:r>
            <w:bookmarkStart w:id="1693" w:name="_Toc487128151"/>
            <w:bookmarkStart w:id="1694" w:name="_Toc487128727"/>
            <w:bookmarkStart w:id="1695" w:name="_Toc487129272"/>
            <w:bookmarkEnd w:id="1693"/>
            <w:bookmarkEnd w:id="1694"/>
            <w:bookmarkEnd w:id="1695"/>
          </w:p>
        </w:tc>
        <w:tc>
          <w:tcPr>
            <w:tcW w:w="630" w:type="dxa"/>
            <w:tcBorders>
              <w:top w:val="single" w:sz="4" w:space="0" w:color="auto"/>
              <w:left w:val="single" w:sz="4" w:space="0" w:color="auto"/>
              <w:bottom w:val="single" w:sz="4" w:space="0" w:color="auto"/>
              <w:right w:val="single" w:sz="4" w:space="0" w:color="auto"/>
            </w:tcBorders>
            <w:vAlign w:val="center"/>
          </w:tcPr>
          <w:p w14:paraId="5A201298" w14:textId="77777777" w:rsidR="00BD6B97" w:rsidRPr="007A7659" w:rsidRDefault="00BD6B97">
            <w:pPr>
              <w:pStyle w:val="TableEntry"/>
              <w:jc w:val="center"/>
              <w:rPr>
                <w:noProof w:val="0"/>
                <w:sz w:val="16"/>
              </w:rPr>
            </w:pPr>
            <w:r w:rsidRPr="007A7659">
              <w:rPr>
                <w:noProof w:val="0"/>
                <w:sz w:val="16"/>
              </w:rPr>
              <w:t>M</w:t>
            </w:r>
            <w:bookmarkStart w:id="1696" w:name="_Toc487128152"/>
            <w:bookmarkStart w:id="1697" w:name="_Toc487128728"/>
            <w:bookmarkStart w:id="1698" w:name="_Toc487129273"/>
            <w:bookmarkEnd w:id="1696"/>
            <w:bookmarkEnd w:id="1697"/>
            <w:bookmarkEnd w:id="1698"/>
          </w:p>
        </w:tc>
        <w:tc>
          <w:tcPr>
            <w:tcW w:w="4968" w:type="dxa"/>
            <w:tcBorders>
              <w:top w:val="single" w:sz="4" w:space="0" w:color="auto"/>
              <w:left w:val="single" w:sz="4" w:space="0" w:color="auto"/>
              <w:bottom w:val="single" w:sz="4" w:space="0" w:color="auto"/>
              <w:right w:val="single" w:sz="4" w:space="0" w:color="auto"/>
            </w:tcBorders>
            <w:vAlign w:val="center"/>
          </w:tcPr>
          <w:p w14:paraId="1B763134" w14:textId="77777777" w:rsidR="00BD6B97" w:rsidRPr="007A7659" w:rsidRDefault="00BD6B97">
            <w:pPr>
              <w:pStyle w:val="TableEntry"/>
              <w:rPr>
                <w:noProof w:val="0"/>
                <w:sz w:val="16"/>
              </w:rPr>
            </w:pPr>
            <w:r w:rsidRPr="007A7659">
              <w:rPr>
                <w:noProof w:val="0"/>
                <w:sz w:val="16"/>
              </w:rPr>
              <w:t>The identity of the Patient Identifier Cross-reference Manager facility and receiving application from the HL7 message; concatenated together, separated by the | character.</w:t>
            </w:r>
            <w:bookmarkStart w:id="1699" w:name="_Toc487128153"/>
            <w:bookmarkStart w:id="1700" w:name="_Toc487128729"/>
            <w:bookmarkStart w:id="1701" w:name="_Toc487129274"/>
            <w:bookmarkEnd w:id="1699"/>
            <w:bookmarkEnd w:id="1700"/>
            <w:bookmarkEnd w:id="1701"/>
          </w:p>
        </w:tc>
        <w:bookmarkStart w:id="1702" w:name="_Toc487128154"/>
        <w:bookmarkStart w:id="1703" w:name="_Toc487128730"/>
        <w:bookmarkStart w:id="1704" w:name="_Toc487129275"/>
        <w:bookmarkEnd w:id="1702"/>
        <w:bookmarkEnd w:id="1703"/>
        <w:bookmarkEnd w:id="1704"/>
      </w:tr>
      <w:tr w:rsidR="00BD6B97" w:rsidRPr="007A7659" w14:paraId="1CCCD940" w14:textId="77777777" w:rsidTr="007E3B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cBorders>
              <w:top w:val="single" w:sz="4" w:space="0" w:color="auto"/>
            </w:tcBorders>
            <w:textDirection w:val="btLr"/>
            <w:vAlign w:val="center"/>
          </w:tcPr>
          <w:p w14:paraId="612559AF" w14:textId="77777777" w:rsidR="00BD6B97" w:rsidRPr="007A7659" w:rsidRDefault="00BD6B97">
            <w:pPr>
              <w:pStyle w:val="TableLabel"/>
              <w:rPr>
                <w:rFonts w:ascii="Times New Roman" w:hAnsi="Times New Roman"/>
                <w:noProof w:val="0"/>
                <w:sz w:val="16"/>
              </w:rPr>
            </w:pPr>
            <w:bookmarkStart w:id="1705" w:name="_Toc487128155"/>
            <w:bookmarkStart w:id="1706" w:name="_Toc487128731"/>
            <w:bookmarkStart w:id="1707" w:name="_Toc487129276"/>
            <w:bookmarkEnd w:id="1705"/>
            <w:bookmarkEnd w:id="1706"/>
            <w:bookmarkEnd w:id="1707"/>
          </w:p>
        </w:tc>
        <w:tc>
          <w:tcPr>
            <w:tcW w:w="2520" w:type="dxa"/>
            <w:tcBorders>
              <w:top w:val="single" w:sz="4" w:space="0" w:color="auto"/>
            </w:tcBorders>
            <w:vAlign w:val="center"/>
          </w:tcPr>
          <w:p w14:paraId="70EE7B84" w14:textId="77777777" w:rsidR="00BD6B97" w:rsidRPr="007A7659" w:rsidRDefault="00BD6B97" w:rsidP="00CA34D9">
            <w:pPr>
              <w:pStyle w:val="TableEntry"/>
              <w:rPr>
                <w:noProof w:val="0"/>
                <w:sz w:val="16"/>
              </w:rPr>
            </w:pPr>
            <w:r w:rsidRPr="007A7659">
              <w:rPr>
                <w:noProof w:val="0"/>
                <w:sz w:val="16"/>
              </w:rPr>
              <w:t>AlternativeUserID</w:t>
            </w:r>
            <w:bookmarkStart w:id="1708" w:name="_Toc487128156"/>
            <w:bookmarkStart w:id="1709" w:name="_Toc487128732"/>
            <w:bookmarkStart w:id="1710" w:name="_Toc487129277"/>
            <w:bookmarkEnd w:id="1708"/>
            <w:bookmarkEnd w:id="1709"/>
            <w:bookmarkEnd w:id="1710"/>
          </w:p>
        </w:tc>
        <w:tc>
          <w:tcPr>
            <w:tcW w:w="630" w:type="dxa"/>
            <w:tcBorders>
              <w:top w:val="single" w:sz="4" w:space="0" w:color="auto"/>
            </w:tcBorders>
            <w:vAlign w:val="center"/>
          </w:tcPr>
          <w:p w14:paraId="08057B35" w14:textId="77777777" w:rsidR="00BD6B97" w:rsidRPr="007A7659" w:rsidRDefault="00BD6B97">
            <w:pPr>
              <w:pStyle w:val="TableEntry"/>
              <w:jc w:val="center"/>
              <w:rPr>
                <w:noProof w:val="0"/>
                <w:sz w:val="16"/>
              </w:rPr>
            </w:pPr>
            <w:r w:rsidRPr="007A7659">
              <w:rPr>
                <w:noProof w:val="0"/>
                <w:sz w:val="16"/>
              </w:rPr>
              <w:t>M</w:t>
            </w:r>
            <w:bookmarkStart w:id="1711" w:name="_Toc487128157"/>
            <w:bookmarkStart w:id="1712" w:name="_Toc487128733"/>
            <w:bookmarkStart w:id="1713" w:name="_Toc487129278"/>
            <w:bookmarkEnd w:id="1711"/>
            <w:bookmarkEnd w:id="1712"/>
            <w:bookmarkEnd w:id="1713"/>
          </w:p>
        </w:tc>
        <w:tc>
          <w:tcPr>
            <w:tcW w:w="4968" w:type="dxa"/>
            <w:tcBorders>
              <w:top w:val="single" w:sz="4" w:space="0" w:color="auto"/>
            </w:tcBorders>
            <w:vAlign w:val="center"/>
          </w:tcPr>
          <w:p w14:paraId="5554444B"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bookmarkStart w:id="1714" w:name="_Toc487128158"/>
            <w:bookmarkStart w:id="1715" w:name="_Toc487128734"/>
            <w:bookmarkStart w:id="1716" w:name="_Toc487129279"/>
            <w:bookmarkEnd w:id="1714"/>
            <w:bookmarkEnd w:id="1715"/>
            <w:bookmarkEnd w:id="1716"/>
          </w:p>
        </w:tc>
        <w:bookmarkStart w:id="1717" w:name="_Toc487128159"/>
        <w:bookmarkStart w:id="1718" w:name="_Toc487128735"/>
        <w:bookmarkStart w:id="1719" w:name="_Toc487129280"/>
        <w:bookmarkEnd w:id="1717"/>
        <w:bookmarkEnd w:id="1718"/>
        <w:bookmarkEnd w:id="1719"/>
      </w:tr>
      <w:tr w:rsidR="00BD6B97" w:rsidRPr="007A7659" w14:paraId="5B18707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79B72438" w14:textId="77777777" w:rsidR="00BD6B97" w:rsidRPr="007A7659" w:rsidRDefault="00BD6B97">
            <w:pPr>
              <w:pStyle w:val="TableLabel"/>
              <w:rPr>
                <w:rFonts w:ascii="Times New Roman" w:hAnsi="Times New Roman"/>
                <w:noProof w:val="0"/>
                <w:sz w:val="16"/>
              </w:rPr>
            </w:pPr>
            <w:bookmarkStart w:id="1720" w:name="_Toc487128160"/>
            <w:bookmarkStart w:id="1721" w:name="_Toc487128736"/>
            <w:bookmarkStart w:id="1722" w:name="_Toc487129281"/>
            <w:bookmarkEnd w:id="1720"/>
            <w:bookmarkEnd w:id="1721"/>
            <w:bookmarkEnd w:id="1722"/>
          </w:p>
        </w:tc>
        <w:tc>
          <w:tcPr>
            <w:tcW w:w="2520" w:type="dxa"/>
            <w:vAlign w:val="center"/>
          </w:tcPr>
          <w:p w14:paraId="01F56C7D" w14:textId="77777777" w:rsidR="00BD6B97" w:rsidRPr="007A7659" w:rsidRDefault="00BD6B97">
            <w:pPr>
              <w:pStyle w:val="TableEntry"/>
              <w:rPr>
                <w:i/>
                <w:iCs/>
                <w:noProof w:val="0"/>
                <w:sz w:val="16"/>
              </w:rPr>
            </w:pPr>
            <w:r w:rsidRPr="007A7659">
              <w:rPr>
                <w:i/>
                <w:iCs/>
                <w:noProof w:val="0"/>
                <w:sz w:val="16"/>
              </w:rPr>
              <w:t>UserName</w:t>
            </w:r>
            <w:bookmarkStart w:id="1723" w:name="_Toc487128161"/>
            <w:bookmarkStart w:id="1724" w:name="_Toc487128737"/>
            <w:bookmarkStart w:id="1725" w:name="_Toc487129282"/>
            <w:bookmarkEnd w:id="1723"/>
            <w:bookmarkEnd w:id="1724"/>
            <w:bookmarkEnd w:id="1725"/>
          </w:p>
        </w:tc>
        <w:tc>
          <w:tcPr>
            <w:tcW w:w="630" w:type="dxa"/>
            <w:vAlign w:val="center"/>
          </w:tcPr>
          <w:p w14:paraId="3F4F9981" w14:textId="77777777" w:rsidR="00BD6B97" w:rsidRPr="007A7659" w:rsidRDefault="00BD6B97">
            <w:pPr>
              <w:pStyle w:val="TableEntry"/>
              <w:jc w:val="center"/>
              <w:rPr>
                <w:i/>
                <w:iCs/>
                <w:noProof w:val="0"/>
                <w:sz w:val="16"/>
              </w:rPr>
            </w:pPr>
            <w:r w:rsidRPr="007A7659">
              <w:rPr>
                <w:i/>
                <w:iCs/>
                <w:noProof w:val="0"/>
                <w:sz w:val="16"/>
              </w:rPr>
              <w:t>U</w:t>
            </w:r>
            <w:bookmarkStart w:id="1726" w:name="_Toc487128162"/>
            <w:bookmarkStart w:id="1727" w:name="_Toc487128738"/>
            <w:bookmarkStart w:id="1728" w:name="_Toc487129283"/>
            <w:bookmarkEnd w:id="1726"/>
            <w:bookmarkEnd w:id="1727"/>
            <w:bookmarkEnd w:id="1728"/>
          </w:p>
        </w:tc>
        <w:tc>
          <w:tcPr>
            <w:tcW w:w="4968" w:type="dxa"/>
            <w:vAlign w:val="center"/>
          </w:tcPr>
          <w:p w14:paraId="6BC0B624" w14:textId="77777777" w:rsidR="00BD6B97" w:rsidRPr="007A7659" w:rsidRDefault="00BD6B97">
            <w:pPr>
              <w:pStyle w:val="TableEntry"/>
              <w:rPr>
                <w:i/>
                <w:iCs/>
                <w:noProof w:val="0"/>
                <w:sz w:val="16"/>
              </w:rPr>
            </w:pPr>
            <w:r w:rsidRPr="007A7659">
              <w:rPr>
                <w:i/>
                <w:iCs/>
                <w:noProof w:val="0"/>
                <w:sz w:val="16"/>
              </w:rPr>
              <w:t>not specialized</w:t>
            </w:r>
            <w:bookmarkStart w:id="1729" w:name="_Toc487128163"/>
            <w:bookmarkStart w:id="1730" w:name="_Toc487128739"/>
            <w:bookmarkStart w:id="1731" w:name="_Toc487129284"/>
            <w:bookmarkEnd w:id="1729"/>
            <w:bookmarkEnd w:id="1730"/>
            <w:bookmarkEnd w:id="1731"/>
          </w:p>
        </w:tc>
        <w:bookmarkStart w:id="1732" w:name="_Toc487128164"/>
        <w:bookmarkStart w:id="1733" w:name="_Toc487128740"/>
        <w:bookmarkStart w:id="1734" w:name="_Toc487129285"/>
        <w:bookmarkEnd w:id="1732"/>
        <w:bookmarkEnd w:id="1733"/>
        <w:bookmarkEnd w:id="1734"/>
      </w:tr>
      <w:tr w:rsidR="00BD6B97" w:rsidRPr="007A7659" w14:paraId="3A22C52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539FB34A" w14:textId="77777777" w:rsidR="00BD6B97" w:rsidRPr="007A7659" w:rsidRDefault="00BD6B97">
            <w:pPr>
              <w:pStyle w:val="TableLabel"/>
              <w:rPr>
                <w:rFonts w:ascii="Times New Roman" w:hAnsi="Times New Roman"/>
                <w:noProof w:val="0"/>
                <w:sz w:val="16"/>
              </w:rPr>
            </w:pPr>
            <w:bookmarkStart w:id="1735" w:name="_Toc487128165"/>
            <w:bookmarkStart w:id="1736" w:name="_Toc487128741"/>
            <w:bookmarkStart w:id="1737" w:name="_Toc487129286"/>
            <w:bookmarkEnd w:id="1735"/>
            <w:bookmarkEnd w:id="1736"/>
            <w:bookmarkEnd w:id="1737"/>
          </w:p>
        </w:tc>
        <w:tc>
          <w:tcPr>
            <w:tcW w:w="2520" w:type="dxa"/>
            <w:vAlign w:val="center"/>
          </w:tcPr>
          <w:p w14:paraId="30ADF5DA" w14:textId="77777777" w:rsidR="00BD6B97" w:rsidRPr="007A7659" w:rsidRDefault="00BD6B97" w:rsidP="00CA34D9">
            <w:pPr>
              <w:pStyle w:val="TableEntry"/>
              <w:rPr>
                <w:i/>
                <w:iCs/>
                <w:noProof w:val="0"/>
                <w:sz w:val="16"/>
              </w:rPr>
            </w:pPr>
            <w:r w:rsidRPr="007A7659">
              <w:rPr>
                <w:i/>
                <w:iCs/>
                <w:noProof w:val="0"/>
                <w:sz w:val="16"/>
              </w:rPr>
              <w:t>UserIsRequestor</w:t>
            </w:r>
            <w:bookmarkStart w:id="1738" w:name="_Toc487128166"/>
            <w:bookmarkStart w:id="1739" w:name="_Toc487128742"/>
            <w:bookmarkStart w:id="1740" w:name="_Toc487129287"/>
            <w:bookmarkEnd w:id="1738"/>
            <w:bookmarkEnd w:id="1739"/>
            <w:bookmarkEnd w:id="1740"/>
          </w:p>
        </w:tc>
        <w:tc>
          <w:tcPr>
            <w:tcW w:w="630" w:type="dxa"/>
            <w:vAlign w:val="center"/>
          </w:tcPr>
          <w:p w14:paraId="1CBD691D" w14:textId="77777777" w:rsidR="00BD6B97" w:rsidRPr="007A7659" w:rsidRDefault="00BD6B97" w:rsidP="00CA34D9">
            <w:pPr>
              <w:pStyle w:val="TableEntry"/>
              <w:jc w:val="center"/>
              <w:rPr>
                <w:i/>
                <w:iCs/>
                <w:noProof w:val="0"/>
                <w:sz w:val="16"/>
              </w:rPr>
            </w:pPr>
            <w:r w:rsidRPr="007A7659">
              <w:rPr>
                <w:i/>
                <w:iCs/>
                <w:noProof w:val="0"/>
                <w:sz w:val="16"/>
              </w:rPr>
              <w:t>U</w:t>
            </w:r>
            <w:bookmarkStart w:id="1741" w:name="_Toc487128167"/>
            <w:bookmarkStart w:id="1742" w:name="_Toc487128743"/>
            <w:bookmarkStart w:id="1743" w:name="_Toc487129288"/>
            <w:bookmarkEnd w:id="1741"/>
            <w:bookmarkEnd w:id="1742"/>
            <w:bookmarkEnd w:id="1743"/>
          </w:p>
        </w:tc>
        <w:tc>
          <w:tcPr>
            <w:tcW w:w="4968" w:type="dxa"/>
            <w:vAlign w:val="center"/>
          </w:tcPr>
          <w:p w14:paraId="29764ADD" w14:textId="77777777" w:rsidR="00BD6B97" w:rsidRPr="007A7659" w:rsidRDefault="00BD6B97">
            <w:pPr>
              <w:pStyle w:val="TableEntry"/>
              <w:rPr>
                <w:iCs/>
                <w:noProof w:val="0"/>
                <w:sz w:val="16"/>
              </w:rPr>
            </w:pPr>
            <w:r w:rsidRPr="007A7659">
              <w:rPr>
                <w:i/>
                <w:iCs/>
                <w:noProof w:val="0"/>
                <w:sz w:val="16"/>
              </w:rPr>
              <w:t>not specialized</w:t>
            </w:r>
            <w:bookmarkStart w:id="1744" w:name="_Toc487128168"/>
            <w:bookmarkStart w:id="1745" w:name="_Toc487128744"/>
            <w:bookmarkStart w:id="1746" w:name="_Toc487129289"/>
            <w:bookmarkEnd w:id="1744"/>
            <w:bookmarkEnd w:id="1745"/>
            <w:bookmarkEnd w:id="1746"/>
          </w:p>
        </w:tc>
        <w:bookmarkStart w:id="1747" w:name="_Toc487128169"/>
        <w:bookmarkStart w:id="1748" w:name="_Toc487128745"/>
        <w:bookmarkStart w:id="1749" w:name="_Toc487129290"/>
        <w:bookmarkEnd w:id="1747"/>
        <w:bookmarkEnd w:id="1748"/>
        <w:bookmarkEnd w:id="1749"/>
      </w:tr>
      <w:tr w:rsidR="00BD6B97" w:rsidRPr="007A7659" w14:paraId="79B636D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62F1F382" w14:textId="77777777" w:rsidR="00BD6B97" w:rsidRPr="007A7659" w:rsidRDefault="00BD6B97">
            <w:pPr>
              <w:pStyle w:val="TableLabel"/>
              <w:rPr>
                <w:rFonts w:ascii="Times New Roman" w:hAnsi="Times New Roman"/>
                <w:noProof w:val="0"/>
                <w:sz w:val="16"/>
              </w:rPr>
            </w:pPr>
            <w:bookmarkStart w:id="1750" w:name="_Toc487128170"/>
            <w:bookmarkStart w:id="1751" w:name="_Toc487128746"/>
            <w:bookmarkStart w:id="1752" w:name="_Toc487129291"/>
            <w:bookmarkEnd w:id="1750"/>
            <w:bookmarkEnd w:id="1751"/>
            <w:bookmarkEnd w:id="1752"/>
          </w:p>
        </w:tc>
        <w:tc>
          <w:tcPr>
            <w:tcW w:w="2520" w:type="dxa"/>
            <w:vAlign w:val="center"/>
          </w:tcPr>
          <w:p w14:paraId="77179E9C" w14:textId="77777777" w:rsidR="00BD6B97" w:rsidRPr="007A7659" w:rsidRDefault="00BD6B97">
            <w:pPr>
              <w:pStyle w:val="TableEntry"/>
              <w:rPr>
                <w:noProof w:val="0"/>
                <w:sz w:val="16"/>
              </w:rPr>
            </w:pPr>
            <w:r w:rsidRPr="007A7659">
              <w:rPr>
                <w:noProof w:val="0"/>
                <w:sz w:val="16"/>
              </w:rPr>
              <w:t>RoleIDCode</w:t>
            </w:r>
            <w:bookmarkStart w:id="1753" w:name="_Toc487128171"/>
            <w:bookmarkStart w:id="1754" w:name="_Toc487128747"/>
            <w:bookmarkStart w:id="1755" w:name="_Toc487129292"/>
            <w:bookmarkEnd w:id="1753"/>
            <w:bookmarkEnd w:id="1754"/>
            <w:bookmarkEnd w:id="1755"/>
          </w:p>
        </w:tc>
        <w:tc>
          <w:tcPr>
            <w:tcW w:w="630" w:type="dxa"/>
            <w:vAlign w:val="center"/>
          </w:tcPr>
          <w:p w14:paraId="602CC573" w14:textId="77777777" w:rsidR="00BD6B97" w:rsidRPr="007A7659" w:rsidRDefault="00BD6B97">
            <w:pPr>
              <w:pStyle w:val="TableEntry"/>
              <w:jc w:val="center"/>
              <w:rPr>
                <w:noProof w:val="0"/>
                <w:sz w:val="16"/>
              </w:rPr>
            </w:pPr>
            <w:r w:rsidRPr="007A7659">
              <w:rPr>
                <w:noProof w:val="0"/>
                <w:sz w:val="16"/>
              </w:rPr>
              <w:t>M</w:t>
            </w:r>
            <w:bookmarkStart w:id="1756" w:name="_Toc487128172"/>
            <w:bookmarkStart w:id="1757" w:name="_Toc487128748"/>
            <w:bookmarkStart w:id="1758" w:name="_Toc487129293"/>
            <w:bookmarkEnd w:id="1756"/>
            <w:bookmarkEnd w:id="1757"/>
            <w:bookmarkEnd w:id="1758"/>
          </w:p>
        </w:tc>
        <w:tc>
          <w:tcPr>
            <w:tcW w:w="4968" w:type="dxa"/>
            <w:vAlign w:val="center"/>
          </w:tcPr>
          <w:p w14:paraId="309FB381" w14:textId="77777777" w:rsidR="00BD6B97" w:rsidRPr="007A7659" w:rsidRDefault="00BD6B97">
            <w:pPr>
              <w:pStyle w:val="TableEntry"/>
              <w:rPr>
                <w:noProof w:val="0"/>
                <w:sz w:val="16"/>
              </w:rPr>
            </w:pPr>
            <w:r w:rsidRPr="007A7659">
              <w:rPr>
                <w:noProof w:val="0"/>
                <w:sz w:val="16"/>
              </w:rPr>
              <w:t>EV(110152, DCM, “Destination”)</w:t>
            </w:r>
            <w:bookmarkStart w:id="1759" w:name="_Toc487128173"/>
            <w:bookmarkStart w:id="1760" w:name="_Toc487128749"/>
            <w:bookmarkStart w:id="1761" w:name="_Toc487129294"/>
            <w:bookmarkEnd w:id="1759"/>
            <w:bookmarkEnd w:id="1760"/>
            <w:bookmarkEnd w:id="1761"/>
          </w:p>
        </w:tc>
        <w:bookmarkStart w:id="1762" w:name="_Toc487128174"/>
        <w:bookmarkStart w:id="1763" w:name="_Toc487128750"/>
        <w:bookmarkStart w:id="1764" w:name="_Toc487129295"/>
        <w:bookmarkEnd w:id="1762"/>
        <w:bookmarkEnd w:id="1763"/>
        <w:bookmarkEnd w:id="1764"/>
      </w:tr>
      <w:tr w:rsidR="00BD6B97" w:rsidRPr="007A7659" w14:paraId="501E188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5E622A1F" w14:textId="77777777" w:rsidR="00BD6B97" w:rsidRPr="007A7659" w:rsidRDefault="00BD6B97">
            <w:pPr>
              <w:pStyle w:val="TableLabel"/>
              <w:rPr>
                <w:rFonts w:ascii="Times New Roman" w:hAnsi="Times New Roman"/>
                <w:noProof w:val="0"/>
                <w:sz w:val="16"/>
              </w:rPr>
            </w:pPr>
            <w:bookmarkStart w:id="1765" w:name="_Toc487128175"/>
            <w:bookmarkStart w:id="1766" w:name="_Toc487128751"/>
            <w:bookmarkStart w:id="1767" w:name="_Toc487129296"/>
            <w:bookmarkEnd w:id="1765"/>
            <w:bookmarkEnd w:id="1766"/>
            <w:bookmarkEnd w:id="1767"/>
          </w:p>
        </w:tc>
        <w:tc>
          <w:tcPr>
            <w:tcW w:w="2520" w:type="dxa"/>
            <w:vAlign w:val="center"/>
          </w:tcPr>
          <w:p w14:paraId="76F6CFA2" w14:textId="77777777" w:rsidR="00BD6B97" w:rsidRPr="007A7659" w:rsidRDefault="00BD6B97">
            <w:pPr>
              <w:pStyle w:val="TableEntry"/>
              <w:rPr>
                <w:iCs/>
                <w:noProof w:val="0"/>
                <w:sz w:val="16"/>
              </w:rPr>
            </w:pPr>
            <w:r w:rsidRPr="007A7659">
              <w:rPr>
                <w:iCs/>
                <w:noProof w:val="0"/>
                <w:sz w:val="16"/>
              </w:rPr>
              <w:t>NetworkAccessPointTypeCode</w:t>
            </w:r>
            <w:bookmarkStart w:id="1768" w:name="_Toc487128176"/>
            <w:bookmarkStart w:id="1769" w:name="_Toc487128752"/>
            <w:bookmarkStart w:id="1770" w:name="_Toc487129297"/>
            <w:bookmarkEnd w:id="1768"/>
            <w:bookmarkEnd w:id="1769"/>
            <w:bookmarkEnd w:id="1770"/>
          </w:p>
        </w:tc>
        <w:tc>
          <w:tcPr>
            <w:tcW w:w="630" w:type="dxa"/>
            <w:vAlign w:val="center"/>
          </w:tcPr>
          <w:p w14:paraId="75887B06" w14:textId="77777777" w:rsidR="00BD6B97" w:rsidRPr="007A7659" w:rsidRDefault="00BD6B97">
            <w:pPr>
              <w:pStyle w:val="TableEntry"/>
              <w:jc w:val="center"/>
              <w:rPr>
                <w:iCs/>
                <w:noProof w:val="0"/>
                <w:sz w:val="16"/>
              </w:rPr>
            </w:pPr>
            <w:r w:rsidRPr="007A7659">
              <w:rPr>
                <w:iCs/>
                <w:noProof w:val="0"/>
                <w:sz w:val="16"/>
              </w:rPr>
              <w:t>M</w:t>
            </w:r>
            <w:bookmarkStart w:id="1771" w:name="_Toc487128177"/>
            <w:bookmarkStart w:id="1772" w:name="_Toc487128753"/>
            <w:bookmarkStart w:id="1773" w:name="_Toc487129298"/>
            <w:bookmarkEnd w:id="1771"/>
            <w:bookmarkEnd w:id="1772"/>
            <w:bookmarkEnd w:id="1773"/>
          </w:p>
        </w:tc>
        <w:tc>
          <w:tcPr>
            <w:tcW w:w="4968" w:type="dxa"/>
            <w:vAlign w:val="center"/>
          </w:tcPr>
          <w:p w14:paraId="0FE49B14" w14:textId="77777777" w:rsidR="00BD6B97" w:rsidRPr="007A7659" w:rsidRDefault="00BD6B97">
            <w:pPr>
              <w:pStyle w:val="TableEntry"/>
              <w:rPr>
                <w:noProof w:val="0"/>
                <w:sz w:val="16"/>
              </w:rPr>
            </w:pPr>
            <w:r w:rsidRPr="007A7659">
              <w:rPr>
                <w:noProof w:val="0"/>
                <w:sz w:val="16"/>
              </w:rPr>
              <w:t>“1” for machine (DNS) name, “2” for IP address</w:t>
            </w:r>
            <w:bookmarkStart w:id="1774" w:name="_Toc487128178"/>
            <w:bookmarkStart w:id="1775" w:name="_Toc487128754"/>
            <w:bookmarkStart w:id="1776" w:name="_Toc487129299"/>
            <w:bookmarkEnd w:id="1774"/>
            <w:bookmarkEnd w:id="1775"/>
            <w:bookmarkEnd w:id="1776"/>
          </w:p>
        </w:tc>
        <w:bookmarkStart w:id="1777" w:name="_Toc487128179"/>
        <w:bookmarkStart w:id="1778" w:name="_Toc487128755"/>
        <w:bookmarkStart w:id="1779" w:name="_Toc487129300"/>
        <w:bookmarkEnd w:id="1777"/>
        <w:bookmarkEnd w:id="1778"/>
        <w:bookmarkEnd w:id="1779"/>
      </w:tr>
      <w:tr w:rsidR="00BD6B97" w:rsidRPr="007A7659" w14:paraId="78FE8D75" w14:textId="77777777" w:rsidTr="00AE5E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2D9F8062" w14:textId="77777777" w:rsidR="00BD6B97" w:rsidRPr="007A7659" w:rsidRDefault="00BD6B97">
            <w:pPr>
              <w:pStyle w:val="TableLabel"/>
              <w:rPr>
                <w:rFonts w:ascii="Times New Roman" w:hAnsi="Times New Roman"/>
                <w:noProof w:val="0"/>
                <w:sz w:val="16"/>
              </w:rPr>
            </w:pPr>
            <w:bookmarkStart w:id="1780" w:name="_Toc487128180"/>
            <w:bookmarkStart w:id="1781" w:name="_Toc487128756"/>
            <w:bookmarkStart w:id="1782" w:name="_Toc487129301"/>
            <w:bookmarkEnd w:id="1780"/>
            <w:bookmarkEnd w:id="1781"/>
            <w:bookmarkEnd w:id="1782"/>
          </w:p>
        </w:tc>
        <w:tc>
          <w:tcPr>
            <w:tcW w:w="2520" w:type="dxa"/>
            <w:vAlign w:val="center"/>
          </w:tcPr>
          <w:p w14:paraId="5B0CEFD0" w14:textId="77777777" w:rsidR="00BD6B97" w:rsidRPr="007A7659" w:rsidRDefault="00BD6B97">
            <w:pPr>
              <w:pStyle w:val="TableEntry"/>
              <w:rPr>
                <w:iCs/>
                <w:noProof w:val="0"/>
                <w:sz w:val="16"/>
              </w:rPr>
            </w:pPr>
            <w:r w:rsidRPr="007A7659">
              <w:rPr>
                <w:iCs/>
                <w:noProof w:val="0"/>
                <w:sz w:val="16"/>
              </w:rPr>
              <w:t>NetworkAccessPointID</w:t>
            </w:r>
            <w:bookmarkStart w:id="1783" w:name="_Toc487128181"/>
            <w:bookmarkStart w:id="1784" w:name="_Toc487128757"/>
            <w:bookmarkStart w:id="1785" w:name="_Toc487129302"/>
            <w:bookmarkEnd w:id="1783"/>
            <w:bookmarkEnd w:id="1784"/>
            <w:bookmarkEnd w:id="1785"/>
          </w:p>
        </w:tc>
        <w:tc>
          <w:tcPr>
            <w:tcW w:w="630" w:type="dxa"/>
            <w:vAlign w:val="center"/>
          </w:tcPr>
          <w:p w14:paraId="1A58F1F4" w14:textId="77777777" w:rsidR="00BD6B97" w:rsidRPr="007A7659" w:rsidRDefault="00BD6B97">
            <w:pPr>
              <w:pStyle w:val="TableEntry"/>
              <w:jc w:val="center"/>
              <w:rPr>
                <w:iCs/>
                <w:noProof w:val="0"/>
                <w:sz w:val="16"/>
              </w:rPr>
            </w:pPr>
            <w:r w:rsidRPr="007A7659">
              <w:rPr>
                <w:iCs/>
                <w:noProof w:val="0"/>
                <w:sz w:val="16"/>
              </w:rPr>
              <w:t>M</w:t>
            </w:r>
            <w:bookmarkStart w:id="1786" w:name="_Toc487128182"/>
            <w:bookmarkStart w:id="1787" w:name="_Toc487128758"/>
            <w:bookmarkStart w:id="1788" w:name="_Toc487129303"/>
            <w:bookmarkEnd w:id="1786"/>
            <w:bookmarkEnd w:id="1787"/>
            <w:bookmarkEnd w:id="1788"/>
          </w:p>
        </w:tc>
        <w:tc>
          <w:tcPr>
            <w:tcW w:w="4968" w:type="dxa"/>
            <w:vAlign w:val="center"/>
          </w:tcPr>
          <w:p w14:paraId="6146ECFD" w14:textId="77777777" w:rsidR="00BD6B97" w:rsidRPr="007A7659" w:rsidRDefault="00BD6B97">
            <w:pPr>
              <w:pStyle w:val="TableEntry"/>
              <w:rPr>
                <w:noProof w:val="0"/>
                <w:sz w:val="16"/>
              </w:rPr>
            </w:pPr>
            <w:r w:rsidRPr="007A7659">
              <w:rPr>
                <w:noProof w:val="0"/>
                <w:sz w:val="16"/>
              </w:rPr>
              <w:t>The machine name or IP address.</w:t>
            </w:r>
            <w:bookmarkStart w:id="1789" w:name="_Toc487128183"/>
            <w:bookmarkStart w:id="1790" w:name="_Toc487128759"/>
            <w:bookmarkStart w:id="1791" w:name="_Toc487129304"/>
            <w:bookmarkEnd w:id="1789"/>
            <w:bookmarkEnd w:id="1790"/>
            <w:bookmarkEnd w:id="1791"/>
          </w:p>
        </w:tc>
        <w:bookmarkStart w:id="1792" w:name="_Toc487128184"/>
        <w:bookmarkStart w:id="1793" w:name="_Toc487128760"/>
        <w:bookmarkStart w:id="1794" w:name="_Toc487129305"/>
        <w:bookmarkEnd w:id="1792"/>
        <w:bookmarkEnd w:id="1793"/>
        <w:bookmarkEnd w:id="1794"/>
      </w:tr>
    </w:tbl>
    <w:p w14:paraId="5885C2C1" w14:textId="77777777" w:rsidR="00BD6B97" w:rsidRPr="007A7659" w:rsidRDefault="00BD6B97">
      <w:bookmarkStart w:id="1795" w:name="_Toc487128185"/>
      <w:bookmarkStart w:id="1796" w:name="_Toc487128761"/>
      <w:bookmarkStart w:id="1797" w:name="_Toc487129306"/>
      <w:bookmarkEnd w:id="1795"/>
      <w:bookmarkEnd w:id="1796"/>
      <w:bookmarkEnd w:id="1797"/>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60D7C7FD" w14:textId="77777777">
        <w:trPr>
          <w:cantSplit/>
        </w:trPr>
        <w:tc>
          <w:tcPr>
            <w:tcW w:w="1728" w:type="dxa"/>
            <w:vMerge w:val="restart"/>
          </w:tcPr>
          <w:p w14:paraId="1E8D4CB1" w14:textId="77777777" w:rsidR="00BD6B97" w:rsidRPr="007A7659" w:rsidRDefault="00BD6B97" w:rsidP="0002013A">
            <w:pPr>
              <w:pStyle w:val="TableEntryHeader"/>
            </w:pPr>
            <w:r w:rsidRPr="007A7659">
              <w:t>Audit Source</w:t>
            </w:r>
            <w:bookmarkStart w:id="1798" w:name="_Toc487128186"/>
            <w:bookmarkStart w:id="1799" w:name="_Toc487128762"/>
            <w:bookmarkStart w:id="1800" w:name="_Toc487129307"/>
            <w:bookmarkEnd w:id="1798"/>
            <w:bookmarkEnd w:id="1799"/>
            <w:bookmarkEnd w:id="1800"/>
          </w:p>
          <w:p w14:paraId="2DC3EF54"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bookmarkStart w:id="1801" w:name="_Toc487128187"/>
            <w:bookmarkStart w:id="1802" w:name="_Toc487128763"/>
            <w:bookmarkStart w:id="1803" w:name="_Toc487129308"/>
            <w:bookmarkEnd w:id="1801"/>
            <w:bookmarkEnd w:id="1802"/>
            <w:bookmarkEnd w:id="1803"/>
          </w:p>
        </w:tc>
        <w:tc>
          <w:tcPr>
            <w:tcW w:w="2340" w:type="dxa"/>
            <w:vAlign w:val="center"/>
          </w:tcPr>
          <w:p w14:paraId="50C138DD" w14:textId="77777777" w:rsidR="00BD6B97" w:rsidRPr="007A7659" w:rsidRDefault="00BD6B97">
            <w:pPr>
              <w:pStyle w:val="TableEntry"/>
              <w:rPr>
                <w:i/>
                <w:iCs/>
                <w:noProof w:val="0"/>
                <w:sz w:val="16"/>
              </w:rPr>
            </w:pPr>
            <w:r w:rsidRPr="007A7659">
              <w:rPr>
                <w:i/>
                <w:iCs/>
                <w:noProof w:val="0"/>
                <w:sz w:val="16"/>
              </w:rPr>
              <w:t>AuditSourceID</w:t>
            </w:r>
            <w:bookmarkStart w:id="1804" w:name="_Toc487128188"/>
            <w:bookmarkStart w:id="1805" w:name="_Toc487128764"/>
            <w:bookmarkStart w:id="1806" w:name="_Toc487129309"/>
            <w:bookmarkEnd w:id="1804"/>
            <w:bookmarkEnd w:id="1805"/>
            <w:bookmarkEnd w:id="1806"/>
          </w:p>
        </w:tc>
        <w:tc>
          <w:tcPr>
            <w:tcW w:w="630" w:type="dxa"/>
            <w:vAlign w:val="center"/>
          </w:tcPr>
          <w:p w14:paraId="1FAF5DD7" w14:textId="77777777" w:rsidR="00BD6B97" w:rsidRPr="007A7659" w:rsidRDefault="00BD6B97">
            <w:pPr>
              <w:pStyle w:val="TableEntry"/>
              <w:jc w:val="center"/>
              <w:rPr>
                <w:i/>
                <w:iCs/>
                <w:noProof w:val="0"/>
                <w:sz w:val="16"/>
              </w:rPr>
            </w:pPr>
            <w:r w:rsidRPr="007A7659">
              <w:rPr>
                <w:i/>
                <w:iCs/>
                <w:noProof w:val="0"/>
                <w:sz w:val="16"/>
              </w:rPr>
              <w:t>U</w:t>
            </w:r>
            <w:bookmarkStart w:id="1807" w:name="_Toc487128189"/>
            <w:bookmarkStart w:id="1808" w:name="_Toc487128765"/>
            <w:bookmarkStart w:id="1809" w:name="_Toc487129310"/>
            <w:bookmarkEnd w:id="1807"/>
            <w:bookmarkEnd w:id="1808"/>
            <w:bookmarkEnd w:id="1809"/>
          </w:p>
        </w:tc>
        <w:tc>
          <w:tcPr>
            <w:tcW w:w="4968" w:type="dxa"/>
            <w:vAlign w:val="center"/>
          </w:tcPr>
          <w:p w14:paraId="25AFB5A2" w14:textId="77777777" w:rsidR="00BD6B97" w:rsidRPr="007A7659" w:rsidRDefault="00DA2336">
            <w:pPr>
              <w:pStyle w:val="TableEntry"/>
              <w:rPr>
                <w:i/>
                <w:iCs/>
                <w:noProof w:val="0"/>
                <w:sz w:val="16"/>
              </w:rPr>
            </w:pPr>
            <w:r w:rsidRPr="007A7659">
              <w:rPr>
                <w:i/>
                <w:iCs/>
                <w:noProof w:val="0"/>
                <w:sz w:val="16"/>
              </w:rPr>
              <w:t>n</w:t>
            </w:r>
            <w:r w:rsidR="00BD6B97" w:rsidRPr="007A7659">
              <w:rPr>
                <w:i/>
                <w:iCs/>
                <w:noProof w:val="0"/>
                <w:sz w:val="16"/>
              </w:rPr>
              <w:t>ot specialized</w:t>
            </w:r>
            <w:bookmarkStart w:id="1810" w:name="_Toc487128190"/>
            <w:bookmarkStart w:id="1811" w:name="_Toc487128766"/>
            <w:bookmarkStart w:id="1812" w:name="_Toc487129311"/>
            <w:bookmarkEnd w:id="1810"/>
            <w:bookmarkEnd w:id="1811"/>
            <w:bookmarkEnd w:id="1812"/>
          </w:p>
        </w:tc>
        <w:bookmarkStart w:id="1813" w:name="_Toc487128191"/>
        <w:bookmarkStart w:id="1814" w:name="_Toc487128767"/>
        <w:bookmarkStart w:id="1815" w:name="_Toc487129312"/>
        <w:bookmarkEnd w:id="1813"/>
        <w:bookmarkEnd w:id="1814"/>
        <w:bookmarkEnd w:id="1815"/>
      </w:tr>
      <w:tr w:rsidR="00BD6B97" w:rsidRPr="007A7659" w14:paraId="65403CF5" w14:textId="77777777">
        <w:trPr>
          <w:cantSplit/>
        </w:trPr>
        <w:tc>
          <w:tcPr>
            <w:tcW w:w="1728" w:type="dxa"/>
            <w:vMerge/>
            <w:textDirection w:val="btLr"/>
            <w:vAlign w:val="center"/>
          </w:tcPr>
          <w:p w14:paraId="51202155" w14:textId="77777777" w:rsidR="00BD6B97" w:rsidRPr="007A7659" w:rsidRDefault="00BD6B97">
            <w:pPr>
              <w:pStyle w:val="TableLabel"/>
              <w:rPr>
                <w:rFonts w:ascii="Times New Roman" w:hAnsi="Times New Roman"/>
                <w:noProof w:val="0"/>
                <w:sz w:val="16"/>
              </w:rPr>
            </w:pPr>
            <w:bookmarkStart w:id="1816" w:name="_Toc487128192"/>
            <w:bookmarkStart w:id="1817" w:name="_Toc487128768"/>
            <w:bookmarkStart w:id="1818" w:name="_Toc487129313"/>
            <w:bookmarkEnd w:id="1816"/>
            <w:bookmarkEnd w:id="1817"/>
            <w:bookmarkEnd w:id="1818"/>
          </w:p>
        </w:tc>
        <w:tc>
          <w:tcPr>
            <w:tcW w:w="2340" w:type="dxa"/>
            <w:vAlign w:val="center"/>
          </w:tcPr>
          <w:p w14:paraId="58AB8D59" w14:textId="77777777" w:rsidR="00BD6B97" w:rsidRPr="007A7659" w:rsidRDefault="00BD6B97">
            <w:pPr>
              <w:pStyle w:val="TableEntry"/>
              <w:rPr>
                <w:i/>
                <w:iCs/>
                <w:noProof w:val="0"/>
                <w:sz w:val="16"/>
              </w:rPr>
            </w:pPr>
            <w:r w:rsidRPr="007A7659">
              <w:rPr>
                <w:i/>
                <w:iCs/>
                <w:noProof w:val="0"/>
                <w:sz w:val="16"/>
              </w:rPr>
              <w:t>AuditEnterpriseSiteID</w:t>
            </w:r>
            <w:bookmarkStart w:id="1819" w:name="_Toc487128193"/>
            <w:bookmarkStart w:id="1820" w:name="_Toc487128769"/>
            <w:bookmarkStart w:id="1821" w:name="_Toc487129314"/>
            <w:bookmarkEnd w:id="1819"/>
            <w:bookmarkEnd w:id="1820"/>
            <w:bookmarkEnd w:id="1821"/>
          </w:p>
        </w:tc>
        <w:tc>
          <w:tcPr>
            <w:tcW w:w="630" w:type="dxa"/>
            <w:vAlign w:val="center"/>
          </w:tcPr>
          <w:p w14:paraId="485A7682" w14:textId="77777777" w:rsidR="00BD6B97" w:rsidRPr="007A7659" w:rsidRDefault="00BD6B97">
            <w:pPr>
              <w:pStyle w:val="TableEntry"/>
              <w:jc w:val="center"/>
              <w:rPr>
                <w:i/>
                <w:iCs/>
                <w:noProof w:val="0"/>
                <w:sz w:val="16"/>
              </w:rPr>
            </w:pPr>
            <w:r w:rsidRPr="007A7659">
              <w:rPr>
                <w:i/>
                <w:iCs/>
                <w:noProof w:val="0"/>
                <w:sz w:val="16"/>
              </w:rPr>
              <w:t>U</w:t>
            </w:r>
            <w:bookmarkStart w:id="1822" w:name="_Toc487128194"/>
            <w:bookmarkStart w:id="1823" w:name="_Toc487128770"/>
            <w:bookmarkStart w:id="1824" w:name="_Toc487129315"/>
            <w:bookmarkEnd w:id="1822"/>
            <w:bookmarkEnd w:id="1823"/>
            <w:bookmarkEnd w:id="1824"/>
          </w:p>
        </w:tc>
        <w:tc>
          <w:tcPr>
            <w:tcW w:w="4968" w:type="dxa"/>
            <w:vAlign w:val="center"/>
          </w:tcPr>
          <w:p w14:paraId="518137A3" w14:textId="77777777" w:rsidR="00BD6B97" w:rsidRPr="007A7659" w:rsidRDefault="00BD6B97">
            <w:pPr>
              <w:pStyle w:val="TableEntry"/>
              <w:rPr>
                <w:i/>
                <w:iCs/>
                <w:noProof w:val="0"/>
                <w:sz w:val="16"/>
              </w:rPr>
            </w:pPr>
            <w:r w:rsidRPr="007A7659">
              <w:rPr>
                <w:i/>
                <w:iCs/>
                <w:noProof w:val="0"/>
                <w:sz w:val="16"/>
              </w:rPr>
              <w:t>not specialized</w:t>
            </w:r>
            <w:bookmarkStart w:id="1825" w:name="_Toc487128195"/>
            <w:bookmarkStart w:id="1826" w:name="_Toc487128771"/>
            <w:bookmarkStart w:id="1827" w:name="_Toc487129316"/>
            <w:bookmarkEnd w:id="1825"/>
            <w:bookmarkEnd w:id="1826"/>
            <w:bookmarkEnd w:id="1827"/>
          </w:p>
        </w:tc>
        <w:bookmarkStart w:id="1828" w:name="_Toc487128196"/>
        <w:bookmarkStart w:id="1829" w:name="_Toc487128772"/>
        <w:bookmarkStart w:id="1830" w:name="_Toc487129317"/>
        <w:bookmarkEnd w:id="1828"/>
        <w:bookmarkEnd w:id="1829"/>
        <w:bookmarkEnd w:id="1830"/>
      </w:tr>
      <w:tr w:rsidR="00BD6B97" w:rsidRPr="007A7659" w14:paraId="70FC0837" w14:textId="77777777">
        <w:trPr>
          <w:cantSplit/>
        </w:trPr>
        <w:tc>
          <w:tcPr>
            <w:tcW w:w="1728" w:type="dxa"/>
            <w:vMerge/>
            <w:textDirection w:val="btLr"/>
            <w:vAlign w:val="center"/>
          </w:tcPr>
          <w:p w14:paraId="6C6F6D8D" w14:textId="77777777" w:rsidR="00BD6B97" w:rsidRPr="007A7659" w:rsidRDefault="00BD6B97">
            <w:pPr>
              <w:pStyle w:val="TableLabel"/>
              <w:rPr>
                <w:rFonts w:ascii="Times New Roman" w:hAnsi="Times New Roman"/>
                <w:noProof w:val="0"/>
                <w:sz w:val="16"/>
              </w:rPr>
            </w:pPr>
            <w:bookmarkStart w:id="1831" w:name="_Toc487128197"/>
            <w:bookmarkStart w:id="1832" w:name="_Toc487128773"/>
            <w:bookmarkStart w:id="1833" w:name="_Toc487129318"/>
            <w:bookmarkEnd w:id="1831"/>
            <w:bookmarkEnd w:id="1832"/>
            <w:bookmarkEnd w:id="1833"/>
          </w:p>
        </w:tc>
        <w:tc>
          <w:tcPr>
            <w:tcW w:w="2340" w:type="dxa"/>
            <w:vAlign w:val="center"/>
          </w:tcPr>
          <w:p w14:paraId="09CA9F4E" w14:textId="77777777" w:rsidR="00BD6B97" w:rsidRPr="007A7659" w:rsidRDefault="00BD6B97">
            <w:pPr>
              <w:pStyle w:val="TableEntry"/>
              <w:rPr>
                <w:i/>
                <w:iCs/>
                <w:noProof w:val="0"/>
                <w:sz w:val="16"/>
              </w:rPr>
            </w:pPr>
            <w:r w:rsidRPr="007A7659">
              <w:rPr>
                <w:i/>
                <w:iCs/>
                <w:noProof w:val="0"/>
                <w:sz w:val="16"/>
              </w:rPr>
              <w:t>AuditSourceTypeCode</w:t>
            </w:r>
            <w:bookmarkStart w:id="1834" w:name="_Toc487128198"/>
            <w:bookmarkStart w:id="1835" w:name="_Toc487128774"/>
            <w:bookmarkStart w:id="1836" w:name="_Toc487129319"/>
            <w:bookmarkEnd w:id="1834"/>
            <w:bookmarkEnd w:id="1835"/>
            <w:bookmarkEnd w:id="1836"/>
          </w:p>
        </w:tc>
        <w:tc>
          <w:tcPr>
            <w:tcW w:w="630" w:type="dxa"/>
            <w:vAlign w:val="center"/>
          </w:tcPr>
          <w:p w14:paraId="3D4E2829" w14:textId="77777777" w:rsidR="00BD6B97" w:rsidRPr="007A7659" w:rsidRDefault="00BD6B97">
            <w:pPr>
              <w:pStyle w:val="TableEntry"/>
              <w:jc w:val="center"/>
              <w:rPr>
                <w:i/>
                <w:iCs/>
                <w:noProof w:val="0"/>
                <w:sz w:val="16"/>
              </w:rPr>
            </w:pPr>
            <w:r w:rsidRPr="007A7659">
              <w:rPr>
                <w:i/>
                <w:iCs/>
                <w:noProof w:val="0"/>
                <w:sz w:val="16"/>
              </w:rPr>
              <w:t>U</w:t>
            </w:r>
            <w:bookmarkStart w:id="1837" w:name="_Toc487128199"/>
            <w:bookmarkStart w:id="1838" w:name="_Toc487128775"/>
            <w:bookmarkStart w:id="1839" w:name="_Toc487129320"/>
            <w:bookmarkEnd w:id="1837"/>
            <w:bookmarkEnd w:id="1838"/>
            <w:bookmarkEnd w:id="1839"/>
          </w:p>
        </w:tc>
        <w:tc>
          <w:tcPr>
            <w:tcW w:w="4968" w:type="dxa"/>
            <w:vAlign w:val="center"/>
          </w:tcPr>
          <w:p w14:paraId="7A6788E7" w14:textId="77777777" w:rsidR="00BD6B97" w:rsidRPr="007A7659" w:rsidRDefault="00BD6B97" w:rsidP="007E3B51">
            <w:pPr>
              <w:pStyle w:val="TableEntry"/>
              <w:rPr>
                <w:i/>
                <w:iCs/>
                <w:noProof w:val="0"/>
                <w:sz w:val="16"/>
              </w:rPr>
            </w:pPr>
            <w:r w:rsidRPr="007A7659">
              <w:rPr>
                <w:i/>
                <w:iCs/>
                <w:noProof w:val="0"/>
                <w:sz w:val="16"/>
              </w:rPr>
              <w:t>not specialized</w:t>
            </w:r>
            <w:bookmarkStart w:id="1840" w:name="_Toc487128200"/>
            <w:bookmarkStart w:id="1841" w:name="_Toc487128776"/>
            <w:bookmarkStart w:id="1842" w:name="_Toc487129321"/>
            <w:bookmarkEnd w:id="1840"/>
            <w:bookmarkEnd w:id="1841"/>
            <w:bookmarkEnd w:id="1842"/>
          </w:p>
        </w:tc>
        <w:bookmarkStart w:id="1843" w:name="_Toc487128201"/>
        <w:bookmarkStart w:id="1844" w:name="_Toc487128777"/>
        <w:bookmarkStart w:id="1845" w:name="_Toc487129322"/>
        <w:bookmarkEnd w:id="1843"/>
        <w:bookmarkEnd w:id="1844"/>
        <w:bookmarkEnd w:id="1845"/>
      </w:tr>
    </w:tbl>
    <w:p w14:paraId="0FD42164" w14:textId="77777777" w:rsidR="00BD6B97" w:rsidRPr="007A7659" w:rsidRDefault="00BD6B97">
      <w:bookmarkStart w:id="1846" w:name="_Toc487128202"/>
      <w:bookmarkStart w:id="1847" w:name="_Toc487128778"/>
      <w:bookmarkStart w:id="1848" w:name="_Toc487129323"/>
      <w:bookmarkEnd w:id="1846"/>
      <w:bookmarkEnd w:id="1847"/>
      <w:bookmarkEnd w:id="184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4322BDB" w14:textId="77777777" w:rsidTr="00AE5ED3">
        <w:trPr>
          <w:cantSplit/>
        </w:trPr>
        <w:tc>
          <w:tcPr>
            <w:tcW w:w="1548" w:type="dxa"/>
            <w:vMerge w:val="restart"/>
          </w:tcPr>
          <w:p w14:paraId="5811B319" w14:textId="77777777" w:rsidR="00BD6B97" w:rsidRPr="007A7659" w:rsidRDefault="00BD6B97" w:rsidP="0002013A">
            <w:pPr>
              <w:pStyle w:val="TableEntryHeader"/>
            </w:pPr>
            <w:r w:rsidRPr="007A7659">
              <w:t>Patient</w:t>
            </w:r>
            <w:bookmarkStart w:id="1849" w:name="_Toc487128203"/>
            <w:bookmarkStart w:id="1850" w:name="_Toc487128779"/>
            <w:bookmarkStart w:id="1851" w:name="_Toc487129324"/>
            <w:bookmarkEnd w:id="1849"/>
            <w:bookmarkEnd w:id="1850"/>
            <w:bookmarkEnd w:id="1851"/>
          </w:p>
          <w:p w14:paraId="3A10A1A5"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bookmarkStart w:id="1852" w:name="_Toc487128204"/>
            <w:bookmarkStart w:id="1853" w:name="_Toc487128780"/>
            <w:bookmarkStart w:id="1854" w:name="_Toc487129325"/>
            <w:bookmarkEnd w:id="1852"/>
            <w:bookmarkEnd w:id="1853"/>
            <w:bookmarkEnd w:id="1854"/>
          </w:p>
        </w:tc>
        <w:tc>
          <w:tcPr>
            <w:tcW w:w="2520" w:type="dxa"/>
            <w:vAlign w:val="center"/>
          </w:tcPr>
          <w:p w14:paraId="2B160F6F" w14:textId="77777777" w:rsidR="00BD6B97" w:rsidRPr="007A7659" w:rsidRDefault="00BD6B97" w:rsidP="00DA2336">
            <w:pPr>
              <w:pStyle w:val="TableEntry"/>
              <w:rPr>
                <w:noProof w:val="0"/>
                <w:sz w:val="16"/>
              </w:rPr>
            </w:pPr>
            <w:r w:rsidRPr="007A7659">
              <w:rPr>
                <w:noProof w:val="0"/>
                <w:sz w:val="16"/>
              </w:rPr>
              <w:t>ParticipantObjectTypeCode</w:t>
            </w:r>
            <w:bookmarkStart w:id="1855" w:name="_Toc487128205"/>
            <w:bookmarkStart w:id="1856" w:name="_Toc487128781"/>
            <w:bookmarkStart w:id="1857" w:name="_Toc487129326"/>
            <w:bookmarkEnd w:id="1855"/>
            <w:bookmarkEnd w:id="1856"/>
            <w:bookmarkEnd w:id="1857"/>
          </w:p>
        </w:tc>
        <w:tc>
          <w:tcPr>
            <w:tcW w:w="630" w:type="dxa"/>
            <w:vAlign w:val="center"/>
          </w:tcPr>
          <w:p w14:paraId="085ADCA9" w14:textId="77777777" w:rsidR="00BD6B97" w:rsidRPr="007A7659" w:rsidRDefault="00BD6B97" w:rsidP="00DA2336">
            <w:pPr>
              <w:pStyle w:val="TableEntry"/>
              <w:jc w:val="center"/>
              <w:rPr>
                <w:noProof w:val="0"/>
                <w:sz w:val="16"/>
              </w:rPr>
            </w:pPr>
            <w:r w:rsidRPr="007A7659">
              <w:rPr>
                <w:noProof w:val="0"/>
                <w:sz w:val="16"/>
              </w:rPr>
              <w:t>M</w:t>
            </w:r>
            <w:bookmarkStart w:id="1858" w:name="_Toc487128206"/>
            <w:bookmarkStart w:id="1859" w:name="_Toc487128782"/>
            <w:bookmarkStart w:id="1860" w:name="_Toc487129327"/>
            <w:bookmarkEnd w:id="1858"/>
            <w:bookmarkEnd w:id="1859"/>
            <w:bookmarkEnd w:id="1860"/>
          </w:p>
        </w:tc>
        <w:tc>
          <w:tcPr>
            <w:tcW w:w="4968" w:type="dxa"/>
            <w:vAlign w:val="center"/>
          </w:tcPr>
          <w:p w14:paraId="20CFEFE0" w14:textId="77777777" w:rsidR="00BD6B97" w:rsidRPr="007A7659" w:rsidRDefault="00BD6B97">
            <w:pPr>
              <w:pStyle w:val="TableEntry"/>
              <w:rPr>
                <w:noProof w:val="0"/>
                <w:sz w:val="16"/>
              </w:rPr>
            </w:pPr>
            <w:r w:rsidRPr="007A7659">
              <w:rPr>
                <w:noProof w:val="0"/>
                <w:sz w:val="16"/>
              </w:rPr>
              <w:t>“1” (Person)</w:t>
            </w:r>
            <w:bookmarkStart w:id="1861" w:name="_Toc487128207"/>
            <w:bookmarkStart w:id="1862" w:name="_Toc487128783"/>
            <w:bookmarkStart w:id="1863" w:name="_Toc487129328"/>
            <w:bookmarkEnd w:id="1861"/>
            <w:bookmarkEnd w:id="1862"/>
            <w:bookmarkEnd w:id="1863"/>
          </w:p>
        </w:tc>
        <w:bookmarkStart w:id="1864" w:name="_Toc487128208"/>
        <w:bookmarkStart w:id="1865" w:name="_Toc487128784"/>
        <w:bookmarkStart w:id="1866" w:name="_Toc487129329"/>
        <w:bookmarkEnd w:id="1864"/>
        <w:bookmarkEnd w:id="1865"/>
        <w:bookmarkEnd w:id="1866"/>
      </w:tr>
      <w:tr w:rsidR="00BD6B97" w:rsidRPr="007A7659" w14:paraId="7C13E9D7" w14:textId="77777777">
        <w:trPr>
          <w:cantSplit/>
        </w:trPr>
        <w:tc>
          <w:tcPr>
            <w:tcW w:w="1548" w:type="dxa"/>
            <w:vMerge/>
            <w:vAlign w:val="center"/>
          </w:tcPr>
          <w:p w14:paraId="73C95556" w14:textId="77777777" w:rsidR="00BD6B97" w:rsidRPr="007A7659" w:rsidRDefault="00BD6B97">
            <w:pPr>
              <w:pStyle w:val="TableLabel"/>
              <w:rPr>
                <w:rFonts w:ascii="Times New Roman" w:hAnsi="Times New Roman"/>
                <w:noProof w:val="0"/>
                <w:sz w:val="16"/>
              </w:rPr>
            </w:pPr>
            <w:bookmarkStart w:id="1867" w:name="_Toc487128209"/>
            <w:bookmarkStart w:id="1868" w:name="_Toc487128785"/>
            <w:bookmarkStart w:id="1869" w:name="_Toc487129330"/>
            <w:bookmarkEnd w:id="1867"/>
            <w:bookmarkEnd w:id="1868"/>
            <w:bookmarkEnd w:id="1869"/>
          </w:p>
        </w:tc>
        <w:tc>
          <w:tcPr>
            <w:tcW w:w="2520" w:type="dxa"/>
            <w:vAlign w:val="center"/>
          </w:tcPr>
          <w:p w14:paraId="0DDBA9D9" w14:textId="77777777" w:rsidR="00BD6B97" w:rsidRPr="007A7659" w:rsidRDefault="00BD6B97" w:rsidP="00DA2336">
            <w:pPr>
              <w:pStyle w:val="TableEntry"/>
              <w:rPr>
                <w:noProof w:val="0"/>
                <w:sz w:val="16"/>
              </w:rPr>
            </w:pPr>
            <w:r w:rsidRPr="007A7659">
              <w:rPr>
                <w:noProof w:val="0"/>
                <w:sz w:val="16"/>
              </w:rPr>
              <w:t>ParticipantObjectTypeCodeRole</w:t>
            </w:r>
            <w:bookmarkStart w:id="1870" w:name="_Toc487128210"/>
            <w:bookmarkStart w:id="1871" w:name="_Toc487128786"/>
            <w:bookmarkStart w:id="1872" w:name="_Toc487129331"/>
            <w:bookmarkEnd w:id="1870"/>
            <w:bookmarkEnd w:id="1871"/>
            <w:bookmarkEnd w:id="1872"/>
          </w:p>
        </w:tc>
        <w:tc>
          <w:tcPr>
            <w:tcW w:w="630" w:type="dxa"/>
            <w:vAlign w:val="center"/>
          </w:tcPr>
          <w:p w14:paraId="3F0FA8FF" w14:textId="77777777" w:rsidR="00BD6B97" w:rsidRPr="007A7659" w:rsidRDefault="00BD6B97" w:rsidP="00DA2336">
            <w:pPr>
              <w:pStyle w:val="TableEntry"/>
              <w:jc w:val="center"/>
              <w:rPr>
                <w:noProof w:val="0"/>
                <w:sz w:val="16"/>
              </w:rPr>
            </w:pPr>
            <w:r w:rsidRPr="007A7659">
              <w:rPr>
                <w:noProof w:val="0"/>
                <w:sz w:val="16"/>
              </w:rPr>
              <w:t>M</w:t>
            </w:r>
            <w:bookmarkStart w:id="1873" w:name="_Toc487128211"/>
            <w:bookmarkStart w:id="1874" w:name="_Toc487128787"/>
            <w:bookmarkStart w:id="1875" w:name="_Toc487129332"/>
            <w:bookmarkEnd w:id="1873"/>
            <w:bookmarkEnd w:id="1874"/>
            <w:bookmarkEnd w:id="1875"/>
          </w:p>
        </w:tc>
        <w:tc>
          <w:tcPr>
            <w:tcW w:w="4968" w:type="dxa"/>
            <w:vAlign w:val="center"/>
          </w:tcPr>
          <w:p w14:paraId="56D31D32" w14:textId="77777777" w:rsidR="00BD6B97" w:rsidRPr="007A7659" w:rsidRDefault="00BD6B97">
            <w:pPr>
              <w:pStyle w:val="TableEntry"/>
              <w:rPr>
                <w:b/>
                <w:i/>
                <w:noProof w:val="0"/>
                <w:sz w:val="16"/>
              </w:rPr>
            </w:pPr>
            <w:r w:rsidRPr="007A7659">
              <w:rPr>
                <w:noProof w:val="0"/>
                <w:sz w:val="16"/>
              </w:rPr>
              <w:t>“1” (Patient)</w:t>
            </w:r>
            <w:bookmarkStart w:id="1876" w:name="_Toc487128212"/>
            <w:bookmarkStart w:id="1877" w:name="_Toc487128788"/>
            <w:bookmarkStart w:id="1878" w:name="_Toc487129333"/>
            <w:bookmarkEnd w:id="1876"/>
            <w:bookmarkEnd w:id="1877"/>
            <w:bookmarkEnd w:id="1878"/>
          </w:p>
        </w:tc>
        <w:bookmarkStart w:id="1879" w:name="_Toc487128213"/>
        <w:bookmarkStart w:id="1880" w:name="_Toc487128789"/>
        <w:bookmarkStart w:id="1881" w:name="_Toc487129334"/>
        <w:bookmarkEnd w:id="1879"/>
        <w:bookmarkEnd w:id="1880"/>
        <w:bookmarkEnd w:id="1881"/>
      </w:tr>
      <w:tr w:rsidR="00BD6B97" w:rsidRPr="007A7659" w14:paraId="63D0D5E3" w14:textId="77777777">
        <w:trPr>
          <w:cantSplit/>
        </w:trPr>
        <w:tc>
          <w:tcPr>
            <w:tcW w:w="1548" w:type="dxa"/>
            <w:vMerge/>
            <w:vAlign w:val="center"/>
          </w:tcPr>
          <w:p w14:paraId="22FEE5C7" w14:textId="77777777" w:rsidR="00BD6B97" w:rsidRPr="007A7659" w:rsidRDefault="00BD6B97">
            <w:pPr>
              <w:pStyle w:val="TableLabel"/>
              <w:rPr>
                <w:rFonts w:ascii="Times New Roman" w:hAnsi="Times New Roman"/>
                <w:noProof w:val="0"/>
                <w:sz w:val="16"/>
              </w:rPr>
            </w:pPr>
            <w:bookmarkStart w:id="1882" w:name="_Toc487128214"/>
            <w:bookmarkStart w:id="1883" w:name="_Toc487128790"/>
            <w:bookmarkStart w:id="1884" w:name="_Toc487129335"/>
            <w:bookmarkEnd w:id="1882"/>
            <w:bookmarkEnd w:id="1883"/>
            <w:bookmarkEnd w:id="1884"/>
          </w:p>
        </w:tc>
        <w:tc>
          <w:tcPr>
            <w:tcW w:w="2520" w:type="dxa"/>
            <w:vAlign w:val="center"/>
          </w:tcPr>
          <w:p w14:paraId="27C1C2C2" w14:textId="77777777" w:rsidR="00BD6B97" w:rsidRPr="007A7659" w:rsidRDefault="00BD6B97" w:rsidP="00DA2336">
            <w:pPr>
              <w:pStyle w:val="TableEntry"/>
              <w:rPr>
                <w:i/>
                <w:noProof w:val="0"/>
                <w:sz w:val="16"/>
              </w:rPr>
            </w:pPr>
            <w:r w:rsidRPr="007A7659">
              <w:rPr>
                <w:i/>
                <w:noProof w:val="0"/>
                <w:sz w:val="16"/>
              </w:rPr>
              <w:t>ParticipantObjectDataLifeCycle</w:t>
            </w:r>
            <w:bookmarkStart w:id="1885" w:name="_Toc487128215"/>
            <w:bookmarkStart w:id="1886" w:name="_Toc487128791"/>
            <w:bookmarkStart w:id="1887" w:name="_Toc487129336"/>
            <w:bookmarkEnd w:id="1885"/>
            <w:bookmarkEnd w:id="1886"/>
            <w:bookmarkEnd w:id="1887"/>
          </w:p>
        </w:tc>
        <w:tc>
          <w:tcPr>
            <w:tcW w:w="630" w:type="dxa"/>
            <w:vAlign w:val="center"/>
          </w:tcPr>
          <w:p w14:paraId="4F59608C" w14:textId="77777777" w:rsidR="00BD6B97" w:rsidRPr="007A7659" w:rsidRDefault="00BD6B97" w:rsidP="00DA2336">
            <w:pPr>
              <w:pStyle w:val="TableEntry"/>
              <w:jc w:val="center"/>
              <w:rPr>
                <w:i/>
                <w:iCs/>
                <w:noProof w:val="0"/>
                <w:sz w:val="16"/>
              </w:rPr>
            </w:pPr>
            <w:r w:rsidRPr="007A7659">
              <w:rPr>
                <w:i/>
                <w:iCs/>
                <w:noProof w:val="0"/>
                <w:sz w:val="16"/>
              </w:rPr>
              <w:t>U</w:t>
            </w:r>
            <w:bookmarkStart w:id="1888" w:name="_Toc487128216"/>
            <w:bookmarkStart w:id="1889" w:name="_Toc487128792"/>
            <w:bookmarkStart w:id="1890" w:name="_Toc487129337"/>
            <w:bookmarkEnd w:id="1888"/>
            <w:bookmarkEnd w:id="1889"/>
            <w:bookmarkEnd w:id="1890"/>
          </w:p>
        </w:tc>
        <w:tc>
          <w:tcPr>
            <w:tcW w:w="4968" w:type="dxa"/>
            <w:vAlign w:val="center"/>
          </w:tcPr>
          <w:p w14:paraId="32D9AD0F" w14:textId="77777777" w:rsidR="00BD6B97" w:rsidRPr="007A7659" w:rsidRDefault="00BD6B97">
            <w:pPr>
              <w:pStyle w:val="TableEntry"/>
              <w:rPr>
                <w:noProof w:val="0"/>
                <w:sz w:val="16"/>
              </w:rPr>
            </w:pPr>
            <w:r w:rsidRPr="007A7659">
              <w:rPr>
                <w:i/>
                <w:iCs/>
                <w:noProof w:val="0"/>
                <w:sz w:val="16"/>
              </w:rPr>
              <w:t>not specialized</w:t>
            </w:r>
            <w:bookmarkStart w:id="1891" w:name="_Toc487128217"/>
            <w:bookmarkStart w:id="1892" w:name="_Toc487128793"/>
            <w:bookmarkStart w:id="1893" w:name="_Toc487129338"/>
            <w:bookmarkEnd w:id="1891"/>
            <w:bookmarkEnd w:id="1892"/>
            <w:bookmarkEnd w:id="1893"/>
          </w:p>
        </w:tc>
        <w:bookmarkStart w:id="1894" w:name="_Toc487128218"/>
        <w:bookmarkStart w:id="1895" w:name="_Toc487128794"/>
        <w:bookmarkStart w:id="1896" w:name="_Toc487129339"/>
        <w:bookmarkEnd w:id="1894"/>
        <w:bookmarkEnd w:id="1895"/>
        <w:bookmarkEnd w:id="1896"/>
      </w:tr>
      <w:tr w:rsidR="00BD6B97" w:rsidRPr="007A7659" w14:paraId="00A46DD9" w14:textId="77777777">
        <w:trPr>
          <w:cantSplit/>
        </w:trPr>
        <w:tc>
          <w:tcPr>
            <w:tcW w:w="1548" w:type="dxa"/>
            <w:vMerge/>
            <w:vAlign w:val="center"/>
          </w:tcPr>
          <w:p w14:paraId="5DAA6391" w14:textId="77777777" w:rsidR="00BD6B97" w:rsidRPr="007A7659" w:rsidRDefault="00BD6B97">
            <w:pPr>
              <w:pStyle w:val="TableLabel"/>
              <w:rPr>
                <w:rFonts w:ascii="Times New Roman" w:hAnsi="Times New Roman"/>
                <w:noProof w:val="0"/>
                <w:sz w:val="16"/>
              </w:rPr>
            </w:pPr>
            <w:bookmarkStart w:id="1897" w:name="_Toc487128219"/>
            <w:bookmarkStart w:id="1898" w:name="_Toc487128795"/>
            <w:bookmarkStart w:id="1899" w:name="_Toc487129340"/>
            <w:bookmarkEnd w:id="1897"/>
            <w:bookmarkEnd w:id="1898"/>
            <w:bookmarkEnd w:id="1899"/>
          </w:p>
        </w:tc>
        <w:tc>
          <w:tcPr>
            <w:tcW w:w="2520" w:type="dxa"/>
            <w:vAlign w:val="center"/>
          </w:tcPr>
          <w:p w14:paraId="6CBAA669" w14:textId="77777777" w:rsidR="00BD6B97" w:rsidRPr="007A7659" w:rsidRDefault="00BD6B97" w:rsidP="00DA2336">
            <w:pPr>
              <w:pStyle w:val="TableEntry"/>
              <w:rPr>
                <w:i/>
                <w:noProof w:val="0"/>
                <w:sz w:val="16"/>
              </w:rPr>
            </w:pPr>
            <w:r w:rsidRPr="007A7659">
              <w:rPr>
                <w:i/>
                <w:noProof w:val="0"/>
                <w:sz w:val="16"/>
              </w:rPr>
              <w:t>ParticipantObjectIDTypeCode</w:t>
            </w:r>
            <w:bookmarkStart w:id="1900" w:name="_Toc487128220"/>
            <w:bookmarkStart w:id="1901" w:name="_Toc487128796"/>
            <w:bookmarkStart w:id="1902" w:name="_Toc487129341"/>
            <w:bookmarkEnd w:id="1900"/>
            <w:bookmarkEnd w:id="1901"/>
            <w:bookmarkEnd w:id="1902"/>
          </w:p>
        </w:tc>
        <w:tc>
          <w:tcPr>
            <w:tcW w:w="630" w:type="dxa"/>
            <w:vAlign w:val="center"/>
          </w:tcPr>
          <w:p w14:paraId="4F8F0A32" w14:textId="77777777" w:rsidR="00BD6B97" w:rsidRPr="007A7659" w:rsidRDefault="00BD6B97" w:rsidP="00DA2336">
            <w:pPr>
              <w:pStyle w:val="TableEntry"/>
              <w:jc w:val="center"/>
              <w:rPr>
                <w:i/>
                <w:noProof w:val="0"/>
                <w:sz w:val="16"/>
              </w:rPr>
            </w:pPr>
            <w:r w:rsidRPr="007A7659">
              <w:rPr>
                <w:i/>
                <w:noProof w:val="0"/>
                <w:sz w:val="16"/>
              </w:rPr>
              <w:t>M</w:t>
            </w:r>
            <w:bookmarkStart w:id="1903" w:name="_Toc487128221"/>
            <w:bookmarkStart w:id="1904" w:name="_Toc487128797"/>
            <w:bookmarkStart w:id="1905" w:name="_Toc487129342"/>
            <w:bookmarkEnd w:id="1903"/>
            <w:bookmarkEnd w:id="1904"/>
            <w:bookmarkEnd w:id="1905"/>
          </w:p>
        </w:tc>
        <w:tc>
          <w:tcPr>
            <w:tcW w:w="4968" w:type="dxa"/>
            <w:vAlign w:val="center"/>
          </w:tcPr>
          <w:p w14:paraId="3D870A57" w14:textId="77777777" w:rsidR="00BD6B97" w:rsidRPr="007A7659" w:rsidRDefault="0077665C">
            <w:pPr>
              <w:pStyle w:val="TableEntry"/>
              <w:rPr>
                <w:iCs/>
                <w:noProof w:val="0"/>
                <w:sz w:val="16"/>
              </w:rPr>
            </w:pPr>
            <w:r w:rsidRPr="007A7659">
              <w:rPr>
                <w:i/>
                <w:iCs/>
                <w:noProof w:val="0"/>
                <w:sz w:val="16"/>
              </w:rPr>
              <w:t>n</w:t>
            </w:r>
            <w:r w:rsidR="00BD6B97" w:rsidRPr="007A7659">
              <w:rPr>
                <w:i/>
                <w:iCs/>
                <w:noProof w:val="0"/>
                <w:sz w:val="16"/>
              </w:rPr>
              <w:t>ot specialized</w:t>
            </w:r>
            <w:bookmarkStart w:id="1906" w:name="_Toc487128222"/>
            <w:bookmarkStart w:id="1907" w:name="_Toc487128798"/>
            <w:bookmarkStart w:id="1908" w:name="_Toc487129343"/>
            <w:bookmarkEnd w:id="1906"/>
            <w:bookmarkEnd w:id="1907"/>
            <w:bookmarkEnd w:id="1908"/>
          </w:p>
        </w:tc>
        <w:bookmarkStart w:id="1909" w:name="_Toc487128223"/>
        <w:bookmarkStart w:id="1910" w:name="_Toc487128799"/>
        <w:bookmarkStart w:id="1911" w:name="_Toc487129344"/>
        <w:bookmarkEnd w:id="1909"/>
        <w:bookmarkEnd w:id="1910"/>
        <w:bookmarkEnd w:id="1911"/>
      </w:tr>
      <w:tr w:rsidR="00BD6B97" w:rsidRPr="007A7659" w14:paraId="3F682D49" w14:textId="77777777">
        <w:trPr>
          <w:cantSplit/>
        </w:trPr>
        <w:tc>
          <w:tcPr>
            <w:tcW w:w="1548" w:type="dxa"/>
            <w:vMerge/>
            <w:vAlign w:val="center"/>
          </w:tcPr>
          <w:p w14:paraId="3F16C0D3" w14:textId="77777777" w:rsidR="00BD6B97" w:rsidRPr="007A7659" w:rsidRDefault="00BD6B97">
            <w:pPr>
              <w:pStyle w:val="TableLabel"/>
              <w:rPr>
                <w:rFonts w:ascii="Times New Roman" w:hAnsi="Times New Roman"/>
                <w:noProof w:val="0"/>
                <w:sz w:val="16"/>
              </w:rPr>
            </w:pPr>
            <w:bookmarkStart w:id="1912" w:name="_Toc487128224"/>
            <w:bookmarkStart w:id="1913" w:name="_Toc487128800"/>
            <w:bookmarkStart w:id="1914" w:name="_Toc487129345"/>
            <w:bookmarkEnd w:id="1912"/>
            <w:bookmarkEnd w:id="1913"/>
            <w:bookmarkEnd w:id="1914"/>
          </w:p>
        </w:tc>
        <w:tc>
          <w:tcPr>
            <w:tcW w:w="2520" w:type="dxa"/>
            <w:vAlign w:val="center"/>
          </w:tcPr>
          <w:p w14:paraId="66F031D2" w14:textId="77777777" w:rsidR="00BD6B97" w:rsidRPr="007A7659" w:rsidRDefault="00BD6B97" w:rsidP="00DA2336">
            <w:pPr>
              <w:pStyle w:val="TableEntry"/>
              <w:rPr>
                <w:i/>
                <w:noProof w:val="0"/>
                <w:sz w:val="16"/>
              </w:rPr>
            </w:pPr>
            <w:r w:rsidRPr="007A7659">
              <w:rPr>
                <w:i/>
                <w:noProof w:val="0"/>
                <w:sz w:val="16"/>
              </w:rPr>
              <w:t>ParticipantObjectSensitivity</w:t>
            </w:r>
            <w:bookmarkStart w:id="1915" w:name="_Toc487128225"/>
            <w:bookmarkStart w:id="1916" w:name="_Toc487128801"/>
            <w:bookmarkStart w:id="1917" w:name="_Toc487129346"/>
            <w:bookmarkEnd w:id="1915"/>
            <w:bookmarkEnd w:id="1916"/>
            <w:bookmarkEnd w:id="1917"/>
          </w:p>
        </w:tc>
        <w:tc>
          <w:tcPr>
            <w:tcW w:w="630" w:type="dxa"/>
            <w:vAlign w:val="center"/>
          </w:tcPr>
          <w:p w14:paraId="27B4426C" w14:textId="77777777" w:rsidR="00BD6B97" w:rsidRPr="007A7659" w:rsidRDefault="00BD6B97" w:rsidP="00DA2336">
            <w:pPr>
              <w:pStyle w:val="TableEntry"/>
              <w:jc w:val="center"/>
              <w:rPr>
                <w:i/>
                <w:iCs/>
                <w:noProof w:val="0"/>
                <w:sz w:val="16"/>
              </w:rPr>
            </w:pPr>
            <w:r w:rsidRPr="007A7659">
              <w:rPr>
                <w:i/>
                <w:iCs/>
                <w:noProof w:val="0"/>
                <w:sz w:val="16"/>
              </w:rPr>
              <w:t>U</w:t>
            </w:r>
            <w:bookmarkStart w:id="1918" w:name="_Toc487128226"/>
            <w:bookmarkStart w:id="1919" w:name="_Toc487128802"/>
            <w:bookmarkStart w:id="1920" w:name="_Toc487129347"/>
            <w:bookmarkEnd w:id="1918"/>
            <w:bookmarkEnd w:id="1919"/>
            <w:bookmarkEnd w:id="1920"/>
          </w:p>
        </w:tc>
        <w:tc>
          <w:tcPr>
            <w:tcW w:w="4968" w:type="dxa"/>
            <w:vAlign w:val="center"/>
          </w:tcPr>
          <w:p w14:paraId="4964E9BF" w14:textId="77777777" w:rsidR="00BD6B97" w:rsidRPr="007A7659" w:rsidRDefault="00BD6B97">
            <w:pPr>
              <w:pStyle w:val="TableEntry"/>
              <w:rPr>
                <w:noProof w:val="0"/>
                <w:sz w:val="16"/>
              </w:rPr>
            </w:pPr>
            <w:r w:rsidRPr="007A7659">
              <w:rPr>
                <w:i/>
                <w:iCs/>
                <w:noProof w:val="0"/>
                <w:sz w:val="16"/>
              </w:rPr>
              <w:t>not specialized</w:t>
            </w:r>
            <w:bookmarkStart w:id="1921" w:name="_Toc487128227"/>
            <w:bookmarkStart w:id="1922" w:name="_Toc487128803"/>
            <w:bookmarkStart w:id="1923" w:name="_Toc487129348"/>
            <w:bookmarkEnd w:id="1921"/>
            <w:bookmarkEnd w:id="1922"/>
            <w:bookmarkEnd w:id="1923"/>
          </w:p>
        </w:tc>
        <w:bookmarkStart w:id="1924" w:name="_Toc487128228"/>
        <w:bookmarkStart w:id="1925" w:name="_Toc487128804"/>
        <w:bookmarkStart w:id="1926" w:name="_Toc487129349"/>
        <w:bookmarkEnd w:id="1924"/>
        <w:bookmarkEnd w:id="1925"/>
        <w:bookmarkEnd w:id="1926"/>
      </w:tr>
      <w:tr w:rsidR="00BD6B97" w:rsidRPr="007A7659" w14:paraId="24A910E6" w14:textId="77777777">
        <w:trPr>
          <w:cantSplit/>
        </w:trPr>
        <w:tc>
          <w:tcPr>
            <w:tcW w:w="1548" w:type="dxa"/>
            <w:vMerge/>
            <w:vAlign w:val="center"/>
          </w:tcPr>
          <w:p w14:paraId="1A9E2EC0" w14:textId="77777777" w:rsidR="00BD6B97" w:rsidRPr="007A7659" w:rsidRDefault="00BD6B97">
            <w:pPr>
              <w:pStyle w:val="AppendixHeading3"/>
              <w:tabs>
                <w:tab w:val="clear" w:pos="2160"/>
              </w:tabs>
              <w:rPr>
                <w:rFonts w:ascii="Times New Roman" w:hAnsi="Times New Roman"/>
                <w:noProof w:val="0"/>
                <w:sz w:val="16"/>
              </w:rPr>
            </w:pPr>
            <w:bookmarkStart w:id="1927" w:name="_Toc487128229"/>
            <w:bookmarkStart w:id="1928" w:name="_Toc487128805"/>
            <w:bookmarkStart w:id="1929" w:name="_Toc487129350"/>
            <w:bookmarkEnd w:id="1927"/>
            <w:bookmarkEnd w:id="1928"/>
            <w:bookmarkEnd w:id="1929"/>
          </w:p>
        </w:tc>
        <w:tc>
          <w:tcPr>
            <w:tcW w:w="2520" w:type="dxa"/>
            <w:vAlign w:val="center"/>
          </w:tcPr>
          <w:p w14:paraId="41743E70" w14:textId="77777777" w:rsidR="00BD6B97" w:rsidRPr="007A7659" w:rsidRDefault="00BD6B97" w:rsidP="00AE5ED3">
            <w:pPr>
              <w:pStyle w:val="TableEntry"/>
              <w:rPr>
                <w:noProof w:val="0"/>
                <w:sz w:val="16"/>
              </w:rPr>
            </w:pPr>
            <w:r w:rsidRPr="007A7659">
              <w:rPr>
                <w:noProof w:val="0"/>
                <w:sz w:val="16"/>
              </w:rPr>
              <w:t>ParticipantObjectID</w:t>
            </w:r>
            <w:bookmarkStart w:id="1930" w:name="_Toc487128230"/>
            <w:bookmarkStart w:id="1931" w:name="_Toc487128806"/>
            <w:bookmarkStart w:id="1932" w:name="_Toc487129351"/>
            <w:bookmarkEnd w:id="1930"/>
            <w:bookmarkEnd w:id="1931"/>
            <w:bookmarkEnd w:id="1932"/>
          </w:p>
        </w:tc>
        <w:tc>
          <w:tcPr>
            <w:tcW w:w="630" w:type="dxa"/>
            <w:vAlign w:val="center"/>
          </w:tcPr>
          <w:p w14:paraId="238C1B7E" w14:textId="77777777" w:rsidR="00BD6B97" w:rsidRPr="007A7659" w:rsidRDefault="00BD6B97" w:rsidP="00AE5ED3">
            <w:pPr>
              <w:pStyle w:val="TableEntry"/>
              <w:jc w:val="center"/>
              <w:rPr>
                <w:iCs/>
                <w:noProof w:val="0"/>
                <w:sz w:val="16"/>
              </w:rPr>
            </w:pPr>
            <w:r w:rsidRPr="007A7659">
              <w:rPr>
                <w:iCs/>
                <w:noProof w:val="0"/>
                <w:sz w:val="16"/>
              </w:rPr>
              <w:t>M</w:t>
            </w:r>
            <w:bookmarkStart w:id="1933" w:name="_Toc487128231"/>
            <w:bookmarkStart w:id="1934" w:name="_Toc487128807"/>
            <w:bookmarkStart w:id="1935" w:name="_Toc487129352"/>
            <w:bookmarkEnd w:id="1933"/>
            <w:bookmarkEnd w:id="1934"/>
            <w:bookmarkEnd w:id="1935"/>
          </w:p>
        </w:tc>
        <w:tc>
          <w:tcPr>
            <w:tcW w:w="4968" w:type="dxa"/>
          </w:tcPr>
          <w:p w14:paraId="51076B37" w14:textId="77777777" w:rsidR="00BD6B97" w:rsidRPr="007A7659" w:rsidRDefault="00BD6B97">
            <w:pPr>
              <w:pStyle w:val="TableEntry"/>
              <w:rPr>
                <w:iCs/>
                <w:noProof w:val="0"/>
                <w:sz w:val="16"/>
              </w:rPr>
            </w:pPr>
            <w:r w:rsidRPr="007A7659">
              <w:rPr>
                <w:iCs/>
                <w:noProof w:val="0"/>
                <w:sz w:val="16"/>
              </w:rPr>
              <w:t xml:space="preserve">The patient ID in HL7 CX format. </w:t>
            </w:r>
            <w:bookmarkStart w:id="1936" w:name="_Toc487128232"/>
            <w:bookmarkStart w:id="1937" w:name="_Toc487128808"/>
            <w:bookmarkStart w:id="1938" w:name="_Toc487129353"/>
            <w:bookmarkEnd w:id="1936"/>
            <w:bookmarkEnd w:id="1937"/>
            <w:bookmarkEnd w:id="1938"/>
          </w:p>
        </w:tc>
        <w:bookmarkStart w:id="1939" w:name="_Toc487128233"/>
        <w:bookmarkStart w:id="1940" w:name="_Toc487128809"/>
        <w:bookmarkStart w:id="1941" w:name="_Toc487129354"/>
        <w:bookmarkEnd w:id="1939"/>
        <w:bookmarkEnd w:id="1940"/>
        <w:bookmarkEnd w:id="1941"/>
      </w:tr>
      <w:tr w:rsidR="00BD6B97" w:rsidRPr="007A7659" w14:paraId="62C9A0DC" w14:textId="77777777">
        <w:trPr>
          <w:cantSplit/>
        </w:trPr>
        <w:tc>
          <w:tcPr>
            <w:tcW w:w="1548" w:type="dxa"/>
            <w:vMerge/>
            <w:vAlign w:val="center"/>
          </w:tcPr>
          <w:p w14:paraId="04F9FAF6" w14:textId="77777777" w:rsidR="00BD6B97" w:rsidRPr="007A7659" w:rsidRDefault="00BD6B97">
            <w:pPr>
              <w:pStyle w:val="TableLabel"/>
              <w:rPr>
                <w:rFonts w:ascii="Times New Roman" w:hAnsi="Times New Roman"/>
                <w:noProof w:val="0"/>
                <w:sz w:val="16"/>
              </w:rPr>
            </w:pPr>
            <w:bookmarkStart w:id="1942" w:name="_Toc487128234"/>
            <w:bookmarkStart w:id="1943" w:name="_Toc487128810"/>
            <w:bookmarkStart w:id="1944" w:name="_Toc487129355"/>
            <w:bookmarkEnd w:id="1942"/>
            <w:bookmarkEnd w:id="1943"/>
            <w:bookmarkEnd w:id="1944"/>
          </w:p>
        </w:tc>
        <w:tc>
          <w:tcPr>
            <w:tcW w:w="2520" w:type="dxa"/>
            <w:vAlign w:val="center"/>
          </w:tcPr>
          <w:p w14:paraId="051D53B6" w14:textId="77777777" w:rsidR="00BD6B97" w:rsidRPr="007A7659" w:rsidRDefault="00BD6B97" w:rsidP="00DA2336">
            <w:pPr>
              <w:pStyle w:val="TableEntry"/>
              <w:rPr>
                <w:i/>
                <w:noProof w:val="0"/>
                <w:sz w:val="16"/>
              </w:rPr>
            </w:pPr>
            <w:r w:rsidRPr="007A7659">
              <w:rPr>
                <w:i/>
                <w:noProof w:val="0"/>
                <w:sz w:val="16"/>
              </w:rPr>
              <w:t>ParticipantObjectName</w:t>
            </w:r>
            <w:bookmarkStart w:id="1945" w:name="_Toc487128235"/>
            <w:bookmarkStart w:id="1946" w:name="_Toc487128811"/>
            <w:bookmarkStart w:id="1947" w:name="_Toc487129356"/>
            <w:bookmarkEnd w:id="1945"/>
            <w:bookmarkEnd w:id="1946"/>
            <w:bookmarkEnd w:id="1947"/>
          </w:p>
        </w:tc>
        <w:tc>
          <w:tcPr>
            <w:tcW w:w="630" w:type="dxa"/>
            <w:vAlign w:val="center"/>
          </w:tcPr>
          <w:p w14:paraId="51212444" w14:textId="77777777" w:rsidR="00BD6B97" w:rsidRPr="007A7659" w:rsidRDefault="00BD6B97" w:rsidP="00DA2336">
            <w:pPr>
              <w:pStyle w:val="TableEntry"/>
              <w:jc w:val="center"/>
              <w:rPr>
                <w:i/>
                <w:iCs/>
                <w:noProof w:val="0"/>
                <w:sz w:val="16"/>
              </w:rPr>
            </w:pPr>
            <w:r w:rsidRPr="007A7659">
              <w:rPr>
                <w:i/>
                <w:iCs/>
                <w:noProof w:val="0"/>
                <w:sz w:val="16"/>
              </w:rPr>
              <w:t>U</w:t>
            </w:r>
            <w:bookmarkStart w:id="1948" w:name="_Toc487128236"/>
            <w:bookmarkStart w:id="1949" w:name="_Toc487128812"/>
            <w:bookmarkStart w:id="1950" w:name="_Toc487129357"/>
            <w:bookmarkEnd w:id="1948"/>
            <w:bookmarkEnd w:id="1949"/>
            <w:bookmarkEnd w:id="1950"/>
          </w:p>
        </w:tc>
        <w:tc>
          <w:tcPr>
            <w:tcW w:w="4968" w:type="dxa"/>
            <w:vAlign w:val="center"/>
          </w:tcPr>
          <w:p w14:paraId="7F79128D" w14:textId="77777777" w:rsidR="00BD6B97" w:rsidRPr="007A7659" w:rsidRDefault="00BD6B97">
            <w:pPr>
              <w:pStyle w:val="TableEntry"/>
              <w:rPr>
                <w:i/>
                <w:noProof w:val="0"/>
                <w:sz w:val="16"/>
              </w:rPr>
            </w:pPr>
            <w:r w:rsidRPr="007A7659">
              <w:rPr>
                <w:i/>
                <w:iCs/>
                <w:noProof w:val="0"/>
                <w:sz w:val="16"/>
              </w:rPr>
              <w:t>not specialized</w:t>
            </w:r>
            <w:bookmarkStart w:id="1951" w:name="_Toc487128237"/>
            <w:bookmarkStart w:id="1952" w:name="_Toc487128813"/>
            <w:bookmarkStart w:id="1953" w:name="_Toc487129358"/>
            <w:bookmarkEnd w:id="1951"/>
            <w:bookmarkEnd w:id="1952"/>
            <w:bookmarkEnd w:id="1953"/>
          </w:p>
        </w:tc>
        <w:bookmarkStart w:id="1954" w:name="_Toc487128238"/>
        <w:bookmarkStart w:id="1955" w:name="_Toc487128814"/>
        <w:bookmarkStart w:id="1956" w:name="_Toc487129359"/>
        <w:bookmarkEnd w:id="1954"/>
        <w:bookmarkEnd w:id="1955"/>
        <w:bookmarkEnd w:id="1956"/>
      </w:tr>
      <w:tr w:rsidR="00BD6B97" w:rsidRPr="007A7659" w14:paraId="26855DA1" w14:textId="77777777">
        <w:trPr>
          <w:cantSplit/>
        </w:trPr>
        <w:tc>
          <w:tcPr>
            <w:tcW w:w="1548" w:type="dxa"/>
            <w:vMerge/>
            <w:vAlign w:val="center"/>
          </w:tcPr>
          <w:p w14:paraId="6C2CF8A7" w14:textId="77777777" w:rsidR="00BD6B97" w:rsidRPr="007A7659" w:rsidRDefault="00BD6B97">
            <w:pPr>
              <w:pStyle w:val="AppendixHeading3"/>
              <w:tabs>
                <w:tab w:val="clear" w:pos="2160"/>
              </w:tabs>
              <w:rPr>
                <w:rFonts w:ascii="Times New Roman" w:hAnsi="Times New Roman"/>
                <w:noProof w:val="0"/>
                <w:sz w:val="16"/>
              </w:rPr>
            </w:pPr>
            <w:bookmarkStart w:id="1957" w:name="_Toc487128239"/>
            <w:bookmarkStart w:id="1958" w:name="_Toc487128815"/>
            <w:bookmarkStart w:id="1959" w:name="_Toc487129360"/>
            <w:bookmarkEnd w:id="1957"/>
            <w:bookmarkEnd w:id="1958"/>
            <w:bookmarkEnd w:id="1959"/>
          </w:p>
        </w:tc>
        <w:tc>
          <w:tcPr>
            <w:tcW w:w="2520" w:type="dxa"/>
            <w:vAlign w:val="center"/>
          </w:tcPr>
          <w:p w14:paraId="144C0B9E" w14:textId="77777777" w:rsidR="00BD6B97" w:rsidRPr="007A7659" w:rsidRDefault="00BD6B97" w:rsidP="00AE5ED3">
            <w:pPr>
              <w:pStyle w:val="TableEntry"/>
              <w:rPr>
                <w:i/>
                <w:noProof w:val="0"/>
                <w:sz w:val="16"/>
              </w:rPr>
            </w:pPr>
            <w:r w:rsidRPr="007A7659">
              <w:rPr>
                <w:i/>
                <w:noProof w:val="0"/>
                <w:sz w:val="16"/>
              </w:rPr>
              <w:t>ParticipantObjectQuery</w:t>
            </w:r>
            <w:bookmarkStart w:id="1960" w:name="_Toc487128240"/>
            <w:bookmarkStart w:id="1961" w:name="_Toc487128816"/>
            <w:bookmarkStart w:id="1962" w:name="_Toc487129361"/>
            <w:bookmarkEnd w:id="1960"/>
            <w:bookmarkEnd w:id="1961"/>
            <w:bookmarkEnd w:id="1962"/>
          </w:p>
        </w:tc>
        <w:tc>
          <w:tcPr>
            <w:tcW w:w="630" w:type="dxa"/>
            <w:vAlign w:val="center"/>
          </w:tcPr>
          <w:p w14:paraId="44666412" w14:textId="77777777" w:rsidR="00BD6B97" w:rsidRPr="007A7659" w:rsidRDefault="00BD6B97" w:rsidP="00DA2336">
            <w:pPr>
              <w:pStyle w:val="TableEntry"/>
              <w:jc w:val="center"/>
              <w:rPr>
                <w:i/>
                <w:iCs/>
                <w:noProof w:val="0"/>
                <w:sz w:val="16"/>
              </w:rPr>
            </w:pPr>
            <w:r w:rsidRPr="007A7659">
              <w:rPr>
                <w:i/>
                <w:iCs/>
                <w:noProof w:val="0"/>
                <w:sz w:val="16"/>
              </w:rPr>
              <w:t>U</w:t>
            </w:r>
            <w:bookmarkStart w:id="1963" w:name="_Toc487128241"/>
            <w:bookmarkStart w:id="1964" w:name="_Toc487128817"/>
            <w:bookmarkStart w:id="1965" w:name="_Toc487129362"/>
            <w:bookmarkEnd w:id="1963"/>
            <w:bookmarkEnd w:id="1964"/>
            <w:bookmarkEnd w:id="1965"/>
          </w:p>
        </w:tc>
        <w:tc>
          <w:tcPr>
            <w:tcW w:w="4968" w:type="dxa"/>
            <w:vAlign w:val="center"/>
          </w:tcPr>
          <w:p w14:paraId="2719DECE" w14:textId="77777777" w:rsidR="00BD6B97" w:rsidRPr="007A7659" w:rsidRDefault="00BD6B97">
            <w:pPr>
              <w:pStyle w:val="TableEntry"/>
              <w:rPr>
                <w:i/>
                <w:noProof w:val="0"/>
                <w:sz w:val="16"/>
              </w:rPr>
            </w:pPr>
            <w:r w:rsidRPr="007A7659">
              <w:rPr>
                <w:i/>
                <w:iCs/>
                <w:noProof w:val="0"/>
                <w:sz w:val="16"/>
              </w:rPr>
              <w:t>not specialized</w:t>
            </w:r>
            <w:bookmarkStart w:id="1966" w:name="_Toc487128242"/>
            <w:bookmarkStart w:id="1967" w:name="_Toc487128818"/>
            <w:bookmarkStart w:id="1968" w:name="_Toc487129363"/>
            <w:bookmarkEnd w:id="1966"/>
            <w:bookmarkEnd w:id="1967"/>
            <w:bookmarkEnd w:id="1968"/>
          </w:p>
        </w:tc>
        <w:bookmarkStart w:id="1969" w:name="_Toc487128243"/>
        <w:bookmarkStart w:id="1970" w:name="_Toc487128819"/>
        <w:bookmarkStart w:id="1971" w:name="_Toc487129364"/>
        <w:bookmarkEnd w:id="1969"/>
        <w:bookmarkEnd w:id="1970"/>
        <w:bookmarkEnd w:id="1971"/>
      </w:tr>
      <w:tr w:rsidR="00BD6B97" w:rsidRPr="007A7659" w14:paraId="4959FE79" w14:textId="77777777">
        <w:trPr>
          <w:cantSplit/>
        </w:trPr>
        <w:tc>
          <w:tcPr>
            <w:tcW w:w="1548" w:type="dxa"/>
            <w:vMerge/>
            <w:vAlign w:val="center"/>
          </w:tcPr>
          <w:p w14:paraId="6565A654" w14:textId="77777777" w:rsidR="00BD6B97" w:rsidRPr="007A7659" w:rsidRDefault="00BD6B97">
            <w:pPr>
              <w:pStyle w:val="TableLabel"/>
              <w:rPr>
                <w:rFonts w:ascii="Times New Roman" w:hAnsi="Times New Roman"/>
                <w:noProof w:val="0"/>
                <w:sz w:val="16"/>
              </w:rPr>
            </w:pPr>
            <w:bookmarkStart w:id="1972" w:name="_Toc487128244"/>
            <w:bookmarkStart w:id="1973" w:name="_Toc487128820"/>
            <w:bookmarkStart w:id="1974" w:name="_Toc487129365"/>
            <w:bookmarkEnd w:id="1972"/>
            <w:bookmarkEnd w:id="1973"/>
            <w:bookmarkEnd w:id="1974"/>
          </w:p>
        </w:tc>
        <w:tc>
          <w:tcPr>
            <w:tcW w:w="2520" w:type="dxa"/>
            <w:vAlign w:val="center"/>
          </w:tcPr>
          <w:p w14:paraId="07AAD13E" w14:textId="77777777" w:rsidR="00BD6B97" w:rsidRPr="007A7659" w:rsidRDefault="00BD6B97" w:rsidP="00DA2336">
            <w:pPr>
              <w:pStyle w:val="TableEntry"/>
              <w:rPr>
                <w:i/>
                <w:noProof w:val="0"/>
                <w:sz w:val="16"/>
              </w:rPr>
            </w:pPr>
            <w:r w:rsidRPr="007A7659">
              <w:rPr>
                <w:i/>
                <w:noProof w:val="0"/>
                <w:sz w:val="16"/>
              </w:rPr>
              <w:t>ParticipantObjectDetail</w:t>
            </w:r>
            <w:bookmarkStart w:id="1975" w:name="_Toc487128245"/>
            <w:bookmarkStart w:id="1976" w:name="_Toc487128821"/>
            <w:bookmarkStart w:id="1977" w:name="_Toc487129366"/>
            <w:bookmarkEnd w:id="1975"/>
            <w:bookmarkEnd w:id="1976"/>
            <w:bookmarkEnd w:id="1977"/>
          </w:p>
        </w:tc>
        <w:tc>
          <w:tcPr>
            <w:tcW w:w="630" w:type="dxa"/>
            <w:vAlign w:val="center"/>
          </w:tcPr>
          <w:p w14:paraId="3F29DA24" w14:textId="77777777" w:rsidR="00BD6B97" w:rsidRPr="007A7659" w:rsidRDefault="00BD6B97" w:rsidP="00DA2336">
            <w:pPr>
              <w:pStyle w:val="TableEntry"/>
              <w:jc w:val="center"/>
              <w:rPr>
                <w:i/>
                <w:iCs/>
                <w:noProof w:val="0"/>
                <w:sz w:val="16"/>
              </w:rPr>
            </w:pPr>
            <w:r w:rsidRPr="007A7659">
              <w:rPr>
                <w:i/>
                <w:iCs/>
                <w:noProof w:val="0"/>
                <w:sz w:val="16"/>
              </w:rPr>
              <w:t>U</w:t>
            </w:r>
            <w:bookmarkStart w:id="1978" w:name="_Toc487128246"/>
            <w:bookmarkStart w:id="1979" w:name="_Toc487128822"/>
            <w:bookmarkStart w:id="1980" w:name="_Toc487129367"/>
            <w:bookmarkEnd w:id="1978"/>
            <w:bookmarkEnd w:id="1979"/>
            <w:bookmarkEnd w:id="1980"/>
          </w:p>
        </w:tc>
        <w:tc>
          <w:tcPr>
            <w:tcW w:w="4968" w:type="dxa"/>
            <w:vAlign w:val="center"/>
          </w:tcPr>
          <w:p w14:paraId="43A26DC5" w14:textId="77777777" w:rsidR="00BD6B97" w:rsidRPr="007A7659" w:rsidRDefault="00BD6B97">
            <w:pPr>
              <w:pStyle w:val="TableEntry"/>
              <w:rPr>
                <w:i/>
                <w:noProof w:val="0"/>
                <w:sz w:val="16"/>
              </w:rPr>
            </w:pPr>
            <w:r w:rsidRPr="007A7659">
              <w:rPr>
                <w:i/>
                <w:iCs/>
                <w:noProof w:val="0"/>
                <w:sz w:val="16"/>
              </w:rPr>
              <w:t>not specialized</w:t>
            </w:r>
            <w:bookmarkStart w:id="1981" w:name="_Toc487128247"/>
            <w:bookmarkStart w:id="1982" w:name="_Toc487128823"/>
            <w:bookmarkStart w:id="1983" w:name="_Toc487129368"/>
            <w:bookmarkEnd w:id="1981"/>
            <w:bookmarkEnd w:id="1982"/>
            <w:bookmarkEnd w:id="1983"/>
          </w:p>
        </w:tc>
        <w:bookmarkStart w:id="1984" w:name="_Toc487128248"/>
        <w:bookmarkStart w:id="1985" w:name="_Toc487128824"/>
        <w:bookmarkStart w:id="1986" w:name="_Toc487129369"/>
        <w:bookmarkEnd w:id="1984"/>
        <w:bookmarkEnd w:id="1985"/>
        <w:bookmarkEnd w:id="1986"/>
      </w:tr>
    </w:tbl>
    <w:p w14:paraId="1C8454FB" w14:textId="77777777" w:rsidR="00BD6B97" w:rsidRPr="007A7659" w:rsidRDefault="00BD6B97">
      <w:bookmarkStart w:id="1987" w:name="_Toc487128249"/>
      <w:bookmarkStart w:id="1988" w:name="_Toc487128825"/>
      <w:bookmarkStart w:id="1989" w:name="_Toc487129370"/>
      <w:bookmarkEnd w:id="1987"/>
      <w:bookmarkEnd w:id="1988"/>
      <w:bookmarkEnd w:id="1989"/>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3DEF5CDC" w14:textId="77777777" w:rsidTr="00AE5ED3">
        <w:trPr>
          <w:cantSplit/>
        </w:trPr>
        <w:tc>
          <w:tcPr>
            <w:tcW w:w="1548" w:type="dxa"/>
            <w:vMerge w:val="restart"/>
          </w:tcPr>
          <w:p w14:paraId="1BBCDFAD" w14:textId="77777777" w:rsidR="00BD6B97" w:rsidRPr="007A7659" w:rsidRDefault="00BD6B97" w:rsidP="0002013A">
            <w:pPr>
              <w:pStyle w:val="TableEntryHeader"/>
            </w:pPr>
            <w:r w:rsidRPr="007A7659">
              <w:lastRenderedPageBreak/>
              <w:t>Query Parameters</w:t>
            </w:r>
            <w:bookmarkStart w:id="1990" w:name="_Toc487128250"/>
            <w:bookmarkStart w:id="1991" w:name="_Toc487128826"/>
            <w:bookmarkStart w:id="1992" w:name="_Toc487129371"/>
            <w:bookmarkEnd w:id="1990"/>
            <w:bookmarkEnd w:id="1991"/>
            <w:bookmarkEnd w:id="1992"/>
          </w:p>
          <w:p w14:paraId="37DDB60E"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bookmarkStart w:id="1993" w:name="_Toc487128251"/>
            <w:bookmarkStart w:id="1994" w:name="_Toc487128827"/>
            <w:bookmarkStart w:id="1995" w:name="_Toc487129372"/>
            <w:bookmarkEnd w:id="1993"/>
            <w:bookmarkEnd w:id="1994"/>
            <w:bookmarkEnd w:id="1995"/>
          </w:p>
        </w:tc>
        <w:tc>
          <w:tcPr>
            <w:tcW w:w="2520" w:type="dxa"/>
            <w:vAlign w:val="center"/>
          </w:tcPr>
          <w:p w14:paraId="4F9E187E" w14:textId="77777777" w:rsidR="00BD6B97" w:rsidRPr="007A7659" w:rsidRDefault="00BD6B97">
            <w:pPr>
              <w:pStyle w:val="TableEntry"/>
              <w:rPr>
                <w:noProof w:val="0"/>
                <w:sz w:val="16"/>
              </w:rPr>
            </w:pPr>
            <w:r w:rsidRPr="007A7659">
              <w:rPr>
                <w:noProof w:val="0"/>
                <w:sz w:val="16"/>
              </w:rPr>
              <w:t>ParticipantObjectTypeCode</w:t>
            </w:r>
            <w:bookmarkStart w:id="1996" w:name="_Toc487128252"/>
            <w:bookmarkStart w:id="1997" w:name="_Toc487128828"/>
            <w:bookmarkStart w:id="1998" w:name="_Toc487129373"/>
            <w:bookmarkEnd w:id="1996"/>
            <w:bookmarkEnd w:id="1997"/>
            <w:bookmarkEnd w:id="1998"/>
          </w:p>
        </w:tc>
        <w:tc>
          <w:tcPr>
            <w:tcW w:w="630" w:type="dxa"/>
            <w:vAlign w:val="center"/>
          </w:tcPr>
          <w:p w14:paraId="7F1E78B4" w14:textId="77777777" w:rsidR="00BD6B97" w:rsidRPr="007A7659" w:rsidRDefault="00BD6B97">
            <w:pPr>
              <w:pStyle w:val="TableEntry"/>
              <w:jc w:val="center"/>
              <w:rPr>
                <w:noProof w:val="0"/>
                <w:sz w:val="16"/>
              </w:rPr>
            </w:pPr>
            <w:r w:rsidRPr="007A7659">
              <w:rPr>
                <w:noProof w:val="0"/>
                <w:sz w:val="16"/>
              </w:rPr>
              <w:t>M</w:t>
            </w:r>
            <w:bookmarkStart w:id="1999" w:name="_Toc487128253"/>
            <w:bookmarkStart w:id="2000" w:name="_Toc487128829"/>
            <w:bookmarkStart w:id="2001" w:name="_Toc487129374"/>
            <w:bookmarkEnd w:id="1999"/>
            <w:bookmarkEnd w:id="2000"/>
            <w:bookmarkEnd w:id="2001"/>
          </w:p>
        </w:tc>
        <w:tc>
          <w:tcPr>
            <w:tcW w:w="4968" w:type="dxa"/>
            <w:vAlign w:val="center"/>
          </w:tcPr>
          <w:p w14:paraId="4F0996EA" w14:textId="77777777" w:rsidR="00BD6B97" w:rsidRPr="007A7659" w:rsidRDefault="00BD6B97">
            <w:pPr>
              <w:pStyle w:val="TableEntry"/>
              <w:rPr>
                <w:noProof w:val="0"/>
                <w:sz w:val="16"/>
              </w:rPr>
            </w:pPr>
            <w:r w:rsidRPr="007A7659">
              <w:rPr>
                <w:noProof w:val="0"/>
                <w:sz w:val="16"/>
              </w:rPr>
              <w:t>“2” (system object)</w:t>
            </w:r>
            <w:bookmarkStart w:id="2002" w:name="_Toc487128254"/>
            <w:bookmarkStart w:id="2003" w:name="_Toc487128830"/>
            <w:bookmarkStart w:id="2004" w:name="_Toc487129375"/>
            <w:bookmarkEnd w:id="2002"/>
            <w:bookmarkEnd w:id="2003"/>
            <w:bookmarkEnd w:id="2004"/>
          </w:p>
        </w:tc>
        <w:bookmarkStart w:id="2005" w:name="_Toc487128255"/>
        <w:bookmarkStart w:id="2006" w:name="_Toc487128831"/>
        <w:bookmarkStart w:id="2007" w:name="_Toc487129376"/>
        <w:bookmarkEnd w:id="2005"/>
        <w:bookmarkEnd w:id="2006"/>
        <w:bookmarkEnd w:id="2007"/>
      </w:tr>
      <w:tr w:rsidR="00BD6B97" w:rsidRPr="007A7659" w14:paraId="219390DF" w14:textId="77777777">
        <w:trPr>
          <w:cantSplit/>
        </w:trPr>
        <w:tc>
          <w:tcPr>
            <w:tcW w:w="1548" w:type="dxa"/>
            <w:vMerge/>
            <w:vAlign w:val="center"/>
          </w:tcPr>
          <w:p w14:paraId="22CA3333" w14:textId="77777777" w:rsidR="00BD6B97" w:rsidRPr="007A7659" w:rsidRDefault="00BD6B97">
            <w:pPr>
              <w:pStyle w:val="TableLabel"/>
              <w:rPr>
                <w:rFonts w:ascii="Times New Roman" w:hAnsi="Times New Roman"/>
                <w:noProof w:val="0"/>
                <w:sz w:val="16"/>
              </w:rPr>
            </w:pPr>
            <w:bookmarkStart w:id="2008" w:name="_Toc487128256"/>
            <w:bookmarkStart w:id="2009" w:name="_Toc487128832"/>
            <w:bookmarkStart w:id="2010" w:name="_Toc487129377"/>
            <w:bookmarkEnd w:id="2008"/>
            <w:bookmarkEnd w:id="2009"/>
            <w:bookmarkEnd w:id="2010"/>
          </w:p>
        </w:tc>
        <w:tc>
          <w:tcPr>
            <w:tcW w:w="2520" w:type="dxa"/>
            <w:vAlign w:val="center"/>
          </w:tcPr>
          <w:p w14:paraId="421AE5BF" w14:textId="77777777" w:rsidR="00BD6B97" w:rsidRPr="007A7659" w:rsidRDefault="00BD6B97">
            <w:pPr>
              <w:pStyle w:val="TableEntry"/>
              <w:rPr>
                <w:noProof w:val="0"/>
                <w:sz w:val="16"/>
              </w:rPr>
            </w:pPr>
            <w:r w:rsidRPr="007A7659">
              <w:rPr>
                <w:noProof w:val="0"/>
                <w:sz w:val="16"/>
              </w:rPr>
              <w:t>ParticipantObjectTypeCodeRole</w:t>
            </w:r>
            <w:bookmarkStart w:id="2011" w:name="_Toc487128257"/>
            <w:bookmarkStart w:id="2012" w:name="_Toc487128833"/>
            <w:bookmarkStart w:id="2013" w:name="_Toc487129378"/>
            <w:bookmarkEnd w:id="2011"/>
            <w:bookmarkEnd w:id="2012"/>
            <w:bookmarkEnd w:id="2013"/>
          </w:p>
        </w:tc>
        <w:tc>
          <w:tcPr>
            <w:tcW w:w="630" w:type="dxa"/>
            <w:vAlign w:val="center"/>
          </w:tcPr>
          <w:p w14:paraId="1CECAF66" w14:textId="77777777" w:rsidR="00BD6B97" w:rsidRPr="007A7659" w:rsidRDefault="00BD6B97">
            <w:pPr>
              <w:pStyle w:val="TableEntry"/>
              <w:jc w:val="center"/>
              <w:rPr>
                <w:noProof w:val="0"/>
                <w:sz w:val="16"/>
              </w:rPr>
            </w:pPr>
            <w:r w:rsidRPr="007A7659">
              <w:rPr>
                <w:noProof w:val="0"/>
                <w:sz w:val="16"/>
              </w:rPr>
              <w:t>M</w:t>
            </w:r>
            <w:bookmarkStart w:id="2014" w:name="_Toc487128258"/>
            <w:bookmarkStart w:id="2015" w:name="_Toc487128834"/>
            <w:bookmarkStart w:id="2016" w:name="_Toc487129379"/>
            <w:bookmarkEnd w:id="2014"/>
            <w:bookmarkEnd w:id="2015"/>
            <w:bookmarkEnd w:id="2016"/>
          </w:p>
        </w:tc>
        <w:tc>
          <w:tcPr>
            <w:tcW w:w="4968" w:type="dxa"/>
            <w:vAlign w:val="center"/>
          </w:tcPr>
          <w:p w14:paraId="3F119BD2" w14:textId="77777777" w:rsidR="00BD6B97" w:rsidRPr="007A7659" w:rsidRDefault="00BD6B97">
            <w:pPr>
              <w:pStyle w:val="TableEntry"/>
              <w:rPr>
                <w:b/>
                <w:i/>
                <w:noProof w:val="0"/>
                <w:sz w:val="16"/>
              </w:rPr>
            </w:pPr>
            <w:r w:rsidRPr="007A7659">
              <w:rPr>
                <w:noProof w:val="0"/>
                <w:sz w:val="16"/>
              </w:rPr>
              <w:t>“24” (query)</w:t>
            </w:r>
            <w:bookmarkStart w:id="2017" w:name="_Toc487128259"/>
            <w:bookmarkStart w:id="2018" w:name="_Toc487128835"/>
            <w:bookmarkStart w:id="2019" w:name="_Toc487129380"/>
            <w:bookmarkEnd w:id="2017"/>
            <w:bookmarkEnd w:id="2018"/>
            <w:bookmarkEnd w:id="2019"/>
          </w:p>
        </w:tc>
        <w:bookmarkStart w:id="2020" w:name="_Toc487128260"/>
        <w:bookmarkStart w:id="2021" w:name="_Toc487128836"/>
        <w:bookmarkStart w:id="2022" w:name="_Toc487129381"/>
        <w:bookmarkEnd w:id="2020"/>
        <w:bookmarkEnd w:id="2021"/>
        <w:bookmarkEnd w:id="2022"/>
      </w:tr>
      <w:tr w:rsidR="00BD6B97" w:rsidRPr="007A7659" w14:paraId="641BA5DB" w14:textId="77777777">
        <w:trPr>
          <w:cantSplit/>
        </w:trPr>
        <w:tc>
          <w:tcPr>
            <w:tcW w:w="1548" w:type="dxa"/>
            <w:vMerge/>
            <w:vAlign w:val="center"/>
          </w:tcPr>
          <w:p w14:paraId="35297CBA" w14:textId="77777777" w:rsidR="00BD6B97" w:rsidRPr="007A7659" w:rsidRDefault="00BD6B97">
            <w:pPr>
              <w:pStyle w:val="TableLabel"/>
              <w:rPr>
                <w:rFonts w:ascii="Times New Roman" w:hAnsi="Times New Roman"/>
                <w:noProof w:val="0"/>
                <w:sz w:val="16"/>
              </w:rPr>
            </w:pPr>
            <w:bookmarkStart w:id="2023" w:name="_Toc487128261"/>
            <w:bookmarkStart w:id="2024" w:name="_Toc487128837"/>
            <w:bookmarkStart w:id="2025" w:name="_Toc487129382"/>
            <w:bookmarkEnd w:id="2023"/>
            <w:bookmarkEnd w:id="2024"/>
            <w:bookmarkEnd w:id="2025"/>
          </w:p>
        </w:tc>
        <w:tc>
          <w:tcPr>
            <w:tcW w:w="2520" w:type="dxa"/>
            <w:vAlign w:val="center"/>
          </w:tcPr>
          <w:p w14:paraId="13A2AA83" w14:textId="77777777" w:rsidR="00BD6B97" w:rsidRPr="007A7659" w:rsidRDefault="00BD6B97">
            <w:pPr>
              <w:pStyle w:val="TableEntry"/>
              <w:rPr>
                <w:i/>
                <w:iCs/>
                <w:noProof w:val="0"/>
                <w:sz w:val="16"/>
              </w:rPr>
            </w:pPr>
            <w:r w:rsidRPr="007A7659">
              <w:rPr>
                <w:i/>
                <w:iCs/>
                <w:noProof w:val="0"/>
                <w:sz w:val="16"/>
              </w:rPr>
              <w:t>ParticipantObjectDataLifeCycle</w:t>
            </w:r>
            <w:bookmarkStart w:id="2026" w:name="_Toc487128262"/>
            <w:bookmarkStart w:id="2027" w:name="_Toc487128838"/>
            <w:bookmarkStart w:id="2028" w:name="_Toc487129383"/>
            <w:bookmarkEnd w:id="2026"/>
            <w:bookmarkEnd w:id="2027"/>
            <w:bookmarkEnd w:id="2028"/>
          </w:p>
        </w:tc>
        <w:tc>
          <w:tcPr>
            <w:tcW w:w="630" w:type="dxa"/>
            <w:vAlign w:val="center"/>
          </w:tcPr>
          <w:p w14:paraId="62742D3E" w14:textId="77777777" w:rsidR="00BD6B97" w:rsidRPr="007A7659" w:rsidRDefault="00BD6B97">
            <w:pPr>
              <w:pStyle w:val="TableEntry"/>
              <w:jc w:val="center"/>
              <w:rPr>
                <w:i/>
                <w:iCs/>
                <w:noProof w:val="0"/>
                <w:sz w:val="16"/>
              </w:rPr>
            </w:pPr>
            <w:r w:rsidRPr="007A7659">
              <w:rPr>
                <w:i/>
                <w:iCs/>
                <w:noProof w:val="0"/>
                <w:sz w:val="16"/>
              </w:rPr>
              <w:t>U</w:t>
            </w:r>
            <w:bookmarkStart w:id="2029" w:name="_Toc487128263"/>
            <w:bookmarkStart w:id="2030" w:name="_Toc487128839"/>
            <w:bookmarkStart w:id="2031" w:name="_Toc487129384"/>
            <w:bookmarkEnd w:id="2029"/>
            <w:bookmarkEnd w:id="2030"/>
            <w:bookmarkEnd w:id="2031"/>
          </w:p>
        </w:tc>
        <w:tc>
          <w:tcPr>
            <w:tcW w:w="4968" w:type="dxa"/>
            <w:vAlign w:val="center"/>
          </w:tcPr>
          <w:p w14:paraId="1DF89292" w14:textId="77777777" w:rsidR="00BD6B97" w:rsidRPr="007A7659" w:rsidRDefault="00DA2336">
            <w:pPr>
              <w:pStyle w:val="TableEntry"/>
              <w:rPr>
                <w:noProof w:val="0"/>
                <w:sz w:val="16"/>
              </w:rPr>
            </w:pPr>
            <w:r w:rsidRPr="007A7659">
              <w:rPr>
                <w:i/>
                <w:iCs/>
                <w:noProof w:val="0"/>
                <w:sz w:val="16"/>
              </w:rPr>
              <w:t xml:space="preserve">not </w:t>
            </w:r>
            <w:r w:rsidR="00BD6B97" w:rsidRPr="007A7659">
              <w:rPr>
                <w:i/>
                <w:iCs/>
                <w:noProof w:val="0"/>
                <w:sz w:val="16"/>
              </w:rPr>
              <w:t>specialized</w:t>
            </w:r>
            <w:bookmarkStart w:id="2032" w:name="_Toc487128264"/>
            <w:bookmarkStart w:id="2033" w:name="_Toc487128840"/>
            <w:bookmarkStart w:id="2034" w:name="_Toc487129385"/>
            <w:bookmarkEnd w:id="2032"/>
            <w:bookmarkEnd w:id="2033"/>
            <w:bookmarkEnd w:id="2034"/>
          </w:p>
        </w:tc>
        <w:bookmarkStart w:id="2035" w:name="_Toc487128265"/>
        <w:bookmarkStart w:id="2036" w:name="_Toc487128841"/>
        <w:bookmarkStart w:id="2037" w:name="_Toc487129386"/>
        <w:bookmarkEnd w:id="2035"/>
        <w:bookmarkEnd w:id="2036"/>
        <w:bookmarkEnd w:id="2037"/>
      </w:tr>
      <w:tr w:rsidR="00BD6B97" w:rsidRPr="007A7659" w14:paraId="4C34421D" w14:textId="77777777">
        <w:trPr>
          <w:cantSplit/>
        </w:trPr>
        <w:tc>
          <w:tcPr>
            <w:tcW w:w="1548" w:type="dxa"/>
            <w:vMerge/>
            <w:vAlign w:val="center"/>
          </w:tcPr>
          <w:p w14:paraId="13B6B2F4" w14:textId="77777777" w:rsidR="00BD6B97" w:rsidRPr="007A7659" w:rsidRDefault="00BD6B97">
            <w:pPr>
              <w:pStyle w:val="TableLabel"/>
              <w:rPr>
                <w:rFonts w:ascii="Times New Roman" w:hAnsi="Times New Roman"/>
                <w:noProof w:val="0"/>
                <w:sz w:val="16"/>
              </w:rPr>
            </w:pPr>
            <w:bookmarkStart w:id="2038" w:name="_Toc487128266"/>
            <w:bookmarkStart w:id="2039" w:name="_Toc487128842"/>
            <w:bookmarkStart w:id="2040" w:name="_Toc487129387"/>
            <w:bookmarkEnd w:id="2038"/>
            <w:bookmarkEnd w:id="2039"/>
            <w:bookmarkEnd w:id="2040"/>
          </w:p>
        </w:tc>
        <w:tc>
          <w:tcPr>
            <w:tcW w:w="2520" w:type="dxa"/>
            <w:vAlign w:val="center"/>
          </w:tcPr>
          <w:p w14:paraId="62FBFFCC" w14:textId="77777777" w:rsidR="00BD6B97" w:rsidRPr="007A7659" w:rsidRDefault="00BD6B97">
            <w:pPr>
              <w:pStyle w:val="TableEntry"/>
              <w:rPr>
                <w:noProof w:val="0"/>
                <w:sz w:val="16"/>
              </w:rPr>
            </w:pPr>
            <w:r w:rsidRPr="007A7659">
              <w:rPr>
                <w:noProof w:val="0"/>
                <w:sz w:val="16"/>
              </w:rPr>
              <w:t>ParticipantObjectIDTypeCode</w:t>
            </w:r>
            <w:bookmarkStart w:id="2041" w:name="_Toc487128267"/>
            <w:bookmarkStart w:id="2042" w:name="_Toc487128843"/>
            <w:bookmarkStart w:id="2043" w:name="_Toc487129388"/>
            <w:bookmarkEnd w:id="2041"/>
            <w:bookmarkEnd w:id="2042"/>
            <w:bookmarkEnd w:id="2043"/>
          </w:p>
        </w:tc>
        <w:tc>
          <w:tcPr>
            <w:tcW w:w="630" w:type="dxa"/>
            <w:vAlign w:val="center"/>
          </w:tcPr>
          <w:p w14:paraId="7891280C" w14:textId="77777777" w:rsidR="00BD6B97" w:rsidRPr="007A7659" w:rsidRDefault="00BD6B97">
            <w:pPr>
              <w:pStyle w:val="TableEntry"/>
              <w:jc w:val="center"/>
              <w:rPr>
                <w:noProof w:val="0"/>
                <w:sz w:val="16"/>
              </w:rPr>
            </w:pPr>
            <w:r w:rsidRPr="007A7659">
              <w:rPr>
                <w:noProof w:val="0"/>
                <w:sz w:val="16"/>
              </w:rPr>
              <w:t>M</w:t>
            </w:r>
            <w:bookmarkStart w:id="2044" w:name="_Toc487128268"/>
            <w:bookmarkStart w:id="2045" w:name="_Toc487128844"/>
            <w:bookmarkStart w:id="2046" w:name="_Toc487129389"/>
            <w:bookmarkEnd w:id="2044"/>
            <w:bookmarkEnd w:id="2045"/>
            <w:bookmarkEnd w:id="2046"/>
          </w:p>
        </w:tc>
        <w:tc>
          <w:tcPr>
            <w:tcW w:w="4968" w:type="dxa"/>
            <w:vAlign w:val="center"/>
          </w:tcPr>
          <w:p w14:paraId="73BA469F" w14:textId="77777777" w:rsidR="00BD6B97" w:rsidRPr="007A7659" w:rsidRDefault="00BD6B97">
            <w:pPr>
              <w:pStyle w:val="TableEntry"/>
              <w:rPr>
                <w:noProof w:val="0"/>
                <w:sz w:val="16"/>
              </w:rPr>
            </w:pPr>
            <w:r w:rsidRPr="007A7659">
              <w:rPr>
                <w:noProof w:val="0"/>
                <w:sz w:val="16"/>
              </w:rPr>
              <w:t>EV(“ITI-9”, “IHE Transactions”, “PIX Query”)</w:t>
            </w:r>
            <w:bookmarkStart w:id="2047" w:name="_Toc487128269"/>
            <w:bookmarkStart w:id="2048" w:name="_Toc487128845"/>
            <w:bookmarkStart w:id="2049" w:name="_Toc487129390"/>
            <w:bookmarkEnd w:id="2047"/>
            <w:bookmarkEnd w:id="2048"/>
            <w:bookmarkEnd w:id="2049"/>
          </w:p>
        </w:tc>
        <w:bookmarkStart w:id="2050" w:name="_Toc487128270"/>
        <w:bookmarkStart w:id="2051" w:name="_Toc487128846"/>
        <w:bookmarkStart w:id="2052" w:name="_Toc487129391"/>
        <w:bookmarkEnd w:id="2050"/>
        <w:bookmarkEnd w:id="2051"/>
        <w:bookmarkEnd w:id="2052"/>
      </w:tr>
      <w:tr w:rsidR="00BD6B97" w:rsidRPr="007A7659" w14:paraId="6E7DC7DA" w14:textId="77777777">
        <w:trPr>
          <w:cantSplit/>
        </w:trPr>
        <w:tc>
          <w:tcPr>
            <w:tcW w:w="1548" w:type="dxa"/>
            <w:vMerge/>
            <w:vAlign w:val="center"/>
          </w:tcPr>
          <w:p w14:paraId="0BD93239" w14:textId="77777777" w:rsidR="00BD6B97" w:rsidRPr="007A7659" w:rsidRDefault="00BD6B97">
            <w:pPr>
              <w:pStyle w:val="TableLabel"/>
              <w:rPr>
                <w:rFonts w:ascii="Times New Roman" w:hAnsi="Times New Roman"/>
                <w:noProof w:val="0"/>
                <w:sz w:val="16"/>
              </w:rPr>
            </w:pPr>
            <w:bookmarkStart w:id="2053" w:name="_Toc487128271"/>
            <w:bookmarkStart w:id="2054" w:name="_Toc487128847"/>
            <w:bookmarkStart w:id="2055" w:name="_Toc487129392"/>
            <w:bookmarkEnd w:id="2053"/>
            <w:bookmarkEnd w:id="2054"/>
            <w:bookmarkEnd w:id="2055"/>
          </w:p>
        </w:tc>
        <w:tc>
          <w:tcPr>
            <w:tcW w:w="2520" w:type="dxa"/>
            <w:vAlign w:val="center"/>
          </w:tcPr>
          <w:p w14:paraId="26686676" w14:textId="77777777" w:rsidR="00BD6B97" w:rsidRPr="007A7659" w:rsidRDefault="00BD6B97">
            <w:pPr>
              <w:pStyle w:val="TableEntry"/>
              <w:rPr>
                <w:i/>
                <w:iCs/>
                <w:noProof w:val="0"/>
                <w:sz w:val="16"/>
              </w:rPr>
            </w:pPr>
            <w:r w:rsidRPr="007A7659">
              <w:rPr>
                <w:i/>
                <w:iCs/>
                <w:noProof w:val="0"/>
                <w:sz w:val="16"/>
              </w:rPr>
              <w:t>ParticipantObjectSensitivity</w:t>
            </w:r>
            <w:bookmarkStart w:id="2056" w:name="_Toc487128272"/>
            <w:bookmarkStart w:id="2057" w:name="_Toc487128848"/>
            <w:bookmarkStart w:id="2058" w:name="_Toc487129393"/>
            <w:bookmarkEnd w:id="2056"/>
            <w:bookmarkEnd w:id="2057"/>
            <w:bookmarkEnd w:id="2058"/>
          </w:p>
        </w:tc>
        <w:tc>
          <w:tcPr>
            <w:tcW w:w="630" w:type="dxa"/>
            <w:vAlign w:val="center"/>
          </w:tcPr>
          <w:p w14:paraId="0E2F87B9" w14:textId="77777777" w:rsidR="00BD6B97" w:rsidRPr="007A7659" w:rsidRDefault="00BD6B97">
            <w:pPr>
              <w:pStyle w:val="TableEntry"/>
              <w:jc w:val="center"/>
              <w:rPr>
                <w:i/>
                <w:iCs/>
                <w:noProof w:val="0"/>
                <w:sz w:val="16"/>
              </w:rPr>
            </w:pPr>
            <w:r w:rsidRPr="007A7659">
              <w:rPr>
                <w:i/>
                <w:iCs/>
                <w:noProof w:val="0"/>
                <w:sz w:val="16"/>
              </w:rPr>
              <w:t>U</w:t>
            </w:r>
            <w:bookmarkStart w:id="2059" w:name="_Toc487128273"/>
            <w:bookmarkStart w:id="2060" w:name="_Toc487128849"/>
            <w:bookmarkStart w:id="2061" w:name="_Toc487129394"/>
            <w:bookmarkEnd w:id="2059"/>
            <w:bookmarkEnd w:id="2060"/>
            <w:bookmarkEnd w:id="2061"/>
          </w:p>
        </w:tc>
        <w:tc>
          <w:tcPr>
            <w:tcW w:w="4968" w:type="dxa"/>
            <w:vAlign w:val="center"/>
          </w:tcPr>
          <w:p w14:paraId="5076894A" w14:textId="77777777" w:rsidR="00BD6B97" w:rsidRPr="007A7659" w:rsidRDefault="00DA2336">
            <w:pPr>
              <w:pStyle w:val="TableEntry"/>
              <w:rPr>
                <w:noProof w:val="0"/>
                <w:sz w:val="16"/>
              </w:rPr>
            </w:pPr>
            <w:r w:rsidRPr="007A7659">
              <w:rPr>
                <w:i/>
                <w:iCs/>
                <w:noProof w:val="0"/>
                <w:sz w:val="16"/>
              </w:rPr>
              <w:t>n</w:t>
            </w:r>
            <w:r w:rsidR="00BD6B97" w:rsidRPr="007A7659">
              <w:rPr>
                <w:i/>
                <w:iCs/>
                <w:noProof w:val="0"/>
                <w:sz w:val="16"/>
              </w:rPr>
              <w:t>ot specialized</w:t>
            </w:r>
            <w:bookmarkStart w:id="2062" w:name="_Toc487128274"/>
            <w:bookmarkStart w:id="2063" w:name="_Toc487128850"/>
            <w:bookmarkStart w:id="2064" w:name="_Toc487129395"/>
            <w:bookmarkEnd w:id="2062"/>
            <w:bookmarkEnd w:id="2063"/>
            <w:bookmarkEnd w:id="2064"/>
          </w:p>
        </w:tc>
        <w:bookmarkStart w:id="2065" w:name="_Toc487128275"/>
        <w:bookmarkStart w:id="2066" w:name="_Toc487128851"/>
        <w:bookmarkStart w:id="2067" w:name="_Toc487129396"/>
        <w:bookmarkEnd w:id="2065"/>
        <w:bookmarkEnd w:id="2066"/>
        <w:bookmarkEnd w:id="2067"/>
      </w:tr>
      <w:tr w:rsidR="00BD6B97" w:rsidRPr="007A7659" w14:paraId="669A4CA1" w14:textId="77777777">
        <w:trPr>
          <w:cantSplit/>
        </w:trPr>
        <w:tc>
          <w:tcPr>
            <w:tcW w:w="1548" w:type="dxa"/>
            <w:vMerge/>
            <w:vAlign w:val="center"/>
          </w:tcPr>
          <w:p w14:paraId="6A68EC94" w14:textId="77777777" w:rsidR="00BD6B97" w:rsidRPr="007A7659" w:rsidRDefault="00BD6B97">
            <w:pPr>
              <w:pStyle w:val="AppendixHeading3"/>
              <w:tabs>
                <w:tab w:val="clear" w:pos="2160"/>
              </w:tabs>
              <w:rPr>
                <w:rFonts w:ascii="Times New Roman" w:hAnsi="Times New Roman"/>
                <w:noProof w:val="0"/>
                <w:sz w:val="16"/>
              </w:rPr>
            </w:pPr>
            <w:bookmarkStart w:id="2068" w:name="_Toc487128276"/>
            <w:bookmarkStart w:id="2069" w:name="_Toc487128852"/>
            <w:bookmarkStart w:id="2070" w:name="_Toc487129397"/>
            <w:bookmarkEnd w:id="2068"/>
            <w:bookmarkEnd w:id="2069"/>
            <w:bookmarkEnd w:id="2070"/>
          </w:p>
        </w:tc>
        <w:tc>
          <w:tcPr>
            <w:tcW w:w="2520" w:type="dxa"/>
            <w:vAlign w:val="center"/>
          </w:tcPr>
          <w:p w14:paraId="5648E9AB" w14:textId="77777777" w:rsidR="00BD6B97" w:rsidRPr="007A7659" w:rsidRDefault="00BD6B97" w:rsidP="001D3953">
            <w:pPr>
              <w:pStyle w:val="TableEntry"/>
              <w:rPr>
                <w:i/>
                <w:iCs/>
                <w:noProof w:val="0"/>
                <w:sz w:val="16"/>
              </w:rPr>
            </w:pPr>
            <w:r w:rsidRPr="007A7659">
              <w:rPr>
                <w:i/>
                <w:iCs/>
                <w:noProof w:val="0"/>
                <w:sz w:val="16"/>
              </w:rPr>
              <w:t>ParticipantObjectID</w:t>
            </w:r>
            <w:bookmarkStart w:id="2071" w:name="_Toc487128277"/>
            <w:bookmarkStart w:id="2072" w:name="_Toc487128853"/>
            <w:bookmarkStart w:id="2073" w:name="_Toc487129398"/>
            <w:bookmarkEnd w:id="2071"/>
            <w:bookmarkEnd w:id="2072"/>
            <w:bookmarkEnd w:id="2073"/>
          </w:p>
        </w:tc>
        <w:tc>
          <w:tcPr>
            <w:tcW w:w="630" w:type="dxa"/>
            <w:vAlign w:val="center"/>
          </w:tcPr>
          <w:p w14:paraId="46392148" w14:textId="77777777" w:rsidR="00BD6B97" w:rsidRPr="007A7659" w:rsidRDefault="00BD6B97" w:rsidP="001D3953">
            <w:pPr>
              <w:pStyle w:val="TableEntry"/>
              <w:jc w:val="center"/>
              <w:rPr>
                <w:i/>
                <w:iCs/>
                <w:noProof w:val="0"/>
                <w:sz w:val="16"/>
              </w:rPr>
            </w:pPr>
            <w:r w:rsidRPr="007A7659">
              <w:rPr>
                <w:i/>
                <w:iCs/>
                <w:noProof w:val="0"/>
                <w:sz w:val="16"/>
              </w:rPr>
              <w:t>U</w:t>
            </w:r>
            <w:bookmarkStart w:id="2074" w:name="_Toc487128278"/>
            <w:bookmarkStart w:id="2075" w:name="_Toc487128854"/>
            <w:bookmarkStart w:id="2076" w:name="_Toc487129399"/>
            <w:bookmarkEnd w:id="2074"/>
            <w:bookmarkEnd w:id="2075"/>
            <w:bookmarkEnd w:id="2076"/>
          </w:p>
        </w:tc>
        <w:tc>
          <w:tcPr>
            <w:tcW w:w="4968" w:type="dxa"/>
            <w:vAlign w:val="center"/>
          </w:tcPr>
          <w:p w14:paraId="18BEB108" w14:textId="77777777" w:rsidR="00BD6B97" w:rsidRPr="007A7659" w:rsidRDefault="00BD6B97">
            <w:pPr>
              <w:pStyle w:val="TableEntry"/>
              <w:rPr>
                <w:iCs/>
                <w:noProof w:val="0"/>
                <w:sz w:val="16"/>
              </w:rPr>
            </w:pPr>
            <w:r w:rsidRPr="007A7659">
              <w:rPr>
                <w:i/>
                <w:iCs/>
                <w:noProof w:val="0"/>
                <w:sz w:val="16"/>
              </w:rPr>
              <w:t>not specialized</w:t>
            </w:r>
            <w:bookmarkStart w:id="2077" w:name="_Toc487128279"/>
            <w:bookmarkStart w:id="2078" w:name="_Toc487128855"/>
            <w:bookmarkStart w:id="2079" w:name="_Toc487129400"/>
            <w:bookmarkEnd w:id="2077"/>
            <w:bookmarkEnd w:id="2078"/>
            <w:bookmarkEnd w:id="2079"/>
          </w:p>
        </w:tc>
        <w:bookmarkStart w:id="2080" w:name="_Toc487128280"/>
        <w:bookmarkStart w:id="2081" w:name="_Toc487128856"/>
        <w:bookmarkStart w:id="2082" w:name="_Toc487129401"/>
        <w:bookmarkEnd w:id="2080"/>
        <w:bookmarkEnd w:id="2081"/>
        <w:bookmarkEnd w:id="2082"/>
      </w:tr>
      <w:tr w:rsidR="00BD6B97" w:rsidRPr="007A7659" w14:paraId="35139234" w14:textId="77777777">
        <w:trPr>
          <w:cantSplit/>
        </w:trPr>
        <w:tc>
          <w:tcPr>
            <w:tcW w:w="1548" w:type="dxa"/>
            <w:vMerge/>
            <w:vAlign w:val="center"/>
          </w:tcPr>
          <w:p w14:paraId="487ABCB1" w14:textId="77777777" w:rsidR="00BD6B97" w:rsidRPr="007A7659" w:rsidRDefault="00BD6B97">
            <w:pPr>
              <w:pStyle w:val="TableLabel"/>
              <w:rPr>
                <w:rFonts w:ascii="Times New Roman" w:hAnsi="Times New Roman"/>
                <w:noProof w:val="0"/>
                <w:sz w:val="16"/>
              </w:rPr>
            </w:pPr>
            <w:bookmarkStart w:id="2083" w:name="_Toc487128281"/>
            <w:bookmarkStart w:id="2084" w:name="_Toc487128857"/>
            <w:bookmarkStart w:id="2085" w:name="_Toc487129402"/>
            <w:bookmarkEnd w:id="2083"/>
            <w:bookmarkEnd w:id="2084"/>
            <w:bookmarkEnd w:id="2085"/>
          </w:p>
        </w:tc>
        <w:tc>
          <w:tcPr>
            <w:tcW w:w="2520" w:type="dxa"/>
            <w:vAlign w:val="center"/>
          </w:tcPr>
          <w:p w14:paraId="27A5A3F9" w14:textId="77777777" w:rsidR="00BD6B97" w:rsidRPr="007A7659" w:rsidRDefault="00BD6B97">
            <w:pPr>
              <w:pStyle w:val="TableEntry"/>
              <w:rPr>
                <w:i/>
                <w:iCs/>
                <w:noProof w:val="0"/>
                <w:sz w:val="16"/>
              </w:rPr>
            </w:pPr>
            <w:r w:rsidRPr="007A7659">
              <w:rPr>
                <w:i/>
                <w:iCs/>
                <w:noProof w:val="0"/>
                <w:sz w:val="16"/>
              </w:rPr>
              <w:t>ParticipantObjectName</w:t>
            </w:r>
            <w:bookmarkStart w:id="2086" w:name="_Toc487128282"/>
            <w:bookmarkStart w:id="2087" w:name="_Toc487128858"/>
            <w:bookmarkStart w:id="2088" w:name="_Toc487129403"/>
            <w:bookmarkEnd w:id="2086"/>
            <w:bookmarkEnd w:id="2087"/>
            <w:bookmarkEnd w:id="2088"/>
          </w:p>
        </w:tc>
        <w:tc>
          <w:tcPr>
            <w:tcW w:w="630" w:type="dxa"/>
            <w:vAlign w:val="center"/>
          </w:tcPr>
          <w:p w14:paraId="189060D9" w14:textId="77777777" w:rsidR="00BD6B97" w:rsidRPr="007A7659" w:rsidRDefault="00BD6B97">
            <w:pPr>
              <w:pStyle w:val="TableEntry"/>
              <w:jc w:val="center"/>
              <w:rPr>
                <w:i/>
                <w:iCs/>
                <w:noProof w:val="0"/>
                <w:sz w:val="16"/>
              </w:rPr>
            </w:pPr>
            <w:r w:rsidRPr="007A7659">
              <w:rPr>
                <w:i/>
                <w:iCs/>
                <w:noProof w:val="0"/>
                <w:sz w:val="16"/>
              </w:rPr>
              <w:t>U</w:t>
            </w:r>
            <w:bookmarkStart w:id="2089" w:name="_Toc487128283"/>
            <w:bookmarkStart w:id="2090" w:name="_Toc487128859"/>
            <w:bookmarkStart w:id="2091" w:name="_Toc487129404"/>
            <w:bookmarkEnd w:id="2089"/>
            <w:bookmarkEnd w:id="2090"/>
            <w:bookmarkEnd w:id="2091"/>
          </w:p>
        </w:tc>
        <w:tc>
          <w:tcPr>
            <w:tcW w:w="4968" w:type="dxa"/>
            <w:vAlign w:val="center"/>
          </w:tcPr>
          <w:p w14:paraId="75E0330E" w14:textId="77777777" w:rsidR="00BD6B97" w:rsidRPr="007A7659" w:rsidRDefault="00DA2336" w:rsidP="00DA2336">
            <w:pPr>
              <w:pStyle w:val="TableEntry"/>
              <w:rPr>
                <w:noProof w:val="0"/>
                <w:sz w:val="16"/>
              </w:rPr>
            </w:pPr>
            <w:r w:rsidRPr="007A7659">
              <w:rPr>
                <w:i/>
                <w:iCs/>
                <w:noProof w:val="0"/>
                <w:sz w:val="16"/>
              </w:rPr>
              <w:t>n</w:t>
            </w:r>
            <w:r w:rsidR="00BD6B97" w:rsidRPr="007A7659">
              <w:rPr>
                <w:i/>
                <w:iCs/>
                <w:noProof w:val="0"/>
                <w:sz w:val="16"/>
              </w:rPr>
              <w:t>ot specialized</w:t>
            </w:r>
            <w:bookmarkStart w:id="2092" w:name="_Toc487128284"/>
            <w:bookmarkStart w:id="2093" w:name="_Toc487128860"/>
            <w:bookmarkStart w:id="2094" w:name="_Toc487129405"/>
            <w:bookmarkEnd w:id="2092"/>
            <w:bookmarkEnd w:id="2093"/>
            <w:bookmarkEnd w:id="2094"/>
          </w:p>
        </w:tc>
        <w:bookmarkStart w:id="2095" w:name="_Toc487128285"/>
        <w:bookmarkStart w:id="2096" w:name="_Toc487128861"/>
        <w:bookmarkStart w:id="2097" w:name="_Toc487129406"/>
        <w:bookmarkEnd w:id="2095"/>
        <w:bookmarkEnd w:id="2096"/>
        <w:bookmarkEnd w:id="2097"/>
      </w:tr>
      <w:tr w:rsidR="00BD6B97" w:rsidRPr="007A7659" w14:paraId="0211667A" w14:textId="77777777">
        <w:trPr>
          <w:cantSplit/>
        </w:trPr>
        <w:tc>
          <w:tcPr>
            <w:tcW w:w="1548" w:type="dxa"/>
            <w:vMerge/>
            <w:vAlign w:val="center"/>
          </w:tcPr>
          <w:p w14:paraId="4ADCA0F1" w14:textId="77777777" w:rsidR="00BD6B97" w:rsidRPr="007A7659" w:rsidRDefault="00BD6B97">
            <w:pPr>
              <w:pStyle w:val="AppendixHeading3"/>
              <w:tabs>
                <w:tab w:val="clear" w:pos="2160"/>
              </w:tabs>
              <w:rPr>
                <w:rFonts w:ascii="Times New Roman" w:hAnsi="Times New Roman"/>
                <w:noProof w:val="0"/>
                <w:sz w:val="16"/>
              </w:rPr>
            </w:pPr>
            <w:bookmarkStart w:id="2098" w:name="_Toc487128286"/>
            <w:bookmarkStart w:id="2099" w:name="_Toc487128862"/>
            <w:bookmarkStart w:id="2100" w:name="_Toc487129407"/>
            <w:bookmarkEnd w:id="2098"/>
            <w:bookmarkEnd w:id="2099"/>
            <w:bookmarkEnd w:id="2100"/>
          </w:p>
        </w:tc>
        <w:tc>
          <w:tcPr>
            <w:tcW w:w="2520" w:type="dxa"/>
            <w:vAlign w:val="center"/>
          </w:tcPr>
          <w:p w14:paraId="0D172568" w14:textId="77777777" w:rsidR="00BD6B97" w:rsidRPr="007A7659" w:rsidRDefault="00BD6B97" w:rsidP="001D3953">
            <w:pPr>
              <w:pStyle w:val="TableEntry"/>
              <w:rPr>
                <w:noProof w:val="0"/>
                <w:sz w:val="16"/>
              </w:rPr>
            </w:pPr>
            <w:r w:rsidRPr="007A7659">
              <w:rPr>
                <w:noProof w:val="0"/>
                <w:sz w:val="16"/>
              </w:rPr>
              <w:t>ParticipantObjectQuery</w:t>
            </w:r>
            <w:bookmarkStart w:id="2101" w:name="_Toc487128287"/>
            <w:bookmarkStart w:id="2102" w:name="_Toc487128863"/>
            <w:bookmarkStart w:id="2103" w:name="_Toc487129408"/>
            <w:bookmarkEnd w:id="2101"/>
            <w:bookmarkEnd w:id="2102"/>
            <w:bookmarkEnd w:id="2103"/>
          </w:p>
        </w:tc>
        <w:tc>
          <w:tcPr>
            <w:tcW w:w="630" w:type="dxa"/>
            <w:vAlign w:val="center"/>
          </w:tcPr>
          <w:p w14:paraId="4C02B0D1" w14:textId="77777777" w:rsidR="00BD6B97" w:rsidRPr="007A7659" w:rsidRDefault="00BD6B97" w:rsidP="001D3953">
            <w:pPr>
              <w:pStyle w:val="TableEntry"/>
              <w:jc w:val="center"/>
              <w:rPr>
                <w:iCs/>
                <w:noProof w:val="0"/>
                <w:sz w:val="16"/>
              </w:rPr>
            </w:pPr>
            <w:r w:rsidRPr="007A7659">
              <w:rPr>
                <w:iCs/>
                <w:noProof w:val="0"/>
                <w:sz w:val="16"/>
              </w:rPr>
              <w:t>M</w:t>
            </w:r>
            <w:bookmarkStart w:id="2104" w:name="_Toc487128288"/>
            <w:bookmarkStart w:id="2105" w:name="_Toc487128864"/>
            <w:bookmarkStart w:id="2106" w:name="_Toc487129409"/>
            <w:bookmarkEnd w:id="2104"/>
            <w:bookmarkEnd w:id="2105"/>
            <w:bookmarkEnd w:id="2106"/>
          </w:p>
        </w:tc>
        <w:tc>
          <w:tcPr>
            <w:tcW w:w="4968" w:type="dxa"/>
          </w:tcPr>
          <w:p w14:paraId="1E4617F2" w14:textId="77777777" w:rsidR="00BD6B97" w:rsidRPr="007A7659" w:rsidRDefault="00BD6B97">
            <w:pPr>
              <w:pStyle w:val="TableEntry"/>
              <w:rPr>
                <w:noProof w:val="0"/>
                <w:sz w:val="16"/>
              </w:rPr>
            </w:pPr>
            <w:r w:rsidRPr="007A7659">
              <w:rPr>
                <w:noProof w:val="0"/>
                <w:sz w:val="16"/>
              </w:rPr>
              <w:t>The complete query message (including MSH and QPD segments), base64 encoded.</w:t>
            </w:r>
            <w:bookmarkStart w:id="2107" w:name="_Toc487128289"/>
            <w:bookmarkStart w:id="2108" w:name="_Toc487128865"/>
            <w:bookmarkStart w:id="2109" w:name="_Toc487129410"/>
            <w:bookmarkEnd w:id="2107"/>
            <w:bookmarkEnd w:id="2108"/>
            <w:bookmarkEnd w:id="2109"/>
          </w:p>
        </w:tc>
        <w:bookmarkStart w:id="2110" w:name="_Toc487128290"/>
        <w:bookmarkStart w:id="2111" w:name="_Toc487128866"/>
        <w:bookmarkStart w:id="2112" w:name="_Toc487129411"/>
        <w:bookmarkEnd w:id="2110"/>
        <w:bookmarkEnd w:id="2111"/>
        <w:bookmarkEnd w:id="2112"/>
      </w:tr>
      <w:tr w:rsidR="00BD6B97" w:rsidRPr="007A7659" w14:paraId="6D5DB317" w14:textId="77777777">
        <w:trPr>
          <w:cantSplit/>
        </w:trPr>
        <w:tc>
          <w:tcPr>
            <w:tcW w:w="1548" w:type="dxa"/>
            <w:vMerge/>
            <w:vAlign w:val="center"/>
          </w:tcPr>
          <w:p w14:paraId="7094F557" w14:textId="77777777" w:rsidR="00BD6B97" w:rsidRPr="007A7659" w:rsidRDefault="00BD6B97">
            <w:pPr>
              <w:pStyle w:val="TableLabel"/>
              <w:rPr>
                <w:rFonts w:ascii="Times New Roman" w:hAnsi="Times New Roman"/>
                <w:noProof w:val="0"/>
                <w:sz w:val="16"/>
              </w:rPr>
            </w:pPr>
            <w:bookmarkStart w:id="2113" w:name="_Toc487128291"/>
            <w:bookmarkStart w:id="2114" w:name="_Toc487128867"/>
            <w:bookmarkStart w:id="2115" w:name="_Toc487129412"/>
            <w:bookmarkEnd w:id="2113"/>
            <w:bookmarkEnd w:id="2114"/>
            <w:bookmarkEnd w:id="2115"/>
          </w:p>
        </w:tc>
        <w:tc>
          <w:tcPr>
            <w:tcW w:w="2520" w:type="dxa"/>
            <w:vAlign w:val="center"/>
          </w:tcPr>
          <w:p w14:paraId="1D94EC18" w14:textId="77777777" w:rsidR="00BD6B97" w:rsidRPr="007A7659" w:rsidRDefault="00BD6B97" w:rsidP="00CA34D9">
            <w:pPr>
              <w:pStyle w:val="TableEntry"/>
              <w:rPr>
                <w:noProof w:val="0"/>
                <w:sz w:val="16"/>
              </w:rPr>
            </w:pPr>
            <w:r w:rsidRPr="007A7659">
              <w:rPr>
                <w:noProof w:val="0"/>
                <w:sz w:val="16"/>
              </w:rPr>
              <w:t>ParticipantObjectDetail</w:t>
            </w:r>
            <w:bookmarkStart w:id="2116" w:name="_Toc487128292"/>
            <w:bookmarkStart w:id="2117" w:name="_Toc487128868"/>
            <w:bookmarkStart w:id="2118" w:name="_Toc487129413"/>
            <w:bookmarkEnd w:id="2116"/>
            <w:bookmarkEnd w:id="2117"/>
            <w:bookmarkEnd w:id="2118"/>
          </w:p>
        </w:tc>
        <w:tc>
          <w:tcPr>
            <w:tcW w:w="630" w:type="dxa"/>
            <w:vAlign w:val="center"/>
          </w:tcPr>
          <w:p w14:paraId="753204E5" w14:textId="77777777" w:rsidR="00BD6B97" w:rsidRPr="007A7659" w:rsidRDefault="00BD6B97">
            <w:pPr>
              <w:pStyle w:val="TableEntry"/>
              <w:jc w:val="center"/>
              <w:rPr>
                <w:i/>
                <w:iCs/>
                <w:noProof w:val="0"/>
                <w:sz w:val="16"/>
              </w:rPr>
            </w:pPr>
            <w:r w:rsidRPr="007A7659">
              <w:rPr>
                <w:noProof w:val="0"/>
                <w:sz w:val="16"/>
              </w:rPr>
              <w:t>M</w:t>
            </w:r>
            <w:bookmarkStart w:id="2119" w:name="_Toc487128293"/>
            <w:bookmarkStart w:id="2120" w:name="_Toc487128869"/>
            <w:bookmarkStart w:id="2121" w:name="_Toc487129414"/>
            <w:bookmarkEnd w:id="2119"/>
            <w:bookmarkEnd w:id="2120"/>
            <w:bookmarkEnd w:id="2121"/>
          </w:p>
        </w:tc>
        <w:tc>
          <w:tcPr>
            <w:tcW w:w="4968" w:type="dxa"/>
            <w:vAlign w:val="center"/>
          </w:tcPr>
          <w:p w14:paraId="1AF2BD87"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bookmarkStart w:id="2122" w:name="_Toc487128294"/>
            <w:bookmarkStart w:id="2123" w:name="_Toc487128870"/>
            <w:bookmarkStart w:id="2124" w:name="_Toc487129415"/>
            <w:bookmarkEnd w:id="2122"/>
            <w:bookmarkEnd w:id="2123"/>
            <w:bookmarkEnd w:id="2124"/>
          </w:p>
        </w:tc>
        <w:bookmarkStart w:id="2125" w:name="_Toc487128295"/>
        <w:bookmarkStart w:id="2126" w:name="_Toc487128871"/>
        <w:bookmarkStart w:id="2127" w:name="_Toc487129416"/>
        <w:bookmarkEnd w:id="2125"/>
        <w:bookmarkEnd w:id="2126"/>
        <w:bookmarkEnd w:id="2127"/>
      </w:tr>
    </w:tbl>
    <w:p w14:paraId="3EAC6B66" w14:textId="77777777" w:rsidR="00BD6B97" w:rsidRPr="007A7659" w:rsidRDefault="00BD6B97">
      <w:pPr>
        <w:pStyle w:val="Header"/>
        <w:tabs>
          <w:tab w:val="clear" w:pos="4320"/>
          <w:tab w:val="clear" w:pos="8640"/>
        </w:tabs>
      </w:pPr>
      <w:bookmarkStart w:id="2128" w:name="_Toc487128296"/>
      <w:bookmarkStart w:id="2129" w:name="_Toc487128872"/>
      <w:bookmarkStart w:id="2130" w:name="_Toc487129417"/>
      <w:bookmarkEnd w:id="2128"/>
      <w:bookmarkEnd w:id="2129"/>
      <w:bookmarkEnd w:id="2130"/>
    </w:p>
    <w:p w14:paraId="77A0ED36" w14:textId="77777777" w:rsidR="00BD6B97" w:rsidRPr="007A7659" w:rsidRDefault="00BD6B97" w:rsidP="001D3953">
      <w:pPr>
        <w:pStyle w:val="Heading2"/>
        <w:numPr>
          <w:ilvl w:val="1"/>
          <w:numId w:val="19"/>
        </w:numPr>
        <w:rPr>
          <w:noProof w:val="0"/>
        </w:rPr>
      </w:pPr>
      <w:bookmarkStart w:id="2131" w:name="_Toc13770247"/>
      <w:r w:rsidRPr="007A7659">
        <w:rPr>
          <w:noProof w:val="0"/>
        </w:rPr>
        <w:t>PIX Update Notification</w:t>
      </w:r>
      <w:r w:rsidR="00332C0F" w:rsidRPr="007A7659">
        <w:rPr>
          <w:noProof w:val="0"/>
        </w:rPr>
        <w:t xml:space="preserve"> [ITI-10]</w:t>
      </w:r>
      <w:bookmarkEnd w:id="2131"/>
    </w:p>
    <w:p w14:paraId="73B9238E" w14:textId="408F45FD" w:rsidR="00BD6B97" w:rsidRPr="007A7659" w:rsidRDefault="00BD6B97">
      <w:r w:rsidRPr="007A7659">
        <w:t xml:space="preserve">This section corresponds to </w:t>
      </w:r>
      <w:r w:rsidR="000C66A7">
        <w:t>t</w:t>
      </w:r>
      <w:r w:rsidRPr="007A7659">
        <w:t xml:space="preserve">ransaction </w:t>
      </w:r>
      <w:r w:rsidR="000C66A7">
        <w:t>[</w:t>
      </w:r>
      <w:r w:rsidRPr="007A7659">
        <w:t>ITI-10</w:t>
      </w:r>
      <w:r w:rsidR="000C66A7">
        <w:t>]</w:t>
      </w:r>
      <w:r w:rsidRPr="007A7659">
        <w:t xml:space="preserve"> of the IHE IT Infrastructure Technical Framework. Transaction </w:t>
      </w:r>
      <w:r w:rsidR="000C66A7">
        <w:t>[</w:t>
      </w:r>
      <w:r w:rsidRPr="007A7659">
        <w:t>ITI-10</w:t>
      </w:r>
      <w:r w:rsidR="000C66A7">
        <w:t>]</w:t>
      </w:r>
      <w:r w:rsidRPr="007A7659">
        <w:t xml:space="preserve"> is used by the Patient Identifier Cross-reference Consumer and Patient Identifier Cross-reference Manager </w:t>
      </w:r>
      <w:r w:rsidR="00B4249B" w:rsidRPr="007A7659">
        <w:t>Actors</w:t>
      </w:r>
      <w:r w:rsidRPr="007A7659">
        <w:t>.</w:t>
      </w:r>
    </w:p>
    <w:p w14:paraId="2095F101" w14:textId="77777777" w:rsidR="00BD6B97" w:rsidRPr="007A7659" w:rsidRDefault="00BD6B97">
      <w:pPr>
        <w:pStyle w:val="Heading3"/>
        <w:numPr>
          <w:ilvl w:val="2"/>
          <w:numId w:val="19"/>
        </w:numPr>
        <w:tabs>
          <w:tab w:val="clear" w:pos="2160"/>
        </w:tabs>
        <w:rPr>
          <w:noProof w:val="0"/>
        </w:rPr>
      </w:pPr>
      <w:bookmarkStart w:id="2132" w:name="_Toc173916245"/>
      <w:bookmarkStart w:id="2133" w:name="_Toc174248767"/>
      <w:bookmarkStart w:id="2134" w:name="_Toc13770248"/>
      <w:r w:rsidRPr="007A7659">
        <w:rPr>
          <w:noProof w:val="0"/>
        </w:rPr>
        <w:t>Scope</w:t>
      </w:r>
      <w:bookmarkEnd w:id="2132"/>
      <w:bookmarkEnd w:id="2133"/>
      <w:bookmarkEnd w:id="2134"/>
    </w:p>
    <w:p w14:paraId="334B74ED" w14:textId="77777777" w:rsidR="00BD6B97" w:rsidRPr="007A7659" w:rsidRDefault="00BD6B97">
      <w:r w:rsidRPr="007A7659">
        <w:t>This transaction involves the Patient Identifier Cross-reference Manager providing notification of updates to patient identifier cross-reference associations to Patient Identifier Cross-reference Consumers that have registered (by configuration on the Cross-reference Manager) their interest in receiving such notifications. This transaction uses HL7’s generic ‘Update Person Information’ message to communicate this patient-centric information.</w:t>
      </w:r>
    </w:p>
    <w:p w14:paraId="70D17F76" w14:textId="77777777" w:rsidR="00BD6B97" w:rsidRPr="007A7659" w:rsidRDefault="00BD6B97">
      <w:pPr>
        <w:pStyle w:val="Heading3"/>
        <w:numPr>
          <w:ilvl w:val="2"/>
          <w:numId w:val="19"/>
        </w:numPr>
        <w:tabs>
          <w:tab w:val="clear" w:pos="2160"/>
        </w:tabs>
        <w:rPr>
          <w:noProof w:val="0"/>
        </w:rPr>
      </w:pPr>
      <w:bookmarkStart w:id="2135" w:name="_Toc173916246"/>
      <w:bookmarkStart w:id="2136" w:name="_Toc174248768"/>
      <w:bookmarkStart w:id="2137" w:name="_Toc13770249"/>
      <w:r w:rsidRPr="007A7659">
        <w:rPr>
          <w:noProof w:val="0"/>
        </w:rPr>
        <w:t>Use Case Roles</w:t>
      </w:r>
      <w:bookmarkEnd w:id="2135"/>
      <w:bookmarkEnd w:id="2136"/>
      <w:bookmarkEnd w:id="2137"/>
    </w:p>
    <w:bookmarkStart w:id="2138" w:name="_1120933318"/>
    <w:bookmarkStart w:id="2139" w:name="_1121538345"/>
    <w:bookmarkEnd w:id="2138"/>
    <w:bookmarkEnd w:id="2139"/>
    <w:bookmarkStart w:id="2140" w:name="_MON_1592237570"/>
    <w:bookmarkEnd w:id="2140"/>
    <w:p w14:paraId="3013CA21" w14:textId="77777777" w:rsidR="00BD6B97" w:rsidRPr="007A7659" w:rsidRDefault="00CF0CDD" w:rsidP="001D3953">
      <w:pPr>
        <w:pStyle w:val="BodyText"/>
        <w:jc w:val="center"/>
        <w:rPr>
          <w:b/>
        </w:rPr>
      </w:pPr>
      <w:r w:rsidRPr="007A7659">
        <w:rPr>
          <w:noProof/>
        </w:rPr>
        <w:object w:dxaOrig="5430" w:dyaOrig="1935" w14:anchorId="5AAE68CA">
          <v:shape id="_x0000_i1044" type="#_x0000_t75" alt="" style="width:308.7pt;height:103.55pt;mso-width-percent:0;mso-height-percent:0;mso-width-percent:0;mso-height-percent:0" o:ole="" filled="t">
            <v:fill color2="black"/>
            <v:imagedata r:id="rId65" o:title=""/>
          </v:shape>
          <o:OLEObject Type="Embed" ProgID="Word.Picture.8" ShapeID="_x0000_i1044" DrawAspect="Content" ObjectID="_1643628963" r:id="rId66"/>
        </w:object>
      </w:r>
    </w:p>
    <w:p w14:paraId="023E1C00" w14:textId="77777777" w:rsidR="00E23960" w:rsidRPr="007A7659" w:rsidRDefault="00E23960" w:rsidP="00AE5ED3">
      <w:pPr>
        <w:pStyle w:val="BodyText"/>
      </w:pPr>
    </w:p>
    <w:p w14:paraId="23C4CE78" w14:textId="77777777" w:rsidR="00BD6B97" w:rsidRPr="007A7659" w:rsidRDefault="00BD6B97">
      <w:r w:rsidRPr="007A7659">
        <w:rPr>
          <w:b/>
        </w:rPr>
        <w:t>Actor:</w:t>
      </w:r>
      <w:r w:rsidRPr="007A7659">
        <w:t xml:space="preserve"> Patient Identifier Cross-reference Manager</w:t>
      </w:r>
    </w:p>
    <w:p w14:paraId="50319A5A" w14:textId="77777777" w:rsidR="00BD6B97" w:rsidRPr="007A7659" w:rsidRDefault="00BD6B97">
      <w:r w:rsidRPr="007A7659">
        <w:rPr>
          <w:b/>
        </w:rPr>
        <w:t xml:space="preserve">Role: </w:t>
      </w:r>
      <w:r w:rsidRPr="007A7659">
        <w:t>It serves a well-defined set of Patient Identification Domains. The Patient Identifier Cross-reference Manager manages the cross-referencing of patient identifiers across Patient Identification Domains by providing a list of patient ID “aliases” via notification to a configured list of interested Patient Identifier Cross-reference Consumers.</w:t>
      </w:r>
    </w:p>
    <w:p w14:paraId="19FB477D" w14:textId="77777777" w:rsidR="00BD6B97" w:rsidRPr="007A7659" w:rsidRDefault="00BD6B97">
      <w:r w:rsidRPr="007A7659">
        <w:rPr>
          <w:b/>
        </w:rPr>
        <w:t>Actor:</w:t>
      </w:r>
      <w:r w:rsidRPr="007A7659">
        <w:t xml:space="preserve"> Patient Identifier Cross-reference Consumer</w:t>
      </w:r>
    </w:p>
    <w:p w14:paraId="57F24340" w14:textId="77777777" w:rsidR="00BD6B97" w:rsidRPr="007A7659" w:rsidRDefault="00BD6B97">
      <w:r w:rsidRPr="007A7659">
        <w:rPr>
          <w:b/>
        </w:rPr>
        <w:lastRenderedPageBreak/>
        <w:t xml:space="preserve">Role: </w:t>
      </w:r>
      <w:r w:rsidRPr="007A7659">
        <w:t>Receives notifications from the Patient Identifier Cross-reference Manager of changes to patient ID aliases. Typically the Patient Identifier Cross-reference Consumer uses this information to maintain information links about patients in a different patient ID domain.</w:t>
      </w:r>
    </w:p>
    <w:p w14:paraId="040ADAFA" w14:textId="77777777" w:rsidR="00BD6B97" w:rsidRPr="007A7659" w:rsidRDefault="00BD6B97">
      <w:pPr>
        <w:pStyle w:val="Heading3"/>
        <w:numPr>
          <w:ilvl w:val="2"/>
          <w:numId w:val="19"/>
        </w:numPr>
        <w:tabs>
          <w:tab w:val="clear" w:pos="2160"/>
        </w:tabs>
        <w:rPr>
          <w:noProof w:val="0"/>
        </w:rPr>
      </w:pPr>
      <w:bookmarkStart w:id="2141" w:name="_Toc173916247"/>
      <w:bookmarkStart w:id="2142" w:name="_Toc174248769"/>
      <w:bookmarkStart w:id="2143" w:name="_Toc13770250"/>
      <w:r w:rsidRPr="007A7659">
        <w:rPr>
          <w:noProof w:val="0"/>
        </w:rPr>
        <w:t>Referenced Standard</w:t>
      </w:r>
      <w:bookmarkEnd w:id="2141"/>
      <w:bookmarkEnd w:id="2142"/>
      <w:bookmarkEnd w:id="2143"/>
    </w:p>
    <w:p w14:paraId="2F7F4B70" w14:textId="77777777" w:rsidR="00BD6B97" w:rsidRPr="007A7659" w:rsidRDefault="00BD6B97">
      <w:r w:rsidRPr="007A7659">
        <w:t>HL7 Version 2.5, Chapter 2 – Control, Chapter 3 – Patient Administration</w:t>
      </w:r>
    </w:p>
    <w:p w14:paraId="14C90F26" w14:textId="1788C7DA" w:rsidR="00BD6B97" w:rsidRPr="007A7659" w:rsidRDefault="00B17382" w:rsidP="004A0919">
      <w:pPr>
        <w:pStyle w:val="Note"/>
      </w:pPr>
      <w:r>
        <w:t xml:space="preserve">Note:  </w:t>
      </w:r>
      <w:r w:rsidR="00BD6B97" w:rsidRPr="007A7659">
        <w:t xml:space="preserve">HL7 version 2.5 was selected for this transaction </w:t>
      </w:r>
      <w:r>
        <w:t>because it</w:t>
      </w:r>
      <w:r w:rsidR="00BD6B97" w:rsidRPr="007A7659">
        <w:t xml:space="preserve"> was considered the most stable version that contained the functionality required by </w:t>
      </w:r>
      <w:r w:rsidR="001C7D4B">
        <w:t>t</w:t>
      </w:r>
      <w:r w:rsidR="00BD6B97" w:rsidRPr="007A7659">
        <w:t>ransaction</w:t>
      </w:r>
      <w:r w:rsidR="001C7D4B">
        <w:t>s</w:t>
      </w:r>
      <w:r w:rsidR="00BD6B97" w:rsidRPr="007A7659">
        <w:t xml:space="preserve"> </w:t>
      </w:r>
      <w:r w:rsidR="001C7D4B">
        <w:t>[</w:t>
      </w:r>
      <w:r w:rsidR="00BD6B97" w:rsidRPr="007A7659">
        <w:t>ITI-9</w:t>
      </w:r>
      <w:r w:rsidR="001C7D4B">
        <w:t>]</w:t>
      </w:r>
      <w:r w:rsidR="00BD6B97" w:rsidRPr="007A7659">
        <w:t xml:space="preserve"> and </w:t>
      </w:r>
      <w:r w:rsidR="001C7D4B">
        <w:t>[</w:t>
      </w:r>
      <w:r w:rsidR="00BD6B97" w:rsidRPr="007A7659">
        <w:t>ITI-10</w:t>
      </w:r>
      <w:r w:rsidR="001C7D4B">
        <w:t>]</w:t>
      </w:r>
      <w:r w:rsidR="00BD6B97" w:rsidRPr="007A7659">
        <w:t>.</w:t>
      </w:r>
    </w:p>
    <w:p w14:paraId="0056EB77" w14:textId="024A5286" w:rsidR="00BD6B97" w:rsidRPr="007A7659" w:rsidRDefault="007663CB">
      <w:pPr>
        <w:pStyle w:val="Heading3"/>
        <w:numPr>
          <w:ilvl w:val="2"/>
          <w:numId w:val="19"/>
        </w:numPr>
        <w:tabs>
          <w:tab w:val="clear" w:pos="2160"/>
        </w:tabs>
        <w:rPr>
          <w:noProof w:val="0"/>
        </w:rPr>
      </w:pPr>
      <w:bookmarkStart w:id="2144" w:name="_Toc13770251"/>
      <w:r>
        <w:rPr>
          <w:noProof w:val="0"/>
        </w:rPr>
        <w:t>Messages</w:t>
      </w:r>
      <w:bookmarkEnd w:id="2144"/>
    </w:p>
    <w:bookmarkStart w:id="2145" w:name="_1120933369"/>
    <w:bookmarkStart w:id="2146" w:name="_1121577004"/>
    <w:bookmarkStart w:id="2147" w:name="_1121577071"/>
    <w:bookmarkStart w:id="2148" w:name="_1121577075"/>
    <w:bookmarkStart w:id="2149" w:name="_1121577151"/>
    <w:bookmarkStart w:id="2150" w:name="_1121577166"/>
    <w:bookmarkStart w:id="2151" w:name="_1149688857"/>
    <w:bookmarkStart w:id="2152" w:name="_1224600852"/>
    <w:bookmarkStart w:id="2153" w:name="_1227435712"/>
    <w:bookmarkEnd w:id="2145"/>
    <w:bookmarkEnd w:id="2146"/>
    <w:bookmarkEnd w:id="2147"/>
    <w:bookmarkEnd w:id="2148"/>
    <w:bookmarkEnd w:id="2149"/>
    <w:bookmarkEnd w:id="2150"/>
    <w:bookmarkEnd w:id="2151"/>
    <w:bookmarkEnd w:id="2152"/>
    <w:bookmarkEnd w:id="2153"/>
    <w:p w14:paraId="2193F2B9" w14:textId="77777777" w:rsidR="00BD6B97" w:rsidRPr="007A7659" w:rsidRDefault="00CF0CDD" w:rsidP="001D3953">
      <w:pPr>
        <w:pStyle w:val="BodyText"/>
        <w:jc w:val="center"/>
      </w:pPr>
      <w:r w:rsidRPr="007A7659">
        <w:rPr>
          <w:noProof/>
        </w:rPr>
        <w:object w:dxaOrig="8080" w:dyaOrig="3600" w14:anchorId="76C0EA47">
          <v:shape id="_x0000_i1043" type="#_x0000_t75" alt="" style="width:346.8pt;height:152pt;mso-width-percent:0;mso-height-percent:0;mso-width-percent:0;mso-height-percent:0" o:ole="" filled="t">
            <v:fill color2="black"/>
            <v:imagedata r:id="rId67" o:title=""/>
          </v:shape>
          <o:OLEObject Type="Embed" ProgID="Word.Picture.8" ShapeID="_x0000_i1043" DrawAspect="Content" ObjectID="_1643628964" r:id="rId68"/>
        </w:object>
      </w:r>
    </w:p>
    <w:p w14:paraId="43D3696B" w14:textId="77777777" w:rsidR="00BD6B97" w:rsidRPr="007A7659" w:rsidRDefault="00BD6B97">
      <w:pPr>
        <w:pStyle w:val="FigureTitle"/>
      </w:pPr>
      <w:r w:rsidRPr="007A7659">
        <w:t>Figure 3.10-1: Update Person Information Sequence</w:t>
      </w:r>
    </w:p>
    <w:p w14:paraId="207FF74E" w14:textId="77777777" w:rsidR="00BD6B97" w:rsidRPr="007A7659" w:rsidRDefault="00BD6B97">
      <w:pPr>
        <w:pStyle w:val="Heading4"/>
        <w:numPr>
          <w:ilvl w:val="3"/>
          <w:numId w:val="19"/>
        </w:numPr>
        <w:tabs>
          <w:tab w:val="clear" w:pos="2160"/>
          <w:tab w:val="clear" w:pos="2880"/>
          <w:tab w:val="left" w:pos="864"/>
        </w:tabs>
        <w:rPr>
          <w:noProof w:val="0"/>
        </w:rPr>
      </w:pPr>
      <w:bookmarkStart w:id="2154" w:name="_Toc173916249"/>
      <w:bookmarkStart w:id="2155" w:name="_Toc174248771"/>
      <w:r w:rsidRPr="007A7659">
        <w:rPr>
          <w:noProof w:val="0"/>
        </w:rPr>
        <w:t>Update Person Information</w:t>
      </w:r>
      <w:bookmarkEnd w:id="2154"/>
      <w:bookmarkEnd w:id="2155"/>
    </w:p>
    <w:p w14:paraId="683F1F1C" w14:textId="77777777" w:rsidR="00BD6B97" w:rsidRPr="007A7659" w:rsidRDefault="00BD6B97">
      <w:pPr>
        <w:pStyle w:val="Heading5"/>
        <w:numPr>
          <w:ilvl w:val="4"/>
          <w:numId w:val="19"/>
        </w:numPr>
        <w:tabs>
          <w:tab w:val="left" w:pos="1008"/>
        </w:tabs>
        <w:rPr>
          <w:noProof w:val="0"/>
        </w:rPr>
      </w:pPr>
      <w:bookmarkStart w:id="2156" w:name="_Toc173916250"/>
      <w:bookmarkStart w:id="2157" w:name="_Toc174248772"/>
      <w:r w:rsidRPr="007A7659">
        <w:rPr>
          <w:noProof w:val="0"/>
        </w:rPr>
        <w:t>Trigger Events</w:t>
      </w:r>
      <w:bookmarkEnd w:id="2156"/>
      <w:bookmarkEnd w:id="2157"/>
    </w:p>
    <w:p w14:paraId="589962B7" w14:textId="77777777" w:rsidR="00BD6B97" w:rsidRPr="007A7659" w:rsidRDefault="00BD6B97">
      <w:r w:rsidRPr="007A7659">
        <w:t>The Patient Identifier Cross-reference Manager shall notify a Patient Identifier Cross-reference Consumer when there is a change in a set of cross-referenced patient identifiers for any of the patient identifiers belonging to Patient Identifier Domains of interest to the consumer. The configuration of the domains of interest to a Patient Cross-reference Consumer is maintained by the Patient Cross-reference Manager.</w:t>
      </w:r>
    </w:p>
    <w:p w14:paraId="0F6CF5C1" w14:textId="77777777" w:rsidR="00BD6B97" w:rsidRPr="007A7659" w:rsidRDefault="00BD6B97">
      <w:r w:rsidRPr="007A7659">
        <w:t>Several notifications may have to be issued to communicate a single update to a set of cross-reference patient identifiers as required to reflect all the changes on the resulting sets of cross-reference patient Identifiers belonging to Patient Identifier Domains of interest to the Patient Identifier Cross-referencing Consumer.</w:t>
      </w:r>
    </w:p>
    <w:p w14:paraId="621C9679" w14:textId="77777777" w:rsidR="00BD6B97" w:rsidRPr="007A7659" w:rsidRDefault="00BD6B97">
      <w:r w:rsidRPr="007A7659">
        <w:t>The following HL7 trigger event will be used to update to the list of patient identifiers:</w:t>
      </w:r>
    </w:p>
    <w:p w14:paraId="7DC583FC" w14:textId="77777777" w:rsidR="00BD6B97" w:rsidRPr="007A7659" w:rsidRDefault="00BD6B97" w:rsidP="006E48D2">
      <w:pPr>
        <w:pStyle w:val="ListBullet2"/>
        <w:numPr>
          <w:ilvl w:val="0"/>
          <w:numId w:val="30"/>
        </w:numPr>
      </w:pPr>
      <w:r w:rsidRPr="007A7659">
        <w:t>A31 – Update Person Information</w:t>
      </w:r>
    </w:p>
    <w:p w14:paraId="1D654732" w14:textId="77777777" w:rsidR="00BD6B97" w:rsidRPr="007A7659" w:rsidRDefault="00BD6B97">
      <w:pPr>
        <w:pStyle w:val="Heading5"/>
        <w:numPr>
          <w:ilvl w:val="4"/>
          <w:numId w:val="19"/>
        </w:numPr>
        <w:tabs>
          <w:tab w:val="left" w:pos="1008"/>
        </w:tabs>
        <w:rPr>
          <w:noProof w:val="0"/>
        </w:rPr>
      </w:pPr>
      <w:bookmarkStart w:id="2158" w:name="_Toc173916251"/>
      <w:bookmarkStart w:id="2159" w:name="_Toc174248773"/>
      <w:r w:rsidRPr="007A7659">
        <w:rPr>
          <w:noProof w:val="0"/>
        </w:rPr>
        <w:t>Message Semantics</w:t>
      </w:r>
      <w:bookmarkEnd w:id="2158"/>
      <w:bookmarkEnd w:id="2159"/>
    </w:p>
    <w:p w14:paraId="51690B53" w14:textId="77777777" w:rsidR="00BD6B97" w:rsidRPr="007A7659" w:rsidRDefault="00BD6B97" w:rsidP="007E3B51">
      <w:pPr>
        <w:pStyle w:val="BodyText"/>
      </w:pPr>
      <w:r w:rsidRPr="007A7659">
        <w:t>The PIX Update Notification transaction is conducted by the ADT^A31 message. The Patient Identifier Cross-reference Manager initiates this transaction whenever identifier list information is updated for a patient.</w:t>
      </w:r>
    </w:p>
    <w:p w14:paraId="45E457E7" w14:textId="77777777" w:rsidR="00BD6B97" w:rsidRPr="007A7659" w:rsidRDefault="00BD6B97" w:rsidP="007E3B51">
      <w:pPr>
        <w:pStyle w:val="BodyText"/>
      </w:pPr>
      <w:r w:rsidRPr="007A7659">
        <w:lastRenderedPageBreak/>
        <w:t>It is wholly the responsibility of the Patient Identifier Cross-reference Manager to perform the matching of patient identifiers based on the patient traits it receives. The information provided by the Patient Identifier Cross-reference Manager to Patient Identifier Cross-reference Consumers shall only contain a list of cross-referenced identifi</w:t>
      </w:r>
      <w:r w:rsidRPr="00B03358">
        <w:t xml:space="preserve">ers </w:t>
      </w:r>
      <w:r w:rsidRPr="004A0919">
        <w:t>for</w:t>
      </w:r>
      <w:r w:rsidRPr="00B03358">
        <w:t xml:space="preserve"> the</w:t>
      </w:r>
      <w:r w:rsidRPr="007A7659">
        <w:t xml:space="preserve"> domains of interest as configured with the Patient Identifier Cross-reference Manager in two or more of the domains managed by the </w:t>
      </w:r>
      <w:r w:rsidR="00B50293" w:rsidRPr="007A7659">
        <w:t>Patient Identifier C</w:t>
      </w:r>
      <w:r w:rsidRPr="007A7659">
        <w:t>ross-referenc</w:t>
      </w:r>
      <w:r w:rsidR="00B50293" w:rsidRPr="007A7659">
        <w:t>e Manager</w:t>
      </w:r>
      <w:r w:rsidRPr="007A7659">
        <w:t>. Multiple notifications may need to be sent. For example:</w:t>
      </w:r>
    </w:p>
    <w:p w14:paraId="640D1035" w14:textId="77777777" w:rsidR="00BD6B97" w:rsidRPr="007A7659" w:rsidRDefault="00BD6B97">
      <w:r w:rsidRPr="007A7659">
        <w:t>Consumer CON_A is configured to receive update notifications for domains DOM_A and DOM_AD. Notifications are sent as follows:</w:t>
      </w:r>
    </w:p>
    <w:p w14:paraId="6433B28B" w14:textId="77777777" w:rsidR="00BD6B97" w:rsidRPr="007A7659" w:rsidRDefault="00BD6B97" w:rsidP="006E48D2">
      <w:pPr>
        <w:pStyle w:val="ListBullet2"/>
        <w:numPr>
          <w:ilvl w:val="0"/>
          <w:numId w:val="30"/>
        </w:numPr>
      </w:pPr>
      <w:r w:rsidRPr="007A7659">
        <w:t>A PIX A01 feed is sent for a patient for DOM_A. The update notification shall contain the patient identifier and assigning authority for DOM_A.</w:t>
      </w:r>
    </w:p>
    <w:p w14:paraId="2E5570EA" w14:textId="77777777" w:rsidR="00BD6B97" w:rsidRPr="007A7659" w:rsidRDefault="00BD6B97" w:rsidP="006E48D2">
      <w:pPr>
        <w:pStyle w:val="ListBullet2"/>
        <w:numPr>
          <w:ilvl w:val="0"/>
          <w:numId w:val="30"/>
        </w:numPr>
      </w:pPr>
      <w:r w:rsidRPr="007A7659">
        <w:t>A PIX A01 feed is processed for DOM_AD. The Patient Identifier Cross-reference Manager cross references this patient with DOM_A. The update notification shall contain the patient identifier and assigning authority for DOM_A and DOM_AD.</w:t>
      </w:r>
    </w:p>
    <w:p w14:paraId="1ED9827F" w14:textId="77777777" w:rsidR="00BD6B97" w:rsidRPr="007A7659" w:rsidRDefault="00BD6B97" w:rsidP="006E48D2">
      <w:pPr>
        <w:pStyle w:val="ListBullet2"/>
        <w:numPr>
          <w:ilvl w:val="0"/>
          <w:numId w:val="30"/>
        </w:numPr>
      </w:pPr>
      <w:r w:rsidRPr="007A7659">
        <w:t>A PIX A08 feed is processed for DOM_AD changing the patient address. The Patient Identifier Cross-reference Manager cross references determines this patient is no longer the same patient as DOM_A. Two update notifications shall be sent. One containing the patient identifier and assigning authority for DOM_A. The other one containing the patient identifier and assigning authority for DOM_AD.</w:t>
      </w:r>
    </w:p>
    <w:p w14:paraId="1970128A" w14:textId="77777777" w:rsidR="00BD6B97" w:rsidRPr="007A7659" w:rsidRDefault="00BD6B97">
      <w:r w:rsidRPr="007A7659">
        <w:t>The list of cross-references is not made available until the set of policies and processes for managing the cross-reference function have been completed. The policies of administering identities adopted by the cooperating domains are completely internal to the Patient Identifier Cross-reference Manager and are outside of the scope of this standard. Possible matches should not be communicated until the healthcare institution policies and processes embodied in the Patient Identifier Cross-reference Manager reach a positive matching decision.</w:t>
      </w:r>
    </w:p>
    <w:p w14:paraId="7B83E7C9" w14:textId="77777777" w:rsidR="00BD6B97" w:rsidRPr="007A7659" w:rsidRDefault="00BD6B97">
      <w:r w:rsidRPr="007A7659">
        <w:t xml:space="preserve">The Patient Identifier Cross-reference Manager </w:t>
      </w:r>
      <w:r w:rsidR="00B50293" w:rsidRPr="007A7659">
        <w:t>c</w:t>
      </w:r>
      <w:r w:rsidRPr="007A7659">
        <w:t xml:space="preserve">onfiguration is expected to have configuration indicating which Consumers are interested in receiving the PIX Update Notification </w:t>
      </w:r>
      <w:r w:rsidR="00B50293" w:rsidRPr="007A7659">
        <w:t>t</w:t>
      </w:r>
      <w:r w:rsidRPr="007A7659">
        <w:t>ransactions. This configuration information shall include identification of the identity consumer systems interested in receiving notifications and, for each of those systems, a list of the patient identifier domains of interest. The Patient Identifier Cross-reference Manager should account for consumers interested in all domains.</w:t>
      </w:r>
    </w:p>
    <w:p w14:paraId="0E5FF7F1" w14:textId="77777777" w:rsidR="00BD6B97" w:rsidRPr="007A7659" w:rsidRDefault="00BD6B97">
      <w:r w:rsidRPr="007A7659">
        <w:t>The segments of the message listed in the table below are required. Other segments are optional.</w:t>
      </w:r>
    </w:p>
    <w:p w14:paraId="12B79E03" w14:textId="77777777" w:rsidR="00BD6B97" w:rsidRPr="007A7659" w:rsidRDefault="00BD6B97">
      <w:pPr>
        <w:pStyle w:val="TableTitle"/>
      </w:pPr>
      <w:r w:rsidRPr="007A7659">
        <w:t>Table 3.10-1: ADT Patient Administration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3456"/>
        <w:gridCol w:w="1798"/>
      </w:tblGrid>
      <w:tr w:rsidR="00BD6B97" w:rsidRPr="007A7659" w14:paraId="24AE59F9" w14:textId="77777777" w:rsidTr="00493145">
        <w:trPr>
          <w:tblHeader/>
          <w:jc w:val="center"/>
        </w:trPr>
        <w:tc>
          <w:tcPr>
            <w:tcW w:w="1728" w:type="dxa"/>
            <w:shd w:val="clear" w:color="CCCCFF" w:fill="D9D9D9"/>
          </w:tcPr>
          <w:p w14:paraId="29359B2E" w14:textId="77777777" w:rsidR="00BD6B97" w:rsidRPr="007A7659" w:rsidRDefault="00BD6B97" w:rsidP="0002013A">
            <w:pPr>
              <w:pStyle w:val="TableEntryHeader"/>
            </w:pPr>
            <w:r w:rsidRPr="007A7659">
              <w:t>ADT</w:t>
            </w:r>
          </w:p>
        </w:tc>
        <w:tc>
          <w:tcPr>
            <w:tcW w:w="3456" w:type="dxa"/>
            <w:shd w:val="clear" w:color="CCCCFF" w:fill="D9D9D9"/>
          </w:tcPr>
          <w:p w14:paraId="088EEF22" w14:textId="77777777" w:rsidR="00BD6B97" w:rsidRPr="007A7659" w:rsidRDefault="00BD6B97" w:rsidP="0002013A">
            <w:pPr>
              <w:pStyle w:val="TableEntryHeader"/>
            </w:pPr>
            <w:r w:rsidRPr="007A7659">
              <w:t>Patient Administration Message</w:t>
            </w:r>
          </w:p>
        </w:tc>
        <w:tc>
          <w:tcPr>
            <w:tcW w:w="1798" w:type="dxa"/>
            <w:shd w:val="clear" w:color="CCCCFF" w:fill="D9D9D9"/>
          </w:tcPr>
          <w:p w14:paraId="6E78A066" w14:textId="77777777" w:rsidR="00BD6B97" w:rsidRPr="007A7659" w:rsidRDefault="00BD6B97" w:rsidP="0002013A">
            <w:pPr>
              <w:pStyle w:val="TableEntryHeader"/>
            </w:pPr>
            <w:r w:rsidRPr="007A7659">
              <w:t>Chapter in HL7 2.5</w:t>
            </w:r>
          </w:p>
        </w:tc>
      </w:tr>
      <w:tr w:rsidR="00BD6B97" w:rsidRPr="007A7659" w14:paraId="73727C81" w14:textId="77777777" w:rsidTr="00493145">
        <w:trPr>
          <w:jc w:val="center"/>
        </w:trPr>
        <w:tc>
          <w:tcPr>
            <w:tcW w:w="1728" w:type="dxa"/>
          </w:tcPr>
          <w:p w14:paraId="4FBE751B" w14:textId="77777777" w:rsidR="00BD6B97" w:rsidRPr="007A7659" w:rsidRDefault="00BD6B97">
            <w:pPr>
              <w:pStyle w:val="TableEntry"/>
              <w:snapToGrid w:val="0"/>
              <w:rPr>
                <w:noProof w:val="0"/>
              </w:rPr>
            </w:pPr>
            <w:r w:rsidRPr="007A7659">
              <w:rPr>
                <w:noProof w:val="0"/>
              </w:rPr>
              <w:t>MSH</w:t>
            </w:r>
          </w:p>
        </w:tc>
        <w:tc>
          <w:tcPr>
            <w:tcW w:w="3456" w:type="dxa"/>
          </w:tcPr>
          <w:p w14:paraId="589F69DE" w14:textId="77777777" w:rsidR="00BD6B97" w:rsidRPr="007A7659" w:rsidRDefault="00BD6B97">
            <w:pPr>
              <w:pStyle w:val="TableEntry"/>
              <w:snapToGrid w:val="0"/>
              <w:rPr>
                <w:noProof w:val="0"/>
              </w:rPr>
            </w:pPr>
            <w:r w:rsidRPr="007A7659">
              <w:rPr>
                <w:noProof w:val="0"/>
              </w:rPr>
              <w:t>Message Header</w:t>
            </w:r>
          </w:p>
        </w:tc>
        <w:tc>
          <w:tcPr>
            <w:tcW w:w="1798" w:type="dxa"/>
          </w:tcPr>
          <w:p w14:paraId="76AD5A6A" w14:textId="77777777" w:rsidR="00BD6B97" w:rsidRPr="007A7659" w:rsidRDefault="00BD6B97">
            <w:pPr>
              <w:pStyle w:val="TableEntry"/>
              <w:snapToGrid w:val="0"/>
              <w:rPr>
                <w:noProof w:val="0"/>
              </w:rPr>
            </w:pPr>
            <w:r w:rsidRPr="007A7659">
              <w:rPr>
                <w:noProof w:val="0"/>
              </w:rPr>
              <w:t>2</w:t>
            </w:r>
          </w:p>
        </w:tc>
      </w:tr>
      <w:tr w:rsidR="00BD6B97" w:rsidRPr="007A7659" w14:paraId="0DCB9F24" w14:textId="77777777" w:rsidTr="00493145">
        <w:trPr>
          <w:jc w:val="center"/>
        </w:trPr>
        <w:tc>
          <w:tcPr>
            <w:tcW w:w="1728" w:type="dxa"/>
          </w:tcPr>
          <w:p w14:paraId="0A1F6591" w14:textId="77777777" w:rsidR="00BD6B97" w:rsidRPr="007A7659" w:rsidRDefault="00BD6B97">
            <w:pPr>
              <w:pStyle w:val="TableEntry"/>
              <w:snapToGrid w:val="0"/>
              <w:rPr>
                <w:noProof w:val="0"/>
              </w:rPr>
            </w:pPr>
            <w:r w:rsidRPr="007A7659">
              <w:rPr>
                <w:noProof w:val="0"/>
              </w:rPr>
              <w:t>EVN</w:t>
            </w:r>
          </w:p>
        </w:tc>
        <w:tc>
          <w:tcPr>
            <w:tcW w:w="3456" w:type="dxa"/>
          </w:tcPr>
          <w:p w14:paraId="71881329" w14:textId="77777777" w:rsidR="00BD6B97" w:rsidRPr="007A7659" w:rsidRDefault="00BD6B97">
            <w:pPr>
              <w:pStyle w:val="TableEntry"/>
              <w:snapToGrid w:val="0"/>
              <w:rPr>
                <w:noProof w:val="0"/>
              </w:rPr>
            </w:pPr>
            <w:r w:rsidRPr="007A7659">
              <w:rPr>
                <w:noProof w:val="0"/>
              </w:rPr>
              <w:t>Event Type</w:t>
            </w:r>
          </w:p>
        </w:tc>
        <w:tc>
          <w:tcPr>
            <w:tcW w:w="1798" w:type="dxa"/>
          </w:tcPr>
          <w:p w14:paraId="0C540189" w14:textId="77777777" w:rsidR="00BD6B97" w:rsidRPr="007A7659" w:rsidRDefault="00BD6B97">
            <w:pPr>
              <w:pStyle w:val="TableEntry"/>
              <w:snapToGrid w:val="0"/>
              <w:rPr>
                <w:noProof w:val="0"/>
              </w:rPr>
            </w:pPr>
            <w:r w:rsidRPr="007A7659">
              <w:rPr>
                <w:noProof w:val="0"/>
              </w:rPr>
              <w:t>3</w:t>
            </w:r>
          </w:p>
        </w:tc>
      </w:tr>
      <w:tr w:rsidR="00BD6B97" w:rsidRPr="007A7659" w14:paraId="3EFA5914" w14:textId="77777777" w:rsidTr="00493145">
        <w:trPr>
          <w:jc w:val="center"/>
        </w:trPr>
        <w:tc>
          <w:tcPr>
            <w:tcW w:w="1728" w:type="dxa"/>
          </w:tcPr>
          <w:p w14:paraId="57A4EEA9" w14:textId="77777777" w:rsidR="00BD6B97" w:rsidRPr="007A7659" w:rsidRDefault="00BD6B97">
            <w:pPr>
              <w:pStyle w:val="TableEntry"/>
              <w:snapToGrid w:val="0"/>
              <w:rPr>
                <w:noProof w:val="0"/>
              </w:rPr>
            </w:pPr>
            <w:r w:rsidRPr="007A7659">
              <w:rPr>
                <w:noProof w:val="0"/>
              </w:rPr>
              <w:t>PID</w:t>
            </w:r>
          </w:p>
        </w:tc>
        <w:tc>
          <w:tcPr>
            <w:tcW w:w="3456" w:type="dxa"/>
          </w:tcPr>
          <w:p w14:paraId="6D64A747" w14:textId="77777777" w:rsidR="00BD6B97" w:rsidRPr="007A7659" w:rsidRDefault="00BD6B97">
            <w:pPr>
              <w:pStyle w:val="TableEntry"/>
              <w:snapToGrid w:val="0"/>
              <w:rPr>
                <w:noProof w:val="0"/>
              </w:rPr>
            </w:pPr>
            <w:r w:rsidRPr="007A7659">
              <w:rPr>
                <w:noProof w:val="0"/>
              </w:rPr>
              <w:t>Patient Identification</w:t>
            </w:r>
          </w:p>
        </w:tc>
        <w:tc>
          <w:tcPr>
            <w:tcW w:w="1798" w:type="dxa"/>
          </w:tcPr>
          <w:p w14:paraId="49723F7C" w14:textId="77777777" w:rsidR="00BD6B97" w:rsidRPr="007A7659" w:rsidRDefault="00BD6B97">
            <w:pPr>
              <w:pStyle w:val="TableEntry"/>
              <w:snapToGrid w:val="0"/>
              <w:rPr>
                <w:noProof w:val="0"/>
              </w:rPr>
            </w:pPr>
            <w:r w:rsidRPr="007A7659">
              <w:rPr>
                <w:noProof w:val="0"/>
              </w:rPr>
              <w:t>3</w:t>
            </w:r>
          </w:p>
        </w:tc>
      </w:tr>
      <w:tr w:rsidR="00BD6B97" w:rsidRPr="007A7659" w14:paraId="33D44172" w14:textId="77777777" w:rsidTr="00493145">
        <w:trPr>
          <w:jc w:val="center"/>
        </w:trPr>
        <w:tc>
          <w:tcPr>
            <w:tcW w:w="1728" w:type="dxa"/>
          </w:tcPr>
          <w:p w14:paraId="253836B9" w14:textId="77777777" w:rsidR="00BD6B97" w:rsidRPr="007A7659" w:rsidRDefault="00BD6B97">
            <w:pPr>
              <w:pStyle w:val="TableEntry"/>
              <w:snapToGrid w:val="0"/>
              <w:rPr>
                <w:noProof w:val="0"/>
              </w:rPr>
            </w:pPr>
            <w:r w:rsidRPr="007A7659">
              <w:rPr>
                <w:noProof w:val="0"/>
              </w:rPr>
              <w:t>PV1</w:t>
            </w:r>
          </w:p>
        </w:tc>
        <w:tc>
          <w:tcPr>
            <w:tcW w:w="3456" w:type="dxa"/>
          </w:tcPr>
          <w:p w14:paraId="7898249B" w14:textId="77777777" w:rsidR="00BD6B97" w:rsidRPr="007A7659" w:rsidRDefault="00BD6B97">
            <w:pPr>
              <w:pStyle w:val="TableEntry"/>
              <w:snapToGrid w:val="0"/>
              <w:rPr>
                <w:noProof w:val="0"/>
              </w:rPr>
            </w:pPr>
            <w:r w:rsidRPr="007A7659">
              <w:rPr>
                <w:noProof w:val="0"/>
              </w:rPr>
              <w:t>Patient Visit</w:t>
            </w:r>
          </w:p>
        </w:tc>
        <w:tc>
          <w:tcPr>
            <w:tcW w:w="1798" w:type="dxa"/>
          </w:tcPr>
          <w:p w14:paraId="7FC1407F" w14:textId="77777777" w:rsidR="00BD6B97" w:rsidRPr="007A7659" w:rsidRDefault="00BD6B97">
            <w:pPr>
              <w:pStyle w:val="TableEntry"/>
              <w:snapToGrid w:val="0"/>
              <w:rPr>
                <w:noProof w:val="0"/>
              </w:rPr>
            </w:pPr>
            <w:r w:rsidRPr="007A7659">
              <w:rPr>
                <w:noProof w:val="0"/>
              </w:rPr>
              <w:t>3</w:t>
            </w:r>
          </w:p>
        </w:tc>
      </w:tr>
    </w:tbl>
    <w:p w14:paraId="70DF8F3F" w14:textId="77777777" w:rsidR="00BD6B97" w:rsidRPr="007A7659" w:rsidRDefault="00BD6B97" w:rsidP="00AE5ED3">
      <w:pPr>
        <w:pStyle w:val="BodyText"/>
      </w:pPr>
    </w:p>
    <w:p w14:paraId="4B87661D" w14:textId="77777777" w:rsidR="00BD6B97" w:rsidRPr="007A7659" w:rsidRDefault="00BD6B97">
      <w:r w:rsidRPr="007A7659">
        <w:t>Each message shall be acknowledged by the HL7 ACK message sent by the receiver of ADT message to its sender. See ITI TF-2x: C.2.3, “Acknowledgement Modes” for the definition and discussion of the ACK message.</w:t>
      </w:r>
    </w:p>
    <w:p w14:paraId="246534B0" w14:textId="77777777" w:rsidR="00BD6B97" w:rsidRPr="007A7659" w:rsidRDefault="00BD6B97">
      <w:pPr>
        <w:pStyle w:val="Heading6"/>
        <w:numPr>
          <w:ilvl w:val="5"/>
          <w:numId w:val="19"/>
        </w:numPr>
        <w:tabs>
          <w:tab w:val="clear" w:pos="4320"/>
          <w:tab w:val="left" w:pos="1152"/>
        </w:tabs>
        <w:rPr>
          <w:noProof w:val="0"/>
        </w:rPr>
      </w:pPr>
      <w:bookmarkStart w:id="2160" w:name="_Toc173916252"/>
      <w:bookmarkStart w:id="2161" w:name="_Toc174248774"/>
      <w:r w:rsidRPr="007A7659">
        <w:rPr>
          <w:noProof w:val="0"/>
        </w:rPr>
        <w:t>MSH Segment</w:t>
      </w:r>
      <w:bookmarkEnd w:id="2160"/>
      <w:bookmarkEnd w:id="2161"/>
    </w:p>
    <w:p w14:paraId="59A308B8" w14:textId="77777777" w:rsidR="00BD6B97" w:rsidRPr="007A7659" w:rsidRDefault="00BD6B97">
      <w:r w:rsidRPr="007A7659">
        <w:t>The MSH segment shall be constructed as defined in ITI TF-2x: C.2.2, “Message Control”.</w:t>
      </w:r>
    </w:p>
    <w:p w14:paraId="5E92714E" w14:textId="77777777" w:rsidR="00BD6B97" w:rsidRPr="007A7659" w:rsidRDefault="00BD6B97">
      <w:r w:rsidRPr="007A7659">
        <w:t xml:space="preserve">Field </w:t>
      </w:r>
      <w:r w:rsidRPr="007A7659">
        <w:rPr>
          <w:i/>
        </w:rPr>
        <w:t>MSH-9 Message Type</w:t>
      </w:r>
      <w:r w:rsidRPr="007A7659">
        <w:t xml:space="preserve"> shall have all three components populated with a value. The first component shall have a value of ADT; the second component shall have the value of A31. The third component shall have a value of ADT_A05. </w:t>
      </w:r>
    </w:p>
    <w:p w14:paraId="33119DD8" w14:textId="77777777" w:rsidR="00BD6B97" w:rsidRPr="007A7659" w:rsidRDefault="00BD6B97">
      <w:pPr>
        <w:pStyle w:val="Heading6"/>
        <w:numPr>
          <w:ilvl w:val="5"/>
          <w:numId w:val="19"/>
        </w:numPr>
        <w:tabs>
          <w:tab w:val="clear" w:pos="4320"/>
          <w:tab w:val="left" w:pos="1152"/>
        </w:tabs>
        <w:rPr>
          <w:noProof w:val="0"/>
        </w:rPr>
      </w:pPr>
      <w:bookmarkStart w:id="2162" w:name="_Toc173916253"/>
      <w:bookmarkStart w:id="2163" w:name="_Toc174248775"/>
      <w:r w:rsidRPr="007A7659">
        <w:rPr>
          <w:noProof w:val="0"/>
        </w:rPr>
        <w:t>EVN Segment</w:t>
      </w:r>
      <w:bookmarkEnd w:id="2162"/>
      <w:bookmarkEnd w:id="2163"/>
    </w:p>
    <w:p w14:paraId="45E13F82" w14:textId="77777777" w:rsidR="00BD6B97" w:rsidRPr="007A7659" w:rsidRDefault="00BD6B97">
      <w:r w:rsidRPr="007A7659">
        <w:t>See ITI TF-2x: C.2.4 for the list of all required and optional fields within the EVN segment.</w:t>
      </w:r>
    </w:p>
    <w:p w14:paraId="6D4E4879" w14:textId="77777777" w:rsidR="00BD6B97" w:rsidRPr="007A7659" w:rsidRDefault="00BD6B97">
      <w:pPr>
        <w:pStyle w:val="Heading6"/>
        <w:numPr>
          <w:ilvl w:val="5"/>
          <w:numId w:val="19"/>
        </w:numPr>
        <w:tabs>
          <w:tab w:val="clear" w:pos="4320"/>
          <w:tab w:val="left" w:pos="1152"/>
        </w:tabs>
        <w:rPr>
          <w:noProof w:val="0"/>
        </w:rPr>
      </w:pPr>
      <w:bookmarkStart w:id="2164" w:name="_Toc173916254"/>
      <w:bookmarkStart w:id="2165" w:name="_Toc174248776"/>
      <w:r w:rsidRPr="007A7659">
        <w:rPr>
          <w:noProof w:val="0"/>
        </w:rPr>
        <w:t>PID Segment</w:t>
      </w:r>
      <w:bookmarkEnd w:id="2164"/>
      <w:bookmarkEnd w:id="2165"/>
    </w:p>
    <w:p w14:paraId="6F3F3986" w14:textId="77777777" w:rsidR="00BD6B97" w:rsidRPr="007A7659" w:rsidRDefault="00BD6B97">
      <w:r w:rsidRPr="007A7659">
        <w:t xml:space="preserve">The Patient Identifier Cross-reference Manager shall provide only those attributes within the PID segment that are required by the HL7 standard: </w:t>
      </w:r>
      <w:r w:rsidRPr="007A7659">
        <w:rPr>
          <w:i/>
          <w:iCs/>
        </w:rPr>
        <w:t xml:space="preserve">PID-3-Patient Identifier List </w:t>
      </w:r>
      <w:r w:rsidRPr="007A7659">
        <w:t xml:space="preserve">and </w:t>
      </w:r>
      <w:r w:rsidRPr="007A7659">
        <w:rPr>
          <w:i/>
          <w:iCs/>
        </w:rPr>
        <w:t>PID-5-Patient Name</w:t>
      </w:r>
      <w:r w:rsidRPr="007A7659">
        <w:t>.</w:t>
      </w:r>
    </w:p>
    <w:p w14:paraId="678EB559" w14:textId="77777777" w:rsidR="00BD6B97" w:rsidRPr="007A7659" w:rsidRDefault="00BD6B97">
      <w:r w:rsidRPr="007A7659">
        <w:rPr>
          <w:iCs/>
        </w:rPr>
        <w:t xml:space="preserve">The Patient Identifier Cross-reference Manager </w:t>
      </w:r>
      <w:r w:rsidRPr="007A7659">
        <w:t xml:space="preserve">shall use the field </w:t>
      </w:r>
      <w:r w:rsidRPr="007A7659">
        <w:rPr>
          <w:i/>
        </w:rPr>
        <w:t>PID-3 Patient Identifier List</w:t>
      </w:r>
      <w:r w:rsidRPr="007A7659">
        <w:t xml:space="preserve"> to convey the Patient IDs uniquely identifying the patient within each Patient Identification Domain for which a Patient ID exists for the specified patient. Each resulting ID returned in PID-3 shall include a fully qualified Assigning Authority component. In other words, the Assigning Authority component returned shall include ALL subcomponents (namespace ID, Universal ID, and Universal ID type).</w:t>
      </w:r>
    </w:p>
    <w:p w14:paraId="68D01848" w14:textId="77777777" w:rsidR="00BD6B97" w:rsidRPr="007A7659" w:rsidRDefault="00BD6B97">
      <w:r w:rsidRPr="007A7659">
        <w:t xml:space="preserve">To eliminate the issue of multiple name values between Patient Identifier Domains, the Patient Identifier Cross-reference Manager shall return a single space character in field </w:t>
      </w:r>
      <w:r w:rsidRPr="007A7659">
        <w:rPr>
          <w:i/>
          <w:iCs/>
        </w:rPr>
        <w:t>PID-5-Patient Name</w:t>
      </w:r>
      <w:r w:rsidRPr="007A7659">
        <w:t>.</w:t>
      </w:r>
    </w:p>
    <w:p w14:paraId="12407327" w14:textId="77777777" w:rsidR="00BD6B97" w:rsidRPr="007A7659" w:rsidRDefault="00BD6B97">
      <w:r w:rsidRPr="007A7659">
        <w:t xml:space="preserve">A single PID segment is sent in which one repetition of </w:t>
      </w:r>
      <w:r w:rsidRPr="007A7659">
        <w:rPr>
          <w:i/>
        </w:rPr>
        <w:t>PID-3-Patient Identifier List</w:t>
      </w:r>
      <w:r w:rsidRPr="007A7659">
        <w:t xml:space="preserve"> is populated for each of the identifiers in the notification. If the Patient Identifier Cross-reference Manager chooses to send multiple identifiers associated with the same domain, it shall return these identifiers grouped in successive repetitions within the </w:t>
      </w:r>
      <w:r w:rsidRPr="007A7659">
        <w:rPr>
          <w:i/>
        </w:rPr>
        <w:t>PID-3-Patient Identifier List</w:t>
      </w:r>
      <w:r w:rsidRPr="007A7659">
        <w:t>.</w:t>
      </w:r>
    </w:p>
    <w:p w14:paraId="4D8E4F59" w14:textId="77777777" w:rsidR="00BD6B97" w:rsidRPr="007A7659" w:rsidRDefault="00BD6B97">
      <w:pPr>
        <w:pStyle w:val="Heading6"/>
        <w:numPr>
          <w:ilvl w:val="5"/>
          <w:numId w:val="19"/>
        </w:numPr>
        <w:tabs>
          <w:tab w:val="clear" w:pos="4320"/>
          <w:tab w:val="left" w:pos="1152"/>
        </w:tabs>
        <w:rPr>
          <w:noProof w:val="0"/>
        </w:rPr>
      </w:pPr>
      <w:bookmarkStart w:id="2166" w:name="_Toc173916255"/>
      <w:bookmarkStart w:id="2167" w:name="_Toc174248777"/>
      <w:r w:rsidRPr="007A7659">
        <w:rPr>
          <w:noProof w:val="0"/>
        </w:rPr>
        <w:t>PV1 Segment</w:t>
      </w:r>
      <w:bookmarkEnd w:id="2166"/>
      <w:bookmarkEnd w:id="2167"/>
    </w:p>
    <w:p w14:paraId="6786DB4D" w14:textId="58F8CF5C" w:rsidR="00BD6B97" w:rsidRDefault="00BD6B97" w:rsidP="007E3B51">
      <w:r w:rsidRPr="007A7659">
        <w:t xml:space="preserve">As is specified by the HL7 Standard, Version 2.5, the PV1 Segment is required. The required field </w:t>
      </w:r>
      <w:r w:rsidRPr="007A7659">
        <w:rPr>
          <w:i/>
          <w:iCs/>
        </w:rPr>
        <w:t>PV1-2-patient class</w:t>
      </w:r>
      <w:r w:rsidRPr="007A7659">
        <w:t xml:space="preserve"> shall contain </w:t>
      </w:r>
      <w:r w:rsidRPr="007A7659">
        <w:rPr>
          <w:b/>
          <w:bCs/>
        </w:rPr>
        <w:t>N</w:t>
      </w:r>
      <w:r w:rsidRPr="007A7659">
        <w:t xml:space="preserve"> (not applicable) to indicate the transmission of patient information outside the context of a visit or encounter. Other fields shall be left blank.</w:t>
      </w:r>
    </w:p>
    <w:p w14:paraId="5C37E4DF" w14:textId="77777777" w:rsidR="007A66FA" w:rsidRPr="007A7659" w:rsidRDefault="007A66FA" w:rsidP="007E3B51"/>
    <w:p w14:paraId="3B980E3C" w14:textId="77777777" w:rsidR="00BD6B97" w:rsidRPr="007A7659" w:rsidRDefault="00BD6B97">
      <w:pPr>
        <w:pStyle w:val="TableTitle"/>
      </w:pPr>
      <w:r w:rsidRPr="007A7659">
        <w:lastRenderedPageBreak/>
        <w:t>Table 3.10-2: IHE Profile – PV1 segment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
        <w:gridCol w:w="864"/>
        <w:gridCol w:w="864"/>
        <w:gridCol w:w="864"/>
        <w:gridCol w:w="864"/>
        <w:gridCol w:w="864"/>
        <w:gridCol w:w="2950"/>
      </w:tblGrid>
      <w:tr w:rsidR="00BD6B97" w:rsidRPr="007A7659" w14:paraId="0C9D631E" w14:textId="77777777" w:rsidTr="00493145">
        <w:trPr>
          <w:tblHeader/>
          <w:jc w:val="center"/>
        </w:trPr>
        <w:tc>
          <w:tcPr>
            <w:tcW w:w="864" w:type="dxa"/>
            <w:shd w:val="clear" w:color="CCCCFF" w:fill="E0E0E0"/>
          </w:tcPr>
          <w:p w14:paraId="5366F7E6" w14:textId="77777777" w:rsidR="00BD6B97" w:rsidRPr="007A7659" w:rsidRDefault="00BD6B97" w:rsidP="0002013A">
            <w:pPr>
              <w:pStyle w:val="TableEntryHeader"/>
            </w:pPr>
            <w:r w:rsidRPr="007A7659">
              <w:t>SEQ</w:t>
            </w:r>
          </w:p>
        </w:tc>
        <w:tc>
          <w:tcPr>
            <w:tcW w:w="864" w:type="dxa"/>
            <w:shd w:val="clear" w:color="CCCCFF" w:fill="E0E0E0"/>
          </w:tcPr>
          <w:p w14:paraId="3041262C" w14:textId="77777777" w:rsidR="00BD6B97" w:rsidRPr="007A7659" w:rsidRDefault="00BD6B97" w:rsidP="0002013A">
            <w:pPr>
              <w:pStyle w:val="TableEntryHeader"/>
            </w:pPr>
            <w:r w:rsidRPr="007A7659">
              <w:t>LEN</w:t>
            </w:r>
          </w:p>
        </w:tc>
        <w:tc>
          <w:tcPr>
            <w:tcW w:w="864" w:type="dxa"/>
            <w:shd w:val="clear" w:color="CCCCFF" w:fill="E0E0E0"/>
          </w:tcPr>
          <w:p w14:paraId="4E6223E0" w14:textId="77777777" w:rsidR="00BD6B97" w:rsidRPr="007A7659" w:rsidRDefault="00BD6B97" w:rsidP="0002013A">
            <w:pPr>
              <w:pStyle w:val="TableEntryHeader"/>
            </w:pPr>
            <w:r w:rsidRPr="007A7659">
              <w:t>DT</w:t>
            </w:r>
          </w:p>
        </w:tc>
        <w:tc>
          <w:tcPr>
            <w:tcW w:w="864" w:type="dxa"/>
            <w:shd w:val="clear" w:color="CCCCFF" w:fill="E0E0E0"/>
          </w:tcPr>
          <w:p w14:paraId="26072391" w14:textId="77777777" w:rsidR="00BD6B97" w:rsidRPr="007A7659" w:rsidRDefault="00BD6B97" w:rsidP="0002013A">
            <w:pPr>
              <w:pStyle w:val="TableEntryHeader"/>
            </w:pPr>
            <w:r w:rsidRPr="007A7659">
              <w:t>OPT</w:t>
            </w:r>
          </w:p>
        </w:tc>
        <w:tc>
          <w:tcPr>
            <w:tcW w:w="864" w:type="dxa"/>
            <w:shd w:val="clear" w:color="CCCCFF" w:fill="E0E0E0"/>
          </w:tcPr>
          <w:p w14:paraId="7AEC2752" w14:textId="77777777" w:rsidR="00BD6B97" w:rsidRPr="007A7659" w:rsidRDefault="00BD6B97" w:rsidP="0002013A">
            <w:pPr>
              <w:pStyle w:val="TableEntryHeader"/>
            </w:pPr>
            <w:r w:rsidRPr="007A7659">
              <w:t>TBL#</w:t>
            </w:r>
          </w:p>
        </w:tc>
        <w:tc>
          <w:tcPr>
            <w:tcW w:w="864" w:type="dxa"/>
            <w:shd w:val="clear" w:color="CCCCFF" w:fill="E0E0E0"/>
          </w:tcPr>
          <w:p w14:paraId="50AD7717" w14:textId="77777777" w:rsidR="00BD6B97" w:rsidRPr="007A7659" w:rsidRDefault="00BD6B97" w:rsidP="0002013A">
            <w:pPr>
              <w:pStyle w:val="TableEntryHeader"/>
            </w:pPr>
            <w:r w:rsidRPr="007A7659">
              <w:t>ITEM#</w:t>
            </w:r>
          </w:p>
        </w:tc>
        <w:tc>
          <w:tcPr>
            <w:tcW w:w="2950" w:type="dxa"/>
            <w:shd w:val="clear" w:color="CCCCFF" w:fill="E0E0E0"/>
          </w:tcPr>
          <w:p w14:paraId="29BE8267" w14:textId="77777777" w:rsidR="00BD6B97" w:rsidRPr="007A7659" w:rsidRDefault="00BD6B97" w:rsidP="0002013A">
            <w:pPr>
              <w:pStyle w:val="TableEntryHeader"/>
            </w:pPr>
            <w:r w:rsidRPr="007A7659">
              <w:t>ELEMENT NAME</w:t>
            </w:r>
          </w:p>
        </w:tc>
      </w:tr>
      <w:tr w:rsidR="00BD6B97" w:rsidRPr="007A7659" w14:paraId="16BFC109" w14:textId="77777777" w:rsidTr="00493145">
        <w:trPr>
          <w:jc w:val="center"/>
        </w:trPr>
        <w:tc>
          <w:tcPr>
            <w:tcW w:w="864" w:type="dxa"/>
          </w:tcPr>
          <w:p w14:paraId="0CF02422" w14:textId="77777777" w:rsidR="00BD6B97" w:rsidRPr="007A7659" w:rsidRDefault="00BD6B97">
            <w:pPr>
              <w:pStyle w:val="TableEntry"/>
              <w:snapToGrid w:val="0"/>
              <w:rPr>
                <w:noProof w:val="0"/>
              </w:rPr>
            </w:pPr>
            <w:r w:rsidRPr="007A7659">
              <w:rPr>
                <w:noProof w:val="0"/>
              </w:rPr>
              <w:t>2</w:t>
            </w:r>
          </w:p>
        </w:tc>
        <w:tc>
          <w:tcPr>
            <w:tcW w:w="864" w:type="dxa"/>
          </w:tcPr>
          <w:p w14:paraId="73A6E299" w14:textId="77777777" w:rsidR="00BD6B97" w:rsidRPr="007A7659" w:rsidRDefault="00BD6B97">
            <w:pPr>
              <w:pStyle w:val="TableEntry"/>
              <w:snapToGrid w:val="0"/>
              <w:rPr>
                <w:noProof w:val="0"/>
              </w:rPr>
            </w:pPr>
            <w:r w:rsidRPr="007A7659">
              <w:rPr>
                <w:noProof w:val="0"/>
              </w:rPr>
              <w:t>1</w:t>
            </w:r>
          </w:p>
        </w:tc>
        <w:tc>
          <w:tcPr>
            <w:tcW w:w="864" w:type="dxa"/>
          </w:tcPr>
          <w:p w14:paraId="644FF4E7" w14:textId="77777777" w:rsidR="00BD6B97" w:rsidRPr="007A7659" w:rsidRDefault="00BD6B97">
            <w:pPr>
              <w:pStyle w:val="TableEntry"/>
              <w:snapToGrid w:val="0"/>
              <w:rPr>
                <w:noProof w:val="0"/>
              </w:rPr>
            </w:pPr>
            <w:r w:rsidRPr="007A7659">
              <w:rPr>
                <w:noProof w:val="0"/>
              </w:rPr>
              <w:t>IS</w:t>
            </w:r>
          </w:p>
        </w:tc>
        <w:tc>
          <w:tcPr>
            <w:tcW w:w="864" w:type="dxa"/>
          </w:tcPr>
          <w:p w14:paraId="6A731C5B" w14:textId="77777777" w:rsidR="00BD6B97" w:rsidRPr="007A7659" w:rsidRDefault="00BD6B97">
            <w:pPr>
              <w:pStyle w:val="TableEntry"/>
              <w:snapToGrid w:val="0"/>
              <w:rPr>
                <w:noProof w:val="0"/>
              </w:rPr>
            </w:pPr>
            <w:r w:rsidRPr="007A7659">
              <w:rPr>
                <w:noProof w:val="0"/>
              </w:rPr>
              <w:t>R</w:t>
            </w:r>
          </w:p>
        </w:tc>
        <w:tc>
          <w:tcPr>
            <w:tcW w:w="864" w:type="dxa"/>
          </w:tcPr>
          <w:p w14:paraId="5D13B21D" w14:textId="77777777" w:rsidR="00BD6B97" w:rsidRPr="007A7659" w:rsidRDefault="00BD6B97">
            <w:pPr>
              <w:pStyle w:val="TableEntry"/>
              <w:snapToGrid w:val="0"/>
              <w:rPr>
                <w:noProof w:val="0"/>
              </w:rPr>
            </w:pPr>
            <w:r w:rsidRPr="007A7659">
              <w:rPr>
                <w:noProof w:val="0"/>
              </w:rPr>
              <w:t>0004</w:t>
            </w:r>
          </w:p>
        </w:tc>
        <w:tc>
          <w:tcPr>
            <w:tcW w:w="864" w:type="dxa"/>
          </w:tcPr>
          <w:p w14:paraId="57A4E151" w14:textId="77777777" w:rsidR="00BD6B97" w:rsidRPr="007A7659" w:rsidRDefault="00BD6B97">
            <w:pPr>
              <w:pStyle w:val="TableEntry"/>
              <w:snapToGrid w:val="0"/>
              <w:rPr>
                <w:noProof w:val="0"/>
              </w:rPr>
            </w:pPr>
            <w:r w:rsidRPr="007A7659">
              <w:rPr>
                <w:noProof w:val="0"/>
              </w:rPr>
              <w:t>00132</w:t>
            </w:r>
          </w:p>
        </w:tc>
        <w:tc>
          <w:tcPr>
            <w:tcW w:w="2950" w:type="dxa"/>
          </w:tcPr>
          <w:p w14:paraId="6B64D802" w14:textId="77777777" w:rsidR="00BD6B97" w:rsidRPr="007A7659" w:rsidRDefault="00BD6B97">
            <w:pPr>
              <w:pStyle w:val="TableEntry"/>
              <w:snapToGrid w:val="0"/>
              <w:rPr>
                <w:noProof w:val="0"/>
              </w:rPr>
            </w:pPr>
            <w:r w:rsidRPr="007A7659">
              <w:rPr>
                <w:noProof w:val="0"/>
              </w:rPr>
              <w:t>Patient Class</w:t>
            </w:r>
          </w:p>
        </w:tc>
      </w:tr>
    </w:tbl>
    <w:p w14:paraId="555D36EF" w14:textId="77777777" w:rsidR="00BD6B97" w:rsidRPr="007A7659" w:rsidRDefault="00BD6B97" w:rsidP="007E3B51">
      <w:pPr>
        <w:pStyle w:val="BodyText"/>
        <w:jc w:val="right"/>
        <w:rPr>
          <w:i/>
          <w:iCs/>
        </w:rPr>
      </w:pPr>
      <w:r w:rsidRPr="007A7659">
        <w:rPr>
          <w:i/>
          <w:iCs/>
        </w:rPr>
        <w:t>Adapted from the HL7 Standard, version 2.5</w:t>
      </w:r>
    </w:p>
    <w:p w14:paraId="74113F4B" w14:textId="77777777" w:rsidR="00E23960" w:rsidRPr="007A7659" w:rsidRDefault="00E23960" w:rsidP="00AE5ED3">
      <w:pPr>
        <w:pStyle w:val="BodyText"/>
      </w:pPr>
    </w:p>
    <w:p w14:paraId="54B62398" w14:textId="77777777" w:rsidR="00BD6B97" w:rsidRPr="007A7659" w:rsidRDefault="00BD6B97">
      <w:pPr>
        <w:pStyle w:val="Heading5"/>
        <w:numPr>
          <w:ilvl w:val="4"/>
          <w:numId w:val="19"/>
        </w:numPr>
        <w:tabs>
          <w:tab w:val="left" w:pos="1008"/>
        </w:tabs>
        <w:rPr>
          <w:noProof w:val="0"/>
        </w:rPr>
      </w:pPr>
      <w:bookmarkStart w:id="2168" w:name="_Toc173916256"/>
      <w:bookmarkStart w:id="2169" w:name="_Toc174248778"/>
      <w:r w:rsidRPr="007A7659">
        <w:rPr>
          <w:noProof w:val="0"/>
        </w:rPr>
        <w:t>Expected Actions</w:t>
      </w:r>
      <w:bookmarkEnd w:id="2168"/>
      <w:bookmarkEnd w:id="2169"/>
    </w:p>
    <w:p w14:paraId="6A806817" w14:textId="77777777" w:rsidR="00BD6B97" w:rsidRPr="007A7659" w:rsidRDefault="00BD6B97">
      <w:r w:rsidRPr="007A7659">
        <w:t>The Patient Identifier Cross-reference Consumer, when it receives the ADT^A31 message, shall update its internal identifier information for the affected patient(s) in all domains in which it is interested whenever it receives updated identifier information that results in a change to the cross-referencing of a patient.</w:t>
      </w:r>
    </w:p>
    <w:p w14:paraId="5B262D72" w14:textId="77777777" w:rsidR="00BD6B97" w:rsidRPr="007A7659" w:rsidRDefault="00BD6B97">
      <w:r w:rsidRPr="007A7659">
        <w:t>In the case where the returned list of identifiers contains multiple identifiers for a single domain, the Patient Identifier Cross-reference Consumer shall either use ALL of the multiple identifiers from the given domain or it shall ignore ALL of the multiple identifiers from the given domain.</w:t>
      </w:r>
    </w:p>
    <w:p w14:paraId="62AA4840" w14:textId="77777777" w:rsidR="00BD6B97" w:rsidRPr="007A7659" w:rsidRDefault="00BD6B97">
      <w:r w:rsidRPr="007A7659">
        <w:t>This allows Patient Identifier Cross-reference Consumers capable of handling multiple identities for a single patient within a single domain (i.e., those that can correctly aggregate the information associated with the different identifiers) to do so. For those Patient Identifier Cross-reference Consumers not capable of handling this situation, ignoring the entire list of different identifiers prevents the consumer from presenting incomplete data.</w:t>
      </w:r>
    </w:p>
    <w:p w14:paraId="39A2B749" w14:textId="77777777" w:rsidR="00BD6B97" w:rsidRPr="007A7659" w:rsidRDefault="00BD6B97">
      <w:pPr>
        <w:pStyle w:val="Heading3"/>
        <w:numPr>
          <w:ilvl w:val="2"/>
          <w:numId w:val="19"/>
        </w:numPr>
        <w:tabs>
          <w:tab w:val="clear" w:pos="2160"/>
        </w:tabs>
        <w:rPr>
          <w:noProof w:val="0"/>
        </w:rPr>
      </w:pPr>
      <w:bookmarkStart w:id="2170" w:name="_Toc13770252"/>
      <w:r w:rsidRPr="007A7659">
        <w:rPr>
          <w:noProof w:val="0"/>
        </w:rPr>
        <w:t>Security Considerations</w:t>
      </w:r>
      <w:bookmarkEnd w:id="2170"/>
      <w:r w:rsidRPr="007A7659">
        <w:rPr>
          <w:noProof w:val="0"/>
        </w:rPr>
        <w:t xml:space="preserve"> </w:t>
      </w:r>
    </w:p>
    <w:p w14:paraId="325E44E9" w14:textId="77777777" w:rsidR="00BD6B97" w:rsidRPr="007A7659" w:rsidRDefault="00BD6B97">
      <w:pPr>
        <w:pStyle w:val="Heading4"/>
        <w:numPr>
          <w:ilvl w:val="3"/>
          <w:numId w:val="19"/>
        </w:numPr>
        <w:tabs>
          <w:tab w:val="clear" w:pos="2160"/>
          <w:tab w:val="clear" w:pos="2880"/>
        </w:tabs>
        <w:rPr>
          <w:noProof w:val="0"/>
        </w:rPr>
      </w:pPr>
      <w:r w:rsidRPr="007A7659">
        <w:rPr>
          <w:noProof w:val="0"/>
        </w:rPr>
        <w:t xml:space="preserve">Audit Record Considerations </w:t>
      </w:r>
    </w:p>
    <w:p w14:paraId="65866CDE" w14:textId="77777777" w:rsidR="00BD6B97" w:rsidRPr="007A7659" w:rsidRDefault="00BD6B97">
      <w:r w:rsidRPr="007A7659">
        <w:t xml:space="preserve">The PIX Update Notification Transaction </w:t>
      </w:r>
      <w:r w:rsidR="004722A1" w:rsidRPr="007A7659">
        <w:t>is</w:t>
      </w:r>
      <w:r w:rsidR="002F32AA" w:rsidRPr="007A7659">
        <w:t xml:space="preserve"> a</w:t>
      </w:r>
      <w:r w:rsidR="004722A1" w:rsidRPr="007A7659">
        <w:t xml:space="preserve"> “</w:t>
      </w:r>
      <w:r w:rsidRPr="007A7659">
        <w:t xml:space="preserve">Patient Record” event, as defined in Table </w:t>
      </w:r>
      <w:r w:rsidR="00767375" w:rsidRPr="007A7659">
        <w:t xml:space="preserve">3.20.4.1.1.1-1 </w:t>
      </w:r>
      <w:r w:rsidRPr="007A7659">
        <w:t>with the following exceptions:</w:t>
      </w:r>
    </w:p>
    <w:p w14:paraId="710B72C3" w14:textId="77777777" w:rsidR="004722A1" w:rsidRPr="007A7659" w:rsidRDefault="004722A1"/>
    <w:p w14:paraId="5F3E952E" w14:textId="77777777" w:rsidR="00BD6B97" w:rsidRPr="007A7659" w:rsidRDefault="00BD6B97">
      <w:pPr>
        <w:pStyle w:val="Heading5"/>
        <w:numPr>
          <w:ilvl w:val="4"/>
          <w:numId w:val="19"/>
        </w:numPr>
        <w:rPr>
          <w:noProof w:val="0"/>
        </w:rPr>
      </w:pPr>
      <w:r w:rsidRPr="007A7659">
        <w:rPr>
          <w:noProof w:val="0"/>
        </w:rPr>
        <w:t>Patient Identifier Cross-reference Manager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3E772305" w14:textId="77777777" w:rsidTr="00AE5ED3">
        <w:trPr>
          <w:cantSplit/>
        </w:trPr>
        <w:tc>
          <w:tcPr>
            <w:tcW w:w="1458" w:type="dxa"/>
            <w:tcBorders>
              <w:bottom w:val="single" w:sz="4" w:space="0" w:color="auto"/>
            </w:tcBorders>
            <w:textDirection w:val="btLr"/>
            <w:vAlign w:val="center"/>
          </w:tcPr>
          <w:p w14:paraId="7EEDE6BD" w14:textId="77777777" w:rsidR="00BD6B97" w:rsidRPr="007A7659" w:rsidRDefault="00BD6B97">
            <w:pPr>
              <w:pStyle w:val="TableLabel"/>
              <w:rPr>
                <w:rFonts w:ascii="Times New Roman" w:hAnsi="Times New Roman"/>
                <w:noProof w:val="0"/>
                <w:sz w:val="16"/>
              </w:rPr>
            </w:pPr>
          </w:p>
        </w:tc>
        <w:tc>
          <w:tcPr>
            <w:tcW w:w="2610" w:type="dxa"/>
            <w:tcBorders>
              <w:bottom w:val="single" w:sz="4" w:space="0" w:color="auto"/>
            </w:tcBorders>
            <w:shd w:val="clear" w:color="auto" w:fill="D9D9D9"/>
            <w:vAlign w:val="center"/>
          </w:tcPr>
          <w:p w14:paraId="07B9E97C" w14:textId="77777777" w:rsidR="00BD6B97" w:rsidRPr="007A7659" w:rsidRDefault="00BD6B97" w:rsidP="0002013A">
            <w:pPr>
              <w:pStyle w:val="TableEntryHeader"/>
            </w:pPr>
            <w:r w:rsidRPr="007A7659">
              <w:t>Field Name</w:t>
            </w:r>
          </w:p>
        </w:tc>
        <w:tc>
          <w:tcPr>
            <w:tcW w:w="720" w:type="dxa"/>
            <w:tcBorders>
              <w:bottom w:val="single" w:sz="4" w:space="0" w:color="auto"/>
            </w:tcBorders>
            <w:shd w:val="clear" w:color="auto" w:fill="D9D9D9"/>
            <w:vAlign w:val="center"/>
          </w:tcPr>
          <w:p w14:paraId="023EE13D" w14:textId="77777777" w:rsidR="00BD6B97" w:rsidRPr="007A7659" w:rsidRDefault="00BD6B97" w:rsidP="0002013A">
            <w:pPr>
              <w:pStyle w:val="TableEntryHeader"/>
            </w:pPr>
            <w:r w:rsidRPr="007A7659">
              <w:t>Opt</w:t>
            </w:r>
          </w:p>
        </w:tc>
        <w:tc>
          <w:tcPr>
            <w:tcW w:w="4878" w:type="dxa"/>
            <w:tcBorders>
              <w:bottom w:val="single" w:sz="4" w:space="0" w:color="auto"/>
            </w:tcBorders>
            <w:shd w:val="clear" w:color="auto" w:fill="D9D9D9"/>
            <w:vAlign w:val="center"/>
          </w:tcPr>
          <w:p w14:paraId="41539490" w14:textId="77777777" w:rsidR="00BD6B97" w:rsidRPr="007A7659" w:rsidRDefault="00BD6B97" w:rsidP="0002013A">
            <w:pPr>
              <w:pStyle w:val="TableEntryHeader"/>
            </w:pPr>
            <w:r w:rsidRPr="007A7659">
              <w:t>Value Constraints</w:t>
            </w:r>
          </w:p>
        </w:tc>
      </w:tr>
      <w:tr w:rsidR="00BD6B97" w:rsidRPr="007A7659" w14:paraId="7B5A9B46" w14:textId="77777777" w:rsidTr="00AE5ED3">
        <w:trPr>
          <w:cantSplit/>
        </w:trPr>
        <w:tc>
          <w:tcPr>
            <w:tcW w:w="1458" w:type="dxa"/>
            <w:vMerge w:val="restart"/>
            <w:tcBorders>
              <w:top w:val="single" w:sz="4" w:space="0" w:color="auto"/>
            </w:tcBorders>
          </w:tcPr>
          <w:p w14:paraId="7B8744F7" w14:textId="77777777" w:rsidR="00BD6B97" w:rsidRPr="007A7659" w:rsidRDefault="00BD6B97" w:rsidP="0002013A">
            <w:pPr>
              <w:pStyle w:val="TableEntryHeader"/>
            </w:pPr>
            <w:r w:rsidRPr="007A7659">
              <w:t>Event</w:t>
            </w:r>
          </w:p>
          <w:p w14:paraId="0F6DA2E2"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7C0E61FC"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4ED1EEFE"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66CA5638" w14:textId="77777777" w:rsidR="00BD6B97" w:rsidRPr="007A7659" w:rsidRDefault="00BD6B97">
            <w:pPr>
              <w:pStyle w:val="TableEntry"/>
              <w:rPr>
                <w:noProof w:val="0"/>
                <w:sz w:val="16"/>
              </w:rPr>
            </w:pPr>
            <w:r w:rsidRPr="007A7659">
              <w:rPr>
                <w:noProof w:val="0"/>
                <w:sz w:val="16"/>
              </w:rPr>
              <w:t>EV(110110, DCM, “Patient Record”)</w:t>
            </w:r>
          </w:p>
        </w:tc>
      </w:tr>
      <w:tr w:rsidR="00BD6B97" w:rsidRPr="007A7659" w14:paraId="3B5836E5" w14:textId="77777777">
        <w:trPr>
          <w:cantSplit/>
        </w:trPr>
        <w:tc>
          <w:tcPr>
            <w:tcW w:w="1458" w:type="dxa"/>
            <w:vMerge/>
            <w:vAlign w:val="center"/>
          </w:tcPr>
          <w:p w14:paraId="5E03D313" w14:textId="77777777" w:rsidR="00BD6B97" w:rsidRPr="007A7659" w:rsidRDefault="00BD6B97">
            <w:pPr>
              <w:pStyle w:val="TableLabel"/>
              <w:rPr>
                <w:rFonts w:ascii="Times New Roman" w:hAnsi="Times New Roman"/>
                <w:noProof w:val="0"/>
                <w:sz w:val="16"/>
              </w:rPr>
            </w:pPr>
          </w:p>
        </w:tc>
        <w:tc>
          <w:tcPr>
            <w:tcW w:w="2610" w:type="dxa"/>
            <w:vAlign w:val="center"/>
          </w:tcPr>
          <w:p w14:paraId="53C5697A"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576C4489" w14:textId="77777777" w:rsidR="00BD6B97" w:rsidRPr="007A7659" w:rsidRDefault="00BD6B97">
            <w:pPr>
              <w:pStyle w:val="TableEntry"/>
              <w:jc w:val="center"/>
              <w:rPr>
                <w:noProof w:val="0"/>
                <w:sz w:val="16"/>
              </w:rPr>
            </w:pPr>
            <w:r w:rsidRPr="007A7659">
              <w:rPr>
                <w:noProof w:val="0"/>
                <w:sz w:val="16"/>
              </w:rPr>
              <w:t>M</w:t>
            </w:r>
          </w:p>
        </w:tc>
        <w:tc>
          <w:tcPr>
            <w:tcW w:w="4878" w:type="dxa"/>
          </w:tcPr>
          <w:p w14:paraId="6F8E2617" w14:textId="77777777" w:rsidR="00BD6B97" w:rsidRPr="007A7659" w:rsidRDefault="00BD6B97">
            <w:pPr>
              <w:pStyle w:val="TableEntry"/>
              <w:rPr>
                <w:noProof w:val="0"/>
                <w:sz w:val="16"/>
              </w:rPr>
            </w:pPr>
            <w:r w:rsidRPr="007A7659">
              <w:rPr>
                <w:noProof w:val="0"/>
                <w:sz w:val="16"/>
              </w:rPr>
              <w:t xml:space="preserve">“R” (Read) </w:t>
            </w:r>
          </w:p>
        </w:tc>
      </w:tr>
      <w:tr w:rsidR="00BD6B97" w:rsidRPr="007A7659" w14:paraId="5F679511" w14:textId="77777777">
        <w:trPr>
          <w:cantSplit/>
        </w:trPr>
        <w:tc>
          <w:tcPr>
            <w:tcW w:w="1458" w:type="dxa"/>
            <w:vMerge/>
            <w:vAlign w:val="center"/>
          </w:tcPr>
          <w:p w14:paraId="423EB074" w14:textId="77777777" w:rsidR="00BD6B97" w:rsidRPr="007A7659" w:rsidRDefault="00BD6B97">
            <w:pPr>
              <w:pStyle w:val="TableLabel"/>
              <w:rPr>
                <w:rFonts w:ascii="Times New Roman" w:hAnsi="Times New Roman"/>
                <w:noProof w:val="0"/>
                <w:sz w:val="16"/>
              </w:rPr>
            </w:pPr>
          </w:p>
        </w:tc>
        <w:tc>
          <w:tcPr>
            <w:tcW w:w="2610" w:type="dxa"/>
            <w:vAlign w:val="center"/>
          </w:tcPr>
          <w:p w14:paraId="7A0433FE"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0E4BA005"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0646A654"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8F201CE" w14:textId="77777777">
        <w:trPr>
          <w:cantSplit/>
        </w:trPr>
        <w:tc>
          <w:tcPr>
            <w:tcW w:w="1458" w:type="dxa"/>
            <w:vMerge/>
            <w:vAlign w:val="center"/>
          </w:tcPr>
          <w:p w14:paraId="23CEA1FE" w14:textId="77777777" w:rsidR="00BD6B97" w:rsidRPr="007A7659" w:rsidRDefault="00BD6B97">
            <w:pPr>
              <w:pStyle w:val="TableLabel"/>
              <w:rPr>
                <w:rFonts w:ascii="Times New Roman" w:hAnsi="Times New Roman"/>
                <w:noProof w:val="0"/>
                <w:sz w:val="16"/>
              </w:rPr>
            </w:pPr>
          </w:p>
        </w:tc>
        <w:tc>
          <w:tcPr>
            <w:tcW w:w="2610" w:type="dxa"/>
            <w:vAlign w:val="center"/>
          </w:tcPr>
          <w:p w14:paraId="49294791"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4FAB6BA7"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7E4DC7A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2050426" w14:textId="77777777">
        <w:trPr>
          <w:cantSplit/>
        </w:trPr>
        <w:tc>
          <w:tcPr>
            <w:tcW w:w="1458" w:type="dxa"/>
            <w:vMerge/>
            <w:vAlign w:val="center"/>
          </w:tcPr>
          <w:p w14:paraId="473BFA1A" w14:textId="77777777" w:rsidR="00BD6B97" w:rsidRPr="007A7659" w:rsidRDefault="00BD6B97">
            <w:pPr>
              <w:pStyle w:val="TableLabel"/>
              <w:rPr>
                <w:rFonts w:ascii="Times New Roman" w:hAnsi="Times New Roman"/>
                <w:noProof w:val="0"/>
                <w:sz w:val="16"/>
              </w:rPr>
            </w:pPr>
          </w:p>
        </w:tc>
        <w:tc>
          <w:tcPr>
            <w:tcW w:w="2610" w:type="dxa"/>
            <w:vAlign w:val="center"/>
          </w:tcPr>
          <w:p w14:paraId="62F68F1C" w14:textId="77777777" w:rsidR="00BD6B97" w:rsidRPr="003C1EFA" w:rsidRDefault="00BD6B97">
            <w:pPr>
              <w:pStyle w:val="TableEntry"/>
              <w:rPr>
                <w:noProof w:val="0"/>
                <w:sz w:val="16"/>
              </w:rPr>
            </w:pPr>
            <w:r w:rsidRPr="003C1EFA">
              <w:rPr>
                <w:noProof w:val="0"/>
                <w:sz w:val="16"/>
              </w:rPr>
              <w:t>EventTypeCode</w:t>
            </w:r>
          </w:p>
        </w:tc>
        <w:tc>
          <w:tcPr>
            <w:tcW w:w="720" w:type="dxa"/>
            <w:vAlign w:val="center"/>
          </w:tcPr>
          <w:p w14:paraId="27DD12F2" w14:textId="77777777" w:rsidR="00BD6B97" w:rsidRPr="003C1EFA" w:rsidRDefault="00BD6B97">
            <w:pPr>
              <w:pStyle w:val="TableEntry"/>
              <w:jc w:val="center"/>
              <w:rPr>
                <w:noProof w:val="0"/>
                <w:sz w:val="16"/>
              </w:rPr>
            </w:pPr>
            <w:r w:rsidRPr="003C1EFA">
              <w:rPr>
                <w:noProof w:val="0"/>
                <w:sz w:val="16"/>
              </w:rPr>
              <w:t>M</w:t>
            </w:r>
          </w:p>
        </w:tc>
        <w:tc>
          <w:tcPr>
            <w:tcW w:w="4878" w:type="dxa"/>
            <w:vAlign w:val="center"/>
          </w:tcPr>
          <w:p w14:paraId="672C855C" w14:textId="77777777" w:rsidR="00BD6B97" w:rsidRPr="003C1EFA" w:rsidRDefault="00BD6B97">
            <w:pPr>
              <w:pStyle w:val="TableEntry"/>
              <w:rPr>
                <w:noProof w:val="0"/>
                <w:sz w:val="16"/>
              </w:rPr>
            </w:pPr>
            <w:r w:rsidRPr="003C1EFA">
              <w:rPr>
                <w:noProof w:val="0"/>
                <w:sz w:val="16"/>
              </w:rPr>
              <w:t>EV(“ITI-10”, “IHE Transactions”, “PIX Update Notification”)</w:t>
            </w:r>
          </w:p>
        </w:tc>
      </w:tr>
      <w:tr w:rsidR="00BD6B97" w:rsidRPr="007A7659" w14:paraId="235A7D4D" w14:textId="77777777">
        <w:trPr>
          <w:cantSplit/>
        </w:trPr>
        <w:tc>
          <w:tcPr>
            <w:tcW w:w="9666" w:type="dxa"/>
            <w:gridSpan w:val="4"/>
          </w:tcPr>
          <w:p w14:paraId="057CE499" w14:textId="77777777" w:rsidR="00BD6B97" w:rsidRPr="007A7659" w:rsidRDefault="00BD6B97" w:rsidP="007E3B51">
            <w:pPr>
              <w:pStyle w:val="TableEntry"/>
              <w:rPr>
                <w:noProof w:val="0"/>
              </w:rPr>
            </w:pPr>
            <w:r w:rsidRPr="007A7659">
              <w:rPr>
                <w:noProof w:val="0"/>
              </w:rPr>
              <w:t>Source (Patient Identifier Cross-reference Manager) (1)</w:t>
            </w:r>
          </w:p>
        </w:tc>
      </w:tr>
      <w:tr w:rsidR="00BD6B97" w:rsidRPr="007A7659" w14:paraId="63B9089F" w14:textId="77777777">
        <w:trPr>
          <w:cantSplit/>
        </w:trPr>
        <w:tc>
          <w:tcPr>
            <w:tcW w:w="9666" w:type="dxa"/>
            <w:gridSpan w:val="4"/>
          </w:tcPr>
          <w:p w14:paraId="6185C3E5" w14:textId="77777777" w:rsidR="00BD6B97" w:rsidRPr="007A7659" w:rsidRDefault="00BD6B97" w:rsidP="007E3B51">
            <w:pPr>
              <w:pStyle w:val="TableEntry"/>
              <w:rPr>
                <w:noProof w:val="0"/>
              </w:rPr>
            </w:pPr>
            <w:r w:rsidRPr="007A7659">
              <w:rPr>
                <w:noProof w:val="0"/>
              </w:rPr>
              <w:t>Human Requestor (0..n)</w:t>
            </w:r>
          </w:p>
        </w:tc>
      </w:tr>
      <w:tr w:rsidR="00BD6B97" w:rsidRPr="007A7659" w14:paraId="4CC37388" w14:textId="77777777">
        <w:trPr>
          <w:cantSplit/>
        </w:trPr>
        <w:tc>
          <w:tcPr>
            <w:tcW w:w="9666" w:type="dxa"/>
            <w:gridSpan w:val="4"/>
          </w:tcPr>
          <w:p w14:paraId="4C8CB332" w14:textId="77777777" w:rsidR="00BD6B97" w:rsidRPr="007A7659" w:rsidRDefault="00BD6B97" w:rsidP="007E3B51">
            <w:pPr>
              <w:pStyle w:val="TableEntry"/>
              <w:rPr>
                <w:noProof w:val="0"/>
              </w:rPr>
            </w:pPr>
            <w:r w:rsidRPr="007A7659">
              <w:rPr>
                <w:noProof w:val="0"/>
              </w:rPr>
              <w:t>Destination (Patient Identifier Cross-reference Consumer) (1)</w:t>
            </w:r>
          </w:p>
        </w:tc>
      </w:tr>
      <w:tr w:rsidR="00BD6B97" w:rsidRPr="007A7659" w14:paraId="467A37B3" w14:textId="77777777">
        <w:trPr>
          <w:cantSplit/>
        </w:trPr>
        <w:tc>
          <w:tcPr>
            <w:tcW w:w="9666" w:type="dxa"/>
            <w:gridSpan w:val="4"/>
          </w:tcPr>
          <w:p w14:paraId="0134179B" w14:textId="77777777" w:rsidR="00BD6B97" w:rsidRPr="007A7659" w:rsidRDefault="00BD6B97" w:rsidP="007E3B51">
            <w:pPr>
              <w:pStyle w:val="TableEntry"/>
              <w:rPr>
                <w:noProof w:val="0"/>
              </w:rPr>
            </w:pPr>
            <w:r w:rsidRPr="007A7659">
              <w:rPr>
                <w:noProof w:val="0"/>
              </w:rPr>
              <w:t>Audit Source (Patient Identifier Cross-reference Manager) (1)</w:t>
            </w:r>
          </w:p>
        </w:tc>
      </w:tr>
      <w:tr w:rsidR="00BD6B97" w:rsidRPr="007A7659" w14:paraId="77D4D414" w14:textId="77777777">
        <w:trPr>
          <w:cantSplit/>
        </w:trPr>
        <w:tc>
          <w:tcPr>
            <w:tcW w:w="9666" w:type="dxa"/>
            <w:gridSpan w:val="4"/>
          </w:tcPr>
          <w:p w14:paraId="59B7B62D" w14:textId="77777777" w:rsidR="00BD6B97" w:rsidRPr="007A7659" w:rsidRDefault="00BD6B97" w:rsidP="007E3B51">
            <w:pPr>
              <w:pStyle w:val="TableEntry"/>
              <w:rPr>
                <w:noProof w:val="0"/>
              </w:rPr>
            </w:pPr>
            <w:r w:rsidRPr="007A7659">
              <w:rPr>
                <w:noProof w:val="0"/>
              </w:rPr>
              <w:t>Patient IDs</w:t>
            </w:r>
            <w:r w:rsidR="00CD0630" w:rsidRPr="007A7659">
              <w:rPr>
                <w:noProof w:val="0"/>
              </w:rPr>
              <w:t xml:space="preserve"> </w:t>
            </w:r>
            <w:r w:rsidRPr="007A7659">
              <w:rPr>
                <w:noProof w:val="0"/>
              </w:rPr>
              <w:t xml:space="preserve">(1..n) (represents the components of PID-3) </w:t>
            </w:r>
          </w:p>
        </w:tc>
      </w:tr>
    </w:tbl>
    <w:p w14:paraId="3AD90D82" w14:textId="77777777" w:rsidR="00BD6B97" w:rsidRPr="007A7659" w:rsidRDefault="00BD6B97" w:rsidP="001D3953">
      <w:pPr>
        <w:pStyle w:val="BodyText"/>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070B691" w14:textId="77777777">
        <w:trPr>
          <w:cantSplit/>
        </w:trPr>
        <w:tc>
          <w:tcPr>
            <w:tcW w:w="1548" w:type="dxa"/>
            <w:vMerge w:val="restart"/>
          </w:tcPr>
          <w:p w14:paraId="33E81303" w14:textId="77777777" w:rsidR="00BD6B97" w:rsidRPr="007A7659" w:rsidRDefault="00BD6B97" w:rsidP="0002013A">
            <w:pPr>
              <w:pStyle w:val="TableEntryHeader"/>
            </w:pPr>
            <w:r w:rsidRPr="007A7659">
              <w:lastRenderedPageBreak/>
              <w:t>Source</w:t>
            </w:r>
          </w:p>
          <w:p w14:paraId="692E2B4F"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B407202"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62627750"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68827ED" w14:textId="77777777" w:rsidR="00BD6B97" w:rsidRPr="007A7659" w:rsidRDefault="00BD6B97">
            <w:pPr>
              <w:pStyle w:val="TableEntry"/>
              <w:rPr>
                <w:noProof w:val="0"/>
                <w:sz w:val="16"/>
              </w:rPr>
            </w:pPr>
            <w:r w:rsidRPr="007A7659">
              <w:rPr>
                <w:noProof w:val="0"/>
                <w:sz w:val="16"/>
              </w:rPr>
              <w:t>The identity of the Patient Identifier Cross-reference Manager facility and sending application from the HL7 message; concatenated together, separated by the | character.</w:t>
            </w:r>
          </w:p>
        </w:tc>
      </w:tr>
      <w:tr w:rsidR="00BD6B97" w:rsidRPr="007A7659" w14:paraId="08802538" w14:textId="77777777">
        <w:trPr>
          <w:cantSplit/>
        </w:trPr>
        <w:tc>
          <w:tcPr>
            <w:tcW w:w="1548" w:type="dxa"/>
            <w:vMerge/>
            <w:textDirection w:val="btLr"/>
            <w:vAlign w:val="center"/>
          </w:tcPr>
          <w:p w14:paraId="5F18C219" w14:textId="77777777" w:rsidR="00BD6B97" w:rsidRPr="007A7659" w:rsidRDefault="00BD6B97">
            <w:pPr>
              <w:pStyle w:val="TableLabel"/>
              <w:rPr>
                <w:rFonts w:ascii="Times New Roman" w:hAnsi="Times New Roman"/>
                <w:noProof w:val="0"/>
                <w:sz w:val="16"/>
              </w:rPr>
            </w:pPr>
          </w:p>
        </w:tc>
        <w:tc>
          <w:tcPr>
            <w:tcW w:w="2520" w:type="dxa"/>
            <w:vAlign w:val="center"/>
          </w:tcPr>
          <w:p w14:paraId="53DB28B9"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19B633C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DED025A"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6311B941" w14:textId="77777777">
        <w:trPr>
          <w:cantSplit/>
        </w:trPr>
        <w:tc>
          <w:tcPr>
            <w:tcW w:w="1548" w:type="dxa"/>
            <w:vMerge/>
            <w:textDirection w:val="btLr"/>
            <w:vAlign w:val="center"/>
          </w:tcPr>
          <w:p w14:paraId="372085D3" w14:textId="77777777" w:rsidR="00BD6B97" w:rsidRPr="007A7659" w:rsidRDefault="00BD6B97">
            <w:pPr>
              <w:pStyle w:val="TableLabel"/>
              <w:rPr>
                <w:rFonts w:ascii="Times New Roman" w:hAnsi="Times New Roman"/>
                <w:noProof w:val="0"/>
                <w:sz w:val="16"/>
              </w:rPr>
            </w:pPr>
          </w:p>
        </w:tc>
        <w:tc>
          <w:tcPr>
            <w:tcW w:w="2520" w:type="dxa"/>
            <w:vAlign w:val="center"/>
          </w:tcPr>
          <w:p w14:paraId="75BAB722"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710782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DDD6FAA" w14:textId="77777777" w:rsidR="00BD6B97" w:rsidRPr="007A7659" w:rsidRDefault="00DA2336" w:rsidP="007E3B51">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0B80A05B" w14:textId="77777777">
        <w:trPr>
          <w:cantSplit/>
        </w:trPr>
        <w:tc>
          <w:tcPr>
            <w:tcW w:w="1548" w:type="dxa"/>
            <w:vMerge/>
            <w:textDirection w:val="btLr"/>
            <w:vAlign w:val="center"/>
          </w:tcPr>
          <w:p w14:paraId="39FCCD0D" w14:textId="77777777" w:rsidR="00BD6B97" w:rsidRPr="007A7659" w:rsidRDefault="00BD6B97">
            <w:pPr>
              <w:pStyle w:val="TableLabel"/>
              <w:rPr>
                <w:rFonts w:ascii="Times New Roman" w:hAnsi="Times New Roman"/>
                <w:noProof w:val="0"/>
                <w:sz w:val="16"/>
              </w:rPr>
            </w:pPr>
          </w:p>
        </w:tc>
        <w:tc>
          <w:tcPr>
            <w:tcW w:w="2520" w:type="dxa"/>
            <w:vAlign w:val="center"/>
          </w:tcPr>
          <w:p w14:paraId="32534EC7"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41020714"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05D65B7E"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2ACD6D1F" w14:textId="77777777">
        <w:trPr>
          <w:cantSplit/>
        </w:trPr>
        <w:tc>
          <w:tcPr>
            <w:tcW w:w="1548" w:type="dxa"/>
            <w:vMerge/>
            <w:textDirection w:val="btLr"/>
            <w:vAlign w:val="center"/>
          </w:tcPr>
          <w:p w14:paraId="609483A5" w14:textId="77777777" w:rsidR="00BD6B97" w:rsidRPr="007A7659" w:rsidRDefault="00BD6B97">
            <w:pPr>
              <w:pStyle w:val="TableLabel"/>
              <w:rPr>
                <w:rFonts w:ascii="Times New Roman" w:hAnsi="Times New Roman"/>
                <w:noProof w:val="0"/>
                <w:sz w:val="16"/>
              </w:rPr>
            </w:pPr>
          </w:p>
        </w:tc>
        <w:tc>
          <w:tcPr>
            <w:tcW w:w="2520" w:type="dxa"/>
            <w:vAlign w:val="center"/>
          </w:tcPr>
          <w:p w14:paraId="3C8B40CF"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542264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5C467C3"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7FE154C3" w14:textId="77777777">
        <w:trPr>
          <w:cantSplit/>
        </w:trPr>
        <w:tc>
          <w:tcPr>
            <w:tcW w:w="1548" w:type="dxa"/>
            <w:vMerge/>
            <w:textDirection w:val="btLr"/>
            <w:vAlign w:val="center"/>
          </w:tcPr>
          <w:p w14:paraId="25E00A77" w14:textId="77777777" w:rsidR="00BD6B97" w:rsidRPr="007A7659" w:rsidRDefault="00BD6B97">
            <w:pPr>
              <w:pStyle w:val="TableLabel"/>
              <w:rPr>
                <w:rFonts w:ascii="Times New Roman" w:hAnsi="Times New Roman"/>
                <w:noProof w:val="0"/>
                <w:sz w:val="16"/>
              </w:rPr>
            </w:pPr>
          </w:p>
        </w:tc>
        <w:tc>
          <w:tcPr>
            <w:tcW w:w="2520" w:type="dxa"/>
            <w:vAlign w:val="center"/>
          </w:tcPr>
          <w:p w14:paraId="1EFE46A8"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1BE9633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38EFF34"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26A6A325" w14:textId="77777777">
        <w:trPr>
          <w:cantSplit/>
        </w:trPr>
        <w:tc>
          <w:tcPr>
            <w:tcW w:w="1548" w:type="dxa"/>
            <w:vMerge/>
            <w:textDirection w:val="btLr"/>
            <w:vAlign w:val="center"/>
          </w:tcPr>
          <w:p w14:paraId="027DCC1B" w14:textId="77777777" w:rsidR="00BD6B97" w:rsidRPr="007A7659" w:rsidRDefault="00BD6B97">
            <w:pPr>
              <w:pStyle w:val="TableLabel"/>
              <w:rPr>
                <w:rFonts w:ascii="Times New Roman" w:hAnsi="Times New Roman"/>
                <w:noProof w:val="0"/>
                <w:sz w:val="16"/>
              </w:rPr>
            </w:pPr>
          </w:p>
        </w:tc>
        <w:tc>
          <w:tcPr>
            <w:tcW w:w="2520" w:type="dxa"/>
            <w:vAlign w:val="center"/>
          </w:tcPr>
          <w:p w14:paraId="2F0BE6AD"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769D3D88"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94E9494" w14:textId="77777777" w:rsidR="00BD6B97" w:rsidRPr="007A7659" w:rsidRDefault="00BD6B97">
            <w:pPr>
              <w:pStyle w:val="TableEntry"/>
              <w:rPr>
                <w:noProof w:val="0"/>
                <w:sz w:val="16"/>
              </w:rPr>
            </w:pPr>
            <w:r w:rsidRPr="007A7659">
              <w:rPr>
                <w:noProof w:val="0"/>
                <w:sz w:val="16"/>
              </w:rPr>
              <w:t>The machine name or IP address.</w:t>
            </w:r>
          </w:p>
        </w:tc>
      </w:tr>
    </w:tbl>
    <w:p w14:paraId="61CD90D1" w14:textId="77777777" w:rsidR="00DA67EC" w:rsidRPr="007A7659" w:rsidRDefault="00DA67EC"/>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9E2F3A5" w14:textId="77777777" w:rsidTr="00AE5ED3">
        <w:trPr>
          <w:cantSplit/>
        </w:trPr>
        <w:tc>
          <w:tcPr>
            <w:tcW w:w="1548" w:type="dxa"/>
            <w:vMerge w:val="restart"/>
          </w:tcPr>
          <w:p w14:paraId="26397B9E" w14:textId="77777777" w:rsidR="00BD6B97" w:rsidRPr="007A7659" w:rsidRDefault="00BD6B97" w:rsidP="0002013A">
            <w:pPr>
              <w:pStyle w:val="TableEntryHeader"/>
            </w:pPr>
            <w:r w:rsidRPr="007A7659">
              <w:t>Human Requestor (if known)</w:t>
            </w:r>
          </w:p>
          <w:p w14:paraId="06482023"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80599FC"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29F1260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34C86FA"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64AB6837" w14:textId="77777777">
        <w:trPr>
          <w:cantSplit/>
        </w:trPr>
        <w:tc>
          <w:tcPr>
            <w:tcW w:w="1548" w:type="dxa"/>
            <w:vMerge/>
            <w:textDirection w:val="btLr"/>
            <w:vAlign w:val="center"/>
          </w:tcPr>
          <w:p w14:paraId="22A9DE14" w14:textId="77777777" w:rsidR="00BD6B97" w:rsidRPr="007A7659" w:rsidRDefault="00BD6B97">
            <w:pPr>
              <w:pStyle w:val="TableLabel"/>
              <w:rPr>
                <w:rFonts w:ascii="Times New Roman" w:hAnsi="Times New Roman"/>
                <w:noProof w:val="0"/>
                <w:sz w:val="16"/>
              </w:rPr>
            </w:pPr>
          </w:p>
        </w:tc>
        <w:tc>
          <w:tcPr>
            <w:tcW w:w="2520" w:type="dxa"/>
            <w:vAlign w:val="center"/>
          </w:tcPr>
          <w:p w14:paraId="69B976A3"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0B092F1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A608A6D"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29F4E49F" w14:textId="77777777">
        <w:trPr>
          <w:cantSplit/>
        </w:trPr>
        <w:tc>
          <w:tcPr>
            <w:tcW w:w="1548" w:type="dxa"/>
            <w:vMerge/>
            <w:textDirection w:val="btLr"/>
            <w:vAlign w:val="center"/>
          </w:tcPr>
          <w:p w14:paraId="1EC9E01F" w14:textId="77777777" w:rsidR="00BD6B97" w:rsidRPr="007A7659" w:rsidRDefault="00BD6B97">
            <w:pPr>
              <w:pStyle w:val="TableLabel"/>
              <w:rPr>
                <w:rFonts w:ascii="Times New Roman" w:hAnsi="Times New Roman"/>
                <w:noProof w:val="0"/>
                <w:sz w:val="16"/>
              </w:rPr>
            </w:pPr>
          </w:p>
        </w:tc>
        <w:tc>
          <w:tcPr>
            <w:tcW w:w="2520" w:type="dxa"/>
            <w:vAlign w:val="center"/>
          </w:tcPr>
          <w:p w14:paraId="41A7CC72"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5D5AFA5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641EB84"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608A801D" w14:textId="77777777">
        <w:trPr>
          <w:cantSplit/>
        </w:trPr>
        <w:tc>
          <w:tcPr>
            <w:tcW w:w="1548" w:type="dxa"/>
            <w:vMerge/>
            <w:textDirection w:val="btLr"/>
            <w:vAlign w:val="center"/>
          </w:tcPr>
          <w:p w14:paraId="32F36E0C" w14:textId="77777777" w:rsidR="00BD6B97" w:rsidRPr="007A7659" w:rsidRDefault="00BD6B97">
            <w:pPr>
              <w:pStyle w:val="TableLabel"/>
              <w:rPr>
                <w:rFonts w:ascii="Times New Roman" w:hAnsi="Times New Roman"/>
                <w:noProof w:val="0"/>
                <w:sz w:val="16"/>
              </w:rPr>
            </w:pPr>
          </w:p>
        </w:tc>
        <w:tc>
          <w:tcPr>
            <w:tcW w:w="2520" w:type="dxa"/>
            <w:vAlign w:val="center"/>
          </w:tcPr>
          <w:p w14:paraId="3FD1845F"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63D00B53"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3F4F4EB0"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3FE94CB" w14:textId="77777777">
        <w:trPr>
          <w:cantSplit/>
        </w:trPr>
        <w:tc>
          <w:tcPr>
            <w:tcW w:w="1548" w:type="dxa"/>
            <w:vMerge/>
            <w:textDirection w:val="btLr"/>
            <w:vAlign w:val="center"/>
          </w:tcPr>
          <w:p w14:paraId="3C61D1FF" w14:textId="77777777" w:rsidR="00BD6B97" w:rsidRPr="007A7659" w:rsidRDefault="00BD6B97">
            <w:pPr>
              <w:pStyle w:val="TableLabel"/>
              <w:rPr>
                <w:rFonts w:ascii="Times New Roman" w:hAnsi="Times New Roman"/>
                <w:noProof w:val="0"/>
                <w:sz w:val="16"/>
              </w:rPr>
            </w:pPr>
          </w:p>
        </w:tc>
        <w:tc>
          <w:tcPr>
            <w:tcW w:w="2520" w:type="dxa"/>
            <w:vAlign w:val="center"/>
          </w:tcPr>
          <w:p w14:paraId="0FC1E7F9"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1CED081C"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4C5CED0B"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7B2BD6" w:rsidRPr="007A7659" w14:paraId="0874FF12" w14:textId="77777777">
        <w:trPr>
          <w:cantSplit/>
        </w:trPr>
        <w:tc>
          <w:tcPr>
            <w:tcW w:w="1548" w:type="dxa"/>
            <w:vMerge/>
            <w:textDirection w:val="btLr"/>
            <w:vAlign w:val="center"/>
          </w:tcPr>
          <w:p w14:paraId="789EE265"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026034CE" w14:textId="77777777" w:rsidR="007B2BD6" w:rsidRPr="007A7659" w:rsidRDefault="007B2BD6" w:rsidP="007B2BD6">
            <w:pPr>
              <w:pStyle w:val="TableEntry"/>
              <w:rPr>
                <w:i/>
                <w:iCs/>
                <w:noProof w:val="0"/>
                <w:sz w:val="16"/>
              </w:rPr>
            </w:pPr>
            <w:r w:rsidRPr="007A7659">
              <w:rPr>
                <w:i/>
                <w:iCs/>
                <w:noProof w:val="0"/>
                <w:sz w:val="16"/>
              </w:rPr>
              <w:t>NetworkAccessPointTypeCode</w:t>
            </w:r>
          </w:p>
        </w:tc>
        <w:tc>
          <w:tcPr>
            <w:tcW w:w="630" w:type="dxa"/>
            <w:vAlign w:val="center"/>
          </w:tcPr>
          <w:p w14:paraId="3FD67CE8"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2282A15C" w14:textId="77777777" w:rsidR="007B2BD6" w:rsidRPr="007A7659" w:rsidRDefault="007B2BD6" w:rsidP="007E3B51">
            <w:pPr>
              <w:pStyle w:val="TableEntry"/>
              <w:rPr>
                <w:iCs/>
                <w:noProof w:val="0"/>
                <w:sz w:val="16"/>
              </w:rPr>
            </w:pPr>
            <w:r w:rsidRPr="007A7659">
              <w:rPr>
                <w:i/>
                <w:iCs/>
                <w:noProof w:val="0"/>
                <w:sz w:val="16"/>
              </w:rPr>
              <w:t>not specialized</w:t>
            </w:r>
          </w:p>
        </w:tc>
      </w:tr>
      <w:tr w:rsidR="007B2BD6" w:rsidRPr="007A7659" w14:paraId="5D131F59" w14:textId="77777777" w:rsidTr="00AE5ED3">
        <w:trPr>
          <w:cantSplit/>
        </w:trPr>
        <w:tc>
          <w:tcPr>
            <w:tcW w:w="1548" w:type="dxa"/>
            <w:vMerge/>
            <w:textDirection w:val="btLr"/>
            <w:vAlign w:val="center"/>
          </w:tcPr>
          <w:p w14:paraId="0B6A154E"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7FC01AE9" w14:textId="77777777" w:rsidR="007B2BD6" w:rsidRPr="007A7659" w:rsidRDefault="007B2BD6" w:rsidP="007B2BD6">
            <w:pPr>
              <w:pStyle w:val="TableEntry"/>
              <w:rPr>
                <w:i/>
                <w:iCs/>
                <w:noProof w:val="0"/>
                <w:sz w:val="16"/>
              </w:rPr>
            </w:pPr>
            <w:r w:rsidRPr="007A7659">
              <w:rPr>
                <w:i/>
                <w:iCs/>
                <w:noProof w:val="0"/>
                <w:sz w:val="16"/>
              </w:rPr>
              <w:t>NetworkAccessPointID</w:t>
            </w:r>
          </w:p>
        </w:tc>
        <w:tc>
          <w:tcPr>
            <w:tcW w:w="630" w:type="dxa"/>
            <w:vAlign w:val="center"/>
          </w:tcPr>
          <w:p w14:paraId="07D56B16"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2179EA02" w14:textId="77777777" w:rsidR="007B2BD6" w:rsidRPr="007A7659" w:rsidRDefault="007B2BD6" w:rsidP="007B2BD6">
            <w:pPr>
              <w:pStyle w:val="TableEntry"/>
              <w:rPr>
                <w:iCs/>
                <w:noProof w:val="0"/>
                <w:sz w:val="16"/>
              </w:rPr>
            </w:pPr>
            <w:r w:rsidRPr="007A7659">
              <w:rPr>
                <w:i/>
                <w:iCs/>
                <w:noProof w:val="0"/>
                <w:sz w:val="16"/>
              </w:rPr>
              <w:t>not specialized</w:t>
            </w:r>
          </w:p>
        </w:tc>
      </w:tr>
    </w:tbl>
    <w:p w14:paraId="41A68441"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6FF2AC2" w14:textId="77777777" w:rsidTr="00AE5ED3">
        <w:trPr>
          <w:cantSplit/>
        </w:trPr>
        <w:tc>
          <w:tcPr>
            <w:tcW w:w="1548" w:type="dxa"/>
            <w:vMerge w:val="restart"/>
          </w:tcPr>
          <w:p w14:paraId="2C2C932C" w14:textId="77777777" w:rsidR="00BD6B97" w:rsidRPr="007A7659" w:rsidRDefault="00BD6B97" w:rsidP="0002013A">
            <w:pPr>
              <w:pStyle w:val="TableEntryHeader"/>
            </w:pPr>
            <w:r w:rsidRPr="007A7659">
              <w:t>Destination</w:t>
            </w:r>
          </w:p>
          <w:p w14:paraId="4516C57E"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5A349B1"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344ED9C0"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0047B68" w14:textId="77777777" w:rsidR="00BD6B97" w:rsidRPr="007A7659" w:rsidRDefault="00BD6B97">
            <w:pPr>
              <w:pStyle w:val="TableEntry"/>
              <w:rPr>
                <w:noProof w:val="0"/>
                <w:sz w:val="16"/>
              </w:rPr>
            </w:pPr>
            <w:r w:rsidRPr="007A7659">
              <w:rPr>
                <w:noProof w:val="0"/>
                <w:sz w:val="16"/>
              </w:rPr>
              <w:t>The identity of the Patient Identifier Cross-reference Consumer facility and receiving application from the HL7 message; concatenated together, separated by the | character.</w:t>
            </w:r>
          </w:p>
        </w:tc>
      </w:tr>
      <w:tr w:rsidR="00BD6B97" w:rsidRPr="007A7659" w14:paraId="41D0690C" w14:textId="77777777">
        <w:trPr>
          <w:cantSplit/>
        </w:trPr>
        <w:tc>
          <w:tcPr>
            <w:tcW w:w="1548" w:type="dxa"/>
            <w:vMerge/>
            <w:textDirection w:val="btLr"/>
            <w:vAlign w:val="center"/>
          </w:tcPr>
          <w:p w14:paraId="1618367C" w14:textId="77777777" w:rsidR="00BD6B97" w:rsidRPr="007A7659" w:rsidRDefault="00BD6B97">
            <w:pPr>
              <w:pStyle w:val="TableLabel"/>
              <w:rPr>
                <w:rFonts w:ascii="Times New Roman" w:hAnsi="Times New Roman"/>
                <w:noProof w:val="0"/>
                <w:sz w:val="16"/>
              </w:rPr>
            </w:pPr>
          </w:p>
        </w:tc>
        <w:tc>
          <w:tcPr>
            <w:tcW w:w="2520" w:type="dxa"/>
            <w:vAlign w:val="center"/>
          </w:tcPr>
          <w:p w14:paraId="39EEFD00"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206CCD8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916914A"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37CDCDB3" w14:textId="77777777">
        <w:trPr>
          <w:cantSplit/>
        </w:trPr>
        <w:tc>
          <w:tcPr>
            <w:tcW w:w="1548" w:type="dxa"/>
            <w:vMerge/>
            <w:textDirection w:val="btLr"/>
            <w:vAlign w:val="center"/>
          </w:tcPr>
          <w:p w14:paraId="735ACECB" w14:textId="77777777" w:rsidR="00BD6B97" w:rsidRPr="007A7659" w:rsidRDefault="00BD6B97">
            <w:pPr>
              <w:pStyle w:val="TableLabel"/>
              <w:rPr>
                <w:rFonts w:ascii="Times New Roman" w:hAnsi="Times New Roman"/>
                <w:noProof w:val="0"/>
                <w:sz w:val="16"/>
              </w:rPr>
            </w:pPr>
          </w:p>
        </w:tc>
        <w:tc>
          <w:tcPr>
            <w:tcW w:w="2520" w:type="dxa"/>
            <w:vAlign w:val="center"/>
          </w:tcPr>
          <w:p w14:paraId="7DBC2EFD"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376399D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310D526"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13BFDD8B" w14:textId="77777777">
        <w:trPr>
          <w:cantSplit/>
        </w:trPr>
        <w:tc>
          <w:tcPr>
            <w:tcW w:w="1548" w:type="dxa"/>
            <w:vMerge/>
            <w:textDirection w:val="btLr"/>
            <w:vAlign w:val="center"/>
          </w:tcPr>
          <w:p w14:paraId="6D591D06" w14:textId="77777777" w:rsidR="00BD6B97" w:rsidRPr="007A7659" w:rsidRDefault="00BD6B97">
            <w:pPr>
              <w:pStyle w:val="TableLabel"/>
              <w:rPr>
                <w:rFonts w:ascii="Times New Roman" w:hAnsi="Times New Roman"/>
                <w:noProof w:val="0"/>
                <w:sz w:val="16"/>
              </w:rPr>
            </w:pPr>
          </w:p>
        </w:tc>
        <w:tc>
          <w:tcPr>
            <w:tcW w:w="2520" w:type="dxa"/>
            <w:vAlign w:val="center"/>
          </w:tcPr>
          <w:p w14:paraId="0EBB6D96" w14:textId="77777777" w:rsidR="00BD6B97" w:rsidRPr="007A7659" w:rsidRDefault="00BD6B97" w:rsidP="00CA34D9">
            <w:pPr>
              <w:pStyle w:val="TableEntry"/>
              <w:rPr>
                <w:i/>
                <w:iCs/>
                <w:noProof w:val="0"/>
                <w:sz w:val="16"/>
              </w:rPr>
            </w:pPr>
            <w:r w:rsidRPr="007A7659">
              <w:rPr>
                <w:i/>
                <w:iCs/>
                <w:noProof w:val="0"/>
                <w:sz w:val="16"/>
              </w:rPr>
              <w:t>UserIsRequestor</w:t>
            </w:r>
          </w:p>
        </w:tc>
        <w:tc>
          <w:tcPr>
            <w:tcW w:w="630" w:type="dxa"/>
            <w:vAlign w:val="center"/>
          </w:tcPr>
          <w:p w14:paraId="4767D774" w14:textId="77777777" w:rsidR="00BD6B97" w:rsidRPr="007A7659" w:rsidRDefault="00BD6B97" w:rsidP="00CA34D9">
            <w:pPr>
              <w:pStyle w:val="TableEntry"/>
              <w:jc w:val="center"/>
              <w:rPr>
                <w:i/>
                <w:iCs/>
                <w:noProof w:val="0"/>
                <w:sz w:val="16"/>
              </w:rPr>
            </w:pPr>
            <w:r w:rsidRPr="007A7659">
              <w:rPr>
                <w:i/>
                <w:iCs/>
                <w:noProof w:val="0"/>
                <w:sz w:val="16"/>
              </w:rPr>
              <w:t>U</w:t>
            </w:r>
          </w:p>
        </w:tc>
        <w:tc>
          <w:tcPr>
            <w:tcW w:w="4968" w:type="dxa"/>
            <w:vAlign w:val="center"/>
          </w:tcPr>
          <w:p w14:paraId="75C14D50"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77F65A12" w14:textId="77777777">
        <w:trPr>
          <w:cantSplit/>
        </w:trPr>
        <w:tc>
          <w:tcPr>
            <w:tcW w:w="1548" w:type="dxa"/>
            <w:vMerge/>
            <w:textDirection w:val="btLr"/>
            <w:vAlign w:val="center"/>
          </w:tcPr>
          <w:p w14:paraId="42A2CB21" w14:textId="77777777" w:rsidR="00BD6B97" w:rsidRPr="007A7659" w:rsidRDefault="00BD6B97">
            <w:pPr>
              <w:pStyle w:val="TableLabel"/>
              <w:rPr>
                <w:rFonts w:ascii="Times New Roman" w:hAnsi="Times New Roman"/>
                <w:noProof w:val="0"/>
                <w:sz w:val="16"/>
              </w:rPr>
            </w:pPr>
          </w:p>
        </w:tc>
        <w:tc>
          <w:tcPr>
            <w:tcW w:w="2520" w:type="dxa"/>
            <w:vAlign w:val="center"/>
          </w:tcPr>
          <w:p w14:paraId="7A577C37"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094531E9"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E9868B9"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1B8DF989" w14:textId="77777777">
        <w:trPr>
          <w:cantSplit/>
        </w:trPr>
        <w:tc>
          <w:tcPr>
            <w:tcW w:w="1548" w:type="dxa"/>
            <w:vMerge/>
            <w:textDirection w:val="btLr"/>
            <w:vAlign w:val="center"/>
          </w:tcPr>
          <w:p w14:paraId="40EA4EB6" w14:textId="77777777" w:rsidR="00BD6B97" w:rsidRPr="007A7659" w:rsidRDefault="00BD6B97">
            <w:pPr>
              <w:pStyle w:val="TableLabel"/>
              <w:rPr>
                <w:rFonts w:ascii="Times New Roman" w:hAnsi="Times New Roman"/>
                <w:noProof w:val="0"/>
                <w:sz w:val="16"/>
              </w:rPr>
            </w:pPr>
          </w:p>
        </w:tc>
        <w:tc>
          <w:tcPr>
            <w:tcW w:w="2520" w:type="dxa"/>
            <w:vAlign w:val="center"/>
          </w:tcPr>
          <w:p w14:paraId="77DA84CA"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15253012"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4EB1F196"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26FC677A" w14:textId="77777777" w:rsidTr="00AE5ED3">
        <w:trPr>
          <w:cantSplit/>
        </w:trPr>
        <w:tc>
          <w:tcPr>
            <w:tcW w:w="1548" w:type="dxa"/>
            <w:vMerge/>
            <w:textDirection w:val="btLr"/>
            <w:vAlign w:val="center"/>
          </w:tcPr>
          <w:p w14:paraId="30AAC1C8" w14:textId="77777777" w:rsidR="00BD6B97" w:rsidRPr="007A7659" w:rsidRDefault="00BD6B97">
            <w:pPr>
              <w:pStyle w:val="TableLabel"/>
              <w:rPr>
                <w:rFonts w:ascii="Times New Roman" w:hAnsi="Times New Roman"/>
                <w:noProof w:val="0"/>
                <w:sz w:val="16"/>
              </w:rPr>
            </w:pPr>
          </w:p>
        </w:tc>
        <w:tc>
          <w:tcPr>
            <w:tcW w:w="2520" w:type="dxa"/>
            <w:vAlign w:val="center"/>
          </w:tcPr>
          <w:p w14:paraId="21D8D44C"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6553BC2"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5EE23447" w14:textId="77777777" w:rsidR="00BD6B97" w:rsidRPr="007A7659" w:rsidRDefault="00BD6B97">
            <w:pPr>
              <w:pStyle w:val="TableEntry"/>
              <w:rPr>
                <w:noProof w:val="0"/>
                <w:sz w:val="16"/>
              </w:rPr>
            </w:pPr>
            <w:r w:rsidRPr="007A7659">
              <w:rPr>
                <w:noProof w:val="0"/>
                <w:sz w:val="16"/>
              </w:rPr>
              <w:t>The machine name or IP address.</w:t>
            </w:r>
          </w:p>
        </w:tc>
      </w:tr>
    </w:tbl>
    <w:p w14:paraId="3C1A8B70"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108BDDB3" w14:textId="77777777" w:rsidTr="004A0919">
        <w:trPr>
          <w:cantSplit/>
        </w:trPr>
        <w:tc>
          <w:tcPr>
            <w:tcW w:w="1728" w:type="dxa"/>
            <w:vMerge w:val="restart"/>
          </w:tcPr>
          <w:p w14:paraId="6164128A" w14:textId="77777777" w:rsidR="00BD6B97" w:rsidRPr="007A7659" w:rsidRDefault="00BD6B97" w:rsidP="0002013A">
            <w:pPr>
              <w:pStyle w:val="TableEntryHeader"/>
            </w:pPr>
            <w:r w:rsidRPr="007A7659">
              <w:t>Audit Source</w:t>
            </w:r>
          </w:p>
          <w:p w14:paraId="57282394"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39E9D0BD"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59F9B2A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B48BD1D" w14:textId="77777777" w:rsidR="00BD6B97" w:rsidRPr="007A7659" w:rsidRDefault="00DA2336" w:rsidP="003F510F">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239586DA" w14:textId="77777777" w:rsidTr="004A0919">
        <w:trPr>
          <w:cantSplit/>
        </w:trPr>
        <w:tc>
          <w:tcPr>
            <w:tcW w:w="1728" w:type="dxa"/>
            <w:vMerge/>
            <w:textDirection w:val="btLr"/>
            <w:vAlign w:val="center"/>
          </w:tcPr>
          <w:p w14:paraId="60C4DF89" w14:textId="77777777" w:rsidR="00BD6B97" w:rsidRPr="007A7659" w:rsidRDefault="00BD6B97">
            <w:pPr>
              <w:pStyle w:val="TableLabel"/>
              <w:rPr>
                <w:rFonts w:ascii="Times New Roman" w:hAnsi="Times New Roman"/>
                <w:noProof w:val="0"/>
                <w:sz w:val="16"/>
              </w:rPr>
            </w:pPr>
          </w:p>
        </w:tc>
        <w:tc>
          <w:tcPr>
            <w:tcW w:w="2340" w:type="dxa"/>
            <w:vAlign w:val="center"/>
          </w:tcPr>
          <w:p w14:paraId="7BC07DDB"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22A93AC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1401C96" w14:textId="77777777" w:rsidR="00BD6B97" w:rsidRPr="007A7659" w:rsidRDefault="00672B57" w:rsidP="003F510F">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0288EC8F" w14:textId="77777777" w:rsidTr="004A0919">
        <w:trPr>
          <w:cantSplit/>
        </w:trPr>
        <w:tc>
          <w:tcPr>
            <w:tcW w:w="1728" w:type="dxa"/>
            <w:vMerge/>
            <w:textDirection w:val="btLr"/>
            <w:vAlign w:val="center"/>
          </w:tcPr>
          <w:p w14:paraId="3A63234D" w14:textId="77777777" w:rsidR="00BD6B97" w:rsidRPr="007A7659" w:rsidRDefault="00BD6B97">
            <w:pPr>
              <w:pStyle w:val="TableLabel"/>
              <w:rPr>
                <w:rFonts w:ascii="Times New Roman" w:hAnsi="Times New Roman"/>
                <w:noProof w:val="0"/>
                <w:sz w:val="16"/>
              </w:rPr>
            </w:pPr>
          </w:p>
        </w:tc>
        <w:tc>
          <w:tcPr>
            <w:tcW w:w="2340" w:type="dxa"/>
            <w:vAlign w:val="center"/>
          </w:tcPr>
          <w:p w14:paraId="084E0D1B"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355966E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1CD7832" w14:textId="77777777" w:rsidR="00BD6B97" w:rsidRPr="007A7659" w:rsidRDefault="00672B57" w:rsidP="007E3B51">
            <w:pPr>
              <w:pStyle w:val="TableEntry"/>
              <w:rPr>
                <w:i/>
                <w:iCs/>
                <w:noProof w:val="0"/>
                <w:sz w:val="16"/>
              </w:rPr>
            </w:pPr>
            <w:r w:rsidRPr="007A7659">
              <w:rPr>
                <w:i/>
                <w:iCs/>
                <w:noProof w:val="0"/>
                <w:sz w:val="16"/>
              </w:rPr>
              <w:t>n</w:t>
            </w:r>
            <w:r w:rsidR="00BD6B97" w:rsidRPr="007A7659">
              <w:rPr>
                <w:i/>
                <w:iCs/>
                <w:noProof w:val="0"/>
                <w:sz w:val="16"/>
              </w:rPr>
              <w:t>ot specialized</w:t>
            </w:r>
          </w:p>
        </w:tc>
      </w:tr>
    </w:tbl>
    <w:p w14:paraId="59E7EDFC"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0CD604E" w14:textId="77777777" w:rsidTr="00AE5ED3">
        <w:trPr>
          <w:cantSplit/>
        </w:trPr>
        <w:tc>
          <w:tcPr>
            <w:tcW w:w="1548" w:type="dxa"/>
            <w:vMerge w:val="restart"/>
          </w:tcPr>
          <w:p w14:paraId="31A1B3B1" w14:textId="77777777" w:rsidR="00BD6B97" w:rsidRPr="007A7659" w:rsidRDefault="00BD6B97" w:rsidP="0002013A">
            <w:pPr>
              <w:pStyle w:val="TableEntryHeader"/>
            </w:pPr>
            <w:r w:rsidRPr="007A7659">
              <w:t>Patient IDs</w:t>
            </w:r>
          </w:p>
          <w:p w14:paraId="2377614C"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35DC6BD7" w14:textId="77777777" w:rsidR="00BD6B97" w:rsidRPr="007A7659" w:rsidRDefault="00BD6B97" w:rsidP="00DA2336">
            <w:pPr>
              <w:pStyle w:val="TableEntry"/>
              <w:rPr>
                <w:noProof w:val="0"/>
                <w:sz w:val="16"/>
              </w:rPr>
            </w:pPr>
            <w:r w:rsidRPr="007A7659">
              <w:rPr>
                <w:noProof w:val="0"/>
                <w:sz w:val="16"/>
              </w:rPr>
              <w:t>ParticipantObjectTypeCode</w:t>
            </w:r>
          </w:p>
        </w:tc>
        <w:tc>
          <w:tcPr>
            <w:tcW w:w="630" w:type="dxa"/>
            <w:vAlign w:val="center"/>
          </w:tcPr>
          <w:p w14:paraId="6421D8A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181EF7E" w14:textId="77777777" w:rsidR="00BD6B97" w:rsidRPr="007A7659" w:rsidRDefault="00BD6B97">
            <w:pPr>
              <w:pStyle w:val="TableEntry"/>
              <w:rPr>
                <w:noProof w:val="0"/>
                <w:sz w:val="16"/>
              </w:rPr>
            </w:pPr>
            <w:r w:rsidRPr="007A7659">
              <w:rPr>
                <w:noProof w:val="0"/>
                <w:sz w:val="16"/>
              </w:rPr>
              <w:t>“1” (Person)</w:t>
            </w:r>
          </w:p>
        </w:tc>
      </w:tr>
      <w:tr w:rsidR="00BD6B97" w:rsidRPr="007A7659" w14:paraId="41250366" w14:textId="77777777">
        <w:trPr>
          <w:cantSplit/>
        </w:trPr>
        <w:tc>
          <w:tcPr>
            <w:tcW w:w="1548" w:type="dxa"/>
            <w:vMerge/>
            <w:vAlign w:val="center"/>
          </w:tcPr>
          <w:p w14:paraId="11F47EA2" w14:textId="77777777" w:rsidR="00BD6B97" w:rsidRPr="007A7659" w:rsidRDefault="00BD6B97">
            <w:pPr>
              <w:pStyle w:val="TableLabel"/>
              <w:rPr>
                <w:rFonts w:ascii="Times New Roman" w:hAnsi="Times New Roman"/>
                <w:noProof w:val="0"/>
                <w:sz w:val="16"/>
              </w:rPr>
            </w:pPr>
          </w:p>
        </w:tc>
        <w:tc>
          <w:tcPr>
            <w:tcW w:w="2520" w:type="dxa"/>
            <w:vAlign w:val="center"/>
          </w:tcPr>
          <w:p w14:paraId="6BAADA40" w14:textId="77777777" w:rsidR="00BD6B97" w:rsidRPr="007A7659" w:rsidRDefault="00BD6B97" w:rsidP="00DA2336">
            <w:pPr>
              <w:pStyle w:val="TableEntry"/>
              <w:rPr>
                <w:noProof w:val="0"/>
                <w:sz w:val="16"/>
              </w:rPr>
            </w:pPr>
            <w:r w:rsidRPr="007A7659">
              <w:rPr>
                <w:noProof w:val="0"/>
                <w:sz w:val="16"/>
              </w:rPr>
              <w:t>ParticipantObjectTypeCodeRole</w:t>
            </w:r>
          </w:p>
        </w:tc>
        <w:tc>
          <w:tcPr>
            <w:tcW w:w="630" w:type="dxa"/>
            <w:vAlign w:val="center"/>
          </w:tcPr>
          <w:p w14:paraId="1483BB7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CBAB100" w14:textId="77777777" w:rsidR="00BD6B97" w:rsidRPr="007A7659" w:rsidRDefault="00BD6B97">
            <w:pPr>
              <w:pStyle w:val="TableEntry"/>
              <w:rPr>
                <w:b/>
                <w:i/>
                <w:noProof w:val="0"/>
                <w:sz w:val="16"/>
              </w:rPr>
            </w:pPr>
            <w:r w:rsidRPr="007A7659">
              <w:rPr>
                <w:noProof w:val="0"/>
                <w:sz w:val="16"/>
              </w:rPr>
              <w:t>“1” (Patient)</w:t>
            </w:r>
          </w:p>
        </w:tc>
      </w:tr>
      <w:tr w:rsidR="00BD6B97" w:rsidRPr="007A7659" w14:paraId="2D772F4D" w14:textId="77777777">
        <w:trPr>
          <w:cantSplit/>
        </w:trPr>
        <w:tc>
          <w:tcPr>
            <w:tcW w:w="1548" w:type="dxa"/>
            <w:vMerge/>
            <w:vAlign w:val="center"/>
          </w:tcPr>
          <w:p w14:paraId="440034F3" w14:textId="77777777" w:rsidR="00BD6B97" w:rsidRPr="007A7659" w:rsidRDefault="00BD6B97">
            <w:pPr>
              <w:pStyle w:val="TableLabel"/>
              <w:rPr>
                <w:rFonts w:ascii="Times New Roman" w:hAnsi="Times New Roman"/>
                <w:noProof w:val="0"/>
                <w:sz w:val="16"/>
              </w:rPr>
            </w:pPr>
          </w:p>
        </w:tc>
        <w:tc>
          <w:tcPr>
            <w:tcW w:w="2520" w:type="dxa"/>
            <w:vAlign w:val="center"/>
          </w:tcPr>
          <w:p w14:paraId="56FC2066" w14:textId="77777777" w:rsidR="00BD6B97" w:rsidRPr="007A7659" w:rsidRDefault="00BD6B97" w:rsidP="00DA2336">
            <w:pPr>
              <w:pStyle w:val="TableEntry"/>
              <w:rPr>
                <w:i/>
                <w:noProof w:val="0"/>
                <w:sz w:val="16"/>
              </w:rPr>
            </w:pPr>
            <w:r w:rsidRPr="007A7659">
              <w:rPr>
                <w:i/>
                <w:noProof w:val="0"/>
                <w:sz w:val="16"/>
              </w:rPr>
              <w:t>ParticipantObjectDataLifeCycle</w:t>
            </w:r>
          </w:p>
        </w:tc>
        <w:tc>
          <w:tcPr>
            <w:tcW w:w="630" w:type="dxa"/>
            <w:vAlign w:val="center"/>
          </w:tcPr>
          <w:p w14:paraId="2173C5E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17B97B0" w14:textId="77777777" w:rsidR="00BD6B97" w:rsidRPr="007A7659" w:rsidRDefault="00DA2336" w:rsidP="00DA2336">
            <w:pPr>
              <w:pStyle w:val="TableEntry"/>
              <w:rPr>
                <w:noProof w:val="0"/>
                <w:sz w:val="16"/>
              </w:rPr>
            </w:pPr>
            <w:r w:rsidRPr="007A7659">
              <w:rPr>
                <w:i/>
                <w:iCs/>
                <w:noProof w:val="0"/>
                <w:sz w:val="16"/>
              </w:rPr>
              <w:t>n</w:t>
            </w:r>
            <w:r w:rsidR="00BD6B97" w:rsidRPr="007A7659">
              <w:rPr>
                <w:i/>
                <w:iCs/>
                <w:noProof w:val="0"/>
                <w:sz w:val="16"/>
              </w:rPr>
              <w:t>ot specialized</w:t>
            </w:r>
          </w:p>
        </w:tc>
      </w:tr>
      <w:tr w:rsidR="00BD6B97" w:rsidRPr="007A7659" w14:paraId="3227B17C" w14:textId="77777777">
        <w:trPr>
          <w:cantSplit/>
        </w:trPr>
        <w:tc>
          <w:tcPr>
            <w:tcW w:w="1548" w:type="dxa"/>
            <w:vMerge/>
            <w:vAlign w:val="center"/>
          </w:tcPr>
          <w:p w14:paraId="505E7A42" w14:textId="77777777" w:rsidR="00BD6B97" w:rsidRPr="007A7659" w:rsidRDefault="00BD6B97">
            <w:pPr>
              <w:pStyle w:val="TableLabel"/>
              <w:rPr>
                <w:rFonts w:ascii="Times New Roman" w:hAnsi="Times New Roman"/>
                <w:noProof w:val="0"/>
                <w:sz w:val="16"/>
              </w:rPr>
            </w:pPr>
          </w:p>
        </w:tc>
        <w:tc>
          <w:tcPr>
            <w:tcW w:w="2520" w:type="dxa"/>
            <w:vAlign w:val="center"/>
          </w:tcPr>
          <w:p w14:paraId="53851549" w14:textId="77777777" w:rsidR="00BD6B97" w:rsidRPr="007A7659" w:rsidRDefault="00BD6B97" w:rsidP="00DA2336">
            <w:pPr>
              <w:pStyle w:val="TableEntry"/>
              <w:rPr>
                <w:noProof w:val="0"/>
                <w:sz w:val="16"/>
              </w:rPr>
            </w:pPr>
            <w:r w:rsidRPr="007A7659">
              <w:rPr>
                <w:noProof w:val="0"/>
                <w:sz w:val="16"/>
              </w:rPr>
              <w:t>ParticipantObjectIDTypeCode</w:t>
            </w:r>
          </w:p>
        </w:tc>
        <w:tc>
          <w:tcPr>
            <w:tcW w:w="630" w:type="dxa"/>
            <w:vAlign w:val="center"/>
          </w:tcPr>
          <w:p w14:paraId="338E6D2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9FE76FD" w14:textId="77777777" w:rsidR="00BD6B97" w:rsidRPr="007A7659" w:rsidRDefault="00DA2336" w:rsidP="00DA2336">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01D96D7B" w14:textId="77777777">
        <w:trPr>
          <w:cantSplit/>
        </w:trPr>
        <w:tc>
          <w:tcPr>
            <w:tcW w:w="1548" w:type="dxa"/>
            <w:vMerge/>
            <w:vAlign w:val="center"/>
          </w:tcPr>
          <w:p w14:paraId="37D0B957" w14:textId="77777777" w:rsidR="00BD6B97" w:rsidRPr="007A7659" w:rsidRDefault="00BD6B97">
            <w:pPr>
              <w:pStyle w:val="TableLabel"/>
              <w:rPr>
                <w:rFonts w:ascii="Times New Roman" w:hAnsi="Times New Roman"/>
                <w:noProof w:val="0"/>
                <w:sz w:val="16"/>
              </w:rPr>
            </w:pPr>
          </w:p>
        </w:tc>
        <w:tc>
          <w:tcPr>
            <w:tcW w:w="2520" w:type="dxa"/>
            <w:vAlign w:val="center"/>
          </w:tcPr>
          <w:p w14:paraId="5D630988" w14:textId="77777777" w:rsidR="00BD6B97" w:rsidRPr="007A7659" w:rsidRDefault="00BD6B97" w:rsidP="00DA2336">
            <w:pPr>
              <w:pStyle w:val="TableEntry"/>
              <w:rPr>
                <w:i/>
                <w:noProof w:val="0"/>
                <w:sz w:val="16"/>
              </w:rPr>
            </w:pPr>
            <w:r w:rsidRPr="007A7659">
              <w:rPr>
                <w:i/>
                <w:noProof w:val="0"/>
                <w:sz w:val="16"/>
              </w:rPr>
              <w:t>ParticipantObjectSensitivity</w:t>
            </w:r>
          </w:p>
        </w:tc>
        <w:tc>
          <w:tcPr>
            <w:tcW w:w="630" w:type="dxa"/>
            <w:vAlign w:val="center"/>
          </w:tcPr>
          <w:p w14:paraId="3B7198D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0009825"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40FCD99" w14:textId="77777777">
        <w:trPr>
          <w:cantSplit/>
        </w:trPr>
        <w:tc>
          <w:tcPr>
            <w:tcW w:w="1548" w:type="dxa"/>
            <w:vMerge/>
            <w:vAlign w:val="center"/>
          </w:tcPr>
          <w:p w14:paraId="0D49B757"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600B4C2A" w14:textId="77777777" w:rsidR="00BD6B97" w:rsidRPr="007A7659" w:rsidRDefault="00BD6B97" w:rsidP="00AE5ED3">
            <w:pPr>
              <w:pStyle w:val="TableEntry"/>
              <w:rPr>
                <w:noProof w:val="0"/>
                <w:sz w:val="16"/>
              </w:rPr>
            </w:pPr>
            <w:r w:rsidRPr="007A7659">
              <w:rPr>
                <w:noProof w:val="0"/>
                <w:sz w:val="16"/>
              </w:rPr>
              <w:t>ParticipantObjectID</w:t>
            </w:r>
          </w:p>
        </w:tc>
        <w:tc>
          <w:tcPr>
            <w:tcW w:w="630" w:type="dxa"/>
            <w:vAlign w:val="center"/>
          </w:tcPr>
          <w:p w14:paraId="2C75C3A3"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3CDF0D58" w14:textId="77777777" w:rsidR="00BD6B97" w:rsidRPr="007A7659" w:rsidRDefault="00BD6B97">
            <w:pPr>
              <w:pStyle w:val="TableEntry"/>
              <w:rPr>
                <w:iCs/>
                <w:noProof w:val="0"/>
                <w:sz w:val="16"/>
              </w:rPr>
            </w:pPr>
            <w:r w:rsidRPr="007A7659">
              <w:rPr>
                <w:noProof w:val="0"/>
                <w:sz w:val="16"/>
              </w:rPr>
              <w:t>the patient ID in HL7 CX format.</w:t>
            </w:r>
          </w:p>
        </w:tc>
      </w:tr>
      <w:tr w:rsidR="00BD6B97" w:rsidRPr="007A7659" w14:paraId="62815F0F" w14:textId="77777777">
        <w:trPr>
          <w:cantSplit/>
        </w:trPr>
        <w:tc>
          <w:tcPr>
            <w:tcW w:w="1548" w:type="dxa"/>
            <w:vMerge/>
            <w:vAlign w:val="center"/>
          </w:tcPr>
          <w:p w14:paraId="7D4F3E3F" w14:textId="77777777" w:rsidR="00BD6B97" w:rsidRPr="007A7659" w:rsidRDefault="00BD6B97">
            <w:pPr>
              <w:pStyle w:val="TableLabel"/>
              <w:rPr>
                <w:rFonts w:ascii="Times New Roman" w:hAnsi="Times New Roman"/>
                <w:noProof w:val="0"/>
                <w:sz w:val="16"/>
              </w:rPr>
            </w:pPr>
          </w:p>
        </w:tc>
        <w:tc>
          <w:tcPr>
            <w:tcW w:w="2520" w:type="dxa"/>
            <w:vAlign w:val="center"/>
          </w:tcPr>
          <w:p w14:paraId="6413E4A8" w14:textId="77777777" w:rsidR="00BD6B97" w:rsidRPr="007A7659" w:rsidRDefault="00BD6B97" w:rsidP="00DA2336">
            <w:pPr>
              <w:pStyle w:val="TableEntry"/>
              <w:rPr>
                <w:i/>
                <w:noProof w:val="0"/>
                <w:sz w:val="16"/>
              </w:rPr>
            </w:pPr>
            <w:r w:rsidRPr="007A7659">
              <w:rPr>
                <w:i/>
                <w:noProof w:val="0"/>
                <w:sz w:val="16"/>
              </w:rPr>
              <w:t>ParticipantObjectName</w:t>
            </w:r>
          </w:p>
        </w:tc>
        <w:tc>
          <w:tcPr>
            <w:tcW w:w="630" w:type="dxa"/>
            <w:vAlign w:val="center"/>
          </w:tcPr>
          <w:p w14:paraId="6A37DEE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C6FA7B2"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F7F43EA" w14:textId="77777777">
        <w:trPr>
          <w:cantSplit/>
        </w:trPr>
        <w:tc>
          <w:tcPr>
            <w:tcW w:w="1548" w:type="dxa"/>
            <w:vMerge/>
            <w:vAlign w:val="center"/>
          </w:tcPr>
          <w:p w14:paraId="1828A4FC"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6A4E058D" w14:textId="77777777" w:rsidR="00BD6B97" w:rsidRPr="007A7659" w:rsidRDefault="00BD6B97" w:rsidP="00AE5ED3">
            <w:pPr>
              <w:pStyle w:val="TableEntry"/>
              <w:rPr>
                <w:i/>
                <w:noProof w:val="0"/>
                <w:sz w:val="16"/>
              </w:rPr>
            </w:pPr>
            <w:r w:rsidRPr="007A7659">
              <w:rPr>
                <w:i/>
                <w:noProof w:val="0"/>
                <w:sz w:val="16"/>
              </w:rPr>
              <w:t>ParticipantObjectQuery</w:t>
            </w:r>
          </w:p>
        </w:tc>
        <w:tc>
          <w:tcPr>
            <w:tcW w:w="630" w:type="dxa"/>
            <w:vAlign w:val="center"/>
          </w:tcPr>
          <w:p w14:paraId="4E37E04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0A4709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F053BF5" w14:textId="77777777">
        <w:trPr>
          <w:cantSplit/>
        </w:trPr>
        <w:tc>
          <w:tcPr>
            <w:tcW w:w="1548" w:type="dxa"/>
            <w:vMerge/>
            <w:vAlign w:val="center"/>
          </w:tcPr>
          <w:p w14:paraId="605D4EA8" w14:textId="77777777" w:rsidR="00BD6B97" w:rsidRPr="007A7659" w:rsidRDefault="00BD6B97">
            <w:pPr>
              <w:pStyle w:val="TableLabel"/>
              <w:rPr>
                <w:rFonts w:ascii="Times New Roman" w:hAnsi="Times New Roman"/>
                <w:noProof w:val="0"/>
                <w:sz w:val="16"/>
              </w:rPr>
            </w:pPr>
          </w:p>
        </w:tc>
        <w:tc>
          <w:tcPr>
            <w:tcW w:w="2520" w:type="dxa"/>
            <w:vAlign w:val="center"/>
          </w:tcPr>
          <w:p w14:paraId="769F7D63" w14:textId="77777777" w:rsidR="00BD6B97" w:rsidRPr="007A7659" w:rsidRDefault="00BD6B97" w:rsidP="00DA2336">
            <w:pPr>
              <w:pStyle w:val="TableEntry"/>
              <w:rPr>
                <w:noProof w:val="0"/>
                <w:sz w:val="16"/>
              </w:rPr>
            </w:pPr>
            <w:r w:rsidRPr="007A7659">
              <w:rPr>
                <w:noProof w:val="0"/>
                <w:sz w:val="16"/>
              </w:rPr>
              <w:t>ParticipantObjectDetail</w:t>
            </w:r>
          </w:p>
        </w:tc>
        <w:tc>
          <w:tcPr>
            <w:tcW w:w="630" w:type="dxa"/>
            <w:vAlign w:val="center"/>
          </w:tcPr>
          <w:p w14:paraId="5F9A308E"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39459F83"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46D9F7E7" w14:textId="77777777" w:rsidR="00BD6B97" w:rsidRPr="007A7659" w:rsidRDefault="00BD6B97">
      <w:pPr>
        <w:pStyle w:val="Heading5"/>
        <w:numPr>
          <w:ilvl w:val="4"/>
          <w:numId w:val="19"/>
        </w:numPr>
        <w:rPr>
          <w:noProof w:val="0"/>
        </w:rPr>
      </w:pPr>
      <w:r w:rsidRPr="007A7659">
        <w:rPr>
          <w:noProof w:val="0"/>
        </w:rPr>
        <w:t>Patient Identifier Cross-reference Consumer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4F88BBE4" w14:textId="77777777" w:rsidTr="007E3B51">
        <w:trPr>
          <w:cantSplit/>
        </w:trPr>
        <w:tc>
          <w:tcPr>
            <w:tcW w:w="1458" w:type="dxa"/>
            <w:tcBorders>
              <w:bottom w:val="single" w:sz="4" w:space="0" w:color="auto"/>
            </w:tcBorders>
            <w:textDirection w:val="btLr"/>
            <w:vAlign w:val="center"/>
          </w:tcPr>
          <w:p w14:paraId="330820DA" w14:textId="77777777" w:rsidR="00BD6B97" w:rsidRPr="007A7659" w:rsidRDefault="00BD6B97" w:rsidP="0002013A">
            <w:pPr>
              <w:pStyle w:val="TableEntryHeader"/>
            </w:pPr>
          </w:p>
        </w:tc>
        <w:tc>
          <w:tcPr>
            <w:tcW w:w="2610" w:type="dxa"/>
            <w:tcBorders>
              <w:bottom w:val="single" w:sz="4" w:space="0" w:color="auto"/>
            </w:tcBorders>
            <w:vAlign w:val="center"/>
          </w:tcPr>
          <w:p w14:paraId="59E10D0E" w14:textId="77777777" w:rsidR="00BD6B97" w:rsidRPr="007A7659" w:rsidRDefault="00BD6B97" w:rsidP="0002013A">
            <w:pPr>
              <w:pStyle w:val="TableEntryHeader"/>
            </w:pPr>
            <w:r w:rsidRPr="007A7659">
              <w:t>Field Name</w:t>
            </w:r>
          </w:p>
        </w:tc>
        <w:tc>
          <w:tcPr>
            <w:tcW w:w="720" w:type="dxa"/>
            <w:tcBorders>
              <w:bottom w:val="single" w:sz="4" w:space="0" w:color="auto"/>
            </w:tcBorders>
            <w:vAlign w:val="center"/>
          </w:tcPr>
          <w:p w14:paraId="29BEC554" w14:textId="77777777" w:rsidR="00BD6B97" w:rsidRPr="007A7659" w:rsidRDefault="00BD6B97" w:rsidP="0002013A">
            <w:pPr>
              <w:pStyle w:val="TableEntryHeader"/>
            </w:pPr>
            <w:r w:rsidRPr="007A7659">
              <w:t>Opt</w:t>
            </w:r>
          </w:p>
        </w:tc>
        <w:tc>
          <w:tcPr>
            <w:tcW w:w="4878" w:type="dxa"/>
            <w:tcBorders>
              <w:bottom w:val="single" w:sz="4" w:space="0" w:color="auto"/>
            </w:tcBorders>
            <w:vAlign w:val="center"/>
          </w:tcPr>
          <w:p w14:paraId="16A4E8EE" w14:textId="77777777" w:rsidR="00BD6B97" w:rsidRPr="007A7659" w:rsidRDefault="00BD6B97" w:rsidP="0002013A">
            <w:pPr>
              <w:pStyle w:val="TableEntryHeader"/>
            </w:pPr>
            <w:r w:rsidRPr="007A7659">
              <w:t>Value Constraints</w:t>
            </w:r>
          </w:p>
        </w:tc>
      </w:tr>
      <w:tr w:rsidR="00BD6B97" w:rsidRPr="007A7659" w14:paraId="4B6E29F0" w14:textId="77777777" w:rsidTr="00AE5ED3">
        <w:trPr>
          <w:cantSplit/>
        </w:trPr>
        <w:tc>
          <w:tcPr>
            <w:tcW w:w="1458" w:type="dxa"/>
            <w:vMerge w:val="restart"/>
            <w:tcBorders>
              <w:top w:val="single" w:sz="4" w:space="0" w:color="auto"/>
            </w:tcBorders>
          </w:tcPr>
          <w:p w14:paraId="4B9CF3F7" w14:textId="77777777" w:rsidR="00BD6B97" w:rsidRPr="007A7659" w:rsidRDefault="00BD6B97" w:rsidP="0002013A">
            <w:pPr>
              <w:pStyle w:val="TableEntryHeader"/>
            </w:pPr>
            <w:r w:rsidRPr="007A7659">
              <w:t>Event</w:t>
            </w:r>
          </w:p>
          <w:p w14:paraId="5F483846"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70A3C4B2"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55BDD6C0"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6EE467C7" w14:textId="77777777" w:rsidR="00BD6B97" w:rsidRPr="007A7659" w:rsidRDefault="00BD6B97">
            <w:pPr>
              <w:pStyle w:val="TableEntry"/>
              <w:rPr>
                <w:noProof w:val="0"/>
                <w:sz w:val="16"/>
              </w:rPr>
            </w:pPr>
            <w:r w:rsidRPr="007A7659">
              <w:rPr>
                <w:noProof w:val="0"/>
                <w:sz w:val="16"/>
              </w:rPr>
              <w:t>EV(110110, DCM, “Patient Record”)</w:t>
            </w:r>
          </w:p>
        </w:tc>
      </w:tr>
      <w:tr w:rsidR="00BD6B97" w:rsidRPr="007A7659" w14:paraId="6FE59FBC" w14:textId="77777777">
        <w:trPr>
          <w:cantSplit/>
        </w:trPr>
        <w:tc>
          <w:tcPr>
            <w:tcW w:w="1458" w:type="dxa"/>
            <w:vMerge/>
            <w:vAlign w:val="center"/>
          </w:tcPr>
          <w:p w14:paraId="5C4BC4B6" w14:textId="77777777" w:rsidR="00BD6B97" w:rsidRPr="007A7659" w:rsidRDefault="00BD6B97">
            <w:pPr>
              <w:pStyle w:val="TableLabel"/>
              <w:rPr>
                <w:rFonts w:ascii="Times New Roman" w:hAnsi="Times New Roman"/>
                <w:noProof w:val="0"/>
                <w:sz w:val="16"/>
              </w:rPr>
            </w:pPr>
          </w:p>
        </w:tc>
        <w:tc>
          <w:tcPr>
            <w:tcW w:w="2610" w:type="dxa"/>
            <w:vAlign w:val="center"/>
          </w:tcPr>
          <w:p w14:paraId="61C662DD"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12CBB5F1" w14:textId="77777777" w:rsidR="00BD6B97" w:rsidRPr="007A7659" w:rsidRDefault="00BD6B97">
            <w:pPr>
              <w:pStyle w:val="TableEntry"/>
              <w:jc w:val="center"/>
              <w:rPr>
                <w:noProof w:val="0"/>
                <w:sz w:val="16"/>
              </w:rPr>
            </w:pPr>
            <w:r w:rsidRPr="007A7659">
              <w:rPr>
                <w:noProof w:val="0"/>
                <w:sz w:val="16"/>
              </w:rPr>
              <w:t>M</w:t>
            </w:r>
          </w:p>
        </w:tc>
        <w:tc>
          <w:tcPr>
            <w:tcW w:w="4878" w:type="dxa"/>
          </w:tcPr>
          <w:p w14:paraId="2C0FA97B" w14:textId="77777777" w:rsidR="00BD6B97" w:rsidRPr="007A7659" w:rsidRDefault="00BD6B97">
            <w:pPr>
              <w:pStyle w:val="TableEntry"/>
              <w:rPr>
                <w:noProof w:val="0"/>
                <w:sz w:val="16"/>
              </w:rPr>
            </w:pPr>
            <w:r w:rsidRPr="007A7659">
              <w:rPr>
                <w:noProof w:val="0"/>
                <w:sz w:val="16"/>
              </w:rPr>
              <w:t xml:space="preserve"> “U” (update)</w:t>
            </w:r>
          </w:p>
        </w:tc>
      </w:tr>
      <w:tr w:rsidR="00BD6B97" w:rsidRPr="007A7659" w14:paraId="14988BAF" w14:textId="77777777">
        <w:trPr>
          <w:cantSplit/>
        </w:trPr>
        <w:tc>
          <w:tcPr>
            <w:tcW w:w="1458" w:type="dxa"/>
            <w:vMerge/>
            <w:vAlign w:val="center"/>
          </w:tcPr>
          <w:p w14:paraId="572DD725" w14:textId="77777777" w:rsidR="00BD6B97" w:rsidRPr="007A7659" w:rsidRDefault="00BD6B97">
            <w:pPr>
              <w:pStyle w:val="TableLabel"/>
              <w:rPr>
                <w:rFonts w:ascii="Times New Roman" w:hAnsi="Times New Roman"/>
                <w:noProof w:val="0"/>
                <w:sz w:val="16"/>
              </w:rPr>
            </w:pPr>
          </w:p>
        </w:tc>
        <w:tc>
          <w:tcPr>
            <w:tcW w:w="2610" w:type="dxa"/>
            <w:vAlign w:val="center"/>
          </w:tcPr>
          <w:p w14:paraId="14A39D5B"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63D869A6"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0059EAFD"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EEA289F" w14:textId="77777777">
        <w:trPr>
          <w:cantSplit/>
        </w:trPr>
        <w:tc>
          <w:tcPr>
            <w:tcW w:w="1458" w:type="dxa"/>
            <w:vMerge/>
            <w:vAlign w:val="center"/>
          </w:tcPr>
          <w:p w14:paraId="3B336CA7" w14:textId="77777777" w:rsidR="00BD6B97" w:rsidRPr="007A7659" w:rsidRDefault="00BD6B97">
            <w:pPr>
              <w:pStyle w:val="TableLabel"/>
              <w:rPr>
                <w:rFonts w:ascii="Times New Roman" w:hAnsi="Times New Roman"/>
                <w:noProof w:val="0"/>
                <w:sz w:val="16"/>
              </w:rPr>
            </w:pPr>
          </w:p>
        </w:tc>
        <w:tc>
          <w:tcPr>
            <w:tcW w:w="2610" w:type="dxa"/>
            <w:vAlign w:val="center"/>
          </w:tcPr>
          <w:p w14:paraId="3EDC0DBA"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1B077A6E"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08F089FB"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2E83DCB" w14:textId="77777777">
        <w:trPr>
          <w:cantSplit/>
        </w:trPr>
        <w:tc>
          <w:tcPr>
            <w:tcW w:w="1458" w:type="dxa"/>
            <w:vMerge/>
            <w:vAlign w:val="center"/>
          </w:tcPr>
          <w:p w14:paraId="48250559" w14:textId="77777777" w:rsidR="00BD6B97" w:rsidRPr="007A7659" w:rsidRDefault="00BD6B97">
            <w:pPr>
              <w:pStyle w:val="TableLabel"/>
              <w:rPr>
                <w:rFonts w:ascii="Times New Roman" w:hAnsi="Times New Roman"/>
                <w:noProof w:val="0"/>
                <w:sz w:val="16"/>
              </w:rPr>
            </w:pPr>
          </w:p>
        </w:tc>
        <w:tc>
          <w:tcPr>
            <w:tcW w:w="2610" w:type="dxa"/>
            <w:vAlign w:val="center"/>
          </w:tcPr>
          <w:p w14:paraId="4F4AF9E7"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0A61F334"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6ABBD506" w14:textId="77777777" w:rsidR="00BD6B97" w:rsidRPr="007A7659" w:rsidRDefault="00BD6B97">
            <w:pPr>
              <w:pStyle w:val="TableEntry"/>
              <w:rPr>
                <w:noProof w:val="0"/>
                <w:sz w:val="16"/>
              </w:rPr>
            </w:pPr>
            <w:r w:rsidRPr="007A7659">
              <w:rPr>
                <w:noProof w:val="0"/>
                <w:sz w:val="16"/>
              </w:rPr>
              <w:t>EV(“ITI-10”, “IHE Transactions”, “PIX Update Notification”)</w:t>
            </w:r>
          </w:p>
        </w:tc>
      </w:tr>
      <w:tr w:rsidR="00BD6B97" w:rsidRPr="007A7659" w14:paraId="63D100D0" w14:textId="77777777">
        <w:trPr>
          <w:cantSplit/>
        </w:trPr>
        <w:tc>
          <w:tcPr>
            <w:tcW w:w="9666" w:type="dxa"/>
            <w:gridSpan w:val="4"/>
          </w:tcPr>
          <w:p w14:paraId="62975CD3" w14:textId="77777777" w:rsidR="00BD6B97" w:rsidRPr="007A7659" w:rsidRDefault="00BD6B97" w:rsidP="007E3B51">
            <w:pPr>
              <w:pStyle w:val="TableEntry"/>
              <w:rPr>
                <w:noProof w:val="0"/>
              </w:rPr>
            </w:pPr>
            <w:r w:rsidRPr="007A7659">
              <w:rPr>
                <w:noProof w:val="0"/>
              </w:rPr>
              <w:t>Source (Patient Identifier Cross-reference Manager) (1)</w:t>
            </w:r>
          </w:p>
        </w:tc>
      </w:tr>
      <w:tr w:rsidR="00BD6B97" w:rsidRPr="007A7659" w14:paraId="3183547A" w14:textId="77777777">
        <w:trPr>
          <w:cantSplit/>
        </w:trPr>
        <w:tc>
          <w:tcPr>
            <w:tcW w:w="9666" w:type="dxa"/>
            <w:gridSpan w:val="4"/>
          </w:tcPr>
          <w:p w14:paraId="6419168F" w14:textId="77777777" w:rsidR="00BD6B97" w:rsidRPr="007A7659" w:rsidRDefault="00BD6B97" w:rsidP="007E3B51">
            <w:pPr>
              <w:pStyle w:val="TableEntry"/>
              <w:rPr>
                <w:noProof w:val="0"/>
              </w:rPr>
            </w:pPr>
            <w:r w:rsidRPr="007A7659">
              <w:rPr>
                <w:noProof w:val="0"/>
              </w:rPr>
              <w:t>Destination (Patient Identifier Cross-reference Consumer) (1)</w:t>
            </w:r>
          </w:p>
        </w:tc>
      </w:tr>
      <w:tr w:rsidR="00BD6B97" w:rsidRPr="007A7659" w14:paraId="120B8D0C" w14:textId="77777777">
        <w:trPr>
          <w:cantSplit/>
        </w:trPr>
        <w:tc>
          <w:tcPr>
            <w:tcW w:w="9666" w:type="dxa"/>
            <w:gridSpan w:val="4"/>
          </w:tcPr>
          <w:p w14:paraId="164C8EB6" w14:textId="77777777" w:rsidR="00BD6B97" w:rsidRPr="007A7659" w:rsidRDefault="00BD6B97" w:rsidP="007E3B51">
            <w:pPr>
              <w:pStyle w:val="TableEntry"/>
              <w:rPr>
                <w:noProof w:val="0"/>
              </w:rPr>
            </w:pPr>
            <w:r w:rsidRPr="007A7659">
              <w:rPr>
                <w:noProof w:val="0"/>
              </w:rPr>
              <w:t>Audit Source (Patient Identifier Cross-reference Consumer) (1)</w:t>
            </w:r>
          </w:p>
        </w:tc>
      </w:tr>
      <w:tr w:rsidR="00BD6B97" w:rsidRPr="007A7659" w14:paraId="7EF972EE" w14:textId="77777777">
        <w:trPr>
          <w:cantSplit/>
        </w:trPr>
        <w:tc>
          <w:tcPr>
            <w:tcW w:w="9666" w:type="dxa"/>
            <w:gridSpan w:val="4"/>
          </w:tcPr>
          <w:p w14:paraId="602ED049" w14:textId="77777777" w:rsidR="00BD6B97" w:rsidRPr="007A7659" w:rsidRDefault="00BD6B97" w:rsidP="007E3B51">
            <w:pPr>
              <w:pStyle w:val="TableEntry"/>
              <w:rPr>
                <w:noProof w:val="0"/>
              </w:rPr>
            </w:pPr>
            <w:r w:rsidRPr="007A7659">
              <w:rPr>
                <w:noProof w:val="0"/>
              </w:rPr>
              <w:t>Patient IDs</w:t>
            </w:r>
            <w:r w:rsidR="00CD0630" w:rsidRPr="007A7659">
              <w:rPr>
                <w:noProof w:val="0"/>
              </w:rPr>
              <w:t xml:space="preserve"> </w:t>
            </w:r>
            <w:r w:rsidRPr="007A7659">
              <w:rPr>
                <w:noProof w:val="0"/>
              </w:rPr>
              <w:t>(1..n) (represents the components of PID-3)</w:t>
            </w:r>
          </w:p>
        </w:tc>
      </w:tr>
    </w:tbl>
    <w:p w14:paraId="42BB22AD" w14:textId="77777777" w:rsidR="00BD6B97" w:rsidRPr="007A7659" w:rsidRDefault="00BD6B97">
      <w:pPr>
        <w:rPr>
          <w:b/>
          <w:i/>
        </w:rPr>
      </w:pPr>
      <w:r w:rsidRPr="007A7659">
        <w:rPr>
          <w:rStyle w:val="TableTextChar"/>
        </w:rPr>
        <w:t>Where</w:t>
      </w:r>
      <w:r w:rsidRPr="007A7659">
        <w:t>:</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E290F8B" w14:textId="77777777" w:rsidTr="002733A5">
        <w:trPr>
          <w:cantSplit/>
        </w:trPr>
        <w:tc>
          <w:tcPr>
            <w:tcW w:w="1548" w:type="dxa"/>
            <w:vMerge w:val="restart"/>
          </w:tcPr>
          <w:p w14:paraId="202E1766" w14:textId="77777777" w:rsidR="00BD6B97" w:rsidRPr="007A7659" w:rsidRDefault="00BD6B97" w:rsidP="0002013A">
            <w:pPr>
              <w:pStyle w:val="TableEntryHeader"/>
            </w:pPr>
            <w:r w:rsidRPr="007A7659">
              <w:t>Source</w:t>
            </w:r>
          </w:p>
          <w:p w14:paraId="234461A6"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162DC9F"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8B685E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D3B7CA2" w14:textId="77777777" w:rsidR="00BD6B97" w:rsidRPr="007A7659" w:rsidRDefault="00BD6B97">
            <w:pPr>
              <w:pStyle w:val="TableEntry"/>
              <w:rPr>
                <w:noProof w:val="0"/>
                <w:sz w:val="16"/>
              </w:rPr>
            </w:pPr>
            <w:r w:rsidRPr="007A7659">
              <w:rPr>
                <w:noProof w:val="0"/>
                <w:sz w:val="16"/>
              </w:rPr>
              <w:t>The identity of the Patient Identifier Cross-reference Manager facility and sending application from the HL7 message; concatenated together, separated by the | character.</w:t>
            </w:r>
          </w:p>
        </w:tc>
      </w:tr>
      <w:tr w:rsidR="00BD6B97" w:rsidRPr="007A7659" w14:paraId="1436A66A" w14:textId="77777777" w:rsidTr="002733A5">
        <w:trPr>
          <w:cantSplit/>
        </w:trPr>
        <w:tc>
          <w:tcPr>
            <w:tcW w:w="1548" w:type="dxa"/>
            <w:vMerge/>
            <w:textDirection w:val="btLr"/>
            <w:vAlign w:val="center"/>
          </w:tcPr>
          <w:p w14:paraId="68462647" w14:textId="77777777" w:rsidR="00BD6B97" w:rsidRPr="007A7659" w:rsidRDefault="00BD6B97">
            <w:pPr>
              <w:pStyle w:val="TableLabel"/>
              <w:rPr>
                <w:rFonts w:ascii="Times New Roman" w:hAnsi="Times New Roman"/>
                <w:noProof w:val="0"/>
                <w:sz w:val="16"/>
              </w:rPr>
            </w:pPr>
          </w:p>
        </w:tc>
        <w:tc>
          <w:tcPr>
            <w:tcW w:w="2520" w:type="dxa"/>
            <w:vAlign w:val="center"/>
          </w:tcPr>
          <w:p w14:paraId="66376960" w14:textId="77777777" w:rsidR="00BD6B97" w:rsidRPr="007A7659" w:rsidRDefault="00BD6B97">
            <w:pPr>
              <w:pStyle w:val="TableEntry"/>
              <w:rPr>
                <w:i/>
                <w:noProof w:val="0"/>
                <w:sz w:val="16"/>
              </w:rPr>
            </w:pPr>
            <w:r w:rsidRPr="007A7659">
              <w:rPr>
                <w:i/>
                <w:noProof w:val="0"/>
                <w:sz w:val="16"/>
              </w:rPr>
              <w:t>AlternativeUserID</w:t>
            </w:r>
          </w:p>
        </w:tc>
        <w:tc>
          <w:tcPr>
            <w:tcW w:w="630" w:type="dxa"/>
            <w:vAlign w:val="center"/>
          </w:tcPr>
          <w:p w14:paraId="76D2842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525BFAB"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20D0E8DC" w14:textId="77777777" w:rsidTr="002733A5">
        <w:trPr>
          <w:cantSplit/>
        </w:trPr>
        <w:tc>
          <w:tcPr>
            <w:tcW w:w="1548" w:type="dxa"/>
            <w:vMerge/>
            <w:textDirection w:val="btLr"/>
            <w:vAlign w:val="center"/>
          </w:tcPr>
          <w:p w14:paraId="0F9AF931" w14:textId="77777777" w:rsidR="00BD6B97" w:rsidRPr="007A7659" w:rsidRDefault="00BD6B97">
            <w:pPr>
              <w:pStyle w:val="TableLabel"/>
              <w:rPr>
                <w:rFonts w:ascii="Times New Roman" w:hAnsi="Times New Roman"/>
                <w:noProof w:val="0"/>
                <w:sz w:val="16"/>
              </w:rPr>
            </w:pPr>
          </w:p>
        </w:tc>
        <w:tc>
          <w:tcPr>
            <w:tcW w:w="2520" w:type="dxa"/>
            <w:vAlign w:val="center"/>
          </w:tcPr>
          <w:p w14:paraId="4756879F"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5D9DA8C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46138E9"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4CEC5143" w14:textId="77777777" w:rsidTr="002733A5">
        <w:trPr>
          <w:cantSplit/>
        </w:trPr>
        <w:tc>
          <w:tcPr>
            <w:tcW w:w="1548" w:type="dxa"/>
            <w:vMerge/>
            <w:textDirection w:val="btLr"/>
            <w:vAlign w:val="center"/>
          </w:tcPr>
          <w:p w14:paraId="09820BD4" w14:textId="77777777" w:rsidR="00BD6B97" w:rsidRPr="007A7659" w:rsidRDefault="00BD6B97">
            <w:pPr>
              <w:pStyle w:val="TableLabel"/>
              <w:rPr>
                <w:rFonts w:ascii="Times New Roman" w:hAnsi="Times New Roman"/>
                <w:noProof w:val="0"/>
                <w:sz w:val="16"/>
              </w:rPr>
            </w:pPr>
          </w:p>
        </w:tc>
        <w:tc>
          <w:tcPr>
            <w:tcW w:w="2520" w:type="dxa"/>
            <w:vAlign w:val="center"/>
          </w:tcPr>
          <w:p w14:paraId="5D0C7791"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4253CE51"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241ECEB2" w14:textId="77777777" w:rsidR="00BD6B97" w:rsidRPr="007A7659" w:rsidRDefault="00BD6B97" w:rsidP="003F510F">
            <w:pPr>
              <w:pStyle w:val="TableEntry"/>
              <w:rPr>
                <w:i/>
                <w:iCs/>
                <w:noProof w:val="0"/>
                <w:sz w:val="16"/>
              </w:rPr>
            </w:pPr>
            <w:r w:rsidRPr="007A7659">
              <w:rPr>
                <w:i/>
                <w:iCs/>
                <w:noProof w:val="0"/>
                <w:sz w:val="16"/>
              </w:rPr>
              <w:t>not specialized</w:t>
            </w:r>
          </w:p>
        </w:tc>
      </w:tr>
      <w:tr w:rsidR="00BD6B97" w:rsidRPr="007A7659" w14:paraId="5CDF2076" w14:textId="77777777" w:rsidTr="002733A5">
        <w:trPr>
          <w:cantSplit/>
        </w:trPr>
        <w:tc>
          <w:tcPr>
            <w:tcW w:w="1548" w:type="dxa"/>
            <w:vMerge/>
            <w:textDirection w:val="btLr"/>
            <w:vAlign w:val="center"/>
          </w:tcPr>
          <w:p w14:paraId="20F665F0" w14:textId="77777777" w:rsidR="00BD6B97" w:rsidRPr="007A7659" w:rsidRDefault="00BD6B97">
            <w:pPr>
              <w:pStyle w:val="TableLabel"/>
              <w:rPr>
                <w:rFonts w:ascii="Times New Roman" w:hAnsi="Times New Roman"/>
                <w:noProof w:val="0"/>
                <w:sz w:val="16"/>
              </w:rPr>
            </w:pPr>
          </w:p>
        </w:tc>
        <w:tc>
          <w:tcPr>
            <w:tcW w:w="2520" w:type="dxa"/>
            <w:vAlign w:val="center"/>
          </w:tcPr>
          <w:p w14:paraId="27B15F90"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5AABD3B4"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CE589AB"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4D725B9B" w14:textId="77777777" w:rsidTr="002733A5">
        <w:trPr>
          <w:cantSplit/>
        </w:trPr>
        <w:tc>
          <w:tcPr>
            <w:tcW w:w="1548" w:type="dxa"/>
            <w:vMerge/>
            <w:textDirection w:val="btLr"/>
            <w:vAlign w:val="center"/>
          </w:tcPr>
          <w:p w14:paraId="76ED49AC" w14:textId="77777777" w:rsidR="00BD6B97" w:rsidRPr="007A7659" w:rsidRDefault="00BD6B97">
            <w:pPr>
              <w:pStyle w:val="TableLabel"/>
              <w:rPr>
                <w:rFonts w:ascii="Times New Roman" w:hAnsi="Times New Roman"/>
                <w:noProof w:val="0"/>
                <w:sz w:val="16"/>
              </w:rPr>
            </w:pPr>
          </w:p>
        </w:tc>
        <w:tc>
          <w:tcPr>
            <w:tcW w:w="2520" w:type="dxa"/>
            <w:vAlign w:val="center"/>
          </w:tcPr>
          <w:p w14:paraId="08304087"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3E282407"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24FB0819"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5C8A37D2" w14:textId="77777777" w:rsidTr="002733A5">
        <w:trPr>
          <w:cantSplit/>
        </w:trPr>
        <w:tc>
          <w:tcPr>
            <w:tcW w:w="1548" w:type="dxa"/>
            <w:vMerge/>
            <w:textDirection w:val="btLr"/>
            <w:vAlign w:val="center"/>
          </w:tcPr>
          <w:p w14:paraId="37312FD0" w14:textId="77777777" w:rsidR="00BD6B97" w:rsidRPr="007A7659" w:rsidRDefault="00BD6B97">
            <w:pPr>
              <w:pStyle w:val="TableLabel"/>
              <w:rPr>
                <w:rFonts w:ascii="Times New Roman" w:hAnsi="Times New Roman"/>
                <w:noProof w:val="0"/>
                <w:sz w:val="16"/>
              </w:rPr>
            </w:pPr>
          </w:p>
        </w:tc>
        <w:tc>
          <w:tcPr>
            <w:tcW w:w="2520" w:type="dxa"/>
            <w:vAlign w:val="center"/>
          </w:tcPr>
          <w:p w14:paraId="7504049E"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36321B3C"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3B4B8DC3" w14:textId="77777777" w:rsidR="00BD6B97" w:rsidRPr="007A7659" w:rsidRDefault="00BD6B97">
            <w:pPr>
              <w:pStyle w:val="TableEntry"/>
              <w:rPr>
                <w:noProof w:val="0"/>
                <w:sz w:val="16"/>
              </w:rPr>
            </w:pPr>
            <w:r w:rsidRPr="007A7659">
              <w:rPr>
                <w:noProof w:val="0"/>
                <w:sz w:val="16"/>
              </w:rPr>
              <w:t>The machine name or IP address.</w:t>
            </w:r>
          </w:p>
        </w:tc>
      </w:tr>
    </w:tbl>
    <w:p w14:paraId="3D8C6628"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2069140F" w14:textId="77777777" w:rsidTr="00AE5ED3">
        <w:trPr>
          <w:cantSplit/>
        </w:trPr>
        <w:tc>
          <w:tcPr>
            <w:tcW w:w="1548" w:type="dxa"/>
            <w:vMerge w:val="restart"/>
          </w:tcPr>
          <w:p w14:paraId="4E37D177" w14:textId="77777777" w:rsidR="00BD6B97" w:rsidRPr="007A7659" w:rsidRDefault="00BD6B97" w:rsidP="0002013A">
            <w:pPr>
              <w:pStyle w:val="TableEntryHeader"/>
            </w:pPr>
            <w:r w:rsidRPr="007A7659">
              <w:t>Destination</w:t>
            </w:r>
          </w:p>
          <w:p w14:paraId="4E6BA044"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1F028F9"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45608AE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3BCE34F" w14:textId="77777777" w:rsidR="00BD6B97" w:rsidRPr="007A7659" w:rsidRDefault="00BD6B97">
            <w:pPr>
              <w:pStyle w:val="TableEntry"/>
              <w:rPr>
                <w:noProof w:val="0"/>
                <w:sz w:val="16"/>
              </w:rPr>
            </w:pPr>
            <w:r w:rsidRPr="007A7659">
              <w:rPr>
                <w:noProof w:val="0"/>
                <w:sz w:val="16"/>
              </w:rPr>
              <w:t>The identity of the Patient Identifier Cross-reference Consumer facility and receiving application from the HL7 message; concatenated together, separated by the | character.</w:t>
            </w:r>
          </w:p>
        </w:tc>
      </w:tr>
      <w:tr w:rsidR="00BD6B97" w:rsidRPr="007A7659" w14:paraId="67F55DFA" w14:textId="77777777">
        <w:trPr>
          <w:cantSplit/>
        </w:trPr>
        <w:tc>
          <w:tcPr>
            <w:tcW w:w="1548" w:type="dxa"/>
            <w:vMerge/>
            <w:textDirection w:val="btLr"/>
            <w:vAlign w:val="center"/>
          </w:tcPr>
          <w:p w14:paraId="7A334C6D" w14:textId="77777777" w:rsidR="00BD6B97" w:rsidRPr="007A7659" w:rsidRDefault="00BD6B97">
            <w:pPr>
              <w:pStyle w:val="TableLabel"/>
              <w:rPr>
                <w:rFonts w:ascii="Times New Roman" w:hAnsi="Times New Roman"/>
                <w:noProof w:val="0"/>
                <w:sz w:val="16"/>
              </w:rPr>
            </w:pPr>
          </w:p>
        </w:tc>
        <w:tc>
          <w:tcPr>
            <w:tcW w:w="2520" w:type="dxa"/>
            <w:vAlign w:val="center"/>
          </w:tcPr>
          <w:p w14:paraId="1D07EEA8" w14:textId="77777777" w:rsidR="00BD6B97" w:rsidRPr="007A7659" w:rsidRDefault="00BD6B97" w:rsidP="00CA34D9">
            <w:pPr>
              <w:pStyle w:val="TableEntry"/>
              <w:rPr>
                <w:noProof w:val="0"/>
                <w:sz w:val="16"/>
              </w:rPr>
            </w:pPr>
            <w:r w:rsidRPr="007A7659">
              <w:rPr>
                <w:noProof w:val="0"/>
                <w:sz w:val="16"/>
              </w:rPr>
              <w:t>AlternativeUserID</w:t>
            </w:r>
          </w:p>
        </w:tc>
        <w:tc>
          <w:tcPr>
            <w:tcW w:w="630" w:type="dxa"/>
            <w:vAlign w:val="center"/>
          </w:tcPr>
          <w:p w14:paraId="545B5CA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FFE404B"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1325C7C4" w14:textId="77777777">
        <w:trPr>
          <w:cantSplit/>
        </w:trPr>
        <w:tc>
          <w:tcPr>
            <w:tcW w:w="1548" w:type="dxa"/>
            <w:vMerge/>
            <w:textDirection w:val="btLr"/>
            <w:vAlign w:val="center"/>
          </w:tcPr>
          <w:p w14:paraId="4B232CC4" w14:textId="77777777" w:rsidR="00BD6B97" w:rsidRPr="007A7659" w:rsidRDefault="00BD6B97">
            <w:pPr>
              <w:pStyle w:val="TableLabel"/>
              <w:rPr>
                <w:rFonts w:ascii="Times New Roman" w:hAnsi="Times New Roman"/>
                <w:noProof w:val="0"/>
                <w:sz w:val="16"/>
              </w:rPr>
            </w:pPr>
          </w:p>
        </w:tc>
        <w:tc>
          <w:tcPr>
            <w:tcW w:w="2520" w:type="dxa"/>
            <w:vAlign w:val="center"/>
          </w:tcPr>
          <w:p w14:paraId="1F793917"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088FF1B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537A79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771E16D" w14:textId="77777777">
        <w:trPr>
          <w:cantSplit/>
        </w:trPr>
        <w:tc>
          <w:tcPr>
            <w:tcW w:w="1548" w:type="dxa"/>
            <w:vMerge/>
            <w:textDirection w:val="btLr"/>
            <w:vAlign w:val="center"/>
          </w:tcPr>
          <w:p w14:paraId="2B6D779B" w14:textId="77777777" w:rsidR="00BD6B97" w:rsidRPr="007A7659" w:rsidRDefault="00BD6B97">
            <w:pPr>
              <w:pStyle w:val="TableLabel"/>
              <w:rPr>
                <w:rFonts w:ascii="Times New Roman" w:hAnsi="Times New Roman"/>
                <w:noProof w:val="0"/>
                <w:sz w:val="16"/>
              </w:rPr>
            </w:pPr>
          </w:p>
        </w:tc>
        <w:tc>
          <w:tcPr>
            <w:tcW w:w="2520" w:type="dxa"/>
            <w:vAlign w:val="center"/>
          </w:tcPr>
          <w:p w14:paraId="21924123" w14:textId="77777777" w:rsidR="00BD6B97" w:rsidRPr="007A7659" w:rsidRDefault="00BD6B97" w:rsidP="00CA34D9">
            <w:pPr>
              <w:pStyle w:val="TableEntry"/>
              <w:rPr>
                <w:i/>
                <w:iCs/>
                <w:noProof w:val="0"/>
                <w:sz w:val="16"/>
              </w:rPr>
            </w:pPr>
            <w:r w:rsidRPr="007A7659">
              <w:rPr>
                <w:i/>
                <w:iCs/>
                <w:noProof w:val="0"/>
                <w:sz w:val="16"/>
              </w:rPr>
              <w:t>UserIsRequestor</w:t>
            </w:r>
          </w:p>
        </w:tc>
        <w:tc>
          <w:tcPr>
            <w:tcW w:w="630" w:type="dxa"/>
            <w:vAlign w:val="center"/>
          </w:tcPr>
          <w:p w14:paraId="02D9AEAA" w14:textId="77777777" w:rsidR="00BD6B97" w:rsidRPr="007A7659" w:rsidRDefault="00BD6B97" w:rsidP="00CA34D9">
            <w:pPr>
              <w:pStyle w:val="TableEntry"/>
              <w:jc w:val="center"/>
              <w:rPr>
                <w:i/>
                <w:iCs/>
                <w:noProof w:val="0"/>
                <w:sz w:val="16"/>
              </w:rPr>
            </w:pPr>
            <w:r w:rsidRPr="007A7659">
              <w:rPr>
                <w:i/>
                <w:iCs/>
                <w:noProof w:val="0"/>
                <w:sz w:val="16"/>
              </w:rPr>
              <w:t>U</w:t>
            </w:r>
          </w:p>
        </w:tc>
        <w:tc>
          <w:tcPr>
            <w:tcW w:w="4968" w:type="dxa"/>
            <w:vAlign w:val="center"/>
          </w:tcPr>
          <w:p w14:paraId="740E6627"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4315E548" w14:textId="77777777">
        <w:trPr>
          <w:cantSplit/>
        </w:trPr>
        <w:tc>
          <w:tcPr>
            <w:tcW w:w="1548" w:type="dxa"/>
            <w:vMerge/>
            <w:textDirection w:val="btLr"/>
            <w:vAlign w:val="center"/>
          </w:tcPr>
          <w:p w14:paraId="16E1FBBA" w14:textId="77777777" w:rsidR="00BD6B97" w:rsidRPr="007A7659" w:rsidRDefault="00BD6B97">
            <w:pPr>
              <w:pStyle w:val="TableLabel"/>
              <w:rPr>
                <w:rFonts w:ascii="Times New Roman" w:hAnsi="Times New Roman"/>
                <w:noProof w:val="0"/>
                <w:sz w:val="16"/>
              </w:rPr>
            </w:pPr>
          </w:p>
        </w:tc>
        <w:tc>
          <w:tcPr>
            <w:tcW w:w="2520" w:type="dxa"/>
            <w:vAlign w:val="center"/>
          </w:tcPr>
          <w:p w14:paraId="7682BBF9"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1072428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A6E433B"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79DCF880" w14:textId="77777777">
        <w:trPr>
          <w:cantSplit/>
        </w:trPr>
        <w:tc>
          <w:tcPr>
            <w:tcW w:w="1548" w:type="dxa"/>
            <w:vMerge/>
            <w:textDirection w:val="btLr"/>
            <w:vAlign w:val="center"/>
          </w:tcPr>
          <w:p w14:paraId="3A09D37F" w14:textId="77777777" w:rsidR="00BD6B97" w:rsidRPr="007A7659" w:rsidRDefault="00BD6B97">
            <w:pPr>
              <w:pStyle w:val="TableLabel"/>
              <w:rPr>
                <w:rFonts w:ascii="Times New Roman" w:hAnsi="Times New Roman"/>
                <w:noProof w:val="0"/>
                <w:sz w:val="16"/>
              </w:rPr>
            </w:pPr>
          </w:p>
        </w:tc>
        <w:tc>
          <w:tcPr>
            <w:tcW w:w="2520" w:type="dxa"/>
            <w:vAlign w:val="center"/>
          </w:tcPr>
          <w:p w14:paraId="26038EE6"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718DC646"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6FC5886"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42046416" w14:textId="77777777" w:rsidTr="00AE5ED3">
        <w:trPr>
          <w:cantSplit/>
        </w:trPr>
        <w:tc>
          <w:tcPr>
            <w:tcW w:w="1548" w:type="dxa"/>
            <w:vMerge/>
            <w:textDirection w:val="btLr"/>
            <w:vAlign w:val="center"/>
          </w:tcPr>
          <w:p w14:paraId="2D362EF4" w14:textId="77777777" w:rsidR="00BD6B97" w:rsidRPr="007A7659" w:rsidRDefault="00BD6B97">
            <w:pPr>
              <w:pStyle w:val="TableLabel"/>
              <w:rPr>
                <w:rFonts w:ascii="Times New Roman" w:hAnsi="Times New Roman"/>
                <w:noProof w:val="0"/>
                <w:sz w:val="16"/>
              </w:rPr>
            </w:pPr>
          </w:p>
        </w:tc>
        <w:tc>
          <w:tcPr>
            <w:tcW w:w="2520" w:type="dxa"/>
            <w:vAlign w:val="center"/>
          </w:tcPr>
          <w:p w14:paraId="12B40236"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EC5949B"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CE2C09F" w14:textId="77777777" w:rsidR="00BD6B97" w:rsidRPr="007A7659" w:rsidRDefault="00BD6B97">
            <w:pPr>
              <w:pStyle w:val="TableEntry"/>
              <w:rPr>
                <w:noProof w:val="0"/>
                <w:sz w:val="16"/>
              </w:rPr>
            </w:pPr>
            <w:r w:rsidRPr="007A7659">
              <w:rPr>
                <w:noProof w:val="0"/>
                <w:sz w:val="16"/>
              </w:rPr>
              <w:t>The machine name or IP address.</w:t>
            </w:r>
          </w:p>
        </w:tc>
      </w:tr>
    </w:tbl>
    <w:p w14:paraId="3D806F0B"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1230074E" w14:textId="77777777">
        <w:trPr>
          <w:cantSplit/>
        </w:trPr>
        <w:tc>
          <w:tcPr>
            <w:tcW w:w="1728" w:type="dxa"/>
            <w:vMerge w:val="restart"/>
          </w:tcPr>
          <w:p w14:paraId="0330C4AD" w14:textId="77777777" w:rsidR="00BD6B97" w:rsidRPr="007A7659" w:rsidRDefault="00BD6B97" w:rsidP="0002013A">
            <w:pPr>
              <w:pStyle w:val="TableEntryHeader"/>
            </w:pPr>
            <w:r w:rsidRPr="007A7659">
              <w:t>Audit Source</w:t>
            </w:r>
          </w:p>
          <w:p w14:paraId="00F5E5DC"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747FE790"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69E36A7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477C792"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77A79986" w14:textId="77777777">
        <w:trPr>
          <w:cantSplit/>
        </w:trPr>
        <w:tc>
          <w:tcPr>
            <w:tcW w:w="1728" w:type="dxa"/>
            <w:vMerge/>
            <w:textDirection w:val="btLr"/>
            <w:vAlign w:val="center"/>
          </w:tcPr>
          <w:p w14:paraId="5794F7F4" w14:textId="77777777" w:rsidR="00BD6B97" w:rsidRPr="007A7659" w:rsidRDefault="00BD6B97">
            <w:pPr>
              <w:pStyle w:val="TableLabel"/>
              <w:rPr>
                <w:rFonts w:ascii="Times New Roman" w:hAnsi="Times New Roman"/>
                <w:noProof w:val="0"/>
                <w:sz w:val="16"/>
              </w:rPr>
            </w:pPr>
          </w:p>
        </w:tc>
        <w:tc>
          <w:tcPr>
            <w:tcW w:w="2340" w:type="dxa"/>
            <w:vAlign w:val="center"/>
          </w:tcPr>
          <w:p w14:paraId="08F92376"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58D214D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E769E6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3984C48" w14:textId="77777777">
        <w:trPr>
          <w:cantSplit/>
        </w:trPr>
        <w:tc>
          <w:tcPr>
            <w:tcW w:w="1728" w:type="dxa"/>
            <w:vMerge/>
            <w:textDirection w:val="btLr"/>
            <w:vAlign w:val="center"/>
          </w:tcPr>
          <w:p w14:paraId="73B9AE26" w14:textId="77777777" w:rsidR="00BD6B97" w:rsidRPr="007A7659" w:rsidRDefault="00BD6B97">
            <w:pPr>
              <w:pStyle w:val="TableLabel"/>
              <w:rPr>
                <w:rFonts w:ascii="Times New Roman" w:hAnsi="Times New Roman"/>
                <w:noProof w:val="0"/>
                <w:sz w:val="16"/>
              </w:rPr>
            </w:pPr>
          </w:p>
        </w:tc>
        <w:tc>
          <w:tcPr>
            <w:tcW w:w="2340" w:type="dxa"/>
            <w:vAlign w:val="center"/>
          </w:tcPr>
          <w:p w14:paraId="355AED67"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7C525D2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ECCD870"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54B328EB" w14:textId="77777777" w:rsidR="004722A1" w:rsidRPr="007A7659" w:rsidRDefault="004722A1"/>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72398C6" w14:textId="77777777" w:rsidTr="007E3B51">
        <w:trPr>
          <w:cantSplit/>
        </w:trPr>
        <w:tc>
          <w:tcPr>
            <w:tcW w:w="1548" w:type="dxa"/>
            <w:vMerge w:val="restart"/>
          </w:tcPr>
          <w:p w14:paraId="78359323" w14:textId="77777777" w:rsidR="00BD6B97" w:rsidRPr="007A7659" w:rsidRDefault="00BD6B97" w:rsidP="0002013A">
            <w:pPr>
              <w:pStyle w:val="TableEntryHeader"/>
            </w:pPr>
            <w:r w:rsidRPr="007A7659">
              <w:lastRenderedPageBreak/>
              <w:t>Patient IDs</w:t>
            </w:r>
          </w:p>
          <w:p w14:paraId="3A5AA8C4"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43093534"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534AE91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BDD62C8" w14:textId="77777777" w:rsidR="00BD6B97" w:rsidRPr="007A7659" w:rsidRDefault="00BD6B97">
            <w:pPr>
              <w:pStyle w:val="TableEntry"/>
              <w:rPr>
                <w:noProof w:val="0"/>
                <w:sz w:val="16"/>
              </w:rPr>
            </w:pPr>
            <w:r w:rsidRPr="007A7659">
              <w:rPr>
                <w:noProof w:val="0"/>
                <w:sz w:val="16"/>
              </w:rPr>
              <w:t>“1” (Person)</w:t>
            </w:r>
          </w:p>
        </w:tc>
      </w:tr>
      <w:tr w:rsidR="00BD6B97" w:rsidRPr="007A7659" w14:paraId="5EC91F39" w14:textId="77777777" w:rsidTr="007E3B51">
        <w:trPr>
          <w:cantSplit/>
        </w:trPr>
        <w:tc>
          <w:tcPr>
            <w:tcW w:w="1548" w:type="dxa"/>
            <w:vMerge/>
            <w:vAlign w:val="center"/>
          </w:tcPr>
          <w:p w14:paraId="2BA8E987" w14:textId="77777777" w:rsidR="00BD6B97" w:rsidRPr="007A7659" w:rsidRDefault="00BD6B97">
            <w:pPr>
              <w:pStyle w:val="TableLabel"/>
              <w:rPr>
                <w:rFonts w:ascii="Times New Roman" w:hAnsi="Times New Roman"/>
                <w:noProof w:val="0"/>
                <w:sz w:val="16"/>
              </w:rPr>
            </w:pPr>
          </w:p>
        </w:tc>
        <w:tc>
          <w:tcPr>
            <w:tcW w:w="2520" w:type="dxa"/>
            <w:vAlign w:val="center"/>
          </w:tcPr>
          <w:p w14:paraId="0A13B4CA"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310B6D9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E7738C2" w14:textId="77777777" w:rsidR="00BD6B97" w:rsidRPr="007A7659" w:rsidRDefault="00BD6B97">
            <w:pPr>
              <w:pStyle w:val="TableEntry"/>
              <w:rPr>
                <w:b/>
                <w:i/>
                <w:noProof w:val="0"/>
                <w:sz w:val="16"/>
              </w:rPr>
            </w:pPr>
            <w:r w:rsidRPr="007A7659">
              <w:rPr>
                <w:noProof w:val="0"/>
                <w:sz w:val="16"/>
              </w:rPr>
              <w:t>“1” (Patient)</w:t>
            </w:r>
          </w:p>
        </w:tc>
      </w:tr>
      <w:tr w:rsidR="00BD6B97" w:rsidRPr="007A7659" w14:paraId="6E2E514D" w14:textId="77777777" w:rsidTr="007E3B51">
        <w:trPr>
          <w:cantSplit/>
        </w:trPr>
        <w:tc>
          <w:tcPr>
            <w:tcW w:w="1548" w:type="dxa"/>
            <w:vMerge/>
            <w:vAlign w:val="center"/>
          </w:tcPr>
          <w:p w14:paraId="64BFC91D" w14:textId="77777777" w:rsidR="00BD6B97" w:rsidRPr="007A7659" w:rsidRDefault="00BD6B97">
            <w:pPr>
              <w:pStyle w:val="TableLabel"/>
              <w:rPr>
                <w:rFonts w:ascii="Times New Roman" w:hAnsi="Times New Roman"/>
                <w:noProof w:val="0"/>
                <w:sz w:val="16"/>
              </w:rPr>
            </w:pPr>
          </w:p>
        </w:tc>
        <w:tc>
          <w:tcPr>
            <w:tcW w:w="2520" w:type="dxa"/>
            <w:vAlign w:val="center"/>
          </w:tcPr>
          <w:p w14:paraId="2C933D98"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27AEC4D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6C13C2C"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137B8E4" w14:textId="77777777" w:rsidTr="007E3B51">
        <w:trPr>
          <w:cantSplit/>
        </w:trPr>
        <w:tc>
          <w:tcPr>
            <w:tcW w:w="1548" w:type="dxa"/>
            <w:vMerge/>
            <w:vAlign w:val="center"/>
          </w:tcPr>
          <w:p w14:paraId="01F1F7C7" w14:textId="77777777" w:rsidR="00BD6B97" w:rsidRPr="007A7659" w:rsidRDefault="00BD6B97">
            <w:pPr>
              <w:pStyle w:val="TableLabel"/>
              <w:rPr>
                <w:rFonts w:ascii="Times New Roman" w:hAnsi="Times New Roman"/>
                <w:noProof w:val="0"/>
                <w:sz w:val="16"/>
              </w:rPr>
            </w:pPr>
          </w:p>
        </w:tc>
        <w:tc>
          <w:tcPr>
            <w:tcW w:w="2520" w:type="dxa"/>
            <w:vAlign w:val="center"/>
          </w:tcPr>
          <w:p w14:paraId="3ABB4A0F"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3E150734"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47C239FF" w14:textId="77777777" w:rsidR="00BD6B97" w:rsidRPr="007A7659" w:rsidRDefault="0077665C">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0AE8BFF1" w14:textId="77777777" w:rsidTr="007E3B51">
        <w:trPr>
          <w:cantSplit/>
        </w:trPr>
        <w:tc>
          <w:tcPr>
            <w:tcW w:w="1548" w:type="dxa"/>
            <w:vMerge/>
            <w:vAlign w:val="center"/>
          </w:tcPr>
          <w:p w14:paraId="51BCC0B8" w14:textId="77777777" w:rsidR="00BD6B97" w:rsidRPr="007A7659" w:rsidRDefault="00BD6B97">
            <w:pPr>
              <w:pStyle w:val="TableLabel"/>
              <w:rPr>
                <w:rFonts w:ascii="Times New Roman" w:hAnsi="Times New Roman"/>
                <w:noProof w:val="0"/>
                <w:sz w:val="16"/>
              </w:rPr>
            </w:pPr>
          </w:p>
        </w:tc>
        <w:tc>
          <w:tcPr>
            <w:tcW w:w="2520" w:type="dxa"/>
            <w:vAlign w:val="center"/>
          </w:tcPr>
          <w:p w14:paraId="513A2E08"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4004D06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3BB138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6120827" w14:textId="77777777" w:rsidTr="007E3B51">
        <w:trPr>
          <w:cantSplit/>
        </w:trPr>
        <w:tc>
          <w:tcPr>
            <w:tcW w:w="1548" w:type="dxa"/>
            <w:vMerge/>
            <w:vAlign w:val="center"/>
          </w:tcPr>
          <w:p w14:paraId="1E18463D"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244B42CA"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764E14CC"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2C80D903" w14:textId="77777777" w:rsidR="00BD6B97" w:rsidRPr="007A7659" w:rsidRDefault="00BD6B97">
            <w:pPr>
              <w:pStyle w:val="TableEntry"/>
              <w:rPr>
                <w:iCs/>
                <w:noProof w:val="0"/>
                <w:sz w:val="16"/>
              </w:rPr>
            </w:pPr>
            <w:r w:rsidRPr="007A7659">
              <w:rPr>
                <w:noProof w:val="0"/>
                <w:sz w:val="16"/>
              </w:rPr>
              <w:t>the patient ID in HL7 CX format.</w:t>
            </w:r>
          </w:p>
        </w:tc>
      </w:tr>
      <w:tr w:rsidR="00BD6B97" w:rsidRPr="007A7659" w14:paraId="616A3E86" w14:textId="77777777" w:rsidTr="007E3B51">
        <w:trPr>
          <w:cantSplit/>
        </w:trPr>
        <w:tc>
          <w:tcPr>
            <w:tcW w:w="1548" w:type="dxa"/>
            <w:vMerge/>
            <w:vAlign w:val="center"/>
          </w:tcPr>
          <w:p w14:paraId="5CCFA59F" w14:textId="77777777" w:rsidR="00BD6B97" w:rsidRPr="007A7659" w:rsidRDefault="00BD6B97">
            <w:pPr>
              <w:pStyle w:val="TableLabel"/>
              <w:rPr>
                <w:rFonts w:ascii="Times New Roman" w:hAnsi="Times New Roman"/>
                <w:noProof w:val="0"/>
                <w:sz w:val="16"/>
              </w:rPr>
            </w:pPr>
          </w:p>
        </w:tc>
        <w:tc>
          <w:tcPr>
            <w:tcW w:w="2520" w:type="dxa"/>
            <w:vAlign w:val="center"/>
          </w:tcPr>
          <w:p w14:paraId="25119C5B" w14:textId="77777777" w:rsidR="00BD6B97" w:rsidRPr="007A7659" w:rsidRDefault="00BD6B97" w:rsidP="00CA34D9">
            <w:pPr>
              <w:pStyle w:val="TableEntry"/>
              <w:rPr>
                <w:i/>
                <w:iCs/>
                <w:noProof w:val="0"/>
                <w:sz w:val="16"/>
              </w:rPr>
            </w:pPr>
            <w:r w:rsidRPr="007A7659">
              <w:rPr>
                <w:i/>
                <w:iCs/>
                <w:noProof w:val="0"/>
                <w:sz w:val="16"/>
              </w:rPr>
              <w:t>ParticipantObjectName</w:t>
            </w:r>
          </w:p>
        </w:tc>
        <w:tc>
          <w:tcPr>
            <w:tcW w:w="630" w:type="dxa"/>
            <w:vAlign w:val="center"/>
          </w:tcPr>
          <w:p w14:paraId="2FA80F8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D675D1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A988558" w14:textId="77777777" w:rsidTr="007E3B51">
        <w:trPr>
          <w:cantSplit/>
        </w:trPr>
        <w:tc>
          <w:tcPr>
            <w:tcW w:w="1548" w:type="dxa"/>
            <w:vMerge/>
            <w:vAlign w:val="center"/>
          </w:tcPr>
          <w:p w14:paraId="43ED835B"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09D50A63"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4CFC20A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F7D7258"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B5A0EFE" w14:textId="77777777" w:rsidTr="007E3B51">
        <w:trPr>
          <w:cantSplit/>
        </w:trPr>
        <w:tc>
          <w:tcPr>
            <w:tcW w:w="1548" w:type="dxa"/>
            <w:vMerge/>
            <w:vAlign w:val="center"/>
          </w:tcPr>
          <w:p w14:paraId="18403FB0" w14:textId="77777777" w:rsidR="00BD6B97" w:rsidRPr="007A7659" w:rsidRDefault="00BD6B97">
            <w:pPr>
              <w:pStyle w:val="TableLabel"/>
              <w:rPr>
                <w:rFonts w:ascii="Times New Roman" w:hAnsi="Times New Roman"/>
                <w:noProof w:val="0"/>
                <w:sz w:val="16"/>
              </w:rPr>
            </w:pPr>
          </w:p>
        </w:tc>
        <w:tc>
          <w:tcPr>
            <w:tcW w:w="2520" w:type="dxa"/>
            <w:vAlign w:val="center"/>
          </w:tcPr>
          <w:p w14:paraId="73D7F7AF" w14:textId="77777777" w:rsidR="00BD6B97" w:rsidRPr="007A7659" w:rsidRDefault="00BD6B97" w:rsidP="00CA34D9">
            <w:pPr>
              <w:pStyle w:val="TableEntry"/>
              <w:rPr>
                <w:noProof w:val="0"/>
                <w:sz w:val="16"/>
              </w:rPr>
            </w:pPr>
            <w:r w:rsidRPr="007A7659">
              <w:rPr>
                <w:noProof w:val="0"/>
                <w:sz w:val="16"/>
              </w:rPr>
              <w:t>ParticipantObjectDetail</w:t>
            </w:r>
          </w:p>
        </w:tc>
        <w:tc>
          <w:tcPr>
            <w:tcW w:w="630" w:type="dxa"/>
            <w:vAlign w:val="center"/>
          </w:tcPr>
          <w:p w14:paraId="3F45EFFB"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79145050"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68FDD88C" w14:textId="77777777" w:rsidR="00BD6B97" w:rsidRPr="007A7659" w:rsidRDefault="00BD6B97">
      <w:pPr>
        <w:pStyle w:val="Header"/>
        <w:tabs>
          <w:tab w:val="clear" w:pos="4320"/>
          <w:tab w:val="clear" w:pos="8640"/>
        </w:tabs>
      </w:pPr>
    </w:p>
    <w:p w14:paraId="6D696E7D" w14:textId="77777777" w:rsidR="00BD6B97" w:rsidRPr="007A7659" w:rsidRDefault="00BD6B97">
      <w:pPr>
        <w:pStyle w:val="Heading2"/>
        <w:numPr>
          <w:ilvl w:val="1"/>
          <w:numId w:val="19"/>
        </w:numPr>
        <w:tabs>
          <w:tab w:val="left" w:pos="576"/>
        </w:tabs>
        <w:rPr>
          <w:noProof w:val="0"/>
        </w:rPr>
      </w:pPr>
      <w:bookmarkStart w:id="2171" w:name="_Toc173916259"/>
      <w:bookmarkStart w:id="2172" w:name="_Toc174248781"/>
      <w:bookmarkStart w:id="2173" w:name="_Toc210805537"/>
      <w:bookmarkStart w:id="2174" w:name="_Toc214434010"/>
      <w:bookmarkStart w:id="2175" w:name="_Toc214436931"/>
      <w:bookmarkStart w:id="2176" w:name="_Toc214437376"/>
      <w:bookmarkStart w:id="2177" w:name="_Toc214437692"/>
      <w:bookmarkStart w:id="2178" w:name="_Toc214457168"/>
      <w:bookmarkStart w:id="2179" w:name="_Toc214461281"/>
      <w:bookmarkStart w:id="2180" w:name="_Toc214462902"/>
      <w:bookmarkStart w:id="2181" w:name="_Toc13770253"/>
      <w:r w:rsidRPr="007A7659">
        <w:rPr>
          <w:noProof w:val="0"/>
        </w:rPr>
        <w:t>Retrieve Specific Information for Display</w:t>
      </w:r>
      <w:bookmarkEnd w:id="2171"/>
      <w:bookmarkEnd w:id="2172"/>
      <w:bookmarkEnd w:id="2173"/>
      <w:bookmarkEnd w:id="2174"/>
      <w:bookmarkEnd w:id="2175"/>
      <w:bookmarkEnd w:id="2176"/>
      <w:bookmarkEnd w:id="2177"/>
      <w:bookmarkEnd w:id="2178"/>
      <w:bookmarkEnd w:id="2179"/>
      <w:bookmarkEnd w:id="2180"/>
      <w:r w:rsidR="00332C0F" w:rsidRPr="007A7659">
        <w:rPr>
          <w:noProof w:val="0"/>
        </w:rPr>
        <w:t xml:space="preserve"> [ITI-11]</w:t>
      </w:r>
      <w:bookmarkEnd w:id="2181"/>
    </w:p>
    <w:p w14:paraId="00C0A661" w14:textId="2258E410" w:rsidR="00BD6B97" w:rsidRPr="007A7659" w:rsidRDefault="00BD6B97">
      <w:r w:rsidRPr="007A7659">
        <w:t xml:space="preserve">This section corresponds to </w:t>
      </w:r>
      <w:r w:rsidR="000C66A7">
        <w:t>t</w:t>
      </w:r>
      <w:r w:rsidRPr="007A7659">
        <w:t xml:space="preserve">ransaction </w:t>
      </w:r>
      <w:r w:rsidR="000C66A7">
        <w:t>[</w:t>
      </w:r>
      <w:r w:rsidRPr="007A7659">
        <w:t>ITI-11</w:t>
      </w:r>
      <w:r w:rsidR="000C66A7">
        <w:t>]</w:t>
      </w:r>
      <w:r w:rsidRPr="007A7659">
        <w:t xml:space="preserve"> of the IHE IT Infrastructure Technical Framework. Transaction </w:t>
      </w:r>
      <w:r w:rsidR="000C66A7">
        <w:t>[</w:t>
      </w:r>
      <w:r w:rsidRPr="007A7659">
        <w:t>ITI-11</w:t>
      </w:r>
      <w:r w:rsidR="000C66A7">
        <w:t>]</w:t>
      </w:r>
      <w:r w:rsidRPr="007A7659">
        <w:t xml:space="preserve"> is used by the Information Source and Display </w:t>
      </w:r>
      <w:r w:rsidR="00B4249B" w:rsidRPr="007A7659">
        <w:t>Actors</w:t>
      </w:r>
      <w:r w:rsidRPr="007A7659">
        <w:t>.</w:t>
      </w:r>
    </w:p>
    <w:p w14:paraId="79BB792D" w14:textId="77777777" w:rsidR="00BD6B97" w:rsidRPr="007A7659" w:rsidRDefault="00BD6B97">
      <w:pPr>
        <w:pStyle w:val="Heading3"/>
        <w:numPr>
          <w:ilvl w:val="2"/>
          <w:numId w:val="19"/>
        </w:numPr>
        <w:tabs>
          <w:tab w:val="clear" w:pos="2160"/>
        </w:tabs>
        <w:rPr>
          <w:noProof w:val="0"/>
        </w:rPr>
      </w:pPr>
      <w:bookmarkStart w:id="2182" w:name="_Toc173916260"/>
      <w:bookmarkStart w:id="2183" w:name="_Toc174248782"/>
      <w:bookmarkStart w:id="2184" w:name="_Toc13770254"/>
      <w:r w:rsidRPr="007A7659">
        <w:rPr>
          <w:noProof w:val="0"/>
        </w:rPr>
        <w:t>Scope</w:t>
      </w:r>
      <w:bookmarkEnd w:id="2182"/>
      <w:bookmarkEnd w:id="2183"/>
      <w:bookmarkEnd w:id="2184"/>
    </w:p>
    <w:p w14:paraId="2824BE6B" w14:textId="77777777" w:rsidR="00BD6B97" w:rsidRPr="007A7659" w:rsidRDefault="00BD6B97">
      <w:r w:rsidRPr="007A7659">
        <w:t>This transaction involves the query of information for presentation purposes. This may occur when a user attempts to lookup information associated with certain patient that is stored on a different system. Note that the retrieved information is always related to a well-identified patient (Patient ID), but its content, although of a specific type (lab summary, or radiology summary, list of allergies), is generally dynamic (i.e., retrieving the same type of specific information at a different point in time is likely to result in different content); for example, a list of allergies may have been updated between two requests.</w:t>
      </w:r>
    </w:p>
    <w:p w14:paraId="24A9D2AF" w14:textId="77777777" w:rsidR="00BD6B97" w:rsidRPr="007A7659" w:rsidRDefault="00BD6B97">
      <w:r w:rsidRPr="007A7659">
        <w:t>To support a wide range of display capabilities, the information provided is formatted into well-formed XHTML. Such formatting shall be done using XHTML Basic and W3C HTML Compatibility Guidelines provided in the Appendix C of the W3C XHTML 1.0 Recommendation.</w:t>
      </w:r>
    </w:p>
    <w:p w14:paraId="220445D0" w14:textId="77777777" w:rsidR="00BD6B97" w:rsidRPr="007A7659" w:rsidRDefault="00BD6B97">
      <w:pPr>
        <w:pStyle w:val="Heading3"/>
        <w:numPr>
          <w:ilvl w:val="2"/>
          <w:numId w:val="19"/>
        </w:numPr>
        <w:tabs>
          <w:tab w:val="clear" w:pos="2160"/>
        </w:tabs>
        <w:rPr>
          <w:noProof w:val="0"/>
        </w:rPr>
      </w:pPr>
      <w:bookmarkStart w:id="2185" w:name="_Toc173916261"/>
      <w:bookmarkStart w:id="2186" w:name="_Toc174248783"/>
      <w:bookmarkStart w:id="2187" w:name="_Toc13770255"/>
      <w:r w:rsidRPr="007A7659">
        <w:rPr>
          <w:noProof w:val="0"/>
        </w:rPr>
        <w:t>Use Case Roles</w:t>
      </w:r>
      <w:bookmarkEnd w:id="2185"/>
      <w:bookmarkEnd w:id="2186"/>
      <w:bookmarkEnd w:id="2187"/>
    </w:p>
    <w:p w14:paraId="18F705EC" w14:textId="77777777" w:rsidR="00BD6B97" w:rsidRPr="007A7659" w:rsidRDefault="00BD6B97" w:rsidP="00AE5ED3">
      <w:pPr>
        <w:pStyle w:val="BodyText"/>
      </w:pPr>
    </w:p>
    <w:p w14:paraId="57AADB8A" w14:textId="77777777" w:rsidR="00BD6B97" w:rsidRPr="007A7659" w:rsidRDefault="00CF0CDD">
      <w:pPr>
        <w:jc w:val="center"/>
        <w:rPr>
          <w:b/>
        </w:rPr>
      </w:pPr>
      <w:r w:rsidRPr="007A7659">
        <w:rPr>
          <w:noProof/>
        </w:rPr>
        <w:object w:dxaOrig="5430" w:dyaOrig="1935" w14:anchorId="41609037">
          <v:shape id="_x0000_i1042" type="#_x0000_t75" alt="" style="width:273.4pt;height:91.75pt;mso-width-percent:0;mso-height-percent:0;mso-width-percent:0;mso-height-percent:0" o:ole="" filled="t">
            <v:fill color2="black"/>
            <v:imagedata r:id="rId69" o:title=""/>
          </v:shape>
          <o:OLEObject Type="Embed" ProgID="Word.Picture.8" ShapeID="_x0000_i1042" DrawAspect="Content" ObjectID="_1643628965" r:id="rId70"/>
        </w:object>
      </w:r>
    </w:p>
    <w:p w14:paraId="50B52ECC" w14:textId="77777777" w:rsidR="00BD6B97" w:rsidRPr="007A7659" w:rsidRDefault="00BD6B97" w:rsidP="00AE5ED3">
      <w:pPr>
        <w:pStyle w:val="BodyText"/>
      </w:pPr>
    </w:p>
    <w:p w14:paraId="51D13701" w14:textId="77777777" w:rsidR="00BD6B97" w:rsidRPr="007A7659" w:rsidRDefault="00BD6B97" w:rsidP="001D3953">
      <w:pPr>
        <w:keepNext/>
      </w:pPr>
      <w:r w:rsidRPr="007A7659">
        <w:rPr>
          <w:b/>
        </w:rPr>
        <w:t>Actor:</w:t>
      </w:r>
      <w:r w:rsidRPr="007A7659">
        <w:t xml:space="preserve"> Display</w:t>
      </w:r>
    </w:p>
    <w:p w14:paraId="6237F49B" w14:textId="77777777" w:rsidR="00BD6B97" w:rsidRPr="007A7659" w:rsidRDefault="00BD6B97">
      <w:r w:rsidRPr="007A7659">
        <w:rPr>
          <w:b/>
        </w:rPr>
        <w:t>Role:</w:t>
      </w:r>
      <w:r w:rsidRPr="007A7659">
        <w:t xml:space="preserve"> A system that requests specific information for display, and displays it. </w:t>
      </w:r>
    </w:p>
    <w:p w14:paraId="17AFD6F2" w14:textId="77777777" w:rsidR="00BD6B97" w:rsidRPr="007A7659" w:rsidRDefault="00BD6B97">
      <w:r w:rsidRPr="007A7659">
        <w:rPr>
          <w:b/>
        </w:rPr>
        <w:lastRenderedPageBreak/>
        <w:t>Actor:</w:t>
      </w:r>
      <w:r w:rsidRPr="007A7659">
        <w:t xml:space="preserve"> Information Source</w:t>
      </w:r>
    </w:p>
    <w:p w14:paraId="4FD5C653" w14:textId="77777777" w:rsidR="00BD6B97" w:rsidRPr="007A7659" w:rsidRDefault="00BD6B97">
      <w:r w:rsidRPr="007A7659">
        <w:rPr>
          <w:b/>
        </w:rPr>
        <w:t>Role:</w:t>
      </w:r>
      <w:r w:rsidRPr="007A7659">
        <w:t xml:space="preserve"> A system that provides specific information in response to the request from the Display Actor, in a presentation-ready format. </w:t>
      </w:r>
    </w:p>
    <w:p w14:paraId="572631C5" w14:textId="77777777" w:rsidR="00BD6B97" w:rsidRPr="007A7659" w:rsidRDefault="00BD6B97">
      <w:pPr>
        <w:pStyle w:val="Heading3"/>
        <w:numPr>
          <w:ilvl w:val="2"/>
          <w:numId w:val="19"/>
        </w:numPr>
        <w:tabs>
          <w:tab w:val="clear" w:pos="2160"/>
        </w:tabs>
        <w:rPr>
          <w:noProof w:val="0"/>
        </w:rPr>
      </w:pPr>
      <w:bookmarkStart w:id="2188" w:name="_Toc173916262"/>
      <w:bookmarkStart w:id="2189" w:name="_Toc174248784"/>
      <w:bookmarkStart w:id="2190" w:name="_Toc13770256"/>
      <w:r w:rsidRPr="007A7659">
        <w:rPr>
          <w:noProof w:val="0"/>
        </w:rPr>
        <w:t>Referenced Standards</w:t>
      </w:r>
      <w:bookmarkEnd w:id="2188"/>
      <w:bookmarkEnd w:id="2189"/>
      <w:bookmarkEnd w:id="2190"/>
    </w:p>
    <w:p w14:paraId="6F5047AD" w14:textId="4731FF92" w:rsidR="00BD6B97" w:rsidRPr="007A7659" w:rsidRDefault="008A6C66" w:rsidP="007E3B51">
      <w:pPr>
        <w:pStyle w:val="BodyText"/>
      </w:pPr>
      <w:r w:rsidRPr="007A7659">
        <w:t>RFC</w:t>
      </w:r>
      <w:r w:rsidR="00BD6B97" w:rsidRPr="007A7659">
        <w:t xml:space="preserve">1738, Uniform Resource Locators (URL), December 1994, </w:t>
      </w:r>
      <w:hyperlink r:id="rId71" w:history="1">
        <w:r w:rsidR="00BD6B97" w:rsidRPr="007A7659">
          <w:rPr>
            <w:rStyle w:val="Hyperlink"/>
          </w:rPr>
          <w:t>http://www.faqs.org/rfcs/rfc1738.html</w:t>
        </w:r>
      </w:hyperlink>
    </w:p>
    <w:p w14:paraId="75DAB460" w14:textId="642661FF" w:rsidR="00BD6B97" w:rsidRPr="007A7659" w:rsidRDefault="008A6C66" w:rsidP="007E3B51">
      <w:pPr>
        <w:pStyle w:val="BodyText"/>
      </w:pPr>
      <w:r w:rsidRPr="007A7659">
        <w:t>RFC</w:t>
      </w:r>
      <w:r w:rsidR="00BD6B97" w:rsidRPr="007A7659">
        <w:t>2616 HyperText Transfer Protocol HTTP/1.1</w:t>
      </w:r>
    </w:p>
    <w:p w14:paraId="6246C2E1" w14:textId="77777777" w:rsidR="00BD6B97" w:rsidRPr="007A7659" w:rsidRDefault="00BD6B97" w:rsidP="007E3B51">
      <w:pPr>
        <w:pStyle w:val="BodyText"/>
      </w:pPr>
      <w:r w:rsidRPr="007A7659">
        <w:t xml:space="preserve">Extensible Markup Language (XML) 1.0 (Second Edition). W3C Recommendation 6 October 2000. </w:t>
      </w:r>
      <w:hyperlink r:id="rId72" w:history="1">
        <w:r w:rsidRPr="007A7659">
          <w:rPr>
            <w:rStyle w:val="Hyperlink"/>
          </w:rPr>
          <w:t>http://www.w3.org/TR/REC-xml</w:t>
        </w:r>
      </w:hyperlink>
      <w:r w:rsidRPr="007A7659">
        <w:t>.</w:t>
      </w:r>
    </w:p>
    <w:p w14:paraId="4FAF2341" w14:textId="77777777" w:rsidR="00BD6B97" w:rsidRPr="007A7659" w:rsidRDefault="00BD6B97" w:rsidP="007E3B51">
      <w:pPr>
        <w:pStyle w:val="BodyText"/>
      </w:pPr>
      <w:r w:rsidRPr="007A7659">
        <w:t xml:space="preserve">Web Services Description Language (WSDL) 1.1. W3C Note 15 March 2001. </w:t>
      </w:r>
      <w:hyperlink r:id="rId73" w:history="1">
        <w:r w:rsidRPr="007A7659">
          <w:rPr>
            <w:rStyle w:val="Hyperlink"/>
          </w:rPr>
          <w:t>http://www.w3.org/TR/wsdl</w:t>
        </w:r>
      </w:hyperlink>
      <w:r w:rsidRPr="007A7659">
        <w:t>.</w:t>
      </w:r>
    </w:p>
    <w:p w14:paraId="0CE85593" w14:textId="77777777" w:rsidR="00BD6B97" w:rsidRPr="007A7659" w:rsidRDefault="00BD6B97" w:rsidP="007E3B51">
      <w:pPr>
        <w:pStyle w:val="BodyText"/>
      </w:pPr>
      <w:r w:rsidRPr="007A7659">
        <w:t xml:space="preserve">XHTML™ 1.0 The Extensible HyperText Markup Language (Second Edition).A Reformulation of HTML 4 in XML 1.0. W3C Recommendation 26 January 2000, revised 1 August 2002. </w:t>
      </w:r>
      <w:hyperlink r:id="rId74" w:history="1">
        <w:r w:rsidRPr="007A7659">
          <w:rPr>
            <w:rStyle w:val="Hyperlink"/>
          </w:rPr>
          <w:t>http://www.w3.org/TR/xhtml1</w:t>
        </w:r>
      </w:hyperlink>
      <w:r w:rsidRPr="007A7659">
        <w:t>.</w:t>
      </w:r>
    </w:p>
    <w:p w14:paraId="48279D87" w14:textId="77777777" w:rsidR="00BD6B97" w:rsidRPr="007A7659" w:rsidRDefault="00BD6B97" w:rsidP="007E3B51">
      <w:pPr>
        <w:pStyle w:val="BodyText"/>
      </w:pPr>
      <w:r w:rsidRPr="007A7659">
        <w:t xml:space="preserve">XHTML™ Basic. W3C Recommendation 19 December 2000. </w:t>
      </w:r>
      <w:hyperlink r:id="rId75" w:history="1">
        <w:r w:rsidRPr="007A7659">
          <w:rPr>
            <w:rStyle w:val="Hyperlink"/>
          </w:rPr>
          <w:t>http://www.w3.org/TR/xhtm-basic.</w:t>
        </w:r>
      </w:hyperlink>
    </w:p>
    <w:p w14:paraId="2834B6F6" w14:textId="77777777" w:rsidR="00B56326" w:rsidRDefault="00CF0CDD">
      <w:pPr>
        <w:pStyle w:val="BodyText"/>
      </w:pPr>
      <w:hyperlink r:id="rId76" w:history="1">
        <w:r w:rsidR="00724DD0" w:rsidRPr="007A7659">
          <w:rPr>
            <w:rStyle w:val="Hyperlink"/>
          </w:rPr>
          <w:t>http://www.w3.org/TR/xhtml-basic</w:t>
        </w:r>
      </w:hyperlink>
      <w:r w:rsidR="00BD6B97" w:rsidRPr="007A7659">
        <w:t xml:space="preserve"> </w:t>
      </w:r>
    </w:p>
    <w:p w14:paraId="32D31591" w14:textId="45F73AE1" w:rsidR="00BD6B97" w:rsidRPr="007A7659" w:rsidRDefault="00B56326" w:rsidP="002733A5">
      <w:pPr>
        <w:pStyle w:val="Heading3"/>
        <w:numPr>
          <w:ilvl w:val="2"/>
          <w:numId w:val="19"/>
        </w:numPr>
        <w:tabs>
          <w:tab w:val="clear" w:pos="2160"/>
        </w:tabs>
      </w:pPr>
      <w:bookmarkStart w:id="2191" w:name="_Toc13770257"/>
      <w:r>
        <w:rPr>
          <w:noProof w:val="0"/>
        </w:rPr>
        <w:t>Messages</w:t>
      </w:r>
      <w:bookmarkEnd w:id="2191"/>
    </w:p>
    <w:bookmarkStart w:id="2192" w:name="_1121118933"/>
    <w:bookmarkStart w:id="2193" w:name="_1121119035"/>
    <w:bookmarkStart w:id="2194" w:name="_1121119038"/>
    <w:bookmarkEnd w:id="2192"/>
    <w:bookmarkEnd w:id="2193"/>
    <w:bookmarkEnd w:id="2194"/>
    <w:p w14:paraId="66EF2720" w14:textId="77777777" w:rsidR="00BD6B97" w:rsidRPr="007A7659" w:rsidRDefault="00CF0CDD" w:rsidP="00AE5ED3">
      <w:pPr>
        <w:pStyle w:val="BodyText"/>
        <w:jc w:val="center"/>
      </w:pPr>
      <w:r w:rsidRPr="007A7659">
        <w:rPr>
          <w:noProof/>
        </w:rPr>
        <w:object w:dxaOrig="5910" w:dyaOrig="2835" w14:anchorId="250C9249">
          <v:shape id="_x0000_i1041" type="#_x0000_t75" alt="" style="width:294.1pt;height:2in;mso-width-percent:0;mso-height-percent:0;mso-width-percent:0;mso-height-percent:0" o:ole="" filled="t">
            <v:fill color2="black"/>
            <v:imagedata r:id="rId77" o:title=""/>
          </v:shape>
          <o:OLEObject Type="Embed" ProgID="Word.Picture.8" ShapeID="_x0000_i1041" DrawAspect="Content" ObjectID="_1643628966" r:id="rId78"/>
        </w:object>
      </w:r>
    </w:p>
    <w:p w14:paraId="7FBCF374" w14:textId="6632C7AF" w:rsidR="00BD6B97" w:rsidRPr="007A7659" w:rsidRDefault="00BD6B97">
      <w:pPr>
        <w:pStyle w:val="FigureTitle"/>
      </w:pPr>
      <w:r w:rsidRPr="007A7659">
        <w:t>Figure 3.11</w:t>
      </w:r>
      <w:r w:rsidR="001F28E4">
        <w:t>.4</w:t>
      </w:r>
      <w:r w:rsidRPr="007A7659">
        <w:t>-1: Request For Specific Information – Summary sequence</w:t>
      </w:r>
    </w:p>
    <w:p w14:paraId="0ED49A83" w14:textId="77777777" w:rsidR="00BD6B97" w:rsidRPr="007A7659" w:rsidRDefault="00BD6B97">
      <w:pPr>
        <w:pStyle w:val="Heading4"/>
        <w:numPr>
          <w:ilvl w:val="3"/>
          <w:numId w:val="19"/>
        </w:numPr>
        <w:tabs>
          <w:tab w:val="clear" w:pos="2160"/>
          <w:tab w:val="clear" w:pos="2880"/>
          <w:tab w:val="left" w:pos="864"/>
        </w:tabs>
        <w:rPr>
          <w:noProof w:val="0"/>
        </w:rPr>
      </w:pPr>
      <w:bookmarkStart w:id="2195" w:name="_Toc173916263"/>
      <w:bookmarkStart w:id="2196" w:name="_Toc174248785"/>
      <w:r w:rsidRPr="007A7659">
        <w:rPr>
          <w:noProof w:val="0"/>
        </w:rPr>
        <w:t>Request For Specific Information - Summary</w:t>
      </w:r>
      <w:bookmarkEnd w:id="2195"/>
      <w:bookmarkEnd w:id="2196"/>
    </w:p>
    <w:p w14:paraId="0D384053" w14:textId="77777777" w:rsidR="00BD6B97" w:rsidRPr="007A7659" w:rsidRDefault="00BD6B97">
      <w:pPr>
        <w:pStyle w:val="Heading5"/>
        <w:numPr>
          <w:ilvl w:val="4"/>
          <w:numId w:val="19"/>
        </w:numPr>
        <w:tabs>
          <w:tab w:val="left" w:pos="1008"/>
        </w:tabs>
        <w:rPr>
          <w:noProof w:val="0"/>
        </w:rPr>
      </w:pPr>
      <w:bookmarkStart w:id="2197" w:name="_Toc173916264"/>
      <w:bookmarkStart w:id="2198" w:name="_Toc174248786"/>
      <w:r w:rsidRPr="007A7659">
        <w:rPr>
          <w:noProof w:val="0"/>
        </w:rPr>
        <w:t>Trigger Events</w:t>
      </w:r>
      <w:bookmarkEnd w:id="2197"/>
      <w:bookmarkEnd w:id="2198"/>
    </w:p>
    <w:p w14:paraId="4208747D" w14:textId="77777777" w:rsidR="00BD6B97" w:rsidRPr="007A7659" w:rsidRDefault="00BD6B97">
      <w:r w:rsidRPr="007A7659">
        <w:t>The following event will trigger a Request for Specific Information:</w:t>
      </w:r>
    </w:p>
    <w:p w14:paraId="5969AC10" w14:textId="77777777" w:rsidR="00BD6B97" w:rsidRPr="007A7659" w:rsidRDefault="00BD6B97" w:rsidP="006E48D2">
      <w:pPr>
        <w:pStyle w:val="ListBullet2"/>
        <w:numPr>
          <w:ilvl w:val="0"/>
          <w:numId w:val="30"/>
        </w:numPr>
      </w:pPr>
      <w:r w:rsidRPr="007A7659">
        <w:t>User of the Display needs to review a summary list of information/ reports that are part of a patient’s clinical history (i.e., summary of lab reports, summary of radiology exam reports, etc.) with the intent of selecting a specific item off the list for subsequent retrieval as a persistent object via the Retrieve Document for Display Transaction</w:t>
      </w:r>
    </w:p>
    <w:p w14:paraId="45FAB4AF" w14:textId="77777777" w:rsidR="00BD6B97" w:rsidRPr="007A7659" w:rsidRDefault="00BD6B97">
      <w:pPr>
        <w:pStyle w:val="Heading5"/>
        <w:numPr>
          <w:ilvl w:val="4"/>
          <w:numId w:val="19"/>
        </w:numPr>
        <w:tabs>
          <w:tab w:val="left" w:pos="1008"/>
        </w:tabs>
        <w:rPr>
          <w:noProof w:val="0"/>
        </w:rPr>
      </w:pPr>
      <w:bookmarkStart w:id="2199" w:name="_Toc173916265"/>
      <w:bookmarkStart w:id="2200" w:name="_Toc174248787"/>
      <w:r w:rsidRPr="007A7659">
        <w:rPr>
          <w:noProof w:val="0"/>
        </w:rPr>
        <w:lastRenderedPageBreak/>
        <w:t>Message Semantics</w:t>
      </w:r>
      <w:bookmarkEnd w:id="2199"/>
      <w:bookmarkEnd w:id="2200"/>
    </w:p>
    <w:p w14:paraId="3DF2735E" w14:textId="77777777" w:rsidR="00BD6B97" w:rsidRPr="007A7659" w:rsidRDefault="00BD6B97">
      <w:r w:rsidRPr="007A7659">
        <w:t xml:space="preserve">The Retrieve Specific Information for Display transaction is performed by the invocation of a web service. The Display shall generate a web service request whenever a user needs to review the information stored as part of a patient’s clinical history on the Information Source Actor. </w:t>
      </w:r>
    </w:p>
    <w:p w14:paraId="1940B62A" w14:textId="77777777" w:rsidR="0045165D" w:rsidRPr="007A7659" w:rsidRDefault="00BD6B97" w:rsidP="007E3B51">
      <w:r w:rsidRPr="007A7659">
        <w:t>To specify the type of information that needs to be returned, a web service request shall include the following parameters (keys) to filter the subset of information (</w:t>
      </w:r>
      <w:r w:rsidR="0045165D" w:rsidRPr="007A7659">
        <w:t>s</w:t>
      </w:r>
      <w:r w:rsidRPr="007A7659">
        <w:t>ee Table 3.11.4-1). All parameter names and values (see Table 3.11.4-2) are case-sensitive.</w:t>
      </w:r>
    </w:p>
    <w:p w14:paraId="62993B01" w14:textId="77777777" w:rsidR="00BD6B97" w:rsidRPr="007A7659" w:rsidRDefault="00BD6B97" w:rsidP="00493145">
      <w:pPr>
        <w:pStyle w:val="TableTitle"/>
      </w:pPr>
      <w:r w:rsidRPr="007A7659">
        <w:t>Table 3.11.4-1: Web Service Request Keys</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9"/>
        <w:gridCol w:w="794"/>
        <w:gridCol w:w="3244"/>
        <w:gridCol w:w="3829"/>
      </w:tblGrid>
      <w:tr w:rsidR="00BD6B97" w:rsidRPr="007A7659" w14:paraId="1B5F3542" w14:textId="77777777" w:rsidTr="00493145">
        <w:trPr>
          <w:cantSplit/>
          <w:tblHeader/>
        </w:trPr>
        <w:tc>
          <w:tcPr>
            <w:tcW w:w="1779" w:type="dxa"/>
            <w:shd w:val="clear" w:color="CCCCFF" w:fill="E0E0E0"/>
          </w:tcPr>
          <w:p w14:paraId="2B7975B9" w14:textId="77777777" w:rsidR="00BD6B97" w:rsidRPr="007A7659" w:rsidRDefault="00BD6B97" w:rsidP="0002013A">
            <w:pPr>
              <w:pStyle w:val="TableEntryHeader"/>
            </w:pPr>
            <w:r w:rsidRPr="007A7659">
              <w:t>Parameter Name</w:t>
            </w:r>
          </w:p>
        </w:tc>
        <w:tc>
          <w:tcPr>
            <w:tcW w:w="794" w:type="dxa"/>
            <w:shd w:val="clear" w:color="CCCCFF" w:fill="E0E0E0"/>
          </w:tcPr>
          <w:p w14:paraId="6DA6044F" w14:textId="77777777" w:rsidR="00BD6B97" w:rsidRPr="007A7659" w:rsidRDefault="00BD6B97" w:rsidP="0002013A">
            <w:pPr>
              <w:pStyle w:val="TableEntryHeader"/>
            </w:pPr>
            <w:r w:rsidRPr="007A7659">
              <w:t>REQ</w:t>
            </w:r>
          </w:p>
        </w:tc>
        <w:tc>
          <w:tcPr>
            <w:tcW w:w="3244" w:type="dxa"/>
            <w:shd w:val="clear" w:color="CCCCFF" w:fill="E0E0E0"/>
          </w:tcPr>
          <w:p w14:paraId="15003D31" w14:textId="77777777" w:rsidR="00BD6B97" w:rsidRPr="007A7659" w:rsidRDefault="00BD6B97" w:rsidP="0002013A">
            <w:pPr>
              <w:pStyle w:val="TableEntryHeader"/>
            </w:pPr>
            <w:r w:rsidRPr="007A7659">
              <w:t>Description</w:t>
            </w:r>
          </w:p>
        </w:tc>
        <w:tc>
          <w:tcPr>
            <w:tcW w:w="3829" w:type="dxa"/>
            <w:shd w:val="clear" w:color="CCCCFF" w:fill="E0E0E0"/>
          </w:tcPr>
          <w:p w14:paraId="45384942" w14:textId="77777777" w:rsidR="00BD6B97" w:rsidRPr="007A7659" w:rsidRDefault="00BD6B97" w:rsidP="0002013A">
            <w:pPr>
              <w:pStyle w:val="TableEntryHeader"/>
            </w:pPr>
            <w:r w:rsidRPr="007A7659">
              <w:t>Notes</w:t>
            </w:r>
          </w:p>
        </w:tc>
      </w:tr>
      <w:tr w:rsidR="00BD6B97" w:rsidRPr="007A7659" w14:paraId="745EFE6D" w14:textId="77777777" w:rsidTr="00493145">
        <w:trPr>
          <w:cantSplit/>
        </w:trPr>
        <w:tc>
          <w:tcPr>
            <w:tcW w:w="1779" w:type="dxa"/>
          </w:tcPr>
          <w:p w14:paraId="2E8AD502" w14:textId="77777777" w:rsidR="00BD6B97" w:rsidRPr="007A7659" w:rsidRDefault="00BD6B97">
            <w:pPr>
              <w:pStyle w:val="TableEntry"/>
              <w:snapToGrid w:val="0"/>
              <w:rPr>
                <w:noProof w:val="0"/>
              </w:rPr>
            </w:pPr>
            <w:r w:rsidRPr="007A7659">
              <w:rPr>
                <w:noProof w:val="0"/>
              </w:rPr>
              <w:t>requestType</w:t>
            </w:r>
          </w:p>
        </w:tc>
        <w:tc>
          <w:tcPr>
            <w:tcW w:w="794" w:type="dxa"/>
          </w:tcPr>
          <w:p w14:paraId="1F1A71C4" w14:textId="77777777" w:rsidR="00BD6B97" w:rsidRPr="007A7659" w:rsidRDefault="00BD6B97">
            <w:pPr>
              <w:pStyle w:val="TableEntry"/>
              <w:snapToGrid w:val="0"/>
              <w:rPr>
                <w:noProof w:val="0"/>
              </w:rPr>
            </w:pPr>
            <w:r w:rsidRPr="007A7659">
              <w:rPr>
                <w:noProof w:val="0"/>
              </w:rPr>
              <w:t>R</w:t>
            </w:r>
          </w:p>
        </w:tc>
        <w:tc>
          <w:tcPr>
            <w:tcW w:w="3244" w:type="dxa"/>
          </w:tcPr>
          <w:p w14:paraId="548B1CFB" w14:textId="77777777" w:rsidR="00BD6B97" w:rsidRPr="007A7659" w:rsidRDefault="00BD6B97">
            <w:pPr>
              <w:pStyle w:val="TableEntry"/>
              <w:snapToGrid w:val="0"/>
              <w:rPr>
                <w:noProof w:val="0"/>
              </w:rPr>
            </w:pPr>
            <w:r w:rsidRPr="007A7659">
              <w:rPr>
                <w:noProof w:val="0"/>
              </w:rPr>
              <w:t xml:space="preserve">requestType specifies what type of information shall be retrieved. This parameter shall always be valued. </w:t>
            </w:r>
          </w:p>
        </w:tc>
        <w:tc>
          <w:tcPr>
            <w:tcW w:w="3829" w:type="dxa"/>
          </w:tcPr>
          <w:p w14:paraId="77E3AC89" w14:textId="77777777" w:rsidR="00BD6B97" w:rsidRPr="007A7659" w:rsidRDefault="00BD6B97">
            <w:pPr>
              <w:pStyle w:val="TableEntry"/>
              <w:snapToGrid w:val="0"/>
              <w:rPr>
                <w:noProof w:val="0"/>
              </w:rPr>
            </w:pPr>
            <w:r w:rsidRPr="007A7659">
              <w:rPr>
                <w:noProof w:val="0"/>
              </w:rPr>
              <w:t>See Table 3.11.4-2 for the list of possible values.</w:t>
            </w:r>
          </w:p>
        </w:tc>
      </w:tr>
      <w:tr w:rsidR="00BD6B97" w:rsidRPr="007A7659" w14:paraId="571FB8E9" w14:textId="77777777" w:rsidTr="00493145">
        <w:trPr>
          <w:cantSplit/>
        </w:trPr>
        <w:tc>
          <w:tcPr>
            <w:tcW w:w="1779" w:type="dxa"/>
          </w:tcPr>
          <w:p w14:paraId="7B5382C5" w14:textId="77777777" w:rsidR="00BD6B97" w:rsidRPr="007A7659" w:rsidRDefault="00BD6B97">
            <w:pPr>
              <w:pStyle w:val="TableEntry"/>
              <w:snapToGrid w:val="0"/>
              <w:rPr>
                <w:noProof w:val="0"/>
              </w:rPr>
            </w:pPr>
            <w:r w:rsidRPr="007A7659">
              <w:rPr>
                <w:noProof w:val="0"/>
              </w:rPr>
              <w:t>patientID</w:t>
            </w:r>
          </w:p>
        </w:tc>
        <w:tc>
          <w:tcPr>
            <w:tcW w:w="794" w:type="dxa"/>
          </w:tcPr>
          <w:p w14:paraId="4DCCC46A" w14:textId="77777777" w:rsidR="00BD6B97" w:rsidRPr="007A7659" w:rsidRDefault="00BD6B97">
            <w:pPr>
              <w:pStyle w:val="TableEntry"/>
              <w:snapToGrid w:val="0"/>
              <w:rPr>
                <w:noProof w:val="0"/>
              </w:rPr>
            </w:pPr>
            <w:r w:rsidRPr="007A7659">
              <w:rPr>
                <w:noProof w:val="0"/>
              </w:rPr>
              <w:t>R</w:t>
            </w:r>
          </w:p>
        </w:tc>
        <w:tc>
          <w:tcPr>
            <w:tcW w:w="3244" w:type="dxa"/>
          </w:tcPr>
          <w:p w14:paraId="4397F24C" w14:textId="77777777" w:rsidR="00BD6B97" w:rsidRPr="007A7659" w:rsidRDefault="00BD6B97">
            <w:pPr>
              <w:pStyle w:val="TableEntry"/>
              <w:snapToGrid w:val="0"/>
              <w:rPr>
                <w:noProof w:val="0"/>
              </w:rPr>
            </w:pPr>
            <w:r w:rsidRPr="007A7659">
              <w:rPr>
                <w:noProof w:val="0"/>
              </w:rPr>
              <w:t>This attribute identifies the subject of the results being queried for. Its value shall include identification of assigning authority.</w:t>
            </w:r>
          </w:p>
        </w:tc>
        <w:tc>
          <w:tcPr>
            <w:tcW w:w="3829" w:type="dxa"/>
          </w:tcPr>
          <w:p w14:paraId="373714A4" w14:textId="77777777" w:rsidR="00BD6B97" w:rsidRPr="007A7659" w:rsidRDefault="00BD6B97">
            <w:pPr>
              <w:pStyle w:val="TableEntry"/>
              <w:snapToGrid w:val="0"/>
              <w:rPr>
                <w:noProof w:val="0"/>
              </w:rPr>
            </w:pPr>
            <w:r w:rsidRPr="007A7659">
              <w:rPr>
                <w:noProof w:val="0"/>
              </w:rPr>
              <w:t xml:space="preserve">PatientID value shall be formatted as HL7 CX data type (including assigning authority) according to the requirements specified for the Patient Identity Feed transaction (see </w:t>
            </w:r>
            <w:r w:rsidR="00211645" w:rsidRPr="007A7659">
              <w:rPr>
                <w:noProof w:val="0"/>
              </w:rPr>
              <w:t>Section</w:t>
            </w:r>
            <w:r w:rsidRPr="007A7659">
              <w:rPr>
                <w:noProof w:val="0"/>
              </w:rPr>
              <w:t xml:space="preserve"> 3.8.4.1.2.3)</w:t>
            </w:r>
          </w:p>
        </w:tc>
      </w:tr>
      <w:tr w:rsidR="00BD6B97" w:rsidRPr="007A7659" w14:paraId="43F05599" w14:textId="77777777" w:rsidTr="00493145">
        <w:trPr>
          <w:cantSplit/>
        </w:trPr>
        <w:tc>
          <w:tcPr>
            <w:tcW w:w="1779" w:type="dxa"/>
          </w:tcPr>
          <w:p w14:paraId="77059A9B" w14:textId="77777777" w:rsidR="00BD6B97" w:rsidRPr="007A7659" w:rsidRDefault="00BD6B97">
            <w:pPr>
              <w:pStyle w:val="TableEntry"/>
              <w:snapToGrid w:val="0"/>
              <w:rPr>
                <w:noProof w:val="0"/>
              </w:rPr>
            </w:pPr>
            <w:r w:rsidRPr="007A7659">
              <w:rPr>
                <w:noProof w:val="0"/>
              </w:rPr>
              <w:t>lowerDateTime</w:t>
            </w:r>
          </w:p>
        </w:tc>
        <w:tc>
          <w:tcPr>
            <w:tcW w:w="794" w:type="dxa"/>
          </w:tcPr>
          <w:p w14:paraId="2D0935F4" w14:textId="77777777" w:rsidR="00BD6B97" w:rsidRPr="007A7659" w:rsidRDefault="00BD6B97">
            <w:pPr>
              <w:pStyle w:val="TableEntry"/>
              <w:snapToGrid w:val="0"/>
              <w:rPr>
                <w:noProof w:val="0"/>
              </w:rPr>
            </w:pPr>
            <w:r w:rsidRPr="007A7659">
              <w:rPr>
                <w:noProof w:val="0"/>
              </w:rPr>
              <w:t>O</w:t>
            </w:r>
          </w:p>
        </w:tc>
        <w:tc>
          <w:tcPr>
            <w:tcW w:w="3244" w:type="dxa"/>
          </w:tcPr>
          <w:p w14:paraId="55679F0A" w14:textId="77777777" w:rsidR="00BD6B97" w:rsidRPr="007A7659" w:rsidRDefault="00BD6B97">
            <w:pPr>
              <w:pStyle w:val="TableEntry"/>
              <w:snapToGrid w:val="0"/>
              <w:rPr>
                <w:noProof w:val="0"/>
              </w:rPr>
            </w:pPr>
            <w:r w:rsidRPr="007A7659">
              <w:rPr>
                <w:noProof w:val="0"/>
              </w:rPr>
              <w:t>Used to constrain the earliest date/time of creation of information.</w:t>
            </w:r>
          </w:p>
        </w:tc>
        <w:tc>
          <w:tcPr>
            <w:tcW w:w="3829" w:type="dxa"/>
          </w:tcPr>
          <w:p w14:paraId="034D34D4" w14:textId="77777777" w:rsidR="00BD6B97" w:rsidRPr="007A7659" w:rsidRDefault="00BD6B97">
            <w:pPr>
              <w:pStyle w:val="TableEntry"/>
              <w:snapToGrid w:val="0"/>
              <w:rPr>
                <w:noProof w:val="0"/>
              </w:rPr>
            </w:pPr>
            <w:r w:rsidRPr="007A7659">
              <w:rPr>
                <w:noProof w:val="0"/>
              </w:rPr>
              <w:t>This value shall be encoded in the XML primitive dateTime format.</w:t>
            </w:r>
          </w:p>
        </w:tc>
      </w:tr>
      <w:tr w:rsidR="00BD6B97" w:rsidRPr="007A7659" w14:paraId="12392062" w14:textId="77777777" w:rsidTr="00493145">
        <w:trPr>
          <w:cantSplit/>
        </w:trPr>
        <w:tc>
          <w:tcPr>
            <w:tcW w:w="1779" w:type="dxa"/>
          </w:tcPr>
          <w:p w14:paraId="7610AB58" w14:textId="77777777" w:rsidR="00BD6B97" w:rsidRPr="007A7659" w:rsidRDefault="00BD6B97">
            <w:pPr>
              <w:pStyle w:val="TableEntry"/>
              <w:snapToGrid w:val="0"/>
              <w:rPr>
                <w:noProof w:val="0"/>
              </w:rPr>
            </w:pPr>
            <w:r w:rsidRPr="007A7659">
              <w:rPr>
                <w:noProof w:val="0"/>
              </w:rPr>
              <w:t>upperDateTime</w:t>
            </w:r>
          </w:p>
        </w:tc>
        <w:tc>
          <w:tcPr>
            <w:tcW w:w="794" w:type="dxa"/>
          </w:tcPr>
          <w:p w14:paraId="788A3ADD" w14:textId="77777777" w:rsidR="00BD6B97" w:rsidRPr="007A7659" w:rsidRDefault="00BD6B97">
            <w:pPr>
              <w:pStyle w:val="TableEntry"/>
              <w:snapToGrid w:val="0"/>
              <w:rPr>
                <w:noProof w:val="0"/>
              </w:rPr>
            </w:pPr>
            <w:r w:rsidRPr="007A7659">
              <w:rPr>
                <w:noProof w:val="0"/>
              </w:rPr>
              <w:t>O</w:t>
            </w:r>
          </w:p>
        </w:tc>
        <w:tc>
          <w:tcPr>
            <w:tcW w:w="3244" w:type="dxa"/>
          </w:tcPr>
          <w:p w14:paraId="6A011FB4" w14:textId="77777777" w:rsidR="00BD6B97" w:rsidRPr="007A7659" w:rsidRDefault="00BD6B97">
            <w:pPr>
              <w:pStyle w:val="TableEntry"/>
              <w:snapToGrid w:val="0"/>
              <w:rPr>
                <w:noProof w:val="0"/>
              </w:rPr>
            </w:pPr>
            <w:r w:rsidRPr="007A7659">
              <w:rPr>
                <w:noProof w:val="0"/>
              </w:rPr>
              <w:t>Used to constrain the latest date/time of creation of information.</w:t>
            </w:r>
          </w:p>
        </w:tc>
        <w:tc>
          <w:tcPr>
            <w:tcW w:w="3829" w:type="dxa"/>
          </w:tcPr>
          <w:p w14:paraId="482A1A20" w14:textId="77777777" w:rsidR="00BD6B97" w:rsidRPr="007A7659" w:rsidRDefault="00BD6B97">
            <w:pPr>
              <w:pStyle w:val="TableEntry"/>
              <w:snapToGrid w:val="0"/>
              <w:rPr>
                <w:noProof w:val="0"/>
              </w:rPr>
            </w:pPr>
            <w:r w:rsidRPr="007A7659">
              <w:rPr>
                <w:noProof w:val="0"/>
              </w:rPr>
              <w:t>This value shall be encoded in the XML primitive dateTime format.</w:t>
            </w:r>
          </w:p>
        </w:tc>
      </w:tr>
      <w:tr w:rsidR="00BD6B97" w:rsidRPr="007A7659" w14:paraId="7ADD2C09" w14:textId="77777777" w:rsidTr="00493145">
        <w:trPr>
          <w:cantSplit/>
        </w:trPr>
        <w:tc>
          <w:tcPr>
            <w:tcW w:w="1779" w:type="dxa"/>
          </w:tcPr>
          <w:p w14:paraId="349C1283" w14:textId="77777777" w:rsidR="00BD6B97" w:rsidRPr="007A7659" w:rsidRDefault="00BD6B97">
            <w:pPr>
              <w:pStyle w:val="TableEntry"/>
              <w:snapToGrid w:val="0"/>
              <w:rPr>
                <w:noProof w:val="0"/>
              </w:rPr>
            </w:pPr>
            <w:r w:rsidRPr="007A7659">
              <w:rPr>
                <w:noProof w:val="0"/>
              </w:rPr>
              <w:t>mostRecentResults</w:t>
            </w:r>
          </w:p>
        </w:tc>
        <w:tc>
          <w:tcPr>
            <w:tcW w:w="794" w:type="dxa"/>
          </w:tcPr>
          <w:p w14:paraId="627F0D4B" w14:textId="77777777" w:rsidR="00BD6B97" w:rsidRPr="007A7659" w:rsidRDefault="00BD6B97">
            <w:pPr>
              <w:pStyle w:val="TableEntry"/>
              <w:snapToGrid w:val="0"/>
              <w:rPr>
                <w:noProof w:val="0"/>
              </w:rPr>
            </w:pPr>
            <w:r w:rsidRPr="007A7659">
              <w:rPr>
                <w:noProof w:val="0"/>
              </w:rPr>
              <w:t>R</w:t>
            </w:r>
          </w:p>
        </w:tc>
        <w:tc>
          <w:tcPr>
            <w:tcW w:w="3244" w:type="dxa"/>
          </w:tcPr>
          <w:p w14:paraId="3F2DF10E" w14:textId="77777777" w:rsidR="00BD6B97" w:rsidRPr="007A7659" w:rsidRDefault="00BD6B97">
            <w:pPr>
              <w:pStyle w:val="TableEntry"/>
              <w:snapToGrid w:val="0"/>
              <w:rPr>
                <w:noProof w:val="0"/>
              </w:rPr>
            </w:pPr>
            <w:r w:rsidRPr="007A7659">
              <w:rPr>
                <w:noProof w:val="0"/>
              </w:rPr>
              <w:t xml:space="preserve">The numeric value that indicates the number of most recent results to be included into the response, i.e., 1 indicates to provide the latest result. </w:t>
            </w:r>
          </w:p>
        </w:tc>
        <w:tc>
          <w:tcPr>
            <w:tcW w:w="3829" w:type="dxa"/>
          </w:tcPr>
          <w:p w14:paraId="608574C2" w14:textId="77777777" w:rsidR="00BD6B97" w:rsidRPr="007A7659" w:rsidRDefault="00BD6B97">
            <w:pPr>
              <w:pStyle w:val="TableEntry"/>
              <w:snapToGrid w:val="0"/>
              <w:rPr>
                <w:noProof w:val="0"/>
              </w:rPr>
            </w:pPr>
            <w:r w:rsidRPr="007A7659">
              <w:rPr>
                <w:noProof w:val="0"/>
              </w:rPr>
              <w:t>Value of 0 indicates that all available results shall be returned.</w:t>
            </w:r>
          </w:p>
        </w:tc>
      </w:tr>
    </w:tbl>
    <w:p w14:paraId="11EF5540" w14:textId="77777777" w:rsidR="00BD6B97" w:rsidRPr="007A7659" w:rsidRDefault="00BD6B97">
      <w:pPr>
        <w:pStyle w:val="TableTitle"/>
      </w:pPr>
      <w:r w:rsidRPr="007A7659">
        <w:t>Table 3.11.4-2: Web Service Request Types</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5200"/>
      </w:tblGrid>
      <w:tr w:rsidR="00BD6B97" w:rsidRPr="007A7659" w14:paraId="3F767E5B" w14:textId="77777777" w:rsidTr="001D3953">
        <w:trPr>
          <w:cantSplit/>
          <w:tblHeader/>
        </w:trPr>
        <w:tc>
          <w:tcPr>
            <w:tcW w:w="4428" w:type="dxa"/>
            <w:shd w:val="clear" w:color="CCCCFF" w:fill="E0E0E0"/>
          </w:tcPr>
          <w:p w14:paraId="25A63505" w14:textId="77777777" w:rsidR="00BD6B97" w:rsidRPr="007A7659" w:rsidRDefault="00BD6B97" w:rsidP="0002013A">
            <w:pPr>
              <w:pStyle w:val="TableEntryHeader"/>
            </w:pPr>
            <w:r w:rsidRPr="007A7659">
              <w:t>requestType value</w:t>
            </w:r>
          </w:p>
        </w:tc>
        <w:tc>
          <w:tcPr>
            <w:tcW w:w="5200" w:type="dxa"/>
            <w:shd w:val="clear" w:color="CCCCFF" w:fill="E0E0E0"/>
          </w:tcPr>
          <w:p w14:paraId="744CC034" w14:textId="77777777" w:rsidR="00BD6B97" w:rsidRPr="007A7659" w:rsidRDefault="00BD6B97" w:rsidP="0002013A">
            <w:pPr>
              <w:pStyle w:val="TableEntryHeader"/>
            </w:pPr>
            <w:r w:rsidRPr="007A7659">
              <w:t>Description</w:t>
            </w:r>
          </w:p>
        </w:tc>
      </w:tr>
      <w:tr w:rsidR="00BD6B97" w:rsidRPr="007A7659" w14:paraId="3289DA7E" w14:textId="77777777" w:rsidTr="00493145">
        <w:tc>
          <w:tcPr>
            <w:tcW w:w="4428" w:type="dxa"/>
          </w:tcPr>
          <w:p w14:paraId="3FDA3F74" w14:textId="77777777" w:rsidR="00BD6B97" w:rsidRPr="007A7659" w:rsidRDefault="00BD6B97">
            <w:pPr>
              <w:pStyle w:val="TableEntry"/>
              <w:snapToGrid w:val="0"/>
              <w:rPr>
                <w:noProof w:val="0"/>
              </w:rPr>
            </w:pPr>
            <w:r w:rsidRPr="007A7659">
              <w:rPr>
                <w:noProof w:val="0"/>
              </w:rPr>
              <w:t>SUMMARY</w:t>
            </w:r>
          </w:p>
        </w:tc>
        <w:tc>
          <w:tcPr>
            <w:tcW w:w="5200" w:type="dxa"/>
          </w:tcPr>
          <w:p w14:paraId="32C1092D" w14:textId="77777777" w:rsidR="00BD6B97" w:rsidRPr="007A7659" w:rsidRDefault="00BD6B97">
            <w:pPr>
              <w:pStyle w:val="TableEntry"/>
              <w:snapToGrid w:val="0"/>
              <w:rPr>
                <w:noProof w:val="0"/>
              </w:rPr>
            </w:pPr>
            <w:r w:rsidRPr="007A7659">
              <w:rPr>
                <w:noProof w:val="0"/>
              </w:rPr>
              <w:t>Summary of all reports known to the Information Source</w:t>
            </w:r>
          </w:p>
        </w:tc>
      </w:tr>
      <w:tr w:rsidR="00BD6B97" w:rsidRPr="007A7659" w14:paraId="1F80C651" w14:textId="77777777" w:rsidTr="00493145">
        <w:tc>
          <w:tcPr>
            <w:tcW w:w="4428" w:type="dxa"/>
          </w:tcPr>
          <w:p w14:paraId="6D8FD0C3" w14:textId="77777777" w:rsidR="00BD6B97" w:rsidRPr="007A7659" w:rsidRDefault="00BD6B97">
            <w:pPr>
              <w:pStyle w:val="TableEntry"/>
              <w:snapToGrid w:val="0"/>
              <w:rPr>
                <w:noProof w:val="0"/>
              </w:rPr>
            </w:pPr>
            <w:r w:rsidRPr="007A7659">
              <w:rPr>
                <w:noProof w:val="0"/>
              </w:rPr>
              <w:t>SUMMARY-RADIOLOGY</w:t>
            </w:r>
          </w:p>
        </w:tc>
        <w:tc>
          <w:tcPr>
            <w:tcW w:w="5200" w:type="dxa"/>
          </w:tcPr>
          <w:p w14:paraId="4148C37F" w14:textId="77777777" w:rsidR="00BD6B97" w:rsidRPr="007A7659" w:rsidRDefault="00BD6B97">
            <w:pPr>
              <w:pStyle w:val="TableEntry"/>
              <w:snapToGrid w:val="0"/>
              <w:rPr>
                <w:noProof w:val="0"/>
              </w:rPr>
            </w:pPr>
            <w:r w:rsidRPr="007A7659">
              <w:rPr>
                <w:noProof w:val="0"/>
              </w:rPr>
              <w:t>Summary of radiology reports</w:t>
            </w:r>
          </w:p>
        </w:tc>
      </w:tr>
      <w:tr w:rsidR="00BD6B97" w:rsidRPr="007A7659" w14:paraId="7D51EC92" w14:textId="77777777" w:rsidTr="00493145">
        <w:tc>
          <w:tcPr>
            <w:tcW w:w="4428" w:type="dxa"/>
          </w:tcPr>
          <w:p w14:paraId="2A44C979" w14:textId="77777777" w:rsidR="00BD6B97" w:rsidRPr="007A7659" w:rsidRDefault="00BD6B97">
            <w:pPr>
              <w:pStyle w:val="TableEntry"/>
              <w:snapToGrid w:val="0"/>
              <w:rPr>
                <w:noProof w:val="0"/>
              </w:rPr>
            </w:pPr>
            <w:r w:rsidRPr="007A7659">
              <w:rPr>
                <w:noProof w:val="0"/>
              </w:rPr>
              <w:t>SUMMARY-CARDIOLOGY</w:t>
            </w:r>
          </w:p>
        </w:tc>
        <w:tc>
          <w:tcPr>
            <w:tcW w:w="5200" w:type="dxa"/>
          </w:tcPr>
          <w:p w14:paraId="2BF1FBB4" w14:textId="77777777" w:rsidR="00BD6B97" w:rsidRPr="007A7659" w:rsidRDefault="00BD6B97">
            <w:pPr>
              <w:pStyle w:val="TableEntry"/>
              <w:snapToGrid w:val="0"/>
              <w:rPr>
                <w:noProof w:val="0"/>
              </w:rPr>
            </w:pPr>
            <w:r w:rsidRPr="007A7659">
              <w:rPr>
                <w:noProof w:val="0"/>
              </w:rPr>
              <w:t>Summary of cardiology reports</w:t>
            </w:r>
          </w:p>
        </w:tc>
      </w:tr>
      <w:tr w:rsidR="00BD6B97" w:rsidRPr="007A7659" w14:paraId="3C02B406" w14:textId="77777777" w:rsidTr="00493145">
        <w:tc>
          <w:tcPr>
            <w:tcW w:w="4428" w:type="dxa"/>
          </w:tcPr>
          <w:p w14:paraId="4AEDA87B" w14:textId="77777777" w:rsidR="00BD6B97" w:rsidRPr="007A7659" w:rsidRDefault="00BD6B97">
            <w:pPr>
              <w:pStyle w:val="TableEntry"/>
              <w:snapToGrid w:val="0"/>
              <w:rPr>
                <w:noProof w:val="0"/>
              </w:rPr>
            </w:pPr>
            <w:r w:rsidRPr="007A7659">
              <w:rPr>
                <w:noProof w:val="0"/>
              </w:rPr>
              <w:t>SUMMARY-LABORATORY</w:t>
            </w:r>
          </w:p>
        </w:tc>
        <w:tc>
          <w:tcPr>
            <w:tcW w:w="5200" w:type="dxa"/>
          </w:tcPr>
          <w:p w14:paraId="1A6551E0" w14:textId="77777777" w:rsidR="00BD6B97" w:rsidRPr="007A7659" w:rsidRDefault="00BD6B97">
            <w:pPr>
              <w:pStyle w:val="TableEntry"/>
              <w:snapToGrid w:val="0"/>
              <w:rPr>
                <w:noProof w:val="0"/>
              </w:rPr>
            </w:pPr>
            <w:r w:rsidRPr="007A7659">
              <w:rPr>
                <w:noProof w:val="0"/>
              </w:rPr>
              <w:t>Summary of laboratory reports</w:t>
            </w:r>
          </w:p>
        </w:tc>
      </w:tr>
      <w:tr w:rsidR="00BD6B97" w:rsidRPr="007A7659" w14:paraId="4B801ABD" w14:textId="77777777" w:rsidTr="00493145">
        <w:tc>
          <w:tcPr>
            <w:tcW w:w="4428" w:type="dxa"/>
          </w:tcPr>
          <w:p w14:paraId="4EC1261E" w14:textId="77777777" w:rsidR="00BD6B97" w:rsidRPr="007A7659" w:rsidRDefault="00BD6B97">
            <w:pPr>
              <w:pStyle w:val="TableEntry"/>
              <w:snapToGrid w:val="0"/>
              <w:rPr>
                <w:noProof w:val="0"/>
              </w:rPr>
            </w:pPr>
            <w:r w:rsidRPr="007A7659">
              <w:rPr>
                <w:noProof w:val="0"/>
              </w:rPr>
              <w:t>SUMMARY-SURGERY</w:t>
            </w:r>
          </w:p>
        </w:tc>
        <w:tc>
          <w:tcPr>
            <w:tcW w:w="5200" w:type="dxa"/>
          </w:tcPr>
          <w:p w14:paraId="62E021DE" w14:textId="77777777" w:rsidR="00BD6B97" w:rsidRPr="007A7659" w:rsidRDefault="00BD6B97">
            <w:pPr>
              <w:pStyle w:val="TableEntry"/>
              <w:snapToGrid w:val="0"/>
              <w:rPr>
                <w:noProof w:val="0"/>
              </w:rPr>
            </w:pPr>
            <w:r w:rsidRPr="007A7659">
              <w:rPr>
                <w:noProof w:val="0"/>
              </w:rPr>
              <w:t>Summary of surgery reports</w:t>
            </w:r>
          </w:p>
        </w:tc>
      </w:tr>
      <w:tr w:rsidR="00BD6B97" w:rsidRPr="007A7659" w14:paraId="48334B04" w14:textId="77777777" w:rsidTr="00493145">
        <w:tc>
          <w:tcPr>
            <w:tcW w:w="4428" w:type="dxa"/>
          </w:tcPr>
          <w:p w14:paraId="0C8E9D61" w14:textId="77777777" w:rsidR="00BD6B97" w:rsidRPr="007A7659" w:rsidRDefault="00BD6B97">
            <w:pPr>
              <w:pStyle w:val="TableEntry"/>
              <w:snapToGrid w:val="0"/>
              <w:rPr>
                <w:noProof w:val="0"/>
              </w:rPr>
            </w:pPr>
            <w:r w:rsidRPr="007A7659">
              <w:rPr>
                <w:noProof w:val="0"/>
              </w:rPr>
              <w:t>SUMMARY-EMERGENCY</w:t>
            </w:r>
          </w:p>
        </w:tc>
        <w:tc>
          <w:tcPr>
            <w:tcW w:w="5200" w:type="dxa"/>
          </w:tcPr>
          <w:p w14:paraId="5638481C" w14:textId="77777777" w:rsidR="00BD6B97" w:rsidRPr="007A7659" w:rsidRDefault="00BD6B97">
            <w:pPr>
              <w:pStyle w:val="TableEntry"/>
              <w:snapToGrid w:val="0"/>
              <w:rPr>
                <w:noProof w:val="0"/>
              </w:rPr>
            </w:pPr>
            <w:r w:rsidRPr="007A7659">
              <w:rPr>
                <w:noProof w:val="0"/>
              </w:rPr>
              <w:t>Summary of emergency reports</w:t>
            </w:r>
          </w:p>
        </w:tc>
      </w:tr>
      <w:tr w:rsidR="00BD6B97" w:rsidRPr="007A7659" w14:paraId="36CCC5E9" w14:textId="77777777" w:rsidTr="00493145">
        <w:tc>
          <w:tcPr>
            <w:tcW w:w="4428" w:type="dxa"/>
          </w:tcPr>
          <w:p w14:paraId="72D1A10E" w14:textId="77777777" w:rsidR="00BD6B97" w:rsidRPr="007A7659" w:rsidRDefault="00BD6B97">
            <w:pPr>
              <w:pStyle w:val="TableEntry"/>
              <w:snapToGrid w:val="0"/>
              <w:rPr>
                <w:noProof w:val="0"/>
              </w:rPr>
            </w:pPr>
            <w:r w:rsidRPr="007A7659">
              <w:rPr>
                <w:noProof w:val="0"/>
              </w:rPr>
              <w:t>SUMMARY-DISCHARGE</w:t>
            </w:r>
          </w:p>
        </w:tc>
        <w:tc>
          <w:tcPr>
            <w:tcW w:w="5200" w:type="dxa"/>
          </w:tcPr>
          <w:p w14:paraId="6F1C96A9" w14:textId="77777777" w:rsidR="00BD6B97" w:rsidRPr="007A7659" w:rsidRDefault="00BD6B97">
            <w:pPr>
              <w:pStyle w:val="TableEntry"/>
              <w:snapToGrid w:val="0"/>
              <w:rPr>
                <w:noProof w:val="0"/>
              </w:rPr>
            </w:pPr>
            <w:r w:rsidRPr="007A7659">
              <w:rPr>
                <w:noProof w:val="0"/>
              </w:rPr>
              <w:t>Summary of discharge reports</w:t>
            </w:r>
          </w:p>
        </w:tc>
      </w:tr>
      <w:tr w:rsidR="00BD6B97" w:rsidRPr="007A7659" w14:paraId="44CD65D9" w14:textId="77777777" w:rsidTr="00493145">
        <w:tc>
          <w:tcPr>
            <w:tcW w:w="4428" w:type="dxa"/>
          </w:tcPr>
          <w:p w14:paraId="68D14080" w14:textId="77777777" w:rsidR="00BD6B97" w:rsidRPr="007A7659" w:rsidRDefault="00BD6B97">
            <w:pPr>
              <w:pStyle w:val="TableEntry"/>
              <w:snapToGrid w:val="0"/>
              <w:rPr>
                <w:noProof w:val="0"/>
              </w:rPr>
            </w:pPr>
            <w:r w:rsidRPr="007A7659">
              <w:rPr>
                <w:noProof w:val="0"/>
              </w:rPr>
              <w:t>SUMMARY-ICU</w:t>
            </w:r>
          </w:p>
        </w:tc>
        <w:tc>
          <w:tcPr>
            <w:tcW w:w="5200" w:type="dxa"/>
          </w:tcPr>
          <w:p w14:paraId="3EA46BEE" w14:textId="77777777" w:rsidR="00BD6B97" w:rsidRPr="007A7659" w:rsidRDefault="00BD6B97">
            <w:pPr>
              <w:pStyle w:val="TableEntry"/>
              <w:snapToGrid w:val="0"/>
              <w:rPr>
                <w:noProof w:val="0"/>
              </w:rPr>
            </w:pPr>
            <w:r w:rsidRPr="007A7659">
              <w:rPr>
                <w:noProof w:val="0"/>
              </w:rPr>
              <w:t>Summary of intensive care reports</w:t>
            </w:r>
          </w:p>
        </w:tc>
      </w:tr>
      <w:tr w:rsidR="00BD6B97" w:rsidRPr="007A7659" w14:paraId="085DFB00" w14:textId="77777777" w:rsidTr="00493145">
        <w:tc>
          <w:tcPr>
            <w:tcW w:w="4428" w:type="dxa"/>
          </w:tcPr>
          <w:p w14:paraId="16C90E40" w14:textId="77777777" w:rsidR="00BD6B97" w:rsidRPr="007A7659" w:rsidRDefault="00BD6B97">
            <w:pPr>
              <w:pStyle w:val="TableEntry"/>
              <w:snapToGrid w:val="0"/>
              <w:rPr>
                <w:noProof w:val="0"/>
              </w:rPr>
            </w:pPr>
            <w:r w:rsidRPr="007A7659">
              <w:rPr>
                <w:noProof w:val="0"/>
              </w:rPr>
              <w:t>SUMMARY-RX</w:t>
            </w:r>
          </w:p>
        </w:tc>
        <w:tc>
          <w:tcPr>
            <w:tcW w:w="5200" w:type="dxa"/>
          </w:tcPr>
          <w:p w14:paraId="3A346D9D" w14:textId="77777777" w:rsidR="00BD6B97" w:rsidRPr="007A7659" w:rsidRDefault="00BD6B97">
            <w:pPr>
              <w:pStyle w:val="TableEntry"/>
              <w:snapToGrid w:val="0"/>
              <w:rPr>
                <w:noProof w:val="0"/>
              </w:rPr>
            </w:pPr>
            <w:r w:rsidRPr="007A7659">
              <w:rPr>
                <w:noProof w:val="0"/>
              </w:rPr>
              <w:t>Summary of Prescriptions</w:t>
            </w:r>
          </w:p>
        </w:tc>
      </w:tr>
    </w:tbl>
    <w:p w14:paraId="1872F61C" w14:textId="77777777" w:rsidR="00BD6B97" w:rsidRPr="007A7659" w:rsidRDefault="00BD6B97">
      <w:pPr>
        <w:pStyle w:val="Note"/>
        <w:rPr>
          <w:bCs/>
        </w:rPr>
      </w:pPr>
      <w:r w:rsidRPr="007A7659">
        <w:rPr>
          <w:bCs/>
        </w:rPr>
        <w:t>Note: parameter values that contain reserved characters need to be encoded using %&lt;hex&gt;&lt;hex&gt; notation. Reserved characters include slash (/, encode as %2f) and ampersand (&amp;, encode as %26).</w:t>
      </w:r>
    </w:p>
    <w:p w14:paraId="0D58521D" w14:textId="77777777" w:rsidR="00D55E57" w:rsidRPr="007A7659" w:rsidRDefault="00D55E57" w:rsidP="00AE5ED3">
      <w:pPr>
        <w:pStyle w:val="BodyText"/>
      </w:pPr>
    </w:p>
    <w:p w14:paraId="1052D005" w14:textId="77777777" w:rsidR="00BD6B97" w:rsidRPr="007A7659" w:rsidRDefault="00BD6B97">
      <w:r w:rsidRPr="007A7659">
        <w:t xml:space="preserve">Formal definition of the web service in WSDL is provided in ITI TF-2x: Appendix A. </w:t>
      </w:r>
    </w:p>
    <w:p w14:paraId="54030D1B" w14:textId="77777777" w:rsidR="00BD6B97" w:rsidRPr="007A7659" w:rsidRDefault="00BD6B97">
      <w:r w:rsidRPr="007A7659">
        <w:lastRenderedPageBreak/>
        <w:t>The only binding required for both the Display and Information Source is the binding to the HTTP-GET. In this binding the sample message will be formatted as follows:</w:t>
      </w:r>
    </w:p>
    <w:p w14:paraId="141AB4FB" w14:textId="77777777" w:rsidR="00BD6B97" w:rsidRPr="007A7659" w:rsidRDefault="00BD6B97">
      <w:r w:rsidRPr="007A7659">
        <w:t>http://&lt;location&gt;/IHERetrieveSummaryInfo?requestType=SUMMARY&amp;patientID=</w:t>
      </w:r>
      <w:r w:rsidRPr="007A7659">
        <w:rPr>
          <w:rFonts w:ascii="TimesNewRoman" w:hAnsi="TimesNewRoman"/>
          <w:bCs/>
          <w:szCs w:val="24"/>
        </w:rPr>
        <w:t>99998410^^^%26www.mlhlife.com%26DNS</w:t>
      </w:r>
      <w:r w:rsidRPr="007A7659">
        <w:t xml:space="preserve"> &amp;lowerDateTime=2003-01-01T00:00:00&amp;upperDateTime=2003-01-01T23:59:59&amp;mostRecentResults=1</w:t>
      </w:r>
    </w:p>
    <w:p w14:paraId="5F9DB170" w14:textId="77777777" w:rsidR="00BD6B97" w:rsidRPr="007A7659" w:rsidRDefault="00BD6B97">
      <w:r w:rsidRPr="007A7659">
        <w:t>The &lt;location&gt; part of the URL is configurable by the implementation, and must contain the host name, an optional port address, and may be followed by an optional path. The path if present may not contain a ‘?’ character. The remainder of the URL, including IHERetrieveSummaryInfo and the following request parameters are specified by the WSDL and may not be changed.</w:t>
      </w:r>
    </w:p>
    <w:p w14:paraId="3FACEEA1" w14:textId="77777777" w:rsidR="00BD6B97" w:rsidRPr="007A7659" w:rsidRDefault="00BD6B97">
      <w:r w:rsidRPr="007A7659">
        <w:t xml:space="preserve">More specifically, using the definitions from </w:t>
      </w:r>
      <w:r w:rsidR="008A6C66" w:rsidRPr="007A7659">
        <w:t>RFC</w:t>
      </w:r>
      <w:r w:rsidRPr="007A7659">
        <w:t>1738, the &lt;location&gt; part of the URL must match the production for location from the figure below:</w:t>
      </w:r>
    </w:p>
    <w:p w14:paraId="684B6144" w14:textId="77777777" w:rsidR="00FC6B29" w:rsidRPr="007A7659" w:rsidRDefault="00FC6B29"/>
    <w:p w14:paraId="2EDF522F"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spacing w:before="120"/>
        <w:rPr>
          <w:rFonts w:ascii="Courier New" w:hAnsi="Courier New" w:cs="Courier New"/>
        </w:rPr>
      </w:pPr>
      <w:r w:rsidRPr="007A7659">
        <w:rPr>
          <w:rFonts w:ascii="Courier New" w:hAnsi="Courier New" w:cs="Courier New"/>
        </w:rPr>
        <w:t>location</w:t>
      </w:r>
      <w:r w:rsidRPr="007A7659">
        <w:rPr>
          <w:rFonts w:ascii="Courier New" w:hAnsi="Courier New" w:cs="Courier New"/>
        </w:rPr>
        <w:tab/>
        <w:t>= hostport [ "/" hpath ]</w:t>
      </w:r>
    </w:p>
    <w:p w14:paraId="48609ECE"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br/>
        <w:t>hostport       = host [ ":" port ]</w:t>
      </w:r>
    </w:p>
    <w:p w14:paraId="3DB9147C"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host           = hostname | hostnumber</w:t>
      </w:r>
    </w:p>
    <w:p w14:paraId="0053B61D"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hostname       = *[ domainlabel "." ] toplabel</w:t>
      </w:r>
    </w:p>
    <w:p w14:paraId="267E1A94"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domainlabel    = alphadigit | alphadigit *[ alphadigit | "-" ] alphadigit</w:t>
      </w:r>
    </w:p>
    <w:p w14:paraId="4ECE6167"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toplabel       = alpha | alpha *[ alphadigit | "-" ] alphadigit</w:t>
      </w:r>
    </w:p>
    <w:p w14:paraId="5E7B9923"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alphadigit     = alpha | digit</w:t>
      </w:r>
    </w:p>
    <w:p w14:paraId="46AEC30F"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hostnumber     = digits "." digits "." digits "." digits</w:t>
      </w:r>
    </w:p>
    <w:p w14:paraId="397DED24"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port           = digits</w:t>
      </w:r>
    </w:p>
    <w:p w14:paraId="2EFF5DFD"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p>
    <w:p w14:paraId="15C57992"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hpath          = hsegment *[ "/" hsegment ]</w:t>
      </w:r>
    </w:p>
    <w:p w14:paraId="53D59487"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hsegment       = *[ uchar | ";" | ":" | "@" | "&amp;" | "=" ]</w:t>
      </w:r>
    </w:p>
    <w:p w14:paraId="43AFEB9D"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lowalpha       = "a" | "b" | "c" | "d" | "e" | "f" | "g" | "h" |</w:t>
      </w:r>
    </w:p>
    <w:p w14:paraId="4EEEC771"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"i" | "j" | "k" | "l" | "m" | "n" | "o" | "p" |</w:t>
      </w:r>
    </w:p>
    <w:p w14:paraId="396618FC"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"q" | "r" | "s" | "t" | "u" | "v" | "w" | "x" |</w:t>
      </w:r>
    </w:p>
    <w:p w14:paraId="1CD95AB5"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"y" | "z"</w:t>
      </w:r>
    </w:p>
    <w:p w14:paraId="59799F74"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hialpha        = "A" | "B" | "C" | "D" | "E" | "F" | "G" | "H" | "I" |</w:t>
      </w:r>
    </w:p>
    <w:p w14:paraId="29E70CD8"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"J" | "K" | "L" | "M" | "N" | "O" | "P" | "Q" | "R" |</w:t>
      </w:r>
    </w:p>
    <w:p w14:paraId="1FE47CEF"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"S" | "T" | "U" | "V" | "W" | "X" | "Y" | "Z"</w:t>
      </w:r>
    </w:p>
    <w:p w14:paraId="1B9994B9"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p>
    <w:p w14:paraId="6DEB4403"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alpha          = lowalpha | hialpha</w:t>
      </w:r>
    </w:p>
    <w:p w14:paraId="759D19E1"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digit          = "0" | "1" | "2" | "3" | "4" | "5" | "6" | "7" |</w:t>
      </w:r>
    </w:p>
    <w:p w14:paraId="26F6B112"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"8" | "9"</w:t>
      </w:r>
    </w:p>
    <w:p w14:paraId="60F3BB68"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safe           = "$" | "-" | "_" | "." | "+"</w:t>
      </w:r>
    </w:p>
    <w:p w14:paraId="016963A5"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extra          = "!" | "*" | "'" | "(" | ")" | ","</w:t>
      </w:r>
    </w:p>
    <w:p w14:paraId="432062C5"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p>
    <w:p w14:paraId="4C79F164"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hex            = digit | "A" | "B" | "C" | "D" | "E" | "F" |</w:t>
      </w:r>
    </w:p>
    <w:p w14:paraId="7D2E55C0"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"a" | "b" | "c" | "d" | "e" | "f"</w:t>
      </w:r>
    </w:p>
    <w:p w14:paraId="759CB170" w14:textId="2F8A6B4C"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escape         = "%" hex</w:t>
      </w:r>
    </w:p>
    <w:p w14:paraId="17501E49"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p>
    <w:p w14:paraId="77A68F16"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unreserved     = alpha | digit | safe | extra</w:t>
      </w:r>
    </w:p>
    <w:p w14:paraId="4BCC4484"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uchar          = unreserved | escape</w:t>
      </w:r>
    </w:p>
    <w:p w14:paraId="766D49CD" w14:textId="77777777" w:rsidR="00BD6B97" w:rsidRPr="007A7659" w:rsidRDefault="00BD6B97" w:rsidP="00AE5ED3">
      <w:pPr>
        <w:pStyle w:val="BodyText"/>
      </w:pPr>
    </w:p>
    <w:p w14:paraId="59B5331C" w14:textId="77777777" w:rsidR="00BD6B97" w:rsidRPr="007A7659" w:rsidRDefault="00BD6B97" w:rsidP="00AE5ED3">
      <w:pPr>
        <w:pStyle w:val="BodyText"/>
      </w:pPr>
      <w:r w:rsidRPr="007A7659">
        <w:t>The following location values are legal according to this specification:</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2"/>
        <w:gridCol w:w="4888"/>
      </w:tblGrid>
      <w:tr w:rsidR="00BD6B97" w:rsidRPr="007A7659" w14:paraId="2C023F2C" w14:textId="77777777" w:rsidTr="00493145">
        <w:trPr>
          <w:tblHeader/>
        </w:trPr>
        <w:tc>
          <w:tcPr>
            <w:tcW w:w="4542" w:type="dxa"/>
            <w:shd w:val="clear" w:color="CCCCFF" w:fill="E0E0E0"/>
          </w:tcPr>
          <w:p w14:paraId="177699E8" w14:textId="77777777" w:rsidR="00BD6B97" w:rsidRPr="007A7659" w:rsidRDefault="00BD6B97" w:rsidP="0002013A">
            <w:pPr>
              <w:pStyle w:val="TableEntryHeader"/>
            </w:pPr>
            <w:r w:rsidRPr="007A7659">
              <w:lastRenderedPageBreak/>
              <w:t>&lt;location&gt; value</w:t>
            </w:r>
          </w:p>
        </w:tc>
        <w:tc>
          <w:tcPr>
            <w:tcW w:w="4888" w:type="dxa"/>
            <w:shd w:val="clear" w:color="CCCCFF" w:fill="E0E0E0"/>
          </w:tcPr>
          <w:p w14:paraId="3BFB1FDD" w14:textId="77777777" w:rsidR="00BD6B97" w:rsidRPr="007A7659" w:rsidRDefault="00BD6B97" w:rsidP="0002013A">
            <w:pPr>
              <w:pStyle w:val="TableEntryHeader"/>
            </w:pPr>
            <w:r w:rsidRPr="007A7659">
              <w:t>Resulting URL</w:t>
            </w:r>
          </w:p>
        </w:tc>
      </w:tr>
      <w:tr w:rsidR="00BD6B97" w:rsidRPr="007A7659" w14:paraId="5DE24E3F" w14:textId="77777777" w:rsidTr="00493145">
        <w:tc>
          <w:tcPr>
            <w:tcW w:w="4542" w:type="dxa"/>
          </w:tcPr>
          <w:p w14:paraId="6D3E4550" w14:textId="77777777" w:rsidR="00BD6B97" w:rsidRPr="007A7659" w:rsidRDefault="001A281F">
            <w:pPr>
              <w:pStyle w:val="TableEntry"/>
              <w:rPr>
                <w:noProof w:val="0"/>
              </w:rPr>
            </w:pPr>
            <w:r w:rsidRPr="007A7659">
              <w:rPr>
                <w:noProof w:val="0"/>
              </w:rPr>
              <w:t>m</w:t>
            </w:r>
            <w:r w:rsidR="00BD6B97" w:rsidRPr="007A7659">
              <w:rPr>
                <w:noProof w:val="0"/>
              </w:rPr>
              <w:t>yhost</w:t>
            </w:r>
          </w:p>
        </w:tc>
        <w:tc>
          <w:tcPr>
            <w:tcW w:w="4888" w:type="dxa"/>
          </w:tcPr>
          <w:p w14:paraId="08F5EF19" w14:textId="77777777" w:rsidR="00BD6B97" w:rsidRPr="007A7659" w:rsidRDefault="00BD6B97">
            <w:pPr>
              <w:pStyle w:val="TableEntry"/>
              <w:rPr>
                <w:noProof w:val="0"/>
              </w:rPr>
            </w:pPr>
            <w:r w:rsidRPr="007A7659">
              <w:rPr>
                <w:noProof w:val="0"/>
              </w:rPr>
              <w:t>http://myhost/IHERetrieveSummaryInfo?…</w:t>
            </w:r>
          </w:p>
        </w:tc>
      </w:tr>
      <w:tr w:rsidR="00BD6B97" w:rsidRPr="007A7659" w14:paraId="7961A6E9" w14:textId="77777777" w:rsidTr="00493145">
        <w:tc>
          <w:tcPr>
            <w:tcW w:w="4542" w:type="dxa"/>
          </w:tcPr>
          <w:p w14:paraId="4DE0C19E" w14:textId="77777777" w:rsidR="00BD6B97" w:rsidRPr="007A7659" w:rsidRDefault="00BD6B97">
            <w:pPr>
              <w:pStyle w:val="TableEntry"/>
              <w:rPr>
                <w:noProof w:val="0"/>
              </w:rPr>
            </w:pPr>
            <w:r w:rsidRPr="007A7659">
              <w:rPr>
                <w:noProof w:val="0"/>
              </w:rPr>
              <w:t>myhost:8080</w:t>
            </w:r>
          </w:p>
        </w:tc>
        <w:tc>
          <w:tcPr>
            <w:tcW w:w="4888" w:type="dxa"/>
          </w:tcPr>
          <w:p w14:paraId="4270B878" w14:textId="77777777" w:rsidR="00BD6B97" w:rsidRPr="007A7659" w:rsidRDefault="00BD6B97">
            <w:pPr>
              <w:pStyle w:val="TableEntry"/>
              <w:rPr>
                <w:noProof w:val="0"/>
              </w:rPr>
            </w:pPr>
            <w:r w:rsidRPr="007A7659">
              <w:rPr>
                <w:noProof w:val="0"/>
              </w:rPr>
              <w:t>http://myhost:8080/IHERetrieveSummaryInfo?…</w:t>
            </w:r>
          </w:p>
        </w:tc>
      </w:tr>
      <w:tr w:rsidR="00BD6B97" w:rsidRPr="007A7659" w14:paraId="0C24F500" w14:textId="77777777" w:rsidTr="00493145">
        <w:tc>
          <w:tcPr>
            <w:tcW w:w="4542" w:type="dxa"/>
          </w:tcPr>
          <w:p w14:paraId="324D3840" w14:textId="77777777" w:rsidR="00BD6B97" w:rsidRPr="007A7659" w:rsidRDefault="00BD6B97">
            <w:pPr>
              <w:pStyle w:val="TableEntry"/>
              <w:rPr>
                <w:noProof w:val="0"/>
              </w:rPr>
            </w:pPr>
            <w:r w:rsidRPr="007A7659">
              <w:rPr>
                <w:noProof w:val="0"/>
              </w:rPr>
              <w:t>myhost/MyAspPageThatLooksLikeItCouldBeAFolder.aspx</w:t>
            </w:r>
          </w:p>
        </w:tc>
        <w:tc>
          <w:tcPr>
            <w:tcW w:w="4888" w:type="dxa"/>
          </w:tcPr>
          <w:p w14:paraId="5773AF9D" w14:textId="77777777" w:rsidR="00BD6B97" w:rsidRPr="007A7659" w:rsidRDefault="00BD6B97">
            <w:pPr>
              <w:pStyle w:val="TableEntry"/>
              <w:rPr>
                <w:noProof w:val="0"/>
              </w:rPr>
            </w:pPr>
            <w:r w:rsidRPr="007A7659">
              <w:rPr>
                <w:noProof w:val="0"/>
              </w:rPr>
              <w:t>http://myhost/MyAspPageThatLooksLikeItCouldBeAFolder.aspx/IHERetrieveSummaryInfo?…</w:t>
            </w:r>
          </w:p>
        </w:tc>
      </w:tr>
      <w:tr w:rsidR="00BD6B97" w:rsidRPr="007A7659" w14:paraId="2485B205" w14:textId="77777777" w:rsidTr="00493145">
        <w:tc>
          <w:tcPr>
            <w:tcW w:w="4542" w:type="dxa"/>
          </w:tcPr>
          <w:p w14:paraId="00D7C81C" w14:textId="77777777" w:rsidR="00BD6B97" w:rsidRPr="007A7659" w:rsidRDefault="00BD6B97">
            <w:pPr>
              <w:pStyle w:val="TableEntry"/>
              <w:rPr>
                <w:noProof w:val="0"/>
              </w:rPr>
            </w:pPr>
            <w:r w:rsidRPr="007A7659">
              <w:rPr>
                <w:noProof w:val="0"/>
              </w:rPr>
              <w:t>myhost:8080/MyAspPageThatLooksLikeItCouldBeAFolder.aspx</w:t>
            </w:r>
          </w:p>
        </w:tc>
        <w:tc>
          <w:tcPr>
            <w:tcW w:w="4888" w:type="dxa"/>
          </w:tcPr>
          <w:p w14:paraId="71249C1B" w14:textId="77777777" w:rsidR="00BD6B97" w:rsidRPr="007A7659" w:rsidRDefault="00BD6B97">
            <w:pPr>
              <w:pStyle w:val="TableEntry"/>
              <w:rPr>
                <w:noProof w:val="0"/>
              </w:rPr>
            </w:pPr>
            <w:r w:rsidRPr="007A7659">
              <w:rPr>
                <w:noProof w:val="0"/>
              </w:rPr>
              <w:t>http://myhost:8080/MyAspPageThatLooksLikeItCouldBeAFolder.aspx/IHERetrieveSummaryInfo?…</w:t>
            </w:r>
          </w:p>
        </w:tc>
      </w:tr>
      <w:tr w:rsidR="00BD6B97" w:rsidRPr="007A7659" w14:paraId="0FCE387E" w14:textId="77777777" w:rsidTr="00493145">
        <w:tc>
          <w:tcPr>
            <w:tcW w:w="4542" w:type="dxa"/>
          </w:tcPr>
          <w:p w14:paraId="380B32B9" w14:textId="77777777" w:rsidR="00BD6B97" w:rsidRPr="007A7659" w:rsidRDefault="00BD6B97">
            <w:pPr>
              <w:pStyle w:val="TableEntry"/>
              <w:rPr>
                <w:noProof w:val="0"/>
              </w:rPr>
            </w:pPr>
            <w:r w:rsidRPr="007A7659">
              <w:rPr>
                <w:noProof w:val="0"/>
              </w:rPr>
              <w:t>myhost/MyJspPage.jsp</w:t>
            </w:r>
          </w:p>
        </w:tc>
        <w:tc>
          <w:tcPr>
            <w:tcW w:w="4888" w:type="dxa"/>
          </w:tcPr>
          <w:p w14:paraId="20A5B2EF" w14:textId="77777777" w:rsidR="00BD6B97" w:rsidRPr="007A7659" w:rsidRDefault="00BD6B97">
            <w:pPr>
              <w:pStyle w:val="TableEntry"/>
              <w:rPr>
                <w:noProof w:val="0"/>
              </w:rPr>
            </w:pPr>
            <w:r w:rsidRPr="007A7659">
              <w:rPr>
                <w:noProof w:val="0"/>
              </w:rPr>
              <w:t>http://myhost/MyJspPage.jsp/IHERetrieveSummaryInfo?…</w:t>
            </w:r>
          </w:p>
        </w:tc>
      </w:tr>
      <w:tr w:rsidR="00BD6B97" w:rsidRPr="007A7659" w14:paraId="3F61E6C1" w14:textId="77777777" w:rsidTr="00493145">
        <w:tc>
          <w:tcPr>
            <w:tcW w:w="4542" w:type="dxa"/>
          </w:tcPr>
          <w:p w14:paraId="755A000E" w14:textId="77777777" w:rsidR="00BD6B97" w:rsidRPr="007A7659" w:rsidRDefault="00BD6B97">
            <w:pPr>
              <w:pStyle w:val="TableEntry"/>
              <w:rPr>
                <w:noProof w:val="0"/>
              </w:rPr>
            </w:pPr>
            <w:r w:rsidRPr="007A7659">
              <w:rPr>
                <w:noProof w:val="0"/>
              </w:rPr>
              <w:t>myhost:8080/MyJspPageThatLooksLikeItCouldBeAFolder.jsp</w:t>
            </w:r>
          </w:p>
        </w:tc>
        <w:tc>
          <w:tcPr>
            <w:tcW w:w="4888" w:type="dxa"/>
          </w:tcPr>
          <w:p w14:paraId="18C10177" w14:textId="77777777" w:rsidR="00BD6B97" w:rsidRPr="007A7659" w:rsidRDefault="00BD6B97">
            <w:pPr>
              <w:pStyle w:val="TableEntry"/>
              <w:rPr>
                <w:noProof w:val="0"/>
              </w:rPr>
            </w:pPr>
            <w:r w:rsidRPr="007A7659">
              <w:rPr>
                <w:noProof w:val="0"/>
              </w:rPr>
              <w:t>http://myhost/MyJspPage.jsp/ IHERetrieveSummaryInfo?…</w:t>
            </w:r>
          </w:p>
        </w:tc>
      </w:tr>
    </w:tbl>
    <w:p w14:paraId="29DE609E" w14:textId="77777777" w:rsidR="00FC6B29" w:rsidRPr="007A7659" w:rsidRDefault="00FC6B29" w:rsidP="00D55E57">
      <w:pPr>
        <w:pStyle w:val="BodyText"/>
      </w:pPr>
    </w:p>
    <w:p w14:paraId="532D5375" w14:textId="77777777" w:rsidR="00BD6B97" w:rsidRDefault="00BD6B97">
      <w:r w:rsidRPr="007A7659">
        <w:t>The following location values are not legal:</w:t>
      </w:r>
    </w:p>
    <w:p w14:paraId="0CE782FA" w14:textId="77777777" w:rsidR="00A8424C" w:rsidRPr="007A7659" w:rsidRDefault="00A8424C"/>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2"/>
        <w:gridCol w:w="4888"/>
      </w:tblGrid>
      <w:tr w:rsidR="00BD6B97" w:rsidRPr="007A7659" w14:paraId="35310916" w14:textId="77777777" w:rsidTr="001D3953">
        <w:trPr>
          <w:cantSplit/>
          <w:trHeight w:val="396"/>
          <w:tblHeader/>
        </w:trPr>
        <w:tc>
          <w:tcPr>
            <w:tcW w:w="4542" w:type="dxa"/>
            <w:shd w:val="clear" w:color="CCCCFF" w:fill="E0E0E0"/>
          </w:tcPr>
          <w:p w14:paraId="289871A3" w14:textId="77777777" w:rsidR="00BD6B97" w:rsidRPr="007A7659" w:rsidRDefault="00BD6B97" w:rsidP="0002013A">
            <w:pPr>
              <w:pStyle w:val="TableEntryHeader"/>
            </w:pPr>
            <w:r w:rsidRPr="007A7659">
              <w:t>&lt;location&gt; value</w:t>
            </w:r>
          </w:p>
        </w:tc>
        <w:tc>
          <w:tcPr>
            <w:tcW w:w="4888" w:type="dxa"/>
            <w:shd w:val="clear" w:color="CCCCFF" w:fill="E0E0E0"/>
          </w:tcPr>
          <w:p w14:paraId="7B4C3242" w14:textId="77777777" w:rsidR="00BD6B97" w:rsidRPr="007A7659" w:rsidRDefault="00BD6B97" w:rsidP="0002013A">
            <w:pPr>
              <w:pStyle w:val="TableEntryHeader"/>
            </w:pPr>
            <w:r w:rsidRPr="007A7659">
              <w:t>Resulting URL</w:t>
            </w:r>
          </w:p>
        </w:tc>
      </w:tr>
      <w:tr w:rsidR="00BD6B97" w:rsidRPr="007A7659" w14:paraId="19218E9B" w14:textId="77777777" w:rsidTr="00493145">
        <w:trPr>
          <w:trHeight w:val="396"/>
        </w:trPr>
        <w:tc>
          <w:tcPr>
            <w:tcW w:w="4542" w:type="dxa"/>
          </w:tcPr>
          <w:p w14:paraId="35365541" w14:textId="77777777" w:rsidR="00BD6B97" w:rsidRPr="007A7659" w:rsidRDefault="00BD6B97">
            <w:pPr>
              <w:pStyle w:val="TableEntry"/>
              <w:rPr>
                <w:noProof w:val="0"/>
              </w:rPr>
            </w:pPr>
            <w:r w:rsidRPr="007A7659">
              <w:rPr>
                <w:noProof w:val="0"/>
              </w:rPr>
              <w:t>My+Computer</w:t>
            </w:r>
          </w:p>
        </w:tc>
        <w:tc>
          <w:tcPr>
            <w:tcW w:w="4888" w:type="dxa"/>
          </w:tcPr>
          <w:p w14:paraId="0071644D" w14:textId="77777777" w:rsidR="00BD6B97" w:rsidRPr="007A7659" w:rsidRDefault="00BD6B97">
            <w:pPr>
              <w:pStyle w:val="TableEntry"/>
              <w:rPr>
                <w:noProof w:val="0"/>
              </w:rPr>
            </w:pPr>
            <w:r w:rsidRPr="007A7659">
              <w:rPr>
                <w:noProof w:val="0"/>
              </w:rPr>
              <w:t>‘+’ is not a legal character in a host name.</w:t>
            </w:r>
          </w:p>
        </w:tc>
      </w:tr>
      <w:tr w:rsidR="00BD6B97" w:rsidRPr="007A7659" w14:paraId="57A53F53" w14:textId="77777777" w:rsidTr="00493145">
        <w:trPr>
          <w:trHeight w:val="396"/>
        </w:trPr>
        <w:tc>
          <w:tcPr>
            <w:tcW w:w="4542" w:type="dxa"/>
          </w:tcPr>
          <w:p w14:paraId="37687F5E" w14:textId="77777777" w:rsidR="00BD6B97" w:rsidRPr="007A7659" w:rsidRDefault="00BD6B97">
            <w:pPr>
              <w:pStyle w:val="TableEntry"/>
              <w:rPr>
                <w:noProof w:val="0"/>
              </w:rPr>
            </w:pPr>
            <w:r w:rsidRPr="007A7659">
              <w:rPr>
                <w:noProof w:val="0"/>
              </w:rPr>
              <w:t>myhost:99999</w:t>
            </w:r>
          </w:p>
        </w:tc>
        <w:tc>
          <w:tcPr>
            <w:tcW w:w="4888" w:type="dxa"/>
          </w:tcPr>
          <w:p w14:paraId="3EEAFAD3" w14:textId="77777777" w:rsidR="00BD6B97" w:rsidRPr="007A7659" w:rsidRDefault="00BD6B97">
            <w:pPr>
              <w:pStyle w:val="TableEntry"/>
              <w:rPr>
                <w:noProof w:val="0"/>
              </w:rPr>
            </w:pPr>
            <w:r w:rsidRPr="007A7659">
              <w:rPr>
                <w:noProof w:val="0"/>
              </w:rPr>
              <w:t>99999 is not a valid port.</w:t>
            </w:r>
          </w:p>
        </w:tc>
      </w:tr>
      <w:tr w:rsidR="00BD6B97" w:rsidRPr="007A7659" w14:paraId="110971DA" w14:textId="77777777" w:rsidTr="00493145">
        <w:trPr>
          <w:trHeight w:val="397"/>
        </w:trPr>
        <w:tc>
          <w:tcPr>
            <w:tcW w:w="4542" w:type="dxa"/>
          </w:tcPr>
          <w:p w14:paraId="797B48B6" w14:textId="77777777" w:rsidR="00BD6B97" w:rsidRPr="007A7659" w:rsidRDefault="00BD6B97">
            <w:pPr>
              <w:pStyle w:val="TableEntry"/>
              <w:rPr>
                <w:noProof w:val="0"/>
              </w:rPr>
            </w:pPr>
            <w:r w:rsidRPr="007A7659">
              <w:rPr>
                <w:noProof w:val="0"/>
              </w:rPr>
              <w:t>myhost/myPath.jsp?request=</w:t>
            </w:r>
          </w:p>
        </w:tc>
        <w:tc>
          <w:tcPr>
            <w:tcW w:w="4888" w:type="dxa"/>
          </w:tcPr>
          <w:p w14:paraId="09A16E19" w14:textId="77777777" w:rsidR="00BD6B97" w:rsidRPr="007A7659" w:rsidRDefault="00BD6B97">
            <w:pPr>
              <w:pStyle w:val="TableEntry"/>
              <w:rPr>
                <w:noProof w:val="0"/>
              </w:rPr>
            </w:pPr>
            <w:r w:rsidRPr="007A7659">
              <w:rPr>
                <w:noProof w:val="0"/>
              </w:rPr>
              <w:t>‘?’ is not valid in a path.</w:t>
            </w:r>
          </w:p>
        </w:tc>
      </w:tr>
    </w:tbl>
    <w:p w14:paraId="32617796" w14:textId="77777777" w:rsidR="00BD6B97" w:rsidRPr="007A7659" w:rsidRDefault="00BD6B97" w:rsidP="001D3953">
      <w:pPr>
        <w:pStyle w:val="BodyText"/>
      </w:pPr>
    </w:p>
    <w:p w14:paraId="60358297" w14:textId="77777777" w:rsidR="00BD6B97" w:rsidRPr="007A7659" w:rsidRDefault="00BD6B97">
      <w:r w:rsidRPr="007A7659">
        <w:t>In addition, the Display shall support the following field of the HTTP request:</w:t>
      </w:r>
    </w:p>
    <w:p w14:paraId="7FDFD788" w14:textId="77777777" w:rsidR="00BD6B97" w:rsidRPr="007A7659" w:rsidRDefault="00BD6B97">
      <w:pPr>
        <w:pStyle w:val="TableTitle"/>
      </w:pPr>
      <w:r w:rsidRPr="007A7659">
        <w:t>Table 3.11.4-3: HTTP Request and Response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845"/>
        <w:gridCol w:w="4465"/>
        <w:gridCol w:w="3058"/>
      </w:tblGrid>
      <w:tr w:rsidR="00BD6B97" w:rsidRPr="007A7659" w14:paraId="10368D3C" w14:textId="77777777" w:rsidTr="00493145">
        <w:trPr>
          <w:cantSplit/>
          <w:tblHeader/>
        </w:trPr>
        <w:tc>
          <w:tcPr>
            <w:tcW w:w="1278" w:type="dxa"/>
            <w:shd w:val="clear" w:color="CCCCFF" w:fill="E0E0E0"/>
          </w:tcPr>
          <w:p w14:paraId="495C8633" w14:textId="77777777" w:rsidR="00BD6B97" w:rsidRPr="007A7659" w:rsidRDefault="00BD6B97" w:rsidP="0002013A">
            <w:pPr>
              <w:pStyle w:val="TableEntryHeader"/>
            </w:pPr>
            <w:r w:rsidRPr="007A7659">
              <w:t>HTTP Field</w:t>
            </w:r>
          </w:p>
        </w:tc>
        <w:tc>
          <w:tcPr>
            <w:tcW w:w="845" w:type="dxa"/>
            <w:shd w:val="clear" w:color="CCCCFF" w:fill="E0E0E0"/>
          </w:tcPr>
          <w:p w14:paraId="7D952DDD" w14:textId="77777777" w:rsidR="00BD6B97" w:rsidRPr="007A7659" w:rsidRDefault="00BD6B97" w:rsidP="0002013A">
            <w:pPr>
              <w:pStyle w:val="TableEntryHeader"/>
            </w:pPr>
            <w:r w:rsidRPr="007A7659">
              <w:t>REQ</w:t>
            </w:r>
          </w:p>
        </w:tc>
        <w:tc>
          <w:tcPr>
            <w:tcW w:w="4465" w:type="dxa"/>
            <w:shd w:val="clear" w:color="CCCCFF" w:fill="E0E0E0"/>
          </w:tcPr>
          <w:p w14:paraId="5F0D613B" w14:textId="77777777" w:rsidR="00BD6B97" w:rsidRPr="007A7659" w:rsidRDefault="00BD6B97" w:rsidP="0002013A">
            <w:pPr>
              <w:pStyle w:val="TableEntryHeader"/>
            </w:pPr>
            <w:r w:rsidRPr="007A7659">
              <w:t>Description</w:t>
            </w:r>
          </w:p>
        </w:tc>
        <w:tc>
          <w:tcPr>
            <w:tcW w:w="3058" w:type="dxa"/>
            <w:shd w:val="clear" w:color="CCCCFF" w:fill="E0E0E0"/>
          </w:tcPr>
          <w:p w14:paraId="1F580EA5" w14:textId="77777777" w:rsidR="00BD6B97" w:rsidRPr="007A7659" w:rsidRDefault="00BD6B97" w:rsidP="0002013A">
            <w:pPr>
              <w:pStyle w:val="TableEntryHeader"/>
            </w:pPr>
            <w:r w:rsidRPr="007A7659">
              <w:t>Values</w:t>
            </w:r>
          </w:p>
        </w:tc>
      </w:tr>
      <w:tr w:rsidR="00BD6B97" w:rsidRPr="007A7659" w14:paraId="72646FCE" w14:textId="77777777" w:rsidTr="00493145">
        <w:trPr>
          <w:cantSplit/>
        </w:trPr>
        <w:tc>
          <w:tcPr>
            <w:tcW w:w="1278" w:type="dxa"/>
          </w:tcPr>
          <w:p w14:paraId="17D5009B" w14:textId="77777777" w:rsidR="00BD6B97" w:rsidRPr="007A7659" w:rsidRDefault="00BD6B97">
            <w:pPr>
              <w:pStyle w:val="TableEntry"/>
              <w:snapToGrid w:val="0"/>
              <w:rPr>
                <w:noProof w:val="0"/>
              </w:rPr>
            </w:pPr>
            <w:r w:rsidRPr="007A7659">
              <w:rPr>
                <w:noProof w:val="0"/>
              </w:rPr>
              <w:t>Accept-Language</w:t>
            </w:r>
          </w:p>
        </w:tc>
        <w:tc>
          <w:tcPr>
            <w:tcW w:w="845" w:type="dxa"/>
          </w:tcPr>
          <w:p w14:paraId="6184EA90" w14:textId="77777777" w:rsidR="00BD6B97" w:rsidRPr="007A7659" w:rsidRDefault="00BD6B97">
            <w:pPr>
              <w:pStyle w:val="TableEntry"/>
              <w:snapToGrid w:val="0"/>
              <w:rPr>
                <w:noProof w:val="0"/>
              </w:rPr>
            </w:pPr>
            <w:r w:rsidRPr="007A7659">
              <w:rPr>
                <w:noProof w:val="0"/>
              </w:rPr>
              <w:t>O</w:t>
            </w:r>
          </w:p>
        </w:tc>
        <w:tc>
          <w:tcPr>
            <w:tcW w:w="4465" w:type="dxa"/>
          </w:tcPr>
          <w:p w14:paraId="43276F41" w14:textId="77777777" w:rsidR="00BD6B97" w:rsidRPr="007A7659" w:rsidRDefault="00BD6B97">
            <w:pPr>
              <w:pStyle w:val="TableEntry"/>
              <w:snapToGrid w:val="0"/>
              <w:rPr>
                <w:noProof w:val="0"/>
              </w:rPr>
            </w:pPr>
            <w:r w:rsidRPr="007A7659">
              <w:rPr>
                <w:noProof w:val="0"/>
              </w:rPr>
              <w:t>This field restricts the set of natural languages that are preferred as a response to the request.</w:t>
            </w:r>
          </w:p>
        </w:tc>
        <w:tc>
          <w:tcPr>
            <w:tcW w:w="3058" w:type="dxa"/>
          </w:tcPr>
          <w:p w14:paraId="5AE3DB64" w14:textId="77777777" w:rsidR="00BD6B97" w:rsidRPr="007A7659" w:rsidRDefault="00BD6B97">
            <w:pPr>
              <w:pStyle w:val="TableEntry"/>
              <w:snapToGrid w:val="0"/>
              <w:rPr>
                <w:noProof w:val="0"/>
              </w:rPr>
            </w:pPr>
            <w:r w:rsidRPr="007A7659">
              <w:rPr>
                <w:noProof w:val="0"/>
              </w:rPr>
              <w:t xml:space="preserve">Any valid value according to </w:t>
            </w:r>
            <w:r w:rsidR="008A6C66" w:rsidRPr="007A7659">
              <w:rPr>
                <w:noProof w:val="0"/>
              </w:rPr>
              <w:t>RFC</w:t>
            </w:r>
            <w:r w:rsidRPr="007A7659">
              <w:rPr>
                <w:noProof w:val="0"/>
              </w:rPr>
              <w:t xml:space="preserve">2616 </w:t>
            </w:r>
          </w:p>
        </w:tc>
      </w:tr>
    </w:tbl>
    <w:p w14:paraId="122221EF" w14:textId="77777777" w:rsidR="00BD6B97" w:rsidRPr="007A7659" w:rsidRDefault="00BD6B97" w:rsidP="00D55E57">
      <w:pPr>
        <w:pStyle w:val="BodyText"/>
      </w:pPr>
    </w:p>
    <w:p w14:paraId="427C771C" w14:textId="77777777" w:rsidR="00BD6B97" w:rsidRPr="007A7659" w:rsidRDefault="00BD6B97" w:rsidP="00AE5ED3">
      <w:pPr>
        <w:pStyle w:val="BodyText"/>
      </w:pPr>
      <w:r w:rsidRPr="007A7659">
        <w:t>The Information Source shall support the following field of the HTTP response.</w:t>
      </w:r>
    </w:p>
    <w:p w14:paraId="3BF24A3C" w14:textId="77777777" w:rsidR="00BD6B97" w:rsidRPr="007A7659" w:rsidRDefault="00BD6B97">
      <w:pPr>
        <w:pStyle w:val="TableTitle"/>
      </w:pPr>
      <w:r w:rsidRPr="007A7659">
        <w:t>Table 3.11.4-4: HTTP Response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971"/>
        <w:gridCol w:w="3137"/>
        <w:gridCol w:w="4386"/>
      </w:tblGrid>
      <w:tr w:rsidR="00BD6B97" w:rsidRPr="007A7659" w14:paraId="790523C2" w14:textId="77777777" w:rsidTr="00493145">
        <w:trPr>
          <w:cantSplit/>
          <w:tblHeader/>
        </w:trPr>
        <w:tc>
          <w:tcPr>
            <w:tcW w:w="1152" w:type="dxa"/>
            <w:shd w:val="clear" w:color="CCCCFF" w:fill="E0E0E0"/>
          </w:tcPr>
          <w:p w14:paraId="5916AA33" w14:textId="77777777" w:rsidR="00BD6B97" w:rsidRPr="007A7659" w:rsidRDefault="00BD6B97" w:rsidP="0002013A">
            <w:pPr>
              <w:pStyle w:val="TableEntryHeader"/>
            </w:pPr>
            <w:r w:rsidRPr="007A7659">
              <w:t>HTTP Field</w:t>
            </w:r>
          </w:p>
        </w:tc>
        <w:tc>
          <w:tcPr>
            <w:tcW w:w="971" w:type="dxa"/>
            <w:shd w:val="clear" w:color="CCCCFF" w:fill="E0E0E0"/>
          </w:tcPr>
          <w:p w14:paraId="558C4E87" w14:textId="77777777" w:rsidR="00BD6B97" w:rsidRPr="007A7659" w:rsidRDefault="00BD6B97" w:rsidP="0002013A">
            <w:pPr>
              <w:pStyle w:val="TableEntryHeader"/>
            </w:pPr>
            <w:r w:rsidRPr="007A7659">
              <w:t>REQ</w:t>
            </w:r>
          </w:p>
        </w:tc>
        <w:tc>
          <w:tcPr>
            <w:tcW w:w="3137" w:type="dxa"/>
            <w:shd w:val="clear" w:color="CCCCFF" w:fill="E0E0E0"/>
          </w:tcPr>
          <w:p w14:paraId="02AD6F62" w14:textId="77777777" w:rsidR="00BD6B97" w:rsidRPr="007A7659" w:rsidRDefault="00BD6B97" w:rsidP="0002013A">
            <w:pPr>
              <w:pStyle w:val="TableEntryHeader"/>
            </w:pPr>
            <w:r w:rsidRPr="007A7659">
              <w:t>Description</w:t>
            </w:r>
          </w:p>
        </w:tc>
        <w:tc>
          <w:tcPr>
            <w:tcW w:w="4386" w:type="dxa"/>
            <w:shd w:val="clear" w:color="CCCCFF" w:fill="E0E0E0"/>
          </w:tcPr>
          <w:p w14:paraId="5296AA03" w14:textId="77777777" w:rsidR="00BD6B97" w:rsidRPr="007A7659" w:rsidRDefault="00BD6B97" w:rsidP="0002013A">
            <w:pPr>
              <w:pStyle w:val="TableEntryHeader"/>
            </w:pPr>
            <w:r w:rsidRPr="007A7659">
              <w:t>Values</w:t>
            </w:r>
          </w:p>
        </w:tc>
      </w:tr>
      <w:tr w:rsidR="00BD6B97" w:rsidRPr="007A7659" w14:paraId="4700CDE4" w14:textId="77777777" w:rsidTr="00493145">
        <w:trPr>
          <w:cantSplit/>
        </w:trPr>
        <w:tc>
          <w:tcPr>
            <w:tcW w:w="1152" w:type="dxa"/>
          </w:tcPr>
          <w:p w14:paraId="5539C52F" w14:textId="77777777" w:rsidR="00BD6B97" w:rsidRPr="007A7659" w:rsidRDefault="00BD6B97">
            <w:pPr>
              <w:pStyle w:val="TableEntry"/>
              <w:snapToGrid w:val="0"/>
              <w:rPr>
                <w:bCs/>
                <w:noProof w:val="0"/>
              </w:rPr>
            </w:pPr>
            <w:r w:rsidRPr="007A7659">
              <w:rPr>
                <w:bCs/>
                <w:noProof w:val="0"/>
              </w:rPr>
              <w:t>Expires</w:t>
            </w:r>
          </w:p>
        </w:tc>
        <w:tc>
          <w:tcPr>
            <w:tcW w:w="971" w:type="dxa"/>
          </w:tcPr>
          <w:p w14:paraId="244E71B8" w14:textId="77777777" w:rsidR="00BD6B97" w:rsidRPr="007A7659" w:rsidRDefault="00BD6B97">
            <w:pPr>
              <w:pStyle w:val="TableEntry"/>
              <w:snapToGrid w:val="0"/>
              <w:rPr>
                <w:bCs/>
                <w:noProof w:val="0"/>
              </w:rPr>
            </w:pPr>
            <w:r w:rsidRPr="007A7659">
              <w:rPr>
                <w:bCs/>
                <w:noProof w:val="0"/>
              </w:rPr>
              <w:t>R</w:t>
            </w:r>
          </w:p>
        </w:tc>
        <w:tc>
          <w:tcPr>
            <w:tcW w:w="3137" w:type="dxa"/>
          </w:tcPr>
          <w:p w14:paraId="706D6AEB" w14:textId="77777777" w:rsidR="00BD6B97" w:rsidRPr="007A7659" w:rsidRDefault="00BD6B97">
            <w:pPr>
              <w:pStyle w:val="TableEntry"/>
              <w:snapToGrid w:val="0"/>
              <w:rPr>
                <w:bCs/>
                <w:noProof w:val="0"/>
              </w:rPr>
            </w:pPr>
            <w:r w:rsidRPr="007A7659">
              <w:rPr>
                <w:bCs/>
                <w:noProof w:val="0"/>
              </w:rPr>
              <w:t>This field gives the date/time after which the response is considered stale</w:t>
            </w:r>
          </w:p>
        </w:tc>
        <w:tc>
          <w:tcPr>
            <w:tcW w:w="4386" w:type="dxa"/>
          </w:tcPr>
          <w:p w14:paraId="30ABB9B9" w14:textId="77777777" w:rsidR="00BD6B97" w:rsidRPr="007A7659" w:rsidRDefault="00BD6B97">
            <w:pPr>
              <w:pStyle w:val="TableEntry"/>
              <w:snapToGrid w:val="0"/>
              <w:rPr>
                <w:bCs/>
                <w:noProof w:val="0"/>
              </w:rPr>
            </w:pPr>
            <w:r w:rsidRPr="007A7659">
              <w:rPr>
                <w:bCs/>
                <w:noProof w:val="0"/>
              </w:rPr>
              <w:t xml:space="preserve">Shall be 0. This is now deprecated usage, but it is the widely supported means of specifying no caching. </w:t>
            </w:r>
          </w:p>
        </w:tc>
      </w:tr>
      <w:tr w:rsidR="00BD6B97" w:rsidRPr="007A7659" w14:paraId="3F4E5AD1" w14:textId="77777777" w:rsidTr="00493145">
        <w:trPr>
          <w:cantSplit/>
        </w:trPr>
        <w:tc>
          <w:tcPr>
            <w:tcW w:w="1152" w:type="dxa"/>
          </w:tcPr>
          <w:p w14:paraId="04E77BF3" w14:textId="77777777" w:rsidR="00BD6B97" w:rsidRPr="007A7659" w:rsidRDefault="00BD6B97">
            <w:pPr>
              <w:pStyle w:val="TableEntry"/>
              <w:snapToGrid w:val="0"/>
              <w:rPr>
                <w:bCs/>
                <w:noProof w:val="0"/>
              </w:rPr>
            </w:pPr>
            <w:r w:rsidRPr="007A7659">
              <w:rPr>
                <w:bCs/>
                <w:noProof w:val="0"/>
              </w:rPr>
              <w:t>Cache-Control</w:t>
            </w:r>
          </w:p>
        </w:tc>
        <w:tc>
          <w:tcPr>
            <w:tcW w:w="971" w:type="dxa"/>
          </w:tcPr>
          <w:p w14:paraId="3F8ABDC5" w14:textId="77777777" w:rsidR="00BD6B97" w:rsidRPr="007A7659" w:rsidRDefault="00BD6B97">
            <w:pPr>
              <w:pStyle w:val="TableEntry"/>
              <w:snapToGrid w:val="0"/>
              <w:rPr>
                <w:bCs/>
                <w:noProof w:val="0"/>
              </w:rPr>
            </w:pPr>
            <w:r w:rsidRPr="007A7659">
              <w:rPr>
                <w:bCs/>
                <w:noProof w:val="0"/>
              </w:rPr>
              <w:t>R</w:t>
            </w:r>
          </w:p>
        </w:tc>
        <w:tc>
          <w:tcPr>
            <w:tcW w:w="3137" w:type="dxa"/>
          </w:tcPr>
          <w:p w14:paraId="489EF3A6" w14:textId="77777777" w:rsidR="00BD6B97" w:rsidRPr="007A7659" w:rsidRDefault="00BD6B97">
            <w:pPr>
              <w:pStyle w:val="TableEntry"/>
              <w:snapToGrid w:val="0"/>
              <w:rPr>
                <w:bCs/>
                <w:noProof w:val="0"/>
              </w:rPr>
            </w:pPr>
            <w:r w:rsidRPr="007A7659">
              <w:rPr>
                <w:bCs/>
                <w:noProof w:val="0"/>
              </w:rPr>
              <w:t>This field indicates that this response should not be cached.</w:t>
            </w:r>
          </w:p>
        </w:tc>
        <w:tc>
          <w:tcPr>
            <w:tcW w:w="4386" w:type="dxa"/>
          </w:tcPr>
          <w:p w14:paraId="14F61348" w14:textId="77777777" w:rsidR="00BD6B97" w:rsidRPr="007A7659" w:rsidRDefault="00BD6B97">
            <w:pPr>
              <w:pStyle w:val="TableEntry"/>
              <w:snapToGrid w:val="0"/>
              <w:rPr>
                <w:bCs/>
                <w:noProof w:val="0"/>
              </w:rPr>
            </w:pPr>
            <w:r w:rsidRPr="007A7659">
              <w:rPr>
                <w:bCs/>
                <w:noProof w:val="0"/>
              </w:rPr>
              <w:t>Shall be no-cache</w:t>
            </w:r>
          </w:p>
        </w:tc>
      </w:tr>
    </w:tbl>
    <w:p w14:paraId="3BFEDD77" w14:textId="77777777" w:rsidR="00BD6B97" w:rsidRPr="007A7659" w:rsidRDefault="00BD6B97" w:rsidP="00AE5ED3">
      <w:pPr>
        <w:pStyle w:val="BodyText"/>
      </w:pPr>
    </w:p>
    <w:p w14:paraId="3B82FA65" w14:textId="77777777" w:rsidR="00BD6B97" w:rsidRPr="007A7659" w:rsidRDefault="00BD6B97" w:rsidP="00AE5ED3">
      <w:pPr>
        <w:pStyle w:val="BodyText"/>
      </w:pPr>
      <w:r w:rsidRPr="007A7659">
        <w:t>If necessary, the Display may perform the request to the web service utilizing HTTPS protocol.</w:t>
      </w:r>
    </w:p>
    <w:p w14:paraId="2ACCB834" w14:textId="77777777" w:rsidR="00BD6B97" w:rsidRPr="007A7659" w:rsidRDefault="00BD6B97" w:rsidP="00AE5ED3">
      <w:pPr>
        <w:pStyle w:val="BodyText"/>
      </w:pPr>
      <w:r w:rsidRPr="007A7659">
        <w:t xml:space="preserve">Information Source Actors may return HTTP redirect responses (responses with values of 301, 302, 303 or 307) in response to a request. Display Actors can expect to receive an error response, </w:t>
      </w:r>
      <w:r w:rsidRPr="007A7659">
        <w:lastRenderedPageBreak/>
        <w:t>or the data requested, or a request to look elsewhere for the data. A Display must follow redirects, but if a loop is detected, it may report an error.</w:t>
      </w:r>
    </w:p>
    <w:p w14:paraId="0AC36F9F" w14:textId="77777777" w:rsidR="00BD6B97" w:rsidRPr="007A7659" w:rsidRDefault="00BD6B97">
      <w:pPr>
        <w:pStyle w:val="Heading5"/>
        <w:numPr>
          <w:ilvl w:val="4"/>
          <w:numId w:val="19"/>
        </w:numPr>
        <w:tabs>
          <w:tab w:val="left" w:pos="1008"/>
        </w:tabs>
        <w:rPr>
          <w:noProof w:val="0"/>
        </w:rPr>
      </w:pPr>
      <w:bookmarkStart w:id="2201" w:name="_Toc173916266"/>
      <w:bookmarkStart w:id="2202" w:name="_Toc174248788"/>
      <w:r w:rsidRPr="007A7659">
        <w:rPr>
          <w:noProof w:val="0"/>
        </w:rPr>
        <w:t>Expected Actions</w:t>
      </w:r>
      <w:bookmarkEnd w:id="2201"/>
      <w:bookmarkEnd w:id="2202"/>
    </w:p>
    <w:p w14:paraId="069DDA3E" w14:textId="77777777" w:rsidR="00BD6B97" w:rsidRPr="007A7659" w:rsidRDefault="00BD6B97">
      <w:r w:rsidRPr="007A7659">
        <w:t xml:space="preserve">Upon reception of the Request for Specific Information, the Information Source shall parse the request and if there are no errors, return the Response with Specific Information as specified in </w:t>
      </w:r>
      <w:r w:rsidR="00211645" w:rsidRPr="007A7659">
        <w:t>Section</w:t>
      </w:r>
      <w:r w:rsidRPr="007A7659">
        <w:t xml:space="preserve"> 3.11.4.2, and HTTP response code 200 - OK.</w:t>
      </w:r>
    </w:p>
    <w:p w14:paraId="70CA27D4" w14:textId="77777777" w:rsidR="00BD6B97" w:rsidRPr="007A7659" w:rsidRDefault="00BD6B97" w:rsidP="007E3B51">
      <w:r w:rsidRPr="007A7659">
        <w:t>To specify the type of information that needs to be processed, an Information Source shall support the following parameters (keys) to filter the subset of information (</w:t>
      </w:r>
      <w:r w:rsidR="0045165D" w:rsidRPr="007A7659">
        <w:t>s</w:t>
      </w:r>
      <w:r w:rsidRPr="007A7659">
        <w:t>ee Table 3.11.4-5).</w:t>
      </w:r>
    </w:p>
    <w:p w14:paraId="1666EFC5" w14:textId="77777777" w:rsidR="00BD6B97" w:rsidRPr="007A7659" w:rsidRDefault="00BD6B97">
      <w:pPr>
        <w:pStyle w:val="TableTitle"/>
      </w:pPr>
      <w:r w:rsidRPr="007A7659">
        <w:t>Table 3.11.4-5: Web Service Request Keys</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9"/>
        <w:gridCol w:w="794"/>
        <w:gridCol w:w="3244"/>
        <w:gridCol w:w="3829"/>
      </w:tblGrid>
      <w:tr w:rsidR="00BD6B97" w:rsidRPr="007A7659" w14:paraId="055CBEC8" w14:textId="77777777" w:rsidTr="00493145">
        <w:trPr>
          <w:cantSplit/>
          <w:tblHeader/>
        </w:trPr>
        <w:tc>
          <w:tcPr>
            <w:tcW w:w="1779" w:type="dxa"/>
            <w:shd w:val="clear" w:color="CCCCFF" w:fill="E0E0E0"/>
          </w:tcPr>
          <w:p w14:paraId="060926DF" w14:textId="77777777" w:rsidR="00BD6B97" w:rsidRPr="007A7659" w:rsidRDefault="00BD6B97" w:rsidP="0002013A">
            <w:pPr>
              <w:pStyle w:val="TableEntryHeader"/>
            </w:pPr>
            <w:r w:rsidRPr="007A7659">
              <w:t>Parameter Name</w:t>
            </w:r>
          </w:p>
        </w:tc>
        <w:tc>
          <w:tcPr>
            <w:tcW w:w="794" w:type="dxa"/>
            <w:shd w:val="clear" w:color="CCCCFF" w:fill="E0E0E0"/>
          </w:tcPr>
          <w:p w14:paraId="2824E55F" w14:textId="77777777" w:rsidR="00BD6B97" w:rsidRPr="007A7659" w:rsidRDefault="00BD6B97" w:rsidP="0002013A">
            <w:pPr>
              <w:pStyle w:val="TableEntryHeader"/>
            </w:pPr>
            <w:r w:rsidRPr="007A7659">
              <w:t>REQ</w:t>
            </w:r>
          </w:p>
        </w:tc>
        <w:tc>
          <w:tcPr>
            <w:tcW w:w="3244" w:type="dxa"/>
            <w:shd w:val="clear" w:color="CCCCFF" w:fill="E0E0E0"/>
          </w:tcPr>
          <w:p w14:paraId="2A80355F" w14:textId="77777777" w:rsidR="00BD6B97" w:rsidRPr="007A7659" w:rsidRDefault="00BD6B97" w:rsidP="0002013A">
            <w:pPr>
              <w:pStyle w:val="TableEntryHeader"/>
            </w:pPr>
            <w:r w:rsidRPr="007A7659">
              <w:t>Description</w:t>
            </w:r>
          </w:p>
        </w:tc>
        <w:tc>
          <w:tcPr>
            <w:tcW w:w="3829" w:type="dxa"/>
            <w:shd w:val="clear" w:color="CCCCFF" w:fill="E0E0E0"/>
          </w:tcPr>
          <w:p w14:paraId="138C3869" w14:textId="77777777" w:rsidR="00BD6B97" w:rsidRPr="007A7659" w:rsidRDefault="00BD6B97" w:rsidP="0002013A">
            <w:pPr>
              <w:pStyle w:val="TableEntryHeader"/>
            </w:pPr>
            <w:r w:rsidRPr="007A7659">
              <w:t>Notes</w:t>
            </w:r>
          </w:p>
        </w:tc>
      </w:tr>
      <w:tr w:rsidR="00BD6B97" w:rsidRPr="007A7659" w14:paraId="24C8B03F" w14:textId="77777777" w:rsidTr="00493145">
        <w:trPr>
          <w:cantSplit/>
        </w:trPr>
        <w:tc>
          <w:tcPr>
            <w:tcW w:w="1779" w:type="dxa"/>
          </w:tcPr>
          <w:p w14:paraId="520FBFB1" w14:textId="77777777" w:rsidR="00BD6B97" w:rsidRPr="007A7659" w:rsidRDefault="00BD6B97">
            <w:pPr>
              <w:pStyle w:val="TableEntry"/>
              <w:snapToGrid w:val="0"/>
              <w:rPr>
                <w:noProof w:val="0"/>
              </w:rPr>
            </w:pPr>
            <w:r w:rsidRPr="007A7659">
              <w:rPr>
                <w:noProof w:val="0"/>
              </w:rPr>
              <w:t>requestType</w:t>
            </w:r>
          </w:p>
        </w:tc>
        <w:tc>
          <w:tcPr>
            <w:tcW w:w="794" w:type="dxa"/>
          </w:tcPr>
          <w:p w14:paraId="4139DC9E" w14:textId="77777777" w:rsidR="00BD6B97" w:rsidRPr="007A7659" w:rsidRDefault="00BD6B97">
            <w:pPr>
              <w:pStyle w:val="TableEntry"/>
              <w:snapToGrid w:val="0"/>
              <w:rPr>
                <w:noProof w:val="0"/>
              </w:rPr>
            </w:pPr>
            <w:r w:rsidRPr="007A7659">
              <w:rPr>
                <w:noProof w:val="0"/>
              </w:rPr>
              <w:t>R</w:t>
            </w:r>
          </w:p>
        </w:tc>
        <w:tc>
          <w:tcPr>
            <w:tcW w:w="3244" w:type="dxa"/>
          </w:tcPr>
          <w:p w14:paraId="63D161C7" w14:textId="77777777" w:rsidR="00BD6B97" w:rsidRPr="007A7659" w:rsidRDefault="00BD6B97">
            <w:pPr>
              <w:pStyle w:val="TableEntry"/>
              <w:snapToGrid w:val="0"/>
              <w:rPr>
                <w:noProof w:val="0"/>
              </w:rPr>
            </w:pPr>
            <w:r w:rsidRPr="007A7659">
              <w:rPr>
                <w:noProof w:val="0"/>
              </w:rPr>
              <w:t xml:space="preserve">requestType specifies what type of information shall be retrieved. This parameter shall always be valued. </w:t>
            </w:r>
          </w:p>
        </w:tc>
        <w:tc>
          <w:tcPr>
            <w:tcW w:w="3829" w:type="dxa"/>
          </w:tcPr>
          <w:p w14:paraId="72A0FAF6" w14:textId="77777777" w:rsidR="00BD6B97" w:rsidRPr="007A7659" w:rsidRDefault="00BD6B97">
            <w:pPr>
              <w:pStyle w:val="TableEntry"/>
              <w:snapToGrid w:val="0"/>
              <w:rPr>
                <w:noProof w:val="0"/>
              </w:rPr>
            </w:pPr>
            <w:r w:rsidRPr="007A7659">
              <w:rPr>
                <w:noProof w:val="0"/>
              </w:rPr>
              <w:t>See Table 3.11.4-2 for the list of possible values.</w:t>
            </w:r>
          </w:p>
        </w:tc>
      </w:tr>
      <w:tr w:rsidR="00BD6B97" w:rsidRPr="007A7659" w14:paraId="3EEA1154" w14:textId="77777777" w:rsidTr="00493145">
        <w:trPr>
          <w:cantSplit/>
        </w:trPr>
        <w:tc>
          <w:tcPr>
            <w:tcW w:w="1779" w:type="dxa"/>
          </w:tcPr>
          <w:p w14:paraId="421E248C" w14:textId="77777777" w:rsidR="00BD6B97" w:rsidRPr="007A7659" w:rsidRDefault="00BD6B97">
            <w:pPr>
              <w:pStyle w:val="TableEntry"/>
              <w:snapToGrid w:val="0"/>
              <w:rPr>
                <w:noProof w:val="0"/>
              </w:rPr>
            </w:pPr>
            <w:r w:rsidRPr="007A7659">
              <w:rPr>
                <w:noProof w:val="0"/>
              </w:rPr>
              <w:t>patientID</w:t>
            </w:r>
          </w:p>
        </w:tc>
        <w:tc>
          <w:tcPr>
            <w:tcW w:w="794" w:type="dxa"/>
          </w:tcPr>
          <w:p w14:paraId="196CE986" w14:textId="77777777" w:rsidR="00BD6B97" w:rsidRPr="007A7659" w:rsidRDefault="00BD6B97">
            <w:pPr>
              <w:pStyle w:val="TableEntry"/>
              <w:snapToGrid w:val="0"/>
              <w:rPr>
                <w:noProof w:val="0"/>
              </w:rPr>
            </w:pPr>
            <w:r w:rsidRPr="007A7659">
              <w:rPr>
                <w:noProof w:val="0"/>
              </w:rPr>
              <w:t>R</w:t>
            </w:r>
          </w:p>
        </w:tc>
        <w:tc>
          <w:tcPr>
            <w:tcW w:w="3244" w:type="dxa"/>
          </w:tcPr>
          <w:p w14:paraId="02478B48" w14:textId="77777777" w:rsidR="00BD6B97" w:rsidRPr="007A7659" w:rsidRDefault="00BD6B97">
            <w:pPr>
              <w:pStyle w:val="TableEntry"/>
              <w:snapToGrid w:val="0"/>
              <w:rPr>
                <w:noProof w:val="0"/>
              </w:rPr>
            </w:pPr>
            <w:r w:rsidRPr="007A7659">
              <w:rPr>
                <w:noProof w:val="0"/>
              </w:rPr>
              <w:t>This attribute identifies the subject of the results being queried for. Its value shall include identification of assigning authority.</w:t>
            </w:r>
          </w:p>
        </w:tc>
        <w:tc>
          <w:tcPr>
            <w:tcW w:w="3829" w:type="dxa"/>
          </w:tcPr>
          <w:p w14:paraId="0DB6F538" w14:textId="77777777" w:rsidR="00BD6B97" w:rsidRPr="007A7659" w:rsidRDefault="00BD6B97">
            <w:pPr>
              <w:pStyle w:val="TableEntry"/>
              <w:snapToGrid w:val="0"/>
              <w:rPr>
                <w:noProof w:val="0"/>
              </w:rPr>
            </w:pPr>
            <w:r w:rsidRPr="007A7659">
              <w:rPr>
                <w:noProof w:val="0"/>
              </w:rPr>
              <w:t xml:space="preserve">PatientID value shall be formatted as HL7 CX data type (including assigning authority) according to the requirements specified for the Patient Identity Feed transaction (see </w:t>
            </w:r>
            <w:r w:rsidR="00211645" w:rsidRPr="007A7659">
              <w:rPr>
                <w:noProof w:val="0"/>
              </w:rPr>
              <w:t>Section</w:t>
            </w:r>
            <w:r w:rsidRPr="007A7659">
              <w:rPr>
                <w:noProof w:val="0"/>
              </w:rPr>
              <w:t xml:space="preserve"> 3.8.4.1.2.3)</w:t>
            </w:r>
          </w:p>
        </w:tc>
      </w:tr>
      <w:tr w:rsidR="00BD6B97" w:rsidRPr="007A7659" w14:paraId="61FB4B0E" w14:textId="77777777" w:rsidTr="00493145">
        <w:trPr>
          <w:cantSplit/>
        </w:trPr>
        <w:tc>
          <w:tcPr>
            <w:tcW w:w="1779" w:type="dxa"/>
          </w:tcPr>
          <w:p w14:paraId="34A7A5E6" w14:textId="77777777" w:rsidR="00BD6B97" w:rsidRPr="007A7659" w:rsidRDefault="00BD6B97">
            <w:pPr>
              <w:pStyle w:val="TableEntry"/>
              <w:snapToGrid w:val="0"/>
              <w:rPr>
                <w:noProof w:val="0"/>
              </w:rPr>
            </w:pPr>
            <w:r w:rsidRPr="007A7659">
              <w:rPr>
                <w:noProof w:val="0"/>
              </w:rPr>
              <w:t>lowerDateTime</w:t>
            </w:r>
          </w:p>
        </w:tc>
        <w:tc>
          <w:tcPr>
            <w:tcW w:w="794" w:type="dxa"/>
          </w:tcPr>
          <w:p w14:paraId="1E942EFD" w14:textId="77777777" w:rsidR="00BD6B97" w:rsidRPr="007A7659" w:rsidRDefault="00BD6B97">
            <w:pPr>
              <w:pStyle w:val="TableEntry"/>
              <w:snapToGrid w:val="0"/>
              <w:rPr>
                <w:noProof w:val="0"/>
              </w:rPr>
            </w:pPr>
            <w:r w:rsidRPr="007A7659">
              <w:rPr>
                <w:noProof w:val="0"/>
              </w:rPr>
              <w:t>R</w:t>
            </w:r>
          </w:p>
        </w:tc>
        <w:tc>
          <w:tcPr>
            <w:tcW w:w="3244" w:type="dxa"/>
          </w:tcPr>
          <w:p w14:paraId="35DB6FDC" w14:textId="77777777" w:rsidR="00BD6B97" w:rsidRPr="007A7659" w:rsidRDefault="00BD6B97">
            <w:pPr>
              <w:pStyle w:val="TableEntry"/>
              <w:snapToGrid w:val="0"/>
              <w:rPr>
                <w:noProof w:val="0"/>
              </w:rPr>
            </w:pPr>
            <w:r w:rsidRPr="007A7659">
              <w:rPr>
                <w:noProof w:val="0"/>
              </w:rPr>
              <w:t>Used to constrain the earliest date/time of creation of information.</w:t>
            </w:r>
          </w:p>
        </w:tc>
        <w:tc>
          <w:tcPr>
            <w:tcW w:w="3829" w:type="dxa"/>
          </w:tcPr>
          <w:p w14:paraId="3E5F1D7E" w14:textId="77777777" w:rsidR="00BD6B97" w:rsidRPr="007A7659" w:rsidRDefault="00BD6B97">
            <w:pPr>
              <w:pStyle w:val="TableEntry"/>
              <w:snapToGrid w:val="0"/>
              <w:rPr>
                <w:noProof w:val="0"/>
              </w:rPr>
            </w:pPr>
            <w:r w:rsidRPr="007A7659">
              <w:rPr>
                <w:noProof w:val="0"/>
              </w:rPr>
              <w:t>This value shall be encoded in the XML primitive dateTime format.</w:t>
            </w:r>
          </w:p>
        </w:tc>
      </w:tr>
      <w:tr w:rsidR="00BD6B97" w:rsidRPr="007A7659" w14:paraId="6D277C74" w14:textId="77777777" w:rsidTr="00493145">
        <w:trPr>
          <w:cantSplit/>
        </w:trPr>
        <w:tc>
          <w:tcPr>
            <w:tcW w:w="1779" w:type="dxa"/>
          </w:tcPr>
          <w:p w14:paraId="007B4197" w14:textId="77777777" w:rsidR="00BD6B97" w:rsidRPr="007A7659" w:rsidRDefault="00BD6B97">
            <w:pPr>
              <w:pStyle w:val="TableEntry"/>
              <w:snapToGrid w:val="0"/>
              <w:rPr>
                <w:noProof w:val="0"/>
              </w:rPr>
            </w:pPr>
            <w:r w:rsidRPr="007A7659">
              <w:rPr>
                <w:noProof w:val="0"/>
              </w:rPr>
              <w:t>upperDateTime</w:t>
            </w:r>
          </w:p>
        </w:tc>
        <w:tc>
          <w:tcPr>
            <w:tcW w:w="794" w:type="dxa"/>
          </w:tcPr>
          <w:p w14:paraId="138FE7BE" w14:textId="77777777" w:rsidR="00BD6B97" w:rsidRPr="007A7659" w:rsidRDefault="00BD6B97">
            <w:pPr>
              <w:pStyle w:val="TableEntry"/>
              <w:snapToGrid w:val="0"/>
              <w:rPr>
                <w:noProof w:val="0"/>
              </w:rPr>
            </w:pPr>
            <w:r w:rsidRPr="007A7659">
              <w:rPr>
                <w:noProof w:val="0"/>
              </w:rPr>
              <w:t>R</w:t>
            </w:r>
          </w:p>
        </w:tc>
        <w:tc>
          <w:tcPr>
            <w:tcW w:w="3244" w:type="dxa"/>
          </w:tcPr>
          <w:p w14:paraId="12BA2C1C" w14:textId="77777777" w:rsidR="00BD6B97" w:rsidRPr="007A7659" w:rsidRDefault="00BD6B97">
            <w:pPr>
              <w:pStyle w:val="TableEntry"/>
              <w:snapToGrid w:val="0"/>
              <w:rPr>
                <w:noProof w:val="0"/>
              </w:rPr>
            </w:pPr>
            <w:r w:rsidRPr="007A7659">
              <w:rPr>
                <w:noProof w:val="0"/>
              </w:rPr>
              <w:t>Used to constrain the latest date/time of creation of information.</w:t>
            </w:r>
          </w:p>
        </w:tc>
        <w:tc>
          <w:tcPr>
            <w:tcW w:w="3829" w:type="dxa"/>
          </w:tcPr>
          <w:p w14:paraId="0B3AE31D" w14:textId="77777777" w:rsidR="00BD6B97" w:rsidRPr="007A7659" w:rsidRDefault="00BD6B97">
            <w:pPr>
              <w:pStyle w:val="TableEntry"/>
              <w:snapToGrid w:val="0"/>
              <w:rPr>
                <w:noProof w:val="0"/>
              </w:rPr>
            </w:pPr>
            <w:r w:rsidRPr="007A7659">
              <w:rPr>
                <w:noProof w:val="0"/>
              </w:rPr>
              <w:t>This value shall be encoded in the XML primitive dateTime format.</w:t>
            </w:r>
          </w:p>
        </w:tc>
      </w:tr>
      <w:tr w:rsidR="00BD6B97" w:rsidRPr="007A7659" w14:paraId="442F0CC6" w14:textId="77777777" w:rsidTr="00493145">
        <w:trPr>
          <w:cantSplit/>
        </w:trPr>
        <w:tc>
          <w:tcPr>
            <w:tcW w:w="1779" w:type="dxa"/>
          </w:tcPr>
          <w:p w14:paraId="1EDE5714" w14:textId="77777777" w:rsidR="00BD6B97" w:rsidRPr="007A7659" w:rsidRDefault="00BD6B97">
            <w:pPr>
              <w:pStyle w:val="TableEntry"/>
              <w:snapToGrid w:val="0"/>
              <w:rPr>
                <w:noProof w:val="0"/>
              </w:rPr>
            </w:pPr>
            <w:r w:rsidRPr="007A7659">
              <w:rPr>
                <w:noProof w:val="0"/>
              </w:rPr>
              <w:t>mostRecentResults</w:t>
            </w:r>
          </w:p>
        </w:tc>
        <w:tc>
          <w:tcPr>
            <w:tcW w:w="794" w:type="dxa"/>
          </w:tcPr>
          <w:p w14:paraId="52BF6FE8" w14:textId="77777777" w:rsidR="00BD6B97" w:rsidRPr="007A7659" w:rsidRDefault="00BD6B97">
            <w:pPr>
              <w:pStyle w:val="TableEntry"/>
              <w:snapToGrid w:val="0"/>
              <w:rPr>
                <w:noProof w:val="0"/>
              </w:rPr>
            </w:pPr>
            <w:r w:rsidRPr="007A7659">
              <w:rPr>
                <w:noProof w:val="0"/>
              </w:rPr>
              <w:t>R</w:t>
            </w:r>
          </w:p>
        </w:tc>
        <w:tc>
          <w:tcPr>
            <w:tcW w:w="3244" w:type="dxa"/>
          </w:tcPr>
          <w:p w14:paraId="153508BA" w14:textId="77777777" w:rsidR="00BD6B97" w:rsidRPr="007A7659" w:rsidRDefault="00BD6B97">
            <w:pPr>
              <w:pStyle w:val="TableEntry"/>
              <w:snapToGrid w:val="0"/>
              <w:rPr>
                <w:noProof w:val="0"/>
              </w:rPr>
            </w:pPr>
            <w:r w:rsidRPr="007A7659">
              <w:rPr>
                <w:noProof w:val="0"/>
              </w:rPr>
              <w:t xml:space="preserve">The numeric value that indicates the number of most recent results to be included into the response, i.e., 1 indicates to provide the latest result. </w:t>
            </w:r>
          </w:p>
        </w:tc>
        <w:tc>
          <w:tcPr>
            <w:tcW w:w="3829" w:type="dxa"/>
          </w:tcPr>
          <w:p w14:paraId="2E9C7B33" w14:textId="77777777" w:rsidR="00BD6B97" w:rsidRPr="007A7659" w:rsidRDefault="00BD6B97">
            <w:pPr>
              <w:pStyle w:val="TableEntry"/>
              <w:snapToGrid w:val="0"/>
              <w:rPr>
                <w:noProof w:val="0"/>
              </w:rPr>
            </w:pPr>
            <w:r w:rsidRPr="007A7659">
              <w:rPr>
                <w:noProof w:val="0"/>
              </w:rPr>
              <w:t>Value of 0 indicates that all available results shall be returned.</w:t>
            </w:r>
          </w:p>
        </w:tc>
      </w:tr>
    </w:tbl>
    <w:p w14:paraId="5C09D913" w14:textId="77777777" w:rsidR="00BD6B97" w:rsidRPr="007A7659" w:rsidRDefault="00BD6B97" w:rsidP="00AE5ED3">
      <w:pPr>
        <w:pStyle w:val="BodyText"/>
      </w:pPr>
    </w:p>
    <w:p w14:paraId="00D9A33F" w14:textId="77777777" w:rsidR="00BD6B97" w:rsidRPr="007A7659" w:rsidRDefault="00BD6B97" w:rsidP="00AE5ED3">
      <w:pPr>
        <w:pStyle w:val="BodyText"/>
      </w:pPr>
      <w:r w:rsidRPr="007A7659">
        <w:t>If the requestType specified is not supported, the Information Source shall return HTTP response-code 404 (not found) with the suggested reason-phrase “requestType not supported”. If the Information Source is not able to format the document in any content types listed in the 'Accept' field, it shall return HTTP response code 406 – Not Acceptable.</w:t>
      </w:r>
    </w:p>
    <w:p w14:paraId="3858463C" w14:textId="77777777" w:rsidR="00BD6B97" w:rsidRPr="007A7659" w:rsidRDefault="00BD6B97" w:rsidP="00AE5ED3">
      <w:pPr>
        <w:pStyle w:val="BodyText"/>
      </w:pPr>
      <w:r w:rsidRPr="007A7659">
        <w:t>If the Patient ID specified by the Display is not known to the Information Source Actor, it shall return HTTP response-code 404 (not found) with the suggested reason-phrase “Patient ID not found”. If the Display provides the Patient ID from a different domain than the one the Information Source belongs to, and the Information Source is grouped with the Patient ID Consumer Actor, it may attempt to obtain a mapping of the provided Patient ID into its domain before responding.</w:t>
      </w:r>
    </w:p>
    <w:p w14:paraId="2D8B34EE" w14:textId="77777777" w:rsidR="00BD6B97" w:rsidRPr="007A7659" w:rsidRDefault="00BD6B97">
      <w:pPr>
        <w:pStyle w:val="Note"/>
      </w:pPr>
      <w:r w:rsidRPr="007A7659">
        <w:t>Note: Other HTTP response codes may be returned by the Information Source Actor, indicating conditions outside of the scope of this profile, for example, 401 – Authentication Failed might be returned if Information Source is grouped with the Kerberized Server Actor.</w:t>
      </w:r>
    </w:p>
    <w:p w14:paraId="507A5831" w14:textId="77777777" w:rsidR="00BD6B97" w:rsidRPr="007A7659" w:rsidRDefault="00BD6B97">
      <w:pPr>
        <w:pStyle w:val="Note"/>
      </w:pPr>
      <w:r w:rsidRPr="007A7659">
        <w:t>Note:</w:t>
      </w:r>
      <w:r w:rsidRPr="007A7659">
        <w:tab/>
        <w:t>It is recommended that the Information Source complement the returned error code with a human readable description of the error condition.</w:t>
      </w:r>
    </w:p>
    <w:p w14:paraId="00961F74" w14:textId="77777777" w:rsidR="00BD6B97" w:rsidRPr="007A7659" w:rsidRDefault="00BD6B97">
      <w:r w:rsidRPr="007A7659">
        <w:lastRenderedPageBreak/>
        <w:t>If an error condition cannot be automatically recovered, at a minimum, the error should be displayed to the user by the Display Actor.</w:t>
      </w:r>
    </w:p>
    <w:p w14:paraId="1A415BD7" w14:textId="77777777" w:rsidR="00BD6B97" w:rsidRPr="007A7659" w:rsidRDefault="00BD6B97">
      <w:r w:rsidRPr="007A7659">
        <w:t>If lowerDateTime and/or upperDateTime parameters are specified, they shall define the lower and/or upper inclusive boundary of the temporal range in which returned information should have been created. The value of the mostRecentResults parameter shall be interpreted within such specified date/time range.</w:t>
      </w:r>
    </w:p>
    <w:p w14:paraId="586D1182" w14:textId="77777777" w:rsidR="00BD6B97" w:rsidRPr="007A7659" w:rsidRDefault="00BD6B97">
      <w:pPr>
        <w:pStyle w:val="Heading4"/>
        <w:numPr>
          <w:ilvl w:val="3"/>
          <w:numId w:val="19"/>
        </w:numPr>
        <w:tabs>
          <w:tab w:val="clear" w:pos="2160"/>
          <w:tab w:val="clear" w:pos="2880"/>
          <w:tab w:val="left" w:pos="864"/>
        </w:tabs>
        <w:rPr>
          <w:noProof w:val="0"/>
        </w:rPr>
      </w:pPr>
      <w:bookmarkStart w:id="2203" w:name="_Toc173916267"/>
      <w:bookmarkStart w:id="2204" w:name="_Toc174248789"/>
      <w:r w:rsidRPr="007A7659">
        <w:rPr>
          <w:noProof w:val="0"/>
        </w:rPr>
        <w:t>Response with Specific Information - Summary</w:t>
      </w:r>
      <w:bookmarkEnd w:id="2203"/>
      <w:bookmarkEnd w:id="2204"/>
    </w:p>
    <w:p w14:paraId="6B459BBA" w14:textId="77777777" w:rsidR="00BD6B97" w:rsidRPr="007A7659" w:rsidRDefault="00BD6B97">
      <w:pPr>
        <w:pStyle w:val="Heading5"/>
        <w:numPr>
          <w:ilvl w:val="4"/>
          <w:numId w:val="19"/>
        </w:numPr>
        <w:tabs>
          <w:tab w:val="left" w:pos="1008"/>
        </w:tabs>
        <w:rPr>
          <w:noProof w:val="0"/>
        </w:rPr>
      </w:pPr>
      <w:bookmarkStart w:id="2205" w:name="_Toc173916268"/>
      <w:bookmarkStart w:id="2206" w:name="_Toc174248790"/>
      <w:r w:rsidRPr="007A7659">
        <w:rPr>
          <w:noProof w:val="0"/>
        </w:rPr>
        <w:t>Trigger Events</w:t>
      </w:r>
      <w:bookmarkEnd w:id="2205"/>
      <w:bookmarkEnd w:id="2206"/>
    </w:p>
    <w:p w14:paraId="68741B84" w14:textId="77777777" w:rsidR="00BD6B97" w:rsidRPr="007A7659" w:rsidRDefault="00BD6B97">
      <w:r w:rsidRPr="007A7659">
        <w:t xml:space="preserve">This message is sent by the Information Source in response to the Request For Specific Information web service request. </w:t>
      </w:r>
    </w:p>
    <w:p w14:paraId="495074FD" w14:textId="77777777" w:rsidR="00BD6B97" w:rsidRPr="007A7659" w:rsidRDefault="00BD6B97">
      <w:pPr>
        <w:pStyle w:val="Heading5"/>
        <w:numPr>
          <w:ilvl w:val="4"/>
          <w:numId w:val="19"/>
        </w:numPr>
        <w:tabs>
          <w:tab w:val="left" w:pos="1008"/>
        </w:tabs>
        <w:rPr>
          <w:noProof w:val="0"/>
        </w:rPr>
      </w:pPr>
      <w:bookmarkStart w:id="2207" w:name="_Toc173916269"/>
      <w:bookmarkStart w:id="2208" w:name="_Toc174248791"/>
      <w:r w:rsidRPr="007A7659">
        <w:rPr>
          <w:noProof w:val="0"/>
        </w:rPr>
        <w:t>Message Semantics</w:t>
      </w:r>
      <w:bookmarkEnd w:id="2207"/>
      <w:bookmarkEnd w:id="2208"/>
    </w:p>
    <w:p w14:paraId="2EA4E62D" w14:textId="77777777" w:rsidR="00BD6B97" w:rsidRPr="007A7659" w:rsidRDefault="00BD6B97">
      <w:r w:rsidRPr="007A7659">
        <w:t>Information Source shall support at least one of the values of the requestType parameter specified in Table 3.11.4-2.</w:t>
      </w:r>
    </w:p>
    <w:p w14:paraId="071F2524" w14:textId="77777777" w:rsidR="00BD6B97" w:rsidRPr="007A7659" w:rsidRDefault="00BD6B97">
      <w:r w:rsidRPr="007A7659">
        <w:t>The Information Source shall set an expiration of zero to ensure no caching. The message shall be formatted using XHTML Basic and W3C HTML Compatibility Guidelines provided in the Appendix C of the W3C XHTML 1.0 Recommendation.</w:t>
      </w:r>
    </w:p>
    <w:p w14:paraId="50E092EB" w14:textId="77777777" w:rsidR="00BD6B97" w:rsidRPr="007A7659" w:rsidRDefault="00BD6B97">
      <w:r w:rsidRPr="007A7659">
        <w:t xml:space="preserve">The Display may request the Information Source to provide any specific information including a summary of reports of different types pertaining to a particular patient. The exact content of the summary is determined by the Information Source and may be regulated by the institution policy. For example, it may contain the hyperlink to a persistent object so that it can be retrieved by using the Retrieve Document for Display </w:t>
      </w:r>
      <w:r w:rsidR="008A6C66" w:rsidRPr="007A7659">
        <w:t>[ITI-12] t</w:t>
      </w:r>
      <w:r w:rsidRPr="007A7659">
        <w:t xml:space="preserve">ransaction. In the case of retrieving a summary of documents (requestType of SUMMARY[-xx]), it is strongly recommended to include a link to the relevant documents, for each item of the summary. If present, the link will have to be formatted as a web service request in accordance to the requirements in </w:t>
      </w:r>
      <w:r w:rsidR="00211645" w:rsidRPr="007A7659">
        <w:t>Section</w:t>
      </w:r>
      <w:r w:rsidRPr="007A7659">
        <w:t xml:space="preserve"> 3.12. It may also contain a hyperlink representing the invocation of the Request for Specific Information for display, as specified in this Section.</w:t>
      </w:r>
    </w:p>
    <w:p w14:paraId="52712E17" w14:textId="77777777" w:rsidR="00BD6B97" w:rsidRPr="007A7659" w:rsidRDefault="00BD6B97">
      <w:pPr>
        <w:pStyle w:val="Heading5"/>
        <w:numPr>
          <w:ilvl w:val="4"/>
          <w:numId w:val="19"/>
        </w:numPr>
        <w:tabs>
          <w:tab w:val="left" w:pos="1008"/>
        </w:tabs>
        <w:rPr>
          <w:noProof w:val="0"/>
        </w:rPr>
      </w:pPr>
      <w:bookmarkStart w:id="2209" w:name="_Toc173916270"/>
      <w:bookmarkStart w:id="2210" w:name="_Toc174248792"/>
      <w:r w:rsidRPr="007A7659">
        <w:rPr>
          <w:noProof w:val="0"/>
        </w:rPr>
        <w:t>Expected Actions</w:t>
      </w:r>
      <w:bookmarkEnd w:id="2209"/>
      <w:bookmarkEnd w:id="2210"/>
    </w:p>
    <w:p w14:paraId="5B0217B3" w14:textId="77777777" w:rsidR="00BD6B97" w:rsidRPr="007A7659" w:rsidRDefault="00BD6B97">
      <w:r w:rsidRPr="007A7659">
        <w:t>The Display shall render the received response for the user. It shall not assume that the content of the document may be meaningfully parsed beyond determination of XHTML tags necessary for accurate presentation of provided information.</w:t>
      </w:r>
    </w:p>
    <w:p w14:paraId="7A5404B7" w14:textId="77777777" w:rsidR="00BD6B97" w:rsidRPr="007A7659" w:rsidRDefault="00BD6B97">
      <w:r w:rsidRPr="007A7659">
        <w:t xml:space="preserve">When the summary responses include links to documents or other specific information, Information Source Actors are strongly encouraged to format them according to the requirements stated in </w:t>
      </w:r>
      <w:r w:rsidR="00211645" w:rsidRPr="007A7659">
        <w:t>Section</w:t>
      </w:r>
      <w:r w:rsidRPr="007A7659">
        <w:t xml:space="preserve"> 3.11 and 3.12, to facilitate retrieval of information from other information sources.</w:t>
      </w:r>
    </w:p>
    <w:p w14:paraId="0445E6C2" w14:textId="77777777" w:rsidR="00BD6B97" w:rsidRPr="007A7659" w:rsidRDefault="00BD6B97">
      <w:pPr>
        <w:pStyle w:val="Heading4"/>
        <w:numPr>
          <w:ilvl w:val="3"/>
          <w:numId w:val="19"/>
        </w:numPr>
        <w:tabs>
          <w:tab w:val="clear" w:pos="2160"/>
          <w:tab w:val="clear" w:pos="2880"/>
          <w:tab w:val="left" w:pos="864"/>
        </w:tabs>
        <w:rPr>
          <w:noProof w:val="0"/>
        </w:rPr>
      </w:pPr>
      <w:bookmarkStart w:id="2211" w:name="_Toc173916271"/>
      <w:bookmarkStart w:id="2212" w:name="_Toc174248793"/>
      <w:r w:rsidRPr="007A7659">
        <w:rPr>
          <w:noProof w:val="0"/>
        </w:rPr>
        <w:lastRenderedPageBreak/>
        <w:t>Request For Specific Information - List</w:t>
      </w:r>
      <w:bookmarkEnd w:id="2211"/>
      <w:bookmarkEnd w:id="2212"/>
    </w:p>
    <w:p w14:paraId="08B240C6" w14:textId="77777777" w:rsidR="00BD6B97" w:rsidRPr="007A7659" w:rsidRDefault="00BD6B97">
      <w:pPr>
        <w:pStyle w:val="Heading5"/>
        <w:numPr>
          <w:ilvl w:val="4"/>
          <w:numId w:val="19"/>
        </w:numPr>
        <w:tabs>
          <w:tab w:val="left" w:pos="1008"/>
        </w:tabs>
        <w:rPr>
          <w:noProof w:val="0"/>
        </w:rPr>
      </w:pPr>
      <w:bookmarkStart w:id="2213" w:name="_Toc173916272"/>
      <w:bookmarkStart w:id="2214" w:name="_Toc174248794"/>
      <w:r w:rsidRPr="007A7659">
        <w:rPr>
          <w:noProof w:val="0"/>
        </w:rPr>
        <w:t>Trigger Events</w:t>
      </w:r>
      <w:bookmarkEnd w:id="2213"/>
      <w:bookmarkEnd w:id="2214"/>
    </w:p>
    <w:p w14:paraId="396BAA6C" w14:textId="77777777" w:rsidR="00BD6B97" w:rsidRPr="007A7659" w:rsidRDefault="00BD6B97">
      <w:r w:rsidRPr="007A7659">
        <w:t>The following event will trigger a Request for Specific Information:</w:t>
      </w:r>
    </w:p>
    <w:p w14:paraId="7275B770" w14:textId="77777777" w:rsidR="00BD6B97" w:rsidRPr="007A7659" w:rsidRDefault="00BD6B97" w:rsidP="006E48D2">
      <w:pPr>
        <w:pStyle w:val="ListBullet2"/>
        <w:numPr>
          <w:ilvl w:val="0"/>
          <w:numId w:val="30"/>
        </w:numPr>
      </w:pPr>
      <w:r w:rsidRPr="007A7659">
        <w:t>User of the Display needs to review a particular subset of information that is part of a patient’s clinical history (i.e., lab report, radiology exam report, list of medications, etc.) that is stored on the Information Source system.</w:t>
      </w:r>
    </w:p>
    <w:p w14:paraId="290B4B76" w14:textId="77777777" w:rsidR="00BD6B97" w:rsidRPr="007A7659" w:rsidRDefault="00BD6B97">
      <w:pPr>
        <w:pStyle w:val="Heading5"/>
        <w:numPr>
          <w:ilvl w:val="4"/>
          <w:numId w:val="19"/>
        </w:numPr>
        <w:tabs>
          <w:tab w:val="left" w:pos="1008"/>
        </w:tabs>
        <w:rPr>
          <w:noProof w:val="0"/>
        </w:rPr>
      </w:pPr>
      <w:bookmarkStart w:id="2215" w:name="_Toc173916273"/>
      <w:bookmarkStart w:id="2216" w:name="_Toc174248795"/>
      <w:r w:rsidRPr="007A7659">
        <w:rPr>
          <w:noProof w:val="0"/>
        </w:rPr>
        <w:t>Message Semantics</w:t>
      </w:r>
      <w:bookmarkEnd w:id="2215"/>
      <w:bookmarkEnd w:id="2216"/>
    </w:p>
    <w:p w14:paraId="315AA670" w14:textId="77777777" w:rsidR="00BD6B97" w:rsidRPr="007A7659" w:rsidRDefault="00BD6B97">
      <w:r w:rsidRPr="007A7659">
        <w:t xml:space="preserve">The Retrieve Specific Information for Display transaction is performed by the invocation of a web service. The Display shall generate a web service request whenever a user needs to review the information stored as part of a patient’s clinical history on the Information Source Actor. </w:t>
      </w:r>
    </w:p>
    <w:p w14:paraId="7DAFF5D8" w14:textId="77777777" w:rsidR="00D55E57" w:rsidRPr="007A7659" w:rsidRDefault="00BD6B97">
      <w:pPr>
        <w:rPr>
          <w:bCs/>
        </w:rPr>
      </w:pPr>
      <w:r w:rsidRPr="007A7659">
        <w:t>To specify the type of information to be returned, a web service request shall include the following parameters (keys) to filter the subset of information (</w:t>
      </w:r>
      <w:r w:rsidR="0045165D" w:rsidRPr="007A7659">
        <w:t>s</w:t>
      </w:r>
      <w:r w:rsidRPr="007A7659">
        <w:t xml:space="preserve">ee Table 3.11.4-7). </w:t>
      </w:r>
      <w:r w:rsidRPr="007A7659">
        <w:rPr>
          <w:bCs/>
        </w:rPr>
        <w:t>All parameter names and values (see Table 3.11.4-7) are case-sensitive.</w:t>
      </w:r>
    </w:p>
    <w:p w14:paraId="62775388" w14:textId="77777777" w:rsidR="00BD6B97" w:rsidRPr="007A7659" w:rsidRDefault="00BD6B97">
      <w:pPr>
        <w:pStyle w:val="TableTitle"/>
      </w:pPr>
      <w:r w:rsidRPr="007A7659">
        <w:t>Table 3.11.4-6: Web Service Request Keys</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1"/>
        <w:gridCol w:w="794"/>
        <w:gridCol w:w="3220"/>
        <w:gridCol w:w="4161"/>
      </w:tblGrid>
      <w:tr w:rsidR="00BD6B97" w:rsidRPr="007A7659" w14:paraId="18F457C4" w14:textId="77777777" w:rsidTr="007E3B51">
        <w:trPr>
          <w:cantSplit/>
          <w:tblHeader/>
        </w:trPr>
        <w:tc>
          <w:tcPr>
            <w:tcW w:w="1471" w:type="dxa"/>
            <w:shd w:val="clear" w:color="CCCCFF" w:fill="E0E0E0"/>
          </w:tcPr>
          <w:p w14:paraId="16CC702F" w14:textId="77777777" w:rsidR="00BD6B97" w:rsidRPr="007A7659" w:rsidRDefault="00BD6B97" w:rsidP="0002013A">
            <w:pPr>
              <w:pStyle w:val="TableEntryHeader"/>
            </w:pPr>
            <w:r w:rsidRPr="007A7659">
              <w:t>Parameter Name</w:t>
            </w:r>
          </w:p>
        </w:tc>
        <w:tc>
          <w:tcPr>
            <w:tcW w:w="794" w:type="dxa"/>
            <w:shd w:val="clear" w:color="CCCCFF" w:fill="E0E0E0"/>
          </w:tcPr>
          <w:p w14:paraId="3BF88481" w14:textId="77777777" w:rsidR="00BD6B97" w:rsidRPr="007A7659" w:rsidRDefault="00BD6B97" w:rsidP="0002013A">
            <w:pPr>
              <w:pStyle w:val="TableEntryHeader"/>
            </w:pPr>
            <w:r w:rsidRPr="007A7659">
              <w:t>REQ</w:t>
            </w:r>
          </w:p>
        </w:tc>
        <w:tc>
          <w:tcPr>
            <w:tcW w:w="3220" w:type="dxa"/>
            <w:shd w:val="clear" w:color="CCCCFF" w:fill="E0E0E0"/>
          </w:tcPr>
          <w:p w14:paraId="48002300" w14:textId="77777777" w:rsidR="00BD6B97" w:rsidRPr="007A7659" w:rsidRDefault="00BD6B97" w:rsidP="0002013A">
            <w:pPr>
              <w:pStyle w:val="TableEntryHeader"/>
            </w:pPr>
            <w:r w:rsidRPr="007A7659">
              <w:t>Description</w:t>
            </w:r>
          </w:p>
        </w:tc>
        <w:tc>
          <w:tcPr>
            <w:tcW w:w="4161" w:type="dxa"/>
            <w:shd w:val="clear" w:color="CCCCFF" w:fill="E0E0E0"/>
          </w:tcPr>
          <w:p w14:paraId="484BA48C" w14:textId="77777777" w:rsidR="00BD6B97" w:rsidRPr="007A7659" w:rsidRDefault="00BD6B97" w:rsidP="0002013A">
            <w:pPr>
              <w:pStyle w:val="TableEntryHeader"/>
            </w:pPr>
            <w:r w:rsidRPr="007A7659">
              <w:t>Notes</w:t>
            </w:r>
          </w:p>
        </w:tc>
      </w:tr>
      <w:tr w:rsidR="00BD6B97" w:rsidRPr="007A7659" w14:paraId="152DAFC2" w14:textId="77777777" w:rsidTr="007E3B51">
        <w:trPr>
          <w:cantSplit/>
        </w:trPr>
        <w:tc>
          <w:tcPr>
            <w:tcW w:w="1471" w:type="dxa"/>
          </w:tcPr>
          <w:p w14:paraId="70D7C9ED" w14:textId="77777777" w:rsidR="00BD6B97" w:rsidRPr="007A7659" w:rsidRDefault="00BD6B97">
            <w:pPr>
              <w:pStyle w:val="TableEntry"/>
              <w:snapToGrid w:val="0"/>
              <w:rPr>
                <w:noProof w:val="0"/>
              </w:rPr>
            </w:pPr>
            <w:r w:rsidRPr="007A7659">
              <w:rPr>
                <w:noProof w:val="0"/>
              </w:rPr>
              <w:t>requestType</w:t>
            </w:r>
          </w:p>
        </w:tc>
        <w:tc>
          <w:tcPr>
            <w:tcW w:w="794" w:type="dxa"/>
          </w:tcPr>
          <w:p w14:paraId="216A6D21" w14:textId="77777777" w:rsidR="00BD6B97" w:rsidRPr="007A7659" w:rsidRDefault="00BD6B97">
            <w:pPr>
              <w:pStyle w:val="TableEntry"/>
              <w:snapToGrid w:val="0"/>
              <w:rPr>
                <w:noProof w:val="0"/>
              </w:rPr>
            </w:pPr>
            <w:r w:rsidRPr="007A7659">
              <w:rPr>
                <w:noProof w:val="0"/>
              </w:rPr>
              <w:t>R</w:t>
            </w:r>
          </w:p>
        </w:tc>
        <w:tc>
          <w:tcPr>
            <w:tcW w:w="3220" w:type="dxa"/>
          </w:tcPr>
          <w:p w14:paraId="0AE95159" w14:textId="77777777" w:rsidR="00BD6B97" w:rsidRPr="007A7659" w:rsidRDefault="00BD6B97">
            <w:pPr>
              <w:pStyle w:val="TableEntry"/>
              <w:snapToGrid w:val="0"/>
              <w:rPr>
                <w:noProof w:val="0"/>
              </w:rPr>
            </w:pPr>
            <w:r w:rsidRPr="007A7659">
              <w:rPr>
                <w:noProof w:val="0"/>
              </w:rPr>
              <w:t xml:space="preserve">requestType specifies what type of information shall be retrieved. This parameter shall always be valued. </w:t>
            </w:r>
          </w:p>
        </w:tc>
        <w:tc>
          <w:tcPr>
            <w:tcW w:w="4161" w:type="dxa"/>
          </w:tcPr>
          <w:p w14:paraId="33E28C50" w14:textId="77777777" w:rsidR="00BD6B97" w:rsidRPr="007A7659" w:rsidRDefault="00BD6B97">
            <w:pPr>
              <w:pStyle w:val="TableEntry"/>
              <w:snapToGrid w:val="0"/>
              <w:rPr>
                <w:noProof w:val="0"/>
              </w:rPr>
            </w:pPr>
            <w:r w:rsidRPr="007A7659">
              <w:rPr>
                <w:noProof w:val="0"/>
              </w:rPr>
              <w:t>See Table 3.11.4-7 for the list of possible values.</w:t>
            </w:r>
          </w:p>
        </w:tc>
      </w:tr>
      <w:tr w:rsidR="00BD6B97" w:rsidRPr="007A7659" w14:paraId="67473ECA" w14:textId="77777777" w:rsidTr="007E3B51">
        <w:trPr>
          <w:cantSplit/>
        </w:trPr>
        <w:tc>
          <w:tcPr>
            <w:tcW w:w="1471" w:type="dxa"/>
          </w:tcPr>
          <w:p w14:paraId="14BC5F06" w14:textId="77777777" w:rsidR="00BD6B97" w:rsidRPr="007A7659" w:rsidRDefault="00BD6B97">
            <w:pPr>
              <w:pStyle w:val="TableEntry"/>
              <w:snapToGrid w:val="0"/>
              <w:rPr>
                <w:noProof w:val="0"/>
              </w:rPr>
            </w:pPr>
            <w:r w:rsidRPr="007A7659">
              <w:rPr>
                <w:noProof w:val="0"/>
              </w:rPr>
              <w:t>patientID</w:t>
            </w:r>
          </w:p>
        </w:tc>
        <w:tc>
          <w:tcPr>
            <w:tcW w:w="794" w:type="dxa"/>
          </w:tcPr>
          <w:p w14:paraId="19962FD7" w14:textId="77777777" w:rsidR="00BD6B97" w:rsidRPr="007A7659" w:rsidRDefault="00BD6B97">
            <w:pPr>
              <w:pStyle w:val="TableEntry"/>
              <w:snapToGrid w:val="0"/>
              <w:rPr>
                <w:noProof w:val="0"/>
              </w:rPr>
            </w:pPr>
            <w:r w:rsidRPr="007A7659">
              <w:rPr>
                <w:noProof w:val="0"/>
              </w:rPr>
              <w:t>R</w:t>
            </w:r>
          </w:p>
        </w:tc>
        <w:tc>
          <w:tcPr>
            <w:tcW w:w="3220" w:type="dxa"/>
          </w:tcPr>
          <w:p w14:paraId="31B60999" w14:textId="77777777" w:rsidR="00BD6B97" w:rsidRPr="007A7659" w:rsidRDefault="00BD6B97">
            <w:pPr>
              <w:pStyle w:val="TableEntry"/>
              <w:snapToGrid w:val="0"/>
              <w:rPr>
                <w:noProof w:val="0"/>
              </w:rPr>
            </w:pPr>
            <w:r w:rsidRPr="007A7659">
              <w:rPr>
                <w:noProof w:val="0"/>
              </w:rPr>
              <w:t>This attribute identifies the subject of the results being queried for. Its value shall include identification of assigning authority.</w:t>
            </w:r>
          </w:p>
        </w:tc>
        <w:tc>
          <w:tcPr>
            <w:tcW w:w="4161" w:type="dxa"/>
          </w:tcPr>
          <w:p w14:paraId="2F9AF8CB" w14:textId="77777777" w:rsidR="00BD6B97" w:rsidRPr="007A7659" w:rsidRDefault="00BD6B97">
            <w:pPr>
              <w:pStyle w:val="TableEntry"/>
              <w:snapToGrid w:val="0"/>
              <w:rPr>
                <w:noProof w:val="0"/>
              </w:rPr>
            </w:pPr>
            <w:r w:rsidRPr="007A7659">
              <w:rPr>
                <w:noProof w:val="0"/>
              </w:rPr>
              <w:t xml:space="preserve">PatientID value shall be formatted as HL7 CX data type (including assigning authority) according to the requirements specified for the Patient Identity Feed transaction (see </w:t>
            </w:r>
            <w:r w:rsidR="00211645" w:rsidRPr="007A7659">
              <w:rPr>
                <w:noProof w:val="0"/>
              </w:rPr>
              <w:t>Section</w:t>
            </w:r>
            <w:r w:rsidRPr="007A7659">
              <w:rPr>
                <w:noProof w:val="0"/>
              </w:rPr>
              <w:t xml:space="preserve"> 3.8.4.1.2.3)</w:t>
            </w:r>
          </w:p>
        </w:tc>
      </w:tr>
    </w:tbl>
    <w:p w14:paraId="3340AA51" w14:textId="77777777" w:rsidR="00BD6B97" w:rsidRPr="007A7659" w:rsidRDefault="00BD6B97">
      <w:pPr>
        <w:pStyle w:val="TableTitle"/>
      </w:pPr>
      <w:r w:rsidRPr="007A7659">
        <w:t>Table 3.11.4-7: Web Service Request Types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7"/>
        <w:gridCol w:w="6503"/>
      </w:tblGrid>
      <w:tr w:rsidR="00BD6B97" w:rsidRPr="007A7659" w14:paraId="11C54B81" w14:textId="77777777" w:rsidTr="00493145">
        <w:trPr>
          <w:jc w:val="center"/>
        </w:trPr>
        <w:tc>
          <w:tcPr>
            <w:tcW w:w="2117" w:type="dxa"/>
            <w:shd w:val="clear" w:color="CCCCFF" w:fill="E0E0E0"/>
          </w:tcPr>
          <w:p w14:paraId="52D2C495" w14:textId="77777777" w:rsidR="00BD6B97" w:rsidRPr="007A7659" w:rsidRDefault="00BD6B97" w:rsidP="0002013A">
            <w:pPr>
              <w:pStyle w:val="TableEntryHeader"/>
            </w:pPr>
            <w:r w:rsidRPr="007A7659">
              <w:t>requestType value</w:t>
            </w:r>
          </w:p>
        </w:tc>
        <w:tc>
          <w:tcPr>
            <w:tcW w:w="6503" w:type="dxa"/>
            <w:shd w:val="clear" w:color="CCCCFF" w:fill="E0E0E0"/>
          </w:tcPr>
          <w:p w14:paraId="7ACC7C31" w14:textId="77777777" w:rsidR="00BD6B97" w:rsidRPr="007A7659" w:rsidRDefault="00BD6B97" w:rsidP="0002013A">
            <w:pPr>
              <w:pStyle w:val="TableEntryHeader"/>
            </w:pPr>
            <w:r w:rsidRPr="007A7659">
              <w:t>Description</w:t>
            </w:r>
          </w:p>
        </w:tc>
      </w:tr>
      <w:tr w:rsidR="00BD6B97" w:rsidRPr="007A7659" w14:paraId="27818551" w14:textId="77777777" w:rsidTr="00493145">
        <w:trPr>
          <w:jc w:val="center"/>
        </w:trPr>
        <w:tc>
          <w:tcPr>
            <w:tcW w:w="2117" w:type="dxa"/>
          </w:tcPr>
          <w:p w14:paraId="58EE5653" w14:textId="77777777" w:rsidR="00BD6B97" w:rsidRPr="007A7659" w:rsidRDefault="00BD6B97">
            <w:pPr>
              <w:pStyle w:val="TableEntry"/>
              <w:snapToGrid w:val="0"/>
              <w:rPr>
                <w:noProof w:val="0"/>
              </w:rPr>
            </w:pPr>
            <w:r w:rsidRPr="007A7659">
              <w:rPr>
                <w:noProof w:val="0"/>
              </w:rPr>
              <w:t>LIST-ALLERGIES</w:t>
            </w:r>
          </w:p>
        </w:tc>
        <w:tc>
          <w:tcPr>
            <w:tcW w:w="6503" w:type="dxa"/>
          </w:tcPr>
          <w:p w14:paraId="4A728C69" w14:textId="77777777" w:rsidR="00BD6B97" w:rsidRPr="007A7659" w:rsidRDefault="00BD6B97">
            <w:pPr>
              <w:pStyle w:val="TableEntry"/>
              <w:snapToGrid w:val="0"/>
              <w:rPr>
                <w:noProof w:val="0"/>
              </w:rPr>
            </w:pPr>
            <w:r w:rsidRPr="007A7659">
              <w:rPr>
                <w:noProof w:val="0"/>
              </w:rPr>
              <w:t>List of allergies and adverse reactions for a patient known to the Information Source</w:t>
            </w:r>
          </w:p>
        </w:tc>
      </w:tr>
      <w:tr w:rsidR="00BD6B97" w:rsidRPr="007A7659" w14:paraId="525E29D6" w14:textId="77777777" w:rsidTr="00493145">
        <w:trPr>
          <w:jc w:val="center"/>
        </w:trPr>
        <w:tc>
          <w:tcPr>
            <w:tcW w:w="2117" w:type="dxa"/>
          </w:tcPr>
          <w:p w14:paraId="2EE440DB" w14:textId="77777777" w:rsidR="00BD6B97" w:rsidRPr="007A7659" w:rsidRDefault="00BD6B97">
            <w:pPr>
              <w:pStyle w:val="TableEntry"/>
              <w:snapToGrid w:val="0"/>
              <w:rPr>
                <w:noProof w:val="0"/>
              </w:rPr>
            </w:pPr>
            <w:r w:rsidRPr="007A7659">
              <w:rPr>
                <w:noProof w:val="0"/>
              </w:rPr>
              <w:t>LIST-MEDS</w:t>
            </w:r>
          </w:p>
        </w:tc>
        <w:tc>
          <w:tcPr>
            <w:tcW w:w="6503" w:type="dxa"/>
          </w:tcPr>
          <w:p w14:paraId="0598CF87" w14:textId="77777777" w:rsidR="00BD6B97" w:rsidRPr="007A7659" w:rsidRDefault="00BD6B97">
            <w:pPr>
              <w:pStyle w:val="TableEntry"/>
              <w:snapToGrid w:val="0"/>
              <w:rPr>
                <w:noProof w:val="0"/>
              </w:rPr>
            </w:pPr>
            <w:r w:rsidRPr="007A7659">
              <w:rPr>
                <w:noProof w:val="0"/>
              </w:rPr>
              <w:t>List of medications currently taken by or administered to a patient</w:t>
            </w:r>
          </w:p>
        </w:tc>
      </w:tr>
    </w:tbl>
    <w:p w14:paraId="0177CEA3" w14:textId="77777777" w:rsidR="00BD6B97" w:rsidRPr="007A7659" w:rsidRDefault="00BD6B97" w:rsidP="001D3953">
      <w:pPr>
        <w:pStyle w:val="BodyText"/>
      </w:pPr>
    </w:p>
    <w:p w14:paraId="6C3EF929" w14:textId="77777777" w:rsidR="00BD6B97" w:rsidRPr="007A7659" w:rsidRDefault="00BD6B97">
      <w:r w:rsidRPr="007A7659">
        <w:t xml:space="preserve">Formal definition of the web service in WSDL is provided in the ITI TF-2x: Appendix A. </w:t>
      </w:r>
    </w:p>
    <w:p w14:paraId="46E991B5" w14:textId="77777777" w:rsidR="00BD6B97" w:rsidRPr="007A7659" w:rsidRDefault="00BD6B97">
      <w:r w:rsidRPr="007A7659">
        <w:t>The only binding required for both Display and Information Source is the binding to the HTTP-GET. In this binding the sample message will be formatted as follows:</w:t>
      </w:r>
    </w:p>
    <w:p w14:paraId="09879CDB" w14:textId="77777777" w:rsidR="00BD6B97" w:rsidRPr="007A7659" w:rsidRDefault="00BD6B97">
      <w:r w:rsidRPr="007A7659">
        <w:t>http://&lt;location&gt;/IHERetrieveListInfo?requestType=LIST-MEDS&amp;patientID=99998410^^^%26www.mlhlife.com%26DNS</w:t>
      </w:r>
    </w:p>
    <w:p w14:paraId="329937B4" w14:textId="77777777" w:rsidR="00BD6B97" w:rsidRPr="007A7659" w:rsidRDefault="00BD6B97">
      <w:r w:rsidRPr="007A7659">
        <w:t xml:space="preserve">The &lt;location&gt; part of the URL is configurable by the implementation, and must contain the host name, an optional port address, and may be followed by an optional path. The path if present may not contain a ‘?’ character. The remainder of the URL, including </w:t>
      </w:r>
      <w:r w:rsidRPr="007A7659">
        <w:rPr>
          <w:rFonts w:ascii="TimesNewRoman" w:hAnsi="TimesNewRoman"/>
          <w:szCs w:val="24"/>
        </w:rPr>
        <w:t>IHERetrieveListInfo</w:t>
      </w:r>
      <w:r w:rsidRPr="007A7659">
        <w:t xml:space="preserve"> and </w:t>
      </w:r>
      <w:r w:rsidRPr="007A7659">
        <w:lastRenderedPageBreak/>
        <w:t xml:space="preserve">the following request parameters are specified by the WSDL and may not be changed. See the discussion about location in </w:t>
      </w:r>
      <w:r w:rsidR="00211645" w:rsidRPr="007A7659">
        <w:t>Section</w:t>
      </w:r>
      <w:r w:rsidRPr="007A7659">
        <w:t xml:space="preserve"> 3.11.4.1.2 Message Semantics above.</w:t>
      </w:r>
    </w:p>
    <w:p w14:paraId="3AFACC6F" w14:textId="77777777" w:rsidR="00BD6B97" w:rsidRPr="007A7659" w:rsidRDefault="00BD6B97" w:rsidP="007E3B51">
      <w:r w:rsidRPr="007A7659">
        <w:t>In addition, the Display shall support the following field of the HTTP request:</w:t>
      </w:r>
    </w:p>
    <w:p w14:paraId="42818236" w14:textId="77777777" w:rsidR="00BD6B97" w:rsidRPr="007A7659" w:rsidRDefault="00BD6B97">
      <w:pPr>
        <w:pStyle w:val="TableTitle"/>
      </w:pPr>
      <w:r w:rsidRPr="007A7659">
        <w:t>Table 3.11.4-8: HTTP Request and Response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979"/>
        <w:gridCol w:w="4763"/>
        <w:gridCol w:w="2490"/>
      </w:tblGrid>
      <w:tr w:rsidR="00BD6B97" w:rsidRPr="007A7659" w14:paraId="54961873" w14:textId="77777777" w:rsidTr="00493145">
        <w:trPr>
          <w:cantSplit/>
          <w:tblHeader/>
        </w:trPr>
        <w:tc>
          <w:tcPr>
            <w:tcW w:w="1414" w:type="dxa"/>
            <w:shd w:val="clear" w:color="CCCCFF" w:fill="E0E0E0"/>
          </w:tcPr>
          <w:p w14:paraId="7D6D1AD2" w14:textId="77777777" w:rsidR="00BD6B97" w:rsidRPr="007A7659" w:rsidRDefault="00BD6B97" w:rsidP="0002013A">
            <w:pPr>
              <w:pStyle w:val="TableEntryHeader"/>
            </w:pPr>
            <w:r w:rsidRPr="007A7659">
              <w:t>HTTP Field</w:t>
            </w:r>
          </w:p>
        </w:tc>
        <w:tc>
          <w:tcPr>
            <w:tcW w:w="979" w:type="dxa"/>
            <w:shd w:val="clear" w:color="CCCCFF" w:fill="E0E0E0"/>
          </w:tcPr>
          <w:p w14:paraId="5DAAD5E2" w14:textId="77777777" w:rsidR="00BD6B97" w:rsidRPr="007A7659" w:rsidRDefault="00BD6B97" w:rsidP="0002013A">
            <w:pPr>
              <w:pStyle w:val="TableEntryHeader"/>
            </w:pPr>
            <w:r w:rsidRPr="007A7659">
              <w:t>REQ</w:t>
            </w:r>
          </w:p>
        </w:tc>
        <w:tc>
          <w:tcPr>
            <w:tcW w:w="4763" w:type="dxa"/>
            <w:shd w:val="clear" w:color="CCCCFF" w:fill="E0E0E0"/>
          </w:tcPr>
          <w:p w14:paraId="7DDC3902" w14:textId="77777777" w:rsidR="00BD6B97" w:rsidRPr="007A7659" w:rsidRDefault="00BD6B97" w:rsidP="0002013A">
            <w:pPr>
              <w:pStyle w:val="TableEntryHeader"/>
            </w:pPr>
            <w:r w:rsidRPr="007A7659">
              <w:t>Description</w:t>
            </w:r>
          </w:p>
        </w:tc>
        <w:tc>
          <w:tcPr>
            <w:tcW w:w="2490" w:type="dxa"/>
            <w:shd w:val="clear" w:color="CCCCFF" w:fill="E0E0E0"/>
          </w:tcPr>
          <w:p w14:paraId="0483EFE0" w14:textId="77777777" w:rsidR="00BD6B97" w:rsidRPr="007A7659" w:rsidRDefault="00BD6B97" w:rsidP="0002013A">
            <w:pPr>
              <w:pStyle w:val="TableEntryHeader"/>
            </w:pPr>
            <w:r w:rsidRPr="007A7659">
              <w:t>Values</w:t>
            </w:r>
          </w:p>
        </w:tc>
      </w:tr>
      <w:tr w:rsidR="00BD6B97" w:rsidRPr="007A7659" w14:paraId="39323914" w14:textId="77777777" w:rsidTr="00493145">
        <w:trPr>
          <w:cantSplit/>
        </w:trPr>
        <w:tc>
          <w:tcPr>
            <w:tcW w:w="1414" w:type="dxa"/>
          </w:tcPr>
          <w:p w14:paraId="1D34D6D6" w14:textId="77777777" w:rsidR="00BD6B97" w:rsidRPr="007A7659" w:rsidRDefault="00BD6B97">
            <w:pPr>
              <w:pStyle w:val="TableEntry"/>
              <w:snapToGrid w:val="0"/>
              <w:rPr>
                <w:noProof w:val="0"/>
              </w:rPr>
            </w:pPr>
            <w:r w:rsidRPr="007A7659">
              <w:rPr>
                <w:noProof w:val="0"/>
              </w:rPr>
              <w:t>Accept-Language</w:t>
            </w:r>
          </w:p>
        </w:tc>
        <w:tc>
          <w:tcPr>
            <w:tcW w:w="979" w:type="dxa"/>
          </w:tcPr>
          <w:p w14:paraId="0F22882B" w14:textId="77777777" w:rsidR="00BD6B97" w:rsidRPr="007A7659" w:rsidRDefault="00BD6B97">
            <w:pPr>
              <w:pStyle w:val="TableEntry"/>
              <w:snapToGrid w:val="0"/>
              <w:rPr>
                <w:noProof w:val="0"/>
              </w:rPr>
            </w:pPr>
            <w:r w:rsidRPr="007A7659">
              <w:rPr>
                <w:noProof w:val="0"/>
              </w:rPr>
              <w:t>O</w:t>
            </w:r>
          </w:p>
        </w:tc>
        <w:tc>
          <w:tcPr>
            <w:tcW w:w="4763" w:type="dxa"/>
          </w:tcPr>
          <w:p w14:paraId="3ACE847B" w14:textId="77777777" w:rsidR="00BD6B97" w:rsidRPr="007A7659" w:rsidRDefault="00BD6B97">
            <w:pPr>
              <w:pStyle w:val="TableEntry"/>
              <w:snapToGrid w:val="0"/>
              <w:rPr>
                <w:noProof w:val="0"/>
              </w:rPr>
            </w:pPr>
            <w:r w:rsidRPr="007A7659">
              <w:rPr>
                <w:noProof w:val="0"/>
              </w:rPr>
              <w:t>This field restricts the set of natural languages that are preferred as a response to the request.</w:t>
            </w:r>
          </w:p>
        </w:tc>
        <w:tc>
          <w:tcPr>
            <w:tcW w:w="2490" w:type="dxa"/>
          </w:tcPr>
          <w:p w14:paraId="1FBD38A1" w14:textId="77777777" w:rsidR="00BD6B97" w:rsidRPr="007A7659" w:rsidRDefault="00BD6B97">
            <w:pPr>
              <w:pStyle w:val="TableEntry"/>
              <w:snapToGrid w:val="0"/>
              <w:rPr>
                <w:noProof w:val="0"/>
              </w:rPr>
            </w:pPr>
            <w:r w:rsidRPr="007A7659">
              <w:rPr>
                <w:noProof w:val="0"/>
              </w:rPr>
              <w:t xml:space="preserve">Any valid value according to </w:t>
            </w:r>
            <w:r w:rsidR="008A6C66" w:rsidRPr="007A7659">
              <w:rPr>
                <w:noProof w:val="0"/>
              </w:rPr>
              <w:t>RFC</w:t>
            </w:r>
            <w:r w:rsidRPr="007A7659">
              <w:rPr>
                <w:noProof w:val="0"/>
              </w:rPr>
              <w:t xml:space="preserve">2616 </w:t>
            </w:r>
          </w:p>
        </w:tc>
      </w:tr>
    </w:tbl>
    <w:p w14:paraId="56C47DC5" w14:textId="77777777" w:rsidR="0045165D" w:rsidRPr="007A7659" w:rsidRDefault="00BD6B97" w:rsidP="0045165D">
      <w:pPr>
        <w:pStyle w:val="BodyText"/>
      </w:pPr>
      <w:r w:rsidRPr="007A7659">
        <w:t>The Information Source shall support the following field of the HTTP response.</w:t>
      </w:r>
    </w:p>
    <w:p w14:paraId="4B19CFAC" w14:textId="77777777" w:rsidR="00BD6B97" w:rsidRPr="007A7659" w:rsidRDefault="00BD6B97">
      <w:pPr>
        <w:pStyle w:val="TableTitle"/>
      </w:pPr>
      <w:r w:rsidRPr="007A7659">
        <w:t>Table 3.11.4-9: HTTP Request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3"/>
        <w:gridCol w:w="990"/>
        <w:gridCol w:w="4770"/>
        <w:gridCol w:w="2483"/>
      </w:tblGrid>
      <w:tr w:rsidR="00BD6B97" w:rsidRPr="007A7659" w14:paraId="60D63735" w14:textId="77777777" w:rsidTr="00493145">
        <w:trPr>
          <w:cantSplit/>
          <w:tblHeader/>
        </w:trPr>
        <w:tc>
          <w:tcPr>
            <w:tcW w:w="1403" w:type="dxa"/>
            <w:shd w:val="clear" w:color="auto" w:fill="D9D9D9"/>
          </w:tcPr>
          <w:p w14:paraId="3840E2E9" w14:textId="77777777" w:rsidR="00BD6B97" w:rsidRPr="007A7659" w:rsidRDefault="00BD6B97" w:rsidP="0002013A">
            <w:pPr>
              <w:pStyle w:val="TableEntryHeader"/>
            </w:pPr>
            <w:r w:rsidRPr="007A7659">
              <w:t>HTTP Field</w:t>
            </w:r>
          </w:p>
        </w:tc>
        <w:tc>
          <w:tcPr>
            <w:tcW w:w="990" w:type="dxa"/>
            <w:shd w:val="clear" w:color="auto" w:fill="D9D9D9"/>
          </w:tcPr>
          <w:p w14:paraId="2C4DCDED" w14:textId="77777777" w:rsidR="00BD6B97" w:rsidRPr="007A7659" w:rsidRDefault="00BD6B97" w:rsidP="0002013A">
            <w:pPr>
              <w:pStyle w:val="TableEntryHeader"/>
            </w:pPr>
            <w:r w:rsidRPr="007A7659">
              <w:t>REQ</w:t>
            </w:r>
          </w:p>
        </w:tc>
        <w:tc>
          <w:tcPr>
            <w:tcW w:w="4770" w:type="dxa"/>
            <w:shd w:val="clear" w:color="auto" w:fill="D9D9D9"/>
          </w:tcPr>
          <w:p w14:paraId="3FE1C94D" w14:textId="77777777" w:rsidR="00BD6B97" w:rsidRPr="007A7659" w:rsidRDefault="00BD6B97" w:rsidP="0002013A">
            <w:pPr>
              <w:pStyle w:val="TableEntryHeader"/>
            </w:pPr>
            <w:r w:rsidRPr="007A7659">
              <w:t>Description</w:t>
            </w:r>
          </w:p>
        </w:tc>
        <w:tc>
          <w:tcPr>
            <w:tcW w:w="2483" w:type="dxa"/>
            <w:shd w:val="clear" w:color="auto" w:fill="D9D9D9"/>
          </w:tcPr>
          <w:p w14:paraId="53F45E65" w14:textId="77777777" w:rsidR="00BD6B97" w:rsidRPr="007A7659" w:rsidRDefault="00BD6B97" w:rsidP="0002013A">
            <w:pPr>
              <w:pStyle w:val="TableEntryHeader"/>
            </w:pPr>
            <w:r w:rsidRPr="007A7659">
              <w:t>Values</w:t>
            </w:r>
          </w:p>
        </w:tc>
      </w:tr>
      <w:tr w:rsidR="00BD6B97" w:rsidRPr="007A7659" w14:paraId="53A5EF16" w14:textId="77777777" w:rsidTr="00493145">
        <w:trPr>
          <w:cantSplit/>
        </w:trPr>
        <w:tc>
          <w:tcPr>
            <w:tcW w:w="1403" w:type="dxa"/>
          </w:tcPr>
          <w:p w14:paraId="1510E963" w14:textId="77777777" w:rsidR="00BD6B97" w:rsidRPr="007A7659" w:rsidRDefault="00BD6B97">
            <w:pPr>
              <w:pStyle w:val="TableEntry"/>
              <w:snapToGrid w:val="0"/>
              <w:rPr>
                <w:bCs/>
                <w:noProof w:val="0"/>
              </w:rPr>
            </w:pPr>
            <w:r w:rsidRPr="007A7659">
              <w:rPr>
                <w:bCs/>
                <w:noProof w:val="0"/>
              </w:rPr>
              <w:t>Expires</w:t>
            </w:r>
          </w:p>
        </w:tc>
        <w:tc>
          <w:tcPr>
            <w:tcW w:w="990" w:type="dxa"/>
          </w:tcPr>
          <w:p w14:paraId="44D63B7A" w14:textId="77777777" w:rsidR="00BD6B97" w:rsidRPr="007A7659" w:rsidRDefault="00BD6B97">
            <w:pPr>
              <w:pStyle w:val="TableEntry"/>
              <w:snapToGrid w:val="0"/>
              <w:rPr>
                <w:bCs/>
                <w:noProof w:val="0"/>
              </w:rPr>
            </w:pPr>
            <w:r w:rsidRPr="007A7659">
              <w:rPr>
                <w:bCs/>
                <w:noProof w:val="0"/>
              </w:rPr>
              <w:t>R</w:t>
            </w:r>
          </w:p>
        </w:tc>
        <w:tc>
          <w:tcPr>
            <w:tcW w:w="4770" w:type="dxa"/>
          </w:tcPr>
          <w:p w14:paraId="69B4A038" w14:textId="77777777" w:rsidR="00BD6B97" w:rsidRPr="007A7659" w:rsidRDefault="00BD6B97">
            <w:pPr>
              <w:pStyle w:val="TableEntry"/>
              <w:snapToGrid w:val="0"/>
              <w:rPr>
                <w:bCs/>
                <w:noProof w:val="0"/>
              </w:rPr>
            </w:pPr>
            <w:r w:rsidRPr="007A7659">
              <w:rPr>
                <w:bCs/>
                <w:noProof w:val="0"/>
              </w:rPr>
              <w:t>This field gives the date/time after which the response is considered stale</w:t>
            </w:r>
          </w:p>
        </w:tc>
        <w:tc>
          <w:tcPr>
            <w:tcW w:w="2483" w:type="dxa"/>
          </w:tcPr>
          <w:p w14:paraId="51736992" w14:textId="77777777" w:rsidR="00BD6B97" w:rsidRPr="007A7659" w:rsidRDefault="00BD6B97">
            <w:pPr>
              <w:pStyle w:val="TableEntry"/>
              <w:snapToGrid w:val="0"/>
              <w:rPr>
                <w:bCs/>
                <w:noProof w:val="0"/>
              </w:rPr>
            </w:pPr>
            <w:r w:rsidRPr="007A7659">
              <w:rPr>
                <w:bCs/>
                <w:noProof w:val="0"/>
              </w:rPr>
              <w:t xml:space="preserve">Shall be 0. This is now deprecated usage, but it is the widely supported means of specifying no caching. </w:t>
            </w:r>
          </w:p>
        </w:tc>
      </w:tr>
      <w:tr w:rsidR="00BD6B97" w:rsidRPr="007A7659" w14:paraId="535A8250" w14:textId="77777777" w:rsidTr="00493145">
        <w:trPr>
          <w:cantSplit/>
        </w:trPr>
        <w:tc>
          <w:tcPr>
            <w:tcW w:w="1403" w:type="dxa"/>
          </w:tcPr>
          <w:p w14:paraId="1FD21229" w14:textId="77777777" w:rsidR="00BD6B97" w:rsidRPr="007A7659" w:rsidRDefault="00BD6B97">
            <w:pPr>
              <w:pStyle w:val="TableEntry"/>
              <w:snapToGrid w:val="0"/>
              <w:rPr>
                <w:bCs/>
                <w:noProof w:val="0"/>
              </w:rPr>
            </w:pPr>
            <w:r w:rsidRPr="007A7659">
              <w:rPr>
                <w:bCs/>
                <w:noProof w:val="0"/>
              </w:rPr>
              <w:t>Cache-Control</w:t>
            </w:r>
          </w:p>
        </w:tc>
        <w:tc>
          <w:tcPr>
            <w:tcW w:w="990" w:type="dxa"/>
          </w:tcPr>
          <w:p w14:paraId="590F6956" w14:textId="77777777" w:rsidR="00BD6B97" w:rsidRPr="007A7659" w:rsidRDefault="00BD6B97">
            <w:pPr>
              <w:pStyle w:val="TableEntry"/>
              <w:snapToGrid w:val="0"/>
              <w:rPr>
                <w:bCs/>
                <w:noProof w:val="0"/>
              </w:rPr>
            </w:pPr>
            <w:r w:rsidRPr="007A7659">
              <w:rPr>
                <w:bCs/>
                <w:noProof w:val="0"/>
              </w:rPr>
              <w:t>R</w:t>
            </w:r>
          </w:p>
        </w:tc>
        <w:tc>
          <w:tcPr>
            <w:tcW w:w="4770" w:type="dxa"/>
          </w:tcPr>
          <w:p w14:paraId="3F48FC28" w14:textId="77777777" w:rsidR="00BD6B97" w:rsidRPr="007A7659" w:rsidRDefault="00BD6B97">
            <w:pPr>
              <w:pStyle w:val="TableEntry"/>
              <w:snapToGrid w:val="0"/>
              <w:rPr>
                <w:bCs/>
                <w:noProof w:val="0"/>
              </w:rPr>
            </w:pPr>
            <w:r w:rsidRPr="007A7659">
              <w:rPr>
                <w:bCs/>
                <w:noProof w:val="0"/>
              </w:rPr>
              <w:t>This field indicates that this response should not be cached.</w:t>
            </w:r>
          </w:p>
        </w:tc>
        <w:tc>
          <w:tcPr>
            <w:tcW w:w="2483" w:type="dxa"/>
          </w:tcPr>
          <w:p w14:paraId="6DFE644B" w14:textId="77777777" w:rsidR="00BD6B97" w:rsidRPr="007A7659" w:rsidRDefault="00BD6B97">
            <w:pPr>
              <w:pStyle w:val="TableEntry"/>
              <w:snapToGrid w:val="0"/>
              <w:rPr>
                <w:bCs/>
                <w:noProof w:val="0"/>
              </w:rPr>
            </w:pPr>
            <w:r w:rsidRPr="007A7659">
              <w:rPr>
                <w:bCs/>
                <w:noProof w:val="0"/>
              </w:rPr>
              <w:t>Shall be no-cache</w:t>
            </w:r>
          </w:p>
        </w:tc>
      </w:tr>
    </w:tbl>
    <w:p w14:paraId="524614A6" w14:textId="77777777" w:rsidR="0045165D" w:rsidRPr="007A7659" w:rsidRDefault="0045165D" w:rsidP="00AE5ED3">
      <w:pPr>
        <w:pStyle w:val="BodyText"/>
      </w:pPr>
    </w:p>
    <w:p w14:paraId="6592F91F" w14:textId="77777777" w:rsidR="00BD6B97" w:rsidRPr="007A7659" w:rsidRDefault="00BD6B97" w:rsidP="00AE5ED3">
      <w:pPr>
        <w:pStyle w:val="BodyText"/>
      </w:pPr>
      <w:r w:rsidRPr="007A7659">
        <w:t>If necessary, the Display may perform the request to the web service utilizing HTTPS protocol.</w:t>
      </w:r>
    </w:p>
    <w:p w14:paraId="526C0BC7" w14:textId="77777777" w:rsidR="00BD6B97" w:rsidRPr="007A7659" w:rsidRDefault="00BD6B97" w:rsidP="00AE5ED3">
      <w:pPr>
        <w:pStyle w:val="BodyText"/>
      </w:pPr>
      <w:r w:rsidRPr="007A7659">
        <w:t>Information Source Actors may return HTTP redirect responses (responses with values of 301, 302, 303 or 307) in response to a request. Display Actors can expect to receive an error response, or the data requested, or a request to look elsewhere for the data. A Display must follow redirects, but if a loop is detected, it may report an error.</w:t>
      </w:r>
    </w:p>
    <w:p w14:paraId="160CB241" w14:textId="77777777" w:rsidR="00BD6B97" w:rsidRPr="007A7659" w:rsidRDefault="00BD6B97">
      <w:pPr>
        <w:pStyle w:val="Heading5"/>
        <w:numPr>
          <w:ilvl w:val="4"/>
          <w:numId w:val="19"/>
        </w:numPr>
        <w:tabs>
          <w:tab w:val="left" w:pos="1008"/>
        </w:tabs>
        <w:rPr>
          <w:noProof w:val="0"/>
        </w:rPr>
      </w:pPr>
      <w:bookmarkStart w:id="2217" w:name="_Toc173916274"/>
      <w:bookmarkStart w:id="2218" w:name="_Toc174248796"/>
      <w:r w:rsidRPr="007A7659">
        <w:rPr>
          <w:noProof w:val="0"/>
        </w:rPr>
        <w:t>Expected Actions</w:t>
      </w:r>
      <w:bookmarkEnd w:id="2217"/>
      <w:bookmarkEnd w:id="2218"/>
    </w:p>
    <w:p w14:paraId="001F1CBE" w14:textId="77777777" w:rsidR="00BD6B97" w:rsidRPr="007A7659" w:rsidRDefault="00BD6B97">
      <w:r w:rsidRPr="007A7659">
        <w:t xml:space="preserve">Upon reception of the Request for Specific Information, the Information Source shall parse the request and if there are no errors, shall return the Response with Specific Information as specified in </w:t>
      </w:r>
      <w:r w:rsidR="00211645" w:rsidRPr="007A7659">
        <w:t>Section</w:t>
      </w:r>
      <w:r w:rsidRPr="007A7659">
        <w:t xml:space="preserve"> 3.11.4.2, and HTTP response code 200 - OK.</w:t>
      </w:r>
    </w:p>
    <w:p w14:paraId="449E502F" w14:textId="77777777" w:rsidR="00BD6B97" w:rsidRPr="007A7659" w:rsidRDefault="00BD6B97">
      <w:r w:rsidRPr="007A7659">
        <w:t>If the requestType specified is not supported, the Information Source shall return HTTP response-code 404 (not found) with the suggested reason-phrase “requestType not supported”. If the Information Source is not able to format the document in any content types listed in the 'Accept' field, it shall return HTTP response code 406 – Not Acceptable.</w:t>
      </w:r>
    </w:p>
    <w:p w14:paraId="0876E688" w14:textId="77777777" w:rsidR="00BD6B97" w:rsidRPr="007A7659" w:rsidRDefault="00BD6B97">
      <w:r w:rsidRPr="007A7659">
        <w:t>If the Patient ID specified by the Display is not known to the Information Source Actor, it shall return HTTP response-code 404 (not found) with the suggested reason-phrase “Patient ID not found”. If the Display provides the Patient ID from a different domain than the one the Information Source belongs to, and the Information Source is grouped with the Patient ID Consumer Actor, it may attempt to obtain a mapping of the provided Patient ID into its domain before responding.</w:t>
      </w:r>
    </w:p>
    <w:p w14:paraId="5476ADE5" w14:textId="77777777" w:rsidR="00BD6B97" w:rsidRPr="007A7659" w:rsidRDefault="00BD6B97">
      <w:pPr>
        <w:pStyle w:val="Note"/>
      </w:pPr>
      <w:r w:rsidRPr="007A7659">
        <w:lastRenderedPageBreak/>
        <w:t>Note: Other HTTP response codes may be returned by the Information Source Actor, indicating conditions outside of the scope of this profile, for example, 401 – Authentication Failed might be returned if Information Source is grouped with the Kerberized Server Actor.</w:t>
      </w:r>
    </w:p>
    <w:p w14:paraId="67FA16C3" w14:textId="6C431F85" w:rsidR="00BD6B97" w:rsidRPr="007A7659" w:rsidRDefault="00BD6B97">
      <w:pPr>
        <w:pStyle w:val="Note"/>
      </w:pPr>
      <w:r w:rsidRPr="007A7659">
        <w:t>Note:</w:t>
      </w:r>
      <w:r w:rsidR="00A8424C">
        <w:t xml:space="preserve">  </w:t>
      </w:r>
      <w:r w:rsidRPr="007A7659">
        <w:t>It is recommended that the Information Source complement returned error code with a human readable description of the error condition.</w:t>
      </w:r>
    </w:p>
    <w:p w14:paraId="00481840" w14:textId="77777777" w:rsidR="00BD6B97" w:rsidRPr="007A7659" w:rsidRDefault="00BD6B97">
      <w:r w:rsidRPr="007A7659">
        <w:t>If an error condition cannot be automatically recovered, at a minimum, the error should be displayed to the user by the Display Actor.</w:t>
      </w:r>
    </w:p>
    <w:p w14:paraId="68D707D2" w14:textId="77777777" w:rsidR="00BD6B97" w:rsidRPr="007A7659" w:rsidRDefault="00BD6B97">
      <w:pPr>
        <w:pStyle w:val="Heading4"/>
        <w:numPr>
          <w:ilvl w:val="3"/>
          <w:numId w:val="19"/>
        </w:numPr>
        <w:tabs>
          <w:tab w:val="clear" w:pos="2160"/>
          <w:tab w:val="clear" w:pos="2880"/>
          <w:tab w:val="left" w:pos="864"/>
        </w:tabs>
        <w:rPr>
          <w:noProof w:val="0"/>
        </w:rPr>
      </w:pPr>
      <w:bookmarkStart w:id="2219" w:name="_Toc173916275"/>
      <w:bookmarkStart w:id="2220" w:name="_Toc174248797"/>
      <w:r w:rsidRPr="007A7659">
        <w:rPr>
          <w:noProof w:val="0"/>
        </w:rPr>
        <w:t>Response with Specific Information - List</w:t>
      </w:r>
      <w:bookmarkEnd w:id="2219"/>
      <w:bookmarkEnd w:id="2220"/>
    </w:p>
    <w:p w14:paraId="1C53E274" w14:textId="77777777" w:rsidR="00BD6B97" w:rsidRPr="007A7659" w:rsidRDefault="00BD6B97">
      <w:pPr>
        <w:pStyle w:val="Heading5"/>
        <w:numPr>
          <w:ilvl w:val="4"/>
          <w:numId w:val="19"/>
        </w:numPr>
        <w:tabs>
          <w:tab w:val="left" w:pos="1008"/>
        </w:tabs>
        <w:rPr>
          <w:noProof w:val="0"/>
        </w:rPr>
      </w:pPr>
      <w:bookmarkStart w:id="2221" w:name="_Toc173916276"/>
      <w:bookmarkStart w:id="2222" w:name="_Toc174248798"/>
      <w:r w:rsidRPr="007A7659">
        <w:rPr>
          <w:noProof w:val="0"/>
        </w:rPr>
        <w:t>Trigger Events</w:t>
      </w:r>
      <w:bookmarkEnd w:id="2221"/>
      <w:bookmarkEnd w:id="2222"/>
    </w:p>
    <w:p w14:paraId="592331DD" w14:textId="77777777" w:rsidR="00BD6B97" w:rsidRPr="007A7659" w:rsidRDefault="00BD6B97">
      <w:r w:rsidRPr="007A7659">
        <w:t xml:space="preserve">This message is sent by the Information Source in response to the Request For Specific Information web service request. </w:t>
      </w:r>
    </w:p>
    <w:p w14:paraId="363CCE31" w14:textId="77777777" w:rsidR="00BD6B97" w:rsidRPr="007A7659" w:rsidRDefault="00BD6B97">
      <w:pPr>
        <w:pStyle w:val="Heading5"/>
        <w:numPr>
          <w:ilvl w:val="4"/>
          <w:numId w:val="19"/>
        </w:numPr>
        <w:tabs>
          <w:tab w:val="left" w:pos="1008"/>
        </w:tabs>
        <w:rPr>
          <w:noProof w:val="0"/>
        </w:rPr>
      </w:pPr>
      <w:bookmarkStart w:id="2223" w:name="_Toc173916277"/>
      <w:bookmarkStart w:id="2224" w:name="_Toc174248799"/>
      <w:r w:rsidRPr="007A7659">
        <w:rPr>
          <w:noProof w:val="0"/>
        </w:rPr>
        <w:t>Message Semantics</w:t>
      </w:r>
      <w:bookmarkEnd w:id="2223"/>
      <w:bookmarkEnd w:id="2224"/>
    </w:p>
    <w:p w14:paraId="55BEFEA6" w14:textId="77777777" w:rsidR="00BD6B97" w:rsidRPr="007A7659" w:rsidRDefault="00BD6B97">
      <w:r w:rsidRPr="007A7659">
        <w:t>Information Source shall support at least one of the values of the requestType parameter specified in Table 3.11.4-7.</w:t>
      </w:r>
    </w:p>
    <w:p w14:paraId="1B3BFFC6" w14:textId="77777777" w:rsidR="00BD6B97" w:rsidRPr="007A7659" w:rsidRDefault="00BD6B97">
      <w:r w:rsidRPr="007A7659">
        <w:t>The Information Source shall set an expiration of zero to ensure no caching. The message shall be formatted using XHTML Basic and W3C HTML Compatibility Guidelines provided in the Appendix C of the W3C XHTML 1.0 Recommendation.</w:t>
      </w:r>
    </w:p>
    <w:p w14:paraId="67CFFDC2" w14:textId="77777777" w:rsidR="00BD6B97" w:rsidRPr="007A7659" w:rsidRDefault="00BD6B97">
      <w:r w:rsidRPr="007A7659">
        <w:t>The Display may request the Information Source to provide a list of information items (pertaining to a particular patient) that the Information Source has presently recorded. The exact content of the list is determined by the Information Source Actor.</w:t>
      </w:r>
    </w:p>
    <w:p w14:paraId="3146E979" w14:textId="77777777" w:rsidR="00BD6B97" w:rsidRPr="007A7659" w:rsidRDefault="00BD6B97">
      <w:r w:rsidRPr="007A7659">
        <w:t>The Display shall not use the lowerDateTime, upperDateTime or mostRecentResults parameters in a query. The Information Source shall ignore them if they are specified.</w:t>
      </w:r>
    </w:p>
    <w:p w14:paraId="08779350" w14:textId="77777777" w:rsidR="00BD6B97" w:rsidRPr="007A7659" w:rsidRDefault="00BD6B97">
      <w:pPr>
        <w:pStyle w:val="Heading5"/>
        <w:numPr>
          <w:ilvl w:val="4"/>
          <w:numId w:val="19"/>
        </w:numPr>
        <w:tabs>
          <w:tab w:val="left" w:pos="1008"/>
        </w:tabs>
        <w:rPr>
          <w:noProof w:val="0"/>
        </w:rPr>
      </w:pPr>
      <w:bookmarkStart w:id="2225" w:name="_Toc173916278"/>
      <w:bookmarkStart w:id="2226" w:name="_Toc174248800"/>
      <w:r w:rsidRPr="007A7659">
        <w:rPr>
          <w:noProof w:val="0"/>
        </w:rPr>
        <w:t>Expected Actions</w:t>
      </w:r>
      <w:bookmarkEnd w:id="2225"/>
      <w:bookmarkEnd w:id="2226"/>
    </w:p>
    <w:p w14:paraId="6E5B1B0F" w14:textId="77777777" w:rsidR="00BD6B97" w:rsidRPr="007A7659" w:rsidRDefault="00BD6B97">
      <w:r w:rsidRPr="007A7659">
        <w:t>The Display shall render the received response for the user. It shall not assume that the content of the document may be meaningfully parsed beyond determination of XHTML tags necessary for accurate presentation of provided information.</w:t>
      </w:r>
      <w:r w:rsidRPr="007A7659">
        <w:br w:type="page"/>
      </w:r>
      <w:bookmarkStart w:id="2227" w:name="_Toc173916279"/>
      <w:bookmarkStart w:id="2228" w:name="_Toc174248801"/>
      <w:bookmarkStart w:id="2229" w:name="_Toc210805538"/>
      <w:bookmarkStart w:id="2230" w:name="_Toc214434011"/>
      <w:bookmarkStart w:id="2231" w:name="_Toc214436932"/>
      <w:bookmarkStart w:id="2232" w:name="_Toc214437377"/>
      <w:bookmarkStart w:id="2233" w:name="_Toc214437693"/>
      <w:bookmarkStart w:id="2234" w:name="_Toc214457169"/>
      <w:bookmarkStart w:id="2235" w:name="_Toc214461282"/>
      <w:bookmarkStart w:id="2236" w:name="_Toc214462903"/>
    </w:p>
    <w:p w14:paraId="3829F4BA" w14:textId="77777777" w:rsidR="00BD6B97" w:rsidRPr="007A7659" w:rsidRDefault="00BD6B97" w:rsidP="001D3953">
      <w:pPr>
        <w:pStyle w:val="Heading2"/>
        <w:numPr>
          <w:ilvl w:val="1"/>
          <w:numId w:val="19"/>
        </w:numPr>
        <w:rPr>
          <w:noProof w:val="0"/>
        </w:rPr>
      </w:pPr>
      <w:bookmarkStart w:id="2237" w:name="_Toc13770258"/>
      <w:r w:rsidRPr="007A7659">
        <w:rPr>
          <w:noProof w:val="0"/>
        </w:rPr>
        <w:lastRenderedPageBreak/>
        <w:t>Retrieve Document for Display</w:t>
      </w:r>
      <w:r w:rsidR="00332C0F" w:rsidRPr="007A7659">
        <w:rPr>
          <w:noProof w:val="0"/>
        </w:rPr>
        <w:t xml:space="preserve"> [ITI-12]</w:t>
      </w:r>
      <w:bookmarkEnd w:id="2237"/>
    </w:p>
    <w:bookmarkEnd w:id="2227"/>
    <w:bookmarkEnd w:id="2228"/>
    <w:bookmarkEnd w:id="2229"/>
    <w:bookmarkEnd w:id="2230"/>
    <w:bookmarkEnd w:id="2231"/>
    <w:bookmarkEnd w:id="2232"/>
    <w:bookmarkEnd w:id="2233"/>
    <w:bookmarkEnd w:id="2234"/>
    <w:bookmarkEnd w:id="2235"/>
    <w:bookmarkEnd w:id="2236"/>
    <w:p w14:paraId="3C9E5B29" w14:textId="661D1425" w:rsidR="00BD6B97" w:rsidRPr="007A7659" w:rsidRDefault="00BD6B97" w:rsidP="001D3953">
      <w:pPr>
        <w:pStyle w:val="BodyText"/>
      </w:pPr>
      <w:r w:rsidRPr="007A7659">
        <w:t xml:space="preserve">This section corresponds to </w:t>
      </w:r>
      <w:r w:rsidR="000C66A7">
        <w:t>t</w:t>
      </w:r>
      <w:r w:rsidRPr="007A7659">
        <w:t xml:space="preserve">ransaction </w:t>
      </w:r>
      <w:r w:rsidR="000C66A7">
        <w:t>[</w:t>
      </w:r>
      <w:r w:rsidRPr="007A7659">
        <w:t>ITI-12</w:t>
      </w:r>
      <w:r w:rsidR="000C66A7">
        <w:t>]</w:t>
      </w:r>
      <w:r w:rsidRPr="007A7659">
        <w:t xml:space="preserve"> of the IHE IT Infrastructure Technical Framework. Transaction </w:t>
      </w:r>
      <w:r w:rsidR="000C66A7">
        <w:t>[</w:t>
      </w:r>
      <w:r w:rsidRPr="007A7659">
        <w:t>ITI-12</w:t>
      </w:r>
      <w:r w:rsidR="000C66A7">
        <w:t>]</w:t>
      </w:r>
      <w:r w:rsidRPr="007A7659">
        <w:t xml:space="preserve"> is used by the Information Source and Display </w:t>
      </w:r>
      <w:r w:rsidR="00B4249B" w:rsidRPr="007A7659">
        <w:t>Actors</w:t>
      </w:r>
      <w:r w:rsidRPr="007A7659">
        <w:t>.</w:t>
      </w:r>
    </w:p>
    <w:p w14:paraId="221C1AB3" w14:textId="77777777" w:rsidR="00BD6B97" w:rsidRPr="007A7659" w:rsidRDefault="00BD6B97">
      <w:pPr>
        <w:pStyle w:val="Heading3"/>
        <w:numPr>
          <w:ilvl w:val="2"/>
          <w:numId w:val="19"/>
        </w:numPr>
        <w:tabs>
          <w:tab w:val="clear" w:pos="2160"/>
        </w:tabs>
        <w:rPr>
          <w:noProof w:val="0"/>
        </w:rPr>
      </w:pPr>
      <w:bookmarkStart w:id="2238" w:name="_Toc173916280"/>
      <w:bookmarkStart w:id="2239" w:name="_Toc174248802"/>
      <w:bookmarkStart w:id="2240" w:name="_Toc13770259"/>
      <w:r w:rsidRPr="007A7659">
        <w:rPr>
          <w:noProof w:val="0"/>
        </w:rPr>
        <w:t>Scope</w:t>
      </w:r>
      <w:bookmarkEnd w:id="2238"/>
      <w:bookmarkEnd w:id="2239"/>
      <w:bookmarkEnd w:id="2240"/>
    </w:p>
    <w:p w14:paraId="2B390099" w14:textId="77777777" w:rsidR="00BD6B97" w:rsidRPr="007A7659" w:rsidRDefault="00BD6B97">
      <w:r w:rsidRPr="007A7659">
        <w:t>This transaction involves the retrieval of a document (persistent object) for presentation purposes. The uniquely identifiable persistent object means that retrieving the same document instance at a different point in time will provide the same semantics for its presented content. The information content of the document is immutable even if the presentation of such content is provided with the use of different formats, stylesheets, etc.</w:t>
      </w:r>
    </w:p>
    <w:p w14:paraId="44D8B091" w14:textId="77777777" w:rsidR="00BD6B97" w:rsidRPr="007A7659" w:rsidRDefault="00BD6B97">
      <w:pPr>
        <w:pStyle w:val="Heading3"/>
        <w:numPr>
          <w:ilvl w:val="2"/>
          <w:numId w:val="19"/>
        </w:numPr>
        <w:tabs>
          <w:tab w:val="clear" w:pos="2160"/>
        </w:tabs>
        <w:rPr>
          <w:noProof w:val="0"/>
        </w:rPr>
      </w:pPr>
      <w:bookmarkStart w:id="2241" w:name="_Toc173916281"/>
      <w:bookmarkStart w:id="2242" w:name="_Toc174248803"/>
      <w:bookmarkStart w:id="2243" w:name="_Toc13770260"/>
      <w:r w:rsidRPr="007A7659">
        <w:rPr>
          <w:noProof w:val="0"/>
        </w:rPr>
        <w:t>Use Case Roles</w:t>
      </w:r>
      <w:bookmarkEnd w:id="2241"/>
      <w:bookmarkEnd w:id="2242"/>
      <w:bookmarkEnd w:id="2243"/>
    </w:p>
    <w:p w14:paraId="47FA935A" w14:textId="77777777" w:rsidR="00BD6B97" w:rsidRPr="007A7659" w:rsidRDefault="00BD6B97" w:rsidP="00AE5ED3">
      <w:pPr>
        <w:pStyle w:val="BodyText"/>
      </w:pPr>
    </w:p>
    <w:p w14:paraId="72F3B404" w14:textId="77777777" w:rsidR="00BD6B97" w:rsidRPr="007A7659" w:rsidRDefault="00CF0CDD" w:rsidP="001D3953">
      <w:pPr>
        <w:pStyle w:val="BodyText"/>
        <w:jc w:val="center"/>
        <w:rPr>
          <w:b/>
        </w:rPr>
      </w:pPr>
      <w:r w:rsidRPr="007A7659">
        <w:rPr>
          <w:noProof/>
        </w:rPr>
        <w:object w:dxaOrig="5430" w:dyaOrig="1935" w14:anchorId="2CC39684">
          <v:shape id="_x0000_i1040" type="#_x0000_t75" alt="" style="width:273.4pt;height:93.2pt;mso-width-percent:0;mso-height-percent:0;mso-width-percent:0;mso-height-percent:0" o:ole="" filled="t">
            <v:fill color2="black"/>
            <v:imagedata r:id="rId79" o:title=""/>
          </v:shape>
          <o:OLEObject Type="Embed" ProgID="Word.Picture.8" ShapeID="_x0000_i1040" DrawAspect="Content" ObjectID="_1643628967" r:id="rId80"/>
        </w:object>
      </w:r>
    </w:p>
    <w:p w14:paraId="0A4DF2DF" w14:textId="77777777" w:rsidR="00D55E57" w:rsidRPr="007A7659" w:rsidRDefault="00D55E57" w:rsidP="00AE5ED3">
      <w:pPr>
        <w:pStyle w:val="BodyText"/>
      </w:pPr>
    </w:p>
    <w:p w14:paraId="6B6AFA66" w14:textId="77777777" w:rsidR="00BD6B97" w:rsidRPr="007A7659" w:rsidRDefault="00BD6B97">
      <w:r w:rsidRPr="007A7659">
        <w:rPr>
          <w:b/>
        </w:rPr>
        <w:t>Actor:</w:t>
      </w:r>
      <w:r w:rsidRPr="007A7659">
        <w:t xml:space="preserve"> Display</w:t>
      </w:r>
    </w:p>
    <w:p w14:paraId="02150D66" w14:textId="77777777" w:rsidR="00BD6B97" w:rsidRPr="007A7659" w:rsidRDefault="00BD6B97">
      <w:r w:rsidRPr="007A7659">
        <w:rPr>
          <w:b/>
        </w:rPr>
        <w:t>Role:</w:t>
      </w:r>
      <w:r w:rsidRPr="007A7659">
        <w:t xml:space="preserve"> A system that requests a document/object for display, and displays it. </w:t>
      </w:r>
    </w:p>
    <w:p w14:paraId="7CAFBCB8" w14:textId="77777777" w:rsidR="00BD6B97" w:rsidRPr="007A7659" w:rsidRDefault="00BD6B97">
      <w:r w:rsidRPr="007A7659">
        <w:rPr>
          <w:b/>
        </w:rPr>
        <w:t>Actor:</w:t>
      </w:r>
      <w:r w:rsidRPr="007A7659">
        <w:t xml:space="preserve"> Information Source</w:t>
      </w:r>
    </w:p>
    <w:p w14:paraId="7CE7E7A9" w14:textId="77777777" w:rsidR="00BD6B97" w:rsidRPr="007A7659" w:rsidRDefault="00BD6B97">
      <w:r w:rsidRPr="007A7659">
        <w:rPr>
          <w:b/>
        </w:rPr>
        <w:t>Role:</w:t>
      </w:r>
      <w:r w:rsidRPr="007A7659">
        <w:t xml:space="preserve"> A system that provides specific information in response to the request from the Display Actor, in a presentation-ready format. </w:t>
      </w:r>
    </w:p>
    <w:p w14:paraId="67AF493C" w14:textId="77777777" w:rsidR="00BD6B97" w:rsidRPr="007A7659" w:rsidRDefault="00BD6B97">
      <w:pPr>
        <w:pStyle w:val="Heading3"/>
        <w:numPr>
          <w:ilvl w:val="2"/>
          <w:numId w:val="19"/>
        </w:numPr>
        <w:tabs>
          <w:tab w:val="clear" w:pos="2160"/>
        </w:tabs>
        <w:rPr>
          <w:noProof w:val="0"/>
        </w:rPr>
      </w:pPr>
      <w:bookmarkStart w:id="2244" w:name="_Toc173916282"/>
      <w:bookmarkStart w:id="2245" w:name="_Toc174248804"/>
      <w:bookmarkStart w:id="2246" w:name="_Toc13770261"/>
      <w:r w:rsidRPr="007A7659">
        <w:rPr>
          <w:noProof w:val="0"/>
        </w:rPr>
        <w:t>Referenced Standards</w:t>
      </w:r>
      <w:bookmarkEnd w:id="2244"/>
      <w:bookmarkEnd w:id="2245"/>
      <w:bookmarkEnd w:id="2246"/>
    </w:p>
    <w:p w14:paraId="4A9972F7" w14:textId="049ABFC3" w:rsidR="00BD6B97" w:rsidRPr="007A7659" w:rsidRDefault="008A6C66">
      <w:r w:rsidRPr="007A7659">
        <w:t>RFC</w:t>
      </w:r>
      <w:r w:rsidR="00BD6B97" w:rsidRPr="007A7659">
        <w:t>2616 HyperText Transfer Protocol HTTP/1.1</w:t>
      </w:r>
    </w:p>
    <w:p w14:paraId="7BDC4458" w14:textId="77777777" w:rsidR="00BD6B97" w:rsidRPr="007A7659" w:rsidRDefault="00BD6B97">
      <w:r w:rsidRPr="007A7659">
        <w:t xml:space="preserve">Extensible Markup Language (XML) 1.0 (Second Edition). W3C Recommendation 6 October 2000. </w:t>
      </w:r>
      <w:hyperlink r:id="rId81" w:history="1">
        <w:r w:rsidRPr="007A7659">
          <w:rPr>
            <w:rStyle w:val="Hyperlink"/>
          </w:rPr>
          <w:t>http://www.w3.org/TR/REC-xml</w:t>
        </w:r>
      </w:hyperlink>
      <w:r w:rsidRPr="007A7659">
        <w:t>.</w:t>
      </w:r>
    </w:p>
    <w:p w14:paraId="4C36E346" w14:textId="77777777" w:rsidR="00BD6B97" w:rsidRPr="007A7659" w:rsidRDefault="00BD6B97">
      <w:r w:rsidRPr="007A7659">
        <w:t xml:space="preserve">Web Services Description Language (WSDL) 1.1. W3C Note 15 March 2001. </w:t>
      </w:r>
      <w:hyperlink r:id="rId82" w:history="1">
        <w:r w:rsidRPr="007A7659">
          <w:rPr>
            <w:rStyle w:val="Hyperlink"/>
          </w:rPr>
          <w:t>http://www.w3.org/TR/wsdl</w:t>
        </w:r>
      </w:hyperlink>
      <w:r w:rsidRPr="007A7659">
        <w:t>.</w:t>
      </w:r>
    </w:p>
    <w:p w14:paraId="70B9BF48" w14:textId="389A9E8F" w:rsidR="00BD6B97" w:rsidRPr="007A7659" w:rsidRDefault="007663CB">
      <w:pPr>
        <w:pStyle w:val="Heading3"/>
        <w:numPr>
          <w:ilvl w:val="2"/>
          <w:numId w:val="19"/>
        </w:numPr>
        <w:tabs>
          <w:tab w:val="clear" w:pos="2160"/>
        </w:tabs>
        <w:rPr>
          <w:noProof w:val="0"/>
        </w:rPr>
      </w:pPr>
      <w:bookmarkStart w:id="2247" w:name="_Toc13770262"/>
      <w:r>
        <w:rPr>
          <w:noProof w:val="0"/>
        </w:rPr>
        <w:lastRenderedPageBreak/>
        <w:t>Messages</w:t>
      </w:r>
      <w:bookmarkEnd w:id="2247"/>
    </w:p>
    <w:p w14:paraId="20EC189B" w14:textId="77777777" w:rsidR="00BD6B97" w:rsidRPr="007A7659" w:rsidRDefault="00CF0CDD" w:rsidP="001D3953">
      <w:pPr>
        <w:pStyle w:val="BodyText"/>
        <w:jc w:val="center"/>
      </w:pPr>
      <w:r w:rsidRPr="007A7659">
        <w:rPr>
          <w:noProof/>
        </w:rPr>
        <w:object w:dxaOrig="5910" w:dyaOrig="2835" w14:anchorId="1CB242BC">
          <v:shape id="_x0000_i1039" type="#_x0000_t75" alt="" style="width:294.1pt;height:2in;mso-width-percent:0;mso-height-percent:0;mso-width-percent:0;mso-height-percent:0" o:ole="" filled="t">
            <v:fill color2="black"/>
            <v:imagedata r:id="rId83" o:title=""/>
          </v:shape>
          <o:OLEObject Type="Embed" ProgID="Word.Picture.8" ShapeID="_x0000_i1039" DrawAspect="Content" ObjectID="_1643628968" r:id="rId84"/>
        </w:object>
      </w:r>
    </w:p>
    <w:p w14:paraId="1C78B812" w14:textId="77777777" w:rsidR="00BD6B97" w:rsidRPr="007A7659" w:rsidRDefault="00BD6B97">
      <w:pPr>
        <w:pStyle w:val="FigureTitle"/>
      </w:pPr>
      <w:r w:rsidRPr="007A7659">
        <w:t>Figure 3.12-1: Request for Persistent Document Sequence</w:t>
      </w:r>
    </w:p>
    <w:p w14:paraId="5E3A4222" w14:textId="77777777" w:rsidR="00BD6B97" w:rsidRPr="007A7659" w:rsidRDefault="00BD6B97">
      <w:pPr>
        <w:pStyle w:val="Heading4"/>
        <w:numPr>
          <w:ilvl w:val="3"/>
          <w:numId w:val="19"/>
        </w:numPr>
        <w:tabs>
          <w:tab w:val="clear" w:pos="2160"/>
          <w:tab w:val="clear" w:pos="2880"/>
          <w:tab w:val="left" w:pos="864"/>
        </w:tabs>
        <w:rPr>
          <w:noProof w:val="0"/>
        </w:rPr>
      </w:pPr>
      <w:bookmarkStart w:id="2248" w:name="_Toc173916284"/>
      <w:bookmarkStart w:id="2249" w:name="_Toc174248806"/>
      <w:r w:rsidRPr="007A7659">
        <w:rPr>
          <w:noProof w:val="0"/>
        </w:rPr>
        <w:t>Request for Persistent Document</w:t>
      </w:r>
      <w:bookmarkEnd w:id="2248"/>
      <w:bookmarkEnd w:id="2249"/>
    </w:p>
    <w:p w14:paraId="7C080A02" w14:textId="77777777" w:rsidR="00BD6B97" w:rsidRPr="007A7659" w:rsidRDefault="00BD6B97">
      <w:pPr>
        <w:pStyle w:val="Heading5"/>
        <w:numPr>
          <w:ilvl w:val="4"/>
          <w:numId w:val="19"/>
        </w:numPr>
        <w:tabs>
          <w:tab w:val="left" w:pos="1008"/>
        </w:tabs>
        <w:rPr>
          <w:noProof w:val="0"/>
        </w:rPr>
      </w:pPr>
      <w:bookmarkStart w:id="2250" w:name="_Toc173916285"/>
      <w:bookmarkStart w:id="2251" w:name="_Toc174248807"/>
      <w:r w:rsidRPr="007A7659">
        <w:rPr>
          <w:noProof w:val="0"/>
        </w:rPr>
        <w:t>Trigger Events</w:t>
      </w:r>
      <w:bookmarkEnd w:id="2250"/>
      <w:bookmarkEnd w:id="2251"/>
    </w:p>
    <w:p w14:paraId="5B74F200" w14:textId="77777777" w:rsidR="00BD6B97" w:rsidRPr="007A7659" w:rsidRDefault="00BD6B97">
      <w:r w:rsidRPr="007A7659">
        <w:t>The request for a document is triggered when a user of the Display needs to review a particular document that is stored by the Information Source Actor.</w:t>
      </w:r>
    </w:p>
    <w:p w14:paraId="3074CCD5" w14:textId="77777777" w:rsidR="00BD6B97" w:rsidRPr="007A7659" w:rsidRDefault="00BD6B97">
      <w:pPr>
        <w:pStyle w:val="Heading5"/>
        <w:numPr>
          <w:ilvl w:val="4"/>
          <w:numId w:val="19"/>
        </w:numPr>
        <w:tabs>
          <w:tab w:val="left" w:pos="1008"/>
        </w:tabs>
        <w:rPr>
          <w:noProof w:val="0"/>
        </w:rPr>
      </w:pPr>
      <w:bookmarkStart w:id="2252" w:name="_Toc173916286"/>
      <w:bookmarkStart w:id="2253" w:name="_Toc174248808"/>
      <w:r w:rsidRPr="007A7659">
        <w:rPr>
          <w:noProof w:val="0"/>
        </w:rPr>
        <w:t>Message Semantics</w:t>
      </w:r>
      <w:bookmarkEnd w:id="2252"/>
      <w:bookmarkEnd w:id="2253"/>
    </w:p>
    <w:p w14:paraId="0BE2D143" w14:textId="77777777" w:rsidR="00BD6B97" w:rsidRPr="007A7659" w:rsidRDefault="00BD6B97">
      <w:r w:rsidRPr="007A7659">
        <w:t>The Retrieve Document for Display transaction is performed by the invocation of a web service. The Display shall generate the web service request whenever a user needs to review the document stored as part of a patient’s clinical history on the Information Source Actor.</w:t>
      </w:r>
    </w:p>
    <w:p w14:paraId="1782AE91" w14:textId="77777777" w:rsidR="00BD6B97" w:rsidRPr="007A7659" w:rsidRDefault="00BD6B97" w:rsidP="007E3B51">
      <w:r w:rsidRPr="007A7659">
        <w:t xml:space="preserve">The web service request shall include the following parameters (keys) to identify the document to be returned and its format </w:t>
      </w:r>
      <w:r w:rsidR="0045165D" w:rsidRPr="007A7659">
        <w:t>(s</w:t>
      </w:r>
      <w:r w:rsidRPr="007A7659">
        <w:t>ee Table 3.12.4-1</w:t>
      </w:r>
      <w:r w:rsidR="0045165D" w:rsidRPr="007A7659">
        <w:t>)</w:t>
      </w:r>
      <w:r w:rsidRPr="007A7659">
        <w:t>. All parameter names and values are case-sensitive.</w:t>
      </w:r>
    </w:p>
    <w:p w14:paraId="0B6F9F23" w14:textId="77777777" w:rsidR="00BD6B97" w:rsidRPr="007A7659" w:rsidRDefault="00BD6B97">
      <w:pPr>
        <w:pStyle w:val="TableTitle"/>
      </w:pPr>
      <w:r w:rsidRPr="007A7659">
        <w:t>Table 3.12.4-1: Query Keys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0"/>
        <w:gridCol w:w="883"/>
        <w:gridCol w:w="3025"/>
        <w:gridCol w:w="3778"/>
      </w:tblGrid>
      <w:tr w:rsidR="00BD6B97" w:rsidRPr="007A7659" w14:paraId="77020E60" w14:textId="77777777" w:rsidTr="00493145">
        <w:trPr>
          <w:cantSplit/>
          <w:tblHeader/>
        </w:trPr>
        <w:tc>
          <w:tcPr>
            <w:tcW w:w="1960" w:type="dxa"/>
            <w:shd w:val="pct10" w:color="D9D9D9" w:fill="D9D9D9"/>
          </w:tcPr>
          <w:p w14:paraId="5438A681" w14:textId="77777777" w:rsidR="00BD6B97" w:rsidRPr="007A7659" w:rsidRDefault="00BD6B97" w:rsidP="0002013A">
            <w:pPr>
              <w:pStyle w:val="TableEntryHeader"/>
            </w:pPr>
            <w:r w:rsidRPr="007A7659">
              <w:t>Parameter Name</w:t>
            </w:r>
          </w:p>
        </w:tc>
        <w:tc>
          <w:tcPr>
            <w:tcW w:w="883" w:type="dxa"/>
            <w:shd w:val="pct10" w:color="D9D9D9" w:fill="D9D9D9"/>
          </w:tcPr>
          <w:p w14:paraId="1C5883D3" w14:textId="77777777" w:rsidR="00BD6B97" w:rsidRPr="007A7659" w:rsidRDefault="00BD6B97" w:rsidP="0002013A">
            <w:pPr>
              <w:pStyle w:val="TableEntryHeader"/>
            </w:pPr>
            <w:r w:rsidRPr="007A7659">
              <w:t>REQ</w:t>
            </w:r>
          </w:p>
        </w:tc>
        <w:tc>
          <w:tcPr>
            <w:tcW w:w="3025" w:type="dxa"/>
            <w:shd w:val="pct10" w:color="D9D9D9" w:fill="D9D9D9"/>
          </w:tcPr>
          <w:p w14:paraId="0AC5EAC8" w14:textId="77777777" w:rsidR="00BD6B97" w:rsidRPr="007A7659" w:rsidRDefault="00BD6B97" w:rsidP="0002013A">
            <w:pPr>
              <w:pStyle w:val="TableEntryHeader"/>
            </w:pPr>
            <w:r w:rsidRPr="007A7659">
              <w:t>Description</w:t>
            </w:r>
          </w:p>
        </w:tc>
        <w:tc>
          <w:tcPr>
            <w:tcW w:w="3778" w:type="dxa"/>
            <w:shd w:val="pct10" w:color="D9D9D9" w:fill="D9D9D9"/>
          </w:tcPr>
          <w:p w14:paraId="65CCA5D0" w14:textId="77777777" w:rsidR="00BD6B97" w:rsidRPr="007A7659" w:rsidRDefault="00BD6B97" w:rsidP="0002013A">
            <w:pPr>
              <w:pStyle w:val="TableEntryHeader"/>
            </w:pPr>
            <w:r w:rsidRPr="007A7659">
              <w:t>Values</w:t>
            </w:r>
          </w:p>
        </w:tc>
      </w:tr>
      <w:tr w:rsidR="00BD6B97" w:rsidRPr="007A7659" w14:paraId="2294B892" w14:textId="77777777" w:rsidTr="00493145">
        <w:trPr>
          <w:cantSplit/>
        </w:trPr>
        <w:tc>
          <w:tcPr>
            <w:tcW w:w="1960" w:type="dxa"/>
          </w:tcPr>
          <w:p w14:paraId="24EE75B5" w14:textId="77777777" w:rsidR="00BD6B97" w:rsidRPr="007A7659" w:rsidRDefault="00BD6B97">
            <w:pPr>
              <w:pStyle w:val="TableEntry"/>
              <w:snapToGrid w:val="0"/>
              <w:rPr>
                <w:noProof w:val="0"/>
              </w:rPr>
            </w:pPr>
            <w:r w:rsidRPr="007A7659">
              <w:rPr>
                <w:noProof w:val="0"/>
              </w:rPr>
              <w:t>requestType</w:t>
            </w:r>
          </w:p>
        </w:tc>
        <w:tc>
          <w:tcPr>
            <w:tcW w:w="883" w:type="dxa"/>
          </w:tcPr>
          <w:p w14:paraId="6B266BE8" w14:textId="77777777" w:rsidR="00BD6B97" w:rsidRPr="007A7659" w:rsidRDefault="00BD6B97">
            <w:pPr>
              <w:pStyle w:val="TableEntry"/>
              <w:snapToGrid w:val="0"/>
              <w:rPr>
                <w:noProof w:val="0"/>
              </w:rPr>
            </w:pPr>
            <w:r w:rsidRPr="007A7659">
              <w:rPr>
                <w:noProof w:val="0"/>
              </w:rPr>
              <w:t>R</w:t>
            </w:r>
          </w:p>
        </w:tc>
        <w:tc>
          <w:tcPr>
            <w:tcW w:w="3025" w:type="dxa"/>
          </w:tcPr>
          <w:p w14:paraId="3C06843D" w14:textId="77777777" w:rsidR="00BD6B97" w:rsidRPr="007A7659" w:rsidRDefault="00BD6B97">
            <w:pPr>
              <w:pStyle w:val="TableEntry"/>
              <w:snapToGrid w:val="0"/>
              <w:rPr>
                <w:noProof w:val="0"/>
              </w:rPr>
            </w:pPr>
            <w:r w:rsidRPr="007A7659">
              <w:rPr>
                <w:noProof w:val="0"/>
              </w:rPr>
              <w:t>This parameter is required to have a value of DOCUMENT.</w:t>
            </w:r>
          </w:p>
        </w:tc>
        <w:tc>
          <w:tcPr>
            <w:tcW w:w="3778" w:type="dxa"/>
          </w:tcPr>
          <w:p w14:paraId="610BF3CC" w14:textId="77777777" w:rsidR="00BD6B97" w:rsidRPr="007A7659" w:rsidRDefault="00BD6B97">
            <w:pPr>
              <w:pStyle w:val="TableEntry"/>
              <w:snapToGrid w:val="0"/>
              <w:rPr>
                <w:noProof w:val="0"/>
              </w:rPr>
            </w:pPr>
            <w:r w:rsidRPr="007A7659">
              <w:rPr>
                <w:noProof w:val="0"/>
              </w:rPr>
              <w:t>DOCUMENT</w:t>
            </w:r>
          </w:p>
        </w:tc>
      </w:tr>
      <w:tr w:rsidR="00BD6B97" w:rsidRPr="007A7659" w14:paraId="1E8FADF4" w14:textId="77777777" w:rsidTr="00493145">
        <w:trPr>
          <w:cantSplit/>
        </w:trPr>
        <w:tc>
          <w:tcPr>
            <w:tcW w:w="1960" w:type="dxa"/>
          </w:tcPr>
          <w:p w14:paraId="3E797C40" w14:textId="77777777" w:rsidR="00BD6B97" w:rsidRPr="007A7659" w:rsidRDefault="00BD6B97">
            <w:pPr>
              <w:pStyle w:val="TableEntry"/>
              <w:snapToGrid w:val="0"/>
              <w:rPr>
                <w:noProof w:val="0"/>
              </w:rPr>
            </w:pPr>
            <w:r w:rsidRPr="007A7659">
              <w:rPr>
                <w:noProof w:val="0"/>
              </w:rPr>
              <w:t>documentUID</w:t>
            </w:r>
          </w:p>
        </w:tc>
        <w:tc>
          <w:tcPr>
            <w:tcW w:w="883" w:type="dxa"/>
          </w:tcPr>
          <w:p w14:paraId="55A07A77" w14:textId="77777777" w:rsidR="00BD6B97" w:rsidRPr="007A7659" w:rsidRDefault="00BD6B97">
            <w:pPr>
              <w:pStyle w:val="TableEntry"/>
              <w:snapToGrid w:val="0"/>
              <w:rPr>
                <w:noProof w:val="0"/>
              </w:rPr>
            </w:pPr>
            <w:r w:rsidRPr="007A7659">
              <w:rPr>
                <w:noProof w:val="0"/>
              </w:rPr>
              <w:t>R</w:t>
            </w:r>
          </w:p>
        </w:tc>
        <w:tc>
          <w:tcPr>
            <w:tcW w:w="3025" w:type="dxa"/>
          </w:tcPr>
          <w:p w14:paraId="0887118F" w14:textId="77777777" w:rsidR="00BD6B97" w:rsidRPr="007A7659" w:rsidRDefault="00BD6B97">
            <w:pPr>
              <w:pStyle w:val="TableEntry"/>
              <w:snapToGrid w:val="0"/>
              <w:rPr>
                <w:noProof w:val="0"/>
              </w:rPr>
            </w:pPr>
            <w:r w:rsidRPr="007A7659">
              <w:rPr>
                <w:noProof w:val="0"/>
              </w:rPr>
              <w:t>Identifies document’s UID as known to both actors.</w:t>
            </w:r>
          </w:p>
        </w:tc>
        <w:tc>
          <w:tcPr>
            <w:tcW w:w="3778" w:type="dxa"/>
          </w:tcPr>
          <w:p w14:paraId="40B944C2" w14:textId="77777777" w:rsidR="00BD6B97" w:rsidRPr="007A7659" w:rsidRDefault="00BD6B97">
            <w:pPr>
              <w:pStyle w:val="TableEntry"/>
              <w:snapToGrid w:val="0"/>
              <w:rPr>
                <w:noProof w:val="0"/>
              </w:rPr>
            </w:pPr>
            <w:r w:rsidRPr="007A7659">
              <w:rPr>
                <w:noProof w:val="0"/>
              </w:rPr>
              <w:t xml:space="preserve">This value shall be a properly defined Object identifier (OID) as specified in ITI TF-2x: Appendix B. </w:t>
            </w:r>
          </w:p>
        </w:tc>
      </w:tr>
      <w:tr w:rsidR="00BD6B97" w:rsidRPr="007A7659" w14:paraId="43654D83" w14:textId="77777777" w:rsidTr="00493145">
        <w:trPr>
          <w:cantSplit/>
        </w:trPr>
        <w:tc>
          <w:tcPr>
            <w:tcW w:w="1960" w:type="dxa"/>
          </w:tcPr>
          <w:p w14:paraId="09113D90" w14:textId="77777777" w:rsidR="00BD6B97" w:rsidRPr="007A7659" w:rsidRDefault="00BD6B97">
            <w:pPr>
              <w:pStyle w:val="TableEntry"/>
              <w:snapToGrid w:val="0"/>
              <w:rPr>
                <w:noProof w:val="0"/>
              </w:rPr>
            </w:pPr>
            <w:r w:rsidRPr="007A7659">
              <w:rPr>
                <w:noProof w:val="0"/>
              </w:rPr>
              <w:t>preferredContentType</w:t>
            </w:r>
          </w:p>
        </w:tc>
        <w:tc>
          <w:tcPr>
            <w:tcW w:w="883" w:type="dxa"/>
          </w:tcPr>
          <w:p w14:paraId="75738192" w14:textId="77777777" w:rsidR="00BD6B97" w:rsidRPr="007A7659" w:rsidRDefault="00BD6B97">
            <w:pPr>
              <w:pStyle w:val="TableEntry"/>
              <w:snapToGrid w:val="0"/>
              <w:rPr>
                <w:noProof w:val="0"/>
              </w:rPr>
            </w:pPr>
            <w:r w:rsidRPr="007A7659">
              <w:rPr>
                <w:noProof w:val="0"/>
              </w:rPr>
              <w:t>R</w:t>
            </w:r>
          </w:p>
        </w:tc>
        <w:tc>
          <w:tcPr>
            <w:tcW w:w="3025" w:type="dxa"/>
          </w:tcPr>
          <w:p w14:paraId="6B3EAA15" w14:textId="77777777" w:rsidR="00BD6B97" w:rsidRPr="007A7659" w:rsidRDefault="00BD6B97">
            <w:pPr>
              <w:pStyle w:val="TableEntry"/>
              <w:snapToGrid w:val="0"/>
              <w:rPr>
                <w:noProof w:val="0"/>
              </w:rPr>
            </w:pPr>
            <w:r w:rsidRPr="007A7659">
              <w:rPr>
                <w:noProof w:val="0"/>
              </w:rPr>
              <w:t xml:space="preserve">This parameter is required to identify the preferred format the document is to be provided in (as MIME content type). </w:t>
            </w:r>
          </w:p>
        </w:tc>
        <w:tc>
          <w:tcPr>
            <w:tcW w:w="3778" w:type="dxa"/>
          </w:tcPr>
          <w:p w14:paraId="5E0FE522" w14:textId="77777777" w:rsidR="00BD6B97" w:rsidRPr="007A7659" w:rsidRDefault="00BD6B97">
            <w:pPr>
              <w:pStyle w:val="TableEntry"/>
              <w:snapToGrid w:val="0"/>
              <w:rPr>
                <w:noProof w:val="0"/>
              </w:rPr>
            </w:pPr>
            <w:r w:rsidRPr="007A7659">
              <w:rPr>
                <w:noProof w:val="0"/>
              </w:rPr>
              <w:t>Display may specify one of the following formats:</w:t>
            </w:r>
          </w:p>
          <w:p w14:paraId="22D62CC9" w14:textId="77777777" w:rsidR="00BD6B97" w:rsidRPr="007A7659" w:rsidRDefault="00BD6B97">
            <w:pPr>
              <w:pStyle w:val="TableEntry"/>
              <w:rPr>
                <w:noProof w:val="0"/>
              </w:rPr>
            </w:pPr>
            <w:r w:rsidRPr="007A7659">
              <w:rPr>
                <w:noProof w:val="0"/>
              </w:rPr>
              <w:t>image/jpeg</w:t>
            </w:r>
          </w:p>
          <w:p w14:paraId="0D80CFEC" w14:textId="77777777" w:rsidR="00BD6B97" w:rsidRPr="007A7659" w:rsidRDefault="00BD6B97">
            <w:pPr>
              <w:pStyle w:val="TableEntry"/>
              <w:rPr>
                <w:noProof w:val="0"/>
              </w:rPr>
            </w:pPr>
            <w:r w:rsidRPr="007A7659">
              <w:rPr>
                <w:noProof w:val="0"/>
              </w:rPr>
              <w:t>application/x-hl7-cda-level-one+xml (see note)</w:t>
            </w:r>
          </w:p>
          <w:p w14:paraId="21B54D5B" w14:textId="77777777" w:rsidR="00BD6B97" w:rsidRPr="007A7659" w:rsidRDefault="00BD6B97">
            <w:pPr>
              <w:pStyle w:val="TableEntry"/>
              <w:rPr>
                <w:noProof w:val="0"/>
              </w:rPr>
            </w:pPr>
            <w:r w:rsidRPr="007A7659">
              <w:rPr>
                <w:noProof w:val="0"/>
              </w:rPr>
              <w:t>application/pdf (see note)</w:t>
            </w:r>
          </w:p>
        </w:tc>
      </w:tr>
    </w:tbl>
    <w:p w14:paraId="205B6FEF" w14:textId="77777777" w:rsidR="00BD6B97" w:rsidRPr="007A7659" w:rsidRDefault="00BD6B97">
      <w:pPr>
        <w:pStyle w:val="Note"/>
      </w:pPr>
      <w:r w:rsidRPr="007A7659">
        <w:t>Note: see IANA registry for details about hl7-cda-level-one and PDF, such as version. Applications creating PDF may use this MIME type for other versions of PDF up to 1.3. Receivers shall support document encoded in this version and previous versions.</w:t>
      </w:r>
    </w:p>
    <w:p w14:paraId="6EE1F964" w14:textId="77777777" w:rsidR="00BD6B97" w:rsidRPr="007A7659" w:rsidRDefault="00BD6B97">
      <w:pPr>
        <w:pStyle w:val="Note"/>
        <w:rPr>
          <w:bCs/>
        </w:rPr>
      </w:pPr>
      <w:r w:rsidRPr="007A7659">
        <w:rPr>
          <w:bCs/>
        </w:rPr>
        <w:lastRenderedPageBreak/>
        <w:t>Note: see HL7 CDA</w:t>
      </w:r>
      <w:r w:rsidR="00293A93" w:rsidRPr="007A7659">
        <w:rPr>
          <w:vertAlign w:val="superscript"/>
        </w:rPr>
        <w:t>®</w:t>
      </w:r>
      <w:r w:rsidR="00293A93" w:rsidRPr="007A7659">
        <w:rPr>
          <w:rStyle w:val="FootnoteReference"/>
        </w:rPr>
        <w:footnoteReference w:id="3"/>
      </w:r>
      <w:r w:rsidRPr="007A7659">
        <w:rPr>
          <w:bCs/>
        </w:rPr>
        <w:t xml:space="preserve"> framework release 1.0 for details about application/x-hl7-cda-level-one+xml.</w:t>
      </w:r>
    </w:p>
    <w:p w14:paraId="6E295BCC" w14:textId="77777777" w:rsidR="00BD6B97" w:rsidRPr="007A7659" w:rsidRDefault="00BD6B97" w:rsidP="001D3953">
      <w:pPr>
        <w:pStyle w:val="BodyText"/>
      </w:pPr>
    </w:p>
    <w:p w14:paraId="43B3A5A8" w14:textId="77777777" w:rsidR="00BD6B97" w:rsidRPr="007A7659" w:rsidRDefault="00BD6B97">
      <w:r w:rsidRPr="007A7659">
        <w:t xml:space="preserve">Formal definition of the web service in WSDL is provided in ITI TF-2x: Appendix A. </w:t>
      </w:r>
    </w:p>
    <w:p w14:paraId="5DE7044F" w14:textId="77777777" w:rsidR="00BD6B97" w:rsidRPr="007A7659" w:rsidRDefault="00BD6B97">
      <w:r w:rsidRPr="007A7659">
        <w:t>The only binding required for both the Display and Information Source is the binding to the HTTP-GET. In this binding the sample message will be formatted as follows:</w:t>
      </w:r>
    </w:p>
    <w:p w14:paraId="029D2238" w14:textId="77777777" w:rsidR="00BD6B97" w:rsidRPr="007A7659" w:rsidRDefault="00BD6B97">
      <w:r w:rsidRPr="007A7659">
        <w:t>http://&lt;location&gt;/IHERetrieveDocument?requestType=DOCUMENT&amp;documentUID=1.2.3&amp;preferredContentType=application%2fpdf</w:t>
      </w:r>
    </w:p>
    <w:p w14:paraId="613677D0" w14:textId="77777777" w:rsidR="00BD6B97" w:rsidRPr="007A7659" w:rsidRDefault="00BD6B97">
      <w:r w:rsidRPr="007A7659">
        <w:t xml:space="preserve">The &lt;location&gt; part of the URL is configurable by the implementation, and must contain the host name, an optional port address, and may be followed by an optional path. The path if present may not contain a ‘?’ character. The remainder of the URL, including </w:t>
      </w:r>
      <w:r w:rsidRPr="007A7659">
        <w:rPr>
          <w:rFonts w:ascii="TimesNewRoman" w:hAnsi="TimesNewRoman"/>
          <w:szCs w:val="24"/>
        </w:rPr>
        <w:t>IHERetrieveDocument</w:t>
      </w:r>
      <w:r w:rsidRPr="007A7659">
        <w:t xml:space="preserve"> and the following request parameters are specified by the WSDL and may not be changed. See the discussion about location in </w:t>
      </w:r>
      <w:r w:rsidR="00211645" w:rsidRPr="007A7659">
        <w:t>Section</w:t>
      </w:r>
      <w:r w:rsidRPr="007A7659">
        <w:t xml:space="preserve"> 3.11.4.1.2 Message Semantics above.</w:t>
      </w:r>
    </w:p>
    <w:p w14:paraId="019F4C9F" w14:textId="77777777" w:rsidR="00BD6B97" w:rsidRPr="007A7659" w:rsidRDefault="00BD6B97" w:rsidP="007E3B51">
      <w:r w:rsidRPr="007A7659">
        <w:t>In addition, the Display shall support the following fields of the HTTP request:</w:t>
      </w:r>
    </w:p>
    <w:p w14:paraId="574B2303" w14:textId="77777777" w:rsidR="00BD6B97" w:rsidRPr="007A7659" w:rsidRDefault="00BD6B97">
      <w:pPr>
        <w:pStyle w:val="TableTitle"/>
      </w:pPr>
      <w:r w:rsidRPr="007A7659">
        <w:t>Table 3.12.4-3: HTTP Request and Response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2"/>
        <w:gridCol w:w="811"/>
        <w:gridCol w:w="3655"/>
        <w:gridCol w:w="3868"/>
      </w:tblGrid>
      <w:tr w:rsidR="00BD6B97" w:rsidRPr="007A7659" w14:paraId="59F1F0AC" w14:textId="77777777" w:rsidTr="00493145">
        <w:trPr>
          <w:cantSplit/>
          <w:tblHeader/>
        </w:trPr>
        <w:tc>
          <w:tcPr>
            <w:tcW w:w="1312" w:type="dxa"/>
            <w:shd w:val="clear" w:color="D9D9D9" w:fill="D9D9D9"/>
          </w:tcPr>
          <w:p w14:paraId="788B0D38" w14:textId="77777777" w:rsidR="00BD6B97" w:rsidRPr="007A7659" w:rsidRDefault="00BD6B97" w:rsidP="0002013A">
            <w:pPr>
              <w:pStyle w:val="TableEntryHeader"/>
            </w:pPr>
            <w:r w:rsidRPr="007A7659">
              <w:t>HTTP Field</w:t>
            </w:r>
          </w:p>
        </w:tc>
        <w:tc>
          <w:tcPr>
            <w:tcW w:w="811" w:type="dxa"/>
            <w:shd w:val="clear" w:color="D9D9D9" w:fill="D9D9D9"/>
          </w:tcPr>
          <w:p w14:paraId="09870E90" w14:textId="77777777" w:rsidR="00BD6B97" w:rsidRPr="007A7659" w:rsidRDefault="00BD6B97" w:rsidP="0002013A">
            <w:pPr>
              <w:pStyle w:val="TableEntryHeader"/>
            </w:pPr>
            <w:r w:rsidRPr="007A7659">
              <w:t>REQ</w:t>
            </w:r>
          </w:p>
        </w:tc>
        <w:tc>
          <w:tcPr>
            <w:tcW w:w="3655" w:type="dxa"/>
            <w:shd w:val="clear" w:color="D9D9D9" w:fill="D9D9D9"/>
          </w:tcPr>
          <w:p w14:paraId="1D466F79" w14:textId="77777777" w:rsidR="00BD6B97" w:rsidRPr="007A7659" w:rsidRDefault="00BD6B97" w:rsidP="0002013A">
            <w:pPr>
              <w:pStyle w:val="TableEntryHeader"/>
            </w:pPr>
            <w:r w:rsidRPr="007A7659">
              <w:t>Description</w:t>
            </w:r>
          </w:p>
        </w:tc>
        <w:tc>
          <w:tcPr>
            <w:tcW w:w="3868" w:type="dxa"/>
            <w:shd w:val="clear" w:color="D9D9D9" w:fill="D9D9D9"/>
          </w:tcPr>
          <w:p w14:paraId="322F4189" w14:textId="77777777" w:rsidR="00BD6B97" w:rsidRPr="007A7659" w:rsidRDefault="00BD6B97" w:rsidP="0002013A">
            <w:pPr>
              <w:pStyle w:val="TableEntryHeader"/>
            </w:pPr>
            <w:r w:rsidRPr="007A7659">
              <w:t>Values</w:t>
            </w:r>
          </w:p>
        </w:tc>
      </w:tr>
      <w:tr w:rsidR="00BD6B97" w:rsidRPr="007A7659" w14:paraId="00CEA42E" w14:textId="77777777" w:rsidTr="00493145">
        <w:trPr>
          <w:cantSplit/>
        </w:trPr>
        <w:tc>
          <w:tcPr>
            <w:tcW w:w="1312" w:type="dxa"/>
          </w:tcPr>
          <w:p w14:paraId="31AAD066" w14:textId="77777777" w:rsidR="00BD6B97" w:rsidRPr="007A7659" w:rsidRDefault="00BD6B97">
            <w:pPr>
              <w:pStyle w:val="TableEntry"/>
              <w:snapToGrid w:val="0"/>
              <w:rPr>
                <w:noProof w:val="0"/>
              </w:rPr>
            </w:pPr>
            <w:r w:rsidRPr="007A7659">
              <w:rPr>
                <w:noProof w:val="0"/>
              </w:rPr>
              <w:t>Accept</w:t>
            </w:r>
          </w:p>
        </w:tc>
        <w:tc>
          <w:tcPr>
            <w:tcW w:w="811" w:type="dxa"/>
          </w:tcPr>
          <w:p w14:paraId="0109B1B3" w14:textId="77777777" w:rsidR="00BD6B97" w:rsidRPr="007A7659" w:rsidRDefault="00BD6B97">
            <w:pPr>
              <w:pStyle w:val="TableEntry"/>
              <w:snapToGrid w:val="0"/>
              <w:rPr>
                <w:noProof w:val="0"/>
              </w:rPr>
            </w:pPr>
            <w:r w:rsidRPr="007A7659">
              <w:rPr>
                <w:noProof w:val="0"/>
              </w:rPr>
              <w:t>O</w:t>
            </w:r>
          </w:p>
        </w:tc>
        <w:tc>
          <w:tcPr>
            <w:tcW w:w="3655" w:type="dxa"/>
          </w:tcPr>
          <w:p w14:paraId="6BF2CEEE" w14:textId="77777777" w:rsidR="00BD6B97" w:rsidRPr="007A7659" w:rsidRDefault="00BD6B97">
            <w:pPr>
              <w:pStyle w:val="TableEntry"/>
              <w:snapToGrid w:val="0"/>
              <w:rPr>
                <w:noProof w:val="0"/>
              </w:rPr>
            </w:pPr>
            <w:r w:rsidRPr="007A7659">
              <w:rPr>
                <w:noProof w:val="0"/>
              </w:rPr>
              <w:t>This field may be used to specify certain media types which are acceptable for the response</w:t>
            </w:r>
          </w:p>
        </w:tc>
        <w:tc>
          <w:tcPr>
            <w:tcW w:w="3868" w:type="dxa"/>
          </w:tcPr>
          <w:p w14:paraId="5CF9756C" w14:textId="77777777" w:rsidR="00BD6B97" w:rsidRPr="007A7659" w:rsidRDefault="00BD6B97">
            <w:pPr>
              <w:pStyle w:val="TableEntry"/>
              <w:snapToGrid w:val="0"/>
              <w:rPr>
                <w:noProof w:val="0"/>
              </w:rPr>
            </w:pPr>
            <w:r w:rsidRPr="007A7659">
              <w:rPr>
                <w:noProof w:val="0"/>
              </w:rPr>
              <w:t>At least one of the following values:</w:t>
            </w:r>
          </w:p>
          <w:p w14:paraId="691AAA71" w14:textId="77777777" w:rsidR="00BD6B97" w:rsidRPr="007A7659" w:rsidRDefault="00BD6B97">
            <w:pPr>
              <w:pStyle w:val="TableEntry"/>
              <w:rPr>
                <w:noProof w:val="0"/>
              </w:rPr>
            </w:pPr>
            <w:r w:rsidRPr="007A7659">
              <w:rPr>
                <w:noProof w:val="0"/>
              </w:rPr>
              <w:t>image/jpeg</w:t>
            </w:r>
          </w:p>
          <w:p w14:paraId="3F0994B5" w14:textId="77777777" w:rsidR="00BD6B97" w:rsidRPr="007A7659" w:rsidRDefault="00BD6B97">
            <w:pPr>
              <w:pStyle w:val="TableEntry"/>
              <w:rPr>
                <w:noProof w:val="0"/>
              </w:rPr>
            </w:pPr>
            <w:r w:rsidRPr="007A7659">
              <w:rPr>
                <w:noProof w:val="0"/>
              </w:rPr>
              <w:t>application/x-hl7-cda-level-one+xml</w:t>
            </w:r>
          </w:p>
          <w:p w14:paraId="6D9AAD8E" w14:textId="77777777" w:rsidR="00BD6B97" w:rsidRPr="007A7659" w:rsidRDefault="00BD6B97">
            <w:pPr>
              <w:pStyle w:val="TableEntry"/>
              <w:rPr>
                <w:noProof w:val="0"/>
              </w:rPr>
            </w:pPr>
            <w:r w:rsidRPr="007A7659">
              <w:rPr>
                <w:noProof w:val="0"/>
              </w:rPr>
              <w:t>application/pdf</w:t>
            </w:r>
          </w:p>
          <w:p w14:paraId="62011D91" w14:textId="77777777" w:rsidR="00BD6B97" w:rsidRPr="007A7659" w:rsidRDefault="00BD6B97">
            <w:pPr>
              <w:pStyle w:val="TableEntry"/>
              <w:rPr>
                <w:noProof w:val="0"/>
              </w:rPr>
            </w:pPr>
            <w:r w:rsidRPr="007A7659">
              <w:rPr>
                <w:noProof w:val="0"/>
              </w:rPr>
              <w:t>*/*</w:t>
            </w:r>
          </w:p>
          <w:p w14:paraId="5FD81C9D" w14:textId="77777777" w:rsidR="00BD6B97" w:rsidRPr="007A7659" w:rsidRDefault="00BD6B97">
            <w:pPr>
              <w:pStyle w:val="TableEntry"/>
              <w:rPr>
                <w:noProof w:val="0"/>
              </w:rPr>
            </w:pPr>
            <w:r w:rsidRPr="007A7659">
              <w:rPr>
                <w:noProof w:val="0"/>
              </w:rPr>
              <w:t>Other values may be included as well</w:t>
            </w:r>
          </w:p>
        </w:tc>
      </w:tr>
      <w:tr w:rsidR="00BD6B97" w:rsidRPr="007A7659" w14:paraId="7FBE166E" w14:textId="77777777" w:rsidTr="00493145">
        <w:trPr>
          <w:cantSplit/>
        </w:trPr>
        <w:tc>
          <w:tcPr>
            <w:tcW w:w="1312" w:type="dxa"/>
          </w:tcPr>
          <w:p w14:paraId="127D36D4" w14:textId="77777777" w:rsidR="00BD6B97" w:rsidRPr="007A7659" w:rsidRDefault="00BD6B97">
            <w:pPr>
              <w:pStyle w:val="TableEntry"/>
              <w:snapToGrid w:val="0"/>
              <w:rPr>
                <w:noProof w:val="0"/>
              </w:rPr>
            </w:pPr>
            <w:r w:rsidRPr="007A7659">
              <w:rPr>
                <w:noProof w:val="0"/>
              </w:rPr>
              <w:t>Accept-Language</w:t>
            </w:r>
          </w:p>
        </w:tc>
        <w:tc>
          <w:tcPr>
            <w:tcW w:w="811" w:type="dxa"/>
          </w:tcPr>
          <w:p w14:paraId="68AD2CBE" w14:textId="77777777" w:rsidR="00BD6B97" w:rsidRPr="007A7659" w:rsidRDefault="00BD6B97">
            <w:pPr>
              <w:pStyle w:val="TableEntry"/>
              <w:snapToGrid w:val="0"/>
              <w:rPr>
                <w:noProof w:val="0"/>
              </w:rPr>
            </w:pPr>
            <w:r w:rsidRPr="007A7659">
              <w:rPr>
                <w:noProof w:val="0"/>
              </w:rPr>
              <w:t>O</w:t>
            </w:r>
          </w:p>
        </w:tc>
        <w:tc>
          <w:tcPr>
            <w:tcW w:w="3655" w:type="dxa"/>
          </w:tcPr>
          <w:p w14:paraId="569A7689" w14:textId="77777777" w:rsidR="00BD6B97" w:rsidRPr="007A7659" w:rsidRDefault="00BD6B97">
            <w:pPr>
              <w:pStyle w:val="TableEntry"/>
              <w:snapToGrid w:val="0"/>
              <w:rPr>
                <w:noProof w:val="0"/>
              </w:rPr>
            </w:pPr>
            <w:r w:rsidRPr="007A7659">
              <w:rPr>
                <w:noProof w:val="0"/>
              </w:rPr>
              <w:t>This field is similar to Accept, but restricts the set of natural languages that are preferred as a response to the request.</w:t>
            </w:r>
          </w:p>
        </w:tc>
        <w:tc>
          <w:tcPr>
            <w:tcW w:w="3868" w:type="dxa"/>
          </w:tcPr>
          <w:p w14:paraId="7EC25183" w14:textId="77777777" w:rsidR="00BD6B97" w:rsidRPr="007A7659" w:rsidRDefault="00BD6B97">
            <w:pPr>
              <w:pStyle w:val="TableEntry"/>
              <w:snapToGrid w:val="0"/>
              <w:rPr>
                <w:noProof w:val="0"/>
              </w:rPr>
            </w:pPr>
            <w:r w:rsidRPr="007A7659">
              <w:rPr>
                <w:noProof w:val="0"/>
              </w:rPr>
              <w:t xml:space="preserve">Any valid value according to </w:t>
            </w:r>
            <w:r w:rsidR="008A6C66" w:rsidRPr="007A7659">
              <w:rPr>
                <w:noProof w:val="0"/>
              </w:rPr>
              <w:t>RFC</w:t>
            </w:r>
            <w:r w:rsidRPr="007A7659">
              <w:rPr>
                <w:noProof w:val="0"/>
              </w:rPr>
              <w:t xml:space="preserve">2616 </w:t>
            </w:r>
          </w:p>
        </w:tc>
      </w:tr>
      <w:tr w:rsidR="00BD6B97" w:rsidRPr="007A7659" w14:paraId="2ED28AF8" w14:textId="77777777" w:rsidTr="00493145">
        <w:trPr>
          <w:cantSplit/>
        </w:trPr>
        <w:tc>
          <w:tcPr>
            <w:tcW w:w="1312" w:type="dxa"/>
          </w:tcPr>
          <w:p w14:paraId="3A6F864D" w14:textId="77777777" w:rsidR="00BD6B97" w:rsidRPr="007A7659" w:rsidRDefault="00BD6B97">
            <w:pPr>
              <w:pStyle w:val="TableEntry"/>
              <w:snapToGrid w:val="0"/>
              <w:rPr>
                <w:noProof w:val="0"/>
              </w:rPr>
            </w:pPr>
            <w:r w:rsidRPr="007A7659">
              <w:rPr>
                <w:noProof w:val="0"/>
              </w:rPr>
              <w:t>Expires</w:t>
            </w:r>
          </w:p>
        </w:tc>
        <w:tc>
          <w:tcPr>
            <w:tcW w:w="811" w:type="dxa"/>
          </w:tcPr>
          <w:p w14:paraId="63801A0D" w14:textId="77777777" w:rsidR="00BD6B97" w:rsidRPr="007A7659" w:rsidRDefault="00BD6B97">
            <w:pPr>
              <w:pStyle w:val="TableEntry"/>
              <w:snapToGrid w:val="0"/>
              <w:rPr>
                <w:noProof w:val="0"/>
              </w:rPr>
            </w:pPr>
            <w:r w:rsidRPr="007A7659">
              <w:rPr>
                <w:noProof w:val="0"/>
              </w:rPr>
              <w:t>R</w:t>
            </w:r>
          </w:p>
        </w:tc>
        <w:tc>
          <w:tcPr>
            <w:tcW w:w="3655" w:type="dxa"/>
          </w:tcPr>
          <w:p w14:paraId="44745C02" w14:textId="77777777" w:rsidR="00BD6B97" w:rsidRPr="007A7659" w:rsidRDefault="00BD6B97">
            <w:pPr>
              <w:pStyle w:val="TableEntry"/>
              <w:snapToGrid w:val="0"/>
              <w:rPr>
                <w:noProof w:val="0"/>
              </w:rPr>
            </w:pPr>
            <w:r w:rsidRPr="007A7659">
              <w:rPr>
                <w:noProof w:val="0"/>
              </w:rPr>
              <w:t>This field gives the date/time after which the response is considered stale</w:t>
            </w:r>
          </w:p>
        </w:tc>
        <w:tc>
          <w:tcPr>
            <w:tcW w:w="3868" w:type="dxa"/>
          </w:tcPr>
          <w:p w14:paraId="3EFA9929" w14:textId="77777777" w:rsidR="00BD6B97" w:rsidRPr="007A7659" w:rsidRDefault="00BD6B97">
            <w:pPr>
              <w:pStyle w:val="TableEntry"/>
              <w:snapToGrid w:val="0"/>
              <w:rPr>
                <w:noProof w:val="0"/>
              </w:rPr>
            </w:pPr>
            <w:r w:rsidRPr="007A7659">
              <w:rPr>
                <w:noProof w:val="0"/>
              </w:rPr>
              <w:t xml:space="preserve">Any valid value according to </w:t>
            </w:r>
            <w:r w:rsidR="008A6C66" w:rsidRPr="007A7659">
              <w:rPr>
                <w:noProof w:val="0"/>
              </w:rPr>
              <w:t>RFC</w:t>
            </w:r>
            <w:r w:rsidRPr="007A7659">
              <w:rPr>
                <w:noProof w:val="0"/>
              </w:rPr>
              <w:t>2616, or 0</w:t>
            </w:r>
          </w:p>
        </w:tc>
      </w:tr>
    </w:tbl>
    <w:p w14:paraId="5E2A1419" w14:textId="77777777" w:rsidR="00BD6B97" w:rsidRPr="007A7659" w:rsidRDefault="00BD6B97" w:rsidP="0045165D">
      <w:pPr>
        <w:pStyle w:val="BodyText"/>
      </w:pPr>
    </w:p>
    <w:p w14:paraId="0F51F247" w14:textId="77777777" w:rsidR="00BD6B97" w:rsidRPr="007A7659" w:rsidRDefault="00BD6B97" w:rsidP="0045165D">
      <w:pPr>
        <w:pStyle w:val="BodyText"/>
      </w:pPr>
      <w:r w:rsidRPr="007A7659">
        <w:t>The Information Source shall support the following field of the HTTP response.</w:t>
      </w:r>
    </w:p>
    <w:p w14:paraId="55C8568C" w14:textId="77777777" w:rsidR="00BD6B97" w:rsidRPr="007A7659" w:rsidRDefault="00BD6B97">
      <w:pPr>
        <w:pStyle w:val="TableTitle"/>
      </w:pPr>
      <w:r w:rsidRPr="007A7659">
        <w:t>Table 3.12.4-4: HTTP Response Fields</w:t>
      </w:r>
    </w:p>
    <w:tbl>
      <w:tblPr>
        <w:tblW w:w="9628"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845"/>
        <w:gridCol w:w="3655"/>
        <w:gridCol w:w="3850"/>
      </w:tblGrid>
      <w:tr w:rsidR="00BD6B97" w:rsidRPr="007A7659" w14:paraId="0E79BF9D" w14:textId="77777777" w:rsidTr="00493145">
        <w:trPr>
          <w:cantSplit/>
          <w:tblHeader/>
        </w:trPr>
        <w:tc>
          <w:tcPr>
            <w:tcW w:w="1278" w:type="dxa"/>
            <w:shd w:val="clear" w:color="auto" w:fill="D9D9D9"/>
          </w:tcPr>
          <w:p w14:paraId="01AD2104" w14:textId="77777777" w:rsidR="00BD6B97" w:rsidRPr="007A7659" w:rsidRDefault="00BD6B97" w:rsidP="0002013A">
            <w:pPr>
              <w:pStyle w:val="TableEntryHeader"/>
            </w:pPr>
            <w:r w:rsidRPr="007A7659">
              <w:t>HTTP Field</w:t>
            </w:r>
          </w:p>
        </w:tc>
        <w:tc>
          <w:tcPr>
            <w:tcW w:w="845" w:type="dxa"/>
            <w:shd w:val="clear" w:color="auto" w:fill="D9D9D9"/>
          </w:tcPr>
          <w:p w14:paraId="69D835FF" w14:textId="77777777" w:rsidR="00BD6B97" w:rsidRPr="007A7659" w:rsidRDefault="00BD6B97" w:rsidP="0002013A">
            <w:pPr>
              <w:pStyle w:val="TableEntryHeader"/>
            </w:pPr>
            <w:r w:rsidRPr="007A7659">
              <w:t>REQ</w:t>
            </w:r>
          </w:p>
        </w:tc>
        <w:tc>
          <w:tcPr>
            <w:tcW w:w="3655" w:type="dxa"/>
            <w:shd w:val="clear" w:color="auto" w:fill="D9D9D9"/>
          </w:tcPr>
          <w:p w14:paraId="269C638A" w14:textId="77777777" w:rsidR="00BD6B97" w:rsidRPr="007A7659" w:rsidRDefault="00BD6B97" w:rsidP="0002013A">
            <w:pPr>
              <w:pStyle w:val="TableEntryHeader"/>
            </w:pPr>
            <w:r w:rsidRPr="007A7659">
              <w:t>Description</w:t>
            </w:r>
          </w:p>
        </w:tc>
        <w:tc>
          <w:tcPr>
            <w:tcW w:w="3850" w:type="dxa"/>
            <w:shd w:val="clear" w:color="auto" w:fill="D9D9D9"/>
          </w:tcPr>
          <w:p w14:paraId="58A35ED4" w14:textId="77777777" w:rsidR="00BD6B97" w:rsidRPr="007A7659" w:rsidRDefault="00BD6B97" w:rsidP="0002013A">
            <w:pPr>
              <w:pStyle w:val="TableEntryHeader"/>
            </w:pPr>
            <w:r w:rsidRPr="007A7659">
              <w:t>Values</w:t>
            </w:r>
          </w:p>
        </w:tc>
      </w:tr>
      <w:tr w:rsidR="00BD6B97" w:rsidRPr="007A7659" w14:paraId="3AD22631" w14:textId="77777777" w:rsidTr="00493145">
        <w:trPr>
          <w:cantSplit/>
        </w:trPr>
        <w:tc>
          <w:tcPr>
            <w:tcW w:w="1278" w:type="dxa"/>
          </w:tcPr>
          <w:p w14:paraId="6FB8A048" w14:textId="77777777" w:rsidR="00BD6B97" w:rsidRPr="007A7659" w:rsidRDefault="00BD6B97">
            <w:pPr>
              <w:pStyle w:val="TableEntry"/>
              <w:snapToGrid w:val="0"/>
              <w:rPr>
                <w:noProof w:val="0"/>
              </w:rPr>
            </w:pPr>
            <w:r w:rsidRPr="007A7659">
              <w:rPr>
                <w:noProof w:val="0"/>
              </w:rPr>
              <w:t>Expires</w:t>
            </w:r>
          </w:p>
        </w:tc>
        <w:tc>
          <w:tcPr>
            <w:tcW w:w="845" w:type="dxa"/>
          </w:tcPr>
          <w:p w14:paraId="18E9D77B" w14:textId="77777777" w:rsidR="00BD6B97" w:rsidRPr="007A7659" w:rsidRDefault="00BD6B97">
            <w:pPr>
              <w:pStyle w:val="TableEntry"/>
              <w:snapToGrid w:val="0"/>
              <w:rPr>
                <w:noProof w:val="0"/>
              </w:rPr>
            </w:pPr>
            <w:r w:rsidRPr="007A7659">
              <w:rPr>
                <w:noProof w:val="0"/>
              </w:rPr>
              <w:t>R</w:t>
            </w:r>
          </w:p>
        </w:tc>
        <w:tc>
          <w:tcPr>
            <w:tcW w:w="3655" w:type="dxa"/>
          </w:tcPr>
          <w:p w14:paraId="5DFC3DC2" w14:textId="77777777" w:rsidR="00BD6B97" w:rsidRPr="007A7659" w:rsidRDefault="00BD6B97">
            <w:pPr>
              <w:pStyle w:val="TableEntry"/>
              <w:snapToGrid w:val="0"/>
              <w:rPr>
                <w:noProof w:val="0"/>
              </w:rPr>
            </w:pPr>
            <w:r w:rsidRPr="007A7659">
              <w:rPr>
                <w:noProof w:val="0"/>
              </w:rPr>
              <w:t>This field gives the date/time after which the response is considered stale</w:t>
            </w:r>
          </w:p>
        </w:tc>
        <w:tc>
          <w:tcPr>
            <w:tcW w:w="3850" w:type="dxa"/>
          </w:tcPr>
          <w:p w14:paraId="30DA1E88" w14:textId="77777777" w:rsidR="00BD6B97" w:rsidRPr="007A7659" w:rsidRDefault="00BD6B97">
            <w:pPr>
              <w:pStyle w:val="TableEntry"/>
              <w:snapToGrid w:val="0"/>
              <w:rPr>
                <w:noProof w:val="0"/>
              </w:rPr>
            </w:pPr>
            <w:r w:rsidRPr="007A7659">
              <w:rPr>
                <w:noProof w:val="0"/>
              </w:rPr>
              <w:t xml:space="preserve">Any valid value according to </w:t>
            </w:r>
            <w:r w:rsidR="008A6C66" w:rsidRPr="007A7659">
              <w:rPr>
                <w:noProof w:val="0"/>
              </w:rPr>
              <w:t>RFC</w:t>
            </w:r>
            <w:r w:rsidRPr="007A7659">
              <w:rPr>
                <w:noProof w:val="0"/>
              </w:rPr>
              <w:t>2616, or 0</w:t>
            </w:r>
          </w:p>
        </w:tc>
      </w:tr>
    </w:tbl>
    <w:p w14:paraId="2B0FF706" w14:textId="77777777" w:rsidR="00BD6B97" w:rsidRPr="007A7659" w:rsidRDefault="00BD6B97">
      <w:r w:rsidRPr="007A7659">
        <w:t xml:space="preserve">The Display may provide list of content types it supports in the HTTP Accept field. If the HTTP Accept Field is absent, it means that any content type is acceptable by the Display Actor. </w:t>
      </w:r>
    </w:p>
    <w:p w14:paraId="1E847720" w14:textId="77777777" w:rsidR="00BD6B97" w:rsidRPr="007A7659" w:rsidRDefault="00BD6B97">
      <w:r w:rsidRPr="007A7659">
        <w:lastRenderedPageBreak/>
        <w:t>The preferredContentType parameter shall specify the content type desired by the Display Actor. The value of the preferredContentType parameter of the request shall be one of the values from the Table 3.12.4-1 and shall not contradict values specified in the HTTP Accept field.</w:t>
      </w:r>
    </w:p>
    <w:p w14:paraId="5ADAC736" w14:textId="77777777" w:rsidR="00BD6B97" w:rsidRPr="007A7659" w:rsidRDefault="00BD6B97">
      <w:r w:rsidRPr="007A7659">
        <w:t>The Information Source shall provide info in preferredContentType if capable, otherwise it shall only use a type specified in the Accept Field as appropriate given the information to be returned.</w:t>
      </w:r>
    </w:p>
    <w:p w14:paraId="1619527D" w14:textId="77777777" w:rsidR="00BD6B97" w:rsidRPr="007A7659" w:rsidRDefault="00BD6B97">
      <w:r w:rsidRPr="007A7659">
        <w:t>If necessary, the Display may perform the request to the web service utilizing HTTPS protocol.</w:t>
      </w:r>
    </w:p>
    <w:p w14:paraId="647E4027" w14:textId="77777777" w:rsidR="00BD6B97" w:rsidRPr="007A7659" w:rsidRDefault="00BD6B97">
      <w:r w:rsidRPr="007A7659">
        <w:t>Information Source Actors may return HTTP redirect responses (responses with values of 301, 302, 303 or 307) in response to a request. Display Actors can expect to receive an error response, or the data requested, or a request to look elsewhere for the data. A Display must follow redirects, but if a loop is detected, it may report an error.</w:t>
      </w:r>
    </w:p>
    <w:p w14:paraId="5A700197" w14:textId="77777777" w:rsidR="00BD6B97" w:rsidRPr="007A7659" w:rsidRDefault="00BD6B97">
      <w:pPr>
        <w:pStyle w:val="Heading5"/>
        <w:numPr>
          <w:ilvl w:val="4"/>
          <w:numId w:val="19"/>
        </w:numPr>
        <w:tabs>
          <w:tab w:val="left" w:pos="1008"/>
        </w:tabs>
        <w:rPr>
          <w:noProof w:val="0"/>
        </w:rPr>
      </w:pPr>
      <w:bookmarkStart w:id="2254" w:name="_Toc173916287"/>
      <w:bookmarkStart w:id="2255" w:name="_Toc174248809"/>
      <w:r w:rsidRPr="007A7659">
        <w:rPr>
          <w:noProof w:val="0"/>
        </w:rPr>
        <w:t>Expected Actions</w:t>
      </w:r>
      <w:bookmarkEnd w:id="2254"/>
      <w:bookmarkEnd w:id="2255"/>
    </w:p>
    <w:p w14:paraId="15F9ED80" w14:textId="77777777" w:rsidR="00BD6B97" w:rsidRPr="007A7659" w:rsidRDefault="00BD6B97">
      <w:r w:rsidRPr="007A7659">
        <w:t xml:space="preserve">Upon reception of the Request for Specific Information, the Information Source shall parse the request and shall return the retrieved document as specified in </w:t>
      </w:r>
      <w:r w:rsidR="00211645" w:rsidRPr="007A7659">
        <w:t>Section</w:t>
      </w:r>
      <w:r w:rsidRPr="007A7659">
        <w:t xml:space="preserve"> 3.12.4.2, and HTTP response code 200 - OK.</w:t>
      </w:r>
    </w:p>
    <w:p w14:paraId="301913B4" w14:textId="77777777" w:rsidR="00BD6B97" w:rsidRPr="007A7659" w:rsidRDefault="00BD6B97">
      <w:r w:rsidRPr="007A7659">
        <w:t>If the requestType specified is a not a legal value according to this profile, the Information Source shall return HTTP response-code 403 (forbidden) with the suggested reason-phrase “requestType not supported”.</w:t>
      </w:r>
    </w:p>
    <w:p w14:paraId="4D15AFD0" w14:textId="77777777" w:rsidR="00BD6B97" w:rsidRPr="007A7659" w:rsidRDefault="00BD6B97">
      <w:r w:rsidRPr="007A7659">
        <w:t xml:space="preserve">If the Information Source is not able to format the document in any content types listed in the 'Accept' field, it shall return HTTP response code 406 – Not Acceptable. </w:t>
      </w:r>
    </w:p>
    <w:p w14:paraId="5406AD15" w14:textId="77777777" w:rsidR="00BD6B97" w:rsidRPr="007A7659" w:rsidRDefault="00BD6B97">
      <w:r w:rsidRPr="007A7659">
        <w:t>If the specified documentUID is not known to the Information Source Actor, it shall return HTTP response-code 404 (not found) with the suggested reason-phrase “Document UID not found”.</w:t>
      </w:r>
    </w:p>
    <w:p w14:paraId="1F2AD566" w14:textId="77777777" w:rsidR="00BD6B97" w:rsidRPr="007A7659" w:rsidRDefault="00BD6B97">
      <w:r w:rsidRPr="007A7659">
        <w:t>If the documentUID, preferredContentType or requestType parameters are missing, the Information Source shall return HTTP response code 400 - Bad Request.</w:t>
      </w:r>
    </w:p>
    <w:p w14:paraId="49496A91" w14:textId="77777777" w:rsidR="00BD6B97" w:rsidRPr="007A7659" w:rsidRDefault="00BD6B97">
      <w:r w:rsidRPr="007A7659">
        <w:t xml:space="preserve">If the documentUID or preferredContentType parameters are malformed, the Information Source shall return HTTP response code 400 - Bad Request. </w:t>
      </w:r>
    </w:p>
    <w:p w14:paraId="208A2594" w14:textId="77777777" w:rsidR="00BD6B97" w:rsidRPr="007A7659" w:rsidRDefault="00BD6B97">
      <w:r w:rsidRPr="007A7659">
        <w:t>If the specified preferredContentType is not consistent with the setting of the HTTP Accept field, the Information Source shall return HTTP response code 400 – Bad Request.</w:t>
      </w:r>
    </w:p>
    <w:p w14:paraId="6ED05DA1" w14:textId="77777777" w:rsidR="00BD6B97" w:rsidRPr="007A7659" w:rsidRDefault="00BD6B97">
      <w:pPr>
        <w:pStyle w:val="Note"/>
      </w:pPr>
      <w:r w:rsidRPr="007A7659">
        <w:t>Note: Other HTTP response codes may be returned by the Information Source Actor, indicating conditions outside of the scope of this profile, for example, 401 – Authentication Failed might be returned if Information Source is grouped with the Kerberized Server Actor.</w:t>
      </w:r>
    </w:p>
    <w:p w14:paraId="4AA4D28A" w14:textId="3FBB5A08" w:rsidR="00BD6B97" w:rsidRPr="007A7659" w:rsidRDefault="00BD6B97">
      <w:pPr>
        <w:pStyle w:val="Note"/>
      </w:pPr>
      <w:r w:rsidRPr="007A7659">
        <w:t>Note:</w:t>
      </w:r>
      <w:r w:rsidR="00A8424C">
        <w:t xml:space="preserve">  </w:t>
      </w:r>
      <w:r w:rsidRPr="007A7659">
        <w:t>It is recommended that the Information Source complement returned error code with a human readable description of the error condition.</w:t>
      </w:r>
    </w:p>
    <w:p w14:paraId="302DC516" w14:textId="77777777" w:rsidR="00BD6B97" w:rsidRPr="007A7659" w:rsidRDefault="00BD6B97">
      <w:r w:rsidRPr="007A7659">
        <w:t>If an error condition cannot be automatically recovered, at a minimum, the error should be displayed to the user by the Display Actor.</w:t>
      </w:r>
    </w:p>
    <w:p w14:paraId="66EEA55F" w14:textId="77777777" w:rsidR="00BD6B97" w:rsidRPr="007A7659" w:rsidRDefault="00BD6B97">
      <w:pPr>
        <w:pStyle w:val="Heading4"/>
        <w:numPr>
          <w:ilvl w:val="3"/>
          <w:numId w:val="19"/>
        </w:numPr>
        <w:tabs>
          <w:tab w:val="clear" w:pos="2160"/>
          <w:tab w:val="clear" w:pos="2880"/>
          <w:tab w:val="left" w:pos="864"/>
        </w:tabs>
        <w:rPr>
          <w:noProof w:val="0"/>
        </w:rPr>
      </w:pPr>
      <w:bookmarkStart w:id="2256" w:name="_Toc173916288"/>
      <w:bookmarkStart w:id="2257" w:name="_Toc174248810"/>
      <w:r w:rsidRPr="007A7659">
        <w:rPr>
          <w:noProof w:val="0"/>
        </w:rPr>
        <w:lastRenderedPageBreak/>
        <w:t>Delivery of Persistent Document</w:t>
      </w:r>
      <w:bookmarkEnd w:id="2256"/>
      <w:bookmarkEnd w:id="2257"/>
    </w:p>
    <w:p w14:paraId="6C4B192E" w14:textId="77777777" w:rsidR="00BD6B97" w:rsidRPr="007A7659" w:rsidRDefault="00BD6B97">
      <w:pPr>
        <w:pStyle w:val="Heading5"/>
        <w:numPr>
          <w:ilvl w:val="4"/>
          <w:numId w:val="19"/>
        </w:numPr>
        <w:tabs>
          <w:tab w:val="left" w:pos="1008"/>
        </w:tabs>
        <w:rPr>
          <w:noProof w:val="0"/>
        </w:rPr>
      </w:pPr>
      <w:bookmarkStart w:id="2258" w:name="_Toc173916289"/>
      <w:bookmarkStart w:id="2259" w:name="_Toc174248811"/>
      <w:r w:rsidRPr="007A7659">
        <w:rPr>
          <w:noProof w:val="0"/>
        </w:rPr>
        <w:t>Trigger Events</w:t>
      </w:r>
      <w:bookmarkEnd w:id="2258"/>
      <w:bookmarkEnd w:id="2259"/>
    </w:p>
    <w:p w14:paraId="1811FA97" w14:textId="77777777" w:rsidR="00BD6B97" w:rsidRPr="007A7659" w:rsidRDefault="00BD6B97">
      <w:r w:rsidRPr="007A7659">
        <w:t>The Delivery of Persistent Document message is the transmission of the requested document in specified format from the Information Source to the Display. This transmission will happen if such document, identified by the documentUID parameter in the request, has been successfully located by the Information Source Actor.</w:t>
      </w:r>
    </w:p>
    <w:p w14:paraId="04C73685" w14:textId="77777777" w:rsidR="00BD6B97" w:rsidRPr="007A7659" w:rsidRDefault="00BD6B97">
      <w:pPr>
        <w:pStyle w:val="Heading5"/>
        <w:numPr>
          <w:ilvl w:val="4"/>
          <w:numId w:val="19"/>
        </w:numPr>
        <w:tabs>
          <w:tab w:val="left" w:pos="1008"/>
        </w:tabs>
        <w:rPr>
          <w:noProof w:val="0"/>
        </w:rPr>
      </w:pPr>
      <w:bookmarkStart w:id="2260" w:name="_Toc173916290"/>
      <w:bookmarkStart w:id="2261" w:name="_Toc174248812"/>
      <w:r w:rsidRPr="007A7659">
        <w:rPr>
          <w:noProof w:val="0"/>
        </w:rPr>
        <w:t>Message Semantics</w:t>
      </w:r>
      <w:bookmarkEnd w:id="2260"/>
      <w:bookmarkEnd w:id="2261"/>
    </w:p>
    <w:p w14:paraId="6983409D" w14:textId="77777777" w:rsidR="00BD6B97" w:rsidRPr="007A7659" w:rsidRDefault="00BD6B97">
      <w:r w:rsidRPr="007A7659">
        <w:t xml:space="preserve">In response to the request from the Display Actor, the Information Source shall format the document according to the preferredContentType specified, and return it in the HTTP response. See </w:t>
      </w:r>
      <w:r w:rsidR="00211645" w:rsidRPr="007A7659">
        <w:t>Section</w:t>
      </w:r>
      <w:r w:rsidRPr="007A7659">
        <w:t xml:space="preserve"> 3.12.4.1.2 for a discussion of the rules related to preferredContentType.</w:t>
      </w:r>
    </w:p>
    <w:p w14:paraId="6B52BEFE" w14:textId="77777777" w:rsidR="00BD6B97" w:rsidRPr="007A7659" w:rsidRDefault="00BD6B97">
      <w:r w:rsidRPr="007A7659">
        <w:t xml:space="preserve">The Information Source shall maintain global uniqueness of object identifiers. </w:t>
      </w:r>
    </w:p>
    <w:p w14:paraId="60760F0E" w14:textId="77777777" w:rsidR="00BD6B97" w:rsidRPr="007A7659" w:rsidRDefault="00BD6B97">
      <w:r w:rsidRPr="007A7659">
        <w:t>The Information Source shall set an expiration date compatible with the policies associated with the possible removal of instances of persistent documents (no more than a week).</w:t>
      </w:r>
    </w:p>
    <w:p w14:paraId="2C2C84CC" w14:textId="77777777" w:rsidR="00BD6B97" w:rsidRPr="007A7659" w:rsidRDefault="00BD6B97">
      <w:pPr>
        <w:pStyle w:val="Heading5"/>
        <w:numPr>
          <w:ilvl w:val="4"/>
          <w:numId w:val="19"/>
        </w:numPr>
        <w:tabs>
          <w:tab w:val="left" w:pos="1008"/>
        </w:tabs>
        <w:rPr>
          <w:noProof w:val="0"/>
        </w:rPr>
      </w:pPr>
      <w:bookmarkStart w:id="2262" w:name="_Toc173916291"/>
      <w:bookmarkStart w:id="2263" w:name="_Toc174248813"/>
      <w:r w:rsidRPr="007A7659">
        <w:rPr>
          <w:noProof w:val="0"/>
        </w:rPr>
        <w:t>Expected Actions</w:t>
      </w:r>
      <w:bookmarkEnd w:id="2262"/>
      <w:bookmarkEnd w:id="2263"/>
    </w:p>
    <w:p w14:paraId="42EF517D" w14:textId="77777777" w:rsidR="00BD6B97" w:rsidRPr="007A7659" w:rsidRDefault="00BD6B97" w:rsidP="00493145">
      <w:pPr>
        <w:pStyle w:val="BodyText"/>
      </w:pPr>
      <w:r w:rsidRPr="007A7659">
        <w:t>The Display shall render the received document for the user.</w:t>
      </w:r>
      <w:bookmarkStart w:id="2264" w:name="_Toc173916292"/>
      <w:bookmarkStart w:id="2265" w:name="_Toc174248814"/>
      <w:bookmarkStart w:id="2266" w:name="_Toc210805539"/>
      <w:bookmarkStart w:id="2267" w:name="_Toc214434012"/>
      <w:bookmarkStart w:id="2268" w:name="_Toc214436933"/>
      <w:bookmarkStart w:id="2269" w:name="_Toc214437378"/>
      <w:bookmarkStart w:id="2270" w:name="_Toc214437694"/>
      <w:bookmarkStart w:id="2271" w:name="_Toc214457170"/>
      <w:bookmarkStart w:id="2272" w:name="_Toc214461283"/>
      <w:bookmarkStart w:id="2273" w:name="_Toc214462904"/>
    </w:p>
    <w:p w14:paraId="7215F7E8" w14:textId="77777777" w:rsidR="00BD6B97" w:rsidRPr="007A7659" w:rsidRDefault="00BD6B97">
      <w:pPr>
        <w:pStyle w:val="Heading2"/>
        <w:numPr>
          <w:ilvl w:val="1"/>
          <w:numId w:val="19"/>
        </w:numPr>
        <w:tabs>
          <w:tab w:val="left" w:pos="576"/>
        </w:tabs>
        <w:rPr>
          <w:noProof w:val="0"/>
        </w:rPr>
      </w:pPr>
      <w:bookmarkStart w:id="2274" w:name="_Toc13770263"/>
      <w:r w:rsidRPr="007A7659">
        <w:rPr>
          <w:noProof w:val="0"/>
        </w:rPr>
        <w:t>Follow Context</w:t>
      </w:r>
      <w:bookmarkEnd w:id="2264"/>
      <w:bookmarkEnd w:id="2265"/>
      <w:bookmarkEnd w:id="2266"/>
      <w:bookmarkEnd w:id="2267"/>
      <w:bookmarkEnd w:id="2268"/>
      <w:bookmarkEnd w:id="2269"/>
      <w:bookmarkEnd w:id="2270"/>
      <w:bookmarkEnd w:id="2271"/>
      <w:bookmarkEnd w:id="2272"/>
      <w:bookmarkEnd w:id="2273"/>
      <w:r w:rsidR="00332C0F" w:rsidRPr="007A7659">
        <w:rPr>
          <w:noProof w:val="0"/>
        </w:rPr>
        <w:t xml:space="preserve"> [ITI-13]</w:t>
      </w:r>
      <w:bookmarkEnd w:id="2274"/>
    </w:p>
    <w:p w14:paraId="4FD474C5" w14:textId="1179B59B" w:rsidR="00BD6B97" w:rsidRPr="007A7659" w:rsidRDefault="00BD6B97">
      <w:r w:rsidRPr="007A7659">
        <w:t xml:space="preserve">This section corresponds to </w:t>
      </w:r>
      <w:r w:rsidR="000C66A7">
        <w:t>t</w:t>
      </w:r>
      <w:r w:rsidRPr="007A7659">
        <w:t xml:space="preserve">ransaction </w:t>
      </w:r>
      <w:r w:rsidR="000C66A7">
        <w:t>[</w:t>
      </w:r>
      <w:r w:rsidRPr="007A7659">
        <w:t>ITI-13</w:t>
      </w:r>
      <w:r w:rsidR="000C66A7">
        <w:t>]</w:t>
      </w:r>
      <w:r w:rsidRPr="007A7659">
        <w:t xml:space="preserve"> of the IHE IT Infrastructure Technical Framework. Transaction </w:t>
      </w:r>
      <w:r w:rsidR="000C66A7">
        <w:t>[</w:t>
      </w:r>
      <w:r w:rsidRPr="007A7659">
        <w:t>ITI-13</w:t>
      </w:r>
      <w:r w:rsidR="000C66A7">
        <w:t>]</w:t>
      </w:r>
      <w:r w:rsidRPr="007A7659">
        <w:t xml:space="preserve"> is used by the Patient Context Participant, User Context Participant and Context Manager Actors.</w:t>
      </w:r>
    </w:p>
    <w:p w14:paraId="24907C37" w14:textId="77777777" w:rsidR="00BD6B97" w:rsidRPr="007A7659" w:rsidRDefault="00BD6B97">
      <w:pPr>
        <w:pStyle w:val="Heading3"/>
        <w:numPr>
          <w:ilvl w:val="2"/>
          <w:numId w:val="19"/>
        </w:numPr>
        <w:tabs>
          <w:tab w:val="clear" w:pos="2160"/>
        </w:tabs>
        <w:rPr>
          <w:noProof w:val="0"/>
        </w:rPr>
      </w:pPr>
      <w:bookmarkStart w:id="2275" w:name="_Toc173916293"/>
      <w:bookmarkStart w:id="2276" w:name="_Toc174248815"/>
      <w:bookmarkStart w:id="2277" w:name="_Toc13770264"/>
      <w:r w:rsidRPr="007A7659">
        <w:rPr>
          <w:noProof w:val="0"/>
        </w:rPr>
        <w:t>Scope</w:t>
      </w:r>
      <w:bookmarkEnd w:id="2275"/>
      <w:bookmarkEnd w:id="2276"/>
      <w:bookmarkEnd w:id="2277"/>
    </w:p>
    <w:p w14:paraId="55FA0ADE" w14:textId="77777777" w:rsidR="00BD6B97" w:rsidRPr="007A7659" w:rsidRDefault="00BD6B97">
      <w:r w:rsidRPr="007A7659">
        <w:t xml:space="preserve">This transaction allows the Context Manager to force other context participant actors to synchronize based on the new context values. </w:t>
      </w:r>
    </w:p>
    <w:p w14:paraId="747FCC06" w14:textId="77777777" w:rsidR="00BD6B97" w:rsidRPr="007A7659" w:rsidRDefault="00BD6B97">
      <w:r w:rsidRPr="007A7659">
        <w:t xml:space="preserve">This transaction is composed of multiple methods as defined by the </w:t>
      </w:r>
      <w:r w:rsidRPr="007A7659">
        <w:rPr>
          <w:i/>
          <w:iCs/>
        </w:rPr>
        <w:t>HL7 Context Management “CCOW” Standard</w:t>
      </w:r>
      <w:r w:rsidRPr="007A7659">
        <w:t xml:space="preserve">. It has multiple phases consisting of surveying the participants, indication to them of final decision as to whether the context changed or not, and retrieval of the new context values by the context participants. </w:t>
      </w:r>
    </w:p>
    <w:p w14:paraId="65C2F92A" w14:textId="77777777" w:rsidR="00BD6B97" w:rsidRPr="007A7659" w:rsidRDefault="00BD6B97">
      <w:r w:rsidRPr="007A7659">
        <w:t>Each of the context participant actors follows a specific subject. The Patient Context Participant follows the patient subject and does not expect the user subject to be set in context. The User Context Participant follows the user subject.</w:t>
      </w:r>
    </w:p>
    <w:p w14:paraId="03DDAB2F" w14:textId="77777777" w:rsidR="00BD6B97" w:rsidRPr="007A7659" w:rsidRDefault="00BD6B97">
      <w:r w:rsidRPr="007A7659">
        <w:t xml:space="preserve">The semantics of the methods used are defined in the documents </w:t>
      </w:r>
      <w:r w:rsidRPr="007A7659">
        <w:rPr>
          <w:i/>
        </w:rPr>
        <w:t>HL7 Context Management “CCOW” Standard: Component Technology Mapping: ActiveX</w:t>
      </w:r>
      <w:r w:rsidRPr="007A7659">
        <w:t xml:space="preserve"> or </w:t>
      </w:r>
      <w:r w:rsidRPr="007A7659">
        <w:rPr>
          <w:i/>
        </w:rPr>
        <w:t>HL7 Context Management “CCOW” Standard: Component Technology Mapping: Web</w:t>
      </w:r>
      <w:r w:rsidRPr="007A7659">
        <w:t xml:space="preserve">, in conjunction with the </w:t>
      </w:r>
      <w:r w:rsidRPr="007A7659">
        <w:rPr>
          <w:i/>
        </w:rPr>
        <w:t>HL7 Context Management “CCOW” Standard: Subject Data Definitions</w:t>
      </w:r>
      <w:r w:rsidRPr="007A7659">
        <w:t xml:space="preserve"> document. A Context Participant can implement either technology. The Context Manager shall support both technologies in order to interoperate with joining participants implementing the technology of their choice.</w:t>
      </w:r>
    </w:p>
    <w:p w14:paraId="69FCE544" w14:textId="77777777" w:rsidR="00BD6B97" w:rsidRPr="007A7659" w:rsidRDefault="00BD6B97">
      <w:pPr>
        <w:pStyle w:val="Heading3"/>
        <w:numPr>
          <w:ilvl w:val="2"/>
          <w:numId w:val="19"/>
        </w:numPr>
        <w:tabs>
          <w:tab w:val="clear" w:pos="2160"/>
        </w:tabs>
        <w:rPr>
          <w:noProof w:val="0"/>
        </w:rPr>
      </w:pPr>
      <w:bookmarkStart w:id="2278" w:name="_Toc173916294"/>
      <w:bookmarkStart w:id="2279" w:name="_Toc174248816"/>
      <w:bookmarkStart w:id="2280" w:name="_Toc13770265"/>
      <w:r w:rsidRPr="007A7659">
        <w:rPr>
          <w:noProof w:val="0"/>
        </w:rPr>
        <w:lastRenderedPageBreak/>
        <w:t>Use Case Roles</w:t>
      </w:r>
      <w:bookmarkEnd w:id="2278"/>
      <w:bookmarkEnd w:id="2279"/>
      <w:bookmarkEnd w:id="2280"/>
    </w:p>
    <w:bookmarkStart w:id="2281" w:name="_1121081652"/>
    <w:bookmarkStart w:id="2282" w:name="_1121538517"/>
    <w:bookmarkEnd w:id="2281"/>
    <w:bookmarkEnd w:id="2282"/>
    <w:p w14:paraId="25F44E93" w14:textId="77777777" w:rsidR="00BD6B97" w:rsidRPr="007A7659" w:rsidRDefault="00CF0CDD" w:rsidP="001D3953">
      <w:pPr>
        <w:pStyle w:val="BodyText"/>
        <w:jc w:val="center"/>
        <w:rPr>
          <w:b/>
        </w:rPr>
      </w:pPr>
      <w:r w:rsidRPr="007A7659">
        <w:rPr>
          <w:noProof/>
        </w:rPr>
        <w:object w:dxaOrig="5955" w:dyaOrig="4050" w14:anchorId="09E94BCC">
          <v:shape id="_x0000_i1038" type="#_x0000_t75" alt="" style="width:323.3pt;height:3in;mso-width-percent:0;mso-height-percent:0;mso-width-percent:0;mso-height-percent:0" o:ole="" filled="t">
            <v:fill color2="black"/>
            <v:imagedata r:id="rId85" o:title=""/>
          </v:shape>
          <o:OLEObject Type="Embed" ProgID="Word.Picture.8" ShapeID="_x0000_i1038" DrawAspect="Content" ObjectID="_1643628969" r:id="rId86"/>
        </w:object>
      </w:r>
    </w:p>
    <w:p w14:paraId="28773452" w14:textId="77777777" w:rsidR="00BD6B97" w:rsidRPr="007A7659" w:rsidRDefault="00BD6B97">
      <w:r w:rsidRPr="007A7659">
        <w:rPr>
          <w:b/>
        </w:rPr>
        <w:t>Actor:</w:t>
      </w:r>
      <w:r w:rsidRPr="007A7659">
        <w:t xml:space="preserve"> Patient Context Participant</w:t>
      </w:r>
    </w:p>
    <w:p w14:paraId="001EFC3E" w14:textId="77777777" w:rsidR="00BD6B97" w:rsidRPr="007A7659" w:rsidRDefault="00BD6B97">
      <w:r w:rsidRPr="007A7659">
        <w:rPr>
          <w:b/>
        </w:rPr>
        <w:t xml:space="preserve">Role: </w:t>
      </w:r>
      <w:r w:rsidRPr="007A7659">
        <w:t>Responds to context survey. Synchronizes display to new value(s) in the patient subject of a context it follows.</w:t>
      </w:r>
    </w:p>
    <w:p w14:paraId="3FBF90D1" w14:textId="77777777" w:rsidR="00BD6B97" w:rsidRPr="007A7659" w:rsidRDefault="00BD6B97">
      <w:r w:rsidRPr="007A7659">
        <w:rPr>
          <w:b/>
        </w:rPr>
        <w:t>Actor:</w:t>
      </w:r>
      <w:r w:rsidRPr="007A7659">
        <w:t xml:space="preserve"> User Context Participant</w:t>
      </w:r>
    </w:p>
    <w:p w14:paraId="332387E8" w14:textId="77777777" w:rsidR="00BD6B97" w:rsidRPr="007A7659" w:rsidRDefault="00BD6B97">
      <w:r w:rsidRPr="007A7659">
        <w:rPr>
          <w:b/>
        </w:rPr>
        <w:t xml:space="preserve">Role: </w:t>
      </w:r>
      <w:r w:rsidRPr="007A7659">
        <w:t>Responds to context survey. Synchronizes display to new value(s) in the patient subject of a context it follows.</w:t>
      </w:r>
    </w:p>
    <w:p w14:paraId="7521994F" w14:textId="77777777" w:rsidR="00BD6B97" w:rsidRPr="007A7659" w:rsidRDefault="00BD6B97">
      <w:r w:rsidRPr="007A7659">
        <w:rPr>
          <w:b/>
        </w:rPr>
        <w:t>Actor:</w:t>
      </w:r>
      <w:r w:rsidRPr="007A7659">
        <w:t xml:space="preserve"> Context Manager</w:t>
      </w:r>
    </w:p>
    <w:p w14:paraId="25035739" w14:textId="77777777" w:rsidR="00BD6B97" w:rsidRPr="007A7659" w:rsidRDefault="00BD6B97">
      <w:r w:rsidRPr="007A7659">
        <w:rPr>
          <w:b/>
        </w:rPr>
        <w:t xml:space="preserve">Role: </w:t>
      </w:r>
      <w:r w:rsidRPr="007A7659">
        <w:t xml:space="preserve">Conducts context survey, notifies the context participants of acceptance or cancellation of a change, and provides context values. </w:t>
      </w:r>
    </w:p>
    <w:p w14:paraId="0C35F25D" w14:textId="77777777" w:rsidR="00BD6B97" w:rsidRPr="007A7659" w:rsidRDefault="00BD6B97">
      <w:pPr>
        <w:pStyle w:val="Heading3"/>
        <w:numPr>
          <w:ilvl w:val="2"/>
          <w:numId w:val="19"/>
        </w:numPr>
        <w:tabs>
          <w:tab w:val="clear" w:pos="2160"/>
        </w:tabs>
        <w:rPr>
          <w:noProof w:val="0"/>
        </w:rPr>
      </w:pPr>
      <w:bookmarkStart w:id="2283" w:name="_Toc173916295"/>
      <w:bookmarkStart w:id="2284" w:name="_Toc174248817"/>
      <w:bookmarkStart w:id="2285" w:name="_Toc13770266"/>
      <w:r w:rsidRPr="007A7659">
        <w:rPr>
          <w:noProof w:val="0"/>
        </w:rPr>
        <w:t>Referenced Standard</w:t>
      </w:r>
      <w:bookmarkEnd w:id="2283"/>
      <w:bookmarkEnd w:id="2284"/>
      <w:bookmarkEnd w:id="2285"/>
    </w:p>
    <w:p w14:paraId="0C9F864C" w14:textId="77777777" w:rsidR="00BD6B97" w:rsidRPr="007A7659" w:rsidRDefault="00BD6B97">
      <w:r w:rsidRPr="007A7659">
        <w:t>HL7 Context Management “CCOW” Standard, Version 1.4</w:t>
      </w:r>
    </w:p>
    <w:p w14:paraId="5EEFC10A" w14:textId="77777777" w:rsidR="00BD6B97" w:rsidRPr="007A7659" w:rsidRDefault="00BD6B97">
      <w:r w:rsidRPr="007A7659">
        <w:tab/>
        <w:t>Technology and Subject Independent Architecture</w:t>
      </w:r>
    </w:p>
    <w:p w14:paraId="2ECD75A6" w14:textId="77777777" w:rsidR="00BD6B97" w:rsidRPr="007A7659" w:rsidRDefault="00BD6B97">
      <w:r w:rsidRPr="007A7659">
        <w:tab/>
        <w:t>Component Technology Mapping: ActiveX</w:t>
      </w:r>
    </w:p>
    <w:p w14:paraId="1B27330E" w14:textId="77777777" w:rsidR="00BD6B97" w:rsidRPr="007A7659" w:rsidRDefault="00BD6B97">
      <w:r w:rsidRPr="007A7659">
        <w:tab/>
        <w:t>Component Technology Mapping: Web</w:t>
      </w:r>
    </w:p>
    <w:p w14:paraId="49DE5A15" w14:textId="77777777" w:rsidR="00BD6B97" w:rsidRPr="007A7659" w:rsidRDefault="00BD6B97">
      <w:r w:rsidRPr="007A7659">
        <w:tab/>
        <w:t>Subject Data Definitions</w:t>
      </w:r>
    </w:p>
    <w:p w14:paraId="7232A1BB" w14:textId="284CA09D" w:rsidR="00BD6B97" w:rsidRPr="007A7659" w:rsidRDefault="007663CB">
      <w:pPr>
        <w:pStyle w:val="Heading3"/>
        <w:numPr>
          <w:ilvl w:val="2"/>
          <w:numId w:val="19"/>
        </w:numPr>
        <w:tabs>
          <w:tab w:val="clear" w:pos="2160"/>
        </w:tabs>
        <w:rPr>
          <w:noProof w:val="0"/>
        </w:rPr>
      </w:pPr>
      <w:bookmarkStart w:id="2286" w:name="_Toc13770267"/>
      <w:r>
        <w:rPr>
          <w:noProof w:val="0"/>
        </w:rPr>
        <w:lastRenderedPageBreak/>
        <w:t>Messages</w:t>
      </w:r>
      <w:bookmarkEnd w:id="2286"/>
    </w:p>
    <w:bookmarkStart w:id="2287" w:name="_1121081751"/>
    <w:bookmarkEnd w:id="2287"/>
    <w:p w14:paraId="1B73756D" w14:textId="77777777" w:rsidR="00BD6B97" w:rsidRPr="007A7659" w:rsidRDefault="00CF0CDD" w:rsidP="001D3953">
      <w:pPr>
        <w:pStyle w:val="BodyText"/>
        <w:jc w:val="center"/>
      </w:pPr>
      <w:r w:rsidRPr="007A7659">
        <w:rPr>
          <w:noProof/>
        </w:rPr>
        <w:object w:dxaOrig="6435" w:dyaOrig="4425" w14:anchorId="0A099134">
          <v:shape id="_x0000_i1037" type="#_x0000_t75" alt="" style="width:324.7pt;height:3in;mso-width-percent:0;mso-height-percent:0;mso-width-percent:0;mso-height-percent:0" o:ole="" filled="t">
            <v:fill color2="black"/>
            <v:imagedata r:id="rId87" o:title=""/>
          </v:shape>
          <o:OLEObject Type="Embed" ProgID="Word.Picture.8" ShapeID="_x0000_i1037" DrawAspect="Content" ObjectID="_1643628970" r:id="rId88"/>
        </w:object>
      </w:r>
    </w:p>
    <w:p w14:paraId="376C9F0E" w14:textId="77777777" w:rsidR="00BD6B97" w:rsidRPr="007A7659" w:rsidRDefault="00BD6B97">
      <w:pPr>
        <w:pStyle w:val="FigureTitle"/>
      </w:pPr>
      <w:r w:rsidRPr="007A7659">
        <w:t>Figure 3.13-1: Follow Context – ContextChangesPending Method Sequence</w:t>
      </w:r>
    </w:p>
    <w:p w14:paraId="5D1EA85D" w14:textId="77777777" w:rsidR="00BD6B97" w:rsidRPr="007A7659" w:rsidRDefault="00BD6B97">
      <w:pPr>
        <w:pStyle w:val="Heading4"/>
        <w:numPr>
          <w:ilvl w:val="3"/>
          <w:numId w:val="19"/>
        </w:numPr>
        <w:tabs>
          <w:tab w:val="clear" w:pos="2160"/>
          <w:tab w:val="clear" w:pos="2880"/>
          <w:tab w:val="left" w:pos="864"/>
        </w:tabs>
        <w:rPr>
          <w:noProof w:val="0"/>
        </w:rPr>
      </w:pPr>
      <w:bookmarkStart w:id="2288" w:name="_Toc173916297"/>
      <w:bookmarkStart w:id="2289" w:name="_Toc174248819"/>
      <w:r w:rsidRPr="007A7659">
        <w:rPr>
          <w:noProof w:val="0"/>
        </w:rPr>
        <w:t>Follow Context – ContextChangesPending Method</w:t>
      </w:r>
      <w:bookmarkEnd w:id="2288"/>
      <w:bookmarkEnd w:id="2289"/>
    </w:p>
    <w:p w14:paraId="7C2DCE2D" w14:textId="77777777" w:rsidR="00BD6B97" w:rsidRPr="007A7659" w:rsidRDefault="00BD6B97">
      <w:r w:rsidRPr="007A7659">
        <w:t>The ContextChangesPending method is invoked by the Context Manager to survey context participant actors with regard to acceptability of changes proposed by a Patient Context Participant or Client Authentication Agent Actors.</w:t>
      </w:r>
    </w:p>
    <w:p w14:paraId="044B7EC0" w14:textId="77777777" w:rsidR="00BD6B97" w:rsidRPr="007A7659" w:rsidRDefault="00BD6B97">
      <w:pPr>
        <w:pStyle w:val="Heading5"/>
        <w:numPr>
          <w:ilvl w:val="4"/>
          <w:numId w:val="19"/>
        </w:numPr>
        <w:tabs>
          <w:tab w:val="left" w:pos="1008"/>
        </w:tabs>
        <w:rPr>
          <w:noProof w:val="0"/>
        </w:rPr>
      </w:pPr>
      <w:bookmarkStart w:id="2290" w:name="_Toc173916298"/>
      <w:bookmarkStart w:id="2291" w:name="_Toc174248820"/>
      <w:r w:rsidRPr="007A7659">
        <w:rPr>
          <w:noProof w:val="0"/>
        </w:rPr>
        <w:t>Trigger Events</w:t>
      </w:r>
      <w:bookmarkEnd w:id="2290"/>
      <w:bookmarkEnd w:id="2291"/>
    </w:p>
    <w:p w14:paraId="5F4A3C87" w14:textId="77777777" w:rsidR="00BD6B97" w:rsidRPr="007A7659" w:rsidRDefault="00BD6B97">
      <w:r w:rsidRPr="007A7659">
        <w:t xml:space="preserve">The ContextChangesPending method is triggered when the Context Manager receives invocation of the EndContextChanges method. </w:t>
      </w:r>
    </w:p>
    <w:p w14:paraId="3E00EA66" w14:textId="77777777" w:rsidR="00BD6B97" w:rsidRPr="007A7659" w:rsidRDefault="00BD6B97">
      <w:pPr>
        <w:pStyle w:val="Heading5"/>
        <w:numPr>
          <w:ilvl w:val="4"/>
          <w:numId w:val="19"/>
        </w:numPr>
        <w:tabs>
          <w:tab w:val="left" w:pos="1008"/>
        </w:tabs>
        <w:rPr>
          <w:noProof w:val="0"/>
        </w:rPr>
      </w:pPr>
      <w:bookmarkStart w:id="2292" w:name="_Toc173916299"/>
      <w:bookmarkStart w:id="2293" w:name="_Toc174248821"/>
      <w:r w:rsidRPr="007A7659">
        <w:rPr>
          <w:noProof w:val="0"/>
        </w:rPr>
        <w:t>Message Semantics</w:t>
      </w:r>
      <w:bookmarkEnd w:id="2292"/>
      <w:bookmarkEnd w:id="2293"/>
    </w:p>
    <w:p w14:paraId="442D1F59" w14:textId="77777777" w:rsidR="00BD6B97" w:rsidRPr="007A7659" w:rsidRDefault="00BD6B97">
      <w:r w:rsidRPr="007A7659">
        <w:t>ContextChangesPending is defined as a method on the ContextParticipant interface and allows the Context Manager to survey a context participant as to whether or not it is ready to follow the changes in the context.</w:t>
      </w:r>
    </w:p>
    <w:p w14:paraId="12188070" w14:textId="77777777" w:rsidR="00BD6B97" w:rsidRPr="007A7659" w:rsidRDefault="00BD6B97">
      <w:r w:rsidRPr="007A7659">
        <w:t>In the invocation of this method, the Context Manager shall provide the pending context’s coupon.</w:t>
      </w:r>
    </w:p>
    <w:p w14:paraId="5103F9C4" w14:textId="77777777" w:rsidR="00BD6B97" w:rsidRPr="007A7659" w:rsidRDefault="00BD6B97">
      <w:r w:rsidRPr="007A7659">
        <w:t xml:space="preserve">Refer to the </w:t>
      </w:r>
      <w:r w:rsidRPr="007A7659">
        <w:rPr>
          <w:i/>
          <w:iCs/>
        </w:rPr>
        <w:t xml:space="preserve">HL7 Context Management “CCOW” Standard: Technology and Subject-Independent Architecture </w:t>
      </w:r>
      <w:r w:rsidRPr="007A7659">
        <w:t>document</w:t>
      </w:r>
      <w:r w:rsidRPr="007A7659">
        <w:rPr>
          <w:iCs/>
        </w:rPr>
        <w:t>,</w:t>
      </w:r>
      <w:r w:rsidRPr="007A7659">
        <w:t xml:space="preserve"> Section 17.3.7.2, for a description of the parameters associated with this method.</w:t>
      </w:r>
    </w:p>
    <w:p w14:paraId="2091AD12" w14:textId="77777777" w:rsidR="00BD6B97" w:rsidRPr="007A7659" w:rsidRDefault="00BD6B97">
      <w:pPr>
        <w:pStyle w:val="Heading5"/>
        <w:numPr>
          <w:ilvl w:val="4"/>
          <w:numId w:val="19"/>
        </w:numPr>
        <w:tabs>
          <w:tab w:val="left" w:pos="1008"/>
        </w:tabs>
        <w:rPr>
          <w:noProof w:val="0"/>
        </w:rPr>
      </w:pPr>
      <w:bookmarkStart w:id="2294" w:name="_Toc173916300"/>
      <w:bookmarkStart w:id="2295" w:name="_Toc174248822"/>
      <w:r w:rsidRPr="007A7659">
        <w:rPr>
          <w:noProof w:val="0"/>
        </w:rPr>
        <w:t>Expected Actions</w:t>
      </w:r>
      <w:bookmarkEnd w:id="2294"/>
      <w:bookmarkEnd w:id="2295"/>
    </w:p>
    <w:p w14:paraId="0FA94F5A" w14:textId="77777777" w:rsidR="00BD6B97" w:rsidRPr="007A7659" w:rsidRDefault="00BD6B97">
      <w:r w:rsidRPr="007A7659">
        <w:t xml:space="preserve">Performing the ContextChangesPending method, the Patient Context Participant or User Context Participant makes a decision whether or not it can accept change of context (for example due to </w:t>
      </w:r>
      <w:r w:rsidRPr="007A7659">
        <w:lastRenderedPageBreak/>
        <w:t>operation being in progress). To reach this decision, it may invoke the GetItemValues method to inspect proposed new values in the context.</w:t>
      </w:r>
    </w:p>
    <w:p w14:paraId="6D55F1EE" w14:textId="77777777" w:rsidR="00BD6B97" w:rsidRPr="007A7659" w:rsidRDefault="00BD6B97">
      <w:r w:rsidRPr="007A7659">
        <w:t xml:space="preserve">As a response, a Context Participant will respond with an indication to Accept or Conditionally Accept the proposed change. Refer to the </w:t>
      </w:r>
      <w:r w:rsidRPr="007A7659">
        <w:rPr>
          <w:i/>
          <w:iCs/>
        </w:rPr>
        <w:t>HL7 Context Management “CCOW” Standard: Technology and Subject-Independent Architecture</w:t>
      </w:r>
      <w:r w:rsidRPr="007A7659">
        <w:t xml:space="preserve"> document, Section 17.3.7.2, for the specifics of the response formation.</w:t>
      </w:r>
    </w:p>
    <w:p w14:paraId="152F272F" w14:textId="77777777" w:rsidR="00BD6B97" w:rsidRPr="007A7659" w:rsidRDefault="00BD6B97">
      <w:pPr>
        <w:pStyle w:val="Heading4"/>
        <w:numPr>
          <w:ilvl w:val="3"/>
          <w:numId w:val="19"/>
        </w:numPr>
        <w:tabs>
          <w:tab w:val="clear" w:pos="2160"/>
          <w:tab w:val="clear" w:pos="2880"/>
          <w:tab w:val="left" w:pos="864"/>
        </w:tabs>
        <w:rPr>
          <w:noProof w:val="0"/>
        </w:rPr>
      </w:pPr>
      <w:bookmarkStart w:id="2296" w:name="_Toc173916301"/>
      <w:bookmarkStart w:id="2297" w:name="_Toc174248823"/>
      <w:r w:rsidRPr="007A7659">
        <w:rPr>
          <w:noProof w:val="0"/>
        </w:rPr>
        <w:t>Follow Context – ContextChangesAccepted Method</w:t>
      </w:r>
      <w:bookmarkEnd w:id="2296"/>
      <w:bookmarkEnd w:id="2297"/>
    </w:p>
    <w:p w14:paraId="4CFEE2F5" w14:textId="77777777" w:rsidR="00BD6B97" w:rsidRPr="007A7659" w:rsidRDefault="00BD6B97">
      <w:r w:rsidRPr="007A7659">
        <w:t>The ContextChangesAccepted method is invoked by the Context Manager to confirm to the context participants that instigator of change accepted proposed changes.</w:t>
      </w:r>
    </w:p>
    <w:p w14:paraId="6955A346" w14:textId="77777777" w:rsidR="00BD6B97" w:rsidRPr="007A7659" w:rsidRDefault="00BD6B97">
      <w:pPr>
        <w:pStyle w:val="Heading5"/>
        <w:numPr>
          <w:ilvl w:val="4"/>
          <w:numId w:val="19"/>
        </w:numPr>
        <w:tabs>
          <w:tab w:val="left" w:pos="1008"/>
        </w:tabs>
        <w:rPr>
          <w:noProof w:val="0"/>
        </w:rPr>
      </w:pPr>
      <w:bookmarkStart w:id="2298" w:name="_Toc173916302"/>
      <w:bookmarkStart w:id="2299" w:name="_Toc174248824"/>
      <w:r w:rsidRPr="007A7659">
        <w:rPr>
          <w:noProof w:val="0"/>
        </w:rPr>
        <w:t>Trigger Events</w:t>
      </w:r>
      <w:bookmarkEnd w:id="2298"/>
      <w:bookmarkEnd w:id="2299"/>
    </w:p>
    <w:p w14:paraId="15659F35" w14:textId="77777777" w:rsidR="00BD6B97" w:rsidRPr="007A7659" w:rsidRDefault="00BD6B97">
      <w:r w:rsidRPr="007A7659">
        <w:t xml:space="preserve">The ContextChangesAccepted method is triggered when the Context Manager receives invocation of the PublishChangesDecision method indicating that the changes have been accepted. </w:t>
      </w:r>
    </w:p>
    <w:p w14:paraId="76996182" w14:textId="77777777" w:rsidR="00BD6B97" w:rsidRPr="007A7659" w:rsidRDefault="00BD6B97">
      <w:pPr>
        <w:pStyle w:val="Heading5"/>
        <w:numPr>
          <w:ilvl w:val="4"/>
          <w:numId w:val="19"/>
        </w:numPr>
        <w:tabs>
          <w:tab w:val="left" w:pos="1008"/>
        </w:tabs>
        <w:rPr>
          <w:noProof w:val="0"/>
        </w:rPr>
      </w:pPr>
      <w:bookmarkStart w:id="2300" w:name="_Toc173916303"/>
      <w:bookmarkStart w:id="2301" w:name="_Toc174248825"/>
      <w:r w:rsidRPr="007A7659">
        <w:rPr>
          <w:noProof w:val="0"/>
        </w:rPr>
        <w:t>Message Semantics</w:t>
      </w:r>
      <w:bookmarkEnd w:id="2300"/>
      <w:bookmarkEnd w:id="2301"/>
    </w:p>
    <w:p w14:paraId="753EAD56" w14:textId="77777777" w:rsidR="00BD6B97" w:rsidRPr="007A7659" w:rsidRDefault="00BD6B97">
      <w:r w:rsidRPr="007A7659">
        <w:t>ContextChangesAccepted is defined as a method on the ContextParticipant interface and allows the Context Manager to inform a context participant that the context value(s) have been changed.</w:t>
      </w:r>
    </w:p>
    <w:p w14:paraId="008CB8DA" w14:textId="77777777" w:rsidR="00BD6B97" w:rsidRPr="007A7659" w:rsidRDefault="00BD6B97">
      <w:r w:rsidRPr="007A7659">
        <w:t>In the invocation of this method, the Context Manager provides the new context coupon.</w:t>
      </w:r>
    </w:p>
    <w:p w14:paraId="319C395F"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rPr>
          <w:iCs/>
        </w:rPr>
        <w:t>,</w:t>
      </w:r>
      <w:r w:rsidRPr="007A7659">
        <w:t xml:space="preserve"> Section 17.3.7.3 for a description of the parameters associated with this method.</w:t>
      </w:r>
    </w:p>
    <w:p w14:paraId="5151B180" w14:textId="77777777" w:rsidR="00BD6B97" w:rsidRPr="007A7659" w:rsidRDefault="00BD6B97">
      <w:pPr>
        <w:pStyle w:val="Heading5"/>
        <w:numPr>
          <w:ilvl w:val="4"/>
          <w:numId w:val="19"/>
        </w:numPr>
        <w:tabs>
          <w:tab w:val="left" w:pos="1008"/>
        </w:tabs>
        <w:rPr>
          <w:noProof w:val="0"/>
        </w:rPr>
      </w:pPr>
      <w:bookmarkStart w:id="2302" w:name="_Toc173916304"/>
      <w:bookmarkStart w:id="2303" w:name="_Toc174248826"/>
      <w:r w:rsidRPr="007A7659">
        <w:rPr>
          <w:noProof w:val="0"/>
        </w:rPr>
        <w:t>Expected Actions</w:t>
      </w:r>
      <w:bookmarkEnd w:id="2302"/>
      <w:bookmarkEnd w:id="2303"/>
    </w:p>
    <w:p w14:paraId="4613657C" w14:textId="77777777" w:rsidR="00BD6B97" w:rsidRPr="007A7659" w:rsidRDefault="00BD6B97">
      <w:r w:rsidRPr="007A7659">
        <w:t>Performing the ContextChangesAccepted method, the Patient Context Participant or User Context Participant accepts new context and can subsequently retrieve new values using the GetItemValues method.</w:t>
      </w:r>
    </w:p>
    <w:p w14:paraId="71293071" w14:textId="77777777" w:rsidR="00BD6B97" w:rsidRPr="007A7659" w:rsidRDefault="00BD6B97">
      <w:r w:rsidRPr="007A7659">
        <w:t xml:space="preserve">It responds with confirmation of success or an exception. Refer to the </w:t>
      </w:r>
      <w:r w:rsidRPr="007A7659">
        <w:rPr>
          <w:i/>
          <w:iCs/>
        </w:rPr>
        <w:t>HL7 Context Management “CCOW” Standard: Technology and Subject-Independent Architecture</w:t>
      </w:r>
      <w:r w:rsidRPr="007A7659">
        <w:t xml:space="preserve"> document, Section 17.3.7.3, for the specifics of the response formation.</w:t>
      </w:r>
    </w:p>
    <w:p w14:paraId="54345C8E" w14:textId="77777777" w:rsidR="00BD6B97" w:rsidRPr="007A7659" w:rsidRDefault="00BD6B97">
      <w:pPr>
        <w:pStyle w:val="Heading4"/>
        <w:numPr>
          <w:ilvl w:val="3"/>
          <w:numId w:val="19"/>
        </w:numPr>
        <w:tabs>
          <w:tab w:val="clear" w:pos="2160"/>
          <w:tab w:val="clear" w:pos="2880"/>
          <w:tab w:val="left" w:pos="864"/>
        </w:tabs>
        <w:rPr>
          <w:noProof w:val="0"/>
        </w:rPr>
      </w:pPr>
      <w:bookmarkStart w:id="2304" w:name="_Toc173916305"/>
      <w:bookmarkStart w:id="2305" w:name="_Toc174248827"/>
      <w:r w:rsidRPr="007A7659">
        <w:rPr>
          <w:noProof w:val="0"/>
        </w:rPr>
        <w:t>Follow Context – ContextChangesCancelled Method</w:t>
      </w:r>
      <w:bookmarkEnd w:id="2304"/>
      <w:bookmarkEnd w:id="2305"/>
    </w:p>
    <w:p w14:paraId="77CF9703" w14:textId="77777777" w:rsidR="00BD6B97" w:rsidRPr="007A7659" w:rsidRDefault="00BD6B97">
      <w:r w:rsidRPr="007A7659">
        <w:t>The ContextChangesCancelled method is invoked by the Context Manager to inform the context participants that instigator of change cancelled proposed changes.</w:t>
      </w:r>
    </w:p>
    <w:p w14:paraId="71E14FB7" w14:textId="77777777" w:rsidR="00BD6B97" w:rsidRPr="007A7659" w:rsidRDefault="00BD6B97">
      <w:pPr>
        <w:pStyle w:val="Heading5"/>
        <w:numPr>
          <w:ilvl w:val="4"/>
          <w:numId w:val="19"/>
        </w:numPr>
        <w:tabs>
          <w:tab w:val="left" w:pos="1008"/>
        </w:tabs>
        <w:rPr>
          <w:noProof w:val="0"/>
        </w:rPr>
      </w:pPr>
      <w:bookmarkStart w:id="2306" w:name="_Toc173916306"/>
      <w:bookmarkStart w:id="2307" w:name="_Toc174248828"/>
      <w:r w:rsidRPr="007A7659">
        <w:rPr>
          <w:noProof w:val="0"/>
        </w:rPr>
        <w:t>Trigger Events</w:t>
      </w:r>
      <w:bookmarkEnd w:id="2306"/>
      <w:bookmarkEnd w:id="2307"/>
    </w:p>
    <w:p w14:paraId="6BBC029C" w14:textId="77777777" w:rsidR="00BD6B97" w:rsidRPr="007A7659" w:rsidRDefault="00BD6B97">
      <w:r w:rsidRPr="007A7659">
        <w:t xml:space="preserve">The ContextChangesCancelled method is triggered when the Context Manager receives invocation of the PublishChangesDecision method indicating that the changes have been cancelled. </w:t>
      </w:r>
    </w:p>
    <w:p w14:paraId="26BD0080" w14:textId="77777777" w:rsidR="00BD6B97" w:rsidRPr="007A7659" w:rsidRDefault="00BD6B97">
      <w:pPr>
        <w:pStyle w:val="Heading5"/>
        <w:numPr>
          <w:ilvl w:val="4"/>
          <w:numId w:val="19"/>
        </w:numPr>
        <w:tabs>
          <w:tab w:val="left" w:pos="1008"/>
        </w:tabs>
        <w:rPr>
          <w:noProof w:val="0"/>
        </w:rPr>
      </w:pPr>
      <w:bookmarkStart w:id="2308" w:name="_Toc173916307"/>
      <w:bookmarkStart w:id="2309" w:name="_Toc174248829"/>
      <w:r w:rsidRPr="007A7659">
        <w:rPr>
          <w:noProof w:val="0"/>
        </w:rPr>
        <w:lastRenderedPageBreak/>
        <w:t>Message Semantics</w:t>
      </w:r>
      <w:bookmarkEnd w:id="2308"/>
      <w:bookmarkEnd w:id="2309"/>
    </w:p>
    <w:p w14:paraId="3BC902A5" w14:textId="77777777" w:rsidR="00BD6B97" w:rsidRPr="007A7659" w:rsidRDefault="00BD6B97">
      <w:r w:rsidRPr="007A7659">
        <w:t xml:space="preserve">ContextChangesCancelled is defined as a method on the ContextParticipant interface and allows the Context Manager </w:t>
      </w:r>
      <w:r w:rsidR="0016174C">
        <w:t xml:space="preserve">to </w:t>
      </w:r>
      <w:r w:rsidRPr="007A7659">
        <w:t>inform a context participant that the pending context change has been cancelled.</w:t>
      </w:r>
    </w:p>
    <w:p w14:paraId="29774D1C" w14:textId="77777777" w:rsidR="00BD6B97" w:rsidRPr="007A7659" w:rsidRDefault="00BD6B97">
      <w:r w:rsidRPr="007A7659">
        <w:t>In the invocation of this method, the Context Manager provides the pending context’s coupon.</w:t>
      </w:r>
    </w:p>
    <w:p w14:paraId="60D5E47E"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rPr>
          <w:iCs/>
        </w:rPr>
        <w:t>,</w:t>
      </w:r>
      <w:r w:rsidRPr="007A7659">
        <w:t xml:space="preserve"> Section 17.3.7.4 for a description of the parameters associated with this method.</w:t>
      </w:r>
    </w:p>
    <w:p w14:paraId="08AB8DE5" w14:textId="77777777" w:rsidR="00BD6B97" w:rsidRPr="007A7659" w:rsidRDefault="00BD6B97">
      <w:pPr>
        <w:pStyle w:val="Heading5"/>
        <w:numPr>
          <w:ilvl w:val="4"/>
          <w:numId w:val="19"/>
        </w:numPr>
        <w:tabs>
          <w:tab w:val="left" w:pos="1008"/>
        </w:tabs>
        <w:rPr>
          <w:noProof w:val="0"/>
        </w:rPr>
      </w:pPr>
      <w:bookmarkStart w:id="2310" w:name="_Toc173916308"/>
      <w:bookmarkStart w:id="2311" w:name="_Toc174248830"/>
      <w:r w:rsidRPr="007A7659">
        <w:rPr>
          <w:noProof w:val="0"/>
        </w:rPr>
        <w:t>Expected Actions</w:t>
      </w:r>
      <w:bookmarkEnd w:id="2310"/>
      <w:bookmarkEnd w:id="2311"/>
    </w:p>
    <w:p w14:paraId="386F2EAF" w14:textId="77777777" w:rsidR="00BD6B97" w:rsidRPr="007A7659" w:rsidRDefault="00BD6B97">
      <w:r w:rsidRPr="007A7659">
        <w:t xml:space="preserve">Performing the ContextChangesCancelled method, the Patient Context Participant or User Context Participant keeps its current context and destroys information about a pending context change that has been cancelled. </w:t>
      </w:r>
    </w:p>
    <w:p w14:paraId="1C5EB4A9" w14:textId="77777777" w:rsidR="00BD6B97" w:rsidRPr="007A7659" w:rsidRDefault="00BD6B97">
      <w:r w:rsidRPr="007A7659">
        <w:t xml:space="preserve">It responds with confirmation of success or an exception. Refer to the </w:t>
      </w:r>
      <w:r w:rsidRPr="007A7659">
        <w:rPr>
          <w:i/>
          <w:iCs/>
        </w:rPr>
        <w:t>HL7 Context Management “CCOW” Standard: Technology and Subject-Independent Architecture</w:t>
      </w:r>
      <w:r w:rsidRPr="007A7659">
        <w:t xml:space="preserve"> document, Section 17.3.7.4, for the specifics of the response formation.</w:t>
      </w:r>
    </w:p>
    <w:p w14:paraId="78457D00" w14:textId="77777777" w:rsidR="00BD6B97" w:rsidRPr="007A7659" w:rsidRDefault="00BD6B97">
      <w:pPr>
        <w:pStyle w:val="Heading4"/>
        <w:numPr>
          <w:ilvl w:val="3"/>
          <w:numId w:val="19"/>
        </w:numPr>
        <w:tabs>
          <w:tab w:val="clear" w:pos="2160"/>
          <w:tab w:val="clear" w:pos="2880"/>
          <w:tab w:val="left" w:pos="864"/>
        </w:tabs>
        <w:rPr>
          <w:noProof w:val="0"/>
        </w:rPr>
      </w:pPr>
      <w:bookmarkStart w:id="2312" w:name="_Toc173916309"/>
      <w:bookmarkStart w:id="2313" w:name="_Toc174248831"/>
      <w:r w:rsidRPr="007A7659">
        <w:rPr>
          <w:noProof w:val="0"/>
        </w:rPr>
        <w:t>Follow Context – GetItemValues Method</w:t>
      </w:r>
      <w:bookmarkEnd w:id="2312"/>
      <w:bookmarkEnd w:id="2313"/>
    </w:p>
    <w:p w14:paraId="1CD95F64" w14:textId="77777777" w:rsidR="00BD6B97" w:rsidRPr="007A7659" w:rsidRDefault="00BD6B97">
      <w:r w:rsidRPr="007A7659">
        <w:t>The GetItemValues method is invoked by a Context Participant to retrieve value(s) from the context it follows.</w:t>
      </w:r>
    </w:p>
    <w:p w14:paraId="5A2D3281" w14:textId="77777777" w:rsidR="00BD6B97" w:rsidRPr="007A7659" w:rsidRDefault="00BD6B97">
      <w:pPr>
        <w:pStyle w:val="Heading5"/>
        <w:numPr>
          <w:ilvl w:val="4"/>
          <w:numId w:val="19"/>
        </w:numPr>
        <w:tabs>
          <w:tab w:val="left" w:pos="1008"/>
        </w:tabs>
        <w:rPr>
          <w:noProof w:val="0"/>
        </w:rPr>
      </w:pPr>
      <w:bookmarkStart w:id="2314" w:name="_Toc173916310"/>
      <w:bookmarkStart w:id="2315" w:name="_Toc174248832"/>
      <w:r w:rsidRPr="007A7659">
        <w:rPr>
          <w:noProof w:val="0"/>
        </w:rPr>
        <w:t>Trigger Events</w:t>
      </w:r>
      <w:bookmarkEnd w:id="2314"/>
      <w:bookmarkEnd w:id="2315"/>
    </w:p>
    <w:p w14:paraId="12F75B07" w14:textId="77777777" w:rsidR="00BD6B97" w:rsidRPr="007A7659" w:rsidRDefault="00BD6B97">
      <w:r w:rsidRPr="007A7659">
        <w:t xml:space="preserve">The GetItemValues method is triggered by a Context Participant after it receives the context coupon as a result of the ContextChangesPending, ContextChangesAccepted or GetContextCoupon methods. </w:t>
      </w:r>
    </w:p>
    <w:p w14:paraId="366BDF0E" w14:textId="77777777" w:rsidR="00BD6B97" w:rsidRPr="007A7659" w:rsidRDefault="00BD6B97">
      <w:pPr>
        <w:pStyle w:val="Heading5"/>
        <w:numPr>
          <w:ilvl w:val="4"/>
          <w:numId w:val="19"/>
        </w:numPr>
        <w:tabs>
          <w:tab w:val="left" w:pos="1008"/>
        </w:tabs>
        <w:rPr>
          <w:noProof w:val="0"/>
        </w:rPr>
      </w:pPr>
      <w:bookmarkStart w:id="2316" w:name="_Toc173916311"/>
      <w:bookmarkStart w:id="2317" w:name="_Toc174248833"/>
      <w:r w:rsidRPr="007A7659">
        <w:rPr>
          <w:noProof w:val="0"/>
        </w:rPr>
        <w:t>Message Semantics</w:t>
      </w:r>
      <w:bookmarkEnd w:id="2316"/>
      <w:bookmarkEnd w:id="2317"/>
    </w:p>
    <w:p w14:paraId="6358E8D0" w14:textId="77777777" w:rsidR="00BD6B97" w:rsidRPr="007A7659" w:rsidRDefault="00BD6B97">
      <w:r w:rsidRPr="007A7659">
        <w:t xml:space="preserve">GetItemValues is defined as a method on the ContextData or SecureContextData interface. If the context is not secured when a participant actor has joined the context (i.e., Patient Context Participant that only follows patient context), then this method should be invoked on the ContextData interface. Otherwise, it shall be invoked on the SecureContextData interface. </w:t>
      </w:r>
    </w:p>
    <w:p w14:paraId="64E84D66" w14:textId="77777777" w:rsidR="00BD6B97" w:rsidRPr="007A7659" w:rsidRDefault="00BD6B97">
      <w:pPr>
        <w:rPr>
          <w:szCs w:val="24"/>
        </w:rPr>
      </w:pPr>
      <w:r w:rsidRPr="007A7659">
        <w:t xml:space="preserve">By invocation of this method without specification of the list of item names, a context participant retrieves values of all items presently set in context. It can also first invoke the GetItemNames method on the same interface (as specified in CCOW Standard) and use the list of items for selective retrieval of item values from the context via GetItemValues method. </w:t>
      </w:r>
      <w:r w:rsidRPr="007A7659">
        <w:rPr>
          <w:szCs w:val="24"/>
        </w:rPr>
        <w:t>The Patient Context Participant needs to search through the resulting list of Patient.Id.IdList.&lt;n&gt; values until a recognized Patient Domain is found. The Patient Context Participant may choose to be grouped with a PIX Patient Identifier Cross-reference Consumer to handle the cases where no known Patient Domain is found in the resulting IdList.</w:t>
      </w:r>
    </w:p>
    <w:p w14:paraId="3EEE3A17" w14:textId="77777777" w:rsidR="00BD6B97" w:rsidRPr="007A7659" w:rsidRDefault="00BD6B97">
      <w:r w:rsidRPr="007A7659">
        <w:t xml:space="preserve">Refer to the </w:t>
      </w:r>
      <w:r w:rsidRPr="007A7659">
        <w:rPr>
          <w:i/>
          <w:iCs/>
        </w:rPr>
        <w:t>HL7 Context Management “CCOW” Standard: Technology and Subject-Independent Architecture document</w:t>
      </w:r>
      <w:r w:rsidRPr="007A7659">
        <w:t xml:space="preserve">, Section 17.3.4.5, for the Patient Context Participant Actor, </w:t>
      </w:r>
      <w:r w:rsidRPr="007A7659">
        <w:lastRenderedPageBreak/>
        <w:t>and Section 17.3.13.2, for the User Context Participant, for a description of parameters associated with this method.</w:t>
      </w:r>
    </w:p>
    <w:p w14:paraId="54375DBE" w14:textId="77777777" w:rsidR="00BD6B97" w:rsidRPr="007A7659" w:rsidRDefault="00BD6B97">
      <w:pPr>
        <w:pStyle w:val="Heading5"/>
        <w:numPr>
          <w:ilvl w:val="4"/>
          <w:numId w:val="19"/>
        </w:numPr>
        <w:tabs>
          <w:tab w:val="left" w:pos="1008"/>
        </w:tabs>
        <w:rPr>
          <w:noProof w:val="0"/>
        </w:rPr>
      </w:pPr>
      <w:bookmarkStart w:id="2318" w:name="_Toc173916312"/>
      <w:bookmarkStart w:id="2319" w:name="_Toc174248834"/>
      <w:r w:rsidRPr="007A7659">
        <w:rPr>
          <w:noProof w:val="0"/>
        </w:rPr>
        <w:t>Expected Actions</w:t>
      </w:r>
      <w:bookmarkEnd w:id="2318"/>
      <w:bookmarkEnd w:id="2319"/>
    </w:p>
    <w:p w14:paraId="6B14369C" w14:textId="77777777" w:rsidR="00BD6B97" w:rsidRPr="007A7659" w:rsidRDefault="00BD6B97" w:rsidP="00493145">
      <w:r w:rsidRPr="007A7659">
        <w:t xml:space="preserve">Context Manager shall return the values of requested items or an exception. Refer to the </w:t>
      </w:r>
      <w:r w:rsidRPr="007A7659">
        <w:rPr>
          <w:i/>
          <w:iCs/>
        </w:rPr>
        <w:t>HL7 Context Management “CCOW” Standard: Technology and Subject-Independent Architecture document</w:t>
      </w:r>
      <w:r w:rsidRPr="007A7659">
        <w:t>, Section 17.3.4.5, for the Patient Context Participant Actor, and Section 17.3.13.2, for the User Context Participant, for a description of the response issued by the Context Manager Actor.</w:t>
      </w:r>
      <w:bookmarkStart w:id="2320" w:name="_Toc173916313"/>
      <w:bookmarkStart w:id="2321" w:name="_Toc174248835"/>
      <w:bookmarkStart w:id="2322" w:name="_Toc210805540"/>
      <w:bookmarkStart w:id="2323" w:name="_Toc214434013"/>
      <w:bookmarkStart w:id="2324" w:name="_Toc214436934"/>
      <w:bookmarkStart w:id="2325" w:name="_Toc214437379"/>
      <w:bookmarkStart w:id="2326" w:name="_Toc214437695"/>
      <w:bookmarkStart w:id="2327" w:name="_Toc214457171"/>
      <w:bookmarkStart w:id="2328" w:name="_Toc214461284"/>
      <w:bookmarkStart w:id="2329" w:name="_Toc214462905"/>
      <w:r w:rsidRPr="007A7659">
        <w:t xml:space="preserve"> </w:t>
      </w:r>
    </w:p>
    <w:p w14:paraId="017FF0CB" w14:textId="77777777" w:rsidR="00BD6B97" w:rsidRPr="007A7659" w:rsidRDefault="00BD6B97" w:rsidP="00493145">
      <w:pPr>
        <w:pStyle w:val="Heading2"/>
        <w:numPr>
          <w:ilvl w:val="1"/>
          <w:numId w:val="19"/>
        </w:numPr>
        <w:tabs>
          <w:tab w:val="left" w:pos="576"/>
        </w:tabs>
        <w:rPr>
          <w:noProof w:val="0"/>
        </w:rPr>
      </w:pPr>
      <w:bookmarkStart w:id="2330" w:name="_Toc13770268"/>
      <w:r w:rsidRPr="007A7659">
        <w:rPr>
          <w:noProof w:val="0"/>
        </w:rPr>
        <w:t>Register Document Set</w:t>
      </w:r>
      <w:bookmarkEnd w:id="2320"/>
      <w:bookmarkEnd w:id="2321"/>
      <w:bookmarkEnd w:id="2322"/>
      <w:bookmarkEnd w:id="2323"/>
      <w:bookmarkEnd w:id="2324"/>
      <w:bookmarkEnd w:id="2325"/>
      <w:bookmarkEnd w:id="2326"/>
      <w:bookmarkEnd w:id="2327"/>
      <w:bookmarkEnd w:id="2328"/>
      <w:bookmarkEnd w:id="2329"/>
      <w:r w:rsidR="00332C0F" w:rsidRPr="007A7659">
        <w:rPr>
          <w:noProof w:val="0"/>
        </w:rPr>
        <w:t xml:space="preserve"> [ITI-14]</w:t>
      </w:r>
      <w:bookmarkEnd w:id="2330"/>
    </w:p>
    <w:p w14:paraId="24454170" w14:textId="77777777" w:rsidR="00BD6B97" w:rsidRPr="007A7659" w:rsidRDefault="00BD6B97">
      <w:pPr>
        <w:pStyle w:val="BodyText"/>
      </w:pPr>
      <w:r w:rsidRPr="007A7659">
        <w:t>This transaction has been retired in favor of Register Document Set-b</w:t>
      </w:r>
      <w:r w:rsidR="008A6C66" w:rsidRPr="007A7659">
        <w:t xml:space="preserve"> [ITI-42]</w:t>
      </w:r>
      <w:r w:rsidRPr="007A7659">
        <w:t>.</w:t>
      </w:r>
    </w:p>
    <w:p w14:paraId="0FEC272E" w14:textId="77777777" w:rsidR="00BD6B97" w:rsidRPr="007A7659" w:rsidRDefault="00BD6B97">
      <w:pPr>
        <w:pStyle w:val="Heading2"/>
        <w:numPr>
          <w:ilvl w:val="1"/>
          <w:numId w:val="19"/>
        </w:numPr>
        <w:tabs>
          <w:tab w:val="left" w:pos="576"/>
        </w:tabs>
        <w:rPr>
          <w:noProof w:val="0"/>
        </w:rPr>
      </w:pPr>
      <w:bookmarkStart w:id="2331" w:name="_1085647875"/>
      <w:bookmarkStart w:id="2332" w:name="_1085647962"/>
      <w:bookmarkStart w:id="2333" w:name="_1085647970"/>
      <w:bookmarkStart w:id="2334" w:name="_1085648033"/>
      <w:bookmarkStart w:id="2335" w:name="_Toc250453881"/>
      <w:bookmarkStart w:id="2336" w:name="_Toc266735925"/>
      <w:bookmarkStart w:id="2337" w:name="_Toc250453882"/>
      <w:bookmarkStart w:id="2338" w:name="_Toc266735926"/>
      <w:bookmarkStart w:id="2339" w:name="_1144153517"/>
      <w:bookmarkStart w:id="2340" w:name="_1144154992"/>
      <w:bookmarkStart w:id="2341" w:name="_1144160020"/>
      <w:bookmarkStart w:id="2342" w:name="_1146467578"/>
      <w:bookmarkStart w:id="2343" w:name="_1146470730"/>
      <w:bookmarkStart w:id="2344" w:name="_1146470758"/>
      <w:bookmarkStart w:id="2345" w:name="_1148318350"/>
      <w:bookmarkStart w:id="2346" w:name="_1148461053"/>
      <w:bookmarkStart w:id="2347" w:name="_1148462157"/>
      <w:bookmarkStart w:id="2348" w:name="_Toc250453895"/>
      <w:bookmarkStart w:id="2349" w:name="_Toc266735939"/>
      <w:bookmarkStart w:id="2350" w:name="_Toc250453901"/>
      <w:bookmarkStart w:id="2351" w:name="_Toc266735945"/>
      <w:bookmarkStart w:id="2352" w:name="_1152564278"/>
      <w:bookmarkStart w:id="2353" w:name="_1152564698"/>
      <w:bookmarkStart w:id="2354" w:name="_1152564759"/>
      <w:bookmarkStart w:id="2355" w:name="_1152626200"/>
      <w:bookmarkStart w:id="2356" w:name="_1154175855"/>
      <w:bookmarkStart w:id="2357" w:name="_Toc237185956"/>
      <w:bookmarkStart w:id="2358" w:name="_Toc250453947"/>
      <w:bookmarkStart w:id="2359" w:name="_Toc266735991"/>
      <w:bookmarkStart w:id="2360" w:name="_Toc250453949"/>
      <w:bookmarkStart w:id="2361" w:name="_Toc266735993"/>
      <w:bookmarkStart w:id="2362" w:name="_Toc250453952"/>
      <w:bookmarkStart w:id="2363" w:name="_Toc250453954"/>
      <w:bookmarkStart w:id="2364" w:name="_Toc266735997"/>
      <w:bookmarkStart w:id="2365" w:name="_Toc250453965"/>
      <w:bookmarkStart w:id="2366" w:name="_Toc266736008"/>
      <w:bookmarkStart w:id="2367" w:name="_Toc250453970"/>
      <w:bookmarkStart w:id="2368" w:name="_Toc266736013"/>
      <w:bookmarkStart w:id="2369" w:name="_Toc250453975"/>
      <w:bookmarkStart w:id="2370" w:name="_Toc266736018"/>
      <w:bookmarkStart w:id="2371" w:name="_Toc250453980"/>
      <w:bookmarkStart w:id="2372" w:name="_Toc266736023"/>
      <w:bookmarkStart w:id="2373" w:name="_Toc250453997"/>
      <w:bookmarkStart w:id="2374" w:name="_Toc266736040"/>
      <w:bookmarkStart w:id="2375" w:name="_Toc250454004"/>
      <w:bookmarkStart w:id="2376" w:name="_Toc266736047"/>
      <w:bookmarkStart w:id="2377" w:name="_Toc250454009"/>
      <w:bookmarkStart w:id="2378" w:name="_Toc266736052"/>
      <w:bookmarkStart w:id="2379" w:name="_Toc250454014"/>
      <w:bookmarkStart w:id="2380" w:name="_Toc266736057"/>
      <w:bookmarkStart w:id="2381" w:name="_Toc250454019"/>
      <w:bookmarkStart w:id="2382" w:name="_Toc266736062"/>
      <w:bookmarkStart w:id="2383" w:name="_Toc250454024"/>
      <w:bookmarkStart w:id="2384" w:name="_Toc266736067"/>
      <w:bookmarkStart w:id="2385" w:name="_Toc250454029"/>
      <w:bookmarkStart w:id="2386" w:name="_Toc266736072"/>
      <w:bookmarkStart w:id="2387" w:name="_Toc250454040"/>
      <w:bookmarkStart w:id="2388" w:name="_Toc266736083"/>
      <w:bookmarkStart w:id="2389" w:name="_Toc250454045"/>
      <w:bookmarkStart w:id="2390" w:name="_Toc266736088"/>
      <w:bookmarkStart w:id="2391" w:name="_Toc250454050"/>
      <w:bookmarkStart w:id="2392" w:name="_Toc266736093"/>
      <w:bookmarkStart w:id="2393" w:name="_Toc250454055"/>
      <w:bookmarkStart w:id="2394" w:name="_Toc266736098"/>
      <w:bookmarkStart w:id="2395" w:name="_Toc250454060"/>
      <w:bookmarkStart w:id="2396" w:name="_Toc266736103"/>
      <w:bookmarkStart w:id="2397" w:name="_Toc250454065"/>
      <w:bookmarkStart w:id="2398" w:name="_Toc266736108"/>
      <w:bookmarkStart w:id="2399" w:name="_Toc250454070"/>
      <w:bookmarkStart w:id="2400" w:name="_Toc266736113"/>
      <w:bookmarkStart w:id="2401" w:name="_Toc250454077"/>
      <w:bookmarkStart w:id="2402" w:name="_Toc266736120"/>
      <w:bookmarkStart w:id="2403" w:name="_Toc250454082"/>
      <w:bookmarkStart w:id="2404" w:name="_Toc266736125"/>
      <w:bookmarkStart w:id="2405" w:name="_Toc250454087"/>
      <w:bookmarkStart w:id="2406" w:name="_Toc266736130"/>
      <w:bookmarkStart w:id="2407" w:name="_Toc250454092"/>
      <w:bookmarkStart w:id="2408" w:name="_Toc266736135"/>
      <w:bookmarkStart w:id="2409" w:name="_Toc250454097"/>
      <w:bookmarkStart w:id="2410" w:name="_Toc266736140"/>
      <w:bookmarkStart w:id="2411" w:name="_Toc250454102"/>
      <w:bookmarkStart w:id="2412" w:name="_Toc266736145"/>
      <w:bookmarkStart w:id="2413" w:name="_Toc250454107"/>
      <w:bookmarkStart w:id="2414" w:name="_Toc266736150"/>
      <w:bookmarkStart w:id="2415" w:name="_Toc250454114"/>
      <w:bookmarkStart w:id="2416" w:name="_Toc266736157"/>
      <w:bookmarkStart w:id="2417" w:name="_Toc250454119"/>
      <w:bookmarkStart w:id="2418" w:name="_Toc266736162"/>
      <w:bookmarkStart w:id="2419" w:name="_Toc250454124"/>
      <w:bookmarkStart w:id="2420" w:name="_Toc266736167"/>
      <w:bookmarkStart w:id="2421" w:name="_Toc250454131"/>
      <w:bookmarkStart w:id="2422" w:name="_Toc266736174"/>
      <w:bookmarkStart w:id="2423" w:name="_Toc250454136"/>
      <w:bookmarkStart w:id="2424" w:name="_Toc266736179"/>
      <w:bookmarkStart w:id="2425" w:name="_Toc250454141"/>
      <w:bookmarkStart w:id="2426" w:name="_Toc266736184"/>
      <w:bookmarkStart w:id="2427" w:name="_Toc250454146"/>
      <w:bookmarkStart w:id="2428" w:name="_Toc266736189"/>
      <w:bookmarkStart w:id="2429" w:name="_Toc250454151"/>
      <w:bookmarkStart w:id="2430" w:name="_Toc266736194"/>
      <w:bookmarkStart w:id="2431" w:name="_Toc250454156"/>
      <w:bookmarkStart w:id="2432" w:name="_Toc266736199"/>
      <w:bookmarkStart w:id="2433" w:name="_Toc250454161"/>
      <w:bookmarkStart w:id="2434" w:name="_Toc266736204"/>
      <w:bookmarkStart w:id="2435" w:name="_Toc250454166"/>
      <w:bookmarkStart w:id="2436" w:name="_Toc266736209"/>
      <w:bookmarkStart w:id="2437" w:name="_Toc250454177"/>
      <w:bookmarkStart w:id="2438" w:name="_Toc266736220"/>
      <w:bookmarkStart w:id="2439" w:name="_Toc250454182"/>
      <w:bookmarkStart w:id="2440" w:name="_Toc266736225"/>
      <w:bookmarkStart w:id="2441" w:name="_Toc250454187"/>
      <w:bookmarkStart w:id="2442" w:name="_Toc266736230"/>
      <w:bookmarkStart w:id="2443" w:name="_Toc250454192"/>
      <w:bookmarkStart w:id="2444" w:name="_Toc266736235"/>
      <w:bookmarkStart w:id="2445" w:name="_Toc250454197"/>
      <w:bookmarkStart w:id="2446" w:name="_Toc266736240"/>
      <w:bookmarkStart w:id="2447" w:name="_Toc250454202"/>
      <w:bookmarkStart w:id="2448" w:name="_Toc266736245"/>
      <w:bookmarkStart w:id="2449" w:name="_Toc250454207"/>
      <w:bookmarkStart w:id="2450" w:name="_Toc266736250"/>
      <w:bookmarkStart w:id="2451" w:name="_Toc250454212"/>
      <w:bookmarkStart w:id="2452" w:name="_Toc266736255"/>
      <w:bookmarkStart w:id="2453" w:name="_Toc250454218"/>
      <w:bookmarkStart w:id="2454" w:name="_Toc266736261"/>
      <w:bookmarkStart w:id="2455" w:name="_Toc250454229"/>
      <w:bookmarkStart w:id="2456" w:name="_Toc266736272"/>
      <w:bookmarkStart w:id="2457" w:name="_Toc250454234"/>
      <w:bookmarkStart w:id="2458" w:name="_Toc266736277"/>
      <w:bookmarkStart w:id="2459" w:name="_Toc250454239"/>
      <w:bookmarkStart w:id="2460" w:name="_Toc266736282"/>
      <w:bookmarkStart w:id="2461" w:name="_Toc250454244"/>
      <w:bookmarkStart w:id="2462" w:name="_Toc266736287"/>
      <w:bookmarkStart w:id="2463" w:name="_Toc250454259"/>
      <w:bookmarkStart w:id="2464" w:name="_Toc266736302"/>
      <w:bookmarkStart w:id="2465" w:name="_Toc250454266"/>
      <w:bookmarkStart w:id="2466" w:name="_Toc266736309"/>
      <w:bookmarkStart w:id="2467" w:name="_Toc250454271"/>
      <w:bookmarkStart w:id="2468" w:name="_Toc266736314"/>
      <w:bookmarkStart w:id="2469" w:name="_Toc250454276"/>
      <w:bookmarkStart w:id="2470" w:name="_Toc266736319"/>
      <w:bookmarkStart w:id="2471" w:name="_Toc250454281"/>
      <w:bookmarkStart w:id="2472" w:name="_Toc266736324"/>
      <w:bookmarkStart w:id="2473" w:name="_Toc250454286"/>
      <w:bookmarkStart w:id="2474" w:name="_Toc266736329"/>
      <w:bookmarkStart w:id="2475" w:name="_Toc250454291"/>
      <w:bookmarkStart w:id="2476" w:name="_Toc266736334"/>
      <w:bookmarkStart w:id="2477" w:name="_Toc250454296"/>
      <w:bookmarkStart w:id="2478" w:name="_Toc266736339"/>
      <w:bookmarkStart w:id="2479" w:name="_Toc250454297"/>
      <w:bookmarkStart w:id="2480" w:name="_Toc266736340"/>
      <w:bookmarkStart w:id="2481" w:name="_Toc250454298"/>
      <w:bookmarkStart w:id="2482" w:name="_Toc266736341"/>
      <w:bookmarkStart w:id="2483" w:name="_Toc250454299"/>
      <w:bookmarkStart w:id="2484" w:name="_Toc266736342"/>
      <w:bookmarkStart w:id="2485" w:name="_Toc250454300"/>
      <w:bookmarkStart w:id="2486" w:name="_Toc266736343"/>
      <w:bookmarkStart w:id="2487" w:name="_Toc250454307"/>
      <w:bookmarkStart w:id="2488" w:name="_Toc266736350"/>
      <w:bookmarkStart w:id="2489" w:name="_Toc250454312"/>
      <w:bookmarkStart w:id="2490" w:name="_Toc266736355"/>
      <w:bookmarkStart w:id="2491" w:name="_Toc250454317"/>
      <w:bookmarkStart w:id="2492" w:name="_Toc266736360"/>
      <w:bookmarkStart w:id="2493" w:name="_Toc250454322"/>
      <w:bookmarkStart w:id="2494" w:name="_Toc266736365"/>
      <w:bookmarkStart w:id="2495" w:name="_Toc250454327"/>
      <w:bookmarkStart w:id="2496" w:name="_Toc266736370"/>
      <w:bookmarkStart w:id="2497" w:name="_Toc250454332"/>
      <w:bookmarkStart w:id="2498" w:name="_Toc266736375"/>
      <w:bookmarkStart w:id="2499" w:name="_Toc250454337"/>
      <w:bookmarkStart w:id="2500" w:name="_Toc266736380"/>
      <w:bookmarkStart w:id="2501" w:name="_Toc250454344"/>
      <w:bookmarkStart w:id="2502" w:name="_Toc266736387"/>
      <w:bookmarkStart w:id="2503" w:name="_Toc250454349"/>
      <w:bookmarkStart w:id="2504" w:name="_Toc266736392"/>
      <w:bookmarkStart w:id="2505" w:name="_Toc250454354"/>
      <w:bookmarkStart w:id="2506" w:name="_Toc266736397"/>
      <w:bookmarkStart w:id="2507" w:name="_Toc250454361"/>
      <w:bookmarkStart w:id="2508" w:name="_Toc266736404"/>
      <w:bookmarkStart w:id="2509" w:name="_Toc250454366"/>
      <w:bookmarkStart w:id="2510" w:name="_Toc266736409"/>
      <w:bookmarkStart w:id="2511" w:name="_Toc250454371"/>
      <w:bookmarkStart w:id="2512" w:name="_Toc266736414"/>
      <w:bookmarkStart w:id="2513" w:name="_Toc250454376"/>
      <w:bookmarkStart w:id="2514" w:name="_Toc266736419"/>
      <w:bookmarkStart w:id="2515" w:name="_Toc250454381"/>
      <w:bookmarkStart w:id="2516" w:name="_Toc266736424"/>
      <w:bookmarkStart w:id="2517" w:name="_Toc250454386"/>
      <w:bookmarkStart w:id="2518" w:name="_Toc266736429"/>
      <w:bookmarkStart w:id="2519" w:name="_Toc250454391"/>
      <w:bookmarkStart w:id="2520" w:name="_Toc266736434"/>
      <w:bookmarkStart w:id="2521" w:name="_Toc250454396"/>
      <w:bookmarkStart w:id="2522" w:name="_Toc266736439"/>
      <w:bookmarkStart w:id="2523" w:name="_Toc250454407"/>
      <w:bookmarkStart w:id="2524" w:name="_Toc266736450"/>
      <w:bookmarkStart w:id="2525" w:name="_Toc250454412"/>
      <w:bookmarkStart w:id="2526" w:name="_Toc266736455"/>
      <w:bookmarkStart w:id="2527" w:name="_Toc250454417"/>
      <w:bookmarkStart w:id="2528" w:name="_Toc266736460"/>
      <w:bookmarkStart w:id="2529" w:name="_Toc250454422"/>
      <w:bookmarkStart w:id="2530" w:name="_Toc266736465"/>
      <w:bookmarkStart w:id="2531" w:name="_Toc250454427"/>
      <w:bookmarkStart w:id="2532" w:name="_Toc266736470"/>
      <w:bookmarkStart w:id="2533" w:name="_Toc250454432"/>
      <w:bookmarkStart w:id="2534" w:name="_Toc266736475"/>
      <w:bookmarkStart w:id="2535" w:name="_Toc250454437"/>
      <w:bookmarkStart w:id="2536" w:name="_Toc266736480"/>
      <w:bookmarkStart w:id="2537" w:name="_Toc250454442"/>
      <w:bookmarkStart w:id="2538" w:name="_Toc266736485"/>
      <w:bookmarkStart w:id="2539" w:name="_Toc250454447"/>
      <w:bookmarkStart w:id="2540" w:name="_Toc266736490"/>
      <w:bookmarkStart w:id="2541" w:name="_Toc250454448"/>
      <w:bookmarkStart w:id="2542" w:name="_Toc266736491"/>
      <w:bookmarkStart w:id="2543" w:name="_Toc173916358"/>
      <w:bookmarkStart w:id="2544" w:name="_Toc174248853"/>
      <w:bookmarkStart w:id="2545" w:name="_Toc210805541"/>
      <w:bookmarkStart w:id="2546" w:name="_Toc214434014"/>
      <w:bookmarkStart w:id="2547" w:name="_Toc214436935"/>
      <w:bookmarkStart w:id="2548" w:name="_Toc214437380"/>
      <w:bookmarkStart w:id="2549" w:name="_Toc214437696"/>
      <w:bookmarkStart w:id="2550" w:name="_Toc214457172"/>
      <w:bookmarkStart w:id="2551" w:name="_Toc214461285"/>
      <w:bookmarkStart w:id="2552" w:name="_Toc214462906"/>
      <w:bookmarkStart w:id="2553" w:name="_Toc13770269"/>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r w:rsidRPr="007A7659">
        <w:rPr>
          <w:noProof w:val="0"/>
        </w:rPr>
        <w:t>Provide and Register Document Set</w:t>
      </w:r>
      <w:bookmarkEnd w:id="2543"/>
      <w:bookmarkEnd w:id="2544"/>
      <w:bookmarkEnd w:id="2545"/>
      <w:bookmarkEnd w:id="2546"/>
      <w:bookmarkEnd w:id="2547"/>
      <w:bookmarkEnd w:id="2548"/>
      <w:bookmarkEnd w:id="2549"/>
      <w:bookmarkEnd w:id="2550"/>
      <w:bookmarkEnd w:id="2551"/>
      <w:bookmarkEnd w:id="2552"/>
      <w:r w:rsidR="00332C0F" w:rsidRPr="007A7659">
        <w:rPr>
          <w:noProof w:val="0"/>
        </w:rPr>
        <w:t xml:space="preserve"> [ITI-15]</w:t>
      </w:r>
      <w:bookmarkEnd w:id="2553"/>
    </w:p>
    <w:p w14:paraId="71A7C53F" w14:textId="77777777" w:rsidR="00BD6B97" w:rsidRPr="007A7659" w:rsidRDefault="00BD6B97">
      <w:pPr>
        <w:pStyle w:val="BodyText"/>
      </w:pPr>
      <w:r w:rsidRPr="007A7659">
        <w:t>This transaction has been retired in favor of Provide and Register Document Set-b</w:t>
      </w:r>
      <w:r w:rsidR="008A6C66" w:rsidRPr="007A7659">
        <w:t xml:space="preserve"> [ITI-41]</w:t>
      </w:r>
      <w:r w:rsidR="00726C57" w:rsidRPr="007A7659">
        <w:t>.</w:t>
      </w:r>
    </w:p>
    <w:p w14:paraId="4C46E68D" w14:textId="77777777" w:rsidR="00BD6B97" w:rsidRPr="007A7659" w:rsidRDefault="00BD6B97">
      <w:pPr>
        <w:pStyle w:val="Heading2"/>
        <w:numPr>
          <w:ilvl w:val="1"/>
          <w:numId w:val="19"/>
        </w:numPr>
        <w:tabs>
          <w:tab w:val="left" w:pos="576"/>
        </w:tabs>
        <w:rPr>
          <w:noProof w:val="0"/>
        </w:rPr>
      </w:pPr>
      <w:bookmarkStart w:id="2554" w:name="_1144166258"/>
      <w:bookmarkStart w:id="2555" w:name="_1144167732"/>
      <w:bookmarkStart w:id="2556" w:name="_1144167837"/>
      <w:bookmarkStart w:id="2557" w:name="_Toc250454469"/>
      <w:bookmarkStart w:id="2558" w:name="_Toc266736512"/>
      <w:bookmarkStart w:id="2559" w:name="_1144166856"/>
      <w:bookmarkStart w:id="2560" w:name="_1148323325"/>
      <w:bookmarkStart w:id="2561" w:name="_1148632643"/>
      <w:bookmarkStart w:id="2562" w:name="_1148632756"/>
      <w:bookmarkStart w:id="2563" w:name="_1152552312"/>
      <w:bookmarkStart w:id="2564" w:name="_1152562566"/>
      <w:bookmarkStart w:id="2565" w:name="_Toc250454486"/>
      <w:bookmarkStart w:id="2566" w:name="_Toc266736529"/>
      <w:bookmarkStart w:id="2567" w:name="_Toc250454491"/>
      <w:bookmarkStart w:id="2568" w:name="_Toc266736534"/>
      <w:bookmarkStart w:id="2569" w:name="_1147714416"/>
      <w:bookmarkStart w:id="2570" w:name="_1147714860"/>
      <w:bookmarkStart w:id="2571" w:name="_1152432106"/>
      <w:bookmarkStart w:id="2572" w:name="_1152569696"/>
      <w:bookmarkStart w:id="2573" w:name="_1057863944"/>
      <w:bookmarkStart w:id="2574" w:name="_1057864115"/>
      <w:bookmarkStart w:id="2575" w:name="_1058419680"/>
      <w:bookmarkStart w:id="2576" w:name="_1058419791"/>
      <w:bookmarkStart w:id="2577" w:name="_1185165726"/>
      <w:bookmarkStart w:id="2578" w:name="_1185165752"/>
      <w:bookmarkStart w:id="2579" w:name="_1185165854"/>
      <w:bookmarkStart w:id="2580" w:name="_Toc250454512"/>
      <w:bookmarkStart w:id="2581" w:name="_Toc266736555"/>
      <w:bookmarkStart w:id="2582" w:name="_Toc250454524"/>
      <w:bookmarkStart w:id="2583" w:name="_Toc266736567"/>
      <w:bookmarkStart w:id="2584" w:name="_1146644305"/>
      <w:bookmarkStart w:id="2585" w:name="_1146653246"/>
      <w:bookmarkStart w:id="2586" w:name="_1148180466"/>
      <w:bookmarkStart w:id="2587" w:name="_1152569994"/>
      <w:bookmarkStart w:id="2588" w:name="_Toc250454529"/>
      <w:bookmarkStart w:id="2589" w:name="_Toc266736572"/>
      <w:bookmarkStart w:id="2590" w:name="_Toc250454652"/>
      <w:bookmarkStart w:id="2591" w:name="_Toc266736695"/>
      <w:bookmarkStart w:id="2592" w:name="_Toc250454655"/>
      <w:bookmarkStart w:id="2593" w:name="_Toc266736698"/>
      <w:bookmarkStart w:id="2594" w:name="_Toc250454656"/>
      <w:bookmarkStart w:id="2595" w:name="_Toc250454667"/>
      <w:bookmarkStart w:id="2596" w:name="_Toc266736709"/>
      <w:bookmarkStart w:id="2597" w:name="_Toc250454687"/>
      <w:bookmarkStart w:id="2598" w:name="_Toc266736729"/>
      <w:bookmarkStart w:id="2599" w:name="_Toc237185964"/>
      <w:bookmarkStart w:id="2600" w:name="_Toc250454704"/>
      <w:bookmarkStart w:id="2601" w:name="_Toc266736746"/>
      <w:bookmarkStart w:id="2602" w:name="_Toc250454715"/>
      <w:bookmarkStart w:id="2603" w:name="_Toc266736757"/>
      <w:bookmarkStart w:id="2604" w:name="_Toc250454720"/>
      <w:bookmarkStart w:id="2605" w:name="_Toc266736762"/>
      <w:bookmarkStart w:id="2606" w:name="_Toc250454725"/>
      <w:bookmarkStart w:id="2607" w:name="_Toc266736767"/>
      <w:bookmarkStart w:id="2608" w:name="_Toc250454730"/>
      <w:bookmarkStart w:id="2609" w:name="_Toc266736772"/>
      <w:bookmarkStart w:id="2610" w:name="_Toc250454747"/>
      <w:bookmarkStart w:id="2611" w:name="_Toc266736789"/>
      <w:bookmarkStart w:id="2612" w:name="_Toc250454754"/>
      <w:bookmarkStart w:id="2613" w:name="_Toc266736796"/>
      <w:bookmarkStart w:id="2614" w:name="_Toc250454759"/>
      <w:bookmarkStart w:id="2615" w:name="_Toc266736801"/>
      <w:bookmarkStart w:id="2616" w:name="_Toc250454764"/>
      <w:bookmarkStart w:id="2617" w:name="_Toc266736806"/>
      <w:bookmarkStart w:id="2618" w:name="_Toc250454769"/>
      <w:bookmarkStart w:id="2619" w:name="_Toc266736811"/>
      <w:bookmarkStart w:id="2620" w:name="_Toc250454774"/>
      <w:bookmarkStart w:id="2621" w:name="_Toc266736816"/>
      <w:bookmarkStart w:id="2622" w:name="_Toc250454779"/>
      <w:bookmarkStart w:id="2623" w:name="_Toc266736821"/>
      <w:bookmarkStart w:id="2624" w:name="_Toc250454790"/>
      <w:bookmarkStart w:id="2625" w:name="_Toc266736832"/>
      <w:bookmarkStart w:id="2626" w:name="_Toc250454795"/>
      <w:bookmarkStart w:id="2627" w:name="_Toc266736837"/>
      <w:bookmarkStart w:id="2628" w:name="_Toc250454800"/>
      <w:bookmarkStart w:id="2629" w:name="_Toc266736842"/>
      <w:bookmarkStart w:id="2630" w:name="_Toc250454805"/>
      <w:bookmarkStart w:id="2631" w:name="_Toc266736847"/>
      <w:bookmarkStart w:id="2632" w:name="_Toc250454810"/>
      <w:bookmarkStart w:id="2633" w:name="_Toc266736852"/>
      <w:bookmarkStart w:id="2634" w:name="_Toc250454815"/>
      <w:bookmarkStart w:id="2635" w:name="_Toc266736857"/>
      <w:bookmarkStart w:id="2636" w:name="_Toc250454820"/>
      <w:bookmarkStart w:id="2637" w:name="_Toc266736862"/>
      <w:bookmarkStart w:id="2638" w:name="_Toc250454827"/>
      <w:bookmarkStart w:id="2639" w:name="_Toc266736869"/>
      <w:bookmarkStart w:id="2640" w:name="_Toc250454832"/>
      <w:bookmarkStart w:id="2641" w:name="_Toc266736874"/>
      <w:bookmarkStart w:id="2642" w:name="_Toc250454837"/>
      <w:bookmarkStart w:id="2643" w:name="_Toc266736879"/>
      <w:bookmarkStart w:id="2644" w:name="_Toc250454842"/>
      <w:bookmarkStart w:id="2645" w:name="_Toc266736884"/>
      <w:bookmarkStart w:id="2646" w:name="_Toc250454847"/>
      <w:bookmarkStart w:id="2647" w:name="_Toc266736889"/>
      <w:bookmarkStart w:id="2648" w:name="_Toc250454852"/>
      <w:bookmarkStart w:id="2649" w:name="_Toc266736894"/>
      <w:bookmarkStart w:id="2650" w:name="_Toc250454857"/>
      <w:bookmarkStart w:id="2651" w:name="_Toc266736899"/>
      <w:bookmarkStart w:id="2652" w:name="_Toc250454864"/>
      <w:bookmarkStart w:id="2653" w:name="_Toc266736906"/>
      <w:bookmarkStart w:id="2654" w:name="_Toc250454869"/>
      <w:bookmarkStart w:id="2655" w:name="_Toc266736911"/>
      <w:bookmarkStart w:id="2656" w:name="_Toc250454874"/>
      <w:bookmarkStart w:id="2657" w:name="_Toc266736916"/>
      <w:bookmarkStart w:id="2658" w:name="_Toc250454881"/>
      <w:bookmarkStart w:id="2659" w:name="_Toc266736923"/>
      <w:bookmarkStart w:id="2660" w:name="_Toc250454886"/>
      <w:bookmarkStart w:id="2661" w:name="_Toc266736928"/>
      <w:bookmarkStart w:id="2662" w:name="_Toc250454891"/>
      <w:bookmarkStart w:id="2663" w:name="_Toc266736933"/>
      <w:bookmarkStart w:id="2664" w:name="_Toc250454896"/>
      <w:bookmarkStart w:id="2665" w:name="_Toc266736938"/>
      <w:bookmarkStart w:id="2666" w:name="_Toc250454901"/>
      <w:bookmarkStart w:id="2667" w:name="_Toc266736943"/>
      <w:bookmarkStart w:id="2668" w:name="_Toc250454906"/>
      <w:bookmarkStart w:id="2669" w:name="_Toc266736948"/>
      <w:bookmarkStart w:id="2670" w:name="_Toc250454911"/>
      <w:bookmarkStart w:id="2671" w:name="_Toc266736953"/>
      <w:bookmarkStart w:id="2672" w:name="_Toc250454916"/>
      <w:bookmarkStart w:id="2673" w:name="_Toc266736958"/>
      <w:bookmarkStart w:id="2674" w:name="_Toc250454927"/>
      <w:bookmarkStart w:id="2675" w:name="_Toc266736969"/>
      <w:bookmarkStart w:id="2676" w:name="_Toc250454932"/>
      <w:bookmarkStart w:id="2677" w:name="_Toc266736974"/>
      <w:bookmarkStart w:id="2678" w:name="_Toc250454937"/>
      <w:bookmarkStart w:id="2679" w:name="_Toc266736979"/>
      <w:bookmarkStart w:id="2680" w:name="_Toc250454942"/>
      <w:bookmarkStart w:id="2681" w:name="_Toc266736984"/>
      <w:bookmarkStart w:id="2682" w:name="_Toc250454947"/>
      <w:bookmarkStart w:id="2683" w:name="_Toc266736989"/>
      <w:bookmarkStart w:id="2684" w:name="_Toc250454952"/>
      <w:bookmarkStart w:id="2685" w:name="_Toc266736994"/>
      <w:bookmarkStart w:id="2686" w:name="_Toc250454957"/>
      <w:bookmarkStart w:id="2687" w:name="_Toc266736999"/>
      <w:bookmarkStart w:id="2688" w:name="_Toc250454962"/>
      <w:bookmarkStart w:id="2689" w:name="_Toc266737004"/>
      <w:bookmarkStart w:id="2690" w:name="_Toc250454967"/>
      <w:bookmarkStart w:id="2691" w:name="_Toc266737009"/>
      <w:bookmarkStart w:id="2692" w:name="_Toc250454968"/>
      <w:bookmarkStart w:id="2693" w:name="_Toc250454970"/>
      <w:bookmarkStart w:id="2694" w:name="_Toc266737011"/>
      <w:bookmarkStart w:id="2695" w:name="_Toc250454981"/>
      <w:bookmarkStart w:id="2696" w:name="_Toc266737022"/>
      <w:bookmarkStart w:id="2697" w:name="_Toc250454986"/>
      <w:bookmarkStart w:id="2698" w:name="_Toc266737027"/>
      <w:bookmarkStart w:id="2699" w:name="_Toc250454991"/>
      <w:bookmarkStart w:id="2700" w:name="_Toc266737032"/>
      <w:bookmarkStart w:id="2701" w:name="_Toc250454996"/>
      <w:bookmarkStart w:id="2702" w:name="_Toc266737037"/>
      <w:bookmarkStart w:id="2703" w:name="_Toc250455011"/>
      <w:bookmarkStart w:id="2704" w:name="_Toc266737052"/>
      <w:bookmarkStart w:id="2705" w:name="_Toc250455018"/>
      <w:bookmarkStart w:id="2706" w:name="_Toc266737059"/>
      <w:bookmarkStart w:id="2707" w:name="_Toc250455023"/>
      <w:bookmarkStart w:id="2708" w:name="_Toc266737064"/>
      <w:bookmarkStart w:id="2709" w:name="_Toc250455028"/>
      <w:bookmarkStart w:id="2710" w:name="_Toc266737069"/>
      <w:bookmarkStart w:id="2711" w:name="_Toc250455033"/>
      <w:bookmarkStart w:id="2712" w:name="_Toc266737074"/>
      <w:bookmarkStart w:id="2713" w:name="_Toc250455038"/>
      <w:bookmarkStart w:id="2714" w:name="_Toc266737079"/>
      <w:bookmarkStart w:id="2715" w:name="_Toc250455043"/>
      <w:bookmarkStart w:id="2716" w:name="_Toc266737084"/>
      <w:bookmarkStart w:id="2717" w:name="_Toc250455048"/>
      <w:bookmarkStart w:id="2718" w:name="_Toc266737089"/>
      <w:bookmarkStart w:id="2719" w:name="_Toc250455055"/>
      <w:bookmarkStart w:id="2720" w:name="_Toc266737096"/>
      <w:bookmarkStart w:id="2721" w:name="_Toc250455060"/>
      <w:bookmarkStart w:id="2722" w:name="_Toc266737101"/>
      <w:bookmarkStart w:id="2723" w:name="_Toc250455065"/>
      <w:bookmarkStart w:id="2724" w:name="_Toc266737106"/>
      <w:bookmarkStart w:id="2725" w:name="_Toc250455070"/>
      <w:bookmarkStart w:id="2726" w:name="_Toc266737111"/>
      <w:bookmarkStart w:id="2727" w:name="_Toc250455075"/>
      <w:bookmarkStart w:id="2728" w:name="_Toc266737116"/>
      <w:bookmarkStart w:id="2729" w:name="_Toc250455080"/>
      <w:bookmarkStart w:id="2730" w:name="_Toc266737121"/>
      <w:bookmarkStart w:id="2731" w:name="_Toc250455085"/>
      <w:bookmarkStart w:id="2732" w:name="_Toc266737126"/>
      <w:bookmarkStart w:id="2733" w:name="_Toc250455092"/>
      <w:bookmarkStart w:id="2734" w:name="_Toc266737133"/>
      <w:bookmarkStart w:id="2735" w:name="_Toc250455097"/>
      <w:bookmarkStart w:id="2736" w:name="_Toc266737138"/>
      <w:bookmarkStart w:id="2737" w:name="_Toc250455102"/>
      <w:bookmarkStart w:id="2738" w:name="_Toc266737143"/>
      <w:bookmarkStart w:id="2739" w:name="_Toc250455109"/>
      <w:bookmarkStart w:id="2740" w:name="_Toc266737150"/>
      <w:bookmarkStart w:id="2741" w:name="_Toc250455114"/>
      <w:bookmarkStart w:id="2742" w:name="_Toc266737155"/>
      <w:bookmarkStart w:id="2743" w:name="_Toc250455119"/>
      <w:bookmarkStart w:id="2744" w:name="_Toc266737160"/>
      <w:bookmarkStart w:id="2745" w:name="_Toc250455124"/>
      <w:bookmarkStart w:id="2746" w:name="_Toc266737165"/>
      <w:bookmarkStart w:id="2747" w:name="_Toc250455129"/>
      <w:bookmarkStart w:id="2748" w:name="_Toc266737170"/>
      <w:bookmarkStart w:id="2749" w:name="_Toc250455134"/>
      <w:bookmarkStart w:id="2750" w:name="_Toc266737175"/>
      <w:bookmarkStart w:id="2751" w:name="_Toc250455139"/>
      <w:bookmarkStart w:id="2752" w:name="_Toc266737180"/>
      <w:bookmarkStart w:id="2753" w:name="_Toc250455144"/>
      <w:bookmarkStart w:id="2754" w:name="_Toc266737185"/>
      <w:bookmarkStart w:id="2755" w:name="_Toc250455155"/>
      <w:bookmarkStart w:id="2756" w:name="_Toc266737196"/>
      <w:bookmarkStart w:id="2757" w:name="_Toc250455160"/>
      <w:bookmarkStart w:id="2758" w:name="_Toc266737201"/>
      <w:bookmarkStart w:id="2759" w:name="_Toc250455165"/>
      <w:bookmarkStart w:id="2760" w:name="_Toc266737206"/>
      <w:bookmarkStart w:id="2761" w:name="_Toc250455170"/>
      <w:bookmarkStart w:id="2762" w:name="_Toc266737211"/>
      <w:bookmarkStart w:id="2763" w:name="_Toc250455175"/>
      <w:bookmarkStart w:id="2764" w:name="_Toc266737216"/>
      <w:bookmarkStart w:id="2765" w:name="_Toc250455180"/>
      <w:bookmarkStart w:id="2766" w:name="_Toc266737221"/>
      <w:bookmarkStart w:id="2767" w:name="_Toc250455185"/>
      <w:bookmarkStart w:id="2768" w:name="_Toc266737226"/>
      <w:bookmarkStart w:id="2769" w:name="_Toc250455190"/>
      <w:bookmarkStart w:id="2770" w:name="_Toc266737231"/>
      <w:bookmarkStart w:id="2771" w:name="_Toc250455195"/>
      <w:bookmarkStart w:id="2772" w:name="_Toc266737236"/>
      <w:bookmarkStart w:id="2773" w:name="_Toc173916385"/>
      <w:bookmarkStart w:id="2774" w:name="_Toc174248880"/>
      <w:bookmarkStart w:id="2775" w:name="_Toc210805542"/>
      <w:bookmarkStart w:id="2776" w:name="_Toc214434015"/>
      <w:bookmarkStart w:id="2777" w:name="_Toc214436936"/>
      <w:bookmarkStart w:id="2778" w:name="_Toc214437381"/>
      <w:bookmarkStart w:id="2779" w:name="_Toc214437697"/>
      <w:bookmarkStart w:id="2780" w:name="_Toc214457173"/>
      <w:bookmarkStart w:id="2781" w:name="_Toc214461286"/>
      <w:bookmarkStart w:id="2782" w:name="_Toc214462907"/>
      <w:bookmarkStart w:id="2783" w:name="_Toc13770270"/>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r w:rsidRPr="007A7659">
        <w:rPr>
          <w:noProof w:val="0"/>
        </w:rPr>
        <w:t>Query Registry</w:t>
      </w:r>
      <w:bookmarkEnd w:id="2773"/>
      <w:bookmarkEnd w:id="2774"/>
      <w:bookmarkEnd w:id="2775"/>
      <w:bookmarkEnd w:id="2776"/>
      <w:bookmarkEnd w:id="2777"/>
      <w:bookmarkEnd w:id="2778"/>
      <w:bookmarkEnd w:id="2779"/>
      <w:bookmarkEnd w:id="2780"/>
      <w:bookmarkEnd w:id="2781"/>
      <w:bookmarkEnd w:id="2782"/>
      <w:r w:rsidR="00332C0F" w:rsidRPr="007A7659">
        <w:rPr>
          <w:noProof w:val="0"/>
        </w:rPr>
        <w:t xml:space="preserve"> [ITI-16]</w:t>
      </w:r>
      <w:bookmarkEnd w:id="2783"/>
    </w:p>
    <w:p w14:paraId="57079D97" w14:textId="77777777" w:rsidR="00BD6B97" w:rsidRPr="007A7659" w:rsidRDefault="00BD6B97">
      <w:pPr>
        <w:pStyle w:val="BodyText"/>
      </w:pPr>
      <w:r w:rsidRPr="007A7659">
        <w:t>This transaction has been retired in favor of Registry Stored Query</w:t>
      </w:r>
      <w:r w:rsidR="008A6C66" w:rsidRPr="007A7659">
        <w:t xml:space="preserve"> [ITI-18]</w:t>
      </w:r>
      <w:r w:rsidRPr="007A7659">
        <w:t>.</w:t>
      </w:r>
    </w:p>
    <w:p w14:paraId="5A35990C" w14:textId="77777777" w:rsidR="00BD6B97" w:rsidRPr="007A7659" w:rsidRDefault="00BD6B97">
      <w:pPr>
        <w:pStyle w:val="Heading2"/>
        <w:numPr>
          <w:ilvl w:val="1"/>
          <w:numId w:val="19"/>
        </w:numPr>
        <w:tabs>
          <w:tab w:val="left" w:pos="576"/>
        </w:tabs>
        <w:rPr>
          <w:noProof w:val="0"/>
        </w:rPr>
      </w:pPr>
      <w:bookmarkStart w:id="2784" w:name="_Toc301463302"/>
      <w:bookmarkStart w:id="2785" w:name="_Toc301463303"/>
      <w:bookmarkStart w:id="2786" w:name="_Toc301463304"/>
      <w:bookmarkStart w:id="2787" w:name="_Toc301463305"/>
      <w:bookmarkStart w:id="2788" w:name="_Toc13770271"/>
      <w:bookmarkEnd w:id="2784"/>
      <w:bookmarkEnd w:id="2785"/>
      <w:bookmarkEnd w:id="2786"/>
      <w:bookmarkEnd w:id="2787"/>
      <w:r w:rsidRPr="007A7659">
        <w:rPr>
          <w:noProof w:val="0"/>
        </w:rPr>
        <w:t>Retrieve Documents</w:t>
      </w:r>
      <w:bookmarkStart w:id="2789" w:name="_Toc250455212"/>
      <w:bookmarkStart w:id="2790" w:name="_1152572049"/>
      <w:bookmarkStart w:id="2791" w:name="_Toc250455213"/>
      <w:bookmarkStart w:id="2792" w:name="_Toc250455214"/>
      <w:bookmarkStart w:id="2793" w:name="_Toc250455223"/>
      <w:bookmarkStart w:id="2794" w:name="_Toc250455236"/>
      <w:bookmarkStart w:id="2795" w:name="_Toc250455253"/>
      <w:bookmarkStart w:id="2796" w:name="_Toc250455289"/>
      <w:bookmarkStart w:id="2797" w:name="_Toc250455392"/>
      <w:bookmarkStart w:id="2798" w:name="_Toc250455487"/>
      <w:bookmarkStart w:id="2799" w:name="_Toc250455514"/>
      <w:bookmarkStart w:id="2800" w:name="_Toc250455533"/>
      <w:bookmarkStart w:id="2801" w:name="_Toc250455571"/>
      <w:bookmarkStart w:id="2802" w:name="_Toc250455613"/>
      <w:bookmarkStart w:id="2803" w:name="_Toc250455640"/>
      <w:bookmarkStart w:id="2804" w:name="_Toc250455703"/>
      <w:bookmarkStart w:id="2805" w:name="_Toc250455724"/>
      <w:bookmarkStart w:id="2806" w:name="_Toc250455732"/>
      <w:bookmarkStart w:id="2807" w:name="_Toc250455733"/>
      <w:bookmarkStart w:id="2808" w:name="_Toc250455759"/>
      <w:bookmarkStart w:id="2809" w:name="_Toc250455763"/>
      <w:bookmarkStart w:id="2810" w:name="_Toc250455781"/>
      <w:bookmarkStart w:id="2811" w:name="_Toc250455792"/>
      <w:bookmarkStart w:id="2812" w:name="_Toc250455800"/>
      <w:bookmarkStart w:id="2813" w:name="_Toc250455831"/>
      <w:bookmarkStart w:id="2814" w:name="_Toc250455843"/>
      <w:bookmarkStart w:id="2815" w:name="_Toc250455845"/>
      <w:bookmarkStart w:id="2816" w:name="_Toc250455863"/>
      <w:bookmarkStart w:id="2817" w:name="_Toc250455870"/>
      <w:bookmarkStart w:id="2818" w:name="_Toc250455885"/>
      <w:bookmarkStart w:id="2819" w:name="_Toc250455915"/>
      <w:bookmarkStart w:id="2820" w:name="_Toc250455917"/>
      <w:bookmarkStart w:id="2821" w:name="_Toc250455928"/>
      <w:bookmarkStart w:id="2822" w:name="_Toc250455930"/>
      <w:bookmarkStart w:id="2823" w:name="_Toc250455949"/>
      <w:bookmarkStart w:id="2824" w:name="_Toc250455955"/>
      <w:bookmarkStart w:id="2825" w:name="_Toc250455959"/>
      <w:bookmarkStart w:id="2826" w:name="_Toc250455977"/>
      <w:bookmarkStart w:id="2827" w:name="_Toc250455998"/>
      <w:bookmarkStart w:id="2828" w:name="_Toc250456007"/>
      <w:bookmarkStart w:id="2829" w:name="_Toc250456031"/>
      <w:bookmarkStart w:id="2830" w:name="_Toc250456033"/>
      <w:bookmarkStart w:id="2831" w:name="_Toc250456054"/>
      <w:bookmarkStart w:id="2832" w:name="_Toc250456056"/>
      <w:bookmarkStart w:id="2833" w:name="_Toc250456084"/>
      <w:bookmarkStart w:id="2834" w:name="_Toc250456110"/>
      <w:bookmarkStart w:id="2835" w:name="_Toc250456115"/>
      <w:bookmarkStart w:id="2836" w:name="_Toc250456149"/>
      <w:bookmarkStart w:id="2837" w:name="_Toc250456150"/>
      <w:bookmarkStart w:id="2838" w:name="_Toc250456156"/>
      <w:bookmarkStart w:id="2839" w:name="_Toc250456162"/>
      <w:bookmarkStart w:id="2840" w:name="_Toc250456164"/>
      <w:bookmarkStart w:id="2841" w:name="_Toc250456174"/>
      <w:bookmarkStart w:id="2842" w:name="_Toc250456186"/>
      <w:bookmarkStart w:id="2843" w:name="_Toc250456188"/>
      <w:bookmarkStart w:id="2844" w:name="_Toc250456196"/>
      <w:bookmarkStart w:id="2845" w:name="_Toc250456199"/>
      <w:bookmarkStart w:id="2846" w:name="_Toc250456210"/>
      <w:bookmarkStart w:id="2847" w:name="_Toc250456215"/>
      <w:bookmarkStart w:id="2848" w:name="_Toc250456220"/>
      <w:bookmarkStart w:id="2849" w:name="_Toc250456225"/>
      <w:bookmarkStart w:id="2850" w:name="_Toc250456247"/>
      <w:bookmarkStart w:id="2851" w:name="_Toc250456252"/>
      <w:bookmarkStart w:id="2852" w:name="_Toc250456255"/>
      <w:bookmarkStart w:id="2853" w:name="_Toc250456257"/>
      <w:bookmarkStart w:id="2854" w:name="_Toc250456262"/>
      <w:bookmarkStart w:id="2855" w:name="_Toc250456265"/>
      <w:bookmarkStart w:id="2856" w:name="_Toc250456267"/>
      <w:bookmarkStart w:id="2857" w:name="_Toc250456272"/>
      <w:bookmarkStart w:id="2858" w:name="_Toc250456275"/>
      <w:bookmarkStart w:id="2859" w:name="_Toc250456277"/>
      <w:bookmarkStart w:id="2860" w:name="_Toc250456282"/>
      <w:bookmarkStart w:id="2861" w:name="_Toc250456285"/>
      <w:bookmarkStart w:id="2862" w:name="_Toc250456287"/>
      <w:bookmarkStart w:id="2863" w:name="_Toc250456294"/>
      <w:bookmarkStart w:id="2864" w:name="_Toc250456295"/>
      <w:bookmarkStart w:id="2865" w:name="_Toc250456302"/>
      <w:bookmarkStart w:id="2866" w:name="_Toc250456307"/>
      <w:bookmarkStart w:id="2867" w:name="_Toc250456312"/>
      <w:bookmarkStart w:id="2868" w:name="_Toc250456319"/>
      <w:bookmarkStart w:id="2869" w:name="_Toc250456324"/>
      <w:bookmarkStart w:id="2870" w:name="_Toc250456329"/>
      <w:bookmarkStart w:id="2871" w:name="_Toc250456334"/>
      <w:bookmarkStart w:id="2872" w:name="_Toc250456339"/>
      <w:bookmarkStart w:id="2873" w:name="_Toc250456342"/>
      <w:bookmarkStart w:id="2874" w:name="_Toc250456344"/>
      <w:bookmarkStart w:id="2875" w:name="_Toc250456349"/>
      <w:bookmarkStart w:id="2876" w:name="_Toc250456354"/>
      <w:bookmarkStart w:id="2877" w:name="_Toc250456356"/>
      <w:bookmarkStart w:id="2878" w:name="_Toc250456361"/>
      <w:bookmarkStart w:id="2879" w:name="_Toc250456366"/>
      <w:bookmarkStart w:id="2880" w:name="_Toc250456371"/>
      <w:bookmarkStart w:id="2881" w:name="_Toc250456374"/>
      <w:bookmarkStart w:id="2882" w:name="_Toc250456376"/>
      <w:bookmarkStart w:id="2883" w:name="_Toc250456379"/>
      <w:bookmarkStart w:id="2884" w:name="_Toc250456381"/>
      <w:bookmarkStart w:id="2885" w:name="_Toc250456386"/>
      <w:bookmarkStart w:id="2886" w:name="_Toc250456388"/>
      <w:bookmarkStart w:id="2887" w:name="_Toc250456393"/>
      <w:bookmarkStart w:id="2888" w:name="_Toc250456398"/>
      <w:bookmarkStart w:id="2889" w:name="_Toc250456403"/>
      <w:bookmarkStart w:id="2890" w:name="_Toc250456408"/>
      <w:bookmarkStart w:id="2891" w:name="_Toc250456413"/>
      <w:bookmarkStart w:id="2892" w:name="_Toc250456416"/>
      <w:bookmarkStart w:id="2893" w:name="_Toc250456418"/>
      <w:bookmarkStart w:id="2894" w:name="_Toc250456421"/>
      <w:bookmarkStart w:id="2895" w:name="_Toc250456424"/>
      <w:bookmarkStart w:id="2896" w:name="_Toc250456431"/>
      <w:bookmarkStart w:id="2897" w:name="_Toc250456436"/>
      <w:bookmarkStart w:id="2898" w:name="_Toc250456439"/>
      <w:bookmarkStart w:id="2899" w:name="_Toc250456441"/>
      <w:bookmarkStart w:id="2900" w:name="_Toc250456446"/>
      <w:bookmarkStart w:id="2901" w:name="_Toc250456449"/>
      <w:bookmarkStart w:id="2902" w:name="_Toc250456451"/>
      <w:bookmarkStart w:id="2903" w:name="_Toc250456456"/>
      <w:bookmarkStart w:id="2904" w:name="_Toc250456459"/>
      <w:bookmarkStart w:id="2905" w:name="_Toc250456461"/>
      <w:bookmarkStart w:id="2906" w:name="_Toc250456464"/>
      <w:bookmarkStart w:id="2907" w:name="_Toc250456466"/>
      <w:bookmarkStart w:id="2908" w:name="_Toc250456469"/>
      <w:bookmarkStart w:id="2909" w:name="_Toc250456471"/>
      <w:bookmarkStart w:id="2910" w:name="_Toc250456476"/>
      <w:bookmarkStart w:id="2911" w:name="_Toc250456477"/>
      <w:bookmarkStart w:id="2912" w:name="_Toc250456489"/>
      <w:bookmarkStart w:id="2913" w:name="_Toc250456492"/>
      <w:bookmarkStart w:id="2914" w:name="_Toc250456500"/>
      <w:bookmarkStart w:id="2915" w:name="_Toc250456503"/>
      <w:bookmarkStart w:id="2916" w:name="_Toc250456508"/>
      <w:bookmarkStart w:id="2917" w:name="_Toc250456513"/>
      <w:bookmarkStart w:id="2918" w:name="_Toc250456518"/>
      <w:bookmarkStart w:id="2919" w:name="_Toc250456526"/>
      <w:bookmarkStart w:id="2920" w:name="_Toc250456528"/>
      <w:bookmarkStart w:id="2921" w:name="_Toc250456540"/>
      <w:bookmarkStart w:id="2922" w:name="_Toc250456545"/>
      <w:bookmarkStart w:id="2923" w:name="_Toc250456548"/>
      <w:bookmarkStart w:id="2924" w:name="_Toc250456550"/>
      <w:bookmarkStart w:id="2925" w:name="_Toc250456555"/>
      <w:bookmarkStart w:id="2926" w:name="_Toc250456558"/>
      <w:bookmarkStart w:id="2927" w:name="_Toc250456560"/>
      <w:bookmarkStart w:id="2928" w:name="_Toc250456565"/>
      <w:bookmarkStart w:id="2929" w:name="_Toc250456568"/>
      <w:bookmarkStart w:id="2930" w:name="_Toc250456570"/>
      <w:bookmarkStart w:id="2931" w:name="_Toc250456575"/>
      <w:bookmarkStart w:id="2932" w:name="_Toc250456578"/>
      <w:bookmarkStart w:id="2933" w:name="_Toc250456580"/>
      <w:bookmarkStart w:id="2934" w:name="_Toc250456586"/>
      <w:bookmarkStart w:id="2935" w:name="_Toc250456593"/>
      <w:bookmarkStart w:id="2936" w:name="_Toc250456598"/>
      <w:bookmarkStart w:id="2937" w:name="_Toc250456603"/>
      <w:bookmarkStart w:id="2938" w:name="_Toc250456608"/>
      <w:bookmarkStart w:id="2939" w:name="_Toc250456610"/>
      <w:bookmarkStart w:id="2940" w:name="_Toc250456615"/>
      <w:bookmarkStart w:id="2941" w:name="_Toc250456620"/>
      <w:bookmarkStart w:id="2942" w:name="_Toc250456625"/>
      <w:bookmarkStart w:id="2943" w:name="_Toc250456630"/>
      <w:bookmarkStart w:id="2944" w:name="_Toc250456633"/>
      <w:bookmarkStart w:id="2945" w:name="_Toc250456635"/>
      <w:bookmarkStart w:id="2946" w:name="_Toc250456640"/>
      <w:bookmarkStart w:id="2947" w:name="_Toc250456645"/>
      <w:bookmarkStart w:id="2948" w:name="_Toc250456647"/>
      <w:bookmarkStart w:id="2949" w:name="_Toc250456652"/>
      <w:bookmarkStart w:id="2950" w:name="_Toc250456657"/>
      <w:bookmarkStart w:id="2951" w:name="_Toc250456662"/>
      <w:bookmarkStart w:id="2952" w:name="_Toc250456667"/>
      <w:bookmarkStart w:id="2953" w:name="_Toc250456670"/>
      <w:bookmarkStart w:id="2954" w:name="_Toc250456672"/>
      <w:bookmarkStart w:id="2955" w:name="_Toc250456677"/>
      <w:bookmarkStart w:id="2956" w:name="_Toc250456678"/>
      <w:bookmarkStart w:id="2957" w:name="_Toc250456681"/>
      <w:bookmarkStart w:id="2958" w:name="_Toc250456686"/>
      <w:bookmarkStart w:id="2959" w:name="_Toc250456691"/>
      <w:bookmarkStart w:id="2960" w:name="_Toc250456696"/>
      <w:bookmarkStart w:id="2961" w:name="_Toc250456701"/>
      <w:bookmarkStart w:id="2962" w:name="_Toc250456706"/>
      <w:bookmarkStart w:id="2963" w:name="_Toc250456709"/>
      <w:bookmarkStart w:id="2964" w:name="_Toc250456711"/>
      <w:bookmarkStart w:id="2965" w:name="_Toc250456714"/>
      <w:bookmarkStart w:id="2966" w:name="_Toc250456717"/>
      <w:bookmarkStart w:id="2967" w:name="_Toc250456724"/>
      <w:bookmarkStart w:id="2968" w:name="_Toc250456729"/>
      <w:bookmarkStart w:id="2969" w:name="_Toc250456732"/>
      <w:bookmarkStart w:id="2970" w:name="_Toc250456734"/>
      <w:bookmarkStart w:id="2971" w:name="_Toc250456739"/>
      <w:bookmarkStart w:id="2972" w:name="_Toc250456742"/>
      <w:bookmarkStart w:id="2973" w:name="_Toc250456744"/>
      <w:bookmarkStart w:id="2974" w:name="_Toc250456749"/>
      <w:bookmarkStart w:id="2975" w:name="_Toc250456752"/>
      <w:bookmarkStart w:id="2976" w:name="_Toc250456754"/>
      <w:bookmarkStart w:id="2977" w:name="_Toc250456757"/>
      <w:bookmarkStart w:id="2978" w:name="_Toc250456759"/>
      <w:bookmarkStart w:id="2979" w:name="_Toc250456762"/>
      <w:bookmarkStart w:id="2980" w:name="_Toc250456764"/>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r w:rsidR="00332C0F" w:rsidRPr="007A7659">
        <w:rPr>
          <w:noProof w:val="0"/>
        </w:rPr>
        <w:t xml:space="preserve"> [ITI-17]</w:t>
      </w:r>
      <w:bookmarkEnd w:id="2788"/>
    </w:p>
    <w:p w14:paraId="553D507A" w14:textId="77777777" w:rsidR="00BD6B97" w:rsidRPr="007A7659" w:rsidRDefault="00BD6B97">
      <w:pPr>
        <w:pStyle w:val="BodyText"/>
      </w:pPr>
      <w:r w:rsidRPr="007A7659">
        <w:t>This transaction has been retired in favor of Retrieve Document Set</w:t>
      </w:r>
      <w:r w:rsidR="008A6C66" w:rsidRPr="007A7659">
        <w:t xml:space="preserve"> [ITI-43]</w:t>
      </w:r>
      <w:r w:rsidRPr="007A7659">
        <w:t>.</w:t>
      </w:r>
    </w:p>
    <w:p w14:paraId="2C454079" w14:textId="77777777" w:rsidR="00BD6B97" w:rsidRPr="007A7659" w:rsidRDefault="00BD6B97">
      <w:pPr>
        <w:pStyle w:val="Heading2"/>
        <w:numPr>
          <w:ilvl w:val="1"/>
          <w:numId w:val="19"/>
        </w:numPr>
        <w:tabs>
          <w:tab w:val="left" w:pos="576"/>
        </w:tabs>
        <w:rPr>
          <w:noProof w:val="0"/>
        </w:rPr>
      </w:pPr>
      <w:bookmarkStart w:id="2981" w:name="_1085648660"/>
      <w:bookmarkStart w:id="2982" w:name="_1085648757"/>
      <w:bookmarkStart w:id="2983" w:name="_1085648843"/>
      <w:bookmarkStart w:id="2984" w:name="_Toc237185976"/>
      <w:bookmarkStart w:id="2985" w:name="_Toc237185977"/>
      <w:bookmarkStart w:id="2986" w:name="_Toc210805544"/>
      <w:bookmarkStart w:id="2987" w:name="_Toc214434017"/>
      <w:bookmarkStart w:id="2988" w:name="_Toc214436938"/>
      <w:bookmarkStart w:id="2989" w:name="_Toc214437383"/>
      <w:bookmarkStart w:id="2990" w:name="_Toc214437699"/>
      <w:bookmarkStart w:id="2991" w:name="_Toc214457175"/>
      <w:bookmarkStart w:id="2992" w:name="_Toc214461288"/>
      <w:bookmarkStart w:id="2993" w:name="_Toc214462909"/>
      <w:bookmarkStart w:id="2994" w:name="_Toc13770272"/>
      <w:bookmarkEnd w:id="2981"/>
      <w:bookmarkEnd w:id="2982"/>
      <w:bookmarkEnd w:id="2983"/>
      <w:bookmarkEnd w:id="2984"/>
      <w:bookmarkEnd w:id="2985"/>
      <w:r w:rsidRPr="007A7659">
        <w:rPr>
          <w:noProof w:val="0"/>
        </w:rPr>
        <w:t>Registry Stored Query</w:t>
      </w:r>
      <w:bookmarkEnd w:id="2986"/>
      <w:bookmarkEnd w:id="2987"/>
      <w:bookmarkEnd w:id="2988"/>
      <w:bookmarkEnd w:id="2989"/>
      <w:bookmarkEnd w:id="2990"/>
      <w:bookmarkEnd w:id="2991"/>
      <w:bookmarkEnd w:id="2992"/>
      <w:bookmarkEnd w:id="2993"/>
      <w:r w:rsidR="00332C0F" w:rsidRPr="007A7659">
        <w:rPr>
          <w:noProof w:val="0"/>
        </w:rPr>
        <w:t xml:space="preserve"> [ITI-18]</w:t>
      </w:r>
      <w:bookmarkEnd w:id="2994"/>
    </w:p>
    <w:p w14:paraId="77C727DD" w14:textId="0538C6D7" w:rsidR="00BD6B97" w:rsidRPr="007A7659" w:rsidRDefault="00BD6B97">
      <w:pPr>
        <w:pStyle w:val="BodyText"/>
      </w:pPr>
      <w:r w:rsidRPr="007A7659">
        <w:t xml:space="preserve">This section corresponds to </w:t>
      </w:r>
      <w:r w:rsidR="000C66A7">
        <w:t>t</w:t>
      </w:r>
      <w:r w:rsidRPr="007A7659">
        <w:t xml:space="preserve">ransaction </w:t>
      </w:r>
      <w:r w:rsidR="000C66A7">
        <w:t>[</w:t>
      </w:r>
      <w:r w:rsidR="003C659E" w:rsidRPr="007A7659">
        <w:t>ITI-</w:t>
      </w:r>
      <w:r w:rsidRPr="007A7659">
        <w:t>18</w:t>
      </w:r>
      <w:r w:rsidR="000C66A7">
        <w:t>]</w:t>
      </w:r>
      <w:r w:rsidRPr="007A7659">
        <w:t xml:space="preserve"> of the IHE Technical Framework. Transaction </w:t>
      </w:r>
      <w:r w:rsidR="000C66A7">
        <w:t>[</w:t>
      </w:r>
      <w:r w:rsidR="003C659E" w:rsidRPr="007A7659">
        <w:t>ITI-</w:t>
      </w:r>
      <w:r w:rsidRPr="007A7659">
        <w:t>18</w:t>
      </w:r>
      <w:r w:rsidR="000C66A7">
        <w:t>]</w:t>
      </w:r>
      <w:r w:rsidRPr="007A7659">
        <w:t xml:space="preserve"> is used by the Document Registry and Document Consumer </w:t>
      </w:r>
      <w:r w:rsidR="00B4249B" w:rsidRPr="007A7659">
        <w:t>Actors</w:t>
      </w:r>
      <w:r w:rsidRPr="007A7659">
        <w:t>.</w:t>
      </w:r>
    </w:p>
    <w:p w14:paraId="2E51352F" w14:textId="77777777" w:rsidR="00BD6B97" w:rsidRPr="007A7659" w:rsidRDefault="00BD6B97">
      <w:pPr>
        <w:pStyle w:val="Heading3"/>
        <w:numPr>
          <w:ilvl w:val="0"/>
          <w:numId w:val="0"/>
        </w:numPr>
        <w:tabs>
          <w:tab w:val="clear" w:pos="2160"/>
        </w:tabs>
        <w:rPr>
          <w:noProof w:val="0"/>
        </w:rPr>
      </w:pPr>
      <w:bookmarkStart w:id="2995" w:name="_Toc13770273"/>
      <w:r w:rsidRPr="007A7659">
        <w:rPr>
          <w:noProof w:val="0"/>
        </w:rPr>
        <w:t>3.18.1 Scope</w:t>
      </w:r>
      <w:bookmarkEnd w:id="2995"/>
    </w:p>
    <w:p w14:paraId="7C721520" w14:textId="77777777" w:rsidR="00BD6B97" w:rsidRPr="007A7659" w:rsidRDefault="00BD6B97">
      <w:pPr>
        <w:pStyle w:val="BodyText"/>
        <w:rPr>
          <w:iCs/>
          <w:lang w:eastAsia="ar-SA"/>
        </w:rPr>
      </w:pPr>
      <w:r w:rsidRPr="007A7659">
        <w:rPr>
          <w:iCs/>
          <w:lang w:eastAsia="ar-SA"/>
        </w:rPr>
        <w:t>The Registry Stored Query transaction supports a variety of</w:t>
      </w:r>
      <w:r w:rsidR="00200D2E" w:rsidRPr="007A7659">
        <w:rPr>
          <w:iCs/>
          <w:lang w:eastAsia="ar-SA"/>
        </w:rPr>
        <w:t xml:space="preserve"> pre-defined </w:t>
      </w:r>
      <w:r w:rsidRPr="007A7659">
        <w:rPr>
          <w:iCs/>
          <w:lang w:eastAsia="ar-SA"/>
        </w:rPr>
        <w:t>queries. Examples include the following:</w:t>
      </w:r>
    </w:p>
    <w:p w14:paraId="3FA170A6" w14:textId="77777777" w:rsidR="00BD6B97" w:rsidRPr="007A7659" w:rsidRDefault="00BD6B97" w:rsidP="007E3B51">
      <w:pPr>
        <w:pStyle w:val="ListBullet2"/>
        <w:numPr>
          <w:ilvl w:val="0"/>
          <w:numId w:val="30"/>
        </w:numPr>
        <w:rPr>
          <w:lang w:eastAsia="ar-SA"/>
        </w:rPr>
      </w:pPr>
      <w:r w:rsidRPr="007A7659">
        <w:rPr>
          <w:lang w:eastAsia="ar-SA"/>
        </w:rPr>
        <w:t>Query</w:t>
      </w:r>
      <w:r w:rsidR="00200D2E" w:rsidRPr="007A7659">
        <w:rPr>
          <w:lang w:eastAsia="ar-SA"/>
        </w:rPr>
        <w:t xml:space="preserve"> for DocumentEntry objects</w:t>
      </w:r>
      <w:r w:rsidRPr="007A7659">
        <w:rPr>
          <w:lang w:eastAsia="ar-SA"/>
        </w:rPr>
        <w:t xml:space="preserve"> by patient (Id) for a time interval</w:t>
      </w:r>
      <w:r w:rsidR="00200D2E" w:rsidRPr="007A7659">
        <w:rPr>
          <w:lang w:eastAsia="ar-SA"/>
        </w:rPr>
        <w:t xml:space="preserve"> on creation time and/or service time</w:t>
      </w:r>
      <w:r w:rsidRPr="007A7659">
        <w:rPr>
          <w:lang w:eastAsia="ar-SA"/>
        </w:rPr>
        <w:t>, by document type(s), by practice setting(s), by author person</w:t>
      </w:r>
    </w:p>
    <w:p w14:paraId="2F6B6C3E" w14:textId="77777777" w:rsidR="00BD6B97" w:rsidRPr="007A7659" w:rsidRDefault="00BD6B97" w:rsidP="007E3B51">
      <w:pPr>
        <w:pStyle w:val="ListBullet2"/>
        <w:numPr>
          <w:ilvl w:val="0"/>
          <w:numId w:val="30"/>
        </w:numPr>
        <w:rPr>
          <w:lang w:eastAsia="ar-SA"/>
        </w:rPr>
      </w:pPr>
      <w:r w:rsidRPr="007A7659">
        <w:rPr>
          <w:lang w:eastAsia="ar-SA"/>
        </w:rPr>
        <w:t>Query</w:t>
      </w:r>
      <w:r w:rsidR="00200D2E" w:rsidRPr="007A7659">
        <w:rPr>
          <w:lang w:eastAsia="ar-SA"/>
        </w:rPr>
        <w:t xml:space="preserve"> for SubmissionSets</w:t>
      </w:r>
      <w:r w:rsidRPr="007A7659">
        <w:rPr>
          <w:lang w:eastAsia="ar-SA"/>
        </w:rPr>
        <w:t xml:space="preserve"> by Document Source</w:t>
      </w:r>
    </w:p>
    <w:p w14:paraId="47245B7E" w14:textId="77777777" w:rsidR="00BD6B97" w:rsidRPr="007A7659" w:rsidRDefault="00BD6B97" w:rsidP="007E3B51">
      <w:pPr>
        <w:pStyle w:val="ListBullet2"/>
        <w:numPr>
          <w:ilvl w:val="0"/>
          <w:numId w:val="30"/>
        </w:numPr>
        <w:rPr>
          <w:lang w:eastAsia="ar-SA"/>
        </w:rPr>
      </w:pPr>
      <w:r w:rsidRPr="007A7659">
        <w:rPr>
          <w:lang w:eastAsia="ar-SA"/>
        </w:rPr>
        <w:t>Query for Folders updated during a time interval</w:t>
      </w:r>
    </w:p>
    <w:p w14:paraId="58D6C9DD" w14:textId="77777777" w:rsidR="00BD6B97" w:rsidRPr="007A7659" w:rsidRDefault="00BD6B97" w:rsidP="007E3B51">
      <w:pPr>
        <w:pStyle w:val="ListBullet2"/>
        <w:numPr>
          <w:ilvl w:val="0"/>
          <w:numId w:val="30"/>
        </w:numPr>
        <w:rPr>
          <w:lang w:eastAsia="ar-SA"/>
        </w:rPr>
      </w:pPr>
      <w:r w:rsidRPr="007A7659">
        <w:rPr>
          <w:lang w:eastAsia="ar-SA"/>
        </w:rPr>
        <w:t xml:space="preserve">Query for all </w:t>
      </w:r>
      <w:r w:rsidR="00200D2E" w:rsidRPr="007A7659">
        <w:rPr>
          <w:lang w:eastAsia="ar-SA"/>
        </w:rPr>
        <w:t xml:space="preserve">contents </w:t>
      </w:r>
      <w:r w:rsidRPr="007A7659">
        <w:rPr>
          <w:lang w:eastAsia="ar-SA"/>
        </w:rPr>
        <w:t>in a Folder or Submission</w:t>
      </w:r>
      <w:r w:rsidR="00200D2E" w:rsidRPr="007A7659">
        <w:rPr>
          <w:lang w:eastAsia="ar-SA"/>
        </w:rPr>
        <w:t>Set</w:t>
      </w:r>
    </w:p>
    <w:p w14:paraId="430AFC00" w14:textId="77777777" w:rsidR="00BD6B97" w:rsidRPr="007A7659" w:rsidRDefault="00BD6B97" w:rsidP="007E3B51">
      <w:pPr>
        <w:pStyle w:val="ListBullet2"/>
        <w:numPr>
          <w:ilvl w:val="0"/>
          <w:numId w:val="30"/>
        </w:numPr>
        <w:rPr>
          <w:lang w:eastAsia="ar-SA"/>
        </w:rPr>
      </w:pPr>
      <w:r w:rsidRPr="007A7659">
        <w:rPr>
          <w:lang w:eastAsia="ar-SA"/>
        </w:rPr>
        <w:t xml:space="preserve">Query </w:t>
      </w:r>
      <w:r w:rsidR="00200D2E" w:rsidRPr="007A7659">
        <w:rPr>
          <w:lang w:eastAsia="ar-SA"/>
        </w:rPr>
        <w:t xml:space="preserve">for SubmissionSets </w:t>
      </w:r>
      <w:r w:rsidRPr="007A7659">
        <w:rPr>
          <w:lang w:eastAsia="ar-SA"/>
        </w:rPr>
        <w:t>by time of submission</w:t>
      </w:r>
    </w:p>
    <w:p w14:paraId="1772683D" w14:textId="77777777" w:rsidR="00BD6B97" w:rsidRPr="007A7659" w:rsidRDefault="00200D2E">
      <w:pPr>
        <w:pStyle w:val="BodyText"/>
        <w:rPr>
          <w:iCs/>
          <w:lang w:eastAsia="ar-SA"/>
        </w:rPr>
      </w:pPr>
      <w:r w:rsidRPr="007A7659">
        <w:rPr>
          <w:iCs/>
          <w:lang w:eastAsia="ar-SA"/>
        </w:rPr>
        <w:t xml:space="preserve">Depending on the value of the returnType parameter, all </w:t>
      </w:r>
      <w:r w:rsidR="00BD6B97" w:rsidRPr="007A7659">
        <w:rPr>
          <w:iCs/>
          <w:lang w:eastAsia="ar-SA"/>
        </w:rPr>
        <w:t>queries return:</w:t>
      </w:r>
    </w:p>
    <w:p w14:paraId="1B15B6A4" w14:textId="77777777" w:rsidR="00BD6B97" w:rsidRPr="007A7659" w:rsidRDefault="00BD6B97" w:rsidP="00493145">
      <w:pPr>
        <w:pStyle w:val="ListBullet2"/>
        <w:numPr>
          <w:ilvl w:val="0"/>
          <w:numId w:val="30"/>
        </w:numPr>
        <w:rPr>
          <w:lang w:eastAsia="ar-SA"/>
        </w:rPr>
      </w:pPr>
      <w:r w:rsidRPr="007A7659">
        <w:rPr>
          <w:lang w:eastAsia="ar-SA"/>
        </w:rPr>
        <w:t>Metadata for one or more</w:t>
      </w:r>
      <w:r w:rsidR="00ED35F1" w:rsidRPr="007A7659">
        <w:rPr>
          <w:lang w:eastAsia="ar-SA"/>
        </w:rPr>
        <w:t xml:space="preserve"> types of</w:t>
      </w:r>
      <w:r w:rsidRPr="007A7659">
        <w:rPr>
          <w:lang w:eastAsia="ar-SA"/>
        </w:rPr>
        <w:t xml:space="preserve"> registry object</w:t>
      </w:r>
      <w:r w:rsidR="00ED35F1" w:rsidRPr="007A7659">
        <w:rPr>
          <w:lang w:eastAsia="ar-SA"/>
        </w:rPr>
        <w:t xml:space="preserve"> (</w:t>
      </w:r>
      <w:r w:rsidR="00C265CE" w:rsidRPr="007A7659">
        <w:rPr>
          <w:lang w:eastAsia="ar-SA"/>
        </w:rPr>
        <w:t>s</w:t>
      </w:r>
      <w:r w:rsidR="00ED35F1" w:rsidRPr="007A7659">
        <w:rPr>
          <w:lang w:eastAsia="ar-SA"/>
        </w:rPr>
        <w:t>ee ITI TF-3: 4.1.3)</w:t>
      </w:r>
      <w:r w:rsidRPr="007A7659">
        <w:rPr>
          <w:lang w:eastAsia="ar-SA"/>
        </w:rPr>
        <w:t>, or</w:t>
      </w:r>
    </w:p>
    <w:p w14:paraId="2B0C7A2F" w14:textId="77777777" w:rsidR="00BD6B97" w:rsidRPr="007A7659" w:rsidRDefault="00BD6B97" w:rsidP="00493145">
      <w:pPr>
        <w:pStyle w:val="ListBullet2"/>
        <w:numPr>
          <w:ilvl w:val="0"/>
          <w:numId w:val="30"/>
        </w:numPr>
        <w:rPr>
          <w:lang w:eastAsia="ar-SA"/>
        </w:rPr>
      </w:pPr>
      <w:r w:rsidRPr="007A7659">
        <w:rPr>
          <w:lang w:eastAsia="ar-SA"/>
        </w:rPr>
        <w:t>Object references for one or more</w:t>
      </w:r>
      <w:r w:rsidR="00ED35F1" w:rsidRPr="007A7659">
        <w:rPr>
          <w:lang w:eastAsia="ar-SA"/>
        </w:rPr>
        <w:t xml:space="preserve"> types of</w:t>
      </w:r>
      <w:r w:rsidRPr="007A7659">
        <w:rPr>
          <w:lang w:eastAsia="ar-SA"/>
        </w:rPr>
        <w:t xml:space="preserve"> registry object </w:t>
      </w:r>
    </w:p>
    <w:p w14:paraId="18B8374A" w14:textId="77777777" w:rsidR="00BD6B97" w:rsidRPr="007A7659" w:rsidRDefault="00BD6B97">
      <w:pPr>
        <w:pStyle w:val="Heading3"/>
        <w:numPr>
          <w:ilvl w:val="0"/>
          <w:numId w:val="0"/>
        </w:numPr>
        <w:tabs>
          <w:tab w:val="clear" w:pos="2160"/>
        </w:tabs>
        <w:ind w:left="720" w:hanging="720"/>
        <w:rPr>
          <w:noProof w:val="0"/>
        </w:rPr>
      </w:pPr>
      <w:bookmarkStart w:id="2996" w:name="_Toc13770274"/>
      <w:r w:rsidRPr="007A7659">
        <w:rPr>
          <w:noProof w:val="0"/>
        </w:rPr>
        <w:lastRenderedPageBreak/>
        <w:t>3.18.2 Use Case Roles</w:t>
      </w:r>
      <w:bookmarkEnd w:id="2996"/>
    </w:p>
    <w:bookmarkStart w:id="2997" w:name="_1077726227"/>
    <w:bookmarkStart w:id="2998" w:name="_1077726284"/>
    <w:bookmarkStart w:id="2999" w:name="_1077726755"/>
    <w:bookmarkStart w:id="3000" w:name="_1216798155"/>
    <w:bookmarkStart w:id="3001" w:name="_1217345570"/>
    <w:bookmarkStart w:id="3002" w:name="_MON_1246708666"/>
    <w:bookmarkStart w:id="3003" w:name="_MON_1247316724"/>
    <w:bookmarkStart w:id="3004" w:name="_MON_1282741612"/>
    <w:bookmarkEnd w:id="2997"/>
    <w:bookmarkEnd w:id="2998"/>
    <w:bookmarkEnd w:id="2999"/>
    <w:bookmarkEnd w:id="3000"/>
    <w:bookmarkEnd w:id="3001"/>
    <w:bookmarkEnd w:id="3002"/>
    <w:bookmarkEnd w:id="3003"/>
    <w:bookmarkEnd w:id="3004"/>
    <w:bookmarkStart w:id="3005" w:name="_MON_1240770956"/>
    <w:bookmarkEnd w:id="3005"/>
    <w:p w14:paraId="6E2DE008" w14:textId="77777777" w:rsidR="00BD6B97" w:rsidRPr="007A7659" w:rsidRDefault="00CF0CDD">
      <w:pPr>
        <w:pStyle w:val="BodyText"/>
        <w:jc w:val="center"/>
      </w:pPr>
      <w:r w:rsidRPr="007A7659">
        <w:rPr>
          <w:noProof/>
        </w:rPr>
        <w:object w:dxaOrig="5430" w:dyaOrig="1935" w14:anchorId="295FFD4B">
          <v:shape id="_x0000_i1036" type="#_x0000_t75" alt="" style="width:273.4pt;height:93.2pt;mso-width-percent:0;mso-height-percent:0;mso-width-percent:0;mso-height-percent:0" o:ole="" fillcolor="window">
            <v:imagedata r:id="rId89" o:title=""/>
          </v:shape>
          <o:OLEObject Type="Embed" ProgID="Word.Picture.8" ShapeID="_x0000_i1036" DrawAspect="Content" ObjectID="_1643628971" r:id="rId90"/>
        </w:object>
      </w:r>
    </w:p>
    <w:p w14:paraId="70F87E0D" w14:textId="77777777" w:rsidR="00BD6B97" w:rsidRPr="007A7659" w:rsidRDefault="00BD6B97" w:rsidP="008A7A9E">
      <w:pPr>
        <w:pStyle w:val="BodyText"/>
      </w:pPr>
    </w:p>
    <w:p w14:paraId="0808AF56" w14:textId="77777777" w:rsidR="00BD6B97" w:rsidRPr="007A7659" w:rsidRDefault="00BD6B97">
      <w:pPr>
        <w:pStyle w:val="BodyText"/>
      </w:pPr>
      <w:r w:rsidRPr="007A7659">
        <w:rPr>
          <w:b/>
        </w:rPr>
        <w:t>Actor:</w:t>
      </w:r>
      <w:r w:rsidRPr="007A7659">
        <w:t xml:space="preserve"> Document Consumer</w:t>
      </w:r>
    </w:p>
    <w:p w14:paraId="503B3E66" w14:textId="77777777" w:rsidR="00BD6B97" w:rsidRPr="007A7659" w:rsidRDefault="00BD6B97">
      <w:pPr>
        <w:pStyle w:val="BodyText"/>
      </w:pPr>
      <w:r w:rsidRPr="007A7659">
        <w:rPr>
          <w:b/>
        </w:rPr>
        <w:t xml:space="preserve">Role: </w:t>
      </w:r>
      <w:r w:rsidRPr="007A7659">
        <w:t>Requests a query by identifier (UUID), and passes parameters to the query. A parameter controlling the format of the returned data is passed</w:t>
      </w:r>
      <w:r w:rsidR="003C30B2" w:rsidRPr="007A7659">
        <w:t xml:space="preserve">; </w:t>
      </w:r>
      <w:r w:rsidRPr="007A7659">
        <w:t>it selects either object references or full objects.</w:t>
      </w:r>
    </w:p>
    <w:p w14:paraId="0BD5A5D3" w14:textId="77777777" w:rsidR="00BD6B97" w:rsidRPr="007A7659" w:rsidRDefault="00BD6B97">
      <w:pPr>
        <w:pStyle w:val="BodyText"/>
      </w:pPr>
      <w:r w:rsidRPr="007A7659">
        <w:rPr>
          <w:b/>
        </w:rPr>
        <w:t>Actor:</w:t>
      </w:r>
      <w:r w:rsidRPr="007A7659">
        <w:t xml:space="preserve"> Document Registry</w:t>
      </w:r>
    </w:p>
    <w:p w14:paraId="1E47502B" w14:textId="77777777" w:rsidR="00BD6B97" w:rsidRPr="007A7659" w:rsidRDefault="00BD6B97">
      <w:pPr>
        <w:pStyle w:val="BodyText"/>
      </w:pPr>
      <w:r w:rsidRPr="007A7659">
        <w:rPr>
          <w:b/>
        </w:rPr>
        <w:t xml:space="preserve">Role: </w:t>
      </w:r>
      <w:r w:rsidRPr="007A7659">
        <w:t>Services the query using its stored definitions of the queries defined for XDS.</w:t>
      </w:r>
    </w:p>
    <w:p w14:paraId="30DB4429" w14:textId="77777777" w:rsidR="00BD6B97" w:rsidRPr="007A7659" w:rsidRDefault="00BD6B97">
      <w:pPr>
        <w:pStyle w:val="BodyText"/>
      </w:pPr>
      <w:r w:rsidRPr="007A7659">
        <w:rPr>
          <w:b/>
        </w:rPr>
        <w:t>Actor:</w:t>
      </w:r>
      <w:r w:rsidRPr="007A7659">
        <w:t xml:space="preserve"> Initiating Gateway</w:t>
      </w:r>
    </w:p>
    <w:p w14:paraId="66D297C2" w14:textId="77777777" w:rsidR="00BD6B97" w:rsidRPr="007A7659" w:rsidRDefault="00BD6B97">
      <w:pPr>
        <w:pStyle w:val="BodyText"/>
      </w:pPr>
      <w:r w:rsidRPr="007A7659">
        <w:rPr>
          <w:b/>
        </w:rPr>
        <w:t xml:space="preserve">Role: </w:t>
      </w:r>
      <w:r w:rsidRPr="007A7659">
        <w:t xml:space="preserve">Services the stored query by initiating transactions with a selected set of Responding Gateways, Document Registries or other appropriate systems. </w:t>
      </w:r>
    </w:p>
    <w:p w14:paraId="3814D687" w14:textId="77777777" w:rsidR="00BD6B97" w:rsidRPr="007A7659" w:rsidRDefault="00BD6B97">
      <w:pPr>
        <w:pStyle w:val="Heading3"/>
        <w:numPr>
          <w:ilvl w:val="0"/>
          <w:numId w:val="0"/>
        </w:numPr>
        <w:tabs>
          <w:tab w:val="clear" w:pos="2160"/>
        </w:tabs>
        <w:ind w:left="720" w:hanging="720"/>
        <w:rPr>
          <w:noProof w:val="0"/>
        </w:rPr>
      </w:pPr>
      <w:bookmarkStart w:id="3006" w:name="_Toc13770275"/>
      <w:r w:rsidRPr="007A7659">
        <w:rPr>
          <w:noProof w:val="0"/>
        </w:rPr>
        <w:t>3.18.3 Referenced Standards</w:t>
      </w:r>
      <w:bookmarkEnd w:id="3006"/>
    </w:p>
    <w:p w14:paraId="1276C5D9" w14:textId="77777777" w:rsidR="00BD6B97" w:rsidRPr="007A7659" w:rsidRDefault="00BD6B97" w:rsidP="00C837CF">
      <w:pPr>
        <w:pStyle w:val="BodyText"/>
      </w:pPr>
      <w:r w:rsidRPr="007A7659">
        <w:t>ITI TF-3:4 Metadata used in Document Sharing Profiles.</w:t>
      </w:r>
    </w:p>
    <w:p w14:paraId="7190D046" w14:textId="77777777" w:rsidR="00BD6B97" w:rsidRPr="007A7659" w:rsidRDefault="00BD6B97" w:rsidP="00C837CF">
      <w:pPr>
        <w:pStyle w:val="BodyText"/>
      </w:pPr>
      <w:r w:rsidRPr="007A7659">
        <w:t xml:space="preserve">Implementors of this transaction shall comply with all requirements described in ITI TF-2x: Appendix V: Web Services for IHE </w:t>
      </w:r>
      <w:r w:rsidR="009051E2" w:rsidRPr="007A7659">
        <w:t>t</w:t>
      </w:r>
      <w:r w:rsidRPr="007A7659">
        <w:t xml:space="preserve">ransactions. </w:t>
      </w:r>
    </w:p>
    <w:p w14:paraId="5B930158" w14:textId="76BE842D" w:rsidR="00BD6B97" w:rsidRPr="007A7659" w:rsidRDefault="00BD6B97">
      <w:pPr>
        <w:pStyle w:val="BodyText"/>
      </w:pPr>
      <w:r w:rsidRPr="007A7659">
        <w:t>ebRIM</w:t>
      </w:r>
      <w:r w:rsidRPr="007A7659">
        <w:tab/>
      </w:r>
      <w:r w:rsidR="00C03A74">
        <w:tab/>
      </w:r>
      <w:r w:rsidRPr="007A7659">
        <w:t>OASIS/ebXML Registry Information Model v3.0</w:t>
      </w:r>
    </w:p>
    <w:p w14:paraId="31A766CF" w14:textId="77777777" w:rsidR="00BD6B97" w:rsidRPr="007A7659" w:rsidRDefault="00BD6B97">
      <w:pPr>
        <w:pStyle w:val="BodyText"/>
      </w:pPr>
      <w:r w:rsidRPr="007A7659">
        <w:t>ebRS</w:t>
      </w:r>
      <w:r w:rsidRPr="007A7659">
        <w:tab/>
      </w:r>
      <w:r w:rsidRPr="007A7659">
        <w:tab/>
        <w:t>OASIS/ebXML Registry Services Specifications v3.0</w:t>
      </w:r>
    </w:p>
    <w:p w14:paraId="7E1FE4DE" w14:textId="20F77C60" w:rsidR="00BD6B97" w:rsidRPr="007A7659" w:rsidRDefault="00BD6B97">
      <w:pPr>
        <w:pStyle w:val="Heading3"/>
        <w:numPr>
          <w:ilvl w:val="0"/>
          <w:numId w:val="0"/>
        </w:numPr>
        <w:tabs>
          <w:tab w:val="clear" w:pos="2160"/>
        </w:tabs>
        <w:ind w:left="720" w:hanging="720"/>
        <w:rPr>
          <w:noProof w:val="0"/>
        </w:rPr>
      </w:pPr>
      <w:bookmarkStart w:id="3007" w:name="_Toc13770276"/>
      <w:r w:rsidRPr="007A7659">
        <w:rPr>
          <w:noProof w:val="0"/>
        </w:rPr>
        <w:t xml:space="preserve">3.18.4 </w:t>
      </w:r>
      <w:r w:rsidR="007663CB">
        <w:rPr>
          <w:noProof w:val="0"/>
        </w:rPr>
        <w:t>Messages</w:t>
      </w:r>
      <w:bookmarkEnd w:id="3007"/>
    </w:p>
    <w:bookmarkStart w:id="3008" w:name="_1077726829"/>
    <w:bookmarkStart w:id="3009" w:name="_1077726902"/>
    <w:bookmarkStart w:id="3010" w:name="_1077727776"/>
    <w:bookmarkStart w:id="3011" w:name="_1077727865"/>
    <w:bookmarkStart w:id="3012" w:name="_1088101351"/>
    <w:bookmarkStart w:id="3013" w:name="_1088101426"/>
    <w:bookmarkStart w:id="3014" w:name="_1216798156"/>
    <w:bookmarkStart w:id="3015" w:name="_1217345592"/>
    <w:bookmarkStart w:id="3016" w:name="_1247907084"/>
    <w:bookmarkEnd w:id="3008"/>
    <w:bookmarkEnd w:id="3009"/>
    <w:bookmarkEnd w:id="3010"/>
    <w:bookmarkEnd w:id="3011"/>
    <w:bookmarkEnd w:id="3012"/>
    <w:bookmarkEnd w:id="3013"/>
    <w:bookmarkEnd w:id="3014"/>
    <w:bookmarkEnd w:id="3015"/>
    <w:bookmarkEnd w:id="3016"/>
    <w:bookmarkStart w:id="3017" w:name="_MON_1589033275"/>
    <w:bookmarkEnd w:id="3017"/>
    <w:p w14:paraId="289C1867" w14:textId="77777777" w:rsidR="00BD6B97" w:rsidRPr="007A7659" w:rsidRDefault="00CF0CDD">
      <w:pPr>
        <w:pStyle w:val="BodyText"/>
        <w:jc w:val="center"/>
      </w:pPr>
      <w:r w:rsidRPr="007A7659">
        <w:rPr>
          <w:noProof/>
        </w:rPr>
        <w:object w:dxaOrig="5610" w:dyaOrig="2625" w14:anchorId="73ED7F54">
          <v:shape id="_x0000_i1035" type="#_x0000_t75" alt="" style="width:281.4pt;height:129.9pt;mso-width-percent:0;mso-height-percent:0;mso-width-percent:0;mso-height-percent:0" o:ole="" filled="t">
            <v:fill color2="black"/>
            <v:imagedata r:id="rId91" o:title=""/>
          </v:shape>
          <o:OLEObject Type="Embed" ProgID="Word.Picture.8" ShapeID="_x0000_i1035" DrawAspect="Content" ObjectID="_1643628972" r:id="rId92"/>
        </w:object>
      </w:r>
    </w:p>
    <w:p w14:paraId="0760F5B9" w14:textId="4725A44D" w:rsidR="00D55E57" w:rsidRPr="007A7659" w:rsidRDefault="00B56326" w:rsidP="002733A5">
      <w:pPr>
        <w:pStyle w:val="FigureTitle"/>
      </w:pPr>
      <w:r>
        <w:t>Figure 3.18.4-1: Interaction Diagram</w:t>
      </w:r>
    </w:p>
    <w:p w14:paraId="2DBF6691" w14:textId="77777777" w:rsidR="00BD6B97" w:rsidRPr="007A7659" w:rsidRDefault="00BD6B97">
      <w:pPr>
        <w:pStyle w:val="Heading4"/>
        <w:numPr>
          <w:ilvl w:val="0"/>
          <w:numId w:val="0"/>
        </w:numPr>
        <w:tabs>
          <w:tab w:val="clear" w:pos="900"/>
          <w:tab w:val="clear" w:pos="2160"/>
          <w:tab w:val="clear" w:pos="2880"/>
          <w:tab w:val="left" w:pos="1764"/>
        </w:tabs>
        <w:ind w:left="864" w:hanging="864"/>
        <w:rPr>
          <w:noProof w:val="0"/>
        </w:rPr>
      </w:pPr>
      <w:r w:rsidRPr="007A7659">
        <w:rPr>
          <w:noProof w:val="0"/>
        </w:rPr>
        <w:lastRenderedPageBreak/>
        <w:t>3.18.4.1 Registry Stored Query</w:t>
      </w:r>
    </w:p>
    <w:p w14:paraId="22CE9089" w14:textId="77777777" w:rsidR="00BD6B97" w:rsidRPr="007A7659" w:rsidRDefault="00BD6B97">
      <w:pPr>
        <w:pStyle w:val="BodyText"/>
      </w:pPr>
      <w:r w:rsidRPr="007A7659">
        <w:t>This is a query request to the Document Registry from a Document Consumer. The query request contains:</w:t>
      </w:r>
    </w:p>
    <w:p w14:paraId="698B92A9" w14:textId="77777777" w:rsidR="00BD6B97" w:rsidRPr="007A7659" w:rsidRDefault="00BD6B97" w:rsidP="00493145">
      <w:pPr>
        <w:pStyle w:val="ListBullet2"/>
        <w:numPr>
          <w:ilvl w:val="0"/>
          <w:numId w:val="30"/>
        </w:numPr>
      </w:pPr>
      <w:r w:rsidRPr="007A7659">
        <w:t xml:space="preserve">A reference to a pre-defined query stored on the Document Registry Actor. </w:t>
      </w:r>
    </w:p>
    <w:p w14:paraId="2A8654C2" w14:textId="77777777" w:rsidR="00BD6B97" w:rsidRPr="007A7659" w:rsidRDefault="00BD6B97" w:rsidP="00493145">
      <w:pPr>
        <w:pStyle w:val="ListBullet2"/>
        <w:numPr>
          <w:ilvl w:val="0"/>
          <w:numId w:val="30"/>
        </w:numPr>
      </w:pPr>
      <w:r w:rsidRPr="007A7659">
        <w:t xml:space="preserve">Parameters to the query. </w:t>
      </w:r>
    </w:p>
    <w:p w14:paraId="7E6E5783" w14:textId="77777777" w:rsidR="00BD6B97" w:rsidRPr="007A7659" w:rsidRDefault="00BD6B97" w:rsidP="003C659E">
      <w:pPr>
        <w:pStyle w:val="Heading5"/>
        <w:numPr>
          <w:ilvl w:val="0"/>
          <w:numId w:val="0"/>
        </w:numPr>
        <w:tabs>
          <w:tab w:val="left" w:pos="1008"/>
        </w:tabs>
        <w:rPr>
          <w:noProof w:val="0"/>
        </w:rPr>
      </w:pPr>
      <w:r w:rsidRPr="007A7659">
        <w:rPr>
          <w:noProof w:val="0"/>
        </w:rPr>
        <w:t>3.18.4.1.1 Trigger Events</w:t>
      </w:r>
    </w:p>
    <w:p w14:paraId="6A202FE7" w14:textId="77777777" w:rsidR="00BD6B97" w:rsidRPr="007A7659" w:rsidRDefault="00BD6B97">
      <w:pPr>
        <w:pStyle w:val="BodyText"/>
      </w:pPr>
      <w:r w:rsidRPr="007A7659">
        <w:t>This message is initiated when the Document Consumer wants to query/retrieve document metadata.</w:t>
      </w:r>
    </w:p>
    <w:p w14:paraId="6FDA9FBC" w14:textId="77777777" w:rsidR="00BD6B97" w:rsidRPr="007A7659" w:rsidRDefault="00BD6B97" w:rsidP="003C659E">
      <w:pPr>
        <w:pStyle w:val="Heading5"/>
        <w:numPr>
          <w:ilvl w:val="0"/>
          <w:numId w:val="0"/>
        </w:numPr>
        <w:tabs>
          <w:tab w:val="left" w:pos="1008"/>
        </w:tabs>
        <w:rPr>
          <w:noProof w:val="0"/>
        </w:rPr>
      </w:pPr>
      <w:r w:rsidRPr="007A7659">
        <w:rPr>
          <w:noProof w:val="0"/>
        </w:rPr>
        <w:t>3.18.4.1.2 Message Semantics</w:t>
      </w:r>
    </w:p>
    <w:p w14:paraId="312EE1F0" w14:textId="77777777" w:rsidR="00BD6B97" w:rsidRPr="007A7659" w:rsidRDefault="00BD6B97">
      <w:pPr>
        <w:pStyle w:val="BodyText"/>
      </w:pPr>
      <w:r w:rsidRPr="007A7659">
        <w:t xml:space="preserve">The semantics of Stored Query are defined in Section 6.3. </w:t>
      </w:r>
      <w:r w:rsidRPr="007A7659">
        <w:rPr>
          <w:i/>
        </w:rPr>
        <w:t>Stored Query Support</w:t>
      </w:r>
      <w:r w:rsidRPr="007A7659">
        <w:t xml:space="preserve"> of ebRS version 3.0. This transaction corresponds to Section 6.3.2 </w:t>
      </w:r>
      <w:r w:rsidRPr="007A7659">
        <w:rPr>
          <w:i/>
        </w:rPr>
        <w:t>Invoking a Stored Query</w:t>
      </w:r>
      <w:r w:rsidRPr="007A7659">
        <w:t xml:space="preserve"> and 6.3.3 </w:t>
      </w:r>
      <w:r w:rsidRPr="007A7659">
        <w:rPr>
          <w:i/>
        </w:rPr>
        <w:t>Response to a Stored Query Invocation.</w:t>
      </w:r>
      <w:r w:rsidRPr="007A7659">
        <w:t xml:space="preserve"> This profile does not specify how the queries come to be stored in the Registry nor how they are to be translated for other database architectures.</w:t>
      </w:r>
    </w:p>
    <w:p w14:paraId="6E9E8ABA" w14:textId="77777777" w:rsidR="00BD6B97" w:rsidRPr="007A7659" w:rsidRDefault="00BD6B97">
      <w:pPr>
        <w:pStyle w:val="Heading6"/>
        <w:numPr>
          <w:ilvl w:val="0"/>
          <w:numId w:val="0"/>
        </w:numPr>
        <w:tabs>
          <w:tab w:val="clear" w:pos="4320"/>
        </w:tabs>
        <w:ind w:left="1152" w:hanging="1152"/>
        <w:rPr>
          <w:noProof w:val="0"/>
        </w:rPr>
      </w:pPr>
      <w:r w:rsidRPr="007A7659">
        <w:rPr>
          <w:noProof w:val="0"/>
        </w:rPr>
        <w:t>3.18.4.1.2.1 Version 3.0 ebXML Registry Standard</w:t>
      </w:r>
    </w:p>
    <w:p w14:paraId="533CF9E8" w14:textId="77777777" w:rsidR="00BD6B97" w:rsidRPr="007A7659" w:rsidRDefault="00BD6B97" w:rsidP="00E84E94">
      <w:pPr>
        <w:pStyle w:val="BodyText"/>
      </w:pPr>
      <w:r w:rsidRPr="007A7659">
        <w:t xml:space="preserve">This transaction uses ebXML Registry version 3.0. </w:t>
      </w:r>
    </w:p>
    <w:p w14:paraId="654C0854" w14:textId="77777777" w:rsidR="00BD6B97" w:rsidRPr="007A7659" w:rsidRDefault="00BD6B97">
      <w:pPr>
        <w:pStyle w:val="Heading6"/>
        <w:numPr>
          <w:ilvl w:val="0"/>
          <w:numId w:val="0"/>
        </w:numPr>
        <w:tabs>
          <w:tab w:val="clear" w:pos="4320"/>
        </w:tabs>
        <w:ind w:left="1152" w:hanging="1152"/>
        <w:rPr>
          <w:noProof w:val="0"/>
        </w:rPr>
      </w:pPr>
      <w:r w:rsidRPr="007A7659">
        <w:rPr>
          <w:noProof w:val="0"/>
        </w:rPr>
        <w:t>3.18.4.1.2.2 Sample Query Request</w:t>
      </w:r>
    </w:p>
    <w:p w14:paraId="30E8708F" w14:textId="77777777" w:rsidR="00BD6B97" w:rsidRPr="007A7659" w:rsidRDefault="00BD6B97">
      <w:pPr>
        <w:pStyle w:val="BodyText"/>
      </w:pPr>
      <w:r w:rsidRPr="007A7659">
        <w:t xml:space="preserve">The sample query is included under </w:t>
      </w:r>
      <w:r w:rsidR="00211645" w:rsidRPr="007A7659">
        <w:t>Section</w:t>
      </w:r>
      <w:r w:rsidRPr="007A7659">
        <w:t xml:space="preserve"> 3.18.4.1.3 Expected Actions.</w:t>
      </w:r>
    </w:p>
    <w:p w14:paraId="6032E2F5" w14:textId="77777777" w:rsidR="00BD6B97" w:rsidRPr="007A7659" w:rsidRDefault="00BD6B97">
      <w:pPr>
        <w:pStyle w:val="Heading6"/>
        <w:numPr>
          <w:ilvl w:val="0"/>
          <w:numId w:val="0"/>
        </w:numPr>
        <w:tabs>
          <w:tab w:val="clear" w:pos="4320"/>
        </w:tabs>
        <w:ind w:left="1152" w:hanging="1152"/>
        <w:rPr>
          <w:noProof w:val="0"/>
        </w:rPr>
      </w:pPr>
      <w:r w:rsidRPr="007A7659">
        <w:rPr>
          <w:noProof w:val="0"/>
        </w:rPr>
        <w:t>3.18.4.1.2.3 Query Request Parameters – Coding Style</w:t>
      </w:r>
    </w:p>
    <w:p w14:paraId="1B39B603" w14:textId="77777777" w:rsidR="00BD6B97" w:rsidRPr="007A7659" w:rsidRDefault="008C0E99">
      <w:pPr>
        <w:pStyle w:val="BodyText"/>
        <w:rPr>
          <w:iCs/>
          <w:lang w:eastAsia="ar-SA"/>
        </w:rPr>
      </w:pPr>
      <w:r w:rsidRPr="007A7659">
        <w:rPr>
          <w:iCs/>
          <w:lang w:eastAsia="ar-SA"/>
        </w:rPr>
        <w:t xml:space="preserve">Registry Stored Query supports </w:t>
      </w:r>
      <w:r w:rsidR="00BD6B97" w:rsidRPr="007A7659">
        <w:rPr>
          <w:iCs/>
          <w:lang w:eastAsia="ar-SA"/>
        </w:rPr>
        <w:t>the following parameters:</w:t>
      </w:r>
    </w:p>
    <w:p w14:paraId="10083EE0" w14:textId="77777777" w:rsidR="00BD6B97" w:rsidRPr="007A7659" w:rsidRDefault="00BD6B97" w:rsidP="00816BD0">
      <w:pPr>
        <w:pStyle w:val="ListBullet2"/>
        <w:numPr>
          <w:ilvl w:val="0"/>
          <w:numId w:val="30"/>
        </w:numPr>
        <w:rPr>
          <w:lang w:eastAsia="ar-SA"/>
        </w:rPr>
      </w:pPr>
      <w:r w:rsidRPr="007A7659">
        <w:rPr>
          <w:lang w:eastAsia="ar-SA"/>
        </w:rPr>
        <w:t>returnType – ‘LeafClass’ or ‘ObjectRef’</w:t>
      </w:r>
    </w:p>
    <w:p w14:paraId="2760CA2E" w14:textId="77777777" w:rsidR="00BD6B97" w:rsidRPr="007A7659" w:rsidRDefault="00BD6B97" w:rsidP="00816BD0">
      <w:pPr>
        <w:pStyle w:val="ListBullet2"/>
        <w:numPr>
          <w:ilvl w:val="0"/>
          <w:numId w:val="30"/>
        </w:numPr>
        <w:rPr>
          <w:lang w:eastAsia="ar-SA"/>
        </w:rPr>
      </w:pPr>
      <w:r w:rsidRPr="007A7659">
        <w:rPr>
          <w:lang w:eastAsia="ar-SA"/>
        </w:rPr>
        <w:t xml:space="preserve">Query ID – a UUID from </w:t>
      </w:r>
      <w:r w:rsidR="00290B40" w:rsidRPr="007A7659">
        <w:rPr>
          <w:lang w:eastAsia="ar-SA"/>
        </w:rPr>
        <w:t>S</w:t>
      </w:r>
      <w:r w:rsidR="00605552" w:rsidRPr="007A7659">
        <w:rPr>
          <w:lang w:eastAsia="ar-SA"/>
        </w:rPr>
        <w:t>ection 3.18.4.1.2.4</w:t>
      </w:r>
      <w:r w:rsidRPr="007A7659">
        <w:rPr>
          <w:lang w:eastAsia="ar-SA"/>
        </w:rPr>
        <w:t xml:space="preserve"> </w:t>
      </w:r>
    </w:p>
    <w:p w14:paraId="47390008" w14:textId="77777777" w:rsidR="00BD6B97" w:rsidRPr="007A7659" w:rsidRDefault="00BD6B97" w:rsidP="00816BD0">
      <w:pPr>
        <w:pStyle w:val="ListBullet2"/>
        <w:numPr>
          <w:ilvl w:val="0"/>
          <w:numId w:val="30"/>
        </w:numPr>
        <w:rPr>
          <w:lang w:eastAsia="ar-SA"/>
        </w:rPr>
      </w:pPr>
      <w:r w:rsidRPr="007A7659">
        <w:rPr>
          <w:lang w:eastAsia="ar-SA"/>
        </w:rPr>
        <w:t xml:space="preserve">Query Parameters – as defined in the </w:t>
      </w:r>
      <w:r w:rsidR="008C0E99" w:rsidRPr="007A7659">
        <w:rPr>
          <w:lang w:eastAsia="ar-SA"/>
        </w:rPr>
        <w:t>subsection</w:t>
      </w:r>
      <w:r w:rsidR="00C265CE" w:rsidRPr="007A7659">
        <w:rPr>
          <w:lang w:eastAsia="ar-SA"/>
        </w:rPr>
        <w:t>s</w:t>
      </w:r>
      <w:r w:rsidR="008C0E99" w:rsidRPr="007A7659">
        <w:rPr>
          <w:lang w:eastAsia="ar-SA"/>
        </w:rPr>
        <w:t xml:space="preserve"> </w:t>
      </w:r>
      <w:r w:rsidR="001D76A0" w:rsidRPr="007A7659">
        <w:rPr>
          <w:lang w:eastAsia="ar-SA"/>
        </w:rPr>
        <w:t>under</w:t>
      </w:r>
      <w:r w:rsidR="008C0E99" w:rsidRPr="007A7659">
        <w:rPr>
          <w:lang w:eastAsia="ar-SA"/>
        </w:rPr>
        <w:t xml:space="preserve"> </w:t>
      </w:r>
      <w:r w:rsidR="00290B40" w:rsidRPr="007A7659">
        <w:rPr>
          <w:lang w:eastAsia="ar-SA"/>
        </w:rPr>
        <w:t>S</w:t>
      </w:r>
      <w:r w:rsidRPr="007A7659">
        <w:rPr>
          <w:lang w:eastAsia="ar-SA"/>
        </w:rPr>
        <w:t>ection 3.18.4.1.2.3.7</w:t>
      </w:r>
      <w:r w:rsidR="001D76A0" w:rsidRPr="007A7659">
        <w:rPr>
          <w:lang w:eastAsia="ar-SA"/>
        </w:rPr>
        <w:t>,</w:t>
      </w:r>
      <w:r w:rsidR="008C0E99" w:rsidRPr="007A7659">
        <w:rPr>
          <w:lang w:eastAsia="ar-SA"/>
        </w:rPr>
        <w:t xml:space="preserve"> that correspond to the Query ID</w:t>
      </w:r>
    </w:p>
    <w:p w14:paraId="70C30B05" w14:textId="77777777" w:rsidR="00BD6B97" w:rsidRPr="007A7659" w:rsidRDefault="00BD6B97">
      <w:pPr>
        <w:pStyle w:val="Heading7"/>
        <w:numPr>
          <w:ilvl w:val="0"/>
          <w:numId w:val="0"/>
        </w:numPr>
        <w:tabs>
          <w:tab w:val="clear" w:pos="4320"/>
          <w:tab w:val="clear" w:pos="5040"/>
        </w:tabs>
        <w:ind w:left="1296" w:hanging="1296"/>
        <w:rPr>
          <w:noProof w:val="0"/>
        </w:rPr>
      </w:pPr>
      <w:r w:rsidRPr="007A7659">
        <w:rPr>
          <w:noProof w:val="0"/>
        </w:rPr>
        <w:t>3.18.4.1.2.3.1 Parameter returnType</w:t>
      </w:r>
    </w:p>
    <w:p w14:paraId="058AB009" w14:textId="77777777" w:rsidR="00BD6B97" w:rsidRPr="007A7659" w:rsidRDefault="00BD6B97">
      <w:pPr>
        <w:pStyle w:val="BodyText"/>
      </w:pPr>
      <w:r w:rsidRPr="007A7659">
        <w:t>Registry Stored Query supports the following values for the parameter returnType:</w:t>
      </w:r>
    </w:p>
    <w:p w14:paraId="34900E6E" w14:textId="77777777" w:rsidR="00BD6B97" w:rsidRPr="007A7659" w:rsidRDefault="00BD6B97" w:rsidP="00816BD0">
      <w:pPr>
        <w:pStyle w:val="ListBullet2"/>
        <w:numPr>
          <w:ilvl w:val="0"/>
          <w:numId w:val="30"/>
        </w:numPr>
      </w:pPr>
      <w:r w:rsidRPr="007A7659">
        <w:t>ObjectRef – a list of object UUIDs (references)</w:t>
      </w:r>
    </w:p>
    <w:p w14:paraId="15865E8A" w14:textId="77777777" w:rsidR="00BD6B97" w:rsidRPr="007A7659" w:rsidRDefault="00BD6B97" w:rsidP="00816BD0">
      <w:pPr>
        <w:pStyle w:val="ListBullet2"/>
        <w:numPr>
          <w:ilvl w:val="0"/>
          <w:numId w:val="30"/>
        </w:numPr>
      </w:pPr>
      <w:r w:rsidRPr="007A7659">
        <w:t>LeafClass – list of XML elements representing the leaf class of the object returned</w:t>
      </w:r>
    </w:p>
    <w:p w14:paraId="5EE5A009" w14:textId="77777777" w:rsidR="00BD6B97" w:rsidRPr="007A7659" w:rsidRDefault="00BD6B97">
      <w:pPr>
        <w:pStyle w:val="BodyText"/>
      </w:pPr>
      <w:r w:rsidRPr="007A7659">
        <w:t xml:space="preserve">The ‘LeafClass’ returnType is meant for returning a small amount of fully specified ebXML objects (such as a list of ExtrinsicObject (XDSDocumentEntry) elements with full contents: slots, external identifiers, classifications etc.). This type of query result is self-contained, everything known about the object(s) is returned. The specific query documented in this section describes which object types will be included. ObjectRef elements are also returned. These </w:t>
      </w:r>
      <w:r w:rsidRPr="007A7659">
        <w:lastRenderedPageBreak/>
        <w:t>represent objects not included in the returned object list that are referenced by objects in the returned object list. These ObjectRefs are optional by the registry standard version 3.0.</w:t>
      </w:r>
    </w:p>
    <w:p w14:paraId="2A39532F" w14:textId="77777777" w:rsidR="00BD6B97" w:rsidRPr="007A7659" w:rsidRDefault="00BD6B97">
      <w:pPr>
        <w:pStyle w:val="BodyText"/>
      </w:pPr>
      <w:r w:rsidRPr="007A7659">
        <w:t>The 'ObjectRef' returnType returns references to the registry objects that match the query. This type query is recommended when the returned object list could be large. An initial query returning ObjectRefs for all objects of interest followed by secondary queries requesting full metadata (query type LeafClass) is an efficient way to query for large bodies of metadata. This strategy is particularly easy to use when querying for a single object type (XDSDocumentEntry or XDSSubmissionSet are examples) since only a single object type is involved.</w:t>
      </w:r>
    </w:p>
    <w:p w14:paraId="74390AB6" w14:textId="77777777" w:rsidR="00BD6B97" w:rsidRPr="007A7659" w:rsidRDefault="00BD6B97">
      <w:pPr>
        <w:pStyle w:val="BodyText"/>
      </w:pPr>
      <w:r w:rsidRPr="007A7659">
        <w:t>An ObjectRef looks like:</w:t>
      </w:r>
    </w:p>
    <w:p w14:paraId="4B5CE3C0" w14:textId="77777777" w:rsidR="00BD6B97" w:rsidRPr="007A7659" w:rsidRDefault="00BD6B97" w:rsidP="00E56628">
      <w:pPr>
        <w:pStyle w:val="BodyText"/>
        <w:rPr>
          <w:rFonts w:ascii="Courier New" w:hAnsi="Courier New"/>
        </w:rPr>
      </w:pPr>
      <w:r w:rsidRPr="007A7659">
        <w:tab/>
      </w:r>
      <w:r w:rsidRPr="007A7659">
        <w:rPr>
          <w:rFonts w:ascii="Courier New" w:hAnsi="Courier New"/>
        </w:rPr>
        <w:t>&lt;ObjectRef id=”urn:uuid:58a6f841-87b3-4a3e-92fd-a8ffeff98427</w:t>
      </w:r>
      <w:r w:rsidRPr="007A7659">
        <w:rPr>
          <w:rFonts w:ascii="Courier New" w:hAnsi="Courier New" w:cs="CourierNewPSMT"/>
        </w:rPr>
        <w:t>”/&gt;</w:t>
      </w:r>
    </w:p>
    <w:p w14:paraId="459A0B80" w14:textId="77777777" w:rsidR="00BD6B97" w:rsidRPr="007A7659" w:rsidRDefault="00BD6B97">
      <w:pPr>
        <w:pStyle w:val="Heading7"/>
        <w:numPr>
          <w:ilvl w:val="0"/>
          <w:numId w:val="0"/>
        </w:numPr>
        <w:tabs>
          <w:tab w:val="clear" w:pos="4320"/>
          <w:tab w:val="clear" w:pos="5040"/>
        </w:tabs>
        <w:rPr>
          <w:noProof w:val="0"/>
        </w:rPr>
      </w:pPr>
      <w:r w:rsidRPr="007A7659">
        <w:rPr>
          <w:noProof w:val="0"/>
        </w:rPr>
        <w:t>3.18.4.1.2.3.2 Parameter Query ID</w:t>
      </w:r>
    </w:p>
    <w:p w14:paraId="41B803AB" w14:textId="77777777" w:rsidR="00BD6B97" w:rsidRPr="007A7659" w:rsidRDefault="00BD6B97">
      <w:pPr>
        <w:pStyle w:val="BodyText"/>
      </w:pPr>
      <w:r w:rsidRPr="007A7659">
        <w:t xml:space="preserve">This parameter holds the UUID assigned to the query to be invoked. UUIDs are assigned by this profile (see </w:t>
      </w:r>
      <w:r w:rsidR="00290B40" w:rsidRPr="007A7659">
        <w:t xml:space="preserve">Section </w:t>
      </w:r>
      <w:r w:rsidRPr="007A7659">
        <w:t xml:space="preserve">3.18.4.1.2.4) to each of the queries defined in </w:t>
      </w:r>
      <w:r w:rsidR="00290B40" w:rsidRPr="007A7659">
        <w:t xml:space="preserve">Section </w:t>
      </w:r>
      <w:r w:rsidRPr="007A7659">
        <w:t>3.18.4.1.2.3.7.</w:t>
      </w:r>
    </w:p>
    <w:p w14:paraId="4B718C9D" w14:textId="77777777" w:rsidR="00BD6B97" w:rsidRPr="007A7659" w:rsidRDefault="00BD6B97">
      <w:pPr>
        <w:pStyle w:val="Heading7"/>
        <w:numPr>
          <w:ilvl w:val="0"/>
          <w:numId w:val="0"/>
        </w:numPr>
        <w:tabs>
          <w:tab w:val="clear" w:pos="4320"/>
          <w:tab w:val="clear" w:pos="5040"/>
        </w:tabs>
        <w:ind w:left="1296" w:hanging="1296"/>
        <w:rPr>
          <w:noProof w:val="0"/>
        </w:rPr>
      </w:pPr>
      <w:r w:rsidRPr="007A7659">
        <w:rPr>
          <w:noProof w:val="0"/>
        </w:rPr>
        <w:t>3.18.4.1.2.3.3 Date/Time Coding</w:t>
      </w:r>
    </w:p>
    <w:p w14:paraId="5E2C468A" w14:textId="77777777" w:rsidR="00BD6B97" w:rsidRPr="007A7659" w:rsidRDefault="00BD6B97">
      <w:pPr>
        <w:pStyle w:val="BodyText"/>
      </w:pPr>
      <w:r w:rsidRPr="007A7659">
        <w:t>All Date/time values are to be inclusive, interpreted as:</w:t>
      </w:r>
    </w:p>
    <w:p w14:paraId="639AFE5D" w14:textId="77777777" w:rsidR="00BD6B97" w:rsidRPr="007A7659" w:rsidRDefault="00BD6B97">
      <w:pPr>
        <w:pStyle w:val="BodyText"/>
        <w:ind w:left="720"/>
        <w:rPr>
          <w:lang w:eastAsia="ar-SA"/>
        </w:rPr>
      </w:pPr>
      <w:r w:rsidRPr="007A7659">
        <w:rPr>
          <w:lang w:eastAsia="ar-SA"/>
        </w:rPr>
        <w:t>$XDSDocumentEntryCreationTimeFrom &lt;= XDSDocumentEntry.creationTime &lt; $XDSDocumentEntryCreationTimeTo</w:t>
      </w:r>
    </w:p>
    <w:p w14:paraId="4C1D14A5" w14:textId="77777777" w:rsidR="00605552" w:rsidRPr="007A7659" w:rsidRDefault="00BD6B97">
      <w:pPr>
        <w:pStyle w:val="BodyText"/>
      </w:pPr>
      <w:r w:rsidRPr="007A7659">
        <w:t xml:space="preserve">for example. </w:t>
      </w:r>
    </w:p>
    <w:p w14:paraId="12ADD623" w14:textId="77777777" w:rsidR="00BD6B97" w:rsidRPr="007A7659" w:rsidRDefault="00BD6B97">
      <w:pPr>
        <w:pStyle w:val="BodyText"/>
      </w:pPr>
      <w:r w:rsidRPr="007A7659">
        <w:t>The ‘From’ time or the ‘To’ time may be omitted.</w:t>
      </w:r>
    </w:p>
    <w:p w14:paraId="31FCA82D" w14:textId="77777777" w:rsidR="00BD6B97" w:rsidRPr="007A7659" w:rsidRDefault="00BD6B97" w:rsidP="007E3B51">
      <w:pPr>
        <w:pStyle w:val="Heading8"/>
        <w:rPr>
          <w:noProof w:val="0"/>
        </w:rPr>
      </w:pPr>
      <w:r w:rsidRPr="007A7659">
        <w:rPr>
          <w:noProof w:val="0"/>
        </w:rPr>
        <w:t>3.18.4.1.2.3.3.1 Comparing serviceStartTime and serviceStopTime</w:t>
      </w:r>
    </w:p>
    <w:p w14:paraId="44CC874F" w14:textId="77777777" w:rsidR="00BD6B97" w:rsidRPr="007A7659" w:rsidRDefault="00BD6B97" w:rsidP="00CA3596">
      <w:pPr>
        <w:pStyle w:val="BodyText"/>
        <w:rPr>
          <w:bCs/>
        </w:rPr>
      </w:pPr>
      <w:r w:rsidRPr="007A7659">
        <w:rPr>
          <w:bCs/>
        </w:rPr>
        <w:t>Special consideration is needed when processing the query parameters related to serviceStartTime and serviceStopTime since these DocumentEntry metadata attributes may not be present:</w:t>
      </w:r>
    </w:p>
    <w:p w14:paraId="756FCE0B" w14:textId="77777777" w:rsidR="00BD6B97" w:rsidRPr="007A7659" w:rsidRDefault="00BD6B97" w:rsidP="007E3B51">
      <w:pPr>
        <w:pStyle w:val="ListBullet2"/>
      </w:pPr>
      <w:r w:rsidRPr="007A7659">
        <w:t>If the DocumentEntry.serviceStartTime attribute of a DocumentEntry contains no value and if the query includes a value for $XDSDocumentEntryServiceStartTimeFrom or $XDSDocumentEntryServiceStartTimeTo, those query parameters shall not be used for deciding whether this DocumentEntry matches the query.</w:t>
      </w:r>
    </w:p>
    <w:p w14:paraId="5D406EDC" w14:textId="77777777" w:rsidR="00BD6B97" w:rsidRPr="007A7659" w:rsidRDefault="00BD6B97" w:rsidP="007E3B51">
      <w:pPr>
        <w:pStyle w:val="ListBullet2"/>
      </w:pPr>
      <w:r w:rsidRPr="007A7659">
        <w:t>If the DocumentEntry.serviceStopTime attribute of a DocumentEntry contains no value and if the query includes a value for $XDSDocumentEntryServiceStopTimeFrom or $XDSDocumentEntryServiceStopTimeTo, those query parameters shall not be used for deciding whether this DocumentEntry matches the query.</w:t>
      </w:r>
    </w:p>
    <w:p w14:paraId="0BE9D94C" w14:textId="77777777" w:rsidR="00BD6B97" w:rsidRPr="007A7659" w:rsidRDefault="00BD6B97">
      <w:pPr>
        <w:pStyle w:val="Heading7"/>
        <w:numPr>
          <w:ilvl w:val="0"/>
          <w:numId w:val="0"/>
        </w:numPr>
        <w:tabs>
          <w:tab w:val="clear" w:pos="4320"/>
          <w:tab w:val="clear" w:pos="5040"/>
        </w:tabs>
        <w:rPr>
          <w:noProof w:val="0"/>
        </w:rPr>
      </w:pPr>
      <w:r w:rsidRPr="007A7659">
        <w:rPr>
          <w:noProof w:val="0"/>
        </w:rPr>
        <w:t>3.18.4.1.2.3.4 Coding of Code/Code-Scheme</w:t>
      </w:r>
    </w:p>
    <w:p w14:paraId="2541F740" w14:textId="77777777" w:rsidR="00BD6B97" w:rsidRPr="007A7659" w:rsidRDefault="00BD6B97">
      <w:pPr>
        <w:pStyle w:val="BodyText"/>
      </w:pPr>
      <w:r w:rsidRPr="007A7659">
        <w:t xml:space="preserve">When specifying a coded value parameter, an abbreviated form of the HL7 V2.5 CE format shall be used. Only the first (identifier) and third (coding scheme) elements shall be specified. Both </w:t>
      </w:r>
      <w:r w:rsidRPr="007A7659">
        <w:lastRenderedPageBreak/>
        <w:t>are required. The second element shall be empty. The HL7 V2.5 length limits shall not apply. The ebRIM limit on Slot Value size does apply. An example of this format is:</w:t>
      </w:r>
    </w:p>
    <w:p w14:paraId="6EB72664" w14:textId="77777777" w:rsidR="00BD6B97" w:rsidRPr="007A7659" w:rsidRDefault="00BD6B97">
      <w:pPr>
        <w:pStyle w:val="BodyText"/>
      </w:pPr>
      <w:r w:rsidRPr="007A7659">
        <w:tab/>
        <w:t>code^^coding-scheme</w:t>
      </w:r>
    </w:p>
    <w:p w14:paraId="0348C9DC" w14:textId="77777777" w:rsidR="00BD6B97" w:rsidRPr="007A7659" w:rsidRDefault="00BD6B97">
      <w:pPr>
        <w:pStyle w:val="BodyText"/>
      </w:pPr>
      <w:r w:rsidRPr="007A7659">
        <w:t>This style parameter always accepts multiple values so example codings in context look like:</w:t>
      </w:r>
    </w:p>
    <w:p w14:paraId="1A74B665" w14:textId="77777777" w:rsidR="00BD6B97" w:rsidRPr="007A7659" w:rsidRDefault="00BD6B97">
      <w:pPr>
        <w:pStyle w:val="BodyText"/>
      </w:pPr>
      <w:r w:rsidRPr="007A7659">
        <w:tab/>
        <w:t>&lt;Value&gt;('code1^^coding-scheme1')&lt;/Value&gt;</w:t>
      </w:r>
    </w:p>
    <w:p w14:paraId="0A860063" w14:textId="77777777" w:rsidR="00BD6B97" w:rsidRPr="007A7659" w:rsidRDefault="00BD6B97">
      <w:pPr>
        <w:pStyle w:val="BodyText"/>
      </w:pPr>
      <w:r w:rsidRPr="007A7659">
        <w:t>or</w:t>
      </w:r>
    </w:p>
    <w:p w14:paraId="51C98937" w14:textId="77777777" w:rsidR="00BD6B97" w:rsidRPr="007A7659" w:rsidRDefault="00BD6B97">
      <w:pPr>
        <w:pStyle w:val="BodyText"/>
      </w:pPr>
      <w:r w:rsidRPr="007A7659">
        <w:tab/>
        <w:t>&lt;Value&gt;('code1^^coding-scheme1','code2^^coding-scheme2')&lt;/Value&gt;</w:t>
      </w:r>
    </w:p>
    <w:p w14:paraId="3BA1E61C" w14:textId="77777777" w:rsidR="00BD6B97" w:rsidRPr="007A7659" w:rsidRDefault="00BD6B97">
      <w:pPr>
        <w:pStyle w:val="BodyText"/>
      </w:pPr>
      <w:r w:rsidRPr="007A7659">
        <w:t>within the parameter Slot.</w:t>
      </w:r>
    </w:p>
    <w:p w14:paraId="4D05A5ED" w14:textId="77777777" w:rsidR="00BD6B97" w:rsidRPr="007A7659" w:rsidRDefault="00BD6B97">
      <w:pPr>
        <w:pStyle w:val="Heading7"/>
        <w:numPr>
          <w:ilvl w:val="0"/>
          <w:numId w:val="0"/>
        </w:numPr>
        <w:tabs>
          <w:tab w:val="clear" w:pos="4320"/>
          <w:tab w:val="clear" w:pos="5040"/>
        </w:tabs>
        <w:ind w:left="1296" w:hanging="1296"/>
        <w:rPr>
          <w:noProof w:val="0"/>
        </w:rPr>
      </w:pPr>
      <w:r w:rsidRPr="007A7659">
        <w:rPr>
          <w:noProof w:val="0"/>
        </w:rPr>
        <w:t>3.18.4.1.2.3.5 Coding of Single/Multiple Values</w:t>
      </w:r>
    </w:p>
    <w:p w14:paraId="6CBB4232" w14:textId="77777777" w:rsidR="00BD6B97" w:rsidRPr="007A7659" w:rsidRDefault="00BD6B97">
      <w:pPr>
        <w:pStyle w:val="BodyText"/>
        <w:rPr>
          <w:i/>
        </w:rPr>
      </w:pPr>
      <w:r w:rsidRPr="007A7659">
        <w:t xml:space="preserve">Single values are coded as </w:t>
      </w:r>
    </w:p>
    <w:p w14:paraId="66E774D8" w14:textId="77777777" w:rsidR="00BD6B97" w:rsidRPr="007A7659" w:rsidRDefault="00BD6B97" w:rsidP="00816BD0">
      <w:pPr>
        <w:pStyle w:val="ListBullet2"/>
        <w:numPr>
          <w:ilvl w:val="0"/>
          <w:numId w:val="30"/>
        </w:numPr>
      </w:pPr>
      <w:r w:rsidRPr="007A7659">
        <w:t>123 -  without quotes for numbers</w:t>
      </w:r>
    </w:p>
    <w:p w14:paraId="587A65E6" w14:textId="77777777" w:rsidR="00BD6B97" w:rsidRPr="007A7659" w:rsidRDefault="00523357" w:rsidP="00816BD0">
      <w:pPr>
        <w:pStyle w:val="ListBullet2"/>
        <w:numPr>
          <w:ilvl w:val="0"/>
          <w:numId w:val="30"/>
        </w:numPr>
      </w:pPr>
      <w:r w:rsidRPr="007A7659">
        <w:t>'</w:t>
      </w:r>
      <w:r w:rsidR="00BD6B97" w:rsidRPr="007A7659">
        <w:t>urn:oasis:names:tc:ebxml-regrep:StatusType:Approved</w:t>
      </w:r>
      <w:r w:rsidRPr="007A7659">
        <w:t>'</w:t>
      </w:r>
      <w:r w:rsidR="00BD6B97" w:rsidRPr="007A7659">
        <w:t xml:space="preserve">  -  in single quotes for strings.</w:t>
      </w:r>
    </w:p>
    <w:p w14:paraId="6AA403D1" w14:textId="77777777" w:rsidR="00BD6B97" w:rsidRPr="007A7659" w:rsidRDefault="00523357" w:rsidP="00816BD0">
      <w:pPr>
        <w:pStyle w:val="ListBullet2"/>
        <w:numPr>
          <w:ilvl w:val="0"/>
          <w:numId w:val="30"/>
        </w:numPr>
      </w:pPr>
      <w:r w:rsidRPr="007A7659">
        <w:t>'</w:t>
      </w:r>
      <w:r w:rsidR="00BD6B97" w:rsidRPr="007A7659">
        <w:t>Children</w:t>
      </w:r>
      <w:r w:rsidR="001D76A0" w:rsidRPr="007A7659">
        <w:t>''</w:t>
      </w:r>
      <w:r w:rsidR="00BD6B97" w:rsidRPr="007A7659">
        <w:t>s Hospital</w:t>
      </w:r>
      <w:r w:rsidRPr="007A7659">
        <w:t>'</w:t>
      </w:r>
      <w:r w:rsidR="00BD6B97" w:rsidRPr="007A7659">
        <w:t xml:space="preserve"> – a single quote is inserted in a string by specifying two single quotes</w:t>
      </w:r>
    </w:p>
    <w:p w14:paraId="31334BE8" w14:textId="77777777" w:rsidR="00BD6B97" w:rsidRPr="007A7659" w:rsidRDefault="00607FF6" w:rsidP="00523357">
      <w:pPr>
        <w:pStyle w:val="ListBullet2"/>
      </w:pPr>
      <w:r w:rsidRPr="007A7659">
        <w:rPr>
          <w:sz w:val="23"/>
          <w:szCs w:val="23"/>
        </w:rPr>
        <w:t xml:space="preserve">For parameters defined to be compatible with the SQL 'LIKE' keyword: </w:t>
      </w:r>
      <w:r w:rsidRPr="007A7659" w:rsidDel="00607FF6">
        <w:t xml:space="preserve"> </w:t>
      </w:r>
      <w:r w:rsidR="00BD6B97" w:rsidRPr="007A7659">
        <w:t>Underscore (</w:t>
      </w:r>
      <w:r w:rsidR="00523357" w:rsidRPr="007A7659">
        <w:t>'</w:t>
      </w:r>
      <w:r w:rsidR="00BD6B97" w:rsidRPr="007A7659">
        <w:t>_</w:t>
      </w:r>
      <w:r w:rsidR="00523357" w:rsidRPr="007A7659">
        <w:t>'</w:t>
      </w:r>
      <w:r w:rsidR="00BD6B97" w:rsidRPr="007A7659">
        <w:t>) matches an arbitrary character</w:t>
      </w:r>
    </w:p>
    <w:p w14:paraId="17F3DB1A" w14:textId="77777777" w:rsidR="00BD6B97" w:rsidRPr="007A7659" w:rsidRDefault="00BD6B97" w:rsidP="00816BD0">
      <w:pPr>
        <w:pStyle w:val="ListBullet2"/>
        <w:numPr>
          <w:ilvl w:val="0"/>
          <w:numId w:val="30"/>
        </w:numPr>
      </w:pPr>
      <w:r w:rsidRPr="007A7659">
        <w:t>Percent (</w:t>
      </w:r>
      <w:r w:rsidR="00523357" w:rsidRPr="007A7659">
        <w:t>'</w:t>
      </w:r>
      <w:r w:rsidRPr="007A7659">
        <w:t>%</w:t>
      </w:r>
      <w:r w:rsidR="00523357" w:rsidRPr="007A7659">
        <w:t>'</w:t>
      </w:r>
      <w:r w:rsidRPr="007A7659">
        <w:t>) matches an arbitrary string</w:t>
      </w:r>
      <w:r w:rsidR="00607FF6" w:rsidRPr="007A7659">
        <w:t xml:space="preserve"> (0 or more characters)</w:t>
      </w:r>
    </w:p>
    <w:p w14:paraId="0129236E" w14:textId="77777777" w:rsidR="00BD6B97" w:rsidRPr="007A7659" w:rsidRDefault="00BD6B97">
      <w:pPr>
        <w:pStyle w:val="BodyText"/>
      </w:pPr>
      <w:r w:rsidRPr="007A7659">
        <w:t>Format for multiple values is</w:t>
      </w:r>
    </w:p>
    <w:p w14:paraId="2240E22B" w14:textId="77777777" w:rsidR="00BD6B97" w:rsidRPr="007A7659" w:rsidRDefault="00BD6B97" w:rsidP="006E48D2">
      <w:pPr>
        <w:pStyle w:val="ListBullet2"/>
        <w:numPr>
          <w:ilvl w:val="0"/>
          <w:numId w:val="30"/>
        </w:numPr>
      </w:pPr>
      <w:r w:rsidRPr="007A7659">
        <w:t>(value,value,value,…)</w:t>
      </w:r>
    </w:p>
    <w:p w14:paraId="2E314FBC" w14:textId="77777777" w:rsidR="00BD6B97" w:rsidRPr="007A7659" w:rsidRDefault="00BD6B97" w:rsidP="006E48D2">
      <w:pPr>
        <w:pStyle w:val="ListContinue2"/>
      </w:pPr>
      <w:r w:rsidRPr="007A7659">
        <w:t>OR</w:t>
      </w:r>
    </w:p>
    <w:p w14:paraId="34CCA28C" w14:textId="77777777" w:rsidR="00BD6B97" w:rsidRPr="007A7659" w:rsidRDefault="00BD6B97" w:rsidP="006E48D2">
      <w:pPr>
        <w:pStyle w:val="ListBullet2"/>
        <w:numPr>
          <w:ilvl w:val="0"/>
          <w:numId w:val="30"/>
        </w:numPr>
      </w:pPr>
      <w:r w:rsidRPr="007A7659">
        <w:t>(value) if only one value is to be specified.</w:t>
      </w:r>
    </w:p>
    <w:p w14:paraId="29849C61" w14:textId="77777777" w:rsidR="00BD6B97" w:rsidRPr="007A7659" w:rsidRDefault="00BD6B97">
      <w:pPr>
        <w:pStyle w:val="BodyText"/>
      </w:pPr>
      <w:r w:rsidRPr="007A7659">
        <w:t xml:space="preserve">where each value is coded as described above for single values. </w:t>
      </w:r>
    </w:p>
    <w:p w14:paraId="5F700A51" w14:textId="77777777" w:rsidR="00BD6B97" w:rsidRPr="007A7659" w:rsidRDefault="00BD6B97">
      <w:pPr>
        <w:pStyle w:val="BodyText"/>
      </w:pPr>
      <w:r w:rsidRPr="007A7659">
        <w:t>When coding multiple values there is a potential conflict between needing to code a long list of values and the length restriction imposed by Schema on the size of the value of the &lt;Value/&gt; element. Slot values shall never exceed the Schema-enforced limit. Therefore, the use of multiple Value elements within the Slot shall be acceptable. Splits may occur only between values, where each Value element is surrounded by parentheses. The following example shows multiple values, split across multiple Value elements:</w:t>
      </w:r>
    </w:p>
    <w:p w14:paraId="6848BC26" w14:textId="77777777" w:rsidR="00BD6B97" w:rsidRPr="007A7659" w:rsidRDefault="00BD6B97">
      <w:pPr>
        <w:pStyle w:val="BodyText"/>
      </w:pPr>
      <w:r w:rsidRPr="007A7659">
        <w:t xml:space="preserve">&lt;Slot name="$uuid"&gt; </w:t>
      </w:r>
    </w:p>
    <w:p w14:paraId="4966E38F" w14:textId="77777777" w:rsidR="00BD6B97" w:rsidRPr="007A7659" w:rsidRDefault="00BD6B97">
      <w:pPr>
        <w:pStyle w:val="BodyText"/>
      </w:pPr>
      <w:r w:rsidRPr="007A7659">
        <w:t xml:space="preserve">    &lt;ValueList&gt; </w:t>
      </w:r>
    </w:p>
    <w:p w14:paraId="0B34B20E" w14:textId="77777777" w:rsidR="00BD6B97" w:rsidRPr="007A7659" w:rsidRDefault="00BD6B97">
      <w:pPr>
        <w:pStyle w:val="BodyText"/>
      </w:pPr>
      <w:r w:rsidRPr="007A7659">
        <w:t xml:space="preserve">        &lt;Value&gt;('urn:uuid:a96d7361-6617-488a-891c-ee3f37d1f218','urn:uuid: 5655a680-1b6a-11dd-bd0b-0800200c9a66')&lt;/Value&gt; </w:t>
      </w:r>
    </w:p>
    <w:p w14:paraId="7F9F7309" w14:textId="77777777" w:rsidR="00BD6B97" w:rsidRPr="007A7659" w:rsidRDefault="00BD6B97">
      <w:pPr>
        <w:pStyle w:val="BodyText"/>
      </w:pPr>
      <w:r w:rsidRPr="007A7659">
        <w:t xml:space="preserve">        &lt;Value&gt;('urn:uuid:ae315e81-2056-4829-a5b4-cf9531941f96')&lt;/Value&gt; </w:t>
      </w:r>
    </w:p>
    <w:p w14:paraId="230D2A11" w14:textId="77777777" w:rsidR="00BD6B97" w:rsidRPr="007A7659" w:rsidRDefault="00BD6B97">
      <w:pPr>
        <w:pStyle w:val="BodyText"/>
      </w:pPr>
      <w:r w:rsidRPr="007A7659">
        <w:lastRenderedPageBreak/>
        <w:t xml:space="preserve">    &lt;/ValueList&gt; </w:t>
      </w:r>
    </w:p>
    <w:p w14:paraId="4B138326" w14:textId="77777777" w:rsidR="00BD6B97" w:rsidRPr="007A7659" w:rsidRDefault="00BD6B97">
      <w:pPr>
        <w:pStyle w:val="BodyText"/>
      </w:pPr>
      <w:r w:rsidRPr="007A7659">
        <w:t xml:space="preserve">&lt;/Slot&gt; </w:t>
      </w:r>
    </w:p>
    <w:p w14:paraId="469B32C1" w14:textId="77777777" w:rsidR="00BD6B97" w:rsidRPr="007A7659" w:rsidRDefault="00BD6B97">
      <w:pPr>
        <w:pStyle w:val="BodyText"/>
      </w:pPr>
      <w:r w:rsidRPr="007A7659">
        <w:t>This example shall be treated as equivalent to:</w:t>
      </w:r>
    </w:p>
    <w:p w14:paraId="4AF6E9CF" w14:textId="77777777" w:rsidR="00BD6B97" w:rsidRPr="007A7659" w:rsidRDefault="00BD6B97">
      <w:pPr>
        <w:pStyle w:val="BodyText"/>
      </w:pPr>
      <w:r w:rsidRPr="007A7659">
        <w:t xml:space="preserve">&lt;Slot name="$uuid"&gt; </w:t>
      </w:r>
    </w:p>
    <w:p w14:paraId="7D747FEA" w14:textId="77777777" w:rsidR="00BD6B97" w:rsidRPr="007A7659" w:rsidRDefault="00BD6B97">
      <w:pPr>
        <w:pStyle w:val="BodyText"/>
      </w:pPr>
      <w:r w:rsidRPr="007A7659">
        <w:t xml:space="preserve">    &lt;ValueList&gt; </w:t>
      </w:r>
    </w:p>
    <w:p w14:paraId="795C2C6A" w14:textId="77777777" w:rsidR="00BD6B97" w:rsidRPr="007A7659" w:rsidRDefault="00BD6B97">
      <w:pPr>
        <w:pStyle w:val="BodyText"/>
      </w:pPr>
      <w:r w:rsidRPr="007A7659">
        <w:t xml:space="preserve">        &lt;Value&gt;('urn:uuid:a96d7361-6617-488a-891c-ee3f37d1f218','urn:uuid: 5655a680-1b6a-11dd-bd0b-0800200c9a66','urn:uuid:ae315e81-2056-4829-a5b4-cf9531941f96')&lt;/Value&gt; </w:t>
      </w:r>
    </w:p>
    <w:p w14:paraId="6020DAD0" w14:textId="77777777" w:rsidR="00BD6B97" w:rsidRPr="007A7659" w:rsidRDefault="00BD6B97">
      <w:pPr>
        <w:pStyle w:val="BodyText"/>
      </w:pPr>
      <w:r w:rsidRPr="007A7659">
        <w:t xml:space="preserve">    &lt;/ValueList&gt; </w:t>
      </w:r>
    </w:p>
    <w:p w14:paraId="67774496" w14:textId="77777777" w:rsidR="00BD6B97" w:rsidRPr="007A7659" w:rsidRDefault="00BD6B97">
      <w:pPr>
        <w:pStyle w:val="BodyText"/>
      </w:pPr>
      <w:r w:rsidRPr="007A7659">
        <w:t>&lt;/Slot&gt;</w:t>
      </w:r>
    </w:p>
    <w:p w14:paraId="658F2554" w14:textId="77777777" w:rsidR="00BD6B97" w:rsidRPr="007A7659" w:rsidRDefault="00BD6B97" w:rsidP="000A1E47">
      <w:pPr>
        <w:pStyle w:val="BodyText"/>
      </w:pPr>
      <w:r w:rsidRPr="007A7659">
        <w:t>Character comparisons shall be performed in accordance with the rules in ITI TF-2x: Appendix F Character String Comparisons.</w:t>
      </w:r>
    </w:p>
    <w:p w14:paraId="3F97E481" w14:textId="77777777" w:rsidR="00BD6B97" w:rsidRPr="007A7659" w:rsidRDefault="00BD6B97">
      <w:pPr>
        <w:pStyle w:val="BodyText"/>
      </w:pPr>
      <w:r w:rsidRPr="007A7659">
        <w:t xml:space="preserve">And/or semantics for the coding of parameters shall be available only on parameters for multi-valued metadata elements (such as $XDSDocumentEntryEventCodeList). Multi-valued parameters shall be coded in two ways with different interpretations. </w:t>
      </w:r>
    </w:p>
    <w:p w14:paraId="4125EC4D" w14:textId="77777777" w:rsidR="00BD6B97" w:rsidRPr="007A7659" w:rsidRDefault="00BD6B97">
      <w:pPr>
        <w:pStyle w:val="BodyText"/>
      </w:pPr>
      <w:r w:rsidRPr="007A7659">
        <w:t>A parameter specified as a Slot with multiple values shall be interpreted as disjunction (OR semantics). For example:</w:t>
      </w:r>
    </w:p>
    <w:p w14:paraId="66E70BBB" w14:textId="77777777" w:rsidR="00BD6B97" w:rsidRPr="007A7659" w:rsidRDefault="00BD6B97">
      <w:pPr>
        <w:pStyle w:val="BodyText"/>
      </w:pPr>
    </w:p>
    <w:p w14:paraId="48B9E2E5" w14:textId="77777777" w:rsidR="00BD6B97" w:rsidRPr="007A7659" w:rsidRDefault="00BD6B97" w:rsidP="001D3953">
      <w:pPr>
        <w:pStyle w:val="XMLFragment"/>
        <w:rPr>
          <w:noProof w:val="0"/>
        </w:rPr>
      </w:pPr>
      <w:r w:rsidRPr="007A7659">
        <w:rPr>
          <w:noProof w:val="0"/>
        </w:rPr>
        <w:t xml:space="preserve">&lt;rim:Slot name="$XDSDocumentEntryEventCodeList"&gt; </w:t>
      </w:r>
    </w:p>
    <w:p w14:paraId="1E423C7E" w14:textId="77777777" w:rsidR="00BD6B97" w:rsidRPr="007A7659" w:rsidRDefault="00BD6B97" w:rsidP="001D3953">
      <w:pPr>
        <w:pStyle w:val="XMLFragment"/>
        <w:rPr>
          <w:noProof w:val="0"/>
        </w:rPr>
      </w:pPr>
      <w:r w:rsidRPr="007A7659">
        <w:rPr>
          <w:noProof w:val="0"/>
        </w:rPr>
        <w:t xml:space="preserve">  &lt;rim:ValueList&gt; </w:t>
      </w:r>
    </w:p>
    <w:p w14:paraId="6E176452" w14:textId="77777777" w:rsidR="00BD6B97" w:rsidRPr="007A7659" w:rsidRDefault="00BD6B97" w:rsidP="001D3953">
      <w:pPr>
        <w:pStyle w:val="XMLFragment"/>
        <w:rPr>
          <w:noProof w:val="0"/>
        </w:rPr>
      </w:pPr>
      <w:r w:rsidRPr="007A7659">
        <w:rPr>
          <w:noProof w:val="0"/>
        </w:rPr>
        <w:t>     &lt;rim:Value&gt;('a')&lt;/rim:Value&gt;</w:t>
      </w:r>
    </w:p>
    <w:p w14:paraId="1270809F" w14:textId="77777777" w:rsidR="00BD6B97" w:rsidRPr="007A7659" w:rsidRDefault="00BD6B97" w:rsidP="001D3953">
      <w:pPr>
        <w:pStyle w:val="XMLFragment"/>
        <w:rPr>
          <w:noProof w:val="0"/>
        </w:rPr>
      </w:pPr>
      <w:r w:rsidRPr="007A7659">
        <w:rPr>
          <w:noProof w:val="0"/>
        </w:rPr>
        <w:t xml:space="preserve">     &lt;rim:Value&gt;('b')&lt;/rim:Value&gt;  </w:t>
      </w:r>
    </w:p>
    <w:p w14:paraId="01031DB8" w14:textId="77777777" w:rsidR="00BD6B97" w:rsidRPr="007A7659" w:rsidRDefault="00BD6B97" w:rsidP="001D3953">
      <w:pPr>
        <w:pStyle w:val="XMLFragment"/>
        <w:rPr>
          <w:noProof w:val="0"/>
        </w:rPr>
      </w:pPr>
      <w:r w:rsidRPr="007A7659">
        <w:rPr>
          <w:noProof w:val="0"/>
        </w:rPr>
        <w:t xml:space="preserve">  &lt;/rim:ValueList&gt; </w:t>
      </w:r>
    </w:p>
    <w:p w14:paraId="6F97DA08" w14:textId="77777777" w:rsidR="00BD6B97" w:rsidRPr="007A7659" w:rsidRDefault="00BD6B97" w:rsidP="001D3953">
      <w:pPr>
        <w:pStyle w:val="XMLFragment"/>
        <w:rPr>
          <w:noProof w:val="0"/>
        </w:rPr>
      </w:pPr>
      <w:r w:rsidRPr="007A7659">
        <w:rPr>
          <w:noProof w:val="0"/>
        </w:rPr>
        <w:t>&lt;/rim:Slot&gt;</w:t>
      </w:r>
    </w:p>
    <w:p w14:paraId="2F945BF8" w14:textId="77777777" w:rsidR="00EE6748" w:rsidRPr="007A7659" w:rsidRDefault="00EE6748" w:rsidP="00EE6748">
      <w:pPr>
        <w:pStyle w:val="BodyText"/>
      </w:pPr>
    </w:p>
    <w:p w14:paraId="6999103C" w14:textId="77777777" w:rsidR="00BD6B97" w:rsidRPr="007A7659" w:rsidRDefault="00BD6B97" w:rsidP="00EE6748">
      <w:pPr>
        <w:pStyle w:val="BodyText"/>
      </w:pPr>
      <w:r w:rsidRPr="007A7659">
        <w:t>shall match an XDSDocumentEntry object with an eventCodeList attribute containing either 'a' or 'b'. The following coding of the parameter shall yield the same results:</w:t>
      </w:r>
    </w:p>
    <w:p w14:paraId="3010B127" w14:textId="77777777" w:rsidR="00BD6B97" w:rsidRPr="007A7659" w:rsidRDefault="00BD6B97" w:rsidP="00EE6748">
      <w:pPr>
        <w:pStyle w:val="BodyText"/>
      </w:pPr>
    </w:p>
    <w:p w14:paraId="0B68F977" w14:textId="77777777" w:rsidR="00BD6B97" w:rsidRPr="007A7659" w:rsidRDefault="00BD6B97" w:rsidP="001D3953">
      <w:pPr>
        <w:pStyle w:val="XMLFragment"/>
        <w:rPr>
          <w:noProof w:val="0"/>
        </w:rPr>
      </w:pPr>
      <w:r w:rsidRPr="007A7659">
        <w:rPr>
          <w:noProof w:val="0"/>
        </w:rPr>
        <w:t xml:space="preserve">&lt;rim:Slot name="$XDSDocumentEntryEventCodeList"&gt; </w:t>
      </w:r>
    </w:p>
    <w:p w14:paraId="55370AF8" w14:textId="77777777" w:rsidR="00BD6B97" w:rsidRPr="007A7659" w:rsidRDefault="00BD6B97" w:rsidP="001D3953">
      <w:pPr>
        <w:pStyle w:val="XMLFragment"/>
        <w:rPr>
          <w:noProof w:val="0"/>
        </w:rPr>
      </w:pPr>
      <w:r w:rsidRPr="007A7659">
        <w:rPr>
          <w:noProof w:val="0"/>
        </w:rPr>
        <w:t xml:space="preserve">  &lt;rim:ValueList&gt; </w:t>
      </w:r>
    </w:p>
    <w:p w14:paraId="3BACA389" w14:textId="77777777" w:rsidR="00BD6B97" w:rsidRPr="007A7659" w:rsidRDefault="00BD6B97" w:rsidP="001D3953">
      <w:pPr>
        <w:pStyle w:val="XMLFragment"/>
        <w:rPr>
          <w:noProof w:val="0"/>
        </w:rPr>
      </w:pPr>
      <w:r w:rsidRPr="007A7659">
        <w:rPr>
          <w:noProof w:val="0"/>
        </w:rPr>
        <w:t>     &lt;rim:Value&gt;('a','b')&lt;/rim:Value&gt;</w:t>
      </w:r>
    </w:p>
    <w:p w14:paraId="690A97A2" w14:textId="77777777" w:rsidR="00BD6B97" w:rsidRPr="007A7659" w:rsidRDefault="00BD6B97" w:rsidP="001D3953">
      <w:pPr>
        <w:pStyle w:val="XMLFragment"/>
        <w:rPr>
          <w:noProof w:val="0"/>
        </w:rPr>
      </w:pPr>
      <w:r w:rsidRPr="007A7659">
        <w:rPr>
          <w:noProof w:val="0"/>
        </w:rPr>
        <w:t xml:space="preserve">  &lt;/rim:ValueList&gt; </w:t>
      </w:r>
    </w:p>
    <w:p w14:paraId="56680C06" w14:textId="77777777" w:rsidR="00BD6B97" w:rsidRPr="007A7659" w:rsidRDefault="00BD6B97" w:rsidP="001D3953">
      <w:pPr>
        <w:pStyle w:val="XMLFragment"/>
        <w:rPr>
          <w:noProof w:val="0"/>
        </w:rPr>
      </w:pPr>
      <w:r w:rsidRPr="007A7659">
        <w:rPr>
          <w:noProof w:val="0"/>
        </w:rPr>
        <w:t>&lt;/rim:Slot&gt;</w:t>
      </w:r>
    </w:p>
    <w:p w14:paraId="70A22AC7" w14:textId="77777777" w:rsidR="00BD6B97" w:rsidRPr="007A7659" w:rsidRDefault="00BD6B97" w:rsidP="00EE6748">
      <w:pPr>
        <w:pStyle w:val="BodyText"/>
      </w:pPr>
    </w:p>
    <w:p w14:paraId="18500404" w14:textId="77777777" w:rsidR="00BD6B97" w:rsidRPr="007A7659" w:rsidRDefault="00BD6B97" w:rsidP="00EE6748">
      <w:pPr>
        <w:pStyle w:val="BodyText"/>
      </w:pPr>
      <w:r w:rsidRPr="007A7659">
        <w:t xml:space="preserve">A parameter specified as multiple Slots shall be interpreted as conjunction (AND semantics). For example: </w:t>
      </w:r>
    </w:p>
    <w:p w14:paraId="50B6BA56" w14:textId="77777777" w:rsidR="00BD6B97" w:rsidRPr="007A7659" w:rsidRDefault="00BD6B97" w:rsidP="00EE6748">
      <w:pPr>
        <w:pStyle w:val="BodyText"/>
      </w:pPr>
    </w:p>
    <w:p w14:paraId="0D174784" w14:textId="77777777" w:rsidR="00BD6B97" w:rsidRPr="007A7659" w:rsidRDefault="00BD6B97" w:rsidP="001D3953">
      <w:pPr>
        <w:pStyle w:val="XMLFragment"/>
        <w:rPr>
          <w:noProof w:val="0"/>
        </w:rPr>
      </w:pPr>
      <w:r w:rsidRPr="007A7659">
        <w:rPr>
          <w:noProof w:val="0"/>
        </w:rPr>
        <w:lastRenderedPageBreak/>
        <w:t xml:space="preserve">&lt;rim:Slot name="$XDSDocumentEntryEventCodeList"&gt; </w:t>
      </w:r>
    </w:p>
    <w:p w14:paraId="511F575D" w14:textId="77777777" w:rsidR="00BD6B97" w:rsidRPr="007A7659" w:rsidRDefault="00BD6B97" w:rsidP="001D3953">
      <w:pPr>
        <w:pStyle w:val="XMLFragment"/>
        <w:rPr>
          <w:noProof w:val="0"/>
        </w:rPr>
      </w:pPr>
      <w:r w:rsidRPr="007A7659">
        <w:rPr>
          <w:noProof w:val="0"/>
        </w:rPr>
        <w:t xml:space="preserve">  &lt;rim:ValueList&gt; </w:t>
      </w:r>
    </w:p>
    <w:p w14:paraId="3A675E68" w14:textId="77777777" w:rsidR="00BD6B97" w:rsidRPr="007A7659" w:rsidRDefault="00BD6B97" w:rsidP="001D3953">
      <w:pPr>
        <w:pStyle w:val="XMLFragment"/>
        <w:rPr>
          <w:noProof w:val="0"/>
        </w:rPr>
      </w:pPr>
      <w:r w:rsidRPr="007A7659">
        <w:rPr>
          <w:noProof w:val="0"/>
        </w:rPr>
        <w:t xml:space="preserve">     &lt;rim:Value&gt;('a')&lt;/rim:Value&gt;  </w:t>
      </w:r>
    </w:p>
    <w:p w14:paraId="2A9D8A88" w14:textId="77777777" w:rsidR="00BD6B97" w:rsidRPr="007A7659" w:rsidRDefault="00BD6B97" w:rsidP="001D3953">
      <w:pPr>
        <w:pStyle w:val="XMLFragment"/>
        <w:rPr>
          <w:noProof w:val="0"/>
        </w:rPr>
      </w:pPr>
      <w:r w:rsidRPr="007A7659">
        <w:rPr>
          <w:noProof w:val="0"/>
        </w:rPr>
        <w:t xml:space="preserve">  &lt;/rim:ValueList&gt; </w:t>
      </w:r>
    </w:p>
    <w:p w14:paraId="78D85992" w14:textId="77777777" w:rsidR="00BD6B97" w:rsidRPr="007A7659" w:rsidRDefault="00BD6B97" w:rsidP="001D3953">
      <w:pPr>
        <w:pStyle w:val="XMLFragment"/>
        <w:rPr>
          <w:noProof w:val="0"/>
        </w:rPr>
      </w:pPr>
      <w:r w:rsidRPr="007A7659">
        <w:rPr>
          <w:noProof w:val="0"/>
        </w:rPr>
        <w:t>&lt;/rim:Slot&gt;</w:t>
      </w:r>
    </w:p>
    <w:p w14:paraId="1EF131E6" w14:textId="77777777" w:rsidR="00BD6B97" w:rsidRPr="007A7659" w:rsidRDefault="00BD6B97" w:rsidP="001D3953">
      <w:pPr>
        <w:pStyle w:val="XMLFragment"/>
        <w:rPr>
          <w:noProof w:val="0"/>
        </w:rPr>
      </w:pPr>
      <w:r w:rsidRPr="007A7659">
        <w:rPr>
          <w:noProof w:val="0"/>
        </w:rPr>
        <w:t xml:space="preserve">&lt;rim:Slot name="$XDSDocumentEntryEventCodeList"&gt; </w:t>
      </w:r>
    </w:p>
    <w:p w14:paraId="261401C6" w14:textId="77777777" w:rsidR="00BD6B97" w:rsidRPr="007A7659" w:rsidRDefault="00BD6B97" w:rsidP="001D3953">
      <w:pPr>
        <w:pStyle w:val="XMLFragment"/>
        <w:rPr>
          <w:noProof w:val="0"/>
        </w:rPr>
      </w:pPr>
      <w:r w:rsidRPr="007A7659">
        <w:rPr>
          <w:noProof w:val="0"/>
        </w:rPr>
        <w:t xml:space="preserve">  &lt;rim:ValueList&gt; </w:t>
      </w:r>
    </w:p>
    <w:p w14:paraId="6894CBC3" w14:textId="77777777" w:rsidR="00BD6B97" w:rsidRPr="007A7659" w:rsidRDefault="00BD6B97" w:rsidP="001D3953">
      <w:pPr>
        <w:pStyle w:val="XMLFragment"/>
        <w:rPr>
          <w:noProof w:val="0"/>
        </w:rPr>
      </w:pPr>
      <w:r w:rsidRPr="007A7659">
        <w:rPr>
          <w:noProof w:val="0"/>
        </w:rPr>
        <w:t xml:space="preserve">             &lt;rim:Value&gt;('b')&lt;/rim:Value&gt;  </w:t>
      </w:r>
    </w:p>
    <w:p w14:paraId="2F59F8F1" w14:textId="77777777" w:rsidR="00BD6B97" w:rsidRPr="007A7659" w:rsidRDefault="00BD6B97" w:rsidP="001D3953">
      <w:pPr>
        <w:pStyle w:val="XMLFragment"/>
        <w:rPr>
          <w:noProof w:val="0"/>
        </w:rPr>
      </w:pPr>
      <w:r w:rsidRPr="007A7659">
        <w:rPr>
          <w:noProof w:val="0"/>
        </w:rPr>
        <w:t xml:space="preserve">  &lt;/rim:ValueList&gt; </w:t>
      </w:r>
    </w:p>
    <w:p w14:paraId="29B00E1E" w14:textId="77777777" w:rsidR="00BD6B97" w:rsidRPr="007A7659" w:rsidRDefault="00BD6B97" w:rsidP="001D3953">
      <w:pPr>
        <w:pStyle w:val="XMLFragment"/>
        <w:rPr>
          <w:noProof w:val="0"/>
        </w:rPr>
      </w:pPr>
      <w:r w:rsidRPr="007A7659">
        <w:rPr>
          <w:noProof w:val="0"/>
        </w:rPr>
        <w:t>&lt;/rim:Slot&gt;</w:t>
      </w:r>
    </w:p>
    <w:p w14:paraId="621A6332" w14:textId="77777777" w:rsidR="00EE6748" w:rsidRPr="007A7659" w:rsidRDefault="00EE6748" w:rsidP="00EE6748">
      <w:pPr>
        <w:pStyle w:val="BodyText"/>
      </w:pPr>
    </w:p>
    <w:p w14:paraId="295C6E40" w14:textId="77777777" w:rsidR="00BD6B97" w:rsidRPr="007A7659" w:rsidRDefault="00BD6B97" w:rsidP="00EE6748">
      <w:pPr>
        <w:pStyle w:val="BodyText"/>
      </w:pPr>
      <w:r w:rsidRPr="007A7659">
        <w:t xml:space="preserve">shall match an XDSDocumentEntry object with an eventCodeList attribute containing both 'a' and 'b'. </w:t>
      </w:r>
    </w:p>
    <w:p w14:paraId="59FE551B" w14:textId="77777777" w:rsidR="00BD6B97" w:rsidRPr="007A7659" w:rsidRDefault="00BD6B97" w:rsidP="00EE6748">
      <w:pPr>
        <w:pStyle w:val="BodyText"/>
      </w:pPr>
      <w:r w:rsidRPr="007A7659">
        <w:t>Furthermore, the following specification of the $XDSDocumentEntryEventCodeList parameter:</w:t>
      </w:r>
    </w:p>
    <w:p w14:paraId="0D13CE12" w14:textId="77777777" w:rsidR="00BD6B97" w:rsidRPr="007A7659" w:rsidRDefault="00BD6B97" w:rsidP="00EE6748">
      <w:pPr>
        <w:pStyle w:val="BodyText"/>
      </w:pPr>
    </w:p>
    <w:p w14:paraId="4BD5332C" w14:textId="77777777" w:rsidR="00BD6B97" w:rsidRPr="007A7659" w:rsidRDefault="00BD6B97" w:rsidP="001D3953">
      <w:pPr>
        <w:pStyle w:val="XMLFragment"/>
        <w:rPr>
          <w:noProof w:val="0"/>
        </w:rPr>
      </w:pPr>
      <w:r w:rsidRPr="007A7659">
        <w:rPr>
          <w:noProof w:val="0"/>
        </w:rPr>
        <w:t xml:space="preserve">&lt;rim:Slot name="$XDSDocumentEntryEventCodeList"&gt; </w:t>
      </w:r>
    </w:p>
    <w:p w14:paraId="4D190663" w14:textId="77777777" w:rsidR="00BD6B97" w:rsidRPr="007A7659" w:rsidRDefault="00BD6B97" w:rsidP="001D3953">
      <w:pPr>
        <w:pStyle w:val="XMLFragment"/>
        <w:rPr>
          <w:noProof w:val="0"/>
        </w:rPr>
      </w:pPr>
      <w:r w:rsidRPr="007A7659">
        <w:rPr>
          <w:noProof w:val="0"/>
        </w:rPr>
        <w:t xml:space="preserve">  &lt;rim:ValueList&gt; </w:t>
      </w:r>
    </w:p>
    <w:p w14:paraId="5416D0EA" w14:textId="77777777" w:rsidR="00BD6B97" w:rsidRPr="007A7659" w:rsidRDefault="00BD6B97" w:rsidP="001D3953">
      <w:pPr>
        <w:pStyle w:val="XMLFragment"/>
        <w:rPr>
          <w:noProof w:val="0"/>
        </w:rPr>
      </w:pPr>
      <w:r w:rsidRPr="007A7659">
        <w:rPr>
          <w:noProof w:val="0"/>
        </w:rPr>
        <w:t>     &lt;rim:Value&gt;('a','b')&lt;/rim:Value&gt;</w:t>
      </w:r>
    </w:p>
    <w:p w14:paraId="0A598FC1" w14:textId="77777777" w:rsidR="00BD6B97" w:rsidRPr="007A7659" w:rsidRDefault="00BD6B97" w:rsidP="001D3953">
      <w:pPr>
        <w:pStyle w:val="XMLFragment"/>
        <w:rPr>
          <w:noProof w:val="0"/>
        </w:rPr>
      </w:pPr>
      <w:r w:rsidRPr="007A7659">
        <w:rPr>
          <w:noProof w:val="0"/>
        </w:rPr>
        <w:t xml:space="preserve">  &lt;/rim:ValueList&gt; </w:t>
      </w:r>
    </w:p>
    <w:p w14:paraId="28ECA46C" w14:textId="77777777" w:rsidR="00BD6B97" w:rsidRPr="007A7659" w:rsidRDefault="00BD6B97" w:rsidP="001D3953">
      <w:pPr>
        <w:pStyle w:val="XMLFragment"/>
        <w:rPr>
          <w:noProof w:val="0"/>
        </w:rPr>
      </w:pPr>
      <w:r w:rsidRPr="007A7659">
        <w:rPr>
          <w:noProof w:val="0"/>
        </w:rPr>
        <w:t>&lt;/rim:Slot&gt;</w:t>
      </w:r>
    </w:p>
    <w:p w14:paraId="196C9DC0" w14:textId="77777777" w:rsidR="00BD6B97" w:rsidRPr="007A7659" w:rsidRDefault="00BD6B97" w:rsidP="001D3953">
      <w:pPr>
        <w:pStyle w:val="XMLFragment"/>
        <w:rPr>
          <w:noProof w:val="0"/>
        </w:rPr>
      </w:pPr>
      <w:r w:rsidRPr="007A7659">
        <w:rPr>
          <w:noProof w:val="0"/>
        </w:rPr>
        <w:t xml:space="preserve">&lt;rim:Slot name="$XDSDocumentEntryEventCodeList"&gt; </w:t>
      </w:r>
    </w:p>
    <w:p w14:paraId="76EC9268" w14:textId="77777777" w:rsidR="00BD6B97" w:rsidRPr="007A7659" w:rsidRDefault="00BD6B97" w:rsidP="001D3953">
      <w:pPr>
        <w:pStyle w:val="XMLFragment"/>
        <w:rPr>
          <w:noProof w:val="0"/>
        </w:rPr>
      </w:pPr>
      <w:r w:rsidRPr="007A7659">
        <w:rPr>
          <w:noProof w:val="0"/>
        </w:rPr>
        <w:t xml:space="preserve">  &lt;rim:ValueList&gt; </w:t>
      </w:r>
    </w:p>
    <w:p w14:paraId="6CB9A0CE" w14:textId="77777777" w:rsidR="00BD6B97" w:rsidRPr="007A7659" w:rsidRDefault="00BD6B97" w:rsidP="001D3953">
      <w:pPr>
        <w:pStyle w:val="XMLFragment"/>
        <w:rPr>
          <w:noProof w:val="0"/>
        </w:rPr>
      </w:pPr>
      <w:r w:rsidRPr="007A7659">
        <w:rPr>
          <w:noProof w:val="0"/>
        </w:rPr>
        <w:t>     &lt;rim:Value&gt;('c')&lt;/rim:Value&gt;</w:t>
      </w:r>
    </w:p>
    <w:p w14:paraId="285AF6F3" w14:textId="77777777" w:rsidR="00BD6B97" w:rsidRPr="007A7659" w:rsidRDefault="00BD6B97" w:rsidP="001D3953">
      <w:pPr>
        <w:pStyle w:val="XMLFragment"/>
        <w:rPr>
          <w:noProof w:val="0"/>
        </w:rPr>
      </w:pPr>
      <w:r w:rsidRPr="007A7659">
        <w:rPr>
          <w:noProof w:val="0"/>
        </w:rPr>
        <w:t xml:space="preserve">  &lt;/rim:ValueList&gt; </w:t>
      </w:r>
    </w:p>
    <w:p w14:paraId="44C08259" w14:textId="77777777" w:rsidR="00BD6B97" w:rsidRPr="007A7659" w:rsidRDefault="00BD6B97" w:rsidP="001D3953">
      <w:pPr>
        <w:pStyle w:val="XMLFragment"/>
        <w:rPr>
          <w:noProof w:val="0"/>
        </w:rPr>
      </w:pPr>
      <w:r w:rsidRPr="007A7659">
        <w:rPr>
          <w:noProof w:val="0"/>
        </w:rPr>
        <w:t>&lt;/rim:Slot&gt;</w:t>
      </w:r>
    </w:p>
    <w:p w14:paraId="28556168" w14:textId="77777777" w:rsidR="00BD6B97" w:rsidRPr="007A7659" w:rsidRDefault="00BD6B97">
      <w:pPr>
        <w:pStyle w:val="BodyText"/>
      </w:pPr>
      <w:r w:rsidRPr="007A7659">
        <w:t>shall be interpreted as matching a document having eventCode (a OR b) AND c.</w:t>
      </w:r>
    </w:p>
    <w:p w14:paraId="6E869AC9" w14:textId="77777777" w:rsidR="00BD6B97" w:rsidRPr="007A7659" w:rsidRDefault="00BD6B97">
      <w:pPr>
        <w:pStyle w:val="Heading7"/>
        <w:numPr>
          <w:ilvl w:val="0"/>
          <w:numId w:val="0"/>
        </w:numPr>
        <w:tabs>
          <w:tab w:val="clear" w:pos="4320"/>
          <w:tab w:val="clear" w:pos="5040"/>
        </w:tabs>
        <w:rPr>
          <w:noProof w:val="0"/>
        </w:rPr>
      </w:pPr>
      <w:r w:rsidRPr="007A7659">
        <w:rPr>
          <w:noProof w:val="0"/>
        </w:rPr>
        <w:t>3.18.4.1.2.3.6 Valid Document Status Values</w:t>
      </w:r>
    </w:p>
    <w:p w14:paraId="3CED0037" w14:textId="77777777" w:rsidR="00BD6B97" w:rsidRPr="007A7659" w:rsidRDefault="00BD6B97">
      <w:pPr>
        <w:pStyle w:val="BodyText"/>
      </w:pPr>
      <w:r w:rsidRPr="007A7659">
        <w:t>The Registry Object status values, in ebRIM v 3.0 format, used by XDS are:</w:t>
      </w:r>
    </w:p>
    <w:p w14:paraId="6B2E06BC" w14:textId="77777777" w:rsidR="00BD6B97" w:rsidRPr="007A7659" w:rsidRDefault="00BD6B97">
      <w:pPr>
        <w:pStyle w:val="List"/>
        <w:rPr>
          <w:rFonts w:ascii="Courier New" w:hAnsi="Courier New" w:cs="Courier New"/>
          <w:sz w:val="20"/>
          <w:lang w:eastAsia="ar-SA"/>
        </w:rPr>
      </w:pPr>
      <w:r w:rsidRPr="007A7659">
        <w:rPr>
          <w:rFonts w:ascii="Courier New" w:hAnsi="Courier New" w:cs="Courier New"/>
          <w:sz w:val="20"/>
          <w:lang w:eastAsia="ar-SA"/>
        </w:rPr>
        <w:t>urn:oasis:names:tc:ebxml-regrep:StatusType:Approved</w:t>
      </w:r>
    </w:p>
    <w:p w14:paraId="5FC54272" w14:textId="77777777" w:rsidR="00BD6B97" w:rsidRPr="007A7659" w:rsidRDefault="00BD6B97">
      <w:pPr>
        <w:pStyle w:val="List"/>
        <w:rPr>
          <w:rFonts w:ascii="Courier New" w:hAnsi="Courier New" w:cs="Courier New"/>
          <w:sz w:val="20"/>
          <w:lang w:eastAsia="ar-SA"/>
        </w:rPr>
      </w:pPr>
      <w:r w:rsidRPr="007A7659">
        <w:rPr>
          <w:rFonts w:ascii="Courier New" w:hAnsi="Courier New" w:cs="Courier New"/>
          <w:sz w:val="20"/>
          <w:lang w:eastAsia="ar-SA"/>
        </w:rPr>
        <w:t>urn:oasis:names:tc:ebxml-regrep:StatusType:Deprecated</w:t>
      </w:r>
    </w:p>
    <w:p w14:paraId="2D92FBD6" w14:textId="77777777" w:rsidR="00BD6B97" w:rsidRPr="007A7659" w:rsidRDefault="00BD6B97">
      <w:pPr>
        <w:pStyle w:val="BodyText"/>
        <w:rPr>
          <w:rStyle w:val="InsertText"/>
          <w:b w:val="0"/>
          <w:bCs/>
          <w:u w:val="none"/>
        </w:rPr>
      </w:pPr>
      <w:r w:rsidRPr="007A7659">
        <w:rPr>
          <w:rStyle w:val="InsertText"/>
          <w:b w:val="0"/>
          <w:bCs/>
          <w:u w:val="none"/>
        </w:rPr>
        <w:t xml:space="preserve">If the Document Registry receives in a Registry Stored Query transaction a value for the </w:t>
      </w:r>
      <w:r w:rsidRPr="007A7659">
        <w:t>$XDSDocumentEntryStatus parameter that it does not understand then the Document Registry shall ignore the value and process the Registry Stored Query transaction as if the not understood value were not specified. This means that if the only value present is one that is not understood an error will be generated because the $XDSDocumentEntryStatus parameter is required.</w:t>
      </w:r>
    </w:p>
    <w:p w14:paraId="7AD41436"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3.18.4.1.2.3.6.1 Valid AdhocQueryResponse Status Values</w:t>
      </w:r>
    </w:p>
    <w:p w14:paraId="351842CB" w14:textId="77777777" w:rsidR="00BD6B97" w:rsidRPr="007A7659" w:rsidRDefault="00BD6B97">
      <w:pPr>
        <w:pStyle w:val="BodyText"/>
      </w:pPr>
      <w:r w:rsidRPr="007A7659">
        <w:t>The status attribute of AdhocQueryResponse shall contain one of the following values:</w:t>
      </w:r>
    </w:p>
    <w:p w14:paraId="7EC7443A" w14:textId="77777777" w:rsidR="00BD6B97" w:rsidRPr="007A7659" w:rsidRDefault="00BD6B97" w:rsidP="00D106D9">
      <w:pPr>
        <w:pStyle w:val="List"/>
        <w:rPr>
          <w:rFonts w:ascii="Courier New" w:hAnsi="Courier New"/>
          <w:sz w:val="20"/>
          <w:lang w:eastAsia="ar-SA"/>
        </w:rPr>
      </w:pPr>
      <w:r w:rsidRPr="007A7659">
        <w:rPr>
          <w:rFonts w:ascii="Courier New" w:hAnsi="Courier New"/>
          <w:sz w:val="20"/>
          <w:lang w:eastAsia="ar-SA"/>
        </w:rPr>
        <w:t>urn:oasis:names:tc:ebxml-regrep:ResponseStatusType:Success</w:t>
      </w:r>
    </w:p>
    <w:p w14:paraId="3D916725" w14:textId="77777777" w:rsidR="00BD6B97" w:rsidRPr="007A7659" w:rsidRDefault="00BD6B97" w:rsidP="00D106D9">
      <w:pPr>
        <w:pStyle w:val="List"/>
        <w:rPr>
          <w:rFonts w:ascii="Courier New" w:hAnsi="Courier New"/>
          <w:sz w:val="20"/>
          <w:lang w:eastAsia="ar-SA"/>
        </w:rPr>
      </w:pPr>
      <w:r w:rsidRPr="007A7659">
        <w:rPr>
          <w:rFonts w:ascii="Courier New" w:hAnsi="Courier New" w:cs="Courier"/>
          <w:sz w:val="20"/>
        </w:rPr>
        <w:t>urn:ihe:iti:2007</w:t>
      </w:r>
      <w:r w:rsidRPr="007A7659">
        <w:rPr>
          <w:rFonts w:ascii="Courier New" w:hAnsi="Courier New"/>
          <w:sz w:val="20"/>
          <w:lang w:eastAsia="ar-SA"/>
        </w:rPr>
        <w:t>:ResponseStatusType:PartialSuccess</w:t>
      </w:r>
    </w:p>
    <w:p w14:paraId="0E2EDCDF" w14:textId="77777777" w:rsidR="00BD6B97" w:rsidRPr="007A7659" w:rsidRDefault="00BD6B97" w:rsidP="00D106D9">
      <w:pPr>
        <w:pStyle w:val="List"/>
        <w:rPr>
          <w:rFonts w:ascii="Courier New" w:hAnsi="Courier New"/>
          <w:sz w:val="20"/>
          <w:lang w:eastAsia="ar-SA"/>
        </w:rPr>
      </w:pPr>
      <w:r w:rsidRPr="007A7659">
        <w:rPr>
          <w:rFonts w:ascii="Courier New" w:hAnsi="Courier New"/>
          <w:sz w:val="20"/>
          <w:lang w:eastAsia="ar-SA"/>
        </w:rPr>
        <w:t>urn:oasis:names:tc:ebxml-regrep:ResponseStatusType:Failure</w:t>
      </w:r>
    </w:p>
    <w:p w14:paraId="36DC161A" w14:textId="77777777" w:rsidR="00BD6B97" w:rsidRPr="007A7659" w:rsidRDefault="00BD6B97">
      <w:pPr>
        <w:pStyle w:val="BodyText"/>
      </w:pPr>
      <w:r w:rsidRPr="007A7659">
        <w:t>See ITI TF-3: 4.2.4 Error Reporting for the interpretation of these values.</w:t>
      </w:r>
    </w:p>
    <w:p w14:paraId="3448BB0A" w14:textId="77777777" w:rsidR="00BD6B97" w:rsidRPr="007A7659" w:rsidRDefault="00BD6B97" w:rsidP="00D275FE">
      <w:pPr>
        <w:pStyle w:val="Heading8"/>
        <w:numPr>
          <w:ilvl w:val="0"/>
          <w:numId w:val="0"/>
        </w:numPr>
        <w:tabs>
          <w:tab w:val="clear" w:pos="4320"/>
          <w:tab w:val="clear" w:pos="5040"/>
          <w:tab w:val="clear" w:pos="5760"/>
        </w:tabs>
        <w:rPr>
          <w:noProof w:val="0"/>
        </w:rPr>
      </w:pPr>
      <w:r w:rsidRPr="007A7659">
        <w:rPr>
          <w:noProof w:val="0"/>
        </w:rPr>
        <w:lastRenderedPageBreak/>
        <w:t>3.18.4.1.2.3.6.2 Valid DocumentEntryType Parameter Values</w:t>
      </w:r>
    </w:p>
    <w:p w14:paraId="653C2F12" w14:textId="77777777" w:rsidR="00917C53" w:rsidRPr="007A7659" w:rsidRDefault="00BD6B97" w:rsidP="00D275FE">
      <w:pPr>
        <w:pStyle w:val="BodyText"/>
      </w:pPr>
      <w:r w:rsidRPr="007A7659">
        <w:t xml:space="preserve">The objectType attribute on an ExtrinsicObject (DocumentEntry) is used to distinguish Stable DocumentEntries from On-Demand DocumentEntries. </w:t>
      </w:r>
    </w:p>
    <w:p w14:paraId="50E6A778" w14:textId="77777777" w:rsidR="00BD6B97" w:rsidRPr="007A7659" w:rsidRDefault="00BD6B97" w:rsidP="00D275FE">
      <w:pPr>
        <w:pStyle w:val="BodyText"/>
      </w:pPr>
      <w:r w:rsidRPr="007A7659">
        <w:t>The following objectType values are used:</w:t>
      </w:r>
    </w:p>
    <w:p w14:paraId="3BB38FF2" w14:textId="77777777" w:rsidR="00BD6B97" w:rsidRPr="007A7659" w:rsidRDefault="00BD6B97" w:rsidP="007E3B51">
      <w:pPr>
        <w:pStyle w:val="ListBullet2"/>
      </w:pPr>
      <w:r w:rsidRPr="007A7659">
        <w:rPr>
          <w:rFonts w:ascii="Courier New" w:hAnsi="Courier New" w:cs="Courier New"/>
          <w:sz w:val="20"/>
        </w:rPr>
        <w:t>urn:uuid:7edca82f-054d-47f2-a032-9b2a5b5186c1</w:t>
      </w:r>
      <w:r w:rsidRPr="007A7659">
        <w:t xml:space="preserve"> – Stable</w:t>
      </w:r>
    </w:p>
    <w:p w14:paraId="72A5F939" w14:textId="77777777" w:rsidR="00BD6B97" w:rsidRPr="007A7659" w:rsidRDefault="00BD6B97" w:rsidP="007E3B51">
      <w:pPr>
        <w:pStyle w:val="ListBullet2"/>
      </w:pPr>
      <w:r w:rsidRPr="007A7659">
        <w:rPr>
          <w:rFonts w:ascii="Courier New" w:hAnsi="Courier New" w:cs="Courier New"/>
          <w:sz w:val="20"/>
        </w:rPr>
        <w:t>urn:uuid:34268e47-fdf5-41a6-ba33-82133c465248</w:t>
      </w:r>
      <w:r w:rsidRPr="007A7659">
        <w:t xml:space="preserve"> – On-Demand</w:t>
      </w:r>
    </w:p>
    <w:p w14:paraId="6456F664" w14:textId="77777777" w:rsidR="00BD6B97" w:rsidRPr="007A7659" w:rsidRDefault="00BD6B97" w:rsidP="007E3B51">
      <w:pPr>
        <w:pStyle w:val="ListBullet2"/>
        <w:tabs>
          <w:tab w:val="clear" w:pos="720"/>
        </w:tabs>
        <w:ind w:left="0" w:firstLine="0"/>
      </w:pPr>
      <w:r w:rsidRPr="007A7659">
        <w:t>The valid DocumentEntryType parameter values used in the Registry Stored Query are:</w:t>
      </w:r>
    </w:p>
    <w:p w14:paraId="77374FBD" w14:textId="77777777" w:rsidR="00BD6B97" w:rsidRPr="007A7659" w:rsidRDefault="00BD6B97" w:rsidP="007E3B51">
      <w:pPr>
        <w:pStyle w:val="StyleListBullet2Courier10pt"/>
      </w:pPr>
      <w:r w:rsidRPr="007A7659">
        <w:t xml:space="preserve">urn:uuid:7edca82f-054d-47f2-a032-9b2a5b5186c1 – </w:t>
      </w:r>
      <w:r w:rsidRPr="004A0919">
        <w:rPr>
          <w:rFonts w:ascii="Times New Roman" w:hAnsi="Times New Roman"/>
          <w:sz w:val="24"/>
          <w:szCs w:val="24"/>
        </w:rPr>
        <w:t>requests Stable Document Entries be included in the response. This is the default value.</w:t>
      </w:r>
    </w:p>
    <w:p w14:paraId="1FFAF7B4" w14:textId="77777777" w:rsidR="00BD6B97" w:rsidRPr="007A7659" w:rsidRDefault="00BD6B97" w:rsidP="007E3B51">
      <w:pPr>
        <w:pStyle w:val="StyleListBullet2Courier10pt"/>
      </w:pPr>
      <w:r w:rsidRPr="007A7659">
        <w:t xml:space="preserve">urn:uuid:34268e47-fdf5-41a6-ba33-82133c465248 – </w:t>
      </w:r>
      <w:r w:rsidRPr="004A0919">
        <w:rPr>
          <w:rFonts w:ascii="Times New Roman" w:hAnsi="Times New Roman"/>
          <w:sz w:val="24"/>
          <w:szCs w:val="24"/>
        </w:rPr>
        <w:t>requests On-Demand Document Entries be included in the response. Used only by Document Consumers which support the On-Demand Documents Option.</w:t>
      </w:r>
    </w:p>
    <w:p w14:paraId="79FD798C" w14:textId="77777777" w:rsidR="00BD6B97" w:rsidRPr="007A7659" w:rsidRDefault="00BD6B97">
      <w:pPr>
        <w:pStyle w:val="BodyText"/>
      </w:pPr>
      <w:r w:rsidRPr="007A7659">
        <w:t>If no value is specified for DocumentEntryType, the value requesting only Stable Document Entries shall be assumed. To get all Document Entry types, the query shall contain both of the valid values in the request.</w:t>
      </w:r>
    </w:p>
    <w:p w14:paraId="0C2CE2CE" w14:textId="77777777" w:rsidR="00BD6B97" w:rsidRPr="007A7659" w:rsidRDefault="00BD6B97">
      <w:pPr>
        <w:pStyle w:val="Heading7"/>
        <w:numPr>
          <w:ilvl w:val="0"/>
          <w:numId w:val="0"/>
        </w:numPr>
        <w:tabs>
          <w:tab w:val="clear" w:pos="4320"/>
          <w:tab w:val="clear" w:pos="5040"/>
        </w:tabs>
        <w:rPr>
          <w:noProof w:val="0"/>
        </w:rPr>
      </w:pPr>
      <w:r w:rsidRPr="007A7659">
        <w:rPr>
          <w:noProof w:val="0"/>
        </w:rPr>
        <w:t>3.18.4.1.2.3.7 Parameters for Required Queries</w:t>
      </w:r>
    </w:p>
    <w:p w14:paraId="31059E87" w14:textId="77777777" w:rsidR="00BD6B97" w:rsidRPr="007A7659" w:rsidRDefault="00BD6B97">
      <w:pPr>
        <w:pStyle w:val="BodyText"/>
      </w:pPr>
      <w:r w:rsidRPr="007A7659">
        <w:t>The sections below document the queries defined in the Registry Stored Query [ITI-18]</w:t>
      </w:r>
      <w:r w:rsidR="006272E5" w:rsidRPr="007A7659">
        <w:t xml:space="preserve"> transaction</w:t>
      </w:r>
      <w:r w:rsidRPr="007A7659">
        <w:t xml:space="preserve">. These sections document a collection of Stored Queries. Document Registry </w:t>
      </w:r>
      <w:r w:rsidR="00B4249B" w:rsidRPr="007A7659">
        <w:t>Actors</w:t>
      </w:r>
      <w:r w:rsidRPr="007A7659">
        <w:t xml:space="preserve"> implementing this transaction shall support all queries in this collection and all parameters defined for each query. Document Consumer </w:t>
      </w:r>
      <w:r w:rsidR="00B4249B" w:rsidRPr="007A7659">
        <w:t>Actors</w:t>
      </w:r>
      <w:r w:rsidRPr="007A7659">
        <w:t xml:space="preserve"> implementing this transaction shall implement one or more of these queries as needed to support the use cases it implements.</w:t>
      </w:r>
    </w:p>
    <w:p w14:paraId="3F9F6288" w14:textId="77777777" w:rsidR="00BD6B97" w:rsidRPr="007A7659" w:rsidRDefault="00BD6B97">
      <w:pPr>
        <w:pStyle w:val="BodyText"/>
      </w:pPr>
      <w:r w:rsidRPr="007A7659">
        <w:t>Note that dollar sign ($) prefix on query parameters is required by ebRS 3.0.</w:t>
      </w:r>
    </w:p>
    <w:p w14:paraId="6093CBCD" w14:textId="77777777" w:rsidR="00BD6B97" w:rsidRPr="00B03358" w:rsidRDefault="00BD6B97" w:rsidP="00B03358">
      <w:pPr>
        <w:pStyle w:val="BodyText"/>
      </w:pPr>
      <w:r w:rsidRPr="00B03358">
        <w:t>In the query parameter tables below, each row represents a query parameter. Optional parameters which are not included in the query invocation have no effect on the query. Queries return registry objects that match all the supplied parameters.</w:t>
      </w:r>
      <w:r w:rsidR="006272E5" w:rsidRPr="00B03358">
        <w:t xml:space="preserve"> </w:t>
      </w:r>
      <w:r w:rsidR="006272E5" w:rsidRPr="004A0919">
        <w:t>See Section 3.18.4.1.2.3.5 for information on specifying multiple values for a parameter.</w:t>
      </w:r>
    </w:p>
    <w:p w14:paraId="20FE73DB"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3.18.4.1.2.3.7.1 FindDocuments</w:t>
      </w:r>
    </w:p>
    <w:p w14:paraId="5CAF601D" w14:textId="77777777" w:rsidR="00BD6B97" w:rsidRPr="007A7659" w:rsidRDefault="00BD6B97">
      <w:pPr>
        <w:pStyle w:val="BodyText"/>
      </w:pPr>
      <w:r w:rsidRPr="007A7659">
        <w:t xml:space="preserve">Find documents (XDSDocumentEntry objects) in the registry for a given patientID with a matching </w:t>
      </w:r>
      <w:r w:rsidR="00B152EC" w:rsidRPr="007A7659">
        <w:t>availabilityStatus</w:t>
      </w:r>
      <w:r w:rsidRPr="007A7659">
        <w:t xml:space="preserve"> attribute. The other parameters can be used to restrict the set of XDSDocumentEntry objects returned. </w:t>
      </w:r>
    </w:p>
    <w:p w14:paraId="4F072448" w14:textId="77777777" w:rsidR="00BD6B97" w:rsidRPr="007A7659" w:rsidRDefault="00BD6B97">
      <w:pPr>
        <w:pStyle w:val="BodyText"/>
      </w:pPr>
      <w:r w:rsidRPr="007A7659">
        <w:rPr>
          <w:b/>
          <w:bCs/>
        </w:rPr>
        <w:t>Returns:</w:t>
      </w:r>
      <w:r w:rsidRPr="007A7659">
        <w:t xml:space="preserve"> XDSDocumentEntry objects matching the query parameters</w:t>
      </w:r>
    </w:p>
    <w:p w14:paraId="6007BFA3" w14:textId="77777777" w:rsidR="00BD6B97" w:rsidRPr="007A7659" w:rsidRDefault="00BD6B97">
      <w:pPr>
        <w:pStyle w:val="BodyText"/>
      </w:pPr>
    </w:p>
    <w:tbl>
      <w:tblPr>
        <w:tblW w:w="0" w:type="auto"/>
        <w:tblInd w:w="-5" w:type="dxa"/>
        <w:tblLayout w:type="fixed"/>
        <w:tblLook w:val="0000" w:firstRow="0" w:lastRow="0" w:firstColumn="0" w:lastColumn="0" w:noHBand="0" w:noVBand="0"/>
      </w:tblPr>
      <w:tblGrid>
        <w:gridCol w:w="4163"/>
        <w:gridCol w:w="3420"/>
        <w:gridCol w:w="720"/>
        <w:gridCol w:w="815"/>
      </w:tblGrid>
      <w:tr w:rsidR="00BD6B97" w:rsidRPr="007A7659" w14:paraId="16B1388A" w14:textId="77777777" w:rsidTr="00DE5AB5">
        <w:trPr>
          <w:tblHeader/>
        </w:trPr>
        <w:tc>
          <w:tcPr>
            <w:tcW w:w="4163" w:type="dxa"/>
            <w:tcBorders>
              <w:top w:val="single" w:sz="4" w:space="0" w:color="000000"/>
              <w:left w:val="single" w:sz="4" w:space="0" w:color="000000"/>
              <w:bottom w:val="single" w:sz="4" w:space="0" w:color="000000"/>
            </w:tcBorders>
            <w:shd w:val="clear" w:color="auto" w:fill="E6E6E6"/>
            <w:vAlign w:val="center"/>
          </w:tcPr>
          <w:p w14:paraId="244FB61F" w14:textId="77777777" w:rsidR="00BD6B97" w:rsidRPr="007A7659" w:rsidRDefault="00BD6B97" w:rsidP="0002013A">
            <w:pPr>
              <w:pStyle w:val="TableEntryHeader"/>
            </w:pPr>
            <w:r w:rsidRPr="007A7659">
              <w:t>Parameter Name</w:t>
            </w:r>
          </w:p>
        </w:tc>
        <w:tc>
          <w:tcPr>
            <w:tcW w:w="3420" w:type="dxa"/>
            <w:tcBorders>
              <w:top w:val="single" w:sz="4" w:space="0" w:color="000000"/>
              <w:left w:val="single" w:sz="4" w:space="0" w:color="000000"/>
              <w:bottom w:val="single" w:sz="4" w:space="0" w:color="000000"/>
            </w:tcBorders>
            <w:shd w:val="clear" w:color="auto" w:fill="E6E6E6"/>
          </w:tcPr>
          <w:p w14:paraId="210A77F0"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29A80044" w14:textId="77777777" w:rsidR="00BD6B97" w:rsidRPr="007A7659" w:rsidRDefault="00BD6B97" w:rsidP="0002013A">
            <w:pPr>
              <w:pStyle w:val="TableEntryHeader"/>
            </w:pPr>
            <w:r w:rsidRPr="007A7659">
              <w:t>Opt</w:t>
            </w:r>
          </w:p>
        </w:tc>
        <w:tc>
          <w:tcPr>
            <w:tcW w:w="815" w:type="dxa"/>
            <w:tcBorders>
              <w:top w:val="single" w:sz="4" w:space="0" w:color="000000"/>
              <w:left w:val="single" w:sz="4" w:space="0" w:color="000000"/>
              <w:bottom w:val="single" w:sz="4" w:space="0" w:color="000000"/>
              <w:right w:val="single" w:sz="4" w:space="0" w:color="000000"/>
            </w:tcBorders>
            <w:shd w:val="clear" w:color="auto" w:fill="E6E6E6"/>
          </w:tcPr>
          <w:p w14:paraId="2D1EEE85" w14:textId="77777777" w:rsidR="00BD6B97" w:rsidRPr="007A7659" w:rsidRDefault="00BD6B97" w:rsidP="0002013A">
            <w:pPr>
              <w:pStyle w:val="TableEntryHeader"/>
            </w:pPr>
            <w:r w:rsidRPr="007A7659">
              <w:t>Mult</w:t>
            </w:r>
          </w:p>
        </w:tc>
      </w:tr>
      <w:tr w:rsidR="00BD6B97" w:rsidRPr="007A7659" w14:paraId="3A52460E" w14:textId="77777777" w:rsidTr="00DE5AB5">
        <w:tc>
          <w:tcPr>
            <w:tcW w:w="4163" w:type="dxa"/>
            <w:tcBorders>
              <w:left w:val="single" w:sz="4" w:space="0" w:color="000000"/>
              <w:bottom w:val="single" w:sz="4" w:space="0" w:color="000000"/>
            </w:tcBorders>
            <w:vAlign w:val="center"/>
          </w:tcPr>
          <w:p w14:paraId="27D2BFE8" w14:textId="77777777" w:rsidR="00BD6B97" w:rsidRPr="007A7659" w:rsidRDefault="00BD6B97" w:rsidP="00AE5ED3">
            <w:pPr>
              <w:pStyle w:val="TableEntry"/>
              <w:rPr>
                <w:noProof w:val="0"/>
                <w:lang w:eastAsia="ar-SA"/>
              </w:rPr>
            </w:pPr>
            <w:r w:rsidRPr="007A7659">
              <w:rPr>
                <w:noProof w:val="0"/>
                <w:lang w:eastAsia="ar-SA"/>
              </w:rPr>
              <w:t>$XDSDocumentEntryPatientId</w:t>
            </w:r>
          </w:p>
        </w:tc>
        <w:tc>
          <w:tcPr>
            <w:tcW w:w="3420" w:type="dxa"/>
            <w:tcBorders>
              <w:left w:val="single" w:sz="4" w:space="0" w:color="000000"/>
              <w:bottom w:val="single" w:sz="4" w:space="0" w:color="000000"/>
            </w:tcBorders>
          </w:tcPr>
          <w:p w14:paraId="5B18DC7B" w14:textId="77777777" w:rsidR="00BD6B97" w:rsidRPr="007A7659" w:rsidRDefault="00BD6B97" w:rsidP="00AE5ED3">
            <w:pPr>
              <w:pStyle w:val="TableEntry"/>
              <w:rPr>
                <w:noProof w:val="0"/>
                <w:lang w:eastAsia="ar-SA"/>
              </w:rPr>
            </w:pPr>
            <w:r w:rsidRPr="007A7659">
              <w:rPr>
                <w:noProof w:val="0"/>
                <w:lang w:eastAsia="ar-SA"/>
              </w:rPr>
              <w:t>XDSDocumentEntry.patientId</w:t>
            </w:r>
          </w:p>
        </w:tc>
        <w:tc>
          <w:tcPr>
            <w:tcW w:w="720" w:type="dxa"/>
            <w:tcBorders>
              <w:left w:val="single" w:sz="4" w:space="0" w:color="000000"/>
              <w:bottom w:val="single" w:sz="4" w:space="0" w:color="000000"/>
            </w:tcBorders>
          </w:tcPr>
          <w:p w14:paraId="63CF332C" w14:textId="77777777" w:rsidR="00BD6B97" w:rsidRPr="007A7659" w:rsidRDefault="00BD6B97" w:rsidP="00AE5ED3">
            <w:pPr>
              <w:pStyle w:val="TableEntry"/>
              <w:rPr>
                <w:noProof w:val="0"/>
                <w:lang w:eastAsia="ar-SA"/>
              </w:rPr>
            </w:pPr>
            <w:r w:rsidRPr="007A7659">
              <w:rPr>
                <w:noProof w:val="0"/>
                <w:lang w:eastAsia="ar-SA"/>
              </w:rPr>
              <w:t>R</w:t>
            </w:r>
          </w:p>
        </w:tc>
        <w:tc>
          <w:tcPr>
            <w:tcW w:w="815" w:type="dxa"/>
            <w:tcBorders>
              <w:left w:val="single" w:sz="4" w:space="0" w:color="000000"/>
              <w:bottom w:val="single" w:sz="4" w:space="0" w:color="000000"/>
              <w:right w:val="single" w:sz="4" w:space="0" w:color="000000"/>
            </w:tcBorders>
          </w:tcPr>
          <w:p w14:paraId="1EEB0CAF"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6EC279FE" w14:textId="77777777" w:rsidTr="00DE5AB5">
        <w:tc>
          <w:tcPr>
            <w:tcW w:w="4163" w:type="dxa"/>
            <w:tcBorders>
              <w:left w:val="single" w:sz="4" w:space="0" w:color="000000"/>
              <w:bottom w:val="single" w:sz="4" w:space="0" w:color="000000"/>
            </w:tcBorders>
            <w:vAlign w:val="center"/>
          </w:tcPr>
          <w:p w14:paraId="01564E92" w14:textId="77777777" w:rsidR="00BD6B97" w:rsidRPr="007A7659" w:rsidRDefault="00BD6B97" w:rsidP="00AE5ED3">
            <w:pPr>
              <w:pStyle w:val="TableEntry"/>
              <w:rPr>
                <w:noProof w:val="0"/>
                <w:lang w:eastAsia="ar-SA"/>
              </w:rPr>
            </w:pPr>
            <w:r w:rsidRPr="007A7659">
              <w:rPr>
                <w:noProof w:val="0"/>
                <w:lang w:eastAsia="ar-SA"/>
              </w:rPr>
              <w:t>$XDSDocumentEntryClassCode</w:t>
            </w:r>
            <w:r w:rsidRPr="007A7659">
              <w:rPr>
                <w:noProof w:val="0"/>
                <w:vertAlign w:val="superscript"/>
                <w:lang w:eastAsia="ar-SA"/>
              </w:rPr>
              <w:t>1</w:t>
            </w:r>
          </w:p>
        </w:tc>
        <w:tc>
          <w:tcPr>
            <w:tcW w:w="3420" w:type="dxa"/>
            <w:tcBorders>
              <w:left w:val="single" w:sz="4" w:space="0" w:color="000000"/>
              <w:bottom w:val="single" w:sz="4" w:space="0" w:color="000000"/>
            </w:tcBorders>
          </w:tcPr>
          <w:p w14:paraId="6710F574" w14:textId="77777777" w:rsidR="00BD6B97" w:rsidRPr="007A7659" w:rsidRDefault="00BD6B97" w:rsidP="00AE5ED3">
            <w:pPr>
              <w:pStyle w:val="TableEntry"/>
              <w:rPr>
                <w:noProof w:val="0"/>
                <w:lang w:eastAsia="ar-SA"/>
              </w:rPr>
            </w:pPr>
            <w:r w:rsidRPr="007A7659">
              <w:rPr>
                <w:noProof w:val="0"/>
                <w:lang w:eastAsia="ar-SA"/>
              </w:rPr>
              <w:t>XDSDocumentEntry.classCode</w:t>
            </w:r>
          </w:p>
        </w:tc>
        <w:tc>
          <w:tcPr>
            <w:tcW w:w="720" w:type="dxa"/>
            <w:tcBorders>
              <w:left w:val="single" w:sz="4" w:space="0" w:color="000000"/>
              <w:bottom w:val="single" w:sz="4" w:space="0" w:color="000000"/>
            </w:tcBorders>
          </w:tcPr>
          <w:p w14:paraId="10A548BF"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2FE49204"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046C27F7" w14:textId="77777777" w:rsidTr="00DE5AB5">
        <w:tc>
          <w:tcPr>
            <w:tcW w:w="4163" w:type="dxa"/>
            <w:tcBorders>
              <w:left w:val="single" w:sz="4" w:space="0" w:color="000000"/>
              <w:bottom w:val="single" w:sz="4" w:space="0" w:color="000000"/>
            </w:tcBorders>
            <w:vAlign w:val="center"/>
          </w:tcPr>
          <w:p w14:paraId="35CEFD9C" w14:textId="77777777" w:rsidR="00BD6B97" w:rsidRPr="007A7659" w:rsidRDefault="00BD6B97" w:rsidP="00AE5ED3">
            <w:pPr>
              <w:pStyle w:val="TableEntry"/>
              <w:rPr>
                <w:noProof w:val="0"/>
                <w:lang w:eastAsia="ar-SA"/>
              </w:rPr>
            </w:pPr>
            <w:r w:rsidRPr="007A7659">
              <w:rPr>
                <w:noProof w:val="0"/>
                <w:lang w:eastAsia="ar-SA"/>
              </w:rPr>
              <w:t>$XDSDocumentEntryTypeCode</w:t>
            </w:r>
            <w:r w:rsidRPr="007A7659">
              <w:rPr>
                <w:noProof w:val="0"/>
                <w:vertAlign w:val="superscript"/>
                <w:lang w:eastAsia="ar-SA"/>
              </w:rPr>
              <w:t>1</w:t>
            </w:r>
          </w:p>
        </w:tc>
        <w:tc>
          <w:tcPr>
            <w:tcW w:w="3420" w:type="dxa"/>
            <w:tcBorders>
              <w:left w:val="single" w:sz="4" w:space="0" w:color="000000"/>
              <w:bottom w:val="single" w:sz="4" w:space="0" w:color="000000"/>
            </w:tcBorders>
          </w:tcPr>
          <w:p w14:paraId="60E418B8" w14:textId="77777777" w:rsidR="00BD6B97" w:rsidRPr="007A7659" w:rsidRDefault="00BD6B97" w:rsidP="00AE5ED3">
            <w:pPr>
              <w:pStyle w:val="TableEntry"/>
              <w:rPr>
                <w:noProof w:val="0"/>
                <w:lang w:eastAsia="ar-SA"/>
              </w:rPr>
            </w:pPr>
            <w:r w:rsidRPr="007A7659">
              <w:rPr>
                <w:noProof w:val="0"/>
                <w:lang w:eastAsia="ar-SA"/>
              </w:rPr>
              <w:t>XDSDocumentEntry.typeCode</w:t>
            </w:r>
          </w:p>
        </w:tc>
        <w:tc>
          <w:tcPr>
            <w:tcW w:w="720" w:type="dxa"/>
            <w:tcBorders>
              <w:left w:val="single" w:sz="4" w:space="0" w:color="000000"/>
              <w:bottom w:val="single" w:sz="4" w:space="0" w:color="000000"/>
            </w:tcBorders>
          </w:tcPr>
          <w:p w14:paraId="29953CE3"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5D4D9579"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5CC55EEC" w14:textId="77777777" w:rsidTr="00DE5AB5">
        <w:tc>
          <w:tcPr>
            <w:tcW w:w="4163" w:type="dxa"/>
            <w:tcBorders>
              <w:left w:val="single" w:sz="4" w:space="0" w:color="000000"/>
              <w:bottom w:val="single" w:sz="4" w:space="0" w:color="000000"/>
            </w:tcBorders>
            <w:vAlign w:val="center"/>
          </w:tcPr>
          <w:p w14:paraId="4445DC83" w14:textId="77777777" w:rsidR="00BD6B97" w:rsidRPr="007A7659" w:rsidRDefault="00BD6B97" w:rsidP="00AE5ED3">
            <w:pPr>
              <w:pStyle w:val="TableEntry"/>
              <w:rPr>
                <w:noProof w:val="0"/>
                <w:lang w:eastAsia="ar-SA"/>
              </w:rPr>
            </w:pPr>
            <w:r w:rsidRPr="007A7659">
              <w:rPr>
                <w:noProof w:val="0"/>
                <w:lang w:eastAsia="ar-SA"/>
              </w:rPr>
              <w:lastRenderedPageBreak/>
              <w:t>$XDSDocumentEntryPracticeSettingCode</w:t>
            </w:r>
            <w:r w:rsidRPr="007A7659">
              <w:rPr>
                <w:noProof w:val="0"/>
                <w:vertAlign w:val="superscript"/>
                <w:lang w:eastAsia="ar-SA"/>
              </w:rPr>
              <w:t>1</w:t>
            </w:r>
          </w:p>
        </w:tc>
        <w:tc>
          <w:tcPr>
            <w:tcW w:w="3420" w:type="dxa"/>
            <w:tcBorders>
              <w:left w:val="single" w:sz="4" w:space="0" w:color="000000"/>
              <w:bottom w:val="single" w:sz="4" w:space="0" w:color="000000"/>
            </w:tcBorders>
          </w:tcPr>
          <w:p w14:paraId="472966C1" w14:textId="77777777" w:rsidR="00BD6B97" w:rsidRPr="007A7659" w:rsidRDefault="00BD6B97" w:rsidP="00AE5ED3">
            <w:pPr>
              <w:pStyle w:val="TableEntry"/>
              <w:rPr>
                <w:noProof w:val="0"/>
                <w:lang w:eastAsia="ar-SA"/>
              </w:rPr>
            </w:pPr>
            <w:r w:rsidRPr="007A7659">
              <w:rPr>
                <w:noProof w:val="0"/>
                <w:lang w:eastAsia="ar-SA"/>
              </w:rPr>
              <w:t>XDSDocumentEntry.practiceSettingCode</w:t>
            </w:r>
          </w:p>
        </w:tc>
        <w:tc>
          <w:tcPr>
            <w:tcW w:w="720" w:type="dxa"/>
            <w:tcBorders>
              <w:left w:val="single" w:sz="4" w:space="0" w:color="000000"/>
              <w:bottom w:val="single" w:sz="4" w:space="0" w:color="000000"/>
            </w:tcBorders>
          </w:tcPr>
          <w:p w14:paraId="1A57D9CD"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74B3F3A"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0A538C6D" w14:textId="77777777" w:rsidTr="00DE5AB5">
        <w:tc>
          <w:tcPr>
            <w:tcW w:w="4163" w:type="dxa"/>
            <w:tcBorders>
              <w:left w:val="single" w:sz="4" w:space="0" w:color="000000"/>
              <w:bottom w:val="single" w:sz="4" w:space="0" w:color="000000"/>
            </w:tcBorders>
            <w:vAlign w:val="center"/>
          </w:tcPr>
          <w:p w14:paraId="1AD76F2F" w14:textId="77777777" w:rsidR="00BD6B97" w:rsidRPr="007A7659" w:rsidRDefault="00BD6B97" w:rsidP="00AE5ED3">
            <w:pPr>
              <w:pStyle w:val="TableEntry"/>
              <w:rPr>
                <w:noProof w:val="0"/>
                <w:lang w:eastAsia="ar-SA"/>
              </w:rPr>
            </w:pPr>
            <w:r w:rsidRPr="007A7659">
              <w:rPr>
                <w:noProof w:val="0"/>
                <w:lang w:eastAsia="ar-SA"/>
              </w:rPr>
              <w:t>$XDSDocumentEntryCreationTimeFrom</w:t>
            </w:r>
            <w:r w:rsidRPr="007A7659">
              <w:rPr>
                <w:noProof w:val="0"/>
                <w:vertAlign w:val="superscript"/>
                <w:lang w:eastAsia="ar-SA"/>
              </w:rPr>
              <w:t>6</w:t>
            </w:r>
          </w:p>
        </w:tc>
        <w:tc>
          <w:tcPr>
            <w:tcW w:w="3420" w:type="dxa"/>
            <w:tcBorders>
              <w:left w:val="single" w:sz="4" w:space="0" w:color="000000"/>
              <w:bottom w:val="single" w:sz="4" w:space="0" w:color="000000"/>
            </w:tcBorders>
          </w:tcPr>
          <w:p w14:paraId="55D123AE" w14:textId="77777777" w:rsidR="00BD6B97" w:rsidRPr="007A7659" w:rsidRDefault="00BD6B97" w:rsidP="00AE5ED3">
            <w:pPr>
              <w:pStyle w:val="TableEntry"/>
              <w:rPr>
                <w:noProof w:val="0"/>
                <w:lang w:eastAsia="ar-SA"/>
              </w:rPr>
            </w:pPr>
            <w:r w:rsidRPr="007A7659">
              <w:rPr>
                <w:noProof w:val="0"/>
                <w:lang w:eastAsia="ar-SA"/>
              </w:rPr>
              <w:t>Lower value of XDSDocumentEntry.creationTime</w:t>
            </w:r>
          </w:p>
        </w:tc>
        <w:tc>
          <w:tcPr>
            <w:tcW w:w="720" w:type="dxa"/>
            <w:tcBorders>
              <w:left w:val="single" w:sz="4" w:space="0" w:color="000000"/>
              <w:bottom w:val="single" w:sz="4" w:space="0" w:color="000000"/>
            </w:tcBorders>
          </w:tcPr>
          <w:p w14:paraId="5352C099"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28B38720"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022C012E" w14:textId="77777777" w:rsidTr="00DE5AB5">
        <w:tc>
          <w:tcPr>
            <w:tcW w:w="4163" w:type="dxa"/>
            <w:tcBorders>
              <w:left w:val="single" w:sz="4" w:space="0" w:color="000000"/>
              <w:bottom w:val="single" w:sz="4" w:space="0" w:color="000000"/>
            </w:tcBorders>
            <w:vAlign w:val="center"/>
          </w:tcPr>
          <w:p w14:paraId="423EF51C" w14:textId="77777777" w:rsidR="00BD6B97" w:rsidRPr="007A7659" w:rsidRDefault="00BD6B97" w:rsidP="00AE5ED3">
            <w:pPr>
              <w:pStyle w:val="TableEntry"/>
              <w:rPr>
                <w:noProof w:val="0"/>
                <w:lang w:eastAsia="ar-SA"/>
              </w:rPr>
            </w:pPr>
            <w:r w:rsidRPr="007A7659">
              <w:rPr>
                <w:noProof w:val="0"/>
                <w:lang w:eastAsia="ar-SA"/>
              </w:rPr>
              <w:t>$XDSDocumentEntryCreationTimeTo</w:t>
            </w:r>
            <w:r w:rsidRPr="007A7659">
              <w:rPr>
                <w:noProof w:val="0"/>
                <w:vertAlign w:val="superscript"/>
                <w:lang w:eastAsia="ar-SA"/>
              </w:rPr>
              <w:t>6</w:t>
            </w:r>
          </w:p>
        </w:tc>
        <w:tc>
          <w:tcPr>
            <w:tcW w:w="3420" w:type="dxa"/>
            <w:tcBorders>
              <w:left w:val="single" w:sz="4" w:space="0" w:color="000000"/>
              <w:bottom w:val="single" w:sz="4" w:space="0" w:color="000000"/>
            </w:tcBorders>
          </w:tcPr>
          <w:p w14:paraId="044DFFE7" w14:textId="77777777" w:rsidR="00BD6B97" w:rsidRPr="007A7659" w:rsidRDefault="00BD6B97" w:rsidP="00AE5ED3">
            <w:pPr>
              <w:pStyle w:val="TableEntry"/>
              <w:rPr>
                <w:noProof w:val="0"/>
                <w:lang w:eastAsia="ar-SA"/>
              </w:rPr>
            </w:pPr>
            <w:r w:rsidRPr="007A7659">
              <w:rPr>
                <w:noProof w:val="0"/>
                <w:lang w:eastAsia="ar-SA"/>
              </w:rPr>
              <w:t>Upper value of XDSDocumentEntry.creationTime</w:t>
            </w:r>
          </w:p>
        </w:tc>
        <w:tc>
          <w:tcPr>
            <w:tcW w:w="720" w:type="dxa"/>
            <w:tcBorders>
              <w:left w:val="single" w:sz="4" w:space="0" w:color="000000"/>
              <w:bottom w:val="single" w:sz="4" w:space="0" w:color="000000"/>
            </w:tcBorders>
          </w:tcPr>
          <w:p w14:paraId="3F5EF465"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8D2985D"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7816611F" w14:textId="77777777" w:rsidTr="00DE5AB5">
        <w:tc>
          <w:tcPr>
            <w:tcW w:w="4163" w:type="dxa"/>
            <w:tcBorders>
              <w:left w:val="single" w:sz="4" w:space="0" w:color="000000"/>
              <w:bottom w:val="single" w:sz="4" w:space="0" w:color="000000"/>
            </w:tcBorders>
            <w:vAlign w:val="center"/>
          </w:tcPr>
          <w:p w14:paraId="6D35E992" w14:textId="77777777" w:rsidR="00BD6B97" w:rsidRPr="007A7659" w:rsidRDefault="00BD6B97" w:rsidP="00AE5ED3">
            <w:pPr>
              <w:pStyle w:val="TableEntry"/>
              <w:rPr>
                <w:noProof w:val="0"/>
                <w:lang w:eastAsia="ar-SA"/>
              </w:rPr>
            </w:pPr>
            <w:r w:rsidRPr="007A7659">
              <w:rPr>
                <w:noProof w:val="0"/>
                <w:lang w:eastAsia="ar-SA"/>
              </w:rPr>
              <w:t>$XDSDocumentEntryServiceStartTimeFrom</w:t>
            </w:r>
          </w:p>
        </w:tc>
        <w:tc>
          <w:tcPr>
            <w:tcW w:w="3420" w:type="dxa"/>
            <w:tcBorders>
              <w:left w:val="single" w:sz="4" w:space="0" w:color="000000"/>
              <w:bottom w:val="single" w:sz="4" w:space="0" w:color="000000"/>
            </w:tcBorders>
          </w:tcPr>
          <w:p w14:paraId="484E7828" w14:textId="77777777" w:rsidR="00BD6B97" w:rsidRPr="007A7659" w:rsidRDefault="00BD6B97" w:rsidP="00AE5ED3">
            <w:pPr>
              <w:pStyle w:val="TableEntry"/>
              <w:rPr>
                <w:noProof w:val="0"/>
                <w:lang w:eastAsia="ar-SA"/>
              </w:rPr>
            </w:pPr>
            <w:r w:rsidRPr="007A7659">
              <w:rPr>
                <w:noProof w:val="0"/>
                <w:lang w:eastAsia="ar-SA"/>
              </w:rPr>
              <w:t>Lower value of XDSDocumentEntry.serviceStartTime</w:t>
            </w:r>
          </w:p>
        </w:tc>
        <w:tc>
          <w:tcPr>
            <w:tcW w:w="720" w:type="dxa"/>
            <w:tcBorders>
              <w:left w:val="single" w:sz="4" w:space="0" w:color="000000"/>
              <w:bottom w:val="single" w:sz="4" w:space="0" w:color="000000"/>
            </w:tcBorders>
          </w:tcPr>
          <w:p w14:paraId="05647984"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7A966E67"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7FC04663" w14:textId="77777777" w:rsidTr="00DE5AB5">
        <w:tc>
          <w:tcPr>
            <w:tcW w:w="4163" w:type="dxa"/>
            <w:tcBorders>
              <w:left w:val="single" w:sz="4" w:space="0" w:color="000000"/>
              <w:bottom w:val="single" w:sz="4" w:space="0" w:color="000000"/>
            </w:tcBorders>
            <w:vAlign w:val="center"/>
          </w:tcPr>
          <w:p w14:paraId="0D98DE45" w14:textId="77777777" w:rsidR="00BD6B97" w:rsidRPr="007A7659" w:rsidRDefault="00BD6B97" w:rsidP="00AE5ED3">
            <w:pPr>
              <w:pStyle w:val="TableEntry"/>
              <w:rPr>
                <w:noProof w:val="0"/>
                <w:lang w:eastAsia="ar-SA"/>
              </w:rPr>
            </w:pPr>
            <w:r w:rsidRPr="007A7659">
              <w:rPr>
                <w:noProof w:val="0"/>
                <w:lang w:eastAsia="ar-SA"/>
              </w:rPr>
              <w:t>$XDSDocumentEntryServiceStartTimeTo</w:t>
            </w:r>
          </w:p>
        </w:tc>
        <w:tc>
          <w:tcPr>
            <w:tcW w:w="3420" w:type="dxa"/>
            <w:tcBorders>
              <w:left w:val="single" w:sz="4" w:space="0" w:color="000000"/>
              <w:bottom w:val="single" w:sz="4" w:space="0" w:color="000000"/>
            </w:tcBorders>
          </w:tcPr>
          <w:p w14:paraId="3C93C838" w14:textId="77777777" w:rsidR="00BD6B97" w:rsidRPr="007A7659" w:rsidRDefault="00BD6B97" w:rsidP="00AE5ED3">
            <w:pPr>
              <w:pStyle w:val="TableEntry"/>
              <w:rPr>
                <w:noProof w:val="0"/>
                <w:lang w:eastAsia="ar-SA"/>
              </w:rPr>
            </w:pPr>
            <w:r w:rsidRPr="007A7659">
              <w:rPr>
                <w:noProof w:val="0"/>
                <w:lang w:eastAsia="ar-SA"/>
              </w:rPr>
              <w:t>Upper value of XDSDocumentEntry.serviceStartTime</w:t>
            </w:r>
          </w:p>
        </w:tc>
        <w:tc>
          <w:tcPr>
            <w:tcW w:w="720" w:type="dxa"/>
            <w:tcBorders>
              <w:left w:val="single" w:sz="4" w:space="0" w:color="000000"/>
              <w:bottom w:val="single" w:sz="4" w:space="0" w:color="000000"/>
            </w:tcBorders>
          </w:tcPr>
          <w:p w14:paraId="0C74ED4E"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7CC07E75"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6F2D0C3B" w14:textId="77777777" w:rsidTr="00DE5AB5">
        <w:tc>
          <w:tcPr>
            <w:tcW w:w="4163" w:type="dxa"/>
            <w:tcBorders>
              <w:left w:val="single" w:sz="4" w:space="0" w:color="000000"/>
              <w:bottom w:val="single" w:sz="4" w:space="0" w:color="000000"/>
            </w:tcBorders>
            <w:vAlign w:val="center"/>
          </w:tcPr>
          <w:p w14:paraId="0E5935C9" w14:textId="77777777" w:rsidR="00BD6B97" w:rsidRPr="007A7659" w:rsidRDefault="00BD6B97" w:rsidP="00AE5ED3">
            <w:pPr>
              <w:pStyle w:val="TableEntry"/>
              <w:rPr>
                <w:noProof w:val="0"/>
                <w:lang w:eastAsia="ar-SA"/>
              </w:rPr>
            </w:pPr>
            <w:r w:rsidRPr="007A7659">
              <w:rPr>
                <w:noProof w:val="0"/>
                <w:lang w:eastAsia="ar-SA"/>
              </w:rPr>
              <w:t>$XDSDocumentEntryServiceStopTimeFrom</w:t>
            </w:r>
          </w:p>
        </w:tc>
        <w:tc>
          <w:tcPr>
            <w:tcW w:w="3420" w:type="dxa"/>
            <w:tcBorders>
              <w:left w:val="single" w:sz="4" w:space="0" w:color="000000"/>
              <w:bottom w:val="single" w:sz="4" w:space="0" w:color="000000"/>
            </w:tcBorders>
          </w:tcPr>
          <w:p w14:paraId="0F711034" w14:textId="77777777" w:rsidR="00BD6B97" w:rsidRPr="007A7659" w:rsidRDefault="00BD6B97" w:rsidP="00AE5ED3">
            <w:pPr>
              <w:pStyle w:val="TableEntry"/>
              <w:rPr>
                <w:noProof w:val="0"/>
                <w:lang w:eastAsia="ar-SA"/>
              </w:rPr>
            </w:pPr>
            <w:r w:rsidRPr="007A7659">
              <w:rPr>
                <w:noProof w:val="0"/>
                <w:lang w:eastAsia="ar-SA"/>
              </w:rPr>
              <w:t>Lower value of XDSDocumentEntry.serviceStopTime</w:t>
            </w:r>
          </w:p>
        </w:tc>
        <w:tc>
          <w:tcPr>
            <w:tcW w:w="720" w:type="dxa"/>
            <w:tcBorders>
              <w:left w:val="single" w:sz="4" w:space="0" w:color="000000"/>
              <w:bottom w:val="single" w:sz="4" w:space="0" w:color="000000"/>
            </w:tcBorders>
          </w:tcPr>
          <w:p w14:paraId="7F87467F"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03A86B67"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4D30F319" w14:textId="77777777" w:rsidTr="00DE5AB5">
        <w:tc>
          <w:tcPr>
            <w:tcW w:w="4163" w:type="dxa"/>
            <w:tcBorders>
              <w:left w:val="single" w:sz="4" w:space="0" w:color="000000"/>
              <w:bottom w:val="single" w:sz="4" w:space="0" w:color="000000"/>
            </w:tcBorders>
            <w:vAlign w:val="center"/>
          </w:tcPr>
          <w:p w14:paraId="2E3B2E05" w14:textId="77777777" w:rsidR="00BD6B97" w:rsidRPr="007A7659" w:rsidRDefault="00BD6B97" w:rsidP="00AE5ED3">
            <w:pPr>
              <w:pStyle w:val="TableEntry"/>
              <w:rPr>
                <w:noProof w:val="0"/>
                <w:lang w:eastAsia="ar-SA"/>
              </w:rPr>
            </w:pPr>
            <w:r w:rsidRPr="007A7659">
              <w:rPr>
                <w:noProof w:val="0"/>
                <w:lang w:eastAsia="ar-SA"/>
              </w:rPr>
              <w:t>$XDSDocumentEntryServiceStopTimeTo</w:t>
            </w:r>
          </w:p>
        </w:tc>
        <w:tc>
          <w:tcPr>
            <w:tcW w:w="3420" w:type="dxa"/>
            <w:tcBorders>
              <w:left w:val="single" w:sz="4" w:space="0" w:color="000000"/>
              <w:bottom w:val="single" w:sz="4" w:space="0" w:color="000000"/>
            </w:tcBorders>
          </w:tcPr>
          <w:p w14:paraId="2F612F96" w14:textId="77777777" w:rsidR="00BD6B97" w:rsidRPr="007A7659" w:rsidRDefault="00BD6B97" w:rsidP="00AE5ED3">
            <w:pPr>
              <w:pStyle w:val="TableEntry"/>
              <w:rPr>
                <w:noProof w:val="0"/>
                <w:lang w:eastAsia="ar-SA"/>
              </w:rPr>
            </w:pPr>
            <w:r w:rsidRPr="007A7659">
              <w:rPr>
                <w:noProof w:val="0"/>
                <w:lang w:eastAsia="ar-SA"/>
              </w:rPr>
              <w:t>Upper value of XDSDocumentEntry.serviceStopTime</w:t>
            </w:r>
          </w:p>
        </w:tc>
        <w:tc>
          <w:tcPr>
            <w:tcW w:w="720" w:type="dxa"/>
            <w:tcBorders>
              <w:left w:val="single" w:sz="4" w:space="0" w:color="000000"/>
              <w:bottom w:val="single" w:sz="4" w:space="0" w:color="000000"/>
            </w:tcBorders>
          </w:tcPr>
          <w:p w14:paraId="3E6B690E"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9AA1694"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238E4B7C" w14:textId="77777777" w:rsidTr="00DE5AB5">
        <w:tc>
          <w:tcPr>
            <w:tcW w:w="4163" w:type="dxa"/>
            <w:tcBorders>
              <w:left w:val="single" w:sz="4" w:space="0" w:color="000000"/>
              <w:bottom w:val="single" w:sz="4" w:space="0" w:color="000000"/>
            </w:tcBorders>
            <w:vAlign w:val="center"/>
          </w:tcPr>
          <w:p w14:paraId="69EADCEC" w14:textId="77777777" w:rsidR="00BD6B97" w:rsidRPr="007A7659" w:rsidRDefault="00BD6B97" w:rsidP="00AE5ED3">
            <w:pPr>
              <w:pStyle w:val="TableEntry"/>
              <w:rPr>
                <w:noProof w:val="0"/>
                <w:lang w:eastAsia="ar-SA"/>
              </w:rPr>
            </w:pPr>
            <w:r w:rsidRPr="007A7659">
              <w:rPr>
                <w:noProof w:val="0"/>
                <w:lang w:eastAsia="ar-SA"/>
              </w:rPr>
              <w:t>$XDSDocumentEntryHealthcareFacilityTypeCode</w:t>
            </w:r>
            <w:r w:rsidRPr="007A7659">
              <w:rPr>
                <w:noProof w:val="0"/>
                <w:vertAlign w:val="superscript"/>
                <w:lang w:eastAsia="ar-SA"/>
              </w:rPr>
              <w:t>1</w:t>
            </w:r>
          </w:p>
        </w:tc>
        <w:tc>
          <w:tcPr>
            <w:tcW w:w="3420" w:type="dxa"/>
            <w:tcBorders>
              <w:left w:val="single" w:sz="4" w:space="0" w:color="000000"/>
              <w:bottom w:val="single" w:sz="4" w:space="0" w:color="000000"/>
            </w:tcBorders>
          </w:tcPr>
          <w:p w14:paraId="722A3794" w14:textId="77777777" w:rsidR="00BD6B97" w:rsidRPr="007A7659" w:rsidRDefault="00BD6B97" w:rsidP="00AE5ED3">
            <w:pPr>
              <w:pStyle w:val="TableEntry"/>
              <w:rPr>
                <w:noProof w:val="0"/>
                <w:lang w:eastAsia="ar-SA"/>
              </w:rPr>
            </w:pPr>
            <w:r w:rsidRPr="007A7659">
              <w:rPr>
                <w:noProof w:val="0"/>
                <w:lang w:eastAsia="ar-SA"/>
              </w:rPr>
              <w:t>XDSDocumentEntry.healthcareFacilityTypeCode</w:t>
            </w:r>
          </w:p>
        </w:tc>
        <w:tc>
          <w:tcPr>
            <w:tcW w:w="720" w:type="dxa"/>
            <w:tcBorders>
              <w:left w:val="single" w:sz="4" w:space="0" w:color="000000"/>
              <w:bottom w:val="single" w:sz="4" w:space="0" w:color="000000"/>
            </w:tcBorders>
          </w:tcPr>
          <w:p w14:paraId="58A30D8B"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024B732E"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4C26C64C" w14:textId="77777777" w:rsidTr="00DE5AB5">
        <w:tc>
          <w:tcPr>
            <w:tcW w:w="4163" w:type="dxa"/>
            <w:tcBorders>
              <w:left w:val="single" w:sz="4" w:space="0" w:color="000000"/>
              <w:bottom w:val="single" w:sz="4" w:space="0" w:color="000000"/>
            </w:tcBorders>
            <w:vAlign w:val="center"/>
          </w:tcPr>
          <w:p w14:paraId="24F28820" w14:textId="77777777" w:rsidR="00BD6B97" w:rsidRPr="007A7659" w:rsidRDefault="00BD6B97" w:rsidP="00AE5ED3">
            <w:pPr>
              <w:pStyle w:val="TableEntry"/>
              <w:rPr>
                <w:noProof w:val="0"/>
                <w:lang w:eastAsia="ar-SA"/>
              </w:rPr>
            </w:pPr>
            <w:r w:rsidRPr="007A7659">
              <w:rPr>
                <w:noProof w:val="0"/>
                <w:lang w:eastAsia="ar-SA"/>
              </w:rPr>
              <w:t>$XDSDocumentEntryEventCodeList</w:t>
            </w:r>
            <w:r w:rsidRPr="007A7659">
              <w:rPr>
                <w:noProof w:val="0"/>
                <w:vertAlign w:val="superscript"/>
                <w:lang w:eastAsia="ar-SA"/>
              </w:rPr>
              <w:t>1</w:t>
            </w:r>
          </w:p>
        </w:tc>
        <w:tc>
          <w:tcPr>
            <w:tcW w:w="3420" w:type="dxa"/>
            <w:tcBorders>
              <w:left w:val="single" w:sz="4" w:space="0" w:color="000000"/>
              <w:bottom w:val="single" w:sz="4" w:space="0" w:color="000000"/>
            </w:tcBorders>
          </w:tcPr>
          <w:p w14:paraId="075D0753" w14:textId="77777777" w:rsidR="00BD6B97" w:rsidRPr="007A7659" w:rsidRDefault="00BD6B97" w:rsidP="00AE5ED3">
            <w:pPr>
              <w:pStyle w:val="TableEntry"/>
              <w:rPr>
                <w:noProof w:val="0"/>
                <w:lang w:eastAsia="ar-SA"/>
              </w:rPr>
            </w:pPr>
            <w:r w:rsidRPr="007A7659">
              <w:rPr>
                <w:noProof w:val="0"/>
                <w:lang w:eastAsia="ar-SA"/>
              </w:rPr>
              <w:t>XDSDocumentEntry.eventCodeList</w:t>
            </w:r>
            <w:r w:rsidRPr="007A7659">
              <w:rPr>
                <w:noProof w:val="0"/>
                <w:vertAlign w:val="superscript"/>
                <w:lang w:eastAsia="ar-SA"/>
              </w:rPr>
              <w:t>3</w:t>
            </w:r>
          </w:p>
        </w:tc>
        <w:tc>
          <w:tcPr>
            <w:tcW w:w="720" w:type="dxa"/>
            <w:tcBorders>
              <w:left w:val="single" w:sz="4" w:space="0" w:color="000000"/>
              <w:bottom w:val="single" w:sz="4" w:space="0" w:color="000000"/>
            </w:tcBorders>
          </w:tcPr>
          <w:p w14:paraId="16EEAA83"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5D100F46"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5C8A08D7" w14:textId="77777777" w:rsidTr="00DE5AB5">
        <w:tc>
          <w:tcPr>
            <w:tcW w:w="4163" w:type="dxa"/>
            <w:tcBorders>
              <w:left w:val="single" w:sz="4" w:space="0" w:color="000000"/>
              <w:bottom w:val="single" w:sz="4" w:space="0" w:color="000000"/>
            </w:tcBorders>
            <w:vAlign w:val="center"/>
          </w:tcPr>
          <w:p w14:paraId="06923199" w14:textId="77777777" w:rsidR="00BD6B97" w:rsidRPr="007A7659" w:rsidRDefault="00BD6B97" w:rsidP="00AE5ED3">
            <w:pPr>
              <w:pStyle w:val="TableEntry"/>
              <w:rPr>
                <w:noProof w:val="0"/>
                <w:lang w:eastAsia="ar-SA"/>
              </w:rPr>
            </w:pPr>
            <w:r w:rsidRPr="007A7659">
              <w:rPr>
                <w:noProof w:val="0"/>
                <w:lang w:eastAsia="ar-SA"/>
              </w:rPr>
              <w:t>$XDSDocumentEntryConfidentialityCode</w:t>
            </w:r>
            <w:r w:rsidRPr="007A7659">
              <w:rPr>
                <w:noProof w:val="0"/>
                <w:vertAlign w:val="superscript"/>
                <w:lang w:eastAsia="ar-SA"/>
              </w:rPr>
              <w:t>1</w:t>
            </w:r>
          </w:p>
        </w:tc>
        <w:tc>
          <w:tcPr>
            <w:tcW w:w="3420" w:type="dxa"/>
            <w:tcBorders>
              <w:left w:val="single" w:sz="4" w:space="0" w:color="000000"/>
              <w:bottom w:val="single" w:sz="4" w:space="0" w:color="000000"/>
            </w:tcBorders>
          </w:tcPr>
          <w:p w14:paraId="318561D8" w14:textId="77777777" w:rsidR="00BD6B97" w:rsidRPr="007A7659" w:rsidRDefault="00BD6B97" w:rsidP="00AE5ED3">
            <w:pPr>
              <w:pStyle w:val="TableEntry"/>
              <w:rPr>
                <w:noProof w:val="0"/>
                <w:lang w:eastAsia="ar-SA"/>
              </w:rPr>
            </w:pPr>
            <w:r w:rsidRPr="007A7659">
              <w:rPr>
                <w:noProof w:val="0"/>
                <w:lang w:eastAsia="ar-SA"/>
              </w:rPr>
              <w:t>XDSDocumentEntry.confidentialityCode</w:t>
            </w:r>
            <w:r w:rsidRPr="007A7659">
              <w:rPr>
                <w:noProof w:val="0"/>
                <w:vertAlign w:val="superscript"/>
                <w:lang w:eastAsia="ar-SA"/>
              </w:rPr>
              <w:t>3</w:t>
            </w:r>
          </w:p>
        </w:tc>
        <w:tc>
          <w:tcPr>
            <w:tcW w:w="720" w:type="dxa"/>
            <w:tcBorders>
              <w:left w:val="single" w:sz="4" w:space="0" w:color="000000"/>
              <w:bottom w:val="single" w:sz="4" w:space="0" w:color="000000"/>
            </w:tcBorders>
          </w:tcPr>
          <w:p w14:paraId="65077C33"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6B349D79"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3F832A2E" w14:textId="77777777" w:rsidTr="00DE5AB5">
        <w:tc>
          <w:tcPr>
            <w:tcW w:w="4163" w:type="dxa"/>
            <w:tcBorders>
              <w:left w:val="single" w:sz="4" w:space="0" w:color="000000"/>
              <w:bottom w:val="single" w:sz="4" w:space="0" w:color="000000"/>
            </w:tcBorders>
            <w:vAlign w:val="center"/>
          </w:tcPr>
          <w:p w14:paraId="368210E0" w14:textId="77777777" w:rsidR="00BD6B97" w:rsidRPr="007A7659" w:rsidRDefault="00BD6B97" w:rsidP="00AE5ED3">
            <w:pPr>
              <w:pStyle w:val="TableEntry"/>
              <w:rPr>
                <w:noProof w:val="0"/>
                <w:lang w:eastAsia="ar-SA"/>
              </w:rPr>
            </w:pPr>
            <w:r w:rsidRPr="007A7659">
              <w:rPr>
                <w:noProof w:val="0"/>
                <w:lang w:eastAsia="ar-SA"/>
              </w:rPr>
              <w:t>$XDSDocumentEntryAuthorPerson</w:t>
            </w:r>
            <w:r w:rsidRPr="007A7659">
              <w:rPr>
                <w:noProof w:val="0"/>
                <w:vertAlign w:val="superscript"/>
                <w:lang w:eastAsia="ar-SA"/>
              </w:rPr>
              <w:t>4</w:t>
            </w:r>
          </w:p>
        </w:tc>
        <w:tc>
          <w:tcPr>
            <w:tcW w:w="3420" w:type="dxa"/>
            <w:tcBorders>
              <w:left w:val="single" w:sz="4" w:space="0" w:color="000000"/>
              <w:bottom w:val="single" w:sz="4" w:space="0" w:color="000000"/>
            </w:tcBorders>
          </w:tcPr>
          <w:p w14:paraId="36CE2303" w14:textId="77777777" w:rsidR="00BD6B97" w:rsidRPr="007A7659" w:rsidRDefault="00BD6B97" w:rsidP="00AE5ED3">
            <w:pPr>
              <w:pStyle w:val="TableEntry"/>
              <w:rPr>
                <w:noProof w:val="0"/>
                <w:lang w:eastAsia="ar-SA"/>
              </w:rPr>
            </w:pPr>
            <w:r w:rsidRPr="007A7659">
              <w:rPr>
                <w:noProof w:val="0"/>
                <w:lang w:eastAsia="ar-SA"/>
              </w:rPr>
              <w:t>XDSDocumentEntry</w:t>
            </w:r>
            <w:r w:rsidR="007B038D" w:rsidRPr="007A7659">
              <w:rPr>
                <w:noProof w:val="0"/>
                <w:lang w:eastAsia="ar-SA"/>
              </w:rPr>
              <w:t>.</w:t>
            </w:r>
            <w:r w:rsidRPr="007A7659">
              <w:rPr>
                <w:noProof w:val="0"/>
                <w:lang w:eastAsia="ar-SA"/>
              </w:rPr>
              <w:t>author</w:t>
            </w:r>
          </w:p>
        </w:tc>
        <w:tc>
          <w:tcPr>
            <w:tcW w:w="720" w:type="dxa"/>
            <w:tcBorders>
              <w:left w:val="single" w:sz="4" w:space="0" w:color="000000"/>
              <w:bottom w:val="single" w:sz="4" w:space="0" w:color="000000"/>
            </w:tcBorders>
          </w:tcPr>
          <w:p w14:paraId="1D22086D"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DAA0B60"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69A3390E" w14:textId="77777777" w:rsidTr="00DE5AB5">
        <w:tc>
          <w:tcPr>
            <w:tcW w:w="4163" w:type="dxa"/>
            <w:tcBorders>
              <w:left w:val="single" w:sz="4" w:space="0" w:color="000000"/>
              <w:bottom w:val="single" w:sz="4" w:space="0" w:color="000000"/>
            </w:tcBorders>
            <w:vAlign w:val="center"/>
          </w:tcPr>
          <w:p w14:paraId="25F60B6B" w14:textId="77777777" w:rsidR="00BD6B97" w:rsidRPr="007A7659" w:rsidRDefault="00BD6B97" w:rsidP="00AE5ED3">
            <w:pPr>
              <w:pStyle w:val="TableEntry"/>
              <w:rPr>
                <w:noProof w:val="0"/>
                <w:lang w:eastAsia="ar-SA"/>
              </w:rPr>
            </w:pPr>
            <w:r w:rsidRPr="007A7659">
              <w:rPr>
                <w:noProof w:val="0"/>
                <w:lang w:eastAsia="ar-SA"/>
              </w:rPr>
              <w:t>$XDSDocumentEntryFormatCode</w:t>
            </w:r>
            <w:r w:rsidRPr="007A7659">
              <w:rPr>
                <w:noProof w:val="0"/>
                <w:vertAlign w:val="superscript"/>
                <w:lang w:eastAsia="ar-SA"/>
              </w:rPr>
              <w:t>1</w:t>
            </w:r>
          </w:p>
        </w:tc>
        <w:tc>
          <w:tcPr>
            <w:tcW w:w="3420" w:type="dxa"/>
            <w:tcBorders>
              <w:left w:val="single" w:sz="4" w:space="0" w:color="000000"/>
              <w:bottom w:val="single" w:sz="4" w:space="0" w:color="000000"/>
            </w:tcBorders>
          </w:tcPr>
          <w:p w14:paraId="6B20C024" w14:textId="77777777" w:rsidR="00BD6B97" w:rsidRPr="007A7659" w:rsidRDefault="00BD6B97" w:rsidP="00AE5ED3">
            <w:pPr>
              <w:pStyle w:val="TableEntry"/>
              <w:rPr>
                <w:noProof w:val="0"/>
                <w:lang w:eastAsia="ar-SA"/>
              </w:rPr>
            </w:pPr>
            <w:r w:rsidRPr="007A7659">
              <w:rPr>
                <w:noProof w:val="0"/>
                <w:lang w:eastAsia="ar-SA"/>
              </w:rPr>
              <w:t>XDSDocumentEntry.formatCode</w:t>
            </w:r>
          </w:p>
        </w:tc>
        <w:tc>
          <w:tcPr>
            <w:tcW w:w="720" w:type="dxa"/>
            <w:tcBorders>
              <w:left w:val="single" w:sz="4" w:space="0" w:color="000000"/>
              <w:bottom w:val="single" w:sz="4" w:space="0" w:color="000000"/>
            </w:tcBorders>
          </w:tcPr>
          <w:p w14:paraId="62780EBA"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2D9D3E8"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6207A2C4" w14:textId="77777777" w:rsidTr="00DE5AB5">
        <w:tc>
          <w:tcPr>
            <w:tcW w:w="4163" w:type="dxa"/>
            <w:tcBorders>
              <w:left w:val="single" w:sz="4" w:space="0" w:color="000000"/>
              <w:bottom w:val="single" w:sz="4" w:space="0" w:color="auto"/>
            </w:tcBorders>
            <w:vAlign w:val="center"/>
          </w:tcPr>
          <w:p w14:paraId="35D0BCC2" w14:textId="77777777" w:rsidR="00BD6B97" w:rsidRPr="007A7659" w:rsidRDefault="00BD6B97" w:rsidP="00AE5ED3">
            <w:pPr>
              <w:pStyle w:val="TableEntry"/>
              <w:rPr>
                <w:noProof w:val="0"/>
                <w:lang w:eastAsia="ar-SA"/>
              </w:rPr>
            </w:pPr>
            <w:r w:rsidRPr="007A7659">
              <w:rPr>
                <w:noProof w:val="0"/>
                <w:lang w:eastAsia="ar-SA"/>
              </w:rPr>
              <w:t>$XDSDocumentEntryStatus</w:t>
            </w:r>
          </w:p>
        </w:tc>
        <w:tc>
          <w:tcPr>
            <w:tcW w:w="3420" w:type="dxa"/>
            <w:tcBorders>
              <w:left w:val="single" w:sz="4" w:space="0" w:color="000000"/>
              <w:bottom w:val="single" w:sz="4" w:space="0" w:color="auto"/>
            </w:tcBorders>
          </w:tcPr>
          <w:p w14:paraId="23E61CD2" w14:textId="77777777" w:rsidR="00BD6B97" w:rsidRPr="007A7659" w:rsidRDefault="00BD6B97" w:rsidP="00AE5ED3">
            <w:pPr>
              <w:pStyle w:val="TableEntry"/>
              <w:rPr>
                <w:noProof w:val="0"/>
                <w:lang w:eastAsia="ar-SA"/>
              </w:rPr>
            </w:pPr>
            <w:r w:rsidRPr="007A7659">
              <w:rPr>
                <w:noProof w:val="0"/>
                <w:lang w:eastAsia="ar-SA"/>
              </w:rPr>
              <w:t>XDSDocumentEntry.</w:t>
            </w:r>
            <w:r w:rsidR="00B152EC" w:rsidRPr="007A7659">
              <w:rPr>
                <w:noProof w:val="0"/>
                <w:lang w:eastAsia="ar-SA"/>
              </w:rPr>
              <w:t>availabilityS</w:t>
            </w:r>
            <w:r w:rsidRPr="007A7659">
              <w:rPr>
                <w:noProof w:val="0"/>
                <w:lang w:eastAsia="ar-SA"/>
              </w:rPr>
              <w:t>tatus</w:t>
            </w:r>
          </w:p>
        </w:tc>
        <w:tc>
          <w:tcPr>
            <w:tcW w:w="720" w:type="dxa"/>
            <w:tcBorders>
              <w:left w:val="single" w:sz="4" w:space="0" w:color="000000"/>
              <w:bottom w:val="single" w:sz="4" w:space="0" w:color="auto"/>
            </w:tcBorders>
          </w:tcPr>
          <w:p w14:paraId="4DEC5C8F" w14:textId="77777777" w:rsidR="00BD6B97" w:rsidRPr="007A7659" w:rsidRDefault="00BD6B97" w:rsidP="00AE5ED3">
            <w:pPr>
              <w:pStyle w:val="TableEntry"/>
              <w:rPr>
                <w:noProof w:val="0"/>
                <w:lang w:eastAsia="ar-SA"/>
              </w:rPr>
            </w:pPr>
            <w:r w:rsidRPr="007A7659">
              <w:rPr>
                <w:noProof w:val="0"/>
                <w:lang w:eastAsia="ar-SA"/>
              </w:rPr>
              <w:t>R</w:t>
            </w:r>
          </w:p>
        </w:tc>
        <w:tc>
          <w:tcPr>
            <w:tcW w:w="815" w:type="dxa"/>
            <w:tcBorders>
              <w:left w:val="single" w:sz="4" w:space="0" w:color="000000"/>
              <w:bottom w:val="single" w:sz="4" w:space="0" w:color="auto"/>
              <w:right w:val="single" w:sz="4" w:space="0" w:color="000000"/>
            </w:tcBorders>
          </w:tcPr>
          <w:p w14:paraId="7FA7C398"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3DF4EEEF" w14:textId="77777777" w:rsidTr="00DE5AB5">
        <w:tc>
          <w:tcPr>
            <w:tcW w:w="4163" w:type="dxa"/>
            <w:tcBorders>
              <w:top w:val="single" w:sz="4" w:space="0" w:color="auto"/>
              <w:left w:val="single" w:sz="4" w:space="0" w:color="000000"/>
              <w:bottom w:val="single" w:sz="4" w:space="0" w:color="000000"/>
            </w:tcBorders>
            <w:vAlign w:val="center"/>
          </w:tcPr>
          <w:p w14:paraId="59FC1F7B" w14:textId="77777777" w:rsidR="00BD6B97" w:rsidRPr="007A7659" w:rsidRDefault="00BD6B97" w:rsidP="00AE5ED3">
            <w:pPr>
              <w:pStyle w:val="TableEntry"/>
              <w:rPr>
                <w:noProof w:val="0"/>
                <w:lang w:eastAsia="ar-SA"/>
              </w:rPr>
            </w:pPr>
            <w:r w:rsidRPr="007A7659">
              <w:rPr>
                <w:noProof w:val="0"/>
                <w:lang w:eastAsia="ar-SA"/>
              </w:rPr>
              <w:t>$XDSDocumentEntryType</w:t>
            </w:r>
            <w:r w:rsidRPr="007A7659">
              <w:rPr>
                <w:noProof w:val="0"/>
                <w:vertAlign w:val="superscript"/>
                <w:lang w:eastAsia="ar-SA"/>
              </w:rPr>
              <w:t>5</w:t>
            </w:r>
          </w:p>
        </w:tc>
        <w:tc>
          <w:tcPr>
            <w:tcW w:w="3420" w:type="dxa"/>
            <w:tcBorders>
              <w:top w:val="single" w:sz="4" w:space="0" w:color="auto"/>
              <w:left w:val="single" w:sz="4" w:space="0" w:color="000000"/>
              <w:bottom w:val="single" w:sz="4" w:space="0" w:color="000000"/>
            </w:tcBorders>
          </w:tcPr>
          <w:p w14:paraId="38508933" w14:textId="77777777" w:rsidR="00BD6B97" w:rsidRPr="007A7659" w:rsidRDefault="00BD6B97" w:rsidP="00AE5ED3">
            <w:pPr>
              <w:pStyle w:val="TableEntry"/>
              <w:rPr>
                <w:noProof w:val="0"/>
                <w:lang w:eastAsia="ar-SA"/>
              </w:rPr>
            </w:pPr>
            <w:r w:rsidRPr="007A7659">
              <w:rPr>
                <w:noProof w:val="0"/>
                <w:lang w:eastAsia="ar-SA"/>
              </w:rPr>
              <w:t>XDSDocumentEntryobjectType</w:t>
            </w:r>
          </w:p>
        </w:tc>
        <w:tc>
          <w:tcPr>
            <w:tcW w:w="720" w:type="dxa"/>
            <w:tcBorders>
              <w:top w:val="single" w:sz="4" w:space="0" w:color="auto"/>
              <w:left w:val="single" w:sz="4" w:space="0" w:color="000000"/>
              <w:bottom w:val="single" w:sz="4" w:space="0" w:color="000000"/>
            </w:tcBorders>
          </w:tcPr>
          <w:p w14:paraId="04AC495D"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top w:val="single" w:sz="4" w:space="0" w:color="auto"/>
              <w:left w:val="single" w:sz="4" w:space="0" w:color="000000"/>
              <w:bottom w:val="single" w:sz="4" w:space="0" w:color="000000"/>
              <w:right w:val="single" w:sz="4" w:space="0" w:color="000000"/>
            </w:tcBorders>
          </w:tcPr>
          <w:p w14:paraId="60873479" w14:textId="77777777" w:rsidR="00BD6B97" w:rsidRPr="007A7659" w:rsidRDefault="00BD6B97" w:rsidP="00AE5ED3">
            <w:pPr>
              <w:pStyle w:val="TableEntry"/>
              <w:rPr>
                <w:noProof w:val="0"/>
                <w:lang w:eastAsia="ar-SA"/>
              </w:rPr>
            </w:pPr>
            <w:r w:rsidRPr="007A7659">
              <w:rPr>
                <w:noProof w:val="0"/>
                <w:lang w:eastAsia="ar-SA"/>
              </w:rPr>
              <w:t>M</w:t>
            </w:r>
          </w:p>
        </w:tc>
      </w:tr>
    </w:tbl>
    <w:p w14:paraId="787F0CA7" w14:textId="77777777" w:rsidR="00BD6B97" w:rsidRPr="007A7659" w:rsidRDefault="00BD6B97">
      <w:pPr>
        <w:pStyle w:val="BodyText"/>
      </w:pPr>
      <w:r w:rsidRPr="007A7659">
        <w:rPr>
          <w:vertAlign w:val="superscript"/>
        </w:rPr>
        <w:t>1</w:t>
      </w:r>
      <w:r w:rsidRPr="007A7659">
        <w:t xml:space="preserve">Shall be coded according to specification in </w:t>
      </w:r>
      <w:r w:rsidR="00211645" w:rsidRPr="007A7659">
        <w:t>Section</w:t>
      </w:r>
      <w:r w:rsidRPr="007A7659">
        <w:t xml:space="preserve"> </w:t>
      </w:r>
      <w:bookmarkStart w:id="3018" w:name="OLE_LINK1"/>
      <w:bookmarkStart w:id="3019" w:name="OLE_LINK2"/>
      <w:r w:rsidRPr="007A7659">
        <w:t xml:space="preserve">3.18.4.1.2.3.4 </w:t>
      </w:r>
      <w:bookmarkEnd w:id="3018"/>
      <w:bookmarkEnd w:id="3019"/>
      <w:r w:rsidRPr="007A7659">
        <w:t>Coding of Code/Code-Scheme.</w:t>
      </w:r>
    </w:p>
    <w:p w14:paraId="3D156DF6" w14:textId="77777777" w:rsidR="00BD6B97" w:rsidRPr="007A7659" w:rsidRDefault="00BD6B97">
      <w:pPr>
        <w:pStyle w:val="BodyText"/>
      </w:pPr>
      <w:r w:rsidRPr="007A7659">
        <w:rPr>
          <w:vertAlign w:val="superscript"/>
        </w:rPr>
        <w:t>3</w:t>
      </w:r>
      <w:r w:rsidRPr="007A7659">
        <w:t xml:space="preserve">Supports AND/OR semantics as specified in </w:t>
      </w:r>
      <w:r w:rsidR="00211645" w:rsidRPr="007A7659">
        <w:t>Section</w:t>
      </w:r>
      <w:r w:rsidRPr="007A7659">
        <w:t xml:space="preserve"> 3.18.4.1.2.3.5.</w:t>
      </w:r>
    </w:p>
    <w:p w14:paraId="7A28439D" w14:textId="77777777" w:rsidR="00BD6B97" w:rsidRPr="007A7659" w:rsidRDefault="00BD6B97">
      <w:pPr>
        <w:pStyle w:val="BodyText"/>
      </w:pPr>
      <w:r w:rsidRPr="007A7659">
        <w:rPr>
          <w:vertAlign w:val="superscript"/>
        </w:rPr>
        <w:t>4</w:t>
      </w:r>
      <w:r w:rsidRPr="007A7659">
        <w:t>The value for this parameter is a pattern compatible with the SQL keyword LIKE which allows the use of the following wildcard characters: % to match any (or no) characters and _ to match a single character. The match shall be applied to the text contained in the Value elements of the authorPerson Slot on the author Classification (value strings of the authorPerson sub-attribute)</w:t>
      </w:r>
    </w:p>
    <w:p w14:paraId="75B6E8A6" w14:textId="77777777" w:rsidR="00BD6B97" w:rsidRPr="007A7659" w:rsidRDefault="00BD6B97" w:rsidP="00D275FE">
      <w:pPr>
        <w:pStyle w:val="BodyText"/>
      </w:pPr>
      <w:r w:rsidRPr="007A7659">
        <w:rPr>
          <w:vertAlign w:val="superscript"/>
        </w:rPr>
        <w:t>5</w:t>
      </w:r>
      <w:r w:rsidRPr="007A7659">
        <w:t xml:space="preserve">See </w:t>
      </w:r>
      <w:r w:rsidR="00211645" w:rsidRPr="007A7659">
        <w:t>Section</w:t>
      </w:r>
      <w:r w:rsidRPr="007A7659">
        <w:t xml:space="preserve"> 3.18.4.1.2.3.6.2</w:t>
      </w:r>
    </w:p>
    <w:p w14:paraId="05082A02" w14:textId="77777777" w:rsidR="00BD6B97" w:rsidRPr="007A7659" w:rsidRDefault="00BD6B97" w:rsidP="00D275FE">
      <w:pPr>
        <w:pStyle w:val="BodyText"/>
      </w:pPr>
      <w:r w:rsidRPr="007A7659">
        <w:rPr>
          <w:vertAlign w:val="superscript"/>
        </w:rPr>
        <w:t>6</w:t>
      </w:r>
      <w:r w:rsidRPr="007A7659">
        <w:t>CreationTimeFrom and CreationTimeTo are ignored when evaluating an On-Demand Document Entry’s selection for inclusion in the query response.</w:t>
      </w:r>
    </w:p>
    <w:p w14:paraId="25405264" w14:textId="77777777" w:rsidR="00BD6B97" w:rsidRPr="007A7659" w:rsidRDefault="00BD6B97" w:rsidP="002E7829">
      <w:pPr>
        <w:pStyle w:val="Heading8"/>
        <w:numPr>
          <w:ilvl w:val="0"/>
          <w:numId w:val="0"/>
        </w:numPr>
        <w:tabs>
          <w:tab w:val="clear" w:pos="4320"/>
          <w:tab w:val="clear" w:pos="5040"/>
          <w:tab w:val="clear" w:pos="5760"/>
        </w:tabs>
        <w:rPr>
          <w:noProof w:val="0"/>
        </w:rPr>
      </w:pPr>
      <w:r w:rsidRPr="007A7659">
        <w:rPr>
          <w:noProof w:val="0"/>
        </w:rPr>
        <w:t>3.18.4.1.2.3.7.2 FindSubmissionSets</w:t>
      </w:r>
    </w:p>
    <w:p w14:paraId="2FA57AA1" w14:textId="77777777" w:rsidR="00BD6B97" w:rsidRPr="007A7659" w:rsidRDefault="00BD6B97">
      <w:pPr>
        <w:pStyle w:val="BodyText"/>
      </w:pPr>
      <w:r w:rsidRPr="007A7659">
        <w:t>Find submission sets (XDSSubmissionSet objects) in the registry for a given patientID with matching ‘status’ attribute. The other parameters can be used to restrict the collection of XDSSubmissionSet objects returned.</w:t>
      </w:r>
    </w:p>
    <w:p w14:paraId="7A5E4415" w14:textId="77777777" w:rsidR="00BD6B97" w:rsidRPr="007A7659" w:rsidRDefault="00BD6B97">
      <w:pPr>
        <w:pStyle w:val="BodyText"/>
      </w:pPr>
      <w:r w:rsidRPr="007A7659">
        <w:rPr>
          <w:b/>
        </w:rPr>
        <w:t xml:space="preserve">Returns: </w:t>
      </w:r>
      <w:r w:rsidRPr="007A7659">
        <w:t>XDSSubmissionSet objects matching the query parameters</w:t>
      </w:r>
    </w:p>
    <w:p w14:paraId="0D66D26B" w14:textId="77777777" w:rsidR="00767375" w:rsidRPr="007A7659" w:rsidRDefault="00767375">
      <w:pPr>
        <w:pStyle w:val="BodyText"/>
      </w:pPr>
    </w:p>
    <w:tbl>
      <w:tblPr>
        <w:tblW w:w="0" w:type="auto"/>
        <w:tblInd w:w="-5" w:type="dxa"/>
        <w:tblLayout w:type="fixed"/>
        <w:tblLook w:val="0000" w:firstRow="0" w:lastRow="0" w:firstColumn="0" w:lastColumn="0" w:noHBand="0" w:noVBand="0"/>
      </w:tblPr>
      <w:tblGrid>
        <w:gridCol w:w="3533"/>
        <w:gridCol w:w="3955"/>
        <w:gridCol w:w="720"/>
        <w:gridCol w:w="910"/>
      </w:tblGrid>
      <w:tr w:rsidR="00BD6B97" w:rsidRPr="007A7659" w14:paraId="71C62B75" w14:textId="77777777" w:rsidTr="00DE5AB5">
        <w:trPr>
          <w:tblHeader/>
        </w:trPr>
        <w:tc>
          <w:tcPr>
            <w:tcW w:w="3533" w:type="dxa"/>
            <w:tcBorders>
              <w:top w:val="single" w:sz="4" w:space="0" w:color="000000"/>
              <w:left w:val="single" w:sz="4" w:space="0" w:color="000000"/>
              <w:bottom w:val="single" w:sz="4" w:space="0" w:color="000000"/>
            </w:tcBorders>
            <w:shd w:val="clear" w:color="auto" w:fill="E6E6E6"/>
            <w:vAlign w:val="center"/>
          </w:tcPr>
          <w:p w14:paraId="3CA2FEDB" w14:textId="77777777" w:rsidR="00BD6B97" w:rsidRPr="007A7659" w:rsidRDefault="00BD6B97" w:rsidP="0002013A">
            <w:pPr>
              <w:pStyle w:val="TableEntryHeader"/>
            </w:pPr>
            <w:r w:rsidRPr="007A7659">
              <w:t>Parameter Name</w:t>
            </w:r>
          </w:p>
        </w:tc>
        <w:tc>
          <w:tcPr>
            <w:tcW w:w="3955" w:type="dxa"/>
            <w:tcBorders>
              <w:top w:val="single" w:sz="4" w:space="0" w:color="000000"/>
              <w:left w:val="single" w:sz="4" w:space="0" w:color="000000"/>
              <w:bottom w:val="single" w:sz="4" w:space="0" w:color="000000"/>
            </w:tcBorders>
            <w:shd w:val="clear" w:color="auto" w:fill="E6E6E6"/>
          </w:tcPr>
          <w:p w14:paraId="5417E2F0"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3369E0B0"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7FDD8F0F" w14:textId="77777777" w:rsidR="00BD6B97" w:rsidRPr="007A7659" w:rsidRDefault="00BD6B97" w:rsidP="0002013A">
            <w:pPr>
              <w:pStyle w:val="TableEntryHeader"/>
            </w:pPr>
            <w:r w:rsidRPr="007A7659">
              <w:t>Mult</w:t>
            </w:r>
          </w:p>
        </w:tc>
      </w:tr>
      <w:tr w:rsidR="00BD6B97" w:rsidRPr="007A7659" w14:paraId="77218E29" w14:textId="77777777" w:rsidTr="00DE5AB5">
        <w:tc>
          <w:tcPr>
            <w:tcW w:w="3533" w:type="dxa"/>
            <w:tcBorders>
              <w:left w:val="single" w:sz="4" w:space="0" w:color="000000"/>
              <w:bottom w:val="single" w:sz="4" w:space="0" w:color="000000"/>
            </w:tcBorders>
            <w:vAlign w:val="center"/>
          </w:tcPr>
          <w:p w14:paraId="5A7E0ED4" w14:textId="77777777" w:rsidR="00BD6B97" w:rsidRPr="007A7659" w:rsidRDefault="00BD6B97">
            <w:pPr>
              <w:pStyle w:val="TableEntry"/>
              <w:snapToGrid w:val="0"/>
              <w:rPr>
                <w:noProof w:val="0"/>
                <w:lang w:eastAsia="ar-SA"/>
              </w:rPr>
            </w:pPr>
            <w:r w:rsidRPr="007A7659">
              <w:rPr>
                <w:noProof w:val="0"/>
                <w:lang w:eastAsia="ar-SA"/>
              </w:rPr>
              <w:t>$XDSSubmissionSetPatientId</w:t>
            </w:r>
          </w:p>
        </w:tc>
        <w:tc>
          <w:tcPr>
            <w:tcW w:w="3955" w:type="dxa"/>
            <w:tcBorders>
              <w:left w:val="single" w:sz="4" w:space="0" w:color="000000"/>
              <w:bottom w:val="single" w:sz="4" w:space="0" w:color="000000"/>
            </w:tcBorders>
          </w:tcPr>
          <w:p w14:paraId="310BC770" w14:textId="77777777" w:rsidR="00BD6B97" w:rsidRPr="007A7659" w:rsidRDefault="00BD6B97">
            <w:pPr>
              <w:pStyle w:val="TableEntry"/>
              <w:snapToGrid w:val="0"/>
              <w:rPr>
                <w:noProof w:val="0"/>
                <w:lang w:eastAsia="ar-SA"/>
              </w:rPr>
            </w:pPr>
            <w:r w:rsidRPr="007A7659">
              <w:rPr>
                <w:noProof w:val="0"/>
                <w:lang w:eastAsia="ar-SA"/>
              </w:rPr>
              <w:t>XDSSubmissionSet.patientId</w:t>
            </w:r>
          </w:p>
        </w:tc>
        <w:tc>
          <w:tcPr>
            <w:tcW w:w="720" w:type="dxa"/>
            <w:tcBorders>
              <w:left w:val="single" w:sz="4" w:space="0" w:color="000000"/>
              <w:bottom w:val="single" w:sz="4" w:space="0" w:color="000000"/>
            </w:tcBorders>
          </w:tcPr>
          <w:p w14:paraId="2BEEE729"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0726D0B6"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296E3839" w14:textId="77777777" w:rsidTr="00DE5AB5">
        <w:tc>
          <w:tcPr>
            <w:tcW w:w="3533" w:type="dxa"/>
            <w:tcBorders>
              <w:left w:val="single" w:sz="4" w:space="0" w:color="000000"/>
              <w:bottom w:val="single" w:sz="4" w:space="0" w:color="000000"/>
            </w:tcBorders>
            <w:vAlign w:val="center"/>
          </w:tcPr>
          <w:p w14:paraId="5D57B600" w14:textId="77777777" w:rsidR="00BD6B97" w:rsidRPr="007A7659" w:rsidRDefault="00BD6B97">
            <w:pPr>
              <w:pStyle w:val="TableEntry"/>
              <w:snapToGrid w:val="0"/>
              <w:rPr>
                <w:noProof w:val="0"/>
                <w:lang w:eastAsia="ar-SA"/>
              </w:rPr>
            </w:pPr>
            <w:r w:rsidRPr="007A7659">
              <w:rPr>
                <w:noProof w:val="0"/>
                <w:lang w:eastAsia="ar-SA"/>
              </w:rPr>
              <w:lastRenderedPageBreak/>
              <w:t>$XDSSubmissionSetSourceId</w:t>
            </w:r>
          </w:p>
        </w:tc>
        <w:tc>
          <w:tcPr>
            <w:tcW w:w="3955" w:type="dxa"/>
            <w:tcBorders>
              <w:left w:val="single" w:sz="4" w:space="0" w:color="000000"/>
              <w:bottom w:val="single" w:sz="4" w:space="0" w:color="000000"/>
            </w:tcBorders>
          </w:tcPr>
          <w:p w14:paraId="08EE08A0" w14:textId="77777777" w:rsidR="00BD6B97" w:rsidRPr="007A7659" w:rsidRDefault="00BD6B97">
            <w:pPr>
              <w:pStyle w:val="TableEntry"/>
              <w:snapToGrid w:val="0"/>
              <w:rPr>
                <w:noProof w:val="0"/>
                <w:lang w:eastAsia="ar-SA"/>
              </w:rPr>
            </w:pPr>
            <w:r w:rsidRPr="007A7659">
              <w:rPr>
                <w:noProof w:val="0"/>
                <w:lang w:eastAsia="ar-SA"/>
              </w:rPr>
              <w:t>XDSSubmissionSet.sourceId</w:t>
            </w:r>
          </w:p>
        </w:tc>
        <w:tc>
          <w:tcPr>
            <w:tcW w:w="720" w:type="dxa"/>
            <w:tcBorders>
              <w:left w:val="single" w:sz="4" w:space="0" w:color="000000"/>
              <w:bottom w:val="single" w:sz="4" w:space="0" w:color="000000"/>
            </w:tcBorders>
          </w:tcPr>
          <w:p w14:paraId="2ECDA7CF"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22AB8731"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58D91D5A" w14:textId="77777777" w:rsidTr="00DE5AB5">
        <w:tc>
          <w:tcPr>
            <w:tcW w:w="3533" w:type="dxa"/>
            <w:tcBorders>
              <w:left w:val="single" w:sz="4" w:space="0" w:color="000000"/>
              <w:bottom w:val="single" w:sz="4" w:space="0" w:color="000000"/>
            </w:tcBorders>
            <w:vAlign w:val="center"/>
          </w:tcPr>
          <w:p w14:paraId="046F98E2" w14:textId="77777777" w:rsidR="00BD6B97" w:rsidRPr="007A7659" w:rsidRDefault="00BD6B97">
            <w:pPr>
              <w:pStyle w:val="TableEntry"/>
              <w:snapToGrid w:val="0"/>
              <w:rPr>
                <w:noProof w:val="0"/>
                <w:lang w:eastAsia="ar-SA"/>
              </w:rPr>
            </w:pPr>
            <w:r w:rsidRPr="007A7659">
              <w:rPr>
                <w:noProof w:val="0"/>
                <w:lang w:eastAsia="ar-SA"/>
              </w:rPr>
              <w:t>$XDSSubmissionSetSubmissionTimeFrom</w:t>
            </w:r>
          </w:p>
        </w:tc>
        <w:tc>
          <w:tcPr>
            <w:tcW w:w="3955" w:type="dxa"/>
            <w:tcBorders>
              <w:left w:val="single" w:sz="4" w:space="0" w:color="000000"/>
              <w:bottom w:val="single" w:sz="4" w:space="0" w:color="000000"/>
            </w:tcBorders>
          </w:tcPr>
          <w:p w14:paraId="4848D617" w14:textId="77777777" w:rsidR="00BD6B97" w:rsidRPr="007A7659" w:rsidRDefault="00BD6B97">
            <w:pPr>
              <w:pStyle w:val="TableEntry"/>
              <w:snapToGrid w:val="0"/>
              <w:rPr>
                <w:noProof w:val="0"/>
                <w:lang w:eastAsia="ar-SA"/>
              </w:rPr>
            </w:pPr>
            <w:r w:rsidRPr="007A7659">
              <w:rPr>
                <w:noProof w:val="0"/>
                <w:lang w:eastAsia="ar-SA"/>
              </w:rPr>
              <w:t>XDSSubmissionSet.submissionTime Lower value</w:t>
            </w:r>
          </w:p>
        </w:tc>
        <w:tc>
          <w:tcPr>
            <w:tcW w:w="720" w:type="dxa"/>
            <w:tcBorders>
              <w:left w:val="single" w:sz="4" w:space="0" w:color="000000"/>
              <w:bottom w:val="single" w:sz="4" w:space="0" w:color="000000"/>
            </w:tcBorders>
          </w:tcPr>
          <w:p w14:paraId="2D4A0ED7" w14:textId="77777777" w:rsidR="00BD6B97" w:rsidRPr="007A7659" w:rsidRDefault="00BD6B97">
            <w:pPr>
              <w:pStyle w:val="TableEntry"/>
              <w:snapToGrid w:val="0"/>
              <w:rPr>
                <w:noProof w:val="0"/>
                <w:lang w:eastAsia="ar-SA"/>
              </w:rPr>
            </w:pPr>
            <w:r w:rsidRPr="007A7659">
              <w:rPr>
                <w:noProof w:val="0"/>
                <w:lang w:eastAsia="ar-SA"/>
              </w:rPr>
              <w:t xml:space="preserve">O </w:t>
            </w:r>
          </w:p>
        </w:tc>
        <w:tc>
          <w:tcPr>
            <w:tcW w:w="910" w:type="dxa"/>
            <w:tcBorders>
              <w:left w:val="single" w:sz="4" w:space="0" w:color="000000"/>
              <w:bottom w:val="single" w:sz="4" w:space="0" w:color="000000"/>
              <w:right w:val="single" w:sz="4" w:space="0" w:color="000000"/>
            </w:tcBorders>
          </w:tcPr>
          <w:p w14:paraId="0D2829D2"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32F452BE" w14:textId="77777777" w:rsidTr="00DE5AB5">
        <w:tc>
          <w:tcPr>
            <w:tcW w:w="3533" w:type="dxa"/>
            <w:tcBorders>
              <w:left w:val="single" w:sz="4" w:space="0" w:color="000000"/>
              <w:bottom w:val="single" w:sz="4" w:space="0" w:color="000000"/>
            </w:tcBorders>
            <w:vAlign w:val="center"/>
          </w:tcPr>
          <w:p w14:paraId="1C47EB27" w14:textId="77777777" w:rsidR="00BD6B97" w:rsidRPr="007A7659" w:rsidRDefault="00BD6B97">
            <w:pPr>
              <w:pStyle w:val="TableEntry"/>
              <w:snapToGrid w:val="0"/>
              <w:rPr>
                <w:noProof w:val="0"/>
                <w:lang w:eastAsia="ar-SA"/>
              </w:rPr>
            </w:pPr>
            <w:r w:rsidRPr="007A7659">
              <w:rPr>
                <w:noProof w:val="0"/>
                <w:lang w:eastAsia="ar-SA"/>
              </w:rPr>
              <w:t>$XDSSubmissionSetSubmissionTimeTo</w:t>
            </w:r>
          </w:p>
        </w:tc>
        <w:tc>
          <w:tcPr>
            <w:tcW w:w="3955" w:type="dxa"/>
            <w:tcBorders>
              <w:left w:val="single" w:sz="4" w:space="0" w:color="000000"/>
              <w:bottom w:val="single" w:sz="4" w:space="0" w:color="000000"/>
            </w:tcBorders>
          </w:tcPr>
          <w:p w14:paraId="0E14E866" w14:textId="77777777" w:rsidR="00BD6B97" w:rsidRPr="007A7659" w:rsidRDefault="00BD6B97">
            <w:pPr>
              <w:pStyle w:val="TableEntry"/>
              <w:snapToGrid w:val="0"/>
              <w:rPr>
                <w:noProof w:val="0"/>
                <w:lang w:eastAsia="ar-SA"/>
              </w:rPr>
            </w:pPr>
            <w:r w:rsidRPr="007A7659">
              <w:rPr>
                <w:noProof w:val="0"/>
                <w:lang w:eastAsia="ar-SA"/>
              </w:rPr>
              <w:t>XDSSubmissionSet.submissionTime Upper value</w:t>
            </w:r>
          </w:p>
        </w:tc>
        <w:tc>
          <w:tcPr>
            <w:tcW w:w="720" w:type="dxa"/>
            <w:tcBorders>
              <w:left w:val="single" w:sz="4" w:space="0" w:color="000000"/>
              <w:bottom w:val="single" w:sz="4" w:space="0" w:color="000000"/>
            </w:tcBorders>
          </w:tcPr>
          <w:p w14:paraId="5324517E"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335730B5"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22A7A043" w14:textId="77777777" w:rsidTr="00DE5AB5">
        <w:tc>
          <w:tcPr>
            <w:tcW w:w="3533" w:type="dxa"/>
            <w:tcBorders>
              <w:left w:val="single" w:sz="4" w:space="0" w:color="000000"/>
              <w:bottom w:val="single" w:sz="4" w:space="0" w:color="000000"/>
            </w:tcBorders>
            <w:vAlign w:val="center"/>
          </w:tcPr>
          <w:p w14:paraId="62170555" w14:textId="77777777" w:rsidR="00BD6B97" w:rsidRPr="007A7659" w:rsidRDefault="00BD6B97">
            <w:pPr>
              <w:pStyle w:val="TableEntry"/>
              <w:snapToGrid w:val="0"/>
              <w:rPr>
                <w:noProof w:val="0"/>
                <w:vertAlign w:val="superscript"/>
                <w:lang w:eastAsia="ar-SA"/>
              </w:rPr>
            </w:pPr>
            <w:r w:rsidRPr="007A7659">
              <w:rPr>
                <w:noProof w:val="0"/>
                <w:lang w:eastAsia="ar-SA"/>
              </w:rPr>
              <w:t>$XDSSubmissionSetAuthorPerson</w:t>
            </w:r>
            <w:r w:rsidRPr="007A7659">
              <w:rPr>
                <w:noProof w:val="0"/>
                <w:vertAlign w:val="superscript"/>
                <w:lang w:eastAsia="ar-SA"/>
              </w:rPr>
              <w:t>1</w:t>
            </w:r>
          </w:p>
        </w:tc>
        <w:tc>
          <w:tcPr>
            <w:tcW w:w="3955" w:type="dxa"/>
            <w:tcBorders>
              <w:left w:val="single" w:sz="4" w:space="0" w:color="000000"/>
              <w:bottom w:val="single" w:sz="4" w:space="0" w:color="000000"/>
            </w:tcBorders>
          </w:tcPr>
          <w:p w14:paraId="28348491" w14:textId="77777777" w:rsidR="00BD6B97" w:rsidRPr="007A7659" w:rsidRDefault="00BD6B97">
            <w:pPr>
              <w:pStyle w:val="TableEntry"/>
              <w:snapToGrid w:val="0"/>
              <w:rPr>
                <w:noProof w:val="0"/>
                <w:lang w:eastAsia="ar-SA"/>
              </w:rPr>
            </w:pPr>
            <w:r w:rsidRPr="007A7659">
              <w:rPr>
                <w:noProof w:val="0"/>
                <w:lang w:eastAsia="ar-SA"/>
              </w:rPr>
              <w:t>XDSSubmissionSet.authorPerson</w:t>
            </w:r>
          </w:p>
        </w:tc>
        <w:tc>
          <w:tcPr>
            <w:tcW w:w="720" w:type="dxa"/>
            <w:tcBorders>
              <w:left w:val="single" w:sz="4" w:space="0" w:color="000000"/>
              <w:bottom w:val="single" w:sz="4" w:space="0" w:color="000000"/>
            </w:tcBorders>
          </w:tcPr>
          <w:p w14:paraId="01CE7DBB"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69BA143F"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5C131D96" w14:textId="77777777" w:rsidTr="00DE5AB5">
        <w:tc>
          <w:tcPr>
            <w:tcW w:w="3533" w:type="dxa"/>
            <w:tcBorders>
              <w:left w:val="single" w:sz="4" w:space="0" w:color="000000"/>
              <w:bottom w:val="single" w:sz="4" w:space="0" w:color="000000"/>
            </w:tcBorders>
            <w:vAlign w:val="center"/>
          </w:tcPr>
          <w:p w14:paraId="13BBFFFC" w14:textId="77777777" w:rsidR="00BD6B97" w:rsidRPr="007A7659" w:rsidRDefault="00BD6B97">
            <w:pPr>
              <w:pStyle w:val="TableEntry"/>
              <w:snapToGrid w:val="0"/>
              <w:rPr>
                <w:noProof w:val="0"/>
                <w:lang w:eastAsia="ar-SA"/>
              </w:rPr>
            </w:pPr>
            <w:r w:rsidRPr="007A7659">
              <w:rPr>
                <w:noProof w:val="0"/>
                <w:lang w:eastAsia="ar-SA"/>
              </w:rPr>
              <w:t>$XDSSubmissionSetContentType</w:t>
            </w:r>
            <w:r w:rsidRPr="007A7659">
              <w:rPr>
                <w:noProof w:val="0"/>
                <w:vertAlign w:val="superscript"/>
                <w:lang w:eastAsia="ar-SA"/>
              </w:rPr>
              <w:t>2</w:t>
            </w:r>
          </w:p>
        </w:tc>
        <w:tc>
          <w:tcPr>
            <w:tcW w:w="3955" w:type="dxa"/>
            <w:tcBorders>
              <w:left w:val="single" w:sz="4" w:space="0" w:color="000000"/>
              <w:bottom w:val="single" w:sz="4" w:space="0" w:color="000000"/>
            </w:tcBorders>
          </w:tcPr>
          <w:p w14:paraId="2E5831A0" w14:textId="77777777" w:rsidR="00BD6B97" w:rsidRPr="007A7659" w:rsidRDefault="00BD6B97">
            <w:pPr>
              <w:pStyle w:val="TableEntry"/>
              <w:snapToGrid w:val="0"/>
              <w:rPr>
                <w:noProof w:val="0"/>
                <w:lang w:eastAsia="ar-SA"/>
              </w:rPr>
            </w:pPr>
            <w:r w:rsidRPr="007A7659">
              <w:rPr>
                <w:noProof w:val="0"/>
                <w:lang w:eastAsia="ar-SA"/>
              </w:rPr>
              <w:t>XDSSubmissionSet.contentTypeCode</w:t>
            </w:r>
          </w:p>
        </w:tc>
        <w:tc>
          <w:tcPr>
            <w:tcW w:w="720" w:type="dxa"/>
            <w:tcBorders>
              <w:left w:val="single" w:sz="4" w:space="0" w:color="000000"/>
              <w:bottom w:val="single" w:sz="4" w:space="0" w:color="000000"/>
            </w:tcBorders>
          </w:tcPr>
          <w:p w14:paraId="0874A11E"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7D55B524"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06DCBE2" w14:textId="77777777" w:rsidTr="00DE5AB5">
        <w:tc>
          <w:tcPr>
            <w:tcW w:w="3533" w:type="dxa"/>
            <w:tcBorders>
              <w:left w:val="single" w:sz="4" w:space="0" w:color="000000"/>
              <w:bottom w:val="single" w:sz="4" w:space="0" w:color="000000"/>
            </w:tcBorders>
            <w:vAlign w:val="center"/>
          </w:tcPr>
          <w:p w14:paraId="6462F8E7" w14:textId="77777777" w:rsidR="00BD6B97" w:rsidRPr="007A7659" w:rsidRDefault="00BD6B97">
            <w:pPr>
              <w:pStyle w:val="TableEntry"/>
              <w:snapToGrid w:val="0"/>
              <w:rPr>
                <w:noProof w:val="0"/>
                <w:lang w:eastAsia="ar-SA"/>
              </w:rPr>
            </w:pPr>
            <w:r w:rsidRPr="007A7659">
              <w:rPr>
                <w:noProof w:val="0"/>
                <w:lang w:eastAsia="ar-SA"/>
              </w:rPr>
              <w:t>$XDSSubmissionSetStatus</w:t>
            </w:r>
          </w:p>
        </w:tc>
        <w:tc>
          <w:tcPr>
            <w:tcW w:w="3955" w:type="dxa"/>
            <w:tcBorders>
              <w:left w:val="single" w:sz="4" w:space="0" w:color="000000"/>
              <w:bottom w:val="single" w:sz="4" w:space="0" w:color="000000"/>
            </w:tcBorders>
          </w:tcPr>
          <w:p w14:paraId="43F3A7F5" w14:textId="77777777" w:rsidR="00BD6B97" w:rsidRPr="007A7659" w:rsidRDefault="00BD6B97">
            <w:pPr>
              <w:pStyle w:val="TableEntry"/>
              <w:snapToGrid w:val="0"/>
              <w:rPr>
                <w:noProof w:val="0"/>
                <w:lang w:eastAsia="ar-SA"/>
              </w:rPr>
            </w:pPr>
            <w:r w:rsidRPr="007A7659">
              <w:rPr>
                <w:noProof w:val="0"/>
                <w:lang w:eastAsia="ar-SA"/>
              </w:rPr>
              <w:t>XDSSubmissionSet.</w:t>
            </w:r>
            <w:r w:rsidR="00B152EC" w:rsidRPr="007A7659">
              <w:rPr>
                <w:noProof w:val="0"/>
                <w:lang w:eastAsia="ar-SA"/>
              </w:rPr>
              <w:t>availabilityStatus</w:t>
            </w:r>
          </w:p>
        </w:tc>
        <w:tc>
          <w:tcPr>
            <w:tcW w:w="720" w:type="dxa"/>
            <w:tcBorders>
              <w:left w:val="single" w:sz="4" w:space="0" w:color="000000"/>
              <w:bottom w:val="single" w:sz="4" w:space="0" w:color="000000"/>
            </w:tcBorders>
          </w:tcPr>
          <w:p w14:paraId="757F4D60"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2FC840E1" w14:textId="77777777" w:rsidR="00BD6B97" w:rsidRPr="007A7659" w:rsidRDefault="00BD6B97">
            <w:pPr>
              <w:pStyle w:val="TableEntry"/>
              <w:snapToGrid w:val="0"/>
              <w:rPr>
                <w:noProof w:val="0"/>
                <w:lang w:eastAsia="ar-SA"/>
              </w:rPr>
            </w:pPr>
            <w:r w:rsidRPr="007A7659">
              <w:rPr>
                <w:noProof w:val="0"/>
                <w:lang w:eastAsia="ar-SA"/>
              </w:rPr>
              <w:t>M</w:t>
            </w:r>
          </w:p>
        </w:tc>
      </w:tr>
    </w:tbl>
    <w:p w14:paraId="7F337643" w14:textId="77777777" w:rsidR="00BD6B97" w:rsidRPr="007A7659" w:rsidRDefault="00BD6B97">
      <w:pPr>
        <w:pStyle w:val="BodyText"/>
      </w:pPr>
      <w:r w:rsidRPr="007A7659">
        <w:rPr>
          <w:vertAlign w:val="superscript"/>
        </w:rPr>
        <w:t>1</w:t>
      </w:r>
      <w:r w:rsidRPr="007A7659">
        <w:t>The value for this parameter is a pattern compatible with the SQL keyword LIKE which allows the use of the following wildcard characters: % to match any (or no) characters and _ to match a single character. The match shall be applied to the text contained in the Value elements of the authorPerson Slot on the author Classification (value strings of the authorPerson sub-attribute).</w:t>
      </w:r>
    </w:p>
    <w:p w14:paraId="744CEE62" w14:textId="77777777" w:rsidR="00BD6B97" w:rsidRPr="007A7659" w:rsidRDefault="00BD6B97">
      <w:pPr>
        <w:pStyle w:val="BodyText"/>
      </w:pPr>
      <w:r w:rsidRPr="007A7659">
        <w:rPr>
          <w:vertAlign w:val="superscript"/>
        </w:rPr>
        <w:t>2</w:t>
      </w:r>
      <w:r w:rsidRPr="007A7659">
        <w:t xml:space="preserve">Shall be coded according to specification in </w:t>
      </w:r>
      <w:r w:rsidR="00211645" w:rsidRPr="007A7659">
        <w:t>Section</w:t>
      </w:r>
      <w:r w:rsidRPr="007A7659">
        <w:t xml:space="preserve"> 3.18.4.1.2.3.4 Coding of Code/Code-Scheme.</w:t>
      </w:r>
    </w:p>
    <w:p w14:paraId="46622428"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3.18.4.1.2.3.7.3 FindFolders</w:t>
      </w:r>
    </w:p>
    <w:p w14:paraId="3E11E46E" w14:textId="77777777" w:rsidR="00BD6B97" w:rsidRPr="007A7659" w:rsidRDefault="00BD6B97">
      <w:pPr>
        <w:pStyle w:val="BodyText"/>
      </w:pPr>
      <w:r w:rsidRPr="007A7659">
        <w:t>Find folders (XDSFolder objects) in the registry for a given patientID with matching ‘status’ attribute. The other parameters can be used to restrict the collection of XDSFolder objects returned.</w:t>
      </w:r>
    </w:p>
    <w:p w14:paraId="4F7517E4" w14:textId="77777777" w:rsidR="00BD6B97" w:rsidRPr="007A7659" w:rsidRDefault="00BD6B97">
      <w:pPr>
        <w:pStyle w:val="BodyText"/>
      </w:pPr>
      <w:r w:rsidRPr="007A7659">
        <w:rPr>
          <w:b/>
        </w:rPr>
        <w:t xml:space="preserve">Returns: </w:t>
      </w:r>
      <w:r w:rsidRPr="007A7659">
        <w:t>XDSFolder objects matching the query parameters</w:t>
      </w:r>
    </w:p>
    <w:p w14:paraId="5A226E0D" w14:textId="77777777" w:rsidR="00767375" w:rsidRPr="007A7659" w:rsidRDefault="00767375">
      <w:pPr>
        <w:pStyle w:val="BodyText"/>
      </w:pPr>
    </w:p>
    <w:tbl>
      <w:tblPr>
        <w:tblW w:w="0" w:type="auto"/>
        <w:tblInd w:w="-5" w:type="dxa"/>
        <w:tblLayout w:type="fixed"/>
        <w:tblLook w:val="0000" w:firstRow="0" w:lastRow="0" w:firstColumn="0" w:lastColumn="0" w:noHBand="0" w:noVBand="0"/>
      </w:tblPr>
      <w:tblGrid>
        <w:gridCol w:w="3893"/>
        <w:gridCol w:w="3595"/>
        <w:gridCol w:w="720"/>
        <w:gridCol w:w="910"/>
      </w:tblGrid>
      <w:tr w:rsidR="00BD6B97" w:rsidRPr="007A7659" w14:paraId="39A2B23E" w14:textId="77777777" w:rsidTr="00DE5AB5">
        <w:trPr>
          <w:tblHeader/>
        </w:trPr>
        <w:tc>
          <w:tcPr>
            <w:tcW w:w="3893" w:type="dxa"/>
            <w:tcBorders>
              <w:top w:val="single" w:sz="4" w:space="0" w:color="000000"/>
              <w:left w:val="single" w:sz="4" w:space="0" w:color="000000"/>
              <w:bottom w:val="single" w:sz="4" w:space="0" w:color="000000"/>
            </w:tcBorders>
            <w:shd w:val="clear" w:color="auto" w:fill="E6E6E6"/>
            <w:vAlign w:val="center"/>
          </w:tcPr>
          <w:p w14:paraId="75E4DBF6" w14:textId="77777777" w:rsidR="00BD6B97" w:rsidRPr="007A7659" w:rsidRDefault="00BD6B97" w:rsidP="0002013A">
            <w:pPr>
              <w:pStyle w:val="TableEntryHeader"/>
            </w:pPr>
            <w:r w:rsidRPr="007A7659">
              <w:t>Parameter Name</w:t>
            </w:r>
          </w:p>
        </w:tc>
        <w:tc>
          <w:tcPr>
            <w:tcW w:w="3595" w:type="dxa"/>
            <w:tcBorders>
              <w:top w:val="single" w:sz="4" w:space="0" w:color="000000"/>
              <w:left w:val="single" w:sz="4" w:space="0" w:color="000000"/>
              <w:bottom w:val="single" w:sz="4" w:space="0" w:color="000000"/>
            </w:tcBorders>
            <w:shd w:val="clear" w:color="auto" w:fill="E6E6E6"/>
          </w:tcPr>
          <w:p w14:paraId="67D75424"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4AC3D8F2"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56669D05" w14:textId="77777777" w:rsidR="00BD6B97" w:rsidRPr="007A7659" w:rsidRDefault="00BD6B97" w:rsidP="0002013A">
            <w:pPr>
              <w:pStyle w:val="TableEntryHeader"/>
            </w:pPr>
            <w:r w:rsidRPr="007A7659">
              <w:t>Mult</w:t>
            </w:r>
          </w:p>
        </w:tc>
      </w:tr>
      <w:tr w:rsidR="00BD6B97" w:rsidRPr="007A7659" w14:paraId="31A64714" w14:textId="77777777" w:rsidTr="00DE5AB5">
        <w:tc>
          <w:tcPr>
            <w:tcW w:w="3893" w:type="dxa"/>
            <w:tcBorders>
              <w:left w:val="single" w:sz="4" w:space="0" w:color="000000"/>
              <w:bottom w:val="single" w:sz="4" w:space="0" w:color="000000"/>
            </w:tcBorders>
            <w:vAlign w:val="center"/>
          </w:tcPr>
          <w:p w14:paraId="319CBDCE" w14:textId="77777777" w:rsidR="00BD6B97" w:rsidRPr="007A7659" w:rsidRDefault="00BD6B97">
            <w:pPr>
              <w:pStyle w:val="TableEntry"/>
              <w:snapToGrid w:val="0"/>
              <w:rPr>
                <w:noProof w:val="0"/>
                <w:lang w:eastAsia="ar-SA"/>
              </w:rPr>
            </w:pPr>
            <w:r w:rsidRPr="007A7659">
              <w:rPr>
                <w:noProof w:val="0"/>
                <w:lang w:eastAsia="ar-SA"/>
              </w:rPr>
              <w:t>$XDSFolderPatientId</w:t>
            </w:r>
          </w:p>
        </w:tc>
        <w:tc>
          <w:tcPr>
            <w:tcW w:w="3595" w:type="dxa"/>
            <w:tcBorders>
              <w:left w:val="single" w:sz="4" w:space="0" w:color="000000"/>
              <w:bottom w:val="single" w:sz="4" w:space="0" w:color="000000"/>
            </w:tcBorders>
          </w:tcPr>
          <w:p w14:paraId="652A5409" w14:textId="77777777" w:rsidR="00BD6B97" w:rsidRPr="007A7659" w:rsidRDefault="00BD6B97">
            <w:pPr>
              <w:pStyle w:val="TableEntry"/>
              <w:snapToGrid w:val="0"/>
              <w:rPr>
                <w:noProof w:val="0"/>
                <w:lang w:eastAsia="ar-SA"/>
              </w:rPr>
            </w:pPr>
            <w:r w:rsidRPr="007A7659">
              <w:rPr>
                <w:noProof w:val="0"/>
                <w:lang w:eastAsia="ar-SA"/>
              </w:rPr>
              <w:t>XDSFolder.patientId</w:t>
            </w:r>
          </w:p>
        </w:tc>
        <w:tc>
          <w:tcPr>
            <w:tcW w:w="720" w:type="dxa"/>
            <w:tcBorders>
              <w:left w:val="single" w:sz="4" w:space="0" w:color="000000"/>
              <w:bottom w:val="single" w:sz="4" w:space="0" w:color="000000"/>
            </w:tcBorders>
          </w:tcPr>
          <w:p w14:paraId="23E6D30F"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693BAE9A"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6638AAE4" w14:textId="77777777" w:rsidTr="00DE5AB5">
        <w:tc>
          <w:tcPr>
            <w:tcW w:w="3893" w:type="dxa"/>
            <w:tcBorders>
              <w:left w:val="single" w:sz="4" w:space="0" w:color="000000"/>
              <w:bottom w:val="single" w:sz="4" w:space="0" w:color="000000"/>
            </w:tcBorders>
            <w:vAlign w:val="center"/>
          </w:tcPr>
          <w:p w14:paraId="53018AC7" w14:textId="77777777" w:rsidR="00BD6B97" w:rsidRPr="007A7659" w:rsidRDefault="00BD6B97">
            <w:pPr>
              <w:pStyle w:val="TableEntry"/>
              <w:snapToGrid w:val="0"/>
              <w:rPr>
                <w:noProof w:val="0"/>
                <w:lang w:eastAsia="ar-SA"/>
              </w:rPr>
            </w:pPr>
            <w:r w:rsidRPr="007A7659">
              <w:rPr>
                <w:noProof w:val="0"/>
                <w:lang w:eastAsia="ar-SA"/>
              </w:rPr>
              <w:t>$XDSFolderLastUpdateTimeFrom</w:t>
            </w:r>
          </w:p>
        </w:tc>
        <w:tc>
          <w:tcPr>
            <w:tcW w:w="3595" w:type="dxa"/>
            <w:tcBorders>
              <w:left w:val="single" w:sz="4" w:space="0" w:color="000000"/>
              <w:bottom w:val="single" w:sz="4" w:space="0" w:color="000000"/>
            </w:tcBorders>
          </w:tcPr>
          <w:p w14:paraId="7D35DD30" w14:textId="77777777" w:rsidR="00BD6B97" w:rsidRPr="007A7659" w:rsidRDefault="00BD6B97">
            <w:pPr>
              <w:pStyle w:val="TableEntry"/>
              <w:snapToGrid w:val="0"/>
              <w:rPr>
                <w:noProof w:val="0"/>
                <w:lang w:eastAsia="ar-SA"/>
              </w:rPr>
            </w:pPr>
            <w:r w:rsidRPr="007A7659">
              <w:rPr>
                <w:noProof w:val="0"/>
                <w:lang w:eastAsia="ar-SA"/>
              </w:rPr>
              <w:t>XDSFolder.</w:t>
            </w:r>
            <w:r w:rsidR="007B038D" w:rsidRPr="007A7659">
              <w:rPr>
                <w:noProof w:val="0"/>
                <w:lang w:eastAsia="ar-SA"/>
              </w:rPr>
              <w:t>l</w:t>
            </w:r>
            <w:r w:rsidRPr="007A7659">
              <w:rPr>
                <w:noProof w:val="0"/>
                <w:lang w:eastAsia="ar-SA"/>
              </w:rPr>
              <w:t>astUpdateTime lower value</w:t>
            </w:r>
          </w:p>
        </w:tc>
        <w:tc>
          <w:tcPr>
            <w:tcW w:w="720" w:type="dxa"/>
            <w:tcBorders>
              <w:left w:val="single" w:sz="4" w:space="0" w:color="000000"/>
              <w:bottom w:val="single" w:sz="4" w:space="0" w:color="000000"/>
            </w:tcBorders>
          </w:tcPr>
          <w:p w14:paraId="16738608"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68E9A3AA"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76A54579" w14:textId="77777777" w:rsidTr="00DE5AB5">
        <w:tc>
          <w:tcPr>
            <w:tcW w:w="3893" w:type="dxa"/>
            <w:tcBorders>
              <w:left w:val="single" w:sz="4" w:space="0" w:color="000000"/>
              <w:bottom w:val="single" w:sz="4" w:space="0" w:color="000000"/>
            </w:tcBorders>
            <w:vAlign w:val="center"/>
          </w:tcPr>
          <w:p w14:paraId="2700C984" w14:textId="77777777" w:rsidR="00BD6B97" w:rsidRPr="007A7659" w:rsidRDefault="00BD6B97">
            <w:pPr>
              <w:pStyle w:val="TableEntry"/>
              <w:snapToGrid w:val="0"/>
              <w:rPr>
                <w:noProof w:val="0"/>
                <w:lang w:eastAsia="ar-SA"/>
              </w:rPr>
            </w:pPr>
            <w:r w:rsidRPr="007A7659">
              <w:rPr>
                <w:noProof w:val="0"/>
                <w:lang w:eastAsia="ar-SA"/>
              </w:rPr>
              <w:t>$XDSFolderLastUpdateTimeTo</w:t>
            </w:r>
          </w:p>
        </w:tc>
        <w:tc>
          <w:tcPr>
            <w:tcW w:w="3595" w:type="dxa"/>
            <w:tcBorders>
              <w:left w:val="single" w:sz="4" w:space="0" w:color="000000"/>
              <w:bottom w:val="single" w:sz="4" w:space="0" w:color="000000"/>
            </w:tcBorders>
          </w:tcPr>
          <w:p w14:paraId="643F9AE0" w14:textId="77777777" w:rsidR="00BD6B97" w:rsidRPr="007A7659" w:rsidRDefault="00BD6B97">
            <w:pPr>
              <w:pStyle w:val="TableEntry"/>
              <w:snapToGrid w:val="0"/>
              <w:rPr>
                <w:noProof w:val="0"/>
                <w:lang w:eastAsia="ar-SA"/>
              </w:rPr>
            </w:pPr>
            <w:r w:rsidRPr="007A7659">
              <w:rPr>
                <w:noProof w:val="0"/>
                <w:lang w:eastAsia="ar-SA"/>
              </w:rPr>
              <w:t>XDSFolder.lastUpdateTime upper bound</w:t>
            </w:r>
          </w:p>
        </w:tc>
        <w:tc>
          <w:tcPr>
            <w:tcW w:w="720" w:type="dxa"/>
            <w:tcBorders>
              <w:left w:val="single" w:sz="4" w:space="0" w:color="000000"/>
              <w:bottom w:val="single" w:sz="4" w:space="0" w:color="000000"/>
            </w:tcBorders>
          </w:tcPr>
          <w:p w14:paraId="77257FFA"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74AB9CA4"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3967E59F" w14:textId="77777777" w:rsidTr="00DE5AB5">
        <w:tc>
          <w:tcPr>
            <w:tcW w:w="3893" w:type="dxa"/>
            <w:tcBorders>
              <w:left w:val="single" w:sz="4" w:space="0" w:color="000000"/>
              <w:bottom w:val="single" w:sz="4" w:space="0" w:color="000000"/>
            </w:tcBorders>
            <w:vAlign w:val="center"/>
          </w:tcPr>
          <w:p w14:paraId="3D672393" w14:textId="77777777" w:rsidR="00BD6B97" w:rsidRPr="007A7659" w:rsidRDefault="00BD6B97">
            <w:pPr>
              <w:pStyle w:val="TableEntry"/>
              <w:snapToGrid w:val="0"/>
              <w:rPr>
                <w:noProof w:val="0"/>
                <w:lang w:eastAsia="ar-SA"/>
              </w:rPr>
            </w:pPr>
            <w:r w:rsidRPr="007A7659">
              <w:rPr>
                <w:noProof w:val="0"/>
                <w:lang w:eastAsia="ar-SA"/>
              </w:rPr>
              <w:t>$XDSFolderCodeList</w:t>
            </w:r>
            <w:r w:rsidRPr="007A7659">
              <w:rPr>
                <w:noProof w:val="0"/>
                <w:vertAlign w:val="superscript"/>
                <w:lang w:eastAsia="ar-SA"/>
              </w:rPr>
              <w:t>1,</w:t>
            </w:r>
            <w:r w:rsidR="00917C53" w:rsidRPr="007A7659">
              <w:rPr>
                <w:noProof w:val="0"/>
                <w:vertAlign w:val="superscript"/>
                <w:lang w:eastAsia="ar-SA"/>
              </w:rPr>
              <w:t>2</w:t>
            </w:r>
          </w:p>
        </w:tc>
        <w:tc>
          <w:tcPr>
            <w:tcW w:w="3595" w:type="dxa"/>
            <w:tcBorders>
              <w:left w:val="single" w:sz="4" w:space="0" w:color="000000"/>
              <w:bottom w:val="single" w:sz="4" w:space="0" w:color="000000"/>
            </w:tcBorders>
          </w:tcPr>
          <w:p w14:paraId="38CC988B" w14:textId="77777777" w:rsidR="00BD6B97" w:rsidRPr="007A7659" w:rsidRDefault="00BD6B97">
            <w:pPr>
              <w:pStyle w:val="TableEntry"/>
              <w:snapToGrid w:val="0"/>
              <w:rPr>
                <w:noProof w:val="0"/>
                <w:lang w:eastAsia="ar-SA"/>
              </w:rPr>
            </w:pPr>
            <w:r w:rsidRPr="007A7659">
              <w:rPr>
                <w:noProof w:val="0"/>
                <w:lang w:eastAsia="ar-SA"/>
              </w:rPr>
              <w:t>XDSFolder.codeList</w:t>
            </w:r>
          </w:p>
        </w:tc>
        <w:tc>
          <w:tcPr>
            <w:tcW w:w="720" w:type="dxa"/>
            <w:tcBorders>
              <w:left w:val="single" w:sz="4" w:space="0" w:color="000000"/>
              <w:bottom w:val="single" w:sz="4" w:space="0" w:color="000000"/>
            </w:tcBorders>
          </w:tcPr>
          <w:p w14:paraId="1C04D3AE"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0039831F"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1168918B" w14:textId="77777777" w:rsidTr="00DE5AB5">
        <w:tc>
          <w:tcPr>
            <w:tcW w:w="3893" w:type="dxa"/>
            <w:tcBorders>
              <w:left w:val="single" w:sz="4" w:space="0" w:color="000000"/>
              <w:bottom w:val="single" w:sz="4" w:space="0" w:color="000000"/>
            </w:tcBorders>
            <w:vAlign w:val="center"/>
          </w:tcPr>
          <w:p w14:paraId="61E0E8CA" w14:textId="77777777" w:rsidR="00BD6B97" w:rsidRPr="007A7659" w:rsidRDefault="00BD6B97">
            <w:pPr>
              <w:pStyle w:val="TableEntry"/>
              <w:snapToGrid w:val="0"/>
              <w:rPr>
                <w:noProof w:val="0"/>
                <w:lang w:eastAsia="ar-SA"/>
              </w:rPr>
            </w:pPr>
            <w:r w:rsidRPr="007A7659">
              <w:rPr>
                <w:noProof w:val="0"/>
                <w:lang w:eastAsia="ar-SA"/>
              </w:rPr>
              <w:t>$XDSFolderStatus</w:t>
            </w:r>
          </w:p>
        </w:tc>
        <w:tc>
          <w:tcPr>
            <w:tcW w:w="3595" w:type="dxa"/>
            <w:tcBorders>
              <w:left w:val="single" w:sz="4" w:space="0" w:color="000000"/>
              <w:bottom w:val="single" w:sz="4" w:space="0" w:color="000000"/>
            </w:tcBorders>
          </w:tcPr>
          <w:p w14:paraId="0C4F886B" w14:textId="77777777" w:rsidR="00BD6B97" w:rsidRPr="007A7659" w:rsidRDefault="00BD6B97">
            <w:pPr>
              <w:pStyle w:val="TableEntry"/>
              <w:snapToGrid w:val="0"/>
              <w:rPr>
                <w:noProof w:val="0"/>
                <w:lang w:eastAsia="ar-SA"/>
              </w:rPr>
            </w:pPr>
            <w:r w:rsidRPr="007A7659">
              <w:rPr>
                <w:noProof w:val="0"/>
                <w:lang w:eastAsia="ar-SA"/>
              </w:rPr>
              <w:t>XDSFolder.</w:t>
            </w:r>
            <w:r w:rsidR="00B152EC" w:rsidRPr="007A7659">
              <w:rPr>
                <w:noProof w:val="0"/>
                <w:lang w:eastAsia="ar-SA"/>
              </w:rPr>
              <w:t>availabilityStatus</w:t>
            </w:r>
          </w:p>
        </w:tc>
        <w:tc>
          <w:tcPr>
            <w:tcW w:w="720" w:type="dxa"/>
            <w:tcBorders>
              <w:left w:val="single" w:sz="4" w:space="0" w:color="000000"/>
              <w:bottom w:val="single" w:sz="4" w:space="0" w:color="000000"/>
            </w:tcBorders>
          </w:tcPr>
          <w:p w14:paraId="62312E16"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13C1EB32" w14:textId="77777777" w:rsidR="00BD6B97" w:rsidRPr="007A7659" w:rsidRDefault="00BD6B97">
            <w:pPr>
              <w:pStyle w:val="TableEntry"/>
              <w:snapToGrid w:val="0"/>
              <w:rPr>
                <w:noProof w:val="0"/>
                <w:lang w:eastAsia="ar-SA"/>
              </w:rPr>
            </w:pPr>
            <w:r w:rsidRPr="007A7659">
              <w:rPr>
                <w:noProof w:val="0"/>
                <w:lang w:eastAsia="ar-SA"/>
              </w:rPr>
              <w:t>M</w:t>
            </w:r>
          </w:p>
        </w:tc>
      </w:tr>
    </w:tbl>
    <w:p w14:paraId="73A433B2" w14:textId="77777777" w:rsidR="00BD6B97" w:rsidRPr="007A7659" w:rsidRDefault="00BD6B97">
      <w:pPr>
        <w:pStyle w:val="BodyText"/>
      </w:pPr>
      <w:r w:rsidRPr="007A7659">
        <w:rPr>
          <w:vertAlign w:val="superscript"/>
        </w:rPr>
        <w:t>1</w:t>
      </w:r>
      <w:r w:rsidRPr="007A7659">
        <w:t xml:space="preserve">Shall be coded according to specification in </w:t>
      </w:r>
      <w:r w:rsidR="00211645" w:rsidRPr="007A7659">
        <w:t>Section</w:t>
      </w:r>
      <w:r w:rsidRPr="007A7659">
        <w:t xml:space="preserve"> 3.18.4.1.2.3.4 Coding of Code/Code-Scheme.</w:t>
      </w:r>
    </w:p>
    <w:p w14:paraId="7D602853" w14:textId="77777777" w:rsidR="00BD6B97" w:rsidRPr="007A7659" w:rsidRDefault="00917C53">
      <w:pPr>
        <w:pStyle w:val="BodyText"/>
      </w:pPr>
      <w:r w:rsidRPr="007A7659">
        <w:rPr>
          <w:vertAlign w:val="superscript"/>
        </w:rPr>
        <w:t>2</w:t>
      </w:r>
      <w:r w:rsidR="00BD6B97" w:rsidRPr="007A7659">
        <w:t xml:space="preserve">Supports AND/OR semantics as specified in </w:t>
      </w:r>
      <w:r w:rsidR="00211645" w:rsidRPr="007A7659">
        <w:t>Section</w:t>
      </w:r>
      <w:r w:rsidR="00BD6B97" w:rsidRPr="007A7659">
        <w:t xml:space="preserve"> 3.18.4.1.2.3.5.</w:t>
      </w:r>
    </w:p>
    <w:p w14:paraId="6CF7F14F"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3.18.4.1.2.3.7.4 GetAll</w:t>
      </w:r>
    </w:p>
    <w:p w14:paraId="7EF158F5" w14:textId="77777777" w:rsidR="00BD6B97" w:rsidRPr="007A7659" w:rsidRDefault="00BD6B97">
      <w:pPr>
        <w:pStyle w:val="BodyText"/>
      </w:pPr>
      <w:r w:rsidRPr="007A7659">
        <w:t>Get all registry content for a patient given the indicated status, format codes, and confidentiality codes.</w:t>
      </w:r>
    </w:p>
    <w:p w14:paraId="0BEEB98D" w14:textId="77777777" w:rsidR="00BD6B97" w:rsidRPr="007A7659" w:rsidRDefault="00BD6B97">
      <w:pPr>
        <w:pStyle w:val="BodyText"/>
        <w:rPr>
          <w:b/>
          <w:lang w:eastAsia="ar-SA"/>
        </w:rPr>
      </w:pPr>
      <w:r w:rsidRPr="007A7659">
        <w:rPr>
          <w:b/>
          <w:lang w:eastAsia="ar-SA"/>
        </w:rPr>
        <w:t xml:space="preserve">Returns: </w:t>
      </w:r>
    </w:p>
    <w:p w14:paraId="60510427" w14:textId="77777777" w:rsidR="00BD6B97" w:rsidRPr="007A7659" w:rsidRDefault="00BD6B97" w:rsidP="006E48D2">
      <w:pPr>
        <w:pStyle w:val="ListBullet2"/>
        <w:numPr>
          <w:ilvl w:val="0"/>
          <w:numId w:val="30"/>
        </w:numPr>
      </w:pPr>
      <w:r w:rsidRPr="007A7659">
        <w:t>XDSSubmissionSet, XDSDocumentEntry, and XDSFolder objects with patientId attribute matching $patientId parameter</w:t>
      </w:r>
    </w:p>
    <w:p w14:paraId="1F193346" w14:textId="77777777" w:rsidR="00BD6B97" w:rsidRPr="007A7659" w:rsidRDefault="00BD6B97" w:rsidP="006E48D2">
      <w:pPr>
        <w:pStyle w:val="ListBullet2"/>
        <w:numPr>
          <w:ilvl w:val="0"/>
          <w:numId w:val="30"/>
        </w:numPr>
      </w:pPr>
      <w:r w:rsidRPr="007A7659">
        <w:t>Association objects with sourceObject or targetObject attribute matching one of the above objects</w:t>
      </w:r>
    </w:p>
    <w:p w14:paraId="24D0B582" w14:textId="77777777" w:rsidR="00E10C53" w:rsidRPr="007A7659" w:rsidRDefault="00E10C53" w:rsidP="00C265CE">
      <w:pPr>
        <w:pStyle w:val="Note"/>
        <w:ind w:left="1080"/>
      </w:pPr>
      <w:r w:rsidRPr="007A7659">
        <w:lastRenderedPageBreak/>
        <w:t>Note:  Associations may be returned that reference objects not in the return set</w:t>
      </w:r>
      <w:r w:rsidR="007A7659" w:rsidRPr="007A7659">
        <w:t xml:space="preserve">. </w:t>
      </w:r>
      <w:r w:rsidRPr="007A7659">
        <w:t>For example, this could occur when:</w:t>
      </w:r>
    </w:p>
    <w:p w14:paraId="75D01517" w14:textId="77777777" w:rsidR="00E10C53" w:rsidRPr="007A7659" w:rsidRDefault="00E10C53" w:rsidP="00C265CE">
      <w:pPr>
        <w:pStyle w:val="Note"/>
        <w:numPr>
          <w:ilvl w:val="0"/>
          <w:numId w:val="91"/>
        </w:numPr>
        <w:ind w:left="1080"/>
      </w:pPr>
      <w:r w:rsidRPr="007A7659">
        <w:t xml:space="preserve">the $XDSDocumentEntryStatus parameter is Approved and a submitted DocumentEntry has been replaced and is, therefore, Deprecated, or </w:t>
      </w:r>
    </w:p>
    <w:p w14:paraId="4AC5FD87" w14:textId="77777777" w:rsidR="00E10C53" w:rsidRPr="007A7659" w:rsidRDefault="00E10C53" w:rsidP="00C265CE">
      <w:pPr>
        <w:pStyle w:val="Note"/>
        <w:numPr>
          <w:ilvl w:val="0"/>
          <w:numId w:val="91"/>
        </w:numPr>
        <w:ind w:left="1080"/>
      </w:pPr>
      <w:r w:rsidRPr="007A7659">
        <w:t xml:space="preserve">a SubmissionSet is linked to a DocumentEntry with a different Patient ID, i.e., for a mother and child. </w:t>
      </w:r>
    </w:p>
    <w:p w14:paraId="289C0CB8" w14:textId="77777777" w:rsidR="00E10C53" w:rsidRPr="007A7659" w:rsidRDefault="00B96A38" w:rsidP="00C265CE">
      <w:pPr>
        <w:pStyle w:val="Note"/>
        <w:ind w:left="1080"/>
      </w:pPr>
      <w:r w:rsidRPr="007A7659">
        <w:t xml:space="preserve">        </w:t>
      </w:r>
      <w:r w:rsidR="00E10C53" w:rsidRPr="007A7659">
        <w:t xml:space="preserve">Document Consumers should be prepared to handle these situations. </w:t>
      </w:r>
    </w:p>
    <w:p w14:paraId="05A0BF2C" w14:textId="77777777" w:rsidR="00BD6B97" w:rsidRPr="007A7659" w:rsidRDefault="00BD6B97" w:rsidP="00C265CE">
      <w:pPr>
        <w:pStyle w:val="Note"/>
      </w:pPr>
    </w:p>
    <w:tbl>
      <w:tblPr>
        <w:tblW w:w="9118" w:type="dxa"/>
        <w:tblInd w:w="-5" w:type="dxa"/>
        <w:tblLayout w:type="fixed"/>
        <w:tblLook w:val="0000" w:firstRow="0" w:lastRow="0" w:firstColumn="0" w:lastColumn="0" w:noHBand="0" w:noVBand="0"/>
      </w:tblPr>
      <w:tblGrid>
        <w:gridCol w:w="3803"/>
        <w:gridCol w:w="3685"/>
        <w:gridCol w:w="720"/>
        <w:gridCol w:w="910"/>
      </w:tblGrid>
      <w:tr w:rsidR="00BD6B97" w:rsidRPr="007A7659" w14:paraId="153F8A33" w14:textId="77777777" w:rsidTr="00BA4B90">
        <w:trPr>
          <w:tblHeader/>
        </w:trPr>
        <w:tc>
          <w:tcPr>
            <w:tcW w:w="3803" w:type="dxa"/>
            <w:tcBorders>
              <w:top w:val="single" w:sz="4" w:space="0" w:color="000000"/>
              <w:left w:val="single" w:sz="4" w:space="0" w:color="000000"/>
              <w:bottom w:val="single" w:sz="4" w:space="0" w:color="000000"/>
            </w:tcBorders>
            <w:shd w:val="clear" w:color="auto" w:fill="E6E6E6"/>
            <w:vAlign w:val="center"/>
          </w:tcPr>
          <w:p w14:paraId="02D2A3AD" w14:textId="77777777" w:rsidR="00BD6B97" w:rsidRPr="007A7659" w:rsidRDefault="00BD6B97" w:rsidP="0002013A">
            <w:pPr>
              <w:pStyle w:val="TableEntryHeader"/>
            </w:pPr>
            <w:r w:rsidRPr="007A7659">
              <w:t>Parameter Name</w:t>
            </w:r>
          </w:p>
        </w:tc>
        <w:tc>
          <w:tcPr>
            <w:tcW w:w="3685" w:type="dxa"/>
            <w:tcBorders>
              <w:top w:val="single" w:sz="4" w:space="0" w:color="000000"/>
              <w:left w:val="single" w:sz="4" w:space="0" w:color="000000"/>
              <w:bottom w:val="single" w:sz="4" w:space="0" w:color="000000"/>
            </w:tcBorders>
            <w:shd w:val="clear" w:color="auto" w:fill="E6E6E6"/>
          </w:tcPr>
          <w:p w14:paraId="65DDC929"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087B1546"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74EBCDB5" w14:textId="77777777" w:rsidR="00BD6B97" w:rsidRPr="007A7659" w:rsidRDefault="00BD6B97" w:rsidP="0002013A">
            <w:pPr>
              <w:pStyle w:val="TableEntryHeader"/>
            </w:pPr>
            <w:r w:rsidRPr="007A7659">
              <w:t>Mult</w:t>
            </w:r>
          </w:p>
        </w:tc>
      </w:tr>
      <w:tr w:rsidR="00BD6B97" w:rsidRPr="007A7659" w14:paraId="3FA6ADFE" w14:textId="77777777" w:rsidTr="00BA4B90">
        <w:tc>
          <w:tcPr>
            <w:tcW w:w="3803" w:type="dxa"/>
            <w:tcBorders>
              <w:left w:val="single" w:sz="4" w:space="0" w:color="000000"/>
              <w:bottom w:val="single" w:sz="4" w:space="0" w:color="000000"/>
            </w:tcBorders>
            <w:vAlign w:val="center"/>
          </w:tcPr>
          <w:p w14:paraId="41A57A4E" w14:textId="77777777" w:rsidR="00BD6B97" w:rsidRPr="007A7659" w:rsidRDefault="00BD6B97">
            <w:pPr>
              <w:pStyle w:val="TableEntry"/>
              <w:snapToGrid w:val="0"/>
              <w:rPr>
                <w:noProof w:val="0"/>
                <w:lang w:eastAsia="ar-SA"/>
              </w:rPr>
            </w:pPr>
            <w:r w:rsidRPr="007A7659">
              <w:rPr>
                <w:noProof w:val="0"/>
                <w:lang w:eastAsia="ar-SA"/>
              </w:rPr>
              <w:t>$patientId</w:t>
            </w:r>
          </w:p>
        </w:tc>
        <w:tc>
          <w:tcPr>
            <w:tcW w:w="3685" w:type="dxa"/>
            <w:tcBorders>
              <w:left w:val="single" w:sz="4" w:space="0" w:color="000000"/>
              <w:bottom w:val="single" w:sz="4" w:space="0" w:color="000000"/>
            </w:tcBorders>
          </w:tcPr>
          <w:p w14:paraId="0451C986" w14:textId="77777777" w:rsidR="00BD6B97" w:rsidRPr="007A7659" w:rsidRDefault="00BD6B97">
            <w:pPr>
              <w:pStyle w:val="TableEntry"/>
              <w:snapToGrid w:val="0"/>
              <w:rPr>
                <w:noProof w:val="0"/>
                <w:lang w:eastAsia="ar-SA"/>
              </w:rPr>
            </w:pPr>
            <w:r w:rsidRPr="007A7659">
              <w:rPr>
                <w:noProof w:val="0"/>
                <w:lang w:eastAsia="ar-SA"/>
              </w:rPr>
              <w:t>XDSFolder.patientId, XDSSubmissionSet.patientId, XDSDocumentEntry.patientId</w:t>
            </w:r>
          </w:p>
        </w:tc>
        <w:tc>
          <w:tcPr>
            <w:tcW w:w="720" w:type="dxa"/>
            <w:tcBorders>
              <w:left w:val="single" w:sz="4" w:space="0" w:color="000000"/>
              <w:bottom w:val="single" w:sz="4" w:space="0" w:color="000000"/>
            </w:tcBorders>
          </w:tcPr>
          <w:p w14:paraId="50ACBC39"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0DBDA66F"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71DC1AF4" w14:textId="77777777" w:rsidTr="00BA4B90">
        <w:tc>
          <w:tcPr>
            <w:tcW w:w="3803" w:type="dxa"/>
            <w:tcBorders>
              <w:left w:val="single" w:sz="4" w:space="0" w:color="000000"/>
              <w:bottom w:val="single" w:sz="4" w:space="0" w:color="000000"/>
            </w:tcBorders>
            <w:vAlign w:val="center"/>
          </w:tcPr>
          <w:p w14:paraId="786DAF8E" w14:textId="77777777" w:rsidR="00BD6B97" w:rsidRPr="007A7659" w:rsidRDefault="00BD6B97">
            <w:pPr>
              <w:pStyle w:val="TableEntry"/>
              <w:snapToGrid w:val="0"/>
              <w:rPr>
                <w:noProof w:val="0"/>
                <w:lang w:eastAsia="ar-SA"/>
              </w:rPr>
            </w:pPr>
            <w:r w:rsidRPr="007A7659">
              <w:rPr>
                <w:noProof w:val="0"/>
                <w:lang w:eastAsia="ar-SA"/>
              </w:rPr>
              <w:t>$XDSDocumentEntryStatus</w:t>
            </w:r>
          </w:p>
        </w:tc>
        <w:tc>
          <w:tcPr>
            <w:tcW w:w="3685" w:type="dxa"/>
            <w:tcBorders>
              <w:left w:val="single" w:sz="4" w:space="0" w:color="000000"/>
              <w:bottom w:val="single" w:sz="4" w:space="0" w:color="000000"/>
            </w:tcBorders>
          </w:tcPr>
          <w:p w14:paraId="22F4C2F7" w14:textId="77777777" w:rsidR="00BD6B97" w:rsidRPr="007A7659" w:rsidRDefault="00BD6B97">
            <w:pPr>
              <w:pStyle w:val="TableEntry"/>
              <w:snapToGrid w:val="0"/>
              <w:rPr>
                <w:noProof w:val="0"/>
                <w:lang w:eastAsia="ar-SA"/>
              </w:rPr>
            </w:pPr>
            <w:r w:rsidRPr="007A7659">
              <w:rPr>
                <w:noProof w:val="0"/>
                <w:lang w:eastAsia="ar-SA"/>
              </w:rPr>
              <w:t>XDSDocumentEntry.</w:t>
            </w:r>
            <w:r w:rsidR="004749E4" w:rsidRPr="007A7659">
              <w:rPr>
                <w:noProof w:val="0"/>
                <w:lang w:eastAsia="ar-SA"/>
              </w:rPr>
              <w:t>availabilityStatus</w:t>
            </w:r>
          </w:p>
        </w:tc>
        <w:tc>
          <w:tcPr>
            <w:tcW w:w="720" w:type="dxa"/>
            <w:tcBorders>
              <w:left w:val="single" w:sz="4" w:space="0" w:color="000000"/>
              <w:bottom w:val="single" w:sz="4" w:space="0" w:color="000000"/>
            </w:tcBorders>
          </w:tcPr>
          <w:p w14:paraId="22E83242"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40DCCE1E"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171FA716" w14:textId="77777777" w:rsidTr="00BA4B90">
        <w:tc>
          <w:tcPr>
            <w:tcW w:w="3803" w:type="dxa"/>
            <w:tcBorders>
              <w:left w:val="single" w:sz="4" w:space="0" w:color="000000"/>
              <w:bottom w:val="single" w:sz="4" w:space="0" w:color="000000"/>
            </w:tcBorders>
            <w:vAlign w:val="center"/>
          </w:tcPr>
          <w:p w14:paraId="2402FC7A" w14:textId="77777777" w:rsidR="00BD6B97" w:rsidRPr="007A7659" w:rsidRDefault="00BD6B97">
            <w:pPr>
              <w:pStyle w:val="TableEntry"/>
              <w:snapToGrid w:val="0"/>
              <w:rPr>
                <w:noProof w:val="0"/>
                <w:lang w:eastAsia="ar-SA"/>
              </w:rPr>
            </w:pPr>
            <w:r w:rsidRPr="007A7659">
              <w:rPr>
                <w:noProof w:val="0"/>
                <w:lang w:eastAsia="ar-SA"/>
              </w:rPr>
              <w:t>$XDSSubmissionSetStatus</w:t>
            </w:r>
          </w:p>
        </w:tc>
        <w:tc>
          <w:tcPr>
            <w:tcW w:w="3685" w:type="dxa"/>
            <w:tcBorders>
              <w:left w:val="single" w:sz="4" w:space="0" w:color="000000"/>
              <w:bottom w:val="single" w:sz="4" w:space="0" w:color="000000"/>
            </w:tcBorders>
          </w:tcPr>
          <w:p w14:paraId="219C9549" w14:textId="77777777" w:rsidR="00BD6B97" w:rsidRPr="007A7659" w:rsidRDefault="00BD6B97">
            <w:pPr>
              <w:pStyle w:val="TableEntry"/>
              <w:snapToGrid w:val="0"/>
              <w:rPr>
                <w:noProof w:val="0"/>
                <w:lang w:eastAsia="ar-SA"/>
              </w:rPr>
            </w:pPr>
            <w:r w:rsidRPr="007A7659">
              <w:rPr>
                <w:noProof w:val="0"/>
                <w:lang w:eastAsia="ar-SA"/>
              </w:rPr>
              <w:t>XDSSubmissionSet.</w:t>
            </w:r>
            <w:r w:rsidR="004749E4" w:rsidRPr="007A7659">
              <w:rPr>
                <w:noProof w:val="0"/>
                <w:lang w:eastAsia="ar-SA"/>
              </w:rPr>
              <w:t>availabilityStatus</w:t>
            </w:r>
          </w:p>
        </w:tc>
        <w:tc>
          <w:tcPr>
            <w:tcW w:w="720" w:type="dxa"/>
            <w:tcBorders>
              <w:left w:val="single" w:sz="4" w:space="0" w:color="000000"/>
              <w:bottom w:val="single" w:sz="4" w:space="0" w:color="000000"/>
            </w:tcBorders>
          </w:tcPr>
          <w:p w14:paraId="0F17D782"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20B33C5E"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2F50BF34" w14:textId="77777777" w:rsidTr="00BA4B90">
        <w:tc>
          <w:tcPr>
            <w:tcW w:w="3803" w:type="dxa"/>
            <w:tcBorders>
              <w:left w:val="single" w:sz="4" w:space="0" w:color="000000"/>
              <w:bottom w:val="single" w:sz="4" w:space="0" w:color="000000"/>
            </w:tcBorders>
            <w:vAlign w:val="center"/>
          </w:tcPr>
          <w:p w14:paraId="3459AEAA" w14:textId="77777777" w:rsidR="00BD6B97" w:rsidRPr="007A7659" w:rsidRDefault="00BD6B97">
            <w:pPr>
              <w:pStyle w:val="TableEntry"/>
              <w:snapToGrid w:val="0"/>
              <w:rPr>
                <w:noProof w:val="0"/>
                <w:lang w:eastAsia="ar-SA"/>
              </w:rPr>
            </w:pPr>
            <w:r w:rsidRPr="007A7659">
              <w:rPr>
                <w:noProof w:val="0"/>
                <w:lang w:eastAsia="ar-SA"/>
              </w:rPr>
              <w:t>$XDSFolderStatus</w:t>
            </w:r>
          </w:p>
        </w:tc>
        <w:tc>
          <w:tcPr>
            <w:tcW w:w="3685" w:type="dxa"/>
            <w:tcBorders>
              <w:left w:val="single" w:sz="4" w:space="0" w:color="000000"/>
              <w:bottom w:val="single" w:sz="4" w:space="0" w:color="000000"/>
            </w:tcBorders>
          </w:tcPr>
          <w:p w14:paraId="6F8E8805" w14:textId="77777777" w:rsidR="00BD6B97" w:rsidRPr="007A7659" w:rsidRDefault="00BD6B97">
            <w:pPr>
              <w:pStyle w:val="TableEntry"/>
              <w:snapToGrid w:val="0"/>
              <w:rPr>
                <w:noProof w:val="0"/>
                <w:lang w:eastAsia="ar-SA"/>
              </w:rPr>
            </w:pPr>
            <w:r w:rsidRPr="007A7659">
              <w:rPr>
                <w:noProof w:val="0"/>
                <w:lang w:eastAsia="ar-SA"/>
              </w:rPr>
              <w:t>XDSFolder.</w:t>
            </w:r>
            <w:r w:rsidR="004749E4" w:rsidRPr="007A7659">
              <w:rPr>
                <w:noProof w:val="0"/>
                <w:lang w:eastAsia="ar-SA"/>
              </w:rPr>
              <w:t>availabilityStatus</w:t>
            </w:r>
          </w:p>
        </w:tc>
        <w:tc>
          <w:tcPr>
            <w:tcW w:w="720" w:type="dxa"/>
            <w:tcBorders>
              <w:left w:val="single" w:sz="4" w:space="0" w:color="000000"/>
              <w:bottom w:val="single" w:sz="4" w:space="0" w:color="000000"/>
            </w:tcBorders>
          </w:tcPr>
          <w:p w14:paraId="4A0526F8"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42B4DB60"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36F4C0C" w14:textId="77777777" w:rsidTr="00BA4B90">
        <w:tc>
          <w:tcPr>
            <w:tcW w:w="3803" w:type="dxa"/>
            <w:tcBorders>
              <w:left w:val="single" w:sz="4" w:space="0" w:color="000000"/>
              <w:bottom w:val="single" w:sz="4" w:space="0" w:color="000000"/>
            </w:tcBorders>
            <w:vAlign w:val="center"/>
          </w:tcPr>
          <w:p w14:paraId="47C3F2C0" w14:textId="77777777" w:rsidR="00BD6B97" w:rsidRPr="007A7659" w:rsidRDefault="00BD6B97">
            <w:pPr>
              <w:pStyle w:val="TableEntry"/>
              <w:snapToGrid w:val="0"/>
              <w:rPr>
                <w:noProof w:val="0"/>
                <w:lang w:eastAsia="ar-SA"/>
              </w:rPr>
            </w:pPr>
            <w:r w:rsidRPr="007A7659">
              <w:rPr>
                <w:noProof w:val="0"/>
                <w:lang w:eastAsia="ar-SA"/>
              </w:rPr>
              <w:t>$XDSDocumentEntryFormatCode</w:t>
            </w:r>
            <w:r w:rsidRPr="007A7659">
              <w:rPr>
                <w:noProof w:val="0"/>
                <w:vertAlign w:val="superscript"/>
                <w:lang w:eastAsia="ar-SA"/>
              </w:rPr>
              <w:t>2</w:t>
            </w:r>
          </w:p>
        </w:tc>
        <w:tc>
          <w:tcPr>
            <w:tcW w:w="3685" w:type="dxa"/>
            <w:tcBorders>
              <w:left w:val="single" w:sz="4" w:space="0" w:color="000000"/>
              <w:bottom w:val="single" w:sz="4" w:space="0" w:color="000000"/>
            </w:tcBorders>
          </w:tcPr>
          <w:p w14:paraId="434486D1" w14:textId="77777777" w:rsidR="00BD6B97" w:rsidRPr="007A7659" w:rsidRDefault="00BD6B97">
            <w:pPr>
              <w:pStyle w:val="TableEntry"/>
              <w:snapToGrid w:val="0"/>
              <w:rPr>
                <w:noProof w:val="0"/>
                <w:lang w:eastAsia="ar-SA"/>
              </w:rPr>
            </w:pPr>
            <w:r w:rsidRPr="007A7659">
              <w:rPr>
                <w:noProof w:val="0"/>
                <w:lang w:eastAsia="ar-SA"/>
              </w:rPr>
              <w:t>XDSDocumentEntry.formatCode</w:t>
            </w:r>
          </w:p>
        </w:tc>
        <w:tc>
          <w:tcPr>
            <w:tcW w:w="720" w:type="dxa"/>
            <w:tcBorders>
              <w:left w:val="single" w:sz="4" w:space="0" w:color="000000"/>
              <w:bottom w:val="single" w:sz="4" w:space="0" w:color="000000"/>
            </w:tcBorders>
          </w:tcPr>
          <w:p w14:paraId="36F4DC50"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6AB4C17A"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294E7DF2" w14:textId="77777777" w:rsidTr="00BA4B90">
        <w:tc>
          <w:tcPr>
            <w:tcW w:w="3803" w:type="dxa"/>
            <w:tcBorders>
              <w:left w:val="single" w:sz="4" w:space="0" w:color="000000"/>
              <w:bottom w:val="single" w:sz="4" w:space="0" w:color="auto"/>
            </w:tcBorders>
            <w:vAlign w:val="center"/>
          </w:tcPr>
          <w:p w14:paraId="4FC54352"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1, 2</w:t>
            </w:r>
          </w:p>
        </w:tc>
        <w:tc>
          <w:tcPr>
            <w:tcW w:w="3685" w:type="dxa"/>
            <w:tcBorders>
              <w:left w:val="single" w:sz="4" w:space="0" w:color="000000"/>
              <w:bottom w:val="single" w:sz="4" w:space="0" w:color="auto"/>
            </w:tcBorders>
          </w:tcPr>
          <w:p w14:paraId="5DB48E42"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1</w:t>
            </w:r>
          </w:p>
        </w:tc>
        <w:tc>
          <w:tcPr>
            <w:tcW w:w="720" w:type="dxa"/>
            <w:tcBorders>
              <w:left w:val="single" w:sz="4" w:space="0" w:color="000000"/>
              <w:bottom w:val="single" w:sz="4" w:space="0" w:color="auto"/>
            </w:tcBorders>
          </w:tcPr>
          <w:p w14:paraId="72C26246"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auto"/>
              <w:right w:val="single" w:sz="4" w:space="0" w:color="000000"/>
            </w:tcBorders>
          </w:tcPr>
          <w:p w14:paraId="264111A4"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7C762DB0" w14:textId="77777777" w:rsidTr="00BA4B90">
        <w:tc>
          <w:tcPr>
            <w:tcW w:w="3803" w:type="dxa"/>
            <w:tcBorders>
              <w:top w:val="single" w:sz="4" w:space="0" w:color="auto"/>
              <w:left w:val="single" w:sz="4" w:space="0" w:color="000000"/>
              <w:bottom w:val="single" w:sz="4" w:space="0" w:color="000000"/>
            </w:tcBorders>
            <w:vAlign w:val="center"/>
          </w:tcPr>
          <w:p w14:paraId="43427DB0" w14:textId="77777777" w:rsidR="00BD6B97" w:rsidRPr="007A7659" w:rsidRDefault="00BD6B97">
            <w:pPr>
              <w:pStyle w:val="TableEntry"/>
              <w:snapToGrid w:val="0"/>
              <w:rPr>
                <w:noProof w:val="0"/>
                <w:lang w:eastAsia="ar-SA"/>
              </w:rPr>
            </w:pPr>
            <w:r w:rsidRPr="007A7659">
              <w:rPr>
                <w:noProof w:val="0"/>
                <w:lang w:eastAsia="ar-SA"/>
              </w:rPr>
              <w:t>$XDSDocumentEntryType</w:t>
            </w:r>
            <w:r w:rsidR="00917C53" w:rsidRPr="007A7659">
              <w:rPr>
                <w:noProof w:val="0"/>
                <w:vertAlign w:val="superscript"/>
                <w:lang w:eastAsia="ar-SA"/>
              </w:rPr>
              <w:t>3</w:t>
            </w:r>
          </w:p>
        </w:tc>
        <w:tc>
          <w:tcPr>
            <w:tcW w:w="3685" w:type="dxa"/>
            <w:tcBorders>
              <w:top w:val="single" w:sz="4" w:space="0" w:color="auto"/>
              <w:left w:val="single" w:sz="4" w:space="0" w:color="000000"/>
              <w:bottom w:val="single" w:sz="4" w:space="0" w:color="000000"/>
            </w:tcBorders>
          </w:tcPr>
          <w:p w14:paraId="68DC9B6E" w14:textId="77777777" w:rsidR="00BD6B97" w:rsidRPr="007A7659" w:rsidRDefault="00BD6B97">
            <w:pPr>
              <w:pStyle w:val="TableEntry"/>
              <w:snapToGrid w:val="0"/>
              <w:rPr>
                <w:noProof w:val="0"/>
                <w:lang w:eastAsia="ar-SA"/>
              </w:rPr>
            </w:pPr>
            <w:r w:rsidRPr="007A7659">
              <w:rPr>
                <w:noProof w:val="0"/>
                <w:lang w:eastAsia="ar-SA"/>
              </w:rPr>
              <w:t>XDSDocumentEntry.objectType</w:t>
            </w:r>
          </w:p>
        </w:tc>
        <w:tc>
          <w:tcPr>
            <w:tcW w:w="720" w:type="dxa"/>
            <w:tcBorders>
              <w:top w:val="single" w:sz="4" w:space="0" w:color="auto"/>
              <w:left w:val="single" w:sz="4" w:space="0" w:color="000000"/>
              <w:bottom w:val="single" w:sz="4" w:space="0" w:color="000000"/>
            </w:tcBorders>
          </w:tcPr>
          <w:p w14:paraId="7243CAA3"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top w:val="single" w:sz="4" w:space="0" w:color="auto"/>
              <w:left w:val="single" w:sz="4" w:space="0" w:color="000000"/>
              <w:bottom w:val="single" w:sz="4" w:space="0" w:color="000000"/>
              <w:right w:val="single" w:sz="4" w:space="0" w:color="000000"/>
            </w:tcBorders>
          </w:tcPr>
          <w:p w14:paraId="2DC1BCD6" w14:textId="77777777" w:rsidR="00BD6B97" w:rsidRPr="007A7659" w:rsidRDefault="00BD6B97">
            <w:pPr>
              <w:pStyle w:val="TableEntry"/>
              <w:snapToGrid w:val="0"/>
              <w:rPr>
                <w:noProof w:val="0"/>
                <w:lang w:eastAsia="ar-SA"/>
              </w:rPr>
            </w:pPr>
            <w:r w:rsidRPr="007A7659">
              <w:rPr>
                <w:noProof w:val="0"/>
                <w:lang w:eastAsia="ar-SA"/>
              </w:rPr>
              <w:t>M</w:t>
            </w:r>
          </w:p>
        </w:tc>
      </w:tr>
    </w:tbl>
    <w:p w14:paraId="5CC3B1DF" w14:textId="77777777" w:rsidR="00BD6B97" w:rsidRPr="007A7659" w:rsidRDefault="00BD6B97">
      <w:pPr>
        <w:pStyle w:val="BodyText"/>
      </w:pPr>
      <w:r w:rsidRPr="007A7659">
        <w:rPr>
          <w:vertAlign w:val="superscript"/>
        </w:rPr>
        <w:t>1</w:t>
      </w:r>
      <w:r w:rsidRPr="007A7659">
        <w:t xml:space="preserve">Supports AND/OR semantics as specified in </w:t>
      </w:r>
      <w:r w:rsidR="00211645" w:rsidRPr="007A7659">
        <w:t>Section</w:t>
      </w:r>
      <w:r w:rsidRPr="007A7659">
        <w:t xml:space="preserve"> 3.18.4.1.2.3.5.</w:t>
      </w:r>
    </w:p>
    <w:p w14:paraId="5A8B9871" w14:textId="77777777" w:rsidR="00BD6B97" w:rsidRPr="007A7659" w:rsidRDefault="00BD6B97">
      <w:pPr>
        <w:pStyle w:val="BodyText"/>
      </w:pPr>
      <w:r w:rsidRPr="007A7659">
        <w:rPr>
          <w:vertAlign w:val="superscript"/>
        </w:rPr>
        <w:t>2</w:t>
      </w:r>
      <w:r w:rsidRPr="007A7659">
        <w:t xml:space="preserve">Shall be coded according to specification in </w:t>
      </w:r>
      <w:r w:rsidR="00211645" w:rsidRPr="007A7659">
        <w:t>Section</w:t>
      </w:r>
      <w:r w:rsidRPr="007A7659">
        <w:t xml:space="preserve"> 3.18.4.1.2.3.4 Coding of Code/Code-Scheme</w:t>
      </w:r>
    </w:p>
    <w:p w14:paraId="38641E7D" w14:textId="77777777" w:rsidR="00BD6B97" w:rsidRPr="007A7659" w:rsidRDefault="00BD6B97">
      <w:pPr>
        <w:pStyle w:val="BodyText"/>
      </w:pPr>
      <w:r w:rsidRPr="007A7659">
        <w:rPr>
          <w:vertAlign w:val="superscript"/>
        </w:rPr>
        <w:t>3</w:t>
      </w:r>
      <w:r w:rsidRPr="007A7659">
        <w:t xml:space="preserve">See </w:t>
      </w:r>
      <w:r w:rsidR="00211645" w:rsidRPr="007A7659">
        <w:t>Section</w:t>
      </w:r>
      <w:r w:rsidRPr="007A7659">
        <w:t xml:space="preserve"> 3.18.4.1.2.3.6.2</w:t>
      </w:r>
    </w:p>
    <w:p w14:paraId="73F2696A"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3.18.4.1.2.3.7.5 GetDocuments</w:t>
      </w:r>
    </w:p>
    <w:p w14:paraId="35C2F6B4" w14:textId="77777777" w:rsidR="00BD6B97" w:rsidRPr="007A7659" w:rsidRDefault="00BD6B97">
      <w:pPr>
        <w:pStyle w:val="BodyText"/>
      </w:pPr>
      <w:r w:rsidRPr="007A7659">
        <w:t>Retrieve a collection of XDSDocumentEntry objects. XDSDocumentEntry objects are selected either by their entryUUID or uniqueId attribute.</w:t>
      </w:r>
    </w:p>
    <w:p w14:paraId="137F2026" w14:textId="77777777" w:rsidR="00BD6B97" w:rsidRPr="007A7659" w:rsidRDefault="00BD6B97">
      <w:pPr>
        <w:pStyle w:val="BodyText"/>
      </w:pPr>
      <w:r w:rsidRPr="007A7659">
        <w:rPr>
          <w:b/>
        </w:rPr>
        <w:t>Returns:</w:t>
      </w:r>
      <w:r w:rsidRPr="007A7659">
        <w:t xml:space="preserve"> XDSDocumentEntry objects requested</w:t>
      </w:r>
    </w:p>
    <w:tbl>
      <w:tblPr>
        <w:tblW w:w="0" w:type="auto"/>
        <w:tblInd w:w="-5" w:type="dxa"/>
        <w:tblLayout w:type="fixed"/>
        <w:tblLook w:val="0000" w:firstRow="0" w:lastRow="0" w:firstColumn="0" w:lastColumn="0" w:noHBand="0" w:noVBand="0"/>
      </w:tblPr>
      <w:tblGrid>
        <w:gridCol w:w="4608"/>
        <w:gridCol w:w="2880"/>
        <w:gridCol w:w="720"/>
        <w:gridCol w:w="910"/>
      </w:tblGrid>
      <w:tr w:rsidR="00BD6B97" w:rsidRPr="007A7659" w14:paraId="484A4608"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0F011398" w14:textId="77777777" w:rsidR="00BD6B97" w:rsidRPr="007A7659" w:rsidRDefault="00BD6B97" w:rsidP="0002013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37597421"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7DC8DB85"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1D9A6CBD" w14:textId="77777777" w:rsidR="00BD6B97" w:rsidRPr="007A7659" w:rsidRDefault="00BD6B97" w:rsidP="0002013A">
            <w:pPr>
              <w:pStyle w:val="TableEntryHeader"/>
            </w:pPr>
            <w:r w:rsidRPr="007A7659">
              <w:t>Mult</w:t>
            </w:r>
          </w:p>
        </w:tc>
      </w:tr>
      <w:tr w:rsidR="00BD6B97" w:rsidRPr="007A7659" w14:paraId="5E3C7A8A" w14:textId="77777777">
        <w:tc>
          <w:tcPr>
            <w:tcW w:w="4608" w:type="dxa"/>
            <w:tcBorders>
              <w:left w:val="single" w:sz="4" w:space="0" w:color="000000"/>
              <w:bottom w:val="single" w:sz="4" w:space="0" w:color="000000"/>
            </w:tcBorders>
            <w:vAlign w:val="center"/>
          </w:tcPr>
          <w:p w14:paraId="646D83A9" w14:textId="77777777" w:rsidR="00BD6B97" w:rsidRPr="007A7659" w:rsidRDefault="00BD6B97">
            <w:pPr>
              <w:pStyle w:val="TableEntry"/>
              <w:snapToGrid w:val="0"/>
              <w:rPr>
                <w:noProof w:val="0"/>
                <w:lang w:eastAsia="ar-SA"/>
              </w:rPr>
            </w:pPr>
            <w:r w:rsidRPr="007A7659">
              <w:rPr>
                <w:noProof w:val="0"/>
                <w:lang w:eastAsia="ar-SA"/>
              </w:rPr>
              <w:t>$XDSDocumentEntryEntryUUID</w:t>
            </w:r>
            <w:r w:rsidRPr="007A7659">
              <w:rPr>
                <w:noProof w:val="0"/>
                <w:vertAlign w:val="superscript"/>
                <w:lang w:eastAsia="ar-SA"/>
              </w:rPr>
              <w:t>3</w:t>
            </w:r>
          </w:p>
        </w:tc>
        <w:tc>
          <w:tcPr>
            <w:tcW w:w="2880" w:type="dxa"/>
            <w:tcBorders>
              <w:left w:val="single" w:sz="4" w:space="0" w:color="000000"/>
              <w:bottom w:val="single" w:sz="4" w:space="0" w:color="000000"/>
            </w:tcBorders>
          </w:tcPr>
          <w:p w14:paraId="5860D3AB"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720" w:type="dxa"/>
            <w:tcBorders>
              <w:left w:val="single" w:sz="4" w:space="0" w:color="000000"/>
              <w:bottom w:val="single" w:sz="4" w:space="0" w:color="000000"/>
            </w:tcBorders>
          </w:tcPr>
          <w:p w14:paraId="15A528D5"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7C1C2175"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4D576740" w14:textId="77777777">
        <w:tc>
          <w:tcPr>
            <w:tcW w:w="4608" w:type="dxa"/>
            <w:tcBorders>
              <w:left w:val="single" w:sz="4" w:space="0" w:color="000000"/>
              <w:bottom w:val="single" w:sz="4" w:space="0" w:color="auto"/>
            </w:tcBorders>
            <w:vAlign w:val="center"/>
          </w:tcPr>
          <w:p w14:paraId="5135F5D8" w14:textId="77777777" w:rsidR="00BD6B97" w:rsidRPr="007A7659" w:rsidRDefault="00BD6B97">
            <w:pPr>
              <w:pStyle w:val="TableEntry"/>
              <w:snapToGrid w:val="0"/>
              <w:rPr>
                <w:noProof w:val="0"/>
                <w:lang w:eastAsia="ar-SA"/>
              </w:rPr>
            </w:pPr>
            <w:r w:rsidRPr="007A7659">
              <w:rPr>
                <w:noProof w:val="0"/>
                <w:lang w:eastAsia="ar-SA"/>
              </w:rPr>
              <w:t>$XDSDocumentEntryUniqueId</w:t>
            </w:r>
            <w:r w:rsidRPr="007A7659">
              <w:rPr>
                <w:noProof w:val="0"/>
                <w:vertAlign w:val="superscript"/>
                <w:lang w:eastAsia="ar-SA"/>
              </w:rPr>
              <w:t>3</w:t>
            </w:r>
          </w:p>
        </w:tc>
        <w:tc>
          <w:tcPr>
            <w:tcW w:w="2880" w:type="dxa"/>
            <w:tcBorders>
              <w:left w:val="single" w:sz="4" w:space="0" w:color="000000"/>
              <w:bottom w:val="single" w:sz="4" w:space="0" w:color="auto"/>
            </w:tcBorders>
          </w:tcPr>
          <w:p w14:paraId="1E254706" w14:textId="77777777" w:rsidR="00BD6B97" w:rsidRPr="007A7659" w:rsidRDefault="00BD6B97">
            <w:pPr>
              <w:pStyle w:val="TableEntry"/>
              <w:snapToGrid w:val="0"/>
              <w:rPr>
                <w:noProof w:val="0"/>
                <w:lang w:eastAsia="ar-SA"/>
              </w:rPr>
            </w:pPr>
            <w:r w:rsidRPr="007A7659">
              <w:rPr>
                <w:noProof w:val="0"/>
                <w:lang w:eastAsia="ar-SA"/>
              </w:rPr>
              <w:t xml:space="preserve">XDSDocumentEntry.uniqueId </w:t>
            </w:r>
          </w:p>
        </w:tc>
        <w:tc>
          <w:tcPr>
            <w:tcW w:w="720" w:type="dxa"/>
            <w:tcBorders>
              <w:left w:val="single" w:sz="4" w:space="0" w:color="000000"/>
              <w:bottom w:val="single" w:sz="4" w:space="0" w:color="auto"/>
            </w:tcBorders>
          </w:tcPr>
          <w:p w14:paraId="172265B5"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auto"/>
              <w:right w:val="single" w:sz="4" w:space="0" w:color="000000"/>
            </w:tcBorders>
          </w:tcPr>
          <w:p w14:paraId="1DA490E5"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3ADBC1D" w14:textId="77777777">
        <w:tc>
          <w:tcPr>
            <w:tcW w:w="4608" w:type="dxa"/>
            <w:tcBorders>
              <w:top w:val="single" w:sz="4" w:space="0" w:color="auto"/>
              <w:left w:val="single" w:sz="4" w:space="0" w:color="auto"/>
              <w:bottom w:val="single" w:sz="4" w:space="0" w:color="auto"/>
            </w:tcBorders>
            <w:vAlign w:val="center"/>
          </w:tcPr>
          <w:p w14:paraId="2D20D5B9"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5FB3DB05"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11E62D3B"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2</w:t>
            </w:r>
          </w:p>
        </w:tc>
        <w:tc>
          <w:tcPr>
            <w:tcW w:w="910" w:type="dxa"/>
            <w:tcBorders>
              <w:top w:val="single" w:sz="4" w:space="0" w:color="auto"/>
              <w:left w:val="single" w:sz="4" w:space="0" w:color="000000"/>
              <w:bottom w:val="single" w:sz="4" w:space="0" w:color="auto"/>
              <w:right w:val="single" w:sz="4" w:space="0" w:color="auto"/>
            </w:tcBorders>
          </w:tcPr>
          <w:p w14:paraId="4661DED0" w14:textId="77777777" w:rsidR="00BD6B97" w:rsidRPr="007A7659" w:rsidRDefault="00BD6B97">
            <w:pPr>
              <w:pStyle w:val="TableEntry"/>
              <w:snapToGrid w:val="0"/>
              <w:rPr>
                <w:noProof w:val="0"/>
                <w:lang w:eastAsia="ar-SA"/>
              </w:rPr>
            </w:pPr>
            <w:r w:rsidRPr="007A7659">
              <w:rPr>
                <w:noProof w:val="0"/>
                <w:lang w:eastAsia="ar-SA"/>
              </w:rPr>
              <w:t>--</w:t>
            </w:r>
          </w:p>
        </w:tc>
      </w:tr>
    </w:tbl>
    <w:p w14:paraId="2B166340" w14:textId="77777777" w:rsidR="00BD6B97" w:rsidRPr="007A7659" w:rsidRDefault="00BD6B97">
      <w:pPr>
        <w:pStyle w:val="BodyText"/>
      </w:pPr>
      <w:r w:rsidRPr="007A7659">
        <w:rPr>
          <w:vertAlign w:val="superscript"/>
        </w:rPr>
        <w:t>1</w:t>
      </w:r>
      <w:r w:rsidRPr="007A7659">
        <w:t xml:space="preserve">Either $XDSDocumentEntryEntryUUID or $XDSDocumentEntryUniqueId shall be specified. This transaction shall return an </w:t>
      </w:r>
      <w:r w:rsidR="004D612B" w:rsidRPr="007A7659">
        <w:t xml:space="preserve">XDSStoredQueryParamNumber </w:t>
      </w:r>
      <w:r w:rsidRPr="007A7659">
        <w:t>error if both parameters are specified.</w:t>
      </w:r>
    </w:p>
    <w:p w14:paraId="14EA695E" w14:textId="77777777" w:rsidR="00BD6B97" w:rsidRPr="007A7659" w:rsidRDefault="00BD6B97">
      <w:pPr>
        <w:pStyle w:val="BodyText"/>
      </w:pPr>
      <w:r w:rsidRPr="007A7659">
        <w:rPr>
          <w:vertAlign w:val="superscript"/>
        </w:rPr>
        <w:t>2</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7FD8E9D3" w14:textId="77777777" w:rsidR="00BD6B97" w:rsidRPr="007A7659" w:rsidRDefault="00BD6B97">
      <w:pPr>
        <w:pStyle w:val="Note"/>
      </w:pPr>
      <w:r w:rsidRPr="007A7659">
        <w:t>Note: A query for a single XDSDocumentEntry.uniqueId can return multiple results. See ITI TF-3: 4.1.4 under the topic of Document metadata duplication for explanation.</w:t>
      </w:r>
    </w:p>
    <w:p w14:paraId="3F8F4A13" w14:textId="77777777" w:rsidR="00BD6B97" w:rsidRPr="007A7659" w:rsidRDefault="00BD6B97" w:rsidP="00493145">
      <w:pPr>
        <w:pStyle w:val="BodyText"/>
      </w:pPr>
      <w:r w:rsidRPr="007A7659">
        <w:rPr>
          <w:vertAlign w:val="superscript"/>
        </w:rPr>
        <w:lastRenderedPageBreak/>
        <w:t>3</w:t>
      </w:r>
      <w:r w:rsidRPr="007A7659">
        <w:t>If the Stored Query specifies a returnType of LeafClass then the Document Registry shall verify that all requested DocumentEntry objects to be returned will contain the same Patient ID. If this validation fails an XDSResultNotSinglePatient error shall be returned and no metadata shall be returned.</w:t>
      </w:r>
    </w:p>
    <w:p w14:paraId="77198FA5"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3.18.4.1.2.3.7.6 GetFolders</w:t>
      </w:r>
    </w:p>
    <w:p w14:paraId="2AA8977E" w14:textId="77777777" w:rsidR="00BD6B97" w:rsidRPr="007A7659" w:rsidRDefault="00BD6B97">
      <w:pPr>
        <w:pStyle w:val="BodyText"/>
      </w:pPr>
      <w:r w:rsidRPr="007A7659">
        <w:t>Retrieve a collection of XDSFolder objects. XDSFolder objects are selected either by their entryUUID or uniqueId attribute.</w:t>
      </w:r>
    </w:p>
    <w:p w14:paraId="20C87BA4" w14:textId="77777777" w:rsidR="00BD6B97" w:rsidRPr="007A7659" w:rsidRDefault="00BD6B97">
      <w:pPr>
        <w:pStyle w:val="BodyText"/>
      </w:pPr>
      <w:r w:rsidRPr="007A7659">
        <w:rPr>
          <w:b/>
        </w:rPr>
        <w:t xml:space="preserve">Returns: </w:t>
      </w:r>
      <w:r w:rsidRPr="007A7659">
        <w:t>XDSFolder objects requested.</w:t>
      </w:r>
    </w:p>
    <w:p w14:paraId="463C0544" w14:textId="77777777" w:rsidR="00767375" w:rsidRPr="007A7659" w:rsidRDefault="00767375">
      <w:pPr>
        <w:pStyle w:val="BodyText"/>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2880"/>
        <w:gridCol w:w="720"/>
        <w:gridCol w:w="910"/>
      </w:tblGrid>
      <w:tr w:rsidR="00BD6B97" w:rsidRPr="007A7659" w14:paraId="202C15FA" w14:textId="77777777" w:rsidTr="004A0919">
        <w:trPr>
          <w:tblHeader/>
        </w:trPr>
        <w:tc>
          <w:tcPr>
            <w:tcW w:w="4608" w:type="dxa"/>
            <w:shd w:val="clear" w:color="auto" w:fill="E6E6E6"/>
            <w:vAlign w:val="center"/>
          </w:tcPr>
          <w:p w14:paraId="07A2CE82" w14:textId="77777777" w:rsidR="00BD6B97" w:rsidRPr="007A7659" w:rsidRDefault="00BD6B97" w:rsidP="0002013A">
            <w:pPr>
              <w:pStyle w:val="TableEntryHeader"/>
            </w:pPr>
            <w:r w:rsidRPr="007A7659">
              <w:t>Parameter Name</w:t>
            </w:r>
          </w:p>
        </w:tc>
        <w:tc>
          <w:tcPr>
            <w:tcW w:w="2880" w:type="dxa"/>
            <w:shd w:val="clear" w:color="auto" w:fill="E6E6E6"/>
          </w:tcPr>
          <w:p w14:paraId="0BD90BAD" w14:textId="77777777" w:rsidR="00BD6B97" w:rsidRPr="007A7659" w:rsidRDefault="00BD6B97" w:rsidP="0002013A">
            <w:pPr>
              <w:pStyle w:val="TableEntryHeader"/>
            </w:pPr>
            <w:r w:rsidRPr="007A7659">
              <w:t>Attribute</w:t>
            </w:r>
          </w:p>
        </w:tc>
        <w:tc>
          <w:tcPr>
            <w:tcW w:w="720" w:type="dxa"/>
            <w:shd w:val="clear" w:color="auto" w:fill="E6E6E6"/>
          </w:tcPr>
          <w:p w14:paraId="20A1930A" w14:textId="77777777" w:rsidR="00BD6B97" w:rsidRPr="007A7659" w:rsidRDefault="00BD6B97" w:rsidP="0002013A">
            <w:pPr>
              <w:pStyle w:val="TableEntryHeader"/>
            </w:pPr>
            <w:r w:rsidRPr="007A7659">
              <w:t>Opt</w:t>
            </w:r>
          </w:p>
        </w:tc>
        <w:tc>
          <w:tcPr>
            <w:tcW w:w="910" w:type="dxa"/>
            <w:shd w:val="clear" w:color="auto" w:fill="E6E6E6"/>
          </w:tcPr>
          <w:p w14:paraId="71929A08" w14:textId="77777777" w:rsidR="00BD6B97" w:rsidRPr="007A7659" w:rsidRDefault="00BD6B97" w:rsidP="0002013A">
            <w:pPr>
              <w:pStyle w:val="TableEntryHeader"/>
            </w:pPr>
            <w:r w:rsidRPr="007A7659">
              <w:t>Mult</w:t>
            </w:r>
          </w:p>
        </w:tc>
      </w:tr>
      <w:tr w:rsidR="00BD6B97" w:rsidRPr="007A7659" w14:paraId="4C72EC32" w14:textId="77777777" w:rsidTr="004A0919">
        <w:tc>
          <w:tcPr>
            <w:tcW w:w="4608" w:type="dxa"/>
            <w:vAlign w:val="center"/>
          </w:tcPr>
          <w:p w14:paraId="5653CF0B" w14:textId="77777777" w:rsidR="00BD6B97" w:rsidRPr="007A7659" w:rsidRDefault="00BD6B97">
            <w:pPr>
              <w:pStyle w:val="TableEntry"/>
              <w:snapToGrid w:val="0"/>
              <w:rPr>
                <w:noProof w:val="0"/>
                <w:lang w:eastAsia="ar-SA"/>
              </w:rPr>
            </w:pPr>
            <w:r w:rsidRPr="007A7659">
              <w:rPr>
                <w:noProof w:val="0"/>
                <w:lang w:eastAsia="ar-SA"/>
              </w:rPr>
              <w:t>$XDSFolderEntryUUID</w:t>
            </w:r>
            <w:r w:rsidRPr="007A7659">
              <w:rPr>
                <w:noProof w:val="0"/>
                <w:vertAlign w:val="superscript"/>
                <w:lang w:eastAsia="ar-SA"/>
              </w:rPr>
              <w:t>3</w:t>
            </w:r>
          </w:p>
        </w:tc>
        <w:tc>
          <w:tcPr>
            <w:tcW w:w="2880" w:type="dxa"/>
          </w:tcPr>
          <w:p w14:paraId="683AADD0" w14:textId="77777777" w:rsidR="00BD6B97" w:rsidRPr="007A7659" w:rsidRDefault="00BD6B97">
            <w:pPr>
              <w:pStyle w:val="TableEntry"/>
              <w:snapToGrid w:val="0"/>
              <w:rPr>
                <w:noProof w:val="0"/>
                <w:lang w:eastAsia="ar-SA"/>
              </w:rPr>
            </w:pPr>
            <w:r w:rsidRPr="007A7659">
              <w:rPr>
                <w:noProof w:val="0"/>
                <w:lang w:eastAsia="ar-SA"/>
              </w:rPr>
              <w:t>XDSFolder.entryUUID</w:t>
            </w:r>
          </w:p>
        </w:tc>
        <w:tc>
          <w:tcPr>
            <w:tcW w:w="720" w:type="dxa"/>
          </w:tcPr>
          <w:p w14:paraId="2E2AF615"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Pr>
          <w:p w14:paraId="412F3E39"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26361273" w14:textId="77777777" w:rsidTr="004A0919">
        <w:tc>
          <w:tcPr>
            <w:tcW w:w="4608" w:type="dxa"/>
            <w:vAlign w:val="center"/>
          </w:tcPr>
          <w:p w14:paraId="6FDC0BAF" w14:textId="77777777" w:rsidR="00BD6B97" w:rsidRPr="007A7659" w:rsidRDefault="00BD6B97">
            <w:pPr>
              <w:pStyle w:val="TableEntry"/>
              <w:snapToGrid w:val="0"/>
              <w:rPr>
                <w:noProof w:val="0"/>
                <w:lang w:eastAsia="ar-SA"/>
              </w:rPr>
            </w:pPr>
            <w:r w:rsidRPr="007A7659">
              <w:rPr>
                <w:noProof w:val="0"/>
                <w:lang w:eastAsia="ar-SA"/>
              </w:rPr>
              <w:t>$XDSFolderUniqueId</w:t>
            </w:r>
            <w:r w:rsidRPr="007A7659">
              <w:rPr>
                <w:noProof w:val="0"/>
                <w:vertAlign w:val="superscript"/>
                <w:lang w:eastAsia="ar-SA"/>
              </w:rPr>
              <w:t>3</w:t>
            </w:r>
          </w:p>
        </w:tc>
        <w:tc>
          <w:tcPr>
            <w:tcW w:w="2880" w:type="dxa"/>
          </w:tcPr>
          <w:p w14:paraId="67B92A63" w14:textId="77777777" w:rsidR="00BD6B97" w:rsidRPr="007A7659" w:rsidRDefault="00BD6B97">
            <w:pPr>
              <w:pStyle w:val="TableEntry"/>
              <w:snapToGrid w:val="0"/>
              <w:rPr>
                <w:noProof w:val="0"/>
                <w:lang w:eastAsia="ar-SA"/>
              </w:rPr>
            </w:pPr>
            <w:r w:rsidRPr="007A7659">
              <w:rPr>
                <w:noProof w:val="0"/>
                <w:lang w:eastAsia="ar-SA"/>
              </w:rPr>
              <w:t xml:space="preserve">XDSFolder.uniqueId </w:t>
            </w:r>
          </w:p>
        </w:tc>
        <w:tc>
          <w:tcPr>
            <w:tcW w:w="720" w:type="dxa"/>
          </w:tcPr>
          <w:p w14:paraId="459C14DF"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Pr>
          <w:p w14:paraId="0FD980FD"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4D01B551" w14:textId="77777777" w:rsidTr="004A0919">
        <w:tc>
          <w:tcPr>
            <w:tcW w:w="4608" w:type="dxa"/>
            <w:vAlign w:val="center"/>
          </w:tcPr>
          <w:p w14:paraId="036E8386"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Pr>
          <w:p w14:paraId="41B85291"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Pr>
          <w:p w14:paraId="574468EE"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2</w:t>
            </w:r>
          </w:p>
        </w:tc>
        <w:tc>
          <w:tcPr>
            <w:tcW w:w="910" w:type="dxa"/>
          </w:tcPr>
          <w:p w14:paraId="767A4DA5" w14:textId="77777777" w:rsidR="00BD6B97" w:rsidRPr="007A7659" w:rsidRDefault="00BD6B97">
            <w:pPr>
              <w:pStyle w:val="TableEntry"/>
              <w:snapToGrid w:val="0"/>
              <w:rPr>
                <w:noProof w:val="0"/>
                <w:lang w:eastAsia="ar-SA"/>
              </w:rPr>
            </w:pPr>
            <w:r w:rsidRPr="007A7659">
              <w:rPr>
                <w:noProof w:val="0"/>
                <w:lang w:eastAsia="ar-SA"/>
              </w:rPr>
              <w:t>--</w:t>
            </w:r>
          </w:p>
        </w:tc>
      </w:tr>
    </w:tbl>
    <w:p w14:paraId="5595C05D" w14:textId="77777777" w:rsidR="00BD6B97" w:rsidRPr="007A7659" w:rsidRDefault="00BD6B97">
      <w:pPr>
        <w:pStyle w:val="BodyText"/>
      </w:pPr>
      <w:r w:rsidRPr="007A7659">
        <w:rPr>
          <w:vertAlign w:val="superscript"/>
        </w:rPr>
        <w:t>1</w:t>
      </w:r>
      <w:r w:rsidRPr="007A7659">
        <w:t xml:space="preserve">Either $XDSFolderEntryUUID or $XDSFolderUniqueId shall be specified. This transaction shall return an </w:t>
      </w:r>
      <w:r w:rsidR="004D612B" w:rsidRPr="007A7659">
        <w:t xml:space="preserve">XDSStoredQueryParamNumber </w:t>
      </w:r>
      <w:r w:rsidRPr="007A7659">
        <w:t>error if both parameters are specified.</w:t>
      </w:r>
    </w:p>
    <w:p w14:paraId="6D0184C0" w14:textId="77777777" w:rsidR="00BD6B97" w:rsidRPr="007A7659" w:rsidRDefault="00BD6B97">
      <w:pPr>
        <w:pStyle w:val="BodyText"/>
      </w:pPr>
      <w:r w:rsidRPr="007A7659">
        <w:rPr>
          <w:vertAlign w:val="superscript"/>
        </w:rPr>
        <w:t>2</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6E4EB933" w14:textId="77777777" w:rsidR="00BD6B97" w:rsidRPr="007A7659" w:rsidRDefault="00BD6B97">
      <w:pPr>
        <w:pStyle w:val="BodyText"/>
      </w:pPr>
      <w:r w:rsidRPr="007A7659">
        <w:rPr>
          <w:vertAlign w:val="superscript"/>
        </w:rPr>
        <w:t>3</w:t>
      </w:r>
      <w:r w:rsidRPr="007A7659">
        <w:t xml:space="preserve">If the Stored Query specifies a returnType of LeafClass then the Document Registry shall verify that all requested </w:t>
      </w:r>
      <w:r w:rsidR="00F00A4F" w:rsidRPr="007A7659">
        <w:t>Folder</w:t>
      </w:r>
      <w:r w:rsidRPr="007A7659">
        <w:t xml:space="preserve"> objects to be returned will contain the same Patient ID. If this validation fails an XDSResultNotSinglePatient error shall be returned and no metadata shall be returned.</w:t>
      </w:r>
    </w:p>
    <w:p w14:paraId="5D23D8AE"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3.18.4.1.2.3.7.7 GetAssociations</w:t>
      </w:r>
    </w:p>
    <w:p w14:paraId="433C6E7E" w14:textId="77777777" w:rsidR="00BD6B97" w:rsidRPr="007A7659" w:rsidRDefault="00BD6B97">
      <w:pPr>
        <w:pStyle w:val="BodyText"/>
      </w:pPr>
      <w:r w:rsidRPr="007A7659">
        <w:t>Retrieve Association objects whose sourceObject or targetObject attribute match $uuid.</w:t>
      </w:r>
    </w:p>
    <w:p w14:paraId="0067A51B" w14:textId="77777777" w:rsidR="00BD6B97" w:rsidRPr="007A7659" w:rsidRDefault="00BD6B97">
      <w:pPr>
        <w:pStyle w:val="BodyText"/>
      </w:pPr>
      <w:r w:rsidRPr="007A7659">
        <w:rPr>
          <w:b/>
        </w:rPr>
        <w:t xml:space="preserve">Returns: </w:t>
      </w:r>
      <w:r w:rsidRPr="007A7659">
        <w:t xml:space="preserve">Association objects </w:t>
      </w:r>
    </w:p>
    <w:p w14:paraId="23359B4E" w14:textId="77777777" w:rsidR="00767375" w:rsidRPr="007A7659" w:rsidRDefault="00767375">
      <w:pPr>
        <w:pStyle w:val="BodyText"/>
      </w:pPr>
    </w:p>
    <w:tbl>
      <w:tblPr>
        <w:tblW w:w="9118" w:type="dxa"/>
        <w:tblInd w:w="-5" w:type="dxa"/>
        <w:tblLayout w:type="fixed"/>
        <w:tblLook w:val="0000" w:firstRow="0" w:lastRow="0" w:firstColumn="0" w:lastColumn="0" w:noHBand="0" w:noVBand="0"/>
      </w:tblPr>
      <w:tblGrid>
        <w:gridCol w:w="4608"/>
        <w:gridCol w:w="2880"/>
        <w:gridCol w:w="720"/>
        <w:gridCol w:w="910"/>
      </w:tblGrid>
      <w:tr w:rsidR="00BD6B97" w:rsidRPr="007A7659" w14:paraId="0786BDB8"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5A93D667" w14:textId="77777777" w:rsidR="00BD6B97" w:rsidRPr="007A7659" w:rsidRDefault="00BD6B97" w:rsidP="0002013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74951830"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16CDE36C"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739A74FB" w14:textId="77777777" w:rsidR="00BD6B97" w:rsidRPr="007A7659" w:rsidRDefault="00BD6B97" w:rsidP="0002013A">
            <w:pPr>
              <w:pStyle w:val="TableEntryHeader"/>
            </w:pPr>
            <w:r w:rsidRPr="007A7659">
              <w:t>Mult</w:t>
            </w:r>
          </w:p>
        </w:tc>
      </w:tr>
      <w:tr w:rsidR="00BD6B97" w:rsidRPr="007A7659" w14:paraId="111A91FC" w14:textId="77777777">
        <w:tc>
          <w:tcPr>
            <w:tcW w:w="4608" w:type="dxa"/>
            <w:tcBorders>
              <w:left w:val="single" w:sz="4" w:space="0" w:color="000000"/>
              <w:bottom w:val="single" w:sz="4" w:space="0" w:color="auto"/>
            </w:tcBorders>
            <w:vAlign w:val="center"/>
          </w:tcPr>
          <w:p w14:paraId="5728EB1F" w14:textId="77777777" w:rsidR="00BD6B97" w:rsidRPr="007A7659" w:rsidRDefault="00BD6B97">
            <w:pPr>
              <w:pStyle w:val="TableEntry"/>
              <w:snapToGrid w:val="0"/>
              <w:rPr>
                <w:noProof w:val="0"/>
                <w:lang w:eastAsia="ar-SA"/>
              </w:rPr>
            </w:pPr>
            <w:r w:rsidRPr="007A7659">
              <w:rPr>
                <w:noProof w:val="0"/>
                <w:lang w:eastAsia="ar-SA"/>
              </w:rPr>
              <w:t>$uuid</w:t>
            </w:r>
          </w:p>
        </w:tc>
        <w:tc>
          <w:tcPr>
            <w:tcW w:w="2880" w:type="dxa"/>
            <w:tcBorders>
              <w:left w:val="single" w:sz="4" w:space="0" w:color="000000"/>
              <w:bottom w:val="single" w:sz="4" w:space="0" w:color="auto"/>
            </w:tcBorders>
          </w:tcPr>
          <w:p w14:paraId="57D0F5B4"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left w:val="single" w:sz="4" w:space="0" w:color="000000"/>
              <w:bottom w:val="single" w:sz="4" w:space="0" w:color="auto"/>
            </w:tcBorders>
          </w:tcPr>
          <w:p w14:paraId="066ED462"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auto"/>
              <w:right w:val="single" w:sz="4" w:space="0" w:color="000000"/>
            </w:tcBorders>
          </w:tcPr>
          <w:p w14:paraId="64D66CD8"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B252518" w14:textId="77777777">
        <w:tc>
          <w:tcPr>
            <w:tcW w:w="4608" w:type="dxa"/>
            <w:tcBorders>
              <w:top w:val="single" w:sz="4" w:space="0" w:color="auto"/>
              <w:left w:val="single" w:sz="4" w:space="0" w:color="auto"/>
              <w:bottom w:val="single" w:sz="4" w:space="0" w:color="auto"/>
            </w:tcBorders>
            <w:vAlign w:val="center"/>
          </w:tcPr>
          <w:p w14:paraId="435F1928"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3254FE9B"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01B84971"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1</w:t>
            </w:r>
          </w:p>
        </w:tc>
        <w:tc>
          <w:tcPr>
            <w:tcW w:w="910" w:type="dxa"/>
            <w:tcBorders>
              <w:top w:val="single" w:sz="4" w:space="0" w:color="auto"/>
              <w:left w:val="single" w:sz="4" w:space="0" w:color="000000"/>
              <w:bottom w:val="single" w:sz="4" w:space="0" w:color="auto"/>
              <w:right w:val="single" w:sz="4" w:space="0" w:color="auto"/>
            </w:tcBorders>
          </w:tcPr>
          <w:p w14:paraId="15E63252" w14:textId="77777777" w:rsidR="00BD6B97" w:rsidRPr="007A7659" w:rsidRDefault="00BD6B97">
            <w:pPr>
              <w:pStyle w:val="TableEntry"/>
              <w:snapToGrid w:val="0"/>
              <w:rPr>
                <w:noProof w:val="0"/>
                <w:lang w:eastAsia="ar-SA"/>
              </w:rPr>
            </w:pPr>
            <w:r w:rsidRPr="007A7659">
              <w:rPr>
                <w:noProof w:val="0"/>
                <w:lang w:eastAsia="ar-SA"/>
              </w:rPr>
              <w:t>-</w:t>
            </w:r>
          </w:p>
        </w:tc>
      </w:tr>
    </w:tbl>
    <w:p w14:paraId="1B0CE822" w14:textId="77777777" w:rsidR="00BD6B97" w:rsidRPr="007A7659" w:rsidRDefault="00BD6B97">
      <w:pPr>
        <w:pStyle w:val="BodyText"/>
      </w:pPr>
      <w:r w:rsidRPr="007A7659">
        <w:rPr>
          <w:vertAlign w:val="superscript"/>
        </w:rPr>
        <w:t>1</w:t>
      </w:r>
      <w:r w:rsidRPr="007A7659">
        <w:t xml:space="preserve">The homeCommunityId value is specified as the home attribute on the AdhocQuery element of the query request, as in: </w:t>
      </w:r>
      <w:r w:rsidRPr="007A7659">
        <w:rPr>
          <w:rFonts w:ascii="Courier New" w:hAnsi="Courier New" w:cs="Courier New"/>
        </w:rPr>
        <w:t xml:space="preserve">&lt;AdhocQuery id=”…” home=”urn:oid:1.2.3” … &gt;. </w:t>
      </w:r>
      <w:r w:rsidRPr="007A7659">
        <w:t xml:space="preserve">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59320EBB"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lastRenderedPageBreak/>
        <w:t>3.18.4.1.2.3.7.8 GetDocumentsAndAssociations</w:t>
      </w:r>
    </w:p>
    <w:p w14:paraId="706C067B" w14:textId="77777777" w:rsidR="00BD6B97" w:rsidRPr="007A7659" w:rsidRDefault="00BD6B97">
      <w:pPr>
        <w:pStyle w:val="BodyText"/>
      </w:pPr>
      <w:r w:rsidRPr="007A7659">
        <w:t>Retrieve a collection of XDSDocumentEntry objects and the Association objects surrounding them. XDSDocumentEntry objects are selected either by their entryUUID or uniqueId attribute. This is the GetDocuments query and GetAssociations query combined into a single query.</w:t>
      </w:r>
    </w:p>
    <w:p w14:paraId="7B4181C2" w14:textId="77777777" w:rsidR="00BD6B97" w:rsidRPr="007A7659" w:rsidRDefault="00BD6B97">
      <w:pPr>
        <w:pStyle w:val="BodyText"/>
        <w:rPr>
          <w:b/>
          <w:lang w:eastAsia="ar-SA"/>
        </w:rPr>
      </w:pPr>
      <w:r w:rsidRPr="007A7659">
        <w:rPr>
          <w:b/>
          <w:lang w:eastAsia="ar-SA"/>
        </w:rPr>
        <w:t xml:space="preserve">Returns: </w:t>
      </w:r>
    </w:p>
    <w:p w14:paraId="1B1BF108" w14:textId="77777777" w:rsidR="00BD6B97" w:rsidRPr="007A7659" w:rsidRDefault="00BD6B97" w:rsidP="006E48D2">
      <w:pPr>
        <w:pStyle w:val="ListBullet2"/>
        <w:numPr>
          <w:ilvl w:val="0"/>
          <w:numId w:val="30"/>
        </w:numPr>
      </w:pPr>
      <w:r w:rsidRPr="007A7659">
        <w:t>XDSDocumentEntry objects</w:t>
      </w:r>
    </w:p>
    <w:p w14:paraId="19FA75A2" w14:textId="77777777" w:rsidR="00BD6B97" w:rsidRPr="007A7659" w:rsidRDefault="00BD6B97" w:rsidP="006E48D2">
      <w:pPr>
        <w:pStyle w:val="ListBullet2"/>
        <w:numPr>
          <w:ilvl w:val="0"/>
          <w:numId w:val="30"/>
        </w:numPr>
      </w:pPr>
      <w:r w:rsidRPr="007A7659">
        <w:t>Association objects whose sourceObject or targetObject attribute matches one of the above objects</w:t>
      </w:r>
    </w:p>
    <w:p w14:paraId="387F8465" w14:textId="77777777" w:rsidR="00BD6B97" w:rsidRPr="007A7659" w:rsidRDefault="00BD6B97" w:rsidP="006E48D2">
      <w:pPr>
        <w:pStyle w:val="BodyText"/>
      </w:pPr>
    </w:p>
    <w:tbl>
      <w:tblPr>
        <w:tblW w:w="0" w:type="auto"/>
        <w:tblInd w:w="-5" w:type="dxa"/>
        <w:tblLayout w:type="fixed"/>
        <w:tblLook w:val="0000" w:firstRow="0" w:lastRow="0" w:firstColumn="0" w:lastColumn="0" w:noHBand="0" w:noVBand="0"/>
      </w:tblPr>
      <w:tblGrid>
        <w:gridCol w:w="4608"/>
        <w:gridCol w:w="2880"/>
        <w:gridCol w:w="720"/>
        <w:gridCol w:w="910"/>
      </w:tblGrid>
      <w:tr w:rsidR="00BD6B97" w:rsidRPr="007A7659" w14:paraId="29607174" w14:textId="77777777">
        <w:trPr>
          <w:trHeight w:val="90"/>
          <w:tblHeader/>
        </w:trPr>
        <w:tc>
          <w:tcPr>
            <w:tcW w:w="4608" w:type="dxa"/>
            <w:tcBorders>
              <w:top w:val="single" w:sz="4" w:space="0" w:color="000000"/>
              <w:left w:val="single" w:sz="4" w:space="0" w:color="000000"/>
              <w:bottom w:val="single" w:sz="4" w:space="0" w:color="000000"/>
            </w:tcBorders>
            <w:shd w:val="clear" w:color="auto" w:fill="E6E6E6"/>
            <w:vAlign w:val="center"/>
          </w:tcPr>
          <w:p w14:paraId="0F06E78B" w14:textId="77777777" w:rsidR="00BD6B97" w:rsidRPr="007A7659" w:rsidRDefault="00BD6B97" w:rsidP="0002013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16ED729A"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2E522CC7"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218C95ED" w14:textId="77777777" w:rsidR="00BD6B97" w:rsidRPr="007A7659" w:rsidRDefault="00BD6B97" w:rsidP="0002013A">
            <w:pPr>
              <w:pStyle w:val="TableEntryHeader"/>
            </w:pPr>
            <w:r w:rsidRPr="007A7659">
              <w:t>Mult</w:t>
            </w:r>
          </w:p>
        </w:tc>
      </w:tr>
      <w:tr w:rsidR="00BD6B97" w:rsidRPr="007A7659" w14:paraId="466BF7CB" w14:textId="77777777">
        <w:tc>
          <w:tcPr>
            <w:tcW w:w="4608" w:type="dxa"/>
            <w:tcBorders>
              <w:left w:val="single" w:sz="4" w:space="0" w:color="000000"/>
              <w:bottom w:val="single" w:sz="4" w:space="0" w:color="000000"/>
            </w:tcBorders>
            <w:vAlign w:val="center"/>
          </w:tcPr>
          <w:p w14:paraId="73ED2623" w14:textId="77777777" w:rsidR="00BD6B97" w:rsidRPr="007A7659" w:rsidRDefault="00BD6B97">
            <w:pPr>
              <w:pStyle w:val="TableEntry"/>
              <w:snapToGrid w:val="0"/>
              <w:rPr>
                <w:noProof w:val="0"/>
                <w:lang w:eastAsia="ar-SA"/>
              </w:rPr>
            </w:pPr>
            <w:r w:rsidRPr="007A7659">
              <w:rPr>
                <w:noProof w:val="0"/>
                <w:lang w:eastAsia="ar-SA"/>
              </w:rPr>
              <w:t>$XDSDocumentEntryEntryUUID</w:t>
            </w:r>
            <w:r w:rsidRPr="007A7659">
              <w:rPr>
                <w:noProof w:val="0"/>
                <w:vertAlign w:val="superscript"/>
                <w:lang w:eastAsia="ar-SA"/>
              </w:rPr>
              <w:t>3</w:t>
            </w:r>
          </w:p>
        </w:tc>
        <w:tc>
          <w:tcPr>
            <w:tcW w:w="2880" w:type="dxa"/>
            <w:tcBorders>
              <w:left w:val="single" w:sz="4" w:space="0" w:color="000000"/>
              <w:bottom w:val="single" w:sz="4" w:space="0" w:color="000000"/>
            </w:tcBorders>
          </w:tcPr>
          <w:p w14:paraId="6BDCF2FD"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720" w:type="dxa"/>
            <w:tcBorders>
              <w:left w:val="single" w:sz="4" w:space="0" w:color="000000"/>
              <w:bottom w:val="single" w:sz="4" w:space="0" w:color="000000"/>
            </w:tcBorders>
          </w:tcPr>
          <w:p w14:paraId="1662D1DE"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6819F229"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123F0340" w14:textId="77777777">
        <w:tc>
          <w:tcPr>
            <w:tcW w:w="4608" w:type="dxa"/>
            <w:tcBorders>
              <w:left w:val="single" w:sz="4" w:space="0" w:color="000000"/>
              <w:bottom w:val="single" w:sz="4" w:space="0" w:color="auto"/>
            </w:tcBorders>
            <w:vAlign w:val="center"/>
          </w:tcPr>
          <w:p w14:paraId="370E0BFA" w14:textId="77777777" w:rsidR="00BD6B97" w:rsidRPr="007A7659" w:rsidRDefault="00BD6B97">
            <w:pPr>
              <w:pStyle w:val="TableEntry"/>
              <w:snapToGrid w:val="0"/>
              <w:rPr>
                <w:noProof w:val="0"/>
                <w:lang w:eastAsia="ar-SA"/>
              </w:rPr>
            </w:pPr>
            <w:r w:rsidRPr="007A7659">
              <w:rPr>
                <w:noProof w:val="0"/>
                <w:lang w:eastAsia="ar-SA"/>
              </w:rPr>
              <w:t>$XDSDocumentEntryUniqueId</w:t>
            </w:r>
            <w:r w:rsidRPr="007A7659">
              <w:rPr>
                <w:noProof w:val="0"/>
                <w:vertAlign w:val="superscript"/>
                <w:lang w:eastAsia="ar-SA"/>
              </w:rPr>
              <w:t>3</w:t>
            </w:r>
          </w:p>
        </w:tc>
        <w:tc>
          <w:tcPr>
            <w:tcW w:w="2880" w:type="dxa"/>
            <w:tcBorders>
              <w:left w:val="single" w:sz="4" w:space="0" w:color="000000"/>
              <w:bottom w:val="single" w:sz="4" w:space="0" w:color="auto"/>
            </w:tcBorders>
          </w:tcPr>
          <w:p w14:paraId="30EE3882" w14:textId="77777777" w:rsidR="00BD6B97" w:rsidRPr="007A7659" w:rsidRDefault="00BD6B97">
            <w:pPr>
              <w:pStyle w:val="TableEntry"/>
              <w:snapToGrid w:val="0"/>
              <w:rPr>
                <w:noProof w:val="0"/>
                <w:lang w:eastAsia="ar-SA"/>
              </w:rPr>
            </w:pPr>
            <w:r w:rsidRPr="007A7659">
              <w:rPr>
                <w:noProof w:val="0"/>
                <w:lang w:eastAsia="ar-SA"/>
              </w:rPr>
              <w:t xml:space="preserve">XDSDocumentEntry.uniqueId </w:t>
            </w:r>
          </w:p>
        </w:tc>
        <w:tc>
          <w:tcPr>
            <w:tcW w:w="720" w:type="dxa"/>
            <w:tcBorders>
              <w:left w:val="single" w:sz="4" w:space="0" w:color="000000"/>
              <w:bottom w:val="single" w:sz="4" w:space="0" w:color="auto"/>
            </w:tcBorders>
          </w:tcPr>
          <w:p w14:paraId="3DFAA007"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auto"/>
              <w:right w:val="single" w:sz="4" w:space="0" w:color="000000"/>
            </w:tcBorders>
          </w:tcPr>
          <w:p w14:paraId="52DA0D59"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07C1162F" w14:textId="77777777">
        <w:tc>
          <w:tcPr>
            <w:tcW w:w="4608" w:type="dxa"/>
            <w:tcBorders>
              <w:top w:val="single" w:sz="4" w:space="0" w:color="auto"/>
              <w:left w:val="single" w:sz="4" w:space="0" w:color="auto"/>
              <w:bottom w:val="single" w:sz="4" w:space="0" w:color="auto"/>
            </w:tcBorders>
            <w:vAlign w:val="center"/>
          </w:tcPr>
          <w:p w14:paraId="166C61A7"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56EB0E5F"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12933006"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2</w:t>
            </w:r>
          </w:p>
        </w:tc>
        <w:tc>
          <w:tcPr>
            <w:tcW w:w="910" w:type="dxa"/>
            <w:tcBorders>
              <w:top w:val="single" w:sz="4" w:space="0" w:color="auto"/>
              <w:left w:val="single" w:sz="4" w:space="0" w:color="000000"/>
              <w:bottom w:val="single" w:sz="4" w:space="0" w:color="auto"/>
              <w:right w:val="single" w:sz="4" w:space="0" w:color="auto"/>
            </w:tcBorders>
          </w:tcPr>
          <w:p w14:paraId="33A62408" w14:textId="77777777" w:rsidR="00BD6B97" w:rsidRPr="007A7659" w:rsidRDefault="00BD6B97">
            <w:pPr>
              <w:pStyle w:val="TableEntry"/>
              <w:snapToGrid w:val="0"/>
              <w:rPr>
                <w:noProof w:val="0"/>
                <w:lang w:eastAsia="ar-SA"/>
              </w:rPr>
            </w:pPr>
            <w:r w:rsidRPr="007A7659">
              <w:rPr>
                <w:noProof w:val="0"/>
                <w:lang w:eastAsia="ar-SA"/>
              </w:rPr>
              <w:t>--</w:t>
            </w:r>
          </w:p>
        </w:tc>
      </w:tr>
    </w:tbl>
    <w:p w14:paraId="157CC34C" w14:textId="77777777" w:rsidR="00BD6B97" w:rsidRPr="007A7659" w:rsidRDefault="00BD6B97">
      <w:pPr>
        <w:pStyle w:val="BodyText"/>
      </w:pPr>
      <w:r w:rsidRPr="007A7659">
        <w:rPr>
          <w:vertAlign w:val="superscript"/>
        </w:rPr>
        <w:t>1</w:t>
      </w:r>
      <w:r w:rsidRPr="007A7659">
        <w:t>Either $XDSDocumentEntryEntryUUID or $XDSDocumentEntryUniqueId shall be specified. This transaction shall return an</w:t>
      </w:r>
      <w:r w:rsidR="004D612B" w:rsidRPr="007A7659">
        <w:t xml:space="preserve"> XDSStoredQueryParamNumber</w:t>
      </w:r>
      <w:r w:rsidRPr="007A7659">
        <w:t xml:space="preserve"> error if both parameters are specified.</w:t>
      </w:r>
    </w:p>
    <w:p w14:paraId="6E5CF341" w14:textId="77777777" w:rsidR="00BD6B97" w:rsidRPr="007A7659" w:rsidRDefault="00BD6B97">
      <w:pPr>
        <w:pStyle w:val="BodyText"/>
      </w:pPr>
      <w:r w:rsidRPr="007A7659">
        <w:rPr>
          <w:vertAlign w:val="superscript"/>
        </w:rPr>
        <w:t>2</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7EECEABD" w14:textId="77777777" w:rsidR="00BD6B97" w:rsidRPr="007A7659" w:rsidRDefault="00BD6B97">
      <w:pPr>
        <w:pStyle w:val="BodyText"/>
      </w:pPr>
      <w:r w:rsidRPr="007A7659">
        <w:rPr>
          <w:vertAlign w:val="superscript"/>
        </w:rPr>
        <w:t>3</w:t>
      </w:r>
      <w:r w:rsidRPr="007A7659">
        <w:t>If the Stored Query specifies a returnType of LeafClass then the Document Registry shall verify that all requested DocumentEntry objects to be returned will contain the same Patient ID. If this validation fails an XDSResultNotSinglePatient error shall be returned and no metadata shall be returned.</w:t>
      </w:r>
    </w:p>
    <w:p w14:paraId="61F644AD"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3.18.4.1.2.3.7.9 GetSubmissionSets</w:t>
      </w:r>
    </w:p>
    <w:p w14:paraId="3FB58FF7" w14:textId="77777777" w:rsidR="00BD6B97" w:rsidRPr="007A7659" w:rsidRDefault="00BD6B97">
      <w:pPr>
        <w:pStyle w:val="BodyText"/>
      </w:pPr>
      <w:r w:rsidRPr="007A7659">
        <w:t>Retrieve the XDSSubmissionSet objects used to submit a collection of XDSDocumentEntry and XDSFolder objects. The XDSDocumentEntry and XDSFolder objects of interest are identified by their UUIDs in the $uuid parameter.</w:t>
      </w:r>
    </w:p>
    <w:p w14:paraId="3360DEE2" w14:textId="77777777" w:rsidR="00BD6B97" w:rsidRPr="007A7659" w:rsidRDefault="00BD6B97">
      <w:pPr>
        <w:pStyle w:val="BodyText"/>
      </w:pPr>
      <w:r w:rsidRPr="007A7659">
        <w:rPr>
          <w:b/>
        </w:rPr>
        <w:t>Selection:</w:t>
      </w:r>
      <w:r w:rsidRPr="007A7659">
        <w:t xml:space="preserve"> XDSSubmissionSet objects are selected because Association objects exist that have:</w:t>
      </w:r>
    </w:p>
    <w:p w14:paraId="26534A03" w14:textId="77777777" w:rsidR="00BD6B97" w:rsidRPr="007A7659" w:rsidRDefault="00BD6B97" w:rsidP="006E48D2">
      <w:pPr>
        <w:pStyle w:val="ListBullet2"/>
        <w:numPr>
          <w:ilvl w:val="0"/>
          <w:numId w:val="30"/>
        </w:numPr>
      </w:pPr>
      <w:r w:rsidRPr="007A7659">
        <w:t>Type HasMember</w:t>
      </w:r>
    </w:p>
    <w:p w14:paraId="644B1A9F" w14:textId="77777777" w:rsidR="00BD6B97" w:rsidRPr="007A7659" w:rsidRDefault="00BD6B97" w:rsidP="006E48D2">
      <w:pPr>
        <w:pStyle w:val="ListBullet2"/>
        <w:numPr>
          <w:ilvl w:val="0"/>
          <w:numId w:val="30"/>
        </w:numPr>
      </w:pPr>
      <w:r w:rsidRPr="007A7659">
        <w:t>targetObject attribute containing one of the UUIDs provided in the $uuid parameter</w:t>
      </w:r>
    </w:p>
    <w:p w14:paraId="3049352E" w14:textId="77777777" w:rsidR="00BD6B97" w:rsidRPr="007A7659" w:rsidRDefault="00BD6B97" w:rsidP="006E48D2">
      <w:pPr>
        <w:pStyle w:val="ListBullet2"/>
        <w:numPr>
          <w:ilvl w:val="0"/>
          <w:numId w:val="30"/>
        </w:numPr>
      </w:pPr>
      <w:r w:rsidRPr="007A7659">
        <w:t>sourceObject attribute referencing an XDSSubmissionSet object</w:t>
      </w:r>
    </w:p>
    <w:p w14:paraId="038A0360" w14:textId="77777777" w:rsidR="00BD6B97" w:rsidRPr="007A7659" w:rsidRDefault="00BD6B97">
      <w:pPr>
        <w:pStyle w:val="BodyText"/>
        <w:rPr>
          <w:b/>
          <w:bCs/>
        </w:rPr>
      </w:pPr>
      <w:r w:rsidRPr="007A7659">
        <w:rPr>
          <w:b/>
          <w:bCs/>
        </w:rPr>
        <w:t xml:space="preserve">Returns: </w:t>
      </w:r>
    </w:p>
    <w:p w14:paraId="60B02F4C" w14:textId="77777777" w:rsidR="00BD6B97" w:rsidRPr="007A7659" w:rsidRDefault="00BD6B97" w:rsidP="006E48D2">
      <w:pPr>
        <w:pStyle w:val="ListBullet2"/>
        <w:numPr>
          <w:ilvl w:val="0"/>
          <w:numId w:val="30"/>
        </w:numPr>
      </w:pPr>
      <w:r w:rsidRPr="007A7659">
        <w:t>XDSSubmissionSet objects described above</w:t>
      </w:r>
    </w:p>
    <w:p w14:paraId="62136401" w14:textId="77777777" w:rsidR="00BD6B97" w:rsidRPr="007A7659" w:rsidRDefault="00BD6B97" w:rsidP="006E48D2">
      <w:pPr>
        <w:pStyle w:val="ListBullet2"/>
        <w:numPr>
          <w:ilvl w:val="0"/>
          <w:numId w:val="30"/>
        </w:numPr>
      </w:pPr>
      <w:r w:rsidRPr="007A7659">
        <w:t>Association objects described in the Selection section above</w:t>
      </w:r>
    </w:p>
    <w:p w14:paraId="1CF05BB3" w14:textId="77777777" w:rsidR="00BD6B97" w:rsidRPr="007A7659" w:rsidRDefault="00BD6B97" w:rsidP="006E48D2">
      <w:pPr>
        <w:pStyle w:val="BodyText"/>
      </w:pPr>
    </w:p>
    <w:tbl>
      <w:tblPr>
        <w:tblW w:w="9118" w:type="dxa"/>
        <w:tblInd w:w="-5" w:type="dxa"/>
        <w:tblLayout w:type="fixed"/>
        <w:tblLook w:val="0000" w:firstRow="0" w:lastRow="0" w:firstColumn="0" w:lastColumn="0" w:noHBand="0" w:noVBand="0"/>
      </w:tblPr>
      <w:tblGrid>
        <w:gridCol w:w="4608"/>
        <w:gridCol w:w="2880"/>
        <w:gridCol w:w="720"/>
        <w:gridCol w:w="910"/>
      </w:tblGrid>
      <w:tr w:rsidR="00BD6B97" w:rsidRPr="007A7659" w14:paraId="5CFA3BCA"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4BFA93A1" w14:textId="77777777" w:rsidR="00BD6B97" w:rsidRPr="007A7659" w:rsidRDefault="00BD6B97" w:rsidP="0002013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66FE6AC4"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4952D4E4"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09BE1A0E" w14:textId="77777777" w:rsidR="00BD6B97" w:rsidRPr="007A7659" w:rsidRDefault="00BD6B97" w:rsidP="0002013A">
            <w:pPr>
              <w:pStyle w:val="TableEntryHeader"/>
            </w:pPr>
            <w:r w:rsidRPr="007A7659">
              <w:t>Mult</w:t>
            </w:r>
          </w:p>
        </w:tc>
      </w:tr>
      <w:tr w:rsidR="00BD6B97" w:rsidRPr="007A7659" w14:paraId="09EE1E57" w14:textId="77777777">
        <w:tc>
          <w:tcPr>
            <w:tcW w:w="4608" w:type="dxa"/>
            <w:tcBorders>
              <w:left w:val="single" w:sz="4" w:space="0" w:color="000000"/>
              <w:bottom w:val="single" w:sz="4" w:space="0" w:color="auto"/>
            </w:tcBorders>
            <w:vAlign w:val="center"/>
          </w:tcPr>
          <w:p w14:paraId="06D490C6" w14:textId="77777777" w:rsidR="00BD6B97" w:rsidRPr="007A7659" w:rsidRDefault="00BD6B97">
            <w:pPr>
              <w:pStyle w:val="TableEntry"/>
              <w:snapToGrid w:val="0"/>
              <w:rPr>
                <w:noProof w:val="0"/>
                <w:lang w:eastAsia="ar-SA"/>
              </w:rPr>
            </w:pPr>
            <w:r w:rsidRPr="007A7659">
              <w:rPr>
                <w:noProof w:val="0"/>
                <w:lang w:eastAsia="ar-SA"/>
              </w:rPr>
              <w:t>$uuid</w:t>
            </w:r>
            <w:r w:rsidRPr="007A7659">
              <w:rPr>
                <w:noProof w:val="0"/>
                <w:vertAlign w:val="superscript"/>
                <w:lang w:eastAsia="ar-SA"/>
              </w:rPr>
              <w:t>2</w:t>
            </w:r>
          </w:p>
        </w:tc>
        <w:tc>
          <w:tcPr>
            <w:tcW w:w="2880" w:type="dxa"/>
            <w:tcBorders>
              <w:left w:val="single" w:sz="4" w:space="0" w:color="000000"/>
              <w:bottom w:val="single" w:sz="4" w:space="0" w:color="auto"/>
            </w:tcBorders>
          </w:tcPr>
          <w:p w14:paraId="23C2ADFC" w14:textId="77777777" w:rsidR="00BD6B97" w:rsidRPr="007A7659" w:rsidRDefault="00BD6B97">
            <w:pPr>
              <w:pStyle w:val="TableEntry"/>
              <w:snapToGrid w:val="0"/>
              <w:rPr>
                <w:noProof w:val="0"/>
                <w:lang w:eastAsia="ar-SA"/>
              </w:rPr>
            </w:pPr>
            <w:r w:rsidRPr="007A7659">
              <w:rPr>
                <w:noProof w:val="0"/>
                <w:lang w:eastAsia="ar-SA"/>
              </w:rPr>
              <w:t>XDSDocumentEntry.entryUUID and</w:t>
            </w:r>
          </w:p>
          <w:p w14:paraId="7E995CE8" w14:textId="77777777" w:rsidR="00BD6B97" w:rsidRPr="007A7659" w:rsidRDefault="00BD6B97">
            <w:pPr>
              <w:pStyle w:val="TableEntry"/>
              <w:rPr>
                <w:noProof w:val="0"/>
              </w:rPr>
            </w:pPr>
            <w:r w:rsidRPr="007A7659">
              <w:rPr>
                <w:noProof w:val="0"/>
              </w:rPr>
              <w:t>XDSFolder.entryUUID</w:t>
            </w:r>
          </w:p>
        </w:tc>
        <w:tc>
          <w:tcPr>
            <w:tcW w:w="720" w:type="dxa"/>
            <w:tcBorders>
              <w:left w:val="single" w:sz="4" w:space="0" w:color="000000"/>
              <w:bottom w:val="single" w:sz="4" w:space="0" w:color="auto"/>
            </w:tcBorders>
          </w:tcPr>
          <w:p w14:paraId="5C8E319B"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auto"/>
              <w:right w:val="single" w:sz="4" w:space="0" w:color="000000"/>
            </w:tcBorders>
          </w:tcPr>
          <w:p w14:paraId="5611F4ED"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48A50DBC" w14:textId="77777777">
        <w:tc>
          <w:tcPr>
            <w:tcW w:w="4608" w:type="dxa"/>
            <w:tcBorders>
              <w:top w:val="single" w:sz="4" w:space="0" w:color="auto"/>
              <w:left w:val="single" w:sz="4" w:space="0" w:color="auto"/>
              <w:bottom w:val="single" w:sz="4" w:space="0" w:color="auto"/>
            </w:tcBorders>
            <w:vAlign w:val="center"/>
          </w:tcPr>
          <w:p w14:paraId="0F0E94D9"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3D7106E0"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34218223"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1</w:t>
            </w:r>
          </w:p>
        </w:tc>
        <w:tc>
          <w:tcPr>
            <w:tcW w:w="910" w:type="dxa"/>
            <w:tcBorders>
              <w:top w:val="single" w:sz="4" w:space="0" w:color="auto"/>
              <w:left w:val="single" w:sz="4" w:space="0" w:color="000000"/>
              <w:bottom w:val="single" w:sz="4" w:space="0" w:color="auto"/>
              <w:right w:val="single" w:sz="4" w:space="0" w:color="auto"/>
            </w:tcBorders>
          </w:tcPr>
          <w:p w14:paraId="048A4C7D" w14:textId="77777777" w:rsidR="00BD6B97" w:rsidRPr="007A7659" w:rsidRDefault="00BD6B97">
            <w:pPr>
              <w:pStyle w:val="TableEntry"/>
              <w:snapToGrid w:val="0"/>
              <w:rPr>
                <w:noProof w:val="0"/>
                <w:lang w:eastAsia="ar-SA"/>
              </w:rPr>
            </w:pPr>
            <w:r w:rsidRPr="007A7659">
              <w:rPr>
                <w:noProof w:val="0"/>
                <w:lang w:eastAsia="ar-SA"/>
              </w:rPr>
              <w:t>--</w:t>
            </w:r>
          </w:p>
        </w:tc>
      </w:tr>
    </w:tbl>
    <w:p w14:paraId="7F0CB338" w14:textId="77777777" w:rsidR="00BD6B97" w:rsidRPr="007A7659" w:rsidRDefault="00BD6B97">
      <w:pPr>
        <w:pStyle w:val="BodyText"/>
      </w:pPr>
      <w:r w:rsidRPr="007A7659">
        <w:rPr>
          <w:vertAlign w:val="superscript"/>
        </w:rPr>
        <w:t>1</w:t>
      </w:r>
      <w:r w:rsidRPr="007A7659">
        <w:t xml:space="preserve">The homeCommunityId value is specified as the home attribute on the AdhocQuery element of the query request, as in: </w:t>
      </w:r>
      <w:r w:rsidRPr="007A7659">
        <w:rPr>
          <w:rFonts w:ascii="Courier New" w:hAnsi="Courier New" w:cs="Courier New"/>
        </w:rPr>
        <w:t xml:space="preserve">&lt;AdhocQuery id=”…” home=”urn:oid:1.2.3” … &gt;. </w:t>
      </w:r>
      <w:r w:rsidRPr="007A7659">
        <w:t xml:space="preserve">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254467F4" w14:textId="77777777" w:rsidR="00BD6B97" w:rsidRPr="007A7659" w:rsidRDefault="00BD6B97">
      <w:pPr>
        <w:pStyle w:val="BodyText"/>
      </w:pPr>
      <w:r w:rsidRPr="007A7659">
        <w:rPr>
          <w:vertAlign w:val="superscript"/>
        </w:rPr>
        <w:t>2</w:t>
      </w:r>
      <w:r w:rsidRPr="007A7659">
        <w:t>If the Stored Query specifies a returnType of LeafClass then the Document Registry shall verify that all requested Submission Set objects to be returned will contain the same Patient ID. If this validation fails an XDSResultNotSinglePatient error shall be returned and no metadata shall be returned.</w:t>
      </w:r>
    </w:p>
    <w:p w14:paraId="4C54B1D0"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3.18.4.1.2.3.7.10 GetSubmissionSetAndContents</w:t>
      </w:r>
    </w:p>
    <w:p w14:paraId="68365EEA" w14:textId="77777777" w:rsidR="00BD6B97" w:rsidRPr="007A7659" w:rsidRDefault="00BD6B97" w:rsidP="007E3B51">
      <w:pPr>
        <w:pStyle w:val="BodyText"/>
      </w:pPr>
      <w:r w:rsidRPr="007A7659">
        <w:t>Retrieve a SubmissionSet and its contents. SubmissionSet objects is selected either by its entryUUID or uniqueId attribute. The DocumentEntry objects returned may be constrained by their formatCode and confidentialityCode attributes. More specifically,</w:t>
      </w:r>
      <w:r w:rsidRPr="007A7659">
        <w:rPr>
          <w:b/>
        </w:rPr>
        <w:t xml:space="preserve"> </w:t>
      </w:r>
      <w:r w:rsidRPr="007A7659">
        <w:t>the DocumentEntries returned shall be limited by the following rules:</w:t>
      </w:r>
    </w:p>
    <w:p w14:paraId="08E4157F" w14:textId="77777777" w:rsidR="00BD6B97" w:rsidRPr="007A7659" w:rsidRDefault="00BD6B97" w:rsidP="006E48D2">
      <w:pPr>
        <w:pStyle w:val="ListBullet2"/>
        <w:numPr>
          <w:ilvl w:val="0"/>
          <w:numId w:val="30"/>
        </w:numPr>
      </w:pPr>
      <w:r w:rsidRPr="007A7659">
        <w:t xml:space="preserve">If the $XDSDocumentEntryConfidentialityCode parameter is present in the query, then DocumentEntries shall be returned only if they match this parameter. </w:t>
      </w:r>
    </w:p>
    <w:p w14:paraId="31195E7D" w14:textId="77777777" w:rsidR="00BD6B97" w:rsidRPr="007A7659" w:rsidRDefault="00BD6B97" w:rsidP="006E48D2">
      <w:pPr>
        <w:pStyle w:val="ListBullet2"/>
        <w:numPr>
          <w:ilvl w:val="0"/>
          <w:numId w:val="30"/>
        </w:numPr>
      </w:pPr>
      <w:r w:rsidRPr="007A7659">
        <w:t>If the $XDSDocumentEntryFormatCode parameter is present in the query, then DocumentEntries shall be returned only if they match this parameter</w:t>
      </w:r>
    </w:p>
    <w:p w14:paraId="354AA17A" w14:textId="77777777" w:rsidR="00BD6B97" w:rsidRPr="007A7659" w:rsidRDefault="00BD6B97" w:rsidP="007E3B51">
      <w:pPr>
        <w:pStyle w:val="BodyText"/>
        <w:keepNext/>
        <w:tabs>
          <w:tab w:val="left" w:pos="1575"/>
        </w:tabs>
        <w:rPr>
          <w:b/>
          <w:lang w:eastAsia="ar-SA"/>
        </w:rPr>
      </w:pPr>
      <w:r w:rsidRPr="007A7659">
        <w:rPr>
          <w:b/>
          <w:lang w:eastAsia="ar-SA"/>
        </w:rPr>
        <w:t xml:space="preserve">Returns: </w:t>
      </w:r>
      <w:r w:rsidRPr="007A7659">
        <w:rPr>
          <w:b/>
          <w:lang w:eastAsia="ar-SA"/>
        </w:rPr>
        <w:tab/>
      </w:r>
    </w:p>
    <w:p w14:paraId="0B21846A" w14:textId="77777777" w:rsidR="00BD6B97" w:rsidRPr="007A7659" w:rsidRDefault="00BD6B97" w:rsidP="006E48D2">
      <w:pPr>
        <w:pStyle w:val="ListBullet2"/>
        <w:numPr>
          <w:ilvl w:val="0"/>
          <w:numId w:val="30"/>
        </w:numPr>
      </w:pPr>
      <w:r w:rsidRPr="007A7659">
        <w:t>SubmissionSet identified</w:t>
      </w:r>
    </w:p>
    <w:p w14:paraId="1FE187BD" w14:textId="77777777" w:rsidR="00BD6B97" w:rsidRPr="007A7659" w:rsidRDefault="00BD6B97" w:rsidP="006E48D2">
      <w:pPr>
        <w:pStyle w:val="ListBullet2"/>
        <w:numPr>
          <w:ilvl w:val="0"/>
          <w:numId w:val="30"/>
        </w:numPr>
      </w:pPr>
      <w:r w:rsidRPr="007A7659">
        <w:t>DocumentEntries linked to the SubmissionSet by HasMember Associations (DocumentEntries shall pass the above rules)</w:t>
      </w:r>
    </w:p>
    <w:p w14:paraId="2A211E1A" w14:textId="77777777" w:rsidR="00BD6B97" w:rsidRPr="007A7659" w:rsidRDefault="00BD6B97" w:rsidP="006E48D2">
      <w:pPr>
        <w:pStyle w:val="ListBullet2"/>
        <w:numPr>
          <w:ilvl w:val="0"/>
          <w:numId w:val="30"/>
        </w:numPr>
      </w:pPr>
      <w:r w:rsidRPr="007A7659">
        <w:t>The HasMember Associations identified in the previous rule</w:t>
      </w:r>
    </w:p>
    <w:p w14:paraId="538C8703" w14:textId="77777777" w:rsidR="00BD6B97" w:rsidRPr="007A7659" w:rsidRDefault="00BD6B97" w:rsidP="006E48D2">
      <w:pPr>
        <w:pStyle w:val="ListBullet2"/>
        <w:numPr>
          <w:ilvl w:val="0"/>
          <w:numId w:val="30"/>
        </w:numPr>
      </w:pPr>
      <w:r w:rsidRPr="007A7659">
        <w:t>Folders linked to the SubmissionSet by HasMember Associations</w:t>
      </w:r>
    </w:p>
    <w:p w14:paraId="51246770" w14:textId="77777777" w:rsidR="00BD6B97" w:rsidRPr="007A7659" w:rsidRDefault="00BD6B97" w:rsidP="006E48D2">
      <w:pPr>
        <w:pStyle w:val="ListBullet2"/>
        <w:numPr>
          <w:ilvl w:val="0"/>
          <w:numId w:val="30"/>
        </w:numPr>
      </w:pPr>
      <w:r w:rsidRPr="007A7659">
        <w:t>The HasMember Associations identified in the previous rule</w:t>
      </w:r>
    </w:p>
    <w:p w14:paraId="7CA11C5C" w14:textId="77777777" w:rsidR="00BD6B97" w:rsidRPr="007A7659" w:rsidRDefault="00BD6B97" w:rsidP="006E48D2">
      <w:pPr>
        <w:pStyle w:val="ListBullet2"/>
        <w:numPr>
          <w:ilvl w:val="0"/>
          <w:numId w:val="30"/>
        </w:numPr>
      </w:pPr>
      <w:r w:rsidRPr="007A7659">
        <w:t>Associations linked to the SubmissionSet by HasMember Associations where the Associations link two objects already in the return set</w:t>
      </w:r>
    </w:p>
    <w:p w14:paraId="4BC9EC1C" w14:textId="77777777" w:rsidR="00BD6B97" w:rsidRPr="007A7659" w:rsidRDefault="00BD6B97" w:rsidP="006E48D2">
      <w:pPr>
        <w:pStyle w:val="ListBullet2"/>
        <w:numPr>
          <w:ilvl w:val="0"/>
          <w:numId w:val="30"/>
        </w:numPr>
      </w:pPr>
      <w:r w:rsidRPr="007A7659">
        <w:t>The HasMember Associations identified in the previous rule</w:t>
      </w:r>
    </w:p>
    <w:p w14:paraId="1C73BD39" w14:textId="77777777" w:rsidR="00767375" w:rsidRPr="007A7659" w:rsidRDefault="00BD6B97" w:rsidP="001D3953">
      <w:pPr>
        <w:pStyle w:val="BodyText"/>
        <w:rPr>
          <w:lang w:eastAsia="ar-SA"/>
        </w:rPr>
      </w:pPr>
      <w:r w:rsidRPr="007A7659">
        <w:t>In the above rules, Associations are only returned if both of the objects they connect are part of the return set.</w:t>
      </w:r>
    </w:p>
    <w:p w14:paraId="1F2EFF63" w14:textId="77777777" w:rsidR="00D55E57" w:rsidRPr="007A7659" w:rsidRDefault="00D55E57" w:rsidP="001D3953">
      <w:pPr>
        <w:pStyle w:val="BodyText"/>
        <w:rPr>
          <w:lang w:eastAsia="ar-SA"/>
        </w:rPr>
      </w:pPr>
    </w:p>
    <w:tbl>
      <w:tblPr>
        <w:tblW w:w="0" w:type="auto"/>
        <w:tblInd w:w="-5" w:type="dxa"/>
        <w:tblLayout w:type="fixed"/>
        <w:tblLook w:val="0000" w:firstRow="0" w:lastRow="0" w:firstColumn="0" w:lastColumn="0" w:noHBand="0" w:noVBand="0"/>
      </w:tblPr>
      <w:tblGrid>
        <w:gridCol w:w="3983"/>
        <w:gridCol w:w="3505"/>
        <w:gridCol w:w="720"/>
        <w:gridCol w:w="910"/>
      </w:tblGrid>
      <w:tr w:rsidR="00BD6B97" w:rsidRPr="007A7659" w14:paraId="1789CA3F" w14:textId="77777777" w:rsidTr="00BA4B90">
        <w:trPr>
          <w:tblHeader/>
        </w:trPr>
        <w:tc>
          <w:tcPr>
            <w:tcW w:w="3983" w:type="dxa"/>
            <w:tcBorders>
              <w:top w:val="single" w:sz="4" w:space="0" w:color="000000"/>
              <w:left w:val="single" w:sz="4" w:space="0" w:color="000000"/>
              <w:bottom w:val="single" w:sz="4" w:space="0" w:color="000000"/>
            </w:tcBorders>
            <w:shd w:val="clear" w:color="auto" w:fill="E6E6E6"/>
            <w:vAlign w:val="center"/>
          </w:tcPr>
          <w:p w14:paraId="69083DF9" w14:textId="77777777" w:rsidR="00BD6B97" w:rsidRPr="007A7659" w:rsidRDefault="00BD6B97" w:rsidP="0002013A">
            <w:pPr>
              <w:pStyle w:val="TableEntryHeader"/>
            </w:pPr>
            <w:r w:rsidRPr="007A7659">
              <w:lastRenderedPageBreak/>
              <w:t>Parameter Name</w:t>
            </w:r>
          </w:p>
        </w:tc>
        <w:tc>
          <w:tcPr>
            <w:tcW w:w="3505" w:type="dxa"/>
            <w:tcBorders>
              <w:top w:val="single" w:sz="4" w:space="0" w:color="000000"/>
              <w:left w:val="single" w:sz="4" w:space="0" w:color="000000"/>
              <w:bottom w:val="single" w:sz="4" w:space="0" w:color="000000"/>
            </w:tcBorders>
            <w:shd w:val="clear" w:color="auto" w:fill="E6E6E6"/>
          </w:tcPr>
          <w:p w14:paraId="7C3E5E75"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7FBAA902"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36F2B155" w14:textId="77777777" w:rsidR="00BD6B97" w:rsidRPr="007A7659" w:rsidRDefault="00BD6B97" w:rsidP="0002013A">
            <w:pPr>
              <w:pStyle w:val="TableEntryHeader"/>
            </w:pPr>
            <w:r w:rsidRPr="007A7659">
              <w:t>Mult</w:t>
            </w:r>
          </w:p>
        </w:tc>
      </w:tr>
      <w:tr w:rsidR="00BD6B97" w:rsidRPr="007A7659" w14:paraId="427E0A3C" w14:textId="77777777" w:rsidTr="00BA4B90">
        <w:tc>
          <w:tcPr>
            <w:tcW w:w="3983" w:type="dxa"/>
            <w:tcBorders>
              <w:left w:val="single" w:sz="4" w:space="0" w:color="000000"/>
              <w:bottom w:val="single" w:sz="4" w:space="0" w:color="000000"/>
            </w:tcBorders>
            <w:vAlign w:val="center"/>
          </w:tcPr>
          <w:p w14:paraId="1C20877D" w14:textId="77777777" w:rsidR="00BD6B97" w:rsidRPr="007A7659" w:rsidRDefault="00BD6B97">
            <w:pPr>
              <w:pStyle w:val="TableEntry"/>
              <w:snapToGrid w:val="0"/>
              <w:rPr>
                <w:noProof w:val="0"/>
                <w:lang w:eastAsia="ar-SA"/>
              </w:rPr>
            </w:pPr>
            <w:r w:rsidRPr="007A7659">
              <w:rPr>
                <w:noProof w:val="0"/>
                <w:lang w:eastAsia="ar-SA"/>
              </w:rPr>
              <w:t>$XDSSubmissionSetEntryUUID</w:t>
            </w:r>
            <w:r w:rsidRPr="007A7659">
              <w:rPr>
                <w:noProof w:val="0"/>
                <w:vertAlign w:val="superscript"/>
                <w:lang w:eastAsia="ar-SA"/>
              </w:rPr>
              <w:t>5</w:t>
            </w:r>
          </w:p>
        </w:tc>
        <w:tc>
          <w:tcPr>
            <w:tcW w:w="3505" w:type="dxa"/>
            <w:tcBorders>
              <w:left w:val="single" w:sz="4" w:space="0" w:color="000000"/>
              <w:bottom w:val="single" w:sz="4" w:space="0" w:color="000000"/>
            </w:tcBorders>
          </w:tcPr>
          <w:p w14:paraId="26FA8D85" w14:textId="77777777" w:rsidR="00BD6B97" w:rsidRPr="007A7659" w:rsidRDefault="00BD6B97">
            <w:pPr>
              <w:pStyle w:val="TableEntry"/>
              <w:snapToGrid w:val="0"/>
              <w:rPr>
                <w:noProof w:val="0"/>
                <w:lang w:eastAsia="ar-SA"/>
              </w:rPr>
            </w:pPr>
            <w:r w:rsidRPr="007A7659">
              <w:rPr>
                <w:noProof w:val="0"/>
                <w:lang w:eastAsia="ar-SA"/>
              </w:rPr>
              <w:t>XDSSubmissionSet.entryUUID</w:t>
            </w:r>
          </w:p>
        </w:tc>
        <w:tc>
          <w:tcPr>
            <w:tcW w:w="720" w:type="dxa"/>
            <w:tcBorders>
              <w:left w:val="single" w:sz="4" w:space="0" w:color="000000"/>
              <w:bottom w:val="single" w:sz="4" w:space="0" w:color="000000"/>
            </w:tcBorders>
          </w:tcPr>
          <w:p w14:paraId="7513E940"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17E83676"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4B13D004" w14:textId="77777777" w:rsidTr="00BA4B90">
        <w:tc>
          <w:tcPr>
            <w:tcW w:w="3983" w:type="dxa"/>
            <w:tcBorders>
              <w:left w:val="single" w:sz="4" w:space="0" w:color="000000"/>
              <w:bottom w:val="single" w:sz="4" w:space="0" w:color="000000"/>
            </w:tcBorders>
            <w:vAlign w:val="center"/>
          </w:tcPr>
          <w:p w14:paraId="785B7091" w14:textId="77777777" w:rsidR="00BD6B97" w:rsidRPr="007A7659" w:rsidRDefault="00BD6B97">
            <w:pPr>
              <w:pStyle w:val="TableEntry"/>
              <w:snapToGrid w:val="0"/>
              <w:rPr>
                <w:noProof w:val="0"/>
                <w:lang w:eastAsia="ar-SA"/>
              </w:rPr>
            </w:pPr>
            <w:r w:rsidRPr="007A7659">
              <w:rPr>
                <w:noProof w:val="0"/>
                <w:lang w:eastAsia="ar-SA"/>
              </w:rPr>
              <w:t>$XDSSubmissionSetUniqueId</w:t>
            </w:r>
            <w:r w:rsidRPr="007A7659">
              <w:rPr>
                <w:noProof w:val="0"/>
                <w:vertAlign w:val="superscript"/>
                <w:lang w:eastAsia="ar-SA"/>
              </w:rPr>
              <w:t>5</w:t>
            </w:r>
          </w:p>
        </w:tc>
        <w:tc>
          <w:tcPr>
            <w:tcW w:w="3505" w:type="dxa"/>
            <w:tcBorders>
              <w:left w:val="single" w:sz="4" w:space="0" w:color="000000"/>
              <w:bottom w:val="single" w:sz="4" w:space="0" w:color="000000"/>
            </w:tcBorders>
          </w:tcPr>
          <w:p w14:paraId="66FA6388" w14:textId="77777777" w:rsidR="00BD6B97" w:rsidRPr="007A7659" w:rsidRDefault="00BD6B97">
            <w:pPr>
              <w:pStyle w:val="TableEntry"/>
              <w:snapToGrid w:val="0"/>
              <w:rPr>
                <w:noProof w:val="0"/>
                <w:lang w:eastAsia="ar-SA"/>
              </w:rPr>
            </w:pPr>
            <w:r w:rsidRPr="007A7659">
              <w:rPr>
                <w:noProof w:val="0"/>
                <w:lang w:eastAsia="ar-SA"/>
              </w:rPr>
              <w:t xml:space="preserve">XDSSubmissionSet.uniqueId </w:t>
            </w:r>
          </w:p>
        </w:tc>
        <w:tc>
          <w:tcPr>
            <w:tcW w:w="720" w:type="dxa"/>
            <w:tcBorders>
              <w:left w:val="single" w:sz="4" w:space="0" w:color="000000"/>
              <w:bottom w:val="single" w:sz="4" w:space="0" w:color="000000"/>
            </w:tcBorders>
          </w:tcPr>
          <w:p w14:paraId="2EC95829"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7D47EB1E"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610F6008" w14:textId="77777777" w:rsidTr="00BA4B90">
        <w:tc>
          <w:tcPr>
            <w:tcW w:w="3983" w:type="dxa"/>
            <w:tcBorders>
              <w:left w:val="single" w:sz="4" w:space="0" w:color="000000"/>
              <w:bottom w:val="single" w:sz="4" w:space="0" w:color="000000"/>
            </w:tcBorders>
            <w:vAlign w:val="center"/>
          </w:tcPr>
          <w:p w14:paraId="521FF581" w14:textId="77777777" w:rsidR="00BD6B97" w:rsidRPr="007A7659" w:rsidRDefault="00BD6B97">
            <w:pPr>
              <w:pStyle w:val="TableEntry"/>
              <w:snapToGrid w:val="0"/>
              <w:rPr>
                <w:noProof w:val="0"/>
                <w:lang w:eastAsia="ar-SA"/>
              </w:rPr>
            </w:pPr>
            <w:r w:rsidRPr="007A7659">
              <w:rPr>
                <w:noProof w:val="0"/>
                <w:lang w:eastAsia="ar-SA"/>
              </w:rPr>
              <w:t>$XDSDocumentEntryFormatCode</w:t>
            </w:r>
            <w:r w:rsidRPr="007A7659">
              <w:rPr>
                <w:noProof w:val="0"/>
                <w:vertAlign w:val="superscript"/>
                <w:lang w:eastAsia="ar-SA"/>
              </w:rPr>
              <w:t>4</w:t>
            </w:r>
          </w:p>
        </w:tc>
        <w:tc>
          <w:tcPr>
            <w:tcW w:w="3505" w:type="dxa"/>
            <w:tcBorders>
              <w:left w:val="single" w:sz="4" w:space="0" w:color="000000"/>
              <w:bottom w:val="single" w:sz="4" w:space="0" w:color="000000"/>
            </w:tcBorders>
          </w:tcPr>
          <w:p w14:paraId="2F1A3DB7" w14:textId="77777777" w:rsidR="00BD6B97" w:rsidRPr="007A7659" w:rsidRDefault="00BD6B97">
            <w:pPr>
              <w:pStyle w:val="TableEntry"/>
              <w:snapToGrid w:val="0"/>
              <w:rPr>
                <w:noProof w:val="0"/>
                <w:lang w:eastAsia="ar-SA"/>
              </w:rPr>
            </w:pPr>
            <w:r w:rsidRPr="007A7659">
              <w:rPr>
                <w:noProof w:val="0"/>
                <w:lang w:eastAsia="ar-SA"/>
              </w:rPr>
              <w:t>XDSDocumentEntry.formatCode</w:t>
            </w:r>
          </w:p>
        </w:tc>
        <w:tc>
          <w:tcPr>
            <w:tcW w:w="720" w:type="dxa"/>
            <w:tcBorders>
              <w:left w:val="single" w:sz="4" w:space="0" w:color="000000"/>
              <w:bottom w:val="single" w:sz="4" w:space="0" w:color="000000"/>
            </w:tcBorders>
          </w:tcPr>
          <w:p w14:paraId="1CBE65E2"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4F573EC1"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533280D2" w14:textId="77777777" w:rsidTr="00BA4B90">
        <w:tc>
          <w:tcPr>
            <w:tcW w:w="3983" w:type="dxa"/>
            <w:tcBorders>
              <w:left w:val="single" w:sz="4" w:space="0" w:color="000000"/>
              <w:bottom w:val="single" w:sz="4" w:space="0" w:color="auto"/>
            </w:tcBorders>
            <w:vAlign w:val="center"/>
          </w:tcPr>
          <w:p w14:paraId="25E3FEA8"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4</w:t>
            </w:r>
          </w:p>
        </w:tc>
        <w:tc>
          <w:tcPr>
            <w:tcW w:w="3505" w:type="dxa"/>
            <w:tcBorders>
              <w:left w:val="single" w:sz="4" w:space="0" w:color="000000"/>
              <w:bottom w:val="single" w:sz="4" w:space="0" w:color="auto"/>
            </w:tcBorders>
          </w:tcPr>
          <w:p w14:paraId="36AD2E27"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2</w:t>
            </w:r>
          </w:p>
        </w:tc>
        <w:tc>
          <w:tcPr>
            <w:tcW w:w="720" w:type="dxa"/>
            <w:tcBorders>
              <w:left w:val="single" w:sz="4" w:space="0" w:color="000000"/>
              <w:bottom w:val="single" w:sz="4" w:space="0" w:color="auto"/>
            </w:tcBorders>
          </w:tcPr>
          <w:p w14:paraId="2CD04DB5"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auto"/>
              <w:right w:val="single" w:sz="4" w:space="0" w:color="000000"/>
            </w:tcBorders>
          </w:tcPr>
          <w:p w14:paraId="4E41F3CB"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FA33B90" w14:textId="77777777" w:rsidTr="00BA4B90">
        <w:tc>
          <w:tcPr>
            <w:tcW w:w="3983" w:type="dxa"/>
            <w:tcBorders>
              <w:top w:val="single" w:sz="4" w:space="0" w:color="auto"/>
              <w:left w:val="single" w:sz="4" w:space="0" w:color="auto"/>
              <w:bottom w:val="single" w:sz="4" w:space="0" w:color="auto"/>
            </w:tcBorders>
            <w:vAlign w:val="center"/>
          </w:tcPr>
          <w:p w14:paraId="5384DC78"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3505" w:type="dxa"/>
            <w:tcBorders>
              <w:top w:val="single" w:sz="4" w:space="0" w:color="auto"/>
              <w:left w:val="single" w:sz="4" w:space="0" w:color="000000"/>
              <w:bottom w:val="single" w:sz="4" w:space="0" w:color="auto"/>
            </w:tcBorders>
          </w:tcPr>
          <w:p w14:paraId="2B0ABBD1"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55D3FAB2"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3</w:t>
            </w:r>
          </w:p>
        </w:tc>
        <w:tc>
          <w:tcPr>
            <w:tcW w:w="910" w:type="dxa"/>
            <w:tcBorders>
              <w:top w:val="single" w:sz="4" w:space="0" w:color="auto"/>
              <w:left w:val="single" w:sz="4" w:space="0" w:color="000000"/>
              <w:bottom w:val="single" w:sz="4" w:space="0" w:color="auto"/>
              <w:right w:val="single" w:sz="4" w:space="0" w:color="auto"/>
            </w:tcBorders>
          </w:tcPr>
          <w:p w14:paraId="40455A3A"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0EAA2A4A" w14:textId="77777777" w:rsidTr="00BA4B90">
        <w:tc>
          <w:tcPr>
            <w:tcW w:w="3983" w:type="dxa"/>
            <w:tcBorders>
              <w:top w:val="single" w:sz="4" w:space="0" w:color="auto"/>
              <w:left w:val="single" w:sz="4" w:space="0" w:color="auto"/>
              <w:bottom w:val="single" w:sz="4" w:space="0" w:color="auto"/>
            </w:tcBorders>
            <w:vAlign w:val="center"/>
          </w:tcPr>
          <w:p w14:paraId="7430CAA4" w14:textId="77777777" w:rsidR="00BD6B97" w:rsidRPr="007A7659" w:rsidRDefault="00BD6B97">
            <w:pPr>
              <w:pStyle w:val="TableEntry"/>
              <w:snapToGrid w:val="0"/>
              <w:rPr>
                <w:noProof w:val="0"/>
                <w:lang w:eastAsia="ar-SA"/>
              </w:rPr>
            </w:pPr>
            <w:r w:rsidRPr="007A7659">
              <w:rPr>
                <w:noProof w:val="0"/>
                <w:lang w:eastAsia="ar-SA"/>
              </w:rPr>
              <w:t>$XDSDocumentEntryType</w:t>
            </w:r>
            <w:r w:rsidRPr="007A7659">
              <w:rPr>
                <w:noProof w:val="0"/>
                <w:vertAlign w:val="superscript"/>
                <w:lang w:eastAsia="ar-SA"/>
              </w:rPr>
              <w:t>6</w:t>
            </w:r>
          </w:p>
        </w:tc>
        <w:tc>
          <w:tcPr>
            <w:tcW w:w="3505" w:type="dxa"/>
            <w:tcBorders>
              <w:top w:val="single" w:sz="4" w:space="0" w:color="auto"/>
              <w:left w:val="single" w:sz="4" w:space="0" w:color="000000"/>
              <w:bottom w:val="single" w:sz="4" w:space="0" w:color="auto"/>
            </w:tcBorders>
          </w:tcPr>
          <w:p w14:paraId="0EDAF2C9" w14:textId="77777777" w:rsidR="00BD6B97" w:rsidRPr="007A7659" w:rsidRDefault="00BD6B97">
            <w:pPr>
              <w:pStyle w:val="TableEntry"/>
              <w:snapToGrid w:val="0"/>
              <w:rPr>
                <w:noProof w:val="0"/>
                <w:lang w:eastAsia="ar-SA"/>
              </w:rPr>
            </w:pPr>
            <w:r w:rsidRPr="007A7659">
              <w:rPr>
                <w:noProof w:val="0"/>
                <w:lang w:eastAsia="ar-SA"/>
              </w:rPr>
              <w:t>XDSDocumentEntry.objectType</w:t>
            </w:r>
          </w:p>
        </w:tc>
        <w:tc>
          <w:tcPr>
            <w:tcW w:w="720" w:type="dxa"/>
            <w:tcBorders>
              <w:top w:val="single" w:sz="4" w:space="0" w:color="auto"/>
              <w:left w:val="single" w:sz="4" w:space="0" w:color="000000"/>
              <w:bottom w:val="single" w:sz="4" w:space="0" w:color="auto"/>
            </w:tcBorders>
          </w:tcPr>
          <w:p w14:paraId="00A0D095"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top w:val="single" w:sz="4" w:space="0" w:color="auto"/>
              <w:left w:val="single" w:sz="4" w:space="0" w:color="000000"/>
              <w:bottom w:val="single" w:sz="4" w:space="0" w:color="auto"/>
              <w:right w:val="single" w:sz="4" w:space="0" w:color="auto"/>
            </w:tcBorders>
          </w:tcPr>
          <w:p w14:paraId="346E8326" w14:textId="77777777" w:rsidR="00BD6B97" w:rsidRPr="007A7659" w:rsidRDefault="00BD6B97">
            <w:pPr>
              <w:pStyle w:val="TableEntry"/>
              <w:snapToGrid w:val="0"/>
              <w:rPr>
                <w:noProof w:val="0"/>
                <w:lang w:eastAsia="ar-SA"/>
              </w:rPr>
            </w:pPr>
            <w:r w:rsidRPr="007A7659">
              <w:rPr>
                <w:noProof w:val="0"/>
                <w:lang w:eastAsia="ar-SA"/>
              </w:rPr>
              <w:t>M</w:t>
            </w:r>
          </w:p>
        </w:tc>
      </w:tr>
    </w:tbl>
    <w:p w14:paraId="312523ED" w14:textId="77777777" w:rsidR="00BD6B97" w:rsidRPr="007A7659" w:rsidRDefault="00BD6B97">
      <w:pPr>
        <w:pStyle w:val="BodyText"/>
      </w:pPr>
      <w:r w:rsidRPr="007A7659">
        <w:rPr>
          <w:vertAlign w:val="superscript"/>
        </w:rPr>
        <w:t>1</w:t>
      </w:r>
      <w:r w:rsidRPr="007A7659">
        <w:t xml:space="preserve">Either $XDSSubmissionSetEntryUUID or $XDSSubmissionSetUniqueId shall be specified. This transaction shall return an </w:t>
      </w:r>
      <w:r w:rsidR="00E13FD8" w:rsidRPr="007A7659">
        <w:t xml:space="preserve">XDSStoredQueryParamNumber </w:t>
      </w:r>
      <w:r w:rsidRPr="007A7659">
        <w:t>error if both parameters are specified.</w:t>
      </w:r>
    </w:p>
    <w:p w14:paraId="78DFFE6B" w14:textId="77777777" w:rsidR="00BD6B97" w:rsidRPr="007A7659" w:rsidRDefault="00BD6B97">
      <w:pPr>
        <w:pStyle w:val="BodyText"/>
      </w:pPr>
      <w:r w:rsidRPr="007A7659">
        <w:rPr>
          <w:vertAlign w:val="superscript"/>
        </w:rPr>
        <w:t>2</w:t>
      </w:r>
      <w:r w:rsidRPr="007A7659">
        <w:t xml:space="preserve">Supports AND/OR semantics as specified in </w:t>
      </w:r>
      <w:r w:rsidR="00211645" w:rsidRPr="007A7659">
        <w:t>Section</w:t>
      </w:r>
      <w:r w:rsidRPr="007A7659">
        <w:t xml:space="preserve"> 3.18.4.1.2.3.5.</w:t>
      </w:r>
    </w:p>
    <w:p w14:paraId="443043B9" w14:textId="77777777" w:rsidR="00BD6B97" w:rsidRPr="007A7659" w:rsidRDefault="00BD6B97">
      <w:pPr>
        <w:pStyle w:val="BodyText"/>
      </w:pPr>
      <w:r w:rsidRPr="007A7659">
        <w:rPr>
          <w:vertAlign w:val="superscript"/>
        </w:rPr>
        <w:t>3</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0AA2E135" w14:textId="77777777" w:rsidR="00BD6B97" w:rsidRPr="007A7659" w:rsidRDefault="00BD6B97">
      <w:pPr>
        <w:pStyle w:val="BodyText"/>
      </w:pPr>
      <w:r w:rsidRPr="007A7659">
        <w:rPr>
          <w:vertAlign w:val="superscript"/>
        </w:rPr>
        <w:t>4</w:t>
      </w:r>
      <w:r w:rsidRPr="007A7659">
        <w:t xml:space="preserve">Shall be coded according to specification in </w:t>
      </w:r>
      <w:r w:rsidR="00211645" w:rsidRPr="007A7659">
        <w:t>Section</w:t>
      </w:r>
      <w:r w:rsidRPr="007A7659">
        <w:t xml:space="preserve"> 3.18.4.1.2.3.4 Coding of Code/Code-Scheme.</w:t>
      </w:r>
    </w:p>
    <w:p w14:paraId="25A66F4B" w14:textId="77777777" w:rsidR="00BD6B97" w:rsidRPr="007A7659" w:rsidRDefault="00BD6B97">
      <w:pPr>
        <w:pStyle w:val="BodyText"/>
      </w:pPr>
      <w:r w:rsidRPr="007A7659">
        <w:rPr>
          <w:vertAlign w:val="superscript"/>
        </w:rPr>
        <w:t>5</w:t>
      </w:r>
      <w:r w:rsidRPr="007A7659">
        <w:t>If the Stored Query specifies a returnType of LeafClass then the Document Registry shall verify that all requested Submission Set, Folder, and DocumentEntry objects to be returned will contain the same Patient ID. If this validation fails an XDSResultNotSinglePatient error shall be returned and no metadata shall be returned.</w:t>
      </w:r>
    </w:p>
    <w:p w14:paraId="7D085D32" w14:textId="6E30DD2D" w:rsidR="00BD6B97" w:rsidRPr="007A7659" w:rsidRDefault="00BD6B97">
      <w:pPr>
        <w:pStyle w:val="BodyText"/>
      </w:pPr>
      <w:r w:rsidRPr="007A7659">
        <w:rPr>
          <w:vertAlign w:val="superscript"/>
        </w:rPr>
        <w:t>6</w:t>
      </w:r>
      <w:r w:rsidRPr="007A7659">
        <w:t xml:space="preserve">See </w:t>
      </w:r>
      <w:r w:rsidR="00211645" w:rsidRPr="007A7659">
        <w:t>Section</w:t>
      </w:r>
      <w:r w:rsidRPr="007A7659">
        <w:t xml:space="preserve"> 3.18.4.1.2.3.6.2</w:t>
      </w:r>
    </w:p>
    <w:p w14:paraId="44EC35E8"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3.18.4.1.2.3.7.11 GetFolderAndContents</w:t>
      </w:r>
    </w:p>
    <w:p w14:paraId="34DCF11B" w14:textId="77777777" w:rsidR="00BD6B97" w:rsidRPr="007A7659" w:rsidRDefault="00BD6B97" w:rsidP="00C837CF">
      <w:pPr>
        <w:pStyle w:val="BodyText"/>
      </w:pPr>
      <w:r w:rsidRPr="007A7659">
        <w:t>Retrieve a Folder and its contents. The Folder object is selected either by its entryUUID or uniqueId attribute. The DocumentEntry objects returned may be constrained by their formatCode and confidentialityCode attributes. More specifically, the DocumentEntries shall be limited by the following rules:</w:t>
      </w:r>
    </w:p>
    <w:p w14:paraId="1B1A5AE6" w14:textId="77777777" w:rsidR="00BD6B97" w:rsidRPr="007A7659" w:rsidRDefault="00BD6B97" w:rsidP="006E48D2">
      <w:pPr>
        <w:pStyle w:val="ListBullet2"/>
        <w:numPr>
          <w:ilvl w:val="0"/>
          <w:numId w:val="30"/>
        </w:numPr>
      </w:pPr>
      <w:r w:rsidRPr="007A7659">
        <w:t>If the $XDSDocumentEntryConfidentialityCode parameter is present in the query, then DocumentEntries shall be returned only if they match this parameter.</w:t>
      </w:r>
    </w:p>
    <w:p w14:paraId="5D1DE4F9" w14:textId="77777777" w:rsidR="00BD6B97" w:rsidRPr="007A7659" w:rsidRDefault="00BD6B97" w:rsidP="006E48D2">
      <w:pPr>
        <w:pStyle w:val="ListBullet2"/>
        <w:numPr>
          <w:ilvl w:val="0"/>
          <w:numId w:val="30"/>
        </w:numPr>
      </w:pPr>
      <w:r w:rsidRPr="007A7659">
        <w:t>If the $XDSDocumentEntryFormatCode parameter is present in the query, then DocumentEntries shall be returned only if they match this parameter</w:t>
      </w:r>
    </w:p>
    <w:p w14:paraId="5EE5FFDE" w14:textId="77777777" w:rsidR="00BD6B97" w:rsidRPr="007A7659" w:rsidRDefault="00BD6B97">
      <w:pPr>
        <w:pStyle w:val="BodyText"/>
        <w:rPr>
          <w:b/>
          <w:bCs/>
        </w:rPr>
      </w:pPr>
      <w:r w:rsidRPr="007A7659">
        <w:rPr>
          <w:b/>
          <w:bCs/>
        </w:rPr>
        <w:t xml:space="preserve">Returns: </w:t>
      </w:r>
    </w:p>
    <w:p w14:paraId="3895D891" w14:textId="77777777" w:rsidR="00BD6B97" w:rsidRPr="007A7659" w:rsidRDefault="00BD6B97" w:rsidP="006E48D2">
      <w:pPr>
        <w:pStyle w:val="ListBullet2"/>
        <w:numPr>
          <w:ilvl w:val="0"/>
          <w:numId w:val="30"/>
        </w:numPr>
      </w:pPr>
      <w:r w:rsidRPr="007A7659">
        <w:t>Folder identified</w:t>
      </w:r>
    </w:p>
    <w:p w14:paraId="67A2023F" w14:textId="77777777" w:rsidR="00BD6B97" w:rsidRPr="007A7659" w:rsidRDefault="00BD6B97" w:rsidP="006E48D2">
      <w:pPr>
        <w:pStyle w:val="ListBullet2"/>
        <w:numPr>
          <w:ilvl w:val="0"/>
          <w:numId w:val="30"/>
        </w:numPr>
        <w:rPr>
          <w:rFonts w:ascii="Times" w:hAnsi="Times" w:cs="Times"/>
        </w:rPr>
      </w:pPr>
      <w:r w:rsidRPr="007A7659">
        <w:t>DocumentEntries linked to the Folder by HasMember Associations (DocumentEntries shall pass the above rules)</w:t>
      </w:r>
    </w:p>
    <w:p w14:paraId="4D3D2758" w14:textId="77777777" w:rsidR="00BD6B97" w:rsidRPr="007A7659" w:rsidRDefault="00BD6B97" w:rsidP="006E48D2">
      <w:pPr>
        <w:pStyle w:val="ListBullet2"/>
        <w:numPr>
          <w:ilvl w:val="0"/>
          <w:numId w:val="30"/>
        </w:numPr>
        <w:rPr>
          <w:rFonts w:ascii="Times" w:hAnsi="Times" w:cs="Times"/>
        </w:rPr>
      </w:pPr>
      <w:r w:rsidRPr="007A7659">
        <w:t>The HasMember Associations identified in the previous rule</w:t>
      </w:r>
    </w:p>
    <w:p w14:paraId="3E1B297E" w14:textId="77777777" w:rsidR="00BD6B97" w:rsidRPr="007A7659" w:rsidRDefault="00BD6B97" w:rsidP="00A86E7F">
      <w:pPr>
        <w:pStyle w:val="BodyText"/>
      </w:pPr>
      <w:r w:rsidRPr="007A7659">
        <w:lastRenderedPageBreak/>
        <w:t>In the above rules, Associations are only returned if both of the objects they connect are part of the return set.</w:t>
      </w:r>
    </w:p>
    <w:p w14:paraId="3313AE66" w14:textId="77777777" w:rsidR="00BD6B97" w:rsidRPr="007A7659" w:rsidRDefault="00BD6B97">
      <w:pPr>
        <w:pStyle w:val="BodyText"/>
      </w:pPr>
    </w:p>
    <w:tbl>
      <w:tblPr>
        <w:tblW w:w="0" w:type="auto"/>
        <w:tblInd w:w="-5" w:type="dxa"/>
        <w:tblLayout w:type="fixed"/>
        <w:tblLook w:val="0000" w:firstRow="0" w:lastRow="0" w:firstColumn="0" w:lastColumn="0" w:noHBand="0" w:noVBand="0"/>
      </w:tblPr>
      <w:tblGrid>
        <w:gridCol w:w="3533"/>
        <w:gridCol w:w="3955"/>
        <w:gridCol w:w="720"/>
        <w:gridCol w:w="910"/>
      </w:tblGrid>
      <w:tr w:rsidR="00BD6B97" w:rsidRPr="007A7659" w14:paraId="21B10924" w14:textId="77777777" w:rsidTr="004A0919">
        <w:trPr>
          <w:tblHeader/>
        </w:trPr>
        <w:tc>
          <w:tcPr>
            <w:tcW w:w="3533" w:type="dxa"/>
            <w:tcBorders>
              <w:top w:val="single" w:sz="4" w:space="0" w:color="000000"/>
              <w:left w:val="single" w:sz="4" w:space="0" w:color="000000"/>
              <w:bottom w:val="single" w:sz="4" w:space="0" w:color="000000"/>
            </w:tcBorders>
            <w:shd w:val="clear" w:color="auto" w:fill="E6E6E6"/>
            <w:vAlign w:val="center"/>
          </w:tcPr>
          <w:p w14:paraId="151660EA" w14:textId="77777777" w:rsidR="00BD6B97" w:rsidRPr="007A7659" w:rsidRDefault="00BD6B97" w:rsidP="0002013A">
            <w:pPr>
              <w:pStyle w:val="TableEntryHeader"/>
            </w:pPr>
            <w:r w:rsidRPr="007A7659">
              <w:t>Parameter Name</w:t>
            </w:r>
          </w:p>
        </w:tc>
        <w:tc>
          <w:tcPr>
            <w:tcW w:w="3955" w:type="dxa"/>
            <w:tcBorders>
              <w:top w:val="single" w:sz="4" w:space="0" w:color="000000"/>
              <w:left w:val="single" w:sz="4" w:space="0" w:color="000000"/>
              <w:bottom w:val="single" w:sz="4" w:space="0" w:color="000000"/>
            </w:tcBorders>
            <w:shd w:val="clear" w:color="auto" w:fill="E6E6E6"/>
          </w:tcPr>
          <w:p w14:paraId="1690AD07"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474AABFA"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16B465C6" w14:textId="77777777" w:rsidR="00BD6B97" w:rsidRPr="007A7659" w:rsidRDefault="00BD6B97" w:rsidP="0002013A">
            <w:pPr>
              <w:pStyle w:val="TableEntryHeader"/>
            </w:pPr>
            <w:r w:rsidRPr="007A7659">
              <w:t>Mult</w:t>
            </w:r>
          </w:p>
        </w:tc>
      </w:tr>
      <w:tr w:rsidR="00BD6B97" w:rsidRPr="007A7659" w14:paraId="36480B4F" w14:textId="77777777" w:rsidTr="004A0919">
        <w:tc>
          <w:tcPr>
            <w:tcW w:w="3533" w:type="dxa"/>
            <w:tcBorders>
              <w:left w:val="single" w:sz="4" w:space="0" w:color="000000"/>
              <w:bottom w:val="single" w:sz="4" w:space="0" w:color="000000"/>
            </w:tcBorders>
            <w:vAlign w:val="center"/>
          </w:tcPr>
          <w:p w14:paraId="1FB86400" w14:textId="77777777" w:rsidR="00BD6B97" w:rsidRPr="007A7659" w:rsidRDefault="00BD6B97">
            <w:pPr>
              <w:pStyle w:val="TableEntry"/>
              <w:snapToGrid w:val="0"/>
              <w:rPr>
                <w:noProof w:val="0"/>
                <w:lang w:eastAsia="ar-SA"/>
              </w:rPr>
            </w:pPr>
            <w:r w:rsidRPr="007A7659">
              <w:rPr>
                <w:noProof w:val="0"/>
                <w:lang w:eastAsia="ar-SA"/>
              </w:rPr>
              <w:t>$XDSFolderEntryUUID</w:t>
            </w:r>
            <w:r w:rsidRPr="007A7659">
              <w:rPr>
                <w:noProof w:val="0"/>
                <w:vertAlign w:val="superscript"/>
                <w:lang w:eastAsia="ar-SA"/>
              </w:rPr>
              <w:t>5</w:t>
            </w:r>
          </w:p>
        </w:tc>
        <w:tc>
          <w:tcPr>
            <w:tcW w:w="3955" w:type="dxa"/>
            <w:tcBorders>
              <w:left w:val="single" w:sz="4" w:space="0" w:color="000000"/>
              <w:bottom w:val="single" w:sz="4" w:space="0" w:color="000000"/>
            </w:tcBorders>
          </w:tcPr>
          <w:p w14:paraId="7FE11722" w14:textId="77777777" w:rsidR="00BD6B97" w:rsidRPr="007A7659" w:rsidRDefault="00BD6B97">
            <w:pPr>
              <w:pStyle w:val="TableEntry"/>
              <w:snapToGrid w:val="0"/>
              <w:rPr>
                <w:noProof w:val="0"/>
                <w:lang w:eastAsia="ar-SA"/>
              </w:rPr>
            </w:pPr>
            <w:r w:rsidRPr="007A7659">
              <w:rPr>
                <w:noProof w:val="0"/>
                <w:lang w:eastAsia="ar-SA"/>
              </w:rPr>
              <w:t>XDSFolder.entryUUID</w:t>
            </w:r>
          </w:p>
        </w:tc>
        <w:tc>
          <w:tcPr>
            <w:tcW w:w="720" w:type="dxa"/>
            <w:tcBorders>
              <w:left w:val="single" w:sz="4" w:space="0" w:color="000000"/>
              <w:bottom w:val="single" w:sz="4" w:space="0" w:color="000000"/>
            </w:tcBorders>
          </w:tcPr>
          <w:p w14:paraId="794169F6"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5D8AF0E3"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3F9C06F5" w14:textId="77777777" w:rsidTr="004A0919">
        <w:tc>
          <w:tcPr>
            <w:tcW w:w="3533" w:type="dxa"/>
            <w:tcBorders>
              <w:left w:val="single" w:sz="4" w:space="0" w:color="000000"/>
              <w:bottom w:val="single" w:sz="4" w:space="0" w:color="000000"/>
            </w:tcBorders>
            <w:vAlign w:val="center"/>
          </w:tcPr>
          <w:p w14:paraId="04E69D2F" w14:textId="77777777" w:rsidR="00BD6B97" w:rsidRPr="007A7659" w:rsidRDefault="00BD6B97">
            <w:pPr>
              <w:pStyle w:val="TableEntry"/>
              <w:snapToGrid w:val="0"/>
              <w:rPr>
                <w:noProof w:val="0"/>
                <w:lang w:eastAsia="ar-SA"/>
              </w:rPr>
            </w:pPr>
            <w:r w:rsidRPr="007A7659">
              <w:rPr>
                <w:noProof w:val="0"/>
                <w:lang w:eastAsia="ar-SA"/>
              </w:rPr>
              <w:t>$XDSFolderUniqueId</w:t>
            </w:r>
            <w:r w:rsidRPr="007A7659">
              <w:rPr>
                <w:noProof w:val="0"/>
                <w:vertAlign w:val="superscript"/>
                <w:lang w:eastAsia="ar-SA"/>
              </w:rPr>
              <w:t>5</w:t>
            </w:r>
          </w:p>
        </w:tc>
        <w:tc>
          <w:tcPr>
            <w:tcW w:w="3955" w:type="dxa"/>
            <w:tcBorders>
              <w:left w:val="single" w:sz="4" w:space="0" w:color="000000"/>
              <w:bottom w:val="single" w:sz="4" w:space="0" w:color="000000"/>
            </w:tcBorders>
          </w:tcPr>
          <w:p w14:paraId="1E28D27E" w14:textId="77777777" w:rsidR="00BD6B97" w:rsidRPr="007A7659" w:rsidRDefault="00BD6B97">
            <w:pPr>
              <w:pStyle w:val="TableEntry"/>
              <w:snapToGrid w:val="0"/>
              <w:rPr>
                <w:noProof w:val="0"/>
                <w:lang w:eastAsia="ar-SA"/>
              </w:rPr>
            </w:pPr>
            <w:r w:rsidRPr="007A7659">
              <w:rPr>
                <w:noProof w:val="0"/>
                <w:lang w:eastAsia="ar-SA"/>
              </w:rPr>
              <w:t xml:space="preserve">XDSFolder.uniqueId </w:t>
            </w:r>
          </w:p>
        </w:tc>
        <w:tc>
          <w:tcPr>
            <w:tcW w:w="720" w:type="dxa"/>
            <w:tcBorders>
              <w:left w:val="single" w:sz="4" w:space="0" w:color="000000"/>
              <w:bottom w:val="single" w:sz="4" w:space="0" w:color="000000"/>
            </w:tcBorders>
          </w:tcPr>
          <w:p w14:paraId="1F1FEB04"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2687B79F"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26122A88" w14:textId="77777777" w:rsidTr="004A0919">
        <w:tc>
          <w:tcPr>
            <w:tcW w:w="3533" w:type="dxa"/>
            <w:tcBorders>
              <w:left w:val="single" w:sz="4" w:space="0" w:color="000000"/>
              <w:bottom w:val="single" w:sz="4" w:space="0" w:color="000000"/>
            </w:tcBorders>
            <w:vAlign w:val="center"/>
          </w:tcPr>
          <w:p w14:paraId="5FC3C7AF" w14:textId="77777777" w:rsidR="00BD6B97" w:rsidRPr="007A7659" w:rsidRDefault="00BD6B97">
            <w:pPr>
              <w:pStyle w:val="TableEntry"/>
              <w:snapToGrid w:val="0"/>
              <w:rPr>
                <w:noProof w:val="0"/>
                <w:lang w:eastAsia="ar-SA"/>
              </w:rPr>
            </w:pPr>
            <w:r w:rsidRPr="007A7659">
              <w:rPr>
                <w:noProof w:val="0"/>
                <w:lang w:eastAsia="ar-SA"/>
              </w:rPr>
              <w:t>$XDSDocumentEntryFormatCode</w:t>
            </w:r>
            <w:r w:rsidRPr="007A7659">
              <w:rPr>
                <w:noProof w:val="0"/>
                <w:vertAlign w:val="superscript"/>
                <w:lang w:eastAsia="ar-SA"/>
              </w:rPr>
              <w:t>4</w:t>
            </w:r>
          </w:p>
        </w:tc>
        <w:tc>
          <w:tcPr>
            <w:tcW w:w="3955" w:type="dxa"/>
            <w:tcBorders>
              <w:left w:val="single" w:sz="4" w:space="0" w:color="000000"/>
              <w:bottom w:val="single" w:sz="4" w:space="0" w:color="000000"/>
            </w:tcBorders>
          </w:tcPr>
          <w:p w14:paraId="74D066E1" w14:textId="77777777" w:rsidR="00BD6B97" w:rsidRPr="007A7659" w:rsidRDefault="00BD6B97">
            <w:pPr>
              <w:pStyle w:val="TableEntry"/>
              <w:snapToGrid w:val="0"/>
              <w:rPr>
                <w:noProof w:val="0"/>
                <w:lang w:eastAsia="ar-SA"/>
              </w:rPr>
            </w:pPr>
            <w:r w:rsidRPr="007A7659">
              <w:rPr>
                <w:noProof w:val="0"/>
                <w:lang w:eastAsia="ar-SA"/>
              </w:rPr>
              <w:t>XDSDocumentEntry.formatCode</w:t>
            </w:r>
          </w:p>
        </w:tc>
        <w:tc>
          <w:tcPr>
            <w:tcW w:w="720" w:type="dxa"/>
            <w:tcBorders>
              <w:left w:val="single" w:sz="4" w:space="0" w:color="000000"/>
              <w:bottom w:val="single" w:sz="4" w:space="0" w:color="000000"/>
            </w:tcBorders>
          </w:tcPr>
          <w:p w14:paraId="7A07AB90"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134DADD3"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6216074D" w14:textId="77777777" w:rsidTr="004A0919">
        <w:tc>
          <w:tcPr>
            <w:tcW w:w="3533" w:type="dxa"/>
            <w:tcBorders>
              <w:left w:val="single" w:sz="4" w:space="0" w:color="000000"/>
              <w:bottom w:val="single" w:sz="4" w:space="0" w:color="auto"/>
            </w:tcBorders>
            <w:vAlign w:val="center"/>
          </w:tcPr>
          <w:p w14:paraId="21F663B2"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4</w:t>
            </w:r>
          </w:p>
        </w:tc>
        <w:tc>
          <w:tcPr>
            <w:tcW w:w="3955" w:type="dxa"/>
            <w:tcBorders>
              <w:left w:val="single" w:sz="4" w:space="0" w:color="000000"/>
              <w:bottom w:val="single" w:sz="4" w:space="0" w:color="auto"/>
            </w:tcBorders>
          </w:tcPr>
          <w:p w14:paraId="045B77AA"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2</w:t>
            </w:r>
          </w:p>
        </w:tc>
        <w:tc>
          <w:tcPr>
            <w:tcW w:w="720" w:type="dxa"/>
            <w:tcBorders>
              <w:left w:val="single" w:sz="4" w:space="0" w:color="000000"/>
              <w:bottom w:val="single" w:sz="4" w:space="0" w:color="auto"/>
            </w:tcBorders>
          </w:tcPr>
          <w:p w14:paraId="440A599F"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auto"/>
              <w:right w:val="single" w:sz="4" w:space="0" w:color="000000"/>
            </w:tcBorders>
          </w:tcPr>
          <w:p w14:paraId="5C1D10B0"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576FEB2" w14:textId="77777777" w:rsidTr="004A0919">
        <w:tc>
          <w:tcPr>
            <w:tcW w:w="3533" w:type="dxa"/>
            <w:tcBorders>
              <w:top w:val="single" w:sz="4" w:space="0" w:color="auto"/>
              <w:left w:val="single" w:sz="4" w:space="0" w:color="auto"/>
              <w:bottom w:val="single" w:sz="4" w:space="0" w:color="auto"/>
            </w:tcBorders>
            <w:vAlign w:val="center"/>
          </w:tcPr>
          <w:p w14:paraId="02230D3D"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3955" w:type="dxa"/>
            <w:tcBorders>
              <w:top w:val="single" w:sz="4" w:space="0" w:color="auto"/>
              <w:left w:val="single" w:sz="4" w:space="0" w:color="000000"/>
              <w:bottom w:val="single" w:sz="4" w:space="0" w:color="auto"/>
            </w:tcBorders>
          </w:tcPr>
          <w:p w14:paraId="15BF7EBB"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6E6D8DCC"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3</w:t>
            </w:r>
          </w:p>
        </w:tc>
        <w:tc>
          <w:tcPr>
            <w:tcW w:w="910" w:type="dxa"/>
            <w:tcBorders>
              <w:top w:val="single" w:sz="4" w:space="0" w:color="auto"/>
              <w:left w:val="single" w:sz="4" w:space="0" w:color="000000"/>
              <w:bottom w:val="single" w:sz="4" w:space="0" w:color="auto"/>
              <w:right w:val="single" w:sz="4" w:space="0" w:color="auto"/>
            </w:tcBorders>
          </w:tcPr>
          <w:p w14:paraId="7BE5AEFC"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6D684319" w14:textId="77777777" w:rsidTr="004A0919">
        <w:tc>
          <w:tcPr>
            <w:tcW w:w="3533" w:type="dxa"/>
            <w:tcBorders>
              <w:top w:val="single" w:sz="4" w:space="0" w:color="auto"/>
              <w:left w:val="single" w:sz="4" w:space="0" w:color="auto"/>
              <w:bottom w:val="single" w:sz="4" w:space="0" w:color="auto"/>
            </w:tcBorders>
            <w:vAlign w:val="center"/>
          </w:tcPr>
          <w:p w14:paraId="3115C3F6" w14:textId="77777777" w:rsidR="00BD6B97" w:rsidRPr="007A7659" w:rsidRDefault="00BD6B97">
            <w:pPr>
              <w:pStyle w:val="TableEntry"/>
              <w:snapToGrid w:val="0"/>
              <w:rPr>
                <w:noProof w:val="0"/>
                <w:lang w:eastAsia="ar-SA"/>
              </w:rPr>
            </w:pPr>
            <w:r w:rsidRPr="007A7659">
              <w:rPr>
                <w:noProof w:val="0"/>
                <w:lang w:eastAsia="ar-SA"/>
              </w:rPr>
              <w:t>$XDSDocumentEntryType</w:t>
            </w:r>
            <w:r w:rsidRPr="007A7659">
              <w:rPr>
                <w:noProof w:val="0"/>
                <w:vertAlign w:val="superscript"/>
                <w:lang w:eastAsia="ar-SA"/>
              </w:rPr>
              <w:t>6</w:t>
            </w:r>
          </w:p>
        </w:tc>
        <w:tc>
          <w:tcPr>
            <w:tcW w:w="3955" w:type="dxa"/>
            <w:tcBorders>
              <w:top w:val="single" w:sz="4" w:space="0" w:color="auto"/>
              <w:left w:val="single" w:sz="4" w:space="0" w:color="000000"/>
              <w:bottom w:val="single" w:sz="4" w:space="0" w:color="auto"/>
            </w:tcBorders>
          </w:tcPr>
          <w:p w14:paraId="2B0B9148" w14:textId="77777777" w:rsidR="00BD6B97" w:rsidRPr="007A7659" w:rsidRDefault="00BD6B97">
            <w:pPr>
              <w:pStyle w:val="TableEntry"/>
              <w:snapToGrid w:val="0"/>
              <w:rPr>
                <w:noProof w:val="0"/>
                <w:lang w:eastAsia="ar-SA"/>
              </w:rPr>
            </w:pPr>
            <w:r w:rsidRPr="007A7659">
              <w:rPr>
                <w:noProof w:val="0"/>
                <w:lang w:eastAsia="ar-SA"/>
              </w:rPr>
              <w:t>XDSDocumentEntry.objectType</w:t>
            </w:r>
          </w:p>
        </w:tc>
        <w:tc>
          <w:tcPr>
            <w:tcW w:w="720" w:type="dxa"/>
            <w:tcBorders>
              <w:top w:val="single" w:sz="4" w:space="0" w:color="auto"/>
              <w:left w:val="single" w:sz="4" w:space="0" w:color="000000"/>
              <w:bottom w:val="single" w:sz="4" w:space="0" w:color="auto"/>
            </w:tcBorders>
          </w:tcPr>
          <w:p w14:paraId="75D1339F"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top w:val="single" w:sz="4" w:space="0" w:color="auto"/>
              <w:left w:val="single" w:sz="4" w:space="0" w:color="000000"/>
              <w:bottom w:val="single" w:sz="4" w:space="0" w:color="auto"/>
              <w:right w:val="single" w:sz="4" w:space="0" w:color="auto"/>
            </w:tcBorders>
          </w:tcPr>
          <w:p w14:paraId="75B64B00" w14:textId="77777777" w:rsidR="00BD6B97" w:rsidRPr="007A7659" w:rsidRDefault="00BD6B97">
            <w:pPr>
              <w:pStyle w:val="TableEntry"/>
              <w:snapToGrid w:val="0"/>
              <w:rPr>
                <w:noProof w:val="0"/>
                <w:lang w:eastAsia="ar-SA"/>
              </w:rPr>
            </w:pPr>
            <w:r w:rsidRPr="007A7659">
              <w:rPr>
                <w:noProof w:val="0"/>
                <w:lang w:eastAsia="ar-SA"/>
              </w:rPr>
              <w:t>M</w:t>
            </w:r>
          </w:p>
        </w:tc>
      </w:tr>
    </w:tbl>
    <w:p w14:paraId="53E2F8E9" w14:textId="77777777" w:rsidR="00BD6B97" w:rsidRPr="007A7659" w:rsidRDefault="00BD6B97">
      <w:pPr>
        <w:pStyle w:val="BodyText"/>
      </w:pPr>
      <w:r w:rsidRPr="007A7659">
        <w:rPr>
          <w:vertAlign w:val="superscript"/>
        </w:rPr>
        <w:t>1</w:t>
      </w:r>
      <w:r w:rsidRPr="007A7659">
        <w:t xml:space="preserve">Either $XDSFolderEntryUUID or $XDSFolderUniqueId shall be specified. This transaction shall return an </w:t>
      </w:r>
      <w:r w:rsidR="00E13FD8" w:rsidRPr="007A7659">
        <w:t xml:space="preserve">XDSStoredQueryParamNumber </w:t>
      </w:r>
      <w:r w:rsidRPr="007A7659">
        <w:t>error if both parameters are specified.</w:t>
      </w:r>
    </w:p>
    <w:p w14:paraId="4573F2F6" w14:textId="77777777" w:rsidR="00BD6B97" w:rsidRPr="007A7659" w:rsidRDefault="00BD6B97">
      <w:pPr>
        <w:pStyle w:val="BodyText"/>
      </w:pPr>
      <w:r w:rsidRPr="007A7659">
        <w:rPr>
          <w:vertAlign w:val="superscript"/>
        </w:rPr>
        <w:t>2</w:t>
      </w:r>
      <w:r w:rsidRPr="007A7659">
        <w:t xml:space="preserve">Supports AND/OR semantics as specified in </w:t>
      </w:r>
      <w:r w:rsidR="00211645" w:rsidRPr="007A7659">
        <w:t>Section</w:t>
      </w:r>
      <w:r w:rsidRPr="007A7659">
        <w:t xml:space="preserve"> 3.18.4.1.2.3.5.</w:t>
      </w:r>
    </w:p>
    <w:p w14:paraId="0C3CABED" w14:textId="77777777" w:rsidR="00BD6B97" w:rsidRPr="007A7659" w:rsidRDefault="00BD6B97">
      <w:pPr>
        <w:pStyle w:val="BodyText"/>
      </w:pPr>
      <w:r w:rsidRPr="007A7659">
        <w:rPr>
          <w:vertAlign w:val="superscript"/>
        </w:rPr>
        <w:t>3</w:t>
      </w:r>
      <w:r w:rsidRPr="007A7659">
        <w:t xml:space="preserve">The homeCommunityId value is specified as the home attribute on the AdhocQuery element of the query request, as in: </w:t>
      </w:r>
      <w:r w:rsidRPr="007A7659">
        <w:rPr>
          <w:rFonts w:ascii="Courier New" w:hAnsi="Courier New" w:cs="Courier New"/>
        </w:rPr>
        <w:t xml:space="preserve">&lt;AdhocQuery id=”…” home=”urn:oid:1.2.3” … &gt;. </w:t>
      </w:r>
      <w:r w:rsidRPr="007A7659">
        <w:t xml:space="preserve">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0E9C4D6F" w14:textId="77777777" w:rsidR="00BD6B97" w:rsidRPr="007A7659" w:rsidRDefault="00BD6B97">
      <w:pPr>
        <w:pStyle w:val="BodyText"/>
      </w:pPr>
      <w:r w:rsidRPr="007A7659">
        <w:rPr>
          <w:vertAlign w:val="superscript"/>
        </w:rPr>
        <w:t>4</w:t>
      </w:r>
      <w:r w:rsidRPr="007A7659">
        <w:t xml:space="preserve">Shall be coded according to specification in </w:t>
      </w:r>
      <w:r w:rsidR="00211645" w:rsidRPr="007A7659">
        <w:t>Section</w:t>
      </w:r>
      <w:r w:rsidRPr="007A7659">
        <w:t xml:space="preserve"> 3.18.4.1.2.3.4 Coding of Code/Code-Scheme.</w:t>
      </w:r>
    </w:p>
    <w:p w14:paraId="1D5366DB" w14:textId="77777777" w:rsidR="00BD6B97" w:rsidRPr="007A7659" w:rsidRDefault="00BD6B97">
      <w:pPr>
        <w:pStyle w:val="BodyText"/>
      </w:pPr>
      <w:r w:rsidRPr="007A7659">
        <w:rPr>
          <w:vertAlign w:val="superscript"/>
        </w:rPr>
        <w:t>5</w:t>
      </w:r>
      <w:r w:rsidRPr="007A7659">
        <w:t>If the Stored Query specifies a returnType of LeafClass then the Document Registry shall verify that all requested Folder, and DocumentEntry objects to be returned will contain the same Patient ID. If this validation fails an XDSResultNotSinglePatient error shall be returned and no metadata shall be returned.</w:t>
      </w:r>
    </w:p>
    <w:p w14:paraId="239D96A2" w14:textId="77777777" w:rsidR="00BD6B97" w:rsidRPr="007A7659" w:rsidRDefault="00BD6B97">
      <w:pPr>
        <w:pStyle w:val="BodyText"/>
      </w:pPr>
      <w:r w:rsidRPr="007A7659">
        <w:rPr>
          <w:vertAlign w:val="superscript"/>
        </w:rPr>
        <w:t>6</w:t>
      </w:r>
      <w:r w:rsidRPr="007A7659">
        <w:t xml:space="preserve">See </w:t>
      </w:r>
      <w:r w:rsidR="00211645" w:rsidRPr="007A7659">
        <w:t>Section</w:t>
      </w:r>
      <w:r w:rsidR="00917C53" w:rsidRPr="007A7659">
        <w:t xml:space="preserve"> </w:t>
      </w:r>
      <w:r w:rsidRPr="007A7659">
        <w:t>3.18.4.1.2.3.6.2</w:t>
      </w:r>
    </w:p>
    <w:p w14:paraId="6FA88BBB"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3.18.4.1.2.3.7.12 GetFoldersForDocument</w:t>
      </w:r>
    </w:p>
    <w:p w14:paraId="30057EB2" w14:textId="77777777" w:rsidR="00BD6B97" w:rsidRPr="007A7659" w:rsidRDefault="00BD6B97">
      <w:pPr>
        <w:pStyle w:val="BodyText"/>
      </w:pPr>
      <w:r w:rsidRPr="007A7659">
        <w:t>Retrieve XDSFolder objects that contain the XDSDocumentEntry object provided with the query. XDSDocumentEntry objects are selected either by their entryUUID or uniqueId attribute.</w:t>
      </w:r>
    </w:p>
    <w:p w14:paraId="5DDA2C95" w14:textId="77777777" w:rsidR="00BD6B97" w:rsidRPr="007A7659" w:rsidRDefault="00BD6B97">
      <w:pPr>
        <w:pStyle w:val="BodyText"/>
      </w:pPr>
      <w:r w:rsidRPr="007A7659">
        <w:rPr>
          <w:b/>
        </w:rPr>
        <w:t xml:space="preserve">Returns: </w:t>
      </w:r>
      <w:r w:rsidRPr="007A7659">
        <w:t xml:space="preserve">XDSFolder objects that contain specified XDSDocumentEntry object. More specifically, for each Association object of type HasMember that has a targetObject attribute referencing the target XDSDocumentEntry object, return the object referenced by its sourceObject if it is of type XDSFolder. </w:t>
      </w:r>
    </w:p>
    <w:p w14:paraId="15ED39A1" w14:textId="77777777" w:rsidR="00BD6B97" w:rsidRPr="007A7659" w:rsidRDefault="00BD6B97">
      <w:pPr>
        <w:pStyle w:val="BodyText"/>
      </w:pPr>
    </w:p>
    <w:tbl>
      <w:tblPr>
        <w:tblW w:w="0" w:type="auto"/>
        <w:tblInd w:w="-5" w:type="dxa"/>
        <w:tblLayout w:type="fixed"/>
        <w:tblLook w:val="0000" w:firstRow="0" w:lastRow="0" w:firstColumn="0" w:lastColumn="0" w:noHBand="0" w:noVBand="0"/>
      </w:tblPr>
      <w:tblGrid>
        <w:gridCol w:w="4608"/>
        <w:gridCol w:w="2880"/>
        <w:gridCol w:w="720"/>
        <w:gridCol w:w="910"/>
      </w:tblGrid>
      <w:tr w:rsidR="00BD6B97" w:rsidRPr="007A7659" w14:paraId="6ECA8F0B"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48C8A5BC" w14:textId="77777777" w:rsidR="00BD6B97" w:rsidRPr="007A7659" w:rsidRDefault="00BD6B97" w:rsidP="0002013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548B0BBE"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754E47D2"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57262E49" w14:textId="77777777" w:rsidR="00BD6B97" w:rsidRPr="007A7659" w:rsidRDefault="00BD6B97" w:rsidP="0002013A">
            <w:pPr>
              <w:pStyle w:val="TableEntryHeader"/>
            </w:pPr>
            <w:r w:rsidRPr="007A7659">
              <w:t>Mult</w:t>
            </w:r>
          </w:p>
        </w:tc>
      </w:tr>
      <w:tr w:rsidR="00BD6B97" w:rsidRPr="007A7659" w14:paraId="22CA9E23" w14:textId="77777777">
        <w:tc>
          <w:tcPr>
            <w:tcW w:w="4608" w:type="dxa"/>
            <w:tcBorders>
              <w:left w:val="single" w:sz="4" w:space="0" w:color="000000"/>
              <w:bottom w:val="single" w:sz="4" w:space="0" w:color="000000"/>
            </w:tcBorders>
            <w:vAlign w:val="center"/>
          </w:tcPr>
          <w:p w14:paraId="6BDE81BE"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2880" w:type="dxa"/>
            <w:tcBorders>
              <w:left w:val="single" w:sz="4" w:space="0" w:color="000000"/>
              <w:bottom w:val="single" w:sz="4" w:space="0" w:color="000000"/>
            </w:tcBorders>
          </w:tcPr>
          <w:p w14:paraId="522453D4"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720" w:type="dxa"/>
            <w:tcBorders>
              <w:left w:val="single" w:sz="4" w:space="0" w:color="000000"/>
              <w:bottom w:val="single" w:sz="4" w:space="0" w:color="000000"/>
            </w:tcBorders>
          </w:tcPr>
          <w:p w14:paraId="56B0C4F4"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5680B5C8"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7F42E24A" w14:textId="77777777">
        <w:tc>
          <w:tcPr>
            <w:tcW w:w="4608" w:type="dxa"/>
            <w:tcBorders>
              <w:left w:val="single" w:sz="4" w:space="0" w:color="000000"/>
              <w:bottom w:val="single" w:sz="4" w:space="0" w:color="auto"/>
            </w:tcBorders>
            <w:vAlign w:val="center"/>
          </w:tcPr>
          <w:p w14:paraId="52216E72" w14:textId="77777777" w:rsidR="00BD6B97" w:rsidRPr="007A7659" w:rsidRDefault="00BD6B97">
            <w:pPr>
              <w:pStyle w:val="TableEntry"/>
              <w:snapToGrid w:val="0"/>
              <w:rPr>
                <w:noProof w:val="0"/>
                <w:lang w:eastAsia="ar-SA"/>
              </w:rPr>
            </w:pPr>
            <w:r w:rsidRPr="007A7659">
              <w:rPr>
                <w:noProof w:val="0"/>
                <w:lang w:eastAsia="ar-SA"/>
              </w:rPr>
              <w:t>$XDSDocumentEntryUniqueId</w:t>
            </w:r>
          </w:p>
        </w:tc>
        <w:tc>
          <w:tcPr>
            <w:tcW w:w="2880" w:type="dxa"/>
            <w:tcBorders>
              <w:left w:val="single" w:sz="4" w:space="0" w:color="000000"/>
              <w:bottom w:val="single" w:sz="4" w:space="0" w:color="auto"/>
            </w:tcBorders>
          </w:tcPr>
          <w:p w14:paraId="6796DB10" w14:textId="77777777" w:rsidR="00BD6B97" w:rsidRPr="007A7659" w:rsidRDefault="00BD6B97">
            <w:pPr>
              <w:pStyle w:val="TableEntry"/>
              <w:snapToGrid w:val="0"/>
              <w:rPr>
                <w:noProof w:val="0"/>
                <w:lang w:eastAsia="ar-SA"/>
              </w:rPr>
            </w:pPr>
            <w:r w:rsidRPr="007A7659">
              <w:rPr>
                <w:noProof w:val="0"/>
                <w:lang w:eastAsia="ar-SA"/>
              </w:rPr>
              <w:t xml:space="preserve">XDSDocumentEntry.uniqueId </w:t>
            </w:r>
          </w:p>
        </w:tc>
        <w:tc>
          <w:tcPr>
            <w:tcW w:w="720" w:type="dxa"/>
            <w:tcBorders>
              <w:left w:val="single" w:sz="4" w:space="0" w:color="000000"/>
              <w:bottom w:val="single" w:sz="4" w:space="0" w:color="auto"/>
            </w:tcBorders>
          </w:tcPr>
          <w:p w14:paraId="215ED1E0"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auto"/>
              <w:right w:val="single" w:sz="4" w:space="0" w:color="000000"/>
            </w:tcBorders>
          </w:tcPr>
          <w:p w14:paraId="4DA648C7"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09F0C5BF" w14:textId="77777777">
        <w:tc>
          <w:tcPr>
            <w:tcW w:w="4608" w:type="dxa"/>
            <w:tcBorders>
              <w:top w:val="single" w:sz="4" w:space="0" w:color="auto"/>
              <w:left w:val="single" w:sz="4" w:space="0" w:color="auto"/>
              <w:bottom w:val="single" w:sz="4" w:space="0" w:color="auto"/>
            </w:tcBorders>
            <w:vAlign w:val="center"/>
          </w:tcPr>
          <w:p w14:paraId="43F03595"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714462FA"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67960675"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2</w:t>
            </w:r>
          </w:p>
        </w:tc>
        <w:tc>
          <w:tcPr>
            <w:tcW w:w="910" w:type="dxa"/>
            <w:tcBorders>
              <w:top w:val="single" w:sz="4" w:space="0" w:color="auto"/>
              <w:left w:val="single" w:sz="4" w:space="0" w:color="000000"/>
              <w:bottom w:val="single" w:sz="4" w:space="0" w:color="auto"/>
              <w:right w:val="single" w:sz="4" w:space="0" w:color="auto"/>
            </w:tcBorders>
          </w:tcPr>
          <w:p w14:paraId="0182973E" w14:textId="77777777" w:rsidR="00BD6B97" w:rsidRPr="007A7659" w:rsidRDefault="00BD6B97">
            <w:pPr>
              <w:pStyle w:val="TableEntry"/>
              <w:snapToGrid w:val="0"/>
              <w:rPr>
                <w:noProof w:val="0"/>
                <w:lang w:eastAsia="ar-SA"/>
              </w:rPr>
            </w:pPr>
            <w:r w:rsidRPr="007A7659">
              <w:rPr>
                <w:noProof w:val="0"/>
                <w:lang w:eastAsia="ar-SA"/>
              </w:rPr>
              <w:t>--</w:t>
            </w:r>
          </w:p>
        </w:tc>
      </w:tr>
    </w:tbl>
    <w:p w14:paraId="74DEE7E8" w14:textId="77777777" w:rsidR="00BD6B97" w:rsidRPr="007A7659" w:rsidRDefault="00BD6B97">
      <w:pPr>
        <w:pStyle w:val="BodyText"/>
      </w:pPr>
      <w:r w:rsidRPr="007A7659">
        <w:rPr>
          <w:vertAlign w:val="superscript"/>
        </w:rPr>
        <w:lastRenderedPageBreak/>
        <w:t>1</w:t>
      </w:r>
      <w:r w:rsidRPr="007A7659">
        <w:t xml:space="preserve">Either $XDSDocumentEntryEntryUUID or $XDSDocumentEntryUniqueId shall be specified. This transaction shall return an </w:t>
      </w:r>
      <w:r w:rsidR="00F80AF1" w:rsidRPr="007A7659">
        <w:t xml:space="preserve">XDSStoredQueryParamNumber </w:t>
      </w:r>
      <w:r w:rsidRPr="007A7659">
        <w:t>error if both parameters are specified.</w:t>
      </w:r>
    </w:p>
    <w:p w14:paraId="2673AB7A" w14:textId="77777777" w:rsidR="00BD6B97" w:rsidRPr="007A7659" w:rsidRDefault="00BD6B97">
      <w:pPr>
        <w:pStyle w:val="BodyText"/>
      </w:pPr>
      <w:r w:rsidRPr="007A7659">
        <w:rPr>
          <w:vertAlign w:val="superscript"/>
        </w:rPr>
        <w:t>2</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3E8630AD" w14:textId="77777777" w:rsidR="00BD6B97" w:rsidRPr="007A7659" w:rsidRDefault="00BD6B97">
      <w:pPr>
        <w:pStyle w:val="Note"/>
      </w:pPr>
      <w:r w:rsidRPr="007A7659">
        <w:t>Note: A query for a single XDSDocumentEntry.uniqueId can return multiple results. See ITI TF-3: 4.1.4 under the topic of Document Metadata Duplication for explanation.</w:t>
      </w:r>
    </w:p>
    <w:p w14:paraId="3D063005"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3.18.4.1.2.3.7.13 GetRelatedDocuments</w:t>
      </w:r>
    </w:p>
    <w:p w14:paraId="316CFB1F" w14:textId="77777777" w:rsidR="00BD6B97" w:rsidRPr="007A7659" w:rsidRDefault="00BD6B97">
      <w:pPr>
        <w:pStyle w:val="BodyText"/>
        <w:rPr>
          <w:rFonts w:cs="TimesNewRomanPSMT"/>
          <w:szCs w:val="24"/>
        </w:rPr>
      </w:pPr>
      <w:r w:rsidRPr="007A7659">
        <w:rPr>
          <w:rFonts w:cs="TimesNewRomanPSMT"/>
          <w:szCs w:val="24"/>
        </w:rPr>
        <w:t xml:space="preserve">Retrieve XDSDocumentEntry objects that are related to the specified document via Association objects. Also return the Association objects. The specified document is designated by UUID or uniqueId. The query shall return </w:t>
      </w:r>
    </w:p>
    <w:p w14:paraId="3CEA9CCB" w14:textId="77777777" w:rsidR="00BD6B97" w:rsidRPr="007A7659" w:rsidRDefault="00BD6B97" w:rsidP="006E48D2">
      <w:pPr>
        <w:pStyle w:val="ListBullet2"/>
        <w:numPr>
          <w:ilvl w:val="0"/>
          <w:numId w:val="30"/>
        </w:numPr>
      </w:pPr>
      <w:r w:rsidRPr="007A7659">
        <w:t>Association objects where:</w:t>
      </w:r>
    </w:p>
    <w:p w14:paraId="0F8DEAFF" w14:textId="77777777" w:rsidR="00BD6B97" w:rsidRPr="007A7659" w:rsidRDefault="00BD6B97" w:rsidP="006E48D2">
      <w:pPr>
        <w:pStyle w:val="ListBullet3"/>
        <w:numPr>
          <w:ilvl w:val="0"/>
          <w:numId w:val="31"/>
        </w:numPr>
      </w:pPr>
      <w:r w:rsidRPr="007A7659">
        <w:t xml:space="preserve">The sourceObject attribute OR the targetObject attribute references the specified document AND </w:t>
      </w:r>
    </w:p>
    <w:p w14:paraId="527CE48B" w14:textId="77777777" w:rsidR="00BD6B97" w:rsidRPr="007A7659" w:rsidRDefault="00BD6B97" w:rsidP="006E48D2">
      <w:pPr>
        <w:pStyle w:val="ListBullet3"/>
        <w:numPr>
          <w:ilvl w:val="0"/>
          <w:numId w:val="31"/>
        </w:numPr>
      </w:pPr>
      <w:r w:rsidRPr="007A7659">
        <w:t>Both sourceObject attribute and targetObject attribute reference documents AND</w:t>
      </w:r>
    </w:p>
    <w:p w14:paraId="1C589345" w14:textId="77777777" w:rsidR="00BD6B97" w:rsidRPr="007A7659" w:rsidRDefault="00BD6B97" w:rsidP="006E48D2">
      <w:pPr>
        <w:pStyle w:val="ListBullet3"/>
        <w:numPr>
          <w:ilvl w:val="0"/>
          <w:numId w:val="31"/>
        </w:numPr>
      </w:pPr>
      <w:r w:rsidRPr="007A7659">
        <w:t xml:space="preserve">The associationType attribute matches a value included in the $AssociationTypes parameter </w:t>
      </w:r>
    </w:p>
    <w:p w14:paraId="0D1691B1" w14:textId="77777777" w:rsidR="00BD6B97" w:rsidRPr="007A7659" w:rsidRDefault="00BD6B97" w:rsidP="006E48D2">
      <w:pPr>
        <w:pStyle w:val="ListBullet2"/>
        <w:numPr>
          <w:ilvl w:val="0"/>
          <w:numId w:val="30"/>
        </w:numPr>
      </w:pPr>
      <w:r w:rsidRPr="007A7659">
        <w:t xml:space="preserve">XDSDocumentEntry objects referenced by the targetObject attribute OR the sourceObject attribute of an Association object matched above. </w:t>
      </w:r>
    </w:p>
    <w:p w14:paraId="35DFDBB0" w14:textId="77777777" w:rsidR="00BD6B97" w:rsidRPr="007A7659" w:rsidRDefault="00BD6B97">
      <w:pPr>
        <w:pStyle w:val="Note"/>
      </w:pPr>
      <w:r w:rsidRPr="007A7659">
        <w:t>Note: A side effect of the query is that the specified document is returned in the results if at least one Association is returned.</w:t>
      </w:r>
    </w:p>
    <w:p w14:paraId="67FBC51A" w14:textId="77777777" w:rsidR="00BD6B97" w:rsidRPr="007A7659" w:rsidRDefault="00BD6B97">
      <w:pPr>
        <w:pStyle w:val="Note"/>
      </w:pPr>
      <w:r w:rsidRPr="007A7659">
        <w:t>Note: A side effect of this query is that if the document specified by the $XDSDocumentEntryUUID or $XDSDocumentEntryUniqueId parameters has no associations linking it to other documents, then no documents and no associations are returned.</w:t>
      </w:r>
    </w:p>
    <w:p w14:paraId="40C5724D" w14:textId="77777777" w:rsidR="00BD6B97" w:rsidRPr="007A7659" w:rsidRDefault="00BD6B97">
      <w:pPr>
        <w:pStyle w:val="BodyText"/>
      </w:pPr>
      <w:r w:rsidRPr="007A7659">
        <w:t>See ITI TF-3: 4.1.6 Document Relationships and Associations for background.</w:t>
      </w:r>
    </w:p>
    <w:p w14:paraId="71BED77A" w14:textId="77777777" w:rsidR="00BD6B97" w:rsidRPr="007A7659" w:rsidRDefault="00BD6B97">
      <w:pPr>
        <w:pStyle w:val="BodyText"/>
      </w:pPr>
      <w:r w:rsidRPr="007A7659">
        <w:rPr>
          <w:b/>
        </w:rPr>
        <w:t xml:space="preserve">Returns: </w:t>
      </w:r>
      <w:r w:rsidRPr="007A7659">
        <w:t>Association objects and related XDSDocumentEntry objects</w:t>
      </w:r>
    </w:p>
    <w:p w14:paraId="415D458D" w14:textId="77777777" w:rsidR="00BD6B97" w:rsidRPr="007A7659" w:rsidRDefault="00BD6B97">
      <w:pPr>
        <w:pStyle w:val="BodyText"/>
      </w:pPr>
      <w:r w:rsidRPr="007A7659">
        <w:rPr>
          <w:b/>
        </w:rPr>
        <w:t>Given:</w:t>
      </w:r>
      <w:r w:rsidRPr="007A7659">
        <w:t xml:space="preserve"> An XDSDocumentEntry object and a collection of association types.</w:t>
      </w:r>
    </w:p>
    <w:p w14:paraId="32421128" w14:textId="77777777" w:rsidR="00BD6B97" w:rsidRPr="007A7659" w:rsidRDefault="00BD6B97">
      <w:pPr>
        <w:pStyle w:val="BodyText"/>
      </w:pPr>
    </w:p>
    <w:tbl>
      <w:tblPr>
        <w:tblW w:w="0" w:type="auto"/>
        <w:tblInd w:w="-5" w:type="dxa"/>
        <w:tblLayout w:type="fixed"/>
        <w:tblLook w:val="0000" w:firstRow="0" w:lastRow="0" w:firstColumn="0" w:lastColumn="0" w:noHBand="0" w:noVBand="0"/>
      </w:tblPr>
      <w:tblGrid>
        <w:gridCol w:w="4608"/>
        <w:gridCol w:w="2880"/>
        <w:gridCol w:w="720"/>
        <w:gridCol w:w="910"/>
      </w:tblGrid>
      <w:tr w:rsidR="00BD6B97" w:rsidRPr="007A7659" w14:paraId="6366A587"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2B990AB1" w14:textId="77777777" w:rsidR="00BD6B97" w:rsidRPr="007A7659" w:rsidRDefault="00BD6B97" w:rsidP="0002013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293BF601"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7C5945B3"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07D3CCDB" w14:textId="77777777" w:rsidR="00BD6B97" w:rsidRPr="007A7659" w:rsidRDefault="00BD6B97" w:rsidP="0002013A">
            <w:pPr>
              <w:pStyle w:val="TableEntryHeader"/>
            </w:pPr>
            <w:r w:rsidRPr="007A7659">
              <w:t>Mult</w:t>
            </w:r>
          </w:p>
        </w:tc>
      </w:tr>
      <w:tr w:rsidR="00BD6B97" w:rsidRPr="007A7659" w14:paraId="64FDBE9D" w14:textId="77777777">
        <w:tc>
          <w:tcPr>
            <w:tcW w:w="4608" w:type="dxa"/>
            <w:tcBorders>
              <w:left w:val="single" w:sz="4" w:space="0" w:color="000000"/>
              <w:bottom w:val="single" w:sz="4" w:space="0" w:color="000000"/>
            </w:tcBorders>
            <w:vAlign w:val="center"/>
          </w:tcPr>
          <w:p w14:paraId="73E9202E"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2880" w:type="dxa"/>
            <w:tcBorders>
              <w:left w:val="single" w:sz="4" w:space="0" w:color="000000"/>
              <w:bottom w:val="single" w:sz="4" w:space="0" w:color="000000"/>
            </w:tcBorders>
          </w:tcPr>
          <w:p w14:paraId="51847361"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720" w:type="dxa"/>
            <w:tcBorders>
              <w:left w:val="single" w:sz="4" w:space="0" w:color="000000"/>
              <w:bottom w:val="single" w:sz="4" w:space="0" w:color="000000"/>
            </w:tcBorders>
          </w:tcPr>
          <w:p w14:paraId="614B3504"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1D3DC00F"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024DD5B7" w14:textId="77777777">
        <w:tc>
          <w:tcPr>
            <w:tcW w:w="4608" w:type="dxa"/>
            <w:tcBorders>
              <w:left w:val="single" w:sz="4" w:space="0" w:color="000000"/>
              <w:bottom w:val="single" w:sz="4" w:space="0" w:color="000000"/>
            </w:tcBorders>
            <w:vAlign w:val="center"/>
          </w:tcPr>
          <w:p w14:paraId="75866B97" w14:textId="77777777" w:rsidR="00BD6B97" w:rsidRPr="007A7659" w:rsidRDefault="00BD6B97">
            <w:pPr>
              <w:pStyle w:val="TableEntry"/>
              <w:snapToGrid w:val="0"/>
              <w:rPr>
                <w:noProof w:val="0"/>
                <w:lang w:eastAsia="ar-SA"/>
              </w:rPr>
            </w:pPr>
            <w:r w:rsidRPr="007A7659">
              <w:rPr>
                <w:noProof w:val="0"/>
                <w:lang w:eastAsia="ar-SA"/>
              </w:rPr>
              <w:t>$XDSDocumentEntryUniqueId</w:t>
            </w:r>
          </w:p>
        </w:tc>
        <w:tc>
          <w:tcPr>
            <w:tcW w:w="2880" w:type="dxa"/>
            <w:tcBorders>
              <w:left w:val="single" w:sz="4" w:space="0" w:color="000000"/>
              <w:bottom w:val="single" w:sz="4" w:space="0" w:color="000000"/>
            </w:tcBorders>
          </w:tcPr>
          <w:p w14:paraId="40DA88E6" w14:textId="77777777" w:rsidR="00BD6B97" w:rsidRPr="007A7659" w:rsidRDefault="00BD6B97">
            <w:pPr>
              <w:pStyle w:val="TableEntry"/>
              <w:snapToGrid w:val="0"/>
              <w:rPr>
                <w:noProof w:val="0"/>
                <w:lang w:eastAsia="ar-SA"/>
              </w:rPr>
            </w:pPr>
            <w:r w:rsidRPr="007A7659">
              <w:rPr>
                <w:noProof w:val="0"/>
                <w:lang w:eastAsia="ar-SA"/>
              </w:rPr>
              <w:t xml:space="preserve">XDSDocumentEntry.uniqueId </w:t>
            </w:r>
          </w:p>
        </w:tc>
        <w:tc>
          <w:tcPr>
            <w:tcW w:w="720" w:type="dxa"/>
            <w:tcBorders>
              <w:left w:val="single" w:sz="4" w:space="0" w:color="000000"/>
              <w:bottom w:val="single" w:sz="4" w:space="0" w:color="000000"/>
            </w:tcBorders>
          </w:tcPr>
          <w:p w14:paraId="1AC2C1F0"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3C96DA9F"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2E0B8B5C" w14:textId="77777777">
        <w:tc>
          <w:tcPr>
            <w:tcW w:w="4608" w:type="dxa"/>
            <w:tcBorders>
              <w:left w:val="single" w:sz="4" w:space="0" w:color="000000"/>
              <w:bottom w:val="single" w:sz="4" w:space="0" w:color="auto"/>
            </w:tcBorders>
            <w:vAlign w:val="center"/>
          </w:tcPr>
          <w:p w14:paraId="7F0C79AF" w14:textId="77777777" w:rsidR="00BD6B97" w:rsidRPr="007A7659" w:rsidRDefault="00BD6B97">
            <w:pPr>
              <w:pStyle w:val="TableEntry"/>
              <w:snapToGrid w:val="0"/>
              <w:rPr>
                <w:noProof w:val="0"/>
                <w:lang w:eastAsia="ar-SA"/>
              </w:rPr>
            </w:pPr>
            <w:r w:rsidRPr="007A7659">
              <w:rPr>
                <w:noProof w:val="0"/>
                <w:lang w:eastAsia="ar-SA"/>
              </w:rPr>
              <w:t>$AssociationTypes</w:t>
            </w:r>
          </w:p>
        </w:tc>
        <w:tc>
          <w:tcPr>
            <w:tcW w:w="2880" w:type="dxa"/>
            <w:tcBorders>
              <w:left w:val="single" w:sz="4" w:space="0" w:color="000000"/>
              <w:bottom w:val="single" w:sz="4" w:space="0" w:color="auto"/>
            </w:tcBorders>
          </w:tcPr>
          <w:p w14:paraId="1CA5353A" w14:textId="77777777" w:rsidR="00BD6B97" w:rsidRPr="007A7659" w:rsidRDefault="00BD6B97">
            <w:pPr>
              <w:pStyle w:val="TableEntry"/>
              <w:snapToGrid w:val="0"/>
              <w:rPr>
                <w:noProof w:val="0"/>
                <w:lang w:eastAsia="ar-SA"/>
              </w:rPr>
            </w:pPr>
            <w:r w:rsidRPr="007A7659">
              <w:rPr>
                <w:noProof w:val="0"/>
                <w:lang w:eastAsia="ar-SA"/>
              </w:rPr>
              <w:t>Not a named attribute</w:t>
            </w:r>
          </w:p>
        </w:tc>
        <w:tc>
          <w:tcPr>
            <w:tcW w:w="720" w:type="dxa"/>
            <w:tcBorders>
              <w:left w:val="single" w:sz="4" w:space="0" w:color="000000"/>
              <w:bottom w:val="single" w:sz="4" w:space="0" w:color="auto"/>
            </w:tcBorders>
          </w:tcPr>
          <w:p w14:paraId="08F7A5D9"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auto"/>
              <w:right w:val="single" w:sz="4" w:space="0" w:color="000000"/>
            </w:tcBorders>
          </w:tcPr>
          <w:p w14:paraId="1FA23D04"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6095A995" w14:textId="77777777">
        <w:tc>
          <w:tcPr>
            <w:tcW w:w="4608" w:type="dxa"/>
            <w:tcBorders>
              <w:top w:val="single" w:sz="4" w:space="0" w:color="auto"/>
              <w:left w:val="single" w:sz="4" w:space="0" w:color="auto"/>
              <w:bottom w:val="single" w:sz="4" w:space="0" w:color="auto"/>
            </w:tcBorders>
            <w:vAlign w:val="center"/>
          </w:tcPr>
          <w:p w14:paraId="0BEE1826"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48212778"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3AF4133E"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2</w:t>
            </w:r>
          </w:p>
        </w:tc>
        <w:tc>
          <w:tcPr>
            <w:tcW w:w="910" w:type="dxa"/>
            <w:tcBorders>
              <w:top w:val="single" w:sz="4" w:space="0" w:color="auto"/>
              <w:left w:val="single" w:sz="4" w:space="0" w:color="000000"/>
              <w:bottom w:val="single" w:sz="4" w:space="0" w:color="auto"/>
              <w:right w:val="single" w:sz="4" w:space="0" w:color="auto"/>
            </w:tcBorders>
          </w:tcPr>
          <w:p w14:paraId="4092F389"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12F50337" w14:textId="77777777">
        <w:tc>
          <w:tcPr>
            <w:tcW w:w="4608" w:type="dxa"/>
            <w:tcBorders>
              <w:top w:val="single" w:sz="4" w:space="0" w:color="auto"/>
              <w:left w:val="single" w:sz="4" w:space="0" w:color="auto"/>
              <w:bottom w:val="single" w:sz="4" w:space="0" w:color="auto"/>
            </w:tcBorders>
            <w:vAlign w:val="center"/>
          </w:tcPr>
          <w:p w14:paraId="689798A9" w14:textId="77777777" w:rsidR="00BD6B97" w:rsidRPr="007A7659" w:rsidRDefault="00BD6B97">
            <w:pPr>
              <w:pStyle w:val="TableEntry"/>
              <w:snapToGrid w:val="0"/>
              <w:rPr>
                <w:noProof w:val="0"/>
                <w:lang w:eastAsia="ar-SA"/>
              </w:rPr>
            </w:pPr>
            <w:r w:rsidRPr="007A7659">
              <w:rPr>
                <w:noProof w:val="0"/>
                <w:lang w:eastAsia="ar-SA"/>
              </w:rPr>
              <w:t>$XDSDocumentEntryType</w:t>
            </w:r>
            <w:r w:rsidRPr="007A7659">
              <w:rPr>
                <w:noProof w:val="0"/>
                <w:vertAlign w:val="superscript"/>
                <w:lang w:eastAsia="ar-SA"/>
              </w:rPr>
              <w:t>3</w:t>
            </w:r>
          </w:p>
        </w:tc>
        <w:tc>
          <w:tcPr>
            <w:tcW w:w="2880" w:type="dxa"/>
            <w:tcBorders>
              <w:top w:val="single" w:sz="4" w:space="0" w:color="auto"/>
              <w:left w:val="single" w:sz="4" w:space="0" w:color="000000"/>
              <w:bottom w:val="single" w:sz="4" w:space="0" w:color="auto"/>
            </w:tcBorders>
          </w:tcPr>
          <w:p w14:paraId="1AC87BF0" w14:textId="77777777" w:rsidR="00BD6B97" w:rsidRPr="007A7659" w:rsidRDefault="00BD6B97">
            <w:pPr>
              <w:pStyle w:val="TableEntry"/>
              <w:snapToGrid w:val="0"/>
              <w:rPr>
                <w:noProof w:val="0"/>
                <w:lang w:eastAsia="ar-SA"/>
              </w:rPr>
            </w:pPr>
            <w:r w:rsidRPr="007A7659">
              <w:rPr>
                <w:noProof w:val="0"/>
                <w:lang w:eastAsia="ar-SA"/>
              </w:rPr>
              <w:t>XDSDocumentEntry.objectType</w:t>
            </w:r>
          </w:p>
        </w:tc>
        <w:tc>
          <w:tcPr>
            <w:tcW w:w="720" w:type="dxa"/>
            <w:tcBorders>
              <w:top w:val="single" w:sz="4" w:space="0" w:color="auto"/>
              <w:left w:val="single" w:sz="4" w:space="0" w:color="000000"/>
              <w:bottom w:val="single" w:sz="4" w:space="0" w:color="auto"/>
            </w:tcBorders>
          </w:tcPr>
          <w:p w14:paraId="18477949"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top w:val="single" w:sz="4" w:space="0" w:color="auto"/>
              <w:left w:val="single" w:sz="4" w:space="0" w:color="000000"/>
              <w:bottom w:val="single" w:sz="4" w:space="0" w:color="auto"/>
              <w:right w:val="single" w:sz="4" w:space="0" w:color="auto"/>
            </w:tcBorders>
          </w:tcPr>
          <w:p w14:paraId="0904A9DC" w14:textId="77777777" w:rsidR="00BD6B97" w:rsidRPr="007A7659" w:rsidRDefault="00BD6B97">
            <w:pPr>
              <w:pStyle w:val="TableEntry"/>
              <w:snapToGrid w:val="0"/>
              <w:rPr>
                <w:noProof w:val="0"/>
                <w:lang w:eastAsia="ar-SA"/>
              </w:rPr>
            </w:pPr>
            <w:r w:rsidRPr="007A7659">
              <w:rPr>
                <w:noProof w:val="0"/>
                <w:lang w:eastAsia="ar-SA"/>
              </w:rPr>
              <w:t>M</w:t>
            </w:r>
          </w:p>
        </w:tc>
      </w:tr>
    </w:tbl>
    <w:p w14:paraId="5C89017D" w14:textId="77777777" w:rsidR="00BD6B97" w:rsidRPr="007A7659" w:rsidRDefault="00BD6B97">
      <w:pPr>
        <w:pStyle w:val="BodyText"/>
      </w:pPr>
      <w:r w:rsidRPr="007A7659">
        <w:rPr>
          <w:vertAlign w:val="superscript"/>
        </w:rPr>
        <w:lastRenderedPageBreak/>
        <w:t>1</w:t>
      </w:r>
      <w:r w:rsidRPr="007A7659">
        <w:t>Either $XDSDocumentEntryEntryUUID or $XDSDocumentEntryUniqueId shall be specified. This transaction shall return an</w:t>
      </w:r>
      <w:r w:rsidR="00F80AF1" w:rsidRPr="007A7659">
        <w:t xml:space="preserve"> XDSStoredQueryParamNumber</w:t>
      </w:r>
      <w:r w:rsidRPr="007A7659">
        <w:t xml:space="preserve"> error if both parameters are specified.</w:t>
      </w:r>
    </w:p>
    <w:p w14:paraId="0F0AEE35" w14:textId="77777777" w:rsidR="00BD6B97" w:rsidRPr="007A7659" w:rsidRDefault="00BD6B97">
      <w:pPr>
        <w:pStyle w:val="BodyText"/>
      </w:pPr>
      <w:r w:rsidRPr="007A7659">
        <w:rPr>
          <w:vertAlign w:val="superscript"/>
        </w:rPr>
        <w:t>2</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316119E8" w14:textId="77777777" w:rsidR="00BD6B97" w:rsidRPr="007A7659" w:rsidRDefault="00BD6B97">
      <w:pPr>
        <w:pStyle w:val="BodyText"/>
      </w:pPr>
      <w:r w:rsidRPr="007A7659">
        <w:rPr>
          <w:vertAlign w:val="superscript"/>
        </w:rPr>
        <w:t>3</w:t>
      </w:r>
      <w:r w:rsidRPr="007A7659">
        <w:t xml:space="preserve">See </w:t>
      </w:r>
      <w:r w:rsidR="00211645" w:rsidRPr="007A7659">
        <w:t>Section</w:t>
      </w:r>
      <w:r w:rsidRPr="007A7659">
        <w:t xml:space="preserve"> 3.18.4.1.2.3.6.2</w:t>
      </w:r>
    </w:p>
    <w:p w14:paraId="752BAB06" w14:textId="77777777" w:rsidR="00BD6B97" w:rsidRPr="007A7659" w:rsidRDefault="00BD6B97">
      <w:pPr>
        <w:pStyle w:val="Note"/>
      </w:pPr>
      <w:r w:rsidRPr="007A7659">
        <w:t>Note: A query for a single XDSDocumentEntry.uniqueId can return multiple results. See ITI TF-3: 4.1.4 under the topic of Document Metadata Duplication for explanation.</w:t>
      </w:r>
    </w:p>
    <w:p w14:paraId="274D0BE7" w14:textId="77777777" w:rsidR="00BD6B97" w:rsidRPr="007A7659" w:rsidRDefault="00BD6B97" w:rsidP="00727B98">
      <w:pPr>
        <w:pStyle w:val="Heading8"/>
        <w:numPr>
          <w:ilvl w:val="0"/>
          <w:numId w:val="0"/>
        </w:numPr>
        <w:tabs>
          <w:tab w:val="clear" w:pos="4320"/>
          <w:tab w:val="clear" w:pos="5040"/>
          <w:tab w:val="clear" w:pos="5760"/>
        </w:tabs>
        <w:rPr>
          <w:noProof w:val="0"/>
        </w:rPr>
      </w:pPr>
      <w:r w:rsidRPr="007A7659">
        <w:rPr>
          <w:noProof w:val="0"/>
        </w:rPr>
        <w:t>3.18.4.1.2.3.7.14 FindDocumentsByReferenceId</w:t>
      </w:r>
    </w:p>
    <w:p w14:paraId="51CE672C" w14:textId="77777777" w:rsidR="00BD6B97" w:rsidRPr="007A7659" w:rsidRDefault="00BD6B97" w:rsidP="00727B98">
      <w:pPr>
        <w:pStyle w:val="BodyText"/>
      </w:pPr>
      <w:r w:rsidRPr="007A7659">
        <w:t xml:space="preserve">This query shall be supported by Registries claiming the “Reference ID” Option. Find documents (XDSDocumentEntry objects) in the registry for a given patientID with a matching ‘status’ attribute. The other parameters can be used to restrict the set of XDSDocumentEntry objects returned. </w:t>
      </w:r>
    </w:p>
    <w:p w14:paraId="7658DD0C" w14:textId="77777777" w:rsidR="00BD6B97" w:rsidRPr="004A0919" w:rsidRDefault="00BD6B97" w:rsidP="00B03358">
      <w:pPr>
        <w:pStyle w:val="BodyText"/>
      </w:pPr>
      <w:r w:rsidRPr="004A0919">
        <w:t xml:space="preserve">This </w:t>
      </w:r>
      <w:r w:rsidR="00917C53" w:rsidRPr="004A0919">
        <w:t>q</w:t>
      </w:r>
      <w:r w:rsidRPr="004A0919">
        <w:t xml:space="preserve">uery is semantically identical to the FindDocuments Stored Query (see </w:t>
      </w:r>
      <w:r w:rsidR="00211645" w:rsidRPr="004A0919">
        <w:t>Section</w:t>
      </w:r>
      <w:r w:rsidRPr="004A0919">
        <w:t xml:space="preserve"> 3.18.4.1.2.3.7.1) except:</w:t>
      </w:r>
    </w:p>
    <w:p w14:paraId="4A24FBF0" w14:textId="77777777" w:rsidR="00BD6B97" w:rsidRPr="007A7659" w:rsidRDefault="00BD6B97" w:rsidP="006E48D2">
      <w:pPr>
        <w:pStyle w:val="ListBullet2"/>
        <w:numPr>
          <w:ilvl w:val="0"/>
          <w:numId w:val="30"/>
        </w:numPr>
        <w:rPr>
          <w:lang w:eastAsia="ar-SA"/>
        </w:rPr>
      </w:pPr>
      <w:r w:rsidRPr="007A7659">
        <w:rPr>
          <w:lang w:eastAsia="ar-SA"/>
        </w:rPr>
        <w:t>$XDSDocumentEntryReferenceIdList contains one or more values to match against the referenceIdList document entry. Since referencedIdList is a rim:Slot, entries in the referencedIdList are matched as exact matches against the query parameter values.</w:t>
      </w:r>
    </w:p>
    <w:p w14:paraId="07E1F34B" w14:textId="77777777" w:rsidR="00BD6B97" w:rsidRPr="007A7659" w:rsidRDefault="00BD6B97" w:rsidP="00493145">
      <w:pPr>
        <w:pStyle w:val="BodyText"/>
      </w:pPr>
      <w:r w:rsidRPr="007A7659">
        <w:rPr>
          <w:b/>
          <w:bCs/>
        </w:rPr>
        <w:t>Returns:</w:t>
      </w:r>
      <w:r w:rsidRPr="007A7659">
        <w:t xml:space="preserve"> XDSDocumentEntry objects matching the query parameters</w:t>
      </w:r>
    </w:p>
    <w:p w14:paraId="023F3434" w14:textId="77777777" w:rsidR="00BD6B97" w:rsidRPr="007A7659" w:rsidRDefault="00BD6B97" w:rsidP="00AE5ED3">
      <w:pPr>
        <w:pStyle w:val="BodyText"/>
      </w:pPr>
    </w:p>
    <w:tbl>
      <w:tblPr>
        <w:tblW w:w="0" w:type="auto"/>
        <w:tblInd w:w="-5" w:type="dxa"/>
        <w:tblLayout w:type="fixed"/>
        <w:tblLook w:val="0000" w:firstRow="0" w:lastRow="0" w:firstColumn="0" w:lastColumn="0" w:noHBand="0" w:noVBand="0"/>
      </w:tblPr>
      <w:tblGrid>
        <w:gridCol w:w="4163"/>
        <w:gridCol w:w="3420"/>
        <w:gridCol w:w="720"/>
        <w:gridCol w:w="815"/>
      </w:tblGrid>
      <w:tr w:rsidR="009807DF" w:rsidRPr="007A7659" w14:paraId="2B371B1B" w14:textId="77777777" w:rsidTr="009807DF">
        <w:trPr>
          <w:tblHeader/>
        </w:trPr>
        <w:tc>
          <w:tcPr>
            <w:tcW w:w="4163" w:type="dxa"/>
            <w:tcBorders>
              <w:top w:val="single" w:sz="4" w:space="0" w:color="000000"/>
              <w:left w:val="single" w:sz="4" w:space="0" w:color="000000"/>
              <w:bottom w:val="single" w:sz="4" w:space="0" w:color="000000"/>
            </w:tcBorders>
            <w:shd w:val="clear" w:color="auto" w:fill="E6E6E6"/>
            <w:vAlign w:val="center"/>
          </w:tcPr>
          <w:p w14:paraId="4DC26BF5" w14:textId="77777777" w:rsidR="00BD6B97" w:rsidRPr="007A7659" w:rsidRDefault="00BD6B97" w:rsidP="0002013A">
            <w:pPr>
              <w:pStyle w:val="TableEntryHeader"/>
            </w:pPr>
            <w:r w:rsidRPr="007A7659">
              <w:t>Parameter Name</w:t>
            </w:r>
          </w:p>
        </w:tc>
        <w:tc>
          <w:tcPr>
            <w:tcW w:w="3420" w:type="dxa"/>
            <w:tcBorders>
              <w:top w:val="single" w:sz="4" w:space="0" w:color="000000"/>
              <w:left w:val="single" w:sz="4" w:space="0" w:color="000000"/>
              <w:bottom w:val="single" w:sz="4" w:space="0" w:color="000000"/>
            </w:tcBorders>
            <w:shd w:val="clear" w:color="auto" w:fill="E6E6E6"/>
          </w:tcPr>
          <w:p w14:paraId="36B47145"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436A37B0" w14:textId="77777777" w:rsidR="00BD6B97" w:rsidRPr="007A7659" w:rsidRDefault="00BD6B97" w:rsidP="0002013A">
            <w:pPr>
              <w:pStyle w:val="TableEntryHeader"/>
            </w:pPr>
            <w:r w:rsidRPr="007A7659">
              <w:t>Opt</w:t>
            </w:r>
          </w:p>
        </w:tc>
        <w:tc>
          <w:tcPr>
            <w:tcW w:w="815" w:type="dxa"/>
            <w:tcBorders>
              <w:top w:val="single" w:sz="4" w:space="0" w:color="000000"/>
              <w:left w:val="single" w:sz="4" w:space="0" w:color="000000"/>
              <w:bottom w:val="single" w:sz="4" w:space="0" w:color="000000"/>
              <w:right w:val="single" w:sz="4" w:space="0" w:color="000000"/>
            </w:tcBorders>
            <w:shd w:val="clear" w:color="auto" w:fill="E6E6E6"/>
          </w:tcPr>
          <w:p w14:paraId="5CE729B0" w14:textId="77777777" w:rsidR="00BD6B97" w:rsidRPr="007A7659" w:rsidRDefault="00BD6B97" w:rsidP="0002013A">
            <w:pPr>
              <w:pStyle w:val="TableEntryHeader"/>
            </w:pPr>
            <w:r w:rsidRPr="007A7659">
              <w:t>Mult</w:t>
            </w:r>
          </w:p>
        </w:tc>
      </w:tr>
      <w:tr w:rsidR="009807DF" w:rsidRPr="007A7659" w14:paraId="70ACC8D1" w14:textId="77777777" w:rsidTr="009807DF">
        <w:tc>
          <w:tcPr>
            <w:tcW w:w="4163" w:type="dxa"/>
            <w:tcBorders>
              <w:left w:val="single" w:sz="4" w:space="0" w:color="000000"/>
              <w:bottom w:val="single" w:sz="4" w:space="0" w:color="000000"/>
            </w:tcBorders>
            <w:vAlign w:val="center"/>
          </w:tcPr>
          <w:p w14:paraId="7C17B04C" w14:textId="77777777" w:rsidR="00BD6B97" w:rsidRPr="007A7659" w:rsidRDefault="00BD6B97" w:rsidP="000F1382">
            <w:pPr>
              <w:pStyle w:val="TableEntry"/>
              <w:snapToGrid w:val="0"/>
              <w:rPr>
                <w:noProof w:val="0"/>
                <w:lang w:eastAsia="ar-SA"/>
              </w:rPr>
            </w:pPr>
            <w:r w:rsidRPr="007A7659">
              <w:rPr>
                <w:noProof w:val="0"/>
                <w:lang w:eastAsia="ar-SA"/>
              </w:rPr>
              <w:t>$XDSDocumentEntryPatientId</w:t>
            </w:r>
          </w:p>
        </w:tc>
        <w:tc>
          <w:tcPr>
            <w:tcW w:w="3420" w:type="dxa"/>
            <w:tcBorders>
              <w:left w:val="single" w:sz="4" w:space="0" w:color="000000"/>
              <w:bottom w:val="single" w:sz="4" w:space="0" w:color="000000"/>
            </w:tcBorders>
          </w:tcPr>
          <w:p w14:paraId="33D35D7A" w14:textId="77777777" w:rsidR="00BD6B97" w:rsidRPr="007A7659" w:rsidRDefault="00BD6B97" w:rsidP="000F1382">
            <w:pPr>
              <w:pStyle w:val="TableEntry"/>
              <w:snapToGrid w:val="0"/>
              <w:rPr>
                <w:noProof w:val="0"/>
                <w:lang w:eastAsia="ar-SA"/>
              </w:rPr>
            </w:pPr>
            <w:r w:rsidRPr="007A7659">
              <w:rPr>
                <w:noProof w:val="0"/>
                <w:lang w:eastAsia="ar-SA"/>
              </w:rPr>
              <w:t>XDSDocumentEntry.patientId</w:t>
            </w:r>
          </w:p>
        </w:tc>
        <w:tc>
          <w:tcPr>
            <w:tcW w:w="720" w:type="dxa"/>
            <w:tcBorders>
              <w:left w:val="single" w:sz="4" w:space="0" w:color="000000"/>
              <w:bottom w:val="single" w:sz="4" w:space="0" w:color="000000"/>
            </w:tcBorders>
          </w:tcPr>
          <w:p w14:paraId="4EB5F38D" w14:textId="77777777" w:rsidR="00BD6B97" w:rsidRPr="007A7659" w:rsidRDefault="00BD6B97" w:rsidP="000F1382">
            <w:pPr>
              <w:pStyle w:val="TableEntry"/>
              <w:snapToGrid w:val="0"/>
              <w:rPr>
                <w:noProof w:val="0"/>
                <w:lang w:eastAsia="ar-SA"/>
              </w:rPr>
            </w:pPr>
            <w:r w:rsidRPr="007A7659">
              <w:rPr>
                <w:noProof w:val="0"/>
                <w:lang w:eastAsia="ar-SA"/>
              </w:rPr>
              <w:t>R</w:t>
            </w:r>
          </w:p>
        </w:tc>
        <w:tc>
          <w:tcPr>
            <w:tcW w:w="815" w:type="dxa"/>
            <w:tcBorders>
              <w:left w:val="single" w:sz="4" w:space="0" w:color="000000"/>
              <w:bottom w:val="single" w:sz="4" w:space="0" w:color="000000"/>
              <w:right w:val="single" w:sz="4" w:space="0" w:color="000000"/>
            </w:tcBorders>
          </w:tcPr>
          <w:p w14:paraId="354D4715"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6EC9C627" w14:textId="77777777" w:rsidTr="009807DF">
        <w:tc>
          <w:tcPr>
            <w:tcW w:w="4163" w:type="dxa"/>
            <w:tcBorders>
              <w:left w:val="single" w:sz="4" w:space="0" w:color="000000"/>
              <w:bottom w:val="single" w:sz="4" w:space="0" w:color="000000"/>
            </w:tcBorders>
            <w:vAlign w:val="center"/>
          </w:tcPr>
          <w:p w14:paraId="2FA0F21D" w14:textId="77777777" w:rsidR="00BD6B97" w:rsidRPr="007A7659" w:rsidRDefault="00BD6B97" w:rsidP="000F1382">
            <w:pPr>
              <w:pStyle w:val="TableEntry"/>
              <w:snapToGrid w:val="0"/>
              <w:rPr>
                <w:noProof w:val="0"/>
                <w:lang w:eastAsia="ar-SA"/>
              </w:rPr>
            </w:pPr>
            <w:r w:rsidRPr="007A7659">
              <w:rPr>
                <w:noProof w:val="0"/>
                <w:lang w:eastAsia="ar-SA"/>
              </w:rPr>
              <w:t>$XDSDocumentEntryReferenceIdList</w:t>
            </w:r>
            <w:r w:rsidRPr="007A7659">
              <w:rPr>
                <w:noProof w:val="0"/>
                <w:vertAlign w:val="superscript"/>
                <w:lang w:eastAsia="ar-SA"/>
              </w:rPr>
              <w:t>5</w:t>
            </w:r>
          </w:p>
        </w:tc>
        <w:tc>
          <w:tcPr>
            <w:tcW w:w="3420" w:type="dxa"/>
            <w:tcBorders>
              <w:left w:val="single" w:sz="4" w:space="0" w:color="000000"/>
              <w:bottom w:val="single" w:sz="4" w:space="0" w:color="000000"/>
            </w:tcBorders>
          </w:tcPr>
          <w:p w14:paraId="4C75037F" w14:textId="77777777" w:rsidR="00BD6B97" w:rsidRPr="007A7659" w:rsidRDefault="00BD6B97" w:rsidP="000F1382">
            <w:pPr>
              <w:pStyle w:val="TableEntry"/>
              <w:snapToGrid w:val="0"/>
              <w:rPr>
                <w:noProof w:val="0"/>
                <w:lang w:eastAsia="ar-SA"/>
              </w:rPr>
            </w:pPr>
            <w:r w:rsidRPr="007A7659">
              <w:rPr>
                <w:noProof w:val="0"/>
                <w:lang w:eastAsia="ar-SA"/>
              </w:rPr>
              <w:t>XDSDocumentEntry.referenceIdList</w:t>
            </w:r>
            <w:r w:rsidRPr="007A7659">
              <w:rPr>
                <w:noProof w:val="0"/>
                <w:vertAlign w:val="superscript"/>
                <w:lang w:eastAsia="ar-SA"/>
              </w:rPr>
              <w:t>3</w:t>
            </w:r>
          </w:p>
        </w:tc>
        <w:tc>
          <w:tcPr>
            <w:tcW w:w="720" w:type="dxa"/>
            <w:tcBorders>
              <w:left w:val="single" w:sz="4" w:space="0" w:color="000000"/>
              <w:bottom w:val="single" w:sz="4" w:space="0" w:color="000000"/>
            </w:tcBorders>
          </w:tcPr>
          <w:p w14:paraId="40140B7C" w14:textId="77777777" w:rsidR="00BD6B97" w:rsidRPr="007A7659" w:rsidRDefault="00BD6B97" w:rsidP="000F1382">
            <w:pPr>
              <w:pStyle w:val="TableEntry"/>
              <w:snapToGrid w:val="0"/>
              <w:rPr>
                <w:noProof w:val="0"/>
                <w:lang w:eastAsia="ar-SA"/>
              </w:rPr>
            </w:pPr>
            <w:r w:rsidRPr="007A7659">
              <w:rPr>
                <w:noProof w:val="0"/>
                <w:lang w:eastAsia="ar-SA"/>
              </w:rPr>
              <w:t>R</w:t>
            </w:r>
          </w:p>
        </w:tc>
        <w:tc>
          <w:tcPr>
            <w:tcW w:w="815" w:type="dxa"/>
            <w:tcBorders>
              <w:left w:val="single" w:sz="4" w:space="0" w:color="000000"/>
              <w:bottom w:val="single" w:sz="4" w:space="0" w:color="000000"/>
              <w:right w:val="single" w:sz="4" w:space="0" w:color="000000"/>
            </w:tcBorders>
          </w:tcPr>
          <w:p w14:paraId="5C09608C"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3BDAA7DD" w14:textId="77777777" w:rsidTr="009807DF">
        <w:tc>
          <w:tcPr>
            <w:tcW w:w="4163" w:type="dxa"/>
            <w:tcBorders>
              <w:left w:val="single" w:sz="4" w:space="0" w:color="000000"/>
              <w:bottom w:val="single" w:sz="4" w:space="0" w:color="000000"/>
            </w:tcBorders>
            <w:vAlign w:val="center"/>
          </w:tcPr>
          <w:p w14:paraId="4DC3CA91" w14:textId="77777777" w:rsidR="00BD6B97" w:rsidRPr="007A7659" w:rsidRDefault="00BD6B97" w:rsidP="000F1382">
            <w:pPr>
              <w:pStyle w:val="TableEntry"/>
              <w:snapToGrid w:val="0"/>
              <w:rPr>
                <w:noProof w:val="0"/>
                <w:lang w:eastAsia="ar-SA"/>
              </w:rPr>
            </w:pPr>
            <w:r w:rsidRPr="007A7659">
              <w:rPr>
                <w:noProof w:val="0"/>
                <w:lang w:eastAsia="ar-SA"/>
              </w:rPr>
              <w:t>$XDSDocumentEntryClassCode</w:t>
            </w:r>
            <w:r w:rsidRPr="007A7659">
              <w:rPr>
                <w:noProof w:val="0"/>
                <w:vertAlign w:val="superscript"/>
                <w:lang w:eastAsia="ar-SA"/>
              </w:rPr>
              <w:t>1</w:t>
            </w:r>
          </w:p>
        </w:tc>
        <w:tc>
          <w:tcPr>
            <w:tcW w:w="3420" w:type="dxa"/>
            <w:tcBorders>
              <w:left w:val="single" w:sz="4" w:space="0" w:color="000000"/>
              <w:bottom w:val="single" w:sz="4" w:space="0" w:color="000000"/>
            </w:tcBorders>
          </w:tcPr>
          <w:p w14:paraId="6B3EF504" w14:textId="77777777" w:rsidR="00BD6B97" w:rsidRPr="007A7659" w:rsidRDefault="00BD6B97" w:rsidP="000F1382">
            <w:pPr>
              <w:pStyle w:val="TableEntry"/>
              <w:snapToGrid w:val="0"/>
              <w:rPr>
                <w:noProof w:val="0"/>
                <w:lang w:eastAsia="ar-SA"/>
              </w:rPr>
            </w:pPr>
            <w:r w:rsidRPr="007A7659">
              <w:rPr>
                <w:noProof w:val="0"/>
                <w:lang w:eastAsia="ar-SA"/>
              </w:rPr>
              <w:t>XDSDocumentEntry.classCode</w:t>
            </w:r>
          </w:p>
        </w:tc>
        <w:tc>
          <w:tcPr>
            <w:tcW w:w="720" w:type="dxa"/>
            <w:tcBorders>
              <w:left w:val="single" w:sz="4" w:space="0" w:color="000000"/>
              <w:bottom w:val="single" w:sz="4" w:space="0" w:color="000000"/>
            </w:tcBorders>
          </w:tcPr>
          <w:p w14:paraId="694A7A36"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693F48D9"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3F6EB9F1" w14:textId="77777777" w:rsidTr="009807DF">
        <w:tc>
          <w:tcPr>
            <w:tcW w:w="4163" w:type="dxa"/>
            <w:tcBorders>
              <w:left w:val="single" w:sz="4" w:space="0" w:color="000000"/>
              <w:bottom w:val="single" w:sz="4" w:space="0" w:color="000000"/>
            </w:tcBorders>
            <w:vAlign w:val="center"/>
          </w:tcPr>
          <w:p w14:paraId="4E66ACDD" w14:textId="77777777" w:rsidR="00BD6B97" w:rsidRPr="007A7659" w:rsidRDefault="00BD6B97" w:rsidP="000F1382">
            <w:pPr>
              <w:pStyle w:val="TableEntry"/>
              <w:snapToGrid w:val="0"/>
              <w:rPr>
                <w:noProof w:val="0"/>
                <w:lang w:eastAsia="ar-SA"/>
              </w:rPr>
            </w:pPr>
            <w:r w:rsidRPr="007A7659">
              <w:rPr>
                <w:noProof w:val="0"/>
                <w:lang w:eastAsia="ar-SA"/>
              </w:rPr>
              <w:t>$XDSDocumentEntryTypeCode</w:t>
            </w:r>
            <w:r w:rsidRPr="007A7659">
              <w:rPr>
                <w:noProof w:val="0"/>
                <w:vertAlign w:val="superscript"/>
                <w:lang w:eastAsia="ar-SA"/>
              </w:rPr>
              <w:t>1</w:t>
            </w:r>
          </w:p>
        </w:tc>
        <w:tc>
          <w:tcPr>
            <w:tcW w:w="3420" w:type="dxa"/>
            <w:tcBorders>
              <w:left w:val="single" w:sz="4" w:space="0" w:color="000000"/>
              <w:bottom w:val="single" w:sz="4" w:space="0" w:color="000000"/>
            </w:tcBorders>
          </w:tcPr>
          <w:p w14:paraId="5402837C" w14:textId="77777777" w:rsidR="00BD6B97" w:rsidRPr="007A7659" w:rsidRDefault="00BD6B97" w:rsidP="000F1382">
            <w:pPr>
              <w:pStyle w:val="TableEntry"/>
              <w:snapToGrid w:val="0"/>
              <w:rPr>
                <w:noProof w:val="0"/>
                <w:lang w:eastAsia="ar-SA"/>
              </w:rPr>
            </w:pPr>
            <w:r w:rsidRPr="007A7659">
              <w:rPr>
                <w:noProof w:val="0"/>
                <w:lang w:eastAsia="ar-SA"/>
              </w:rPr>
              <w:t>XDSDocumentEntry.typeCode</w:t>
            </w:r>
          </w:p>
        </w:tc>
        <w:tc>
          <w:tcPr>
            <w:tcW w:w="720" w:type="dxa"/>
            <w:tcBorders>
              <w:left w:val="single" w:sz="4" w:space="0" w:color="000000"/>
              <w:bottom w:val="single" w:sz="4" w:space="0" w:color="000000"/>
            </w:tcBorders>
          </w:tcPr>
          <w:p w14:paraId="7F7B06C8"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2DC02596"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27E156EB" w14:textId="77777777" w:rsidTr="009807DF">
        <w:tc>
          <w:tcPr>
            <w:tcW w:w="4163" w:type="dxa"/>
            <w:tcBorders>
              <w:left w:val="single" w:sz="4" w:space="0" w:color="000000"/>
              <w:bottom w:val="single" w:sz="4" w:space="0" w:color="000000"/>
            </w:tcBorders>
            <w:vAlign w:val="center"/>
          </w:tcPr>
          <w:p w14:paraId="15E03336" w14:textId="77777777" w:rsidR="00BD6B97" w:rsidRPr="007A7659" w:rsidRDefault="00BD6B97" w:rsidP="000F1382">
            <w:pPr>
              <w:pStyle w:val="TableEntry"/>
              <w:snapToGrid w:val="0"/>
              <w:rPr>
                <w:noProof w:val="0"/>
                <w:lang w:eastAsia="ar-SA"/>
              </w:rPr>
            </w:pPr>
            <w:r w:rsidRPr="007A7659">
              <w:rPr>
                <w:noProof w:val="0"/>
                <w:lang w:eastAsia="ar-SA"/>
              </w:rPr>
              <w:t>$XDSDocumentEntryPracticeSettingCode</w:t>
            </w:r>
            <w:r w:rsidRPr="007A7659">
              <w:rPr>
                <w:noProof w:val="0"/>
                <w:vertAlign w:val="superscript"/>
                <w:lang w:eastAsia="ar-SA"/>
              </w:rPr>
              <w:t>1</w:t>
            </w:r>
          </w:p>
        </w:tc>
        <w:tc>
          <w:tcPr>
            <w:tcW w:w="3420" w:type="dxa"/>
            <w:tcBorders>
              <w:left w:val="single" w:sz="4" w:space="0" w:color="000000"/>
              <w:bottom w:val="single" w:sz="4" w:space="0" w:color="000000"/>
            </w:tcBorders>
          </w:tcPr>
          <w:p w14:paraId="55195E3B" w14:textId="77777777" w:rsidR="00BD6B97" w:rsidRPr="007A7659" w:rsidRDefault="00BD6B97" w:rsidP="000F1382">
            <w:pPr>
              <w:pStyle w:val="TableEntry"/>
              <w:snapToGrid w:val="0"/>
              <w:rPr>
                <w:noProof w:val="0"/>
                <w:lang w:eastAsia="ar-SA"/>
              </w:rPr>
            </w:pPr>
            <w:r w:rsidRPr="007A7659">
              <w:rPr>
                <w:noProof w:val="0"/>
                <w:lang w:eastAsia="ar-SA"/>
              </w:rPr>
              <w:t>XDSDocumentEntry.practiceSettingCode</w:t>
            </w:r>
          </w:p>
        </w:tc>
        <w:tc>
          <w:tcPr>
            <w:tcW w:w="720" w:type="dxa"/>
            <w:tcBorders>
              <w:left w:val="single" w:sz="4" w:space="0" w:color="000000"/>
              <w:bottom w:val="single" w:sz="4" w:space="0" w:color="000000"/>
            </w:tcBorders>
          </w:tcPr>
          <w:p w14:paraId="4940DF71"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58C8BC01"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2D5FF0A3" w14:textId="77777777" w:rsidTr="009807DF">
        <w:tc>
          <w:tcPr>
            <w:tcW w:w="4163" w:type="dxa"/>
            <w:tcBorders>
              <w:left w:val="single" w:sz="4" w:space="0" w:color="000000"/>
              <w:bottom w:val="single" w:sz="4" w:space="0" w:color="000000"/>
            </w:tcBorders>
            <w:vAlign w:val="center"/>
          </w:tcPr>
          <w:p w14:paraId="0AD04613" w14:textId="77777777" w:rsidR="00BD6B97" w:rsidRPr="007A7659" w:rsidRDefault="00BD6B97" w:rsidP="000F1382">
            <w:pPr>
              <w:pStyle w:val="TableEntry"/>
              <w:snapToGrid w:val="0"/>
              <w:rPr>
                <w:noProof w:val="0"/>
                <w:lang w:eastAsia="ar-SA"/>
              </w:rPr>
            </w:pPr>
            <w:r w:rsidRPr="007A7659">
              <w:rPr>
                <w:noProof w:val="0"/>
                <w:lang w:eastAsia="ar-SA"/>
              </w:rPr>
              <w:t>$XDSDocumentEntryCreationTimeFrom</w:t>
            </w:r>
          </w:p>
        </w:tc>
        <w:tc>
          <w:tcPr>
            <w:tcW w:w="3420" w:type="dxa"/>
            <w:tcBorders>
              <w:left w:val="single" w:sz="4" w:space="0" w:color="000000"/>
              <w:bottom w:val="single" w:sz="4" w:space="0" w:color="000000"/>
            </w:tcBorders>
          </w:tcPr>
          <w:p w14:paraId="731CEC10" w14:textId="77777777" w:rsidR="00BD6B97" w:rsidRPr="007A7659" w:rsidRDefault="00BD6B97" w:rsidP="000F1382">
            <w:pPr>
              <w:pStyle w:val="TableEntry"/>
              <w:snapToGrid w:val="0"/>
              <w:rPr>
                <w:noProof w:val="0"/>
                <w:lang w:eastAsia="ar-SA"/>
              </w:rPr>
            </w:pPr>
            <w:r w:rsidRPr="007A7659">
              <w:rPr>
                <w:noProof w:val="0"/>
                <w:lang w:eastAsia="ar-SA"/>
              </w:rPr>
              <w:t>Lower value of XDSDocumentEntry.creationTime</w:t>
            </w:r>
          </w:p>
        </w:tc>
        <w:tc>
          <w:tcPr>
            <w:tcW w:w="720" w:type="dxa"/>
            <w:tcBorders>
              <w:left w:val="single" w:sz="4" w:space="0" w:color="000000"/>
              <w:bottom w:val="single" w:sz="4" w:space="0" w:color="000000"/>
            </w:tcBorders>
          </w:tcPr>
          <w:p w14:paraId="3799259D"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0944BEFF"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5F046032" w14:textId="77777777" w:rsidTr="009807DF">
        <w:tc>
          <w:tcPr>
            <w:tcW w:w="4163" w:type="dxa"/>
            <w:tcBorders>
              <w:left w:val="single" w:sz="4" w:space="0" w:color="000000"/>
              <w:bottom w:val="single" w:sz="4" w:space="0" w:color="000000"/>
            </w:tcBorders>
            <w:vAlign w:val="center"/>
          </w:tcPr>
          <w:p w14:paraId="549F794D" w14:textId="77777777" w:rsidR="00BD6B97" w:rsidRPr="007A7659" w:rsidRDefault="00BD6B97" w:rsidP="000F1382">
            <w:pPr>
              <w:pStyle w:val="TableEntry"/>
              <w:snapToGrid w:val="0"/>
              <w:rPr>
                <w:noProof w:val="0"/>
                <w:lang w:eastAsia="ar-SA"/>
              </w:rPr>
            </w:pPr>
            <w:r w:rsidRPr="007A7659">
              <w:rPr>
                <w:noProof w:val="0"/>
                <w:lang w:eastAsia="ar-SA"/>
              </w:rPr>
              <w:t>$XDSDocumentEntryCreationTimeTo</w:t>
            </w:r>
          </w:p>
        </w:tc>
        <w:tc>
          <w:tcPr>
            <w:tcW w:w="3420" w:type="dxa"/>
            <w:tcBorders>
              <w:left w:val="single" w:sz="4" w:space="0" w:color="000000"/>
              <w:bottom w:val="single" w:sz="4" w:space="0" w:color="000000"/>
            </w:tcBorders>
          </w:tcPr>
          <w:p w14:paraId="04FD61E2" w14:textId="77777777" w:rsidR="00BD6B97" w:rsidRPr="007A7659" w:rsidRDefault="00BD6B97" w:rsidP="000F1382">
            <w:pPr>
              <w:pStyle w:val="TableEntry"/>
              <w:snapToGrid w:val="0"/>
              <w:rPr>
                <w:noProof w:val="0"/>
                <w:lang w:eastAsia="ar-SA"/>
              </w:rPr>
            </w:pPr>
            <w:r w:rsidRPr="007A7659">
              <w:rPr>
                <w:noProof w:val="0"/>
                <w:lang w:eastAsia="ar-SA"/>
              </w:rPr>
              <w:t>Upper value of XDSDocumentEntry.creationTime</w:t>
            </w:r>
          </w:p>
        </w:tc>
        <w:tc>
          <w:tcPr>
            <w:tcW w:w="720" w:type="dxa"/>
            <w:tcBorders>
              <w:left w:val="single" w:sz="4" w:space="0" w:color="000000"/>
              <w:bottom w:val="single" w:sz="4" w:space="0" w:color="000000"/>
            </w:tcBorders>
          </w:tcPr>
          <w:p w14:paraId="07A0C597"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DC8E4F5"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688D7C83" w14:textId="77777777" w:rsidTr="009807DF">
        <w:tc>
          <w:tcPr>
            <w:tcW w:w="4163" w:type="dxa"/>
            <w:tcBorders>
              <w:left w:val="single" w:sz="4" w:space="0" w:color="000000"/>
              <w:bottom w:val="single" w:sz="4" w:space="0" w:color="000000"/>
            </w:tcBorders>
            <w:vAlign w:val="center"/>
          </w:tcPr>
          <w:p w14:paraId="45EB4C29" w14:textId="77777777" w:rsidR="00BD6B97" w:rsidRPr="007A7659" w:rsidRDefault="00BD6B97" w:rsidP="000F1382">
            <w:pPr>
              <w:pStyle w:val="TableEntry"/>
              <w:snapToGrid w:val="0"/>
              <w:rPr>
                <w:noProof w:val="0"/>
                <w:lang w:eastAsia="ar-SA"/>
              </w:rPr>
            </w:pPr>
            <w:r w:rsidRPr="007A7659">
              <w:rPr>
                <w:noProof w:val="0"/>
                <w:lang w:eastAsia="ar-SA"/>
              </w:rPr>
              <w:t>$XDSDocumentEntryServiceStartTimeFrom</w:t>
            </w:r>
          </w:p>
        </w:tc>
        <w:tc>
          <w:tcPr>
            <w:tcW w:w="3420" w:type="dxa"/>
            <w:tcBorders>
              <w:left w:val="single" w:sz="4" w:space="0" w:color="000000"/>
              <w:bottom w:val="single" w:sz="4" w:space="0" w:color="000000"/>
            </w:tcBorders>
          </w:tcPr>
          <w:p w14:paraId="6ED58D3E" w14:textId="77777777" w:rsidR="00BD6B97" w:rsidRPr="007A7659" w:rsidRDefault="00BD6B97" w:rsidP="000F1382">
            <w:pPr>
              <w:pStyle w:val="TableEntry"/>
              <w:snapToGrid w:val="0"/>
              <w:rPr>
                <w:noProof w:val="0"/>
                <w:lang w:eastAsia="ar-SA"/>
              </w:rPr>
            </w:pPr>
            <w:r w:rsidRPr="007A7659">
              <w:rPr>
                <w:noProof w:val="0"/>
                <w:lang w:eastAsia="ar-SA"/>
              </w:rPr>
              <w:t>Lower value of XDSDocumentEntry.serviceStartTime</w:t>
            </w:r>
          </w:p>
        </w:tc>
        <w:tc>
          <w:tcPr>
            <w:tcW w:w="720" w:type="dxa"/>
            <w:tcBorders>
              <w:left w:val="single" w:sz="4" w:space="0" w:color="000000"/>
              <w:bottom w:val="single" w:sz="4" w:space="0" w:color="000000"/>
            </w:tcBorders>
          </w:tcPr>
          <w:p w14:paraId="11988740"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23896251"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4123A15C" w14:textId="77777777" w:rsidTr="009807DF">
        <w:tc>
          <w:tcPr>
            <w:tcW w:w="4163" w:type="dxa"/>
            <w:tcBorders>
              <w:left w:val="single" w:sz="4" w:space="0" w:color="000000"/>
              <w:bottom w:val="single" w:sz="4" w:space="0" w:color="000000"/>
            </w:tcBorders>
            <w:vAlign w:val="center"/>
          </w:tcPr>
          <w:p w14:paraId="16EEAB8C" w14:textId="77777777" w:rsidR="00BD6B97" w:rsidRPr="007A7659" w:rsidRDefault="00BD6B97" w:rsidP="000F1382">
            <w:pPr>
              <w:pStyle w:val="TableEntry"/>
              <w:snapToGrid w:val="0"/>
              <w:rPr>
                <w:noProof w:val="0"/>
                <w:lang w:eastAsia="ar-SA"/>
              </w:rPr>
            </w:pPr>
            <w:r w:rsidRPr="007A7659">
              <w:rPr>
                <w:noProof w:val="0"/>
                <w:lang w:eastAsia="ar-SA"/>
              </w:rPr>
              <w:t>$XDSDocumentEntryServiceStartTimeTo</w:t>
            </w:r>
          </w:p>
        </w:tc>
        <w:tc>
          <w:tcPr>
            <w:tcW w:w="3420" w:type="dxa"/>
            <w:tcBorders>
              <w:left w:val="single" w:sz="4" w:space="0" w:color="000000"/>
              <w:bottom w:val="single" w:sz="4" w:space="0" w:color="000000"/>
            </w:tcBorders>
          </w:tcPr>
          <w:p w14:paraId="5D37DA4C" w14:textId="77777777" w:rsidR="00BD6B97" w:rsidRPr="007A7659" w:rsidRDefault="00BD6B97" w:rsidP="000F1382">
            <w:pPr>
              <w:pStyle w:val="TableEntry"/>
              <w:snapToGrid w:val="0"/>
              <w:rPr>
                <w:noProof w:val="0"/>
                <w:lang w:eastAsia="ar-SA"/>
              </w:rPr>
            </w:pPr>
            <w:r w:rsidRPr="007A7659">
              <w:rPr>
                <w:noProof w:val="0"/>
                <w:lang w:eastAsia="ar-SA"/>
              </w:rPr>
              <w:t>Upper value of XDSDocumentEntry.serviceStartTime</w:t>
            </w:r>
          </w:p>
        </w:tc>
        <w:tc>
          <w:tcPr>
            <w:tcW w:w="720" w:type="dxa"/>
            <w:tcBorders>
              <w:left w:val="single" w:sz="4" w:space="0" w:color="000000"/>
              <w:bottom w:val="single" w:sz="4" w:space="0" w:color="000000"/>
            </w:tcBorders>
          </w:tcPr>
          <w:p w14:paraId="42BE778A"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1FFCD27C"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67168259" w14:textId="77777777" w:rsidTr="009807DF">
        <w:tc>
          <w:tcPr>
            <w:tcW w:w="4163" w:type="dxa"/>
            <w:tcBorders>
              <w:left w:val="single" w:sz="4" w:space="0" w:color="000000"/>
              <w:bottom w:val="single" w:sz="4" w:space="0" w:color="000000"/>
            </w:tcBorders>
            <w:vAlign w:val="center"/>
          </w:tcPr>
          <w:p w14:paraId="0EF216C0" w14:textId="77777777" w:rsidR="00BD6B97" w:rsidRPr="007A7659" w:rsidRDefault="00BD6B97" w:rsidP="000F1382">
            <w:pPr>
              <w:pStyle w:val="TableEntry"/>
              <w:snapToGrid w:val="0"/>
              <w:rPr>
                <w:noProof w:val="0"/>
                <w:lang w:eastAsia="ar-SA"/>
              </w:rPr>
            </w:pPr>
            <w:r w:rsidRPr="007A7659">
              <w:rPr>
                <w:noProof w:val="0"/>
                <w:lang w:eastAsia="ar-SA"/>
              </w:rPr>
              <w:t>$XDSDocumentEntryServiceStopTimeFrom</w:t>
            </w:r>
          </w:p>
        </w:tc>
        <w:tc>
          <w:tcPr>
            <w:tcW w:w="3420" w:type="dxa"/>
            <w:tcBorders>
              <w:left w:val="single" w:sz="4" w:space="0" w:color="000000"/>
              <w:bottom w:val="single" w:sz="4" w:space="0" w:color="000000"/>
            </w:tcBorders>
          </w:tcPr>
          <w:p w14:paraId="785F6C6F" w14:textId="77777777" w:rsidR="00BD6B97" w:rsidRPr="007A7659" w:rsidRDefault="00BD6B97" w:rsidP="000F1382">
            <w:pPr>
              <w:pStyle w:val="TableEntry"/>
              <w:snapToGrid w:val="0"/>
              <w:rPr>
                <w:noProof w:val="0"/>
                <w:lang w:eastAsia="ar-SA"/>
              </w:rPr>
            </w:pPr>
            <w:r w:rsidRPr="007A7659">
              <w:rPr>
                <w:noProof w:val="0"/>
                <w:lang w:eastAsia="ar-SA"/>
              </w:rPr>
              <w:t>Lower value of XDSDocumentEntry.serviceStopTime</w:t>
            </w:r>
          </w:p>
        </w:tc>
        <w:tc>
          <w:tcPr>
            <w:tcW w:w="720" w:type="dxa"/>
            <w:tcBorders>
              <w:left w:val="single" w:sz="4" w:space="0" w:color="000000"/>
              <w:bottom w:val="single" w:sz="4" w:space="0" w:color="000000"/>
            </w:tcBorders>
          </w:tcPr>
          <w:p w14:paraId="7FCFD05D"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62796B4E"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3226304E" w14:textId="77777777" w:rsidTr="009807DF">
        <w:tc>
          <w:tcPr>
            <w:tcW w:w="4163" w:type="dxa"/>
            <w:tcBorders>
              <w:left w:val="single" w:sz="4" w:space="0" w:color="000000"/>
              <w:bottom w:val="single" w:sz="4" w:space="0" w:color="000000"/>
            </w:tcBorders>
            <w:vAlign w:val="center"/>
          </w:tcPr>
          <w:p w14:paraId="65938990" w14:textId="77777777" w:rsidR="00BD6B97" w:rsidRPr="007A7659" w:rsidRDefault="00BD6B97" w:rsidP="000F1382">
            <w:pPr>
              <w:pStyle w:val="TableEntry"/>
              <w:snapToGrid w:val="0"/>
              <w:rPr>
                <w:noProof w:val="0"/>
                <w:lang w:eastAsia="ar-SA"/>
              </w:rPr>
            </w:pPr>
            <w:r w:rsidRPr="007A7659">
              <w:rPr>
                <w:noProof w:val="0"/>
                <w:lang w:eastAsia="ar-SA"/>
              </w:rPr>
              <w:t>$XDSDocumentEntryServiceStopTimeTo</w:t>
            </w:r>
          </w:p>
        </w:tc>
        <w:tc>
          <w:tcPr>
            <w:tcW w:w="3420" w:type="dxa"/>
            <w:tcBorders>
              <w:left w:val="single" w:sz="4" w:space="0" w:color="000000"/>
              <w:bottom w:val="single" w:sz="4" w:space="0" w:color="000000"/>
            </w:tcBorders>
          </w:tcPr>
          <w:p w14:paraId="68115577" w14:textId="77777777" w:rsidR="00BD6B97" w:rsidRPr="007A7659" w:rsidRDefault="00BD6B97" w:rsidP="000F1382">
            <w:pPr>
              <w:pStyle w:val="TableEntry"/>
              <w:snapToGrid w:val="0"/>
              <w:rPr>
                <w:noProof w:val="0"/>
                <w:lang w:eastAsia="ar-SA"/>
              </w:rPr>
            </w:pPr>
            <w:r w:rsidRPr="007A7659">
              <w:rPr>
                <w:noProof w:val="0"/>
                <w:lang w:eastAsia="ar-SA"/>
              </w:rPr>
              <w:t>Upper value of XDSDocumentEntry.serviceStopTime</w:t>
            </w:r>
          </w:p>
        </w:tc>
        <w:tc>
          <w:tcPr>
            <w:tcW w:w="720" w:type="dxa"/>
            <w:tcBorders>
              <w:left w:val="single" w:sz="4" w:space="0" w:color="000000"/>
              <w:bottom w:val="single" w:sz="4" w:space="0" w:color="000000"/>
            </w:tcBorders>
          </w:tcPr>
          <w:p w14:paraId="7C08B59B"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752BF36A"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275DC549" w14:textId="77777777" w:rsidTr="009807DF">
        <w:tc>
          <w:tcPr>
            <w:tcW w:w="4163" w:type="dxa"/>
            <w:tcBorders>
              <w:left w:val="single" w:sz="4" w:space="0" w:color="000000"/>
              <w:bottom w:val="single" w:sz="4" w:space="0" w:color="000000"/>
            </w:tcBorders>
            <w:vAlign w:val="center"/>
          </w:tcPr>
          <w:p w14:paraId="7E17F17B" w14:textId="77777777" w:rsidR="00BD6B97" w:rsidRPr="007A7659" w:rsidRDefault="00BD6B97" w:rsidP="000F1382">
            <w:pPr>
              <w:pStyle w:val="TableEntry"/>
              <w:snapToGrid w:val="0"/>
              <w:rPr>
                <w:noProof w:val="0"/>
                <w:lang w:eastAsia="ar-SA"/>
              </w:rPr>
            </w:pPr>
            <w:r w:rsidRPr="007A7659">
              <w:rPr>
                <w:noProof w:val="0"/>
                <w:lang w:eastAsia="ar-SA"/>
              </w:rPr>
              <w:lastRenderedPageBreak/>
              <w:t>$XDSDocumentEntryHealthcareFacilityTypeCode</w:t>
            </w:r>
            <w:r w:rsidRPr="007A7659">
              <w:rPr>
                <w:noProof w:val="0"/>
                <w:vertAlign w:val="superscript"/>
                <w:lang w:eastAsia="ar-SA"/>
              </w:rPr>
              <w:t>1</w:t>
            </w:r>
          </w:p>
        </w:tc>
        <w:tc>
          <w:tcPr>
            <w:tcW w:w="3420" w:type="dxa"/>
            <w:tcBorders>
              <w:left w:val="single" w:sz="4" w:space="0" w:color="000000"/>
              <w:bottom w:val="single" w:sz="4" w:space="0" w:color="000000"/>
            </w:tcBorders>
          </w:tcPr>
          <w:p w14:paraId="7797F105" w14:textId="77777777" w:rsidR="00BD6B97" w:rsidRPr="007A7659" w:rsidRDefault="00BD6B97" w:rsidP="000F1382">
            <w:pPr>
              <w:pStyle w:val="TableEntry"/>
              <w:snapToGrid w:val="0"/>
              <w:rPr>
                <w:noProof w:val="0"/>
                <w:lang w:eastAsia="ar-SA"/>
              </w:rPr>
            </w:pPr>
            <w:r w:rsidRPr="007A7659">
              <w:rPr>
                <w:noProof w:val="0"/>
                <w:lang w:eastAsia="ar-SA"/>
              </w:rPr>
              <w:t>XDSDocumentEntry.healthcareFacilityTypeCode</w:t>
            </w:r>
          </w:p>
        </w:tc>
        <w:tc>
          <w:tcPr>
            <w:tcW w:w="720" w:type="dxa"/>
            <w:tcBorders>
              <w:left w:val="single" w:sz="4" w:space="0" w:color="000000"/>
              <w:bottom w:val="single" w:sz="4" w:space="0" w:color="000000"/>
            </w:tcBorders>
          </w:tcPr>
          <w:p w14:paraId="1B06380B"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58A0AEC6"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34A8A7A7" w14:textId="77777777" w:rsidTr="009807DF">
        <w:tc>
          <w:tcPr>
            <w:tcW w:w="4163" w:type="dxa"/>
            <w:tcBorders>
              <w:left w:val="single" w:sz="4" w:space="0" w:color="000000"/>
              <w:bottom w:val="single" w:sz="4" w:space="0" w:color="000000"/>
            </w:tcBorders>
            <w:vAlign w:val="center"/>
          </w:tcPr>
          <w:p w14:paraId="536655D0" w14:textId="77777777" w:rsidR="00BD6B97" w:rsidRPr="007A7659" w:rsidRDefault="00BD6B97" w:rsidP="000F1382">
            <w:pPr>
              <w:pStyle w:val="TableEntry"/>
              <w:snapToGrid w:val="0"/>
              <w:rPr>
                <w:noProof w:val="0"/>
                <w:lang w:eastAsia="ar-SA"/>
              </w:rPr>
            </w:pPr>
            <w:r w:rsidRPr="007A7659">
              <w:rPr>
                <w:noProof w:val="0"/>
                <w:lang w:eastAsia="ar-SA"/>
              </w:rPr>
              <w:t>$XDSDocumentEntryEventCodeList</w:t>
            </w:r>
            <w:r w:rsidRPr="007A7659">
              <w:rPr>
                <w:noProof w:val="0"/>
                <w:vertAlign w:val="superscript"/>
                <w:lang w:eastAsia="ar-SA"/>
              </w:rPr>
              <w:t>1</w:t>
            </w:r>
          </w:p>
        </w:tc>
        <w:tc>
          <w:tcPr>
            <w:tcW w:w="3420" w:type="dxa"/>
            <w:tcBorders>
              <w:left w:val="single" w:sz="4" w:space="0" w:color="000000"/>
              <w:bottom w:val="single" w:sz="4" w:space="0" w:color="000000"/>
            </w:tcBorders>
          </w:tcPr>
          <w:p w14:paraId="17F6F3AB" w14:textId="77777777" w:rsidR="00BD6B97" w:rsidRPr="007A7659" w:rsidRDefault="00BD6B97" w:rsidP="000F1382">
            <w:pPr>
              <w:pStyle w:val="TableEntry"/>
              <w:snapToGrid w:val="0"/>
              <w:rPr>
                <w:noProof w:val="0"/>
                <w:lang w:eastAsia="ar-SA"/>
              </w:rPr>
            </w:pPr>
            <w:r w:rsidRPr="007A7659">
              <w:rPr>
                <w:noProof w:val="0"/>
                <w:lang w:eastAsia="ar-SA"/>
              </w:rPr>
              <w:t>XDSDocumentEntry.eventCodeList</w:t>
            </w:r>
            <w:r w:rsidRPr="007A7659">
              <w:rPr>
                <w:noProof w:val="0"/>
                <w:vertAlign w:val="superscript"/>
                <w:lang w:eastAsia="ar-SA"/>
              </w:rPr>
              <w:t>3</w:t>
            </w:r>
          </w:p>
        </w:tc>
        <w:tc>
          <w:tcPr>
            <w:tcW w:w="720" w:type="dxa"/>
            <w:tcBorders>
              <w:left w:val="single" w:sz="4" w:space="0" w:color="000000"/>
              <w:bottom w:val="single" w:sz="4" w:space="0" w:color="000000"/>
            </w:tcBorders>
          </w:tcPr>
          <w:p w14:paraId="77EE9832"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1751B565"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4E8EFB3B" w14:textId="77777777" w:rsidTr="009807DF">
        <w:tc>
          <w:tcPr>
            <w:tcW w:w="4163" w:type="dxa"/>
            <w:tcBorders>
              <w:left w:val="single" w:sz="4" w:space="0" w:color="000000"/>
              <w:bottom w:val="single" w:sz="4" w:space="0" w:color="000000"/>
            </w:tcBorders>
            <w:vAlign w:val="center"/>
          </w:tcPr>
          <w:p w14:paraId="453481D7" w14:textId="77777777" w:rsidR="00BD6B97" w:rsidRPr="007A7659" w:rsidRDefault="00BD6B97" w:rsidP="000F1382">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1</w:t>
            </w:r>
          </w:p>
        </w:tc>
        <w:tc>
          <w:tcPr>
            <w:tcW w:w="3420" w:type="dxa"/>
            <w:tcBorders>
              <w:left w:val="single" w:sz="4" w:space="0" w:color="000000"/>
              <w:bottom w:val="single" w:sz="4" w:space="0" w:color="000000"/>
            </w:tcBorders>
          </w:tcPr>
          <w:p w14:paraId="0A65FC96" w14:textId="77777777" w:rsidR="00BD6B97" w:rsidRPr="007A7659" w:rsidRDefault="00BD6B97" w:rsidP="000F1382">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3</w:t>
            </w:r>
          </w:p>
        </w:tc>
        <w:tc>
          <w:tcPr>
            <w:tcW w:w="720" w:type="dxa"/>
            <w:tcBorders>
              <w:left w:val="single" w:sz="4" w:space="0" w:color="000000"/>
              <w:bottom w:val="single" w:sz="4" w:space="0" w:color="000000"/>
            </w:tcBorders>
          </w:tcPr>
          <w:p w14:paraId="0597B40D"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27E31AFC"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2BEF99FA" w14:textId="77777777" w:rsidTr="009807DF">
        <w:tc>
          <w:tcPr>
            <w:tcW w:w="4163" w:type="dxa"/>
            <w:tcBorders>
              <w:left w:val="single" w:sz="4" w:space="0" w:color="000000"/>
              <w:bottom w:val="single" w:sz="4" w:space="0" w:color="000000"/>
            </w:tcBorders>
            <w:vAlign w:val="center"/>
          </w:tcPr>
          <w:p w14:paraId="5E48DD6C" w14:textId="77777777" w:rsidR="00BD6B97" w:rsidRPr="007A7659" w:rsidRDefault="00BD6B97" w:rsidP="000F1382">
            <w:pPr>
              <w:pStyle w:val="TableEntry"/>
              <w:snapToGrid w:val="0"/>
              <w:rPr>
                <w:noProof w:val="0"/>
                <w:lang w:eastAsia="ar-SA"/>
              </w:rPr>
            </w:pPr>
            <w:r w:rsidRPr="007A7659">
              <w:rPr>
                <w:noProof w:val="0"/>
                <w:lang w:eastAsia="ar-SA"/>
              </w:rPr>
              <w:t>$XDSDocumentEntryAuthorPerson</w:t>
            </w:r>
            <w:r w:rsidRPr="007A7659">
              <w:rPr>
                <w:noProof w:val="0"/>
                <w:vertAlign w:val="superscript"/>
                <w:lang w:eastAsia="ar-SA"/>
              </w:rPr>
              <w:t>4</w:t>
            </w:r>
          </w:p>
        </w:tc>
        <w:tc>
          <w:tcPr>
            <w:tcW w:w="3420" w:type="dxa"/>
            <w:tcBorders>
              <w:left w:val="single" w:sz="4" w:space="0" w:color="000000"/>
              <w:bottom w:val="single" w:sz="4" w:space="0" w:color="000000"/>
            </w:tcBorders>
          </w:tcPr>
          <w:p w14:paraId="2C637404" w14:textId="77777777" w:rsidR="00BD6B97" w:rsidRPr="007A7659" w:rsidRDefault="00BD6B97" w:rsidP="000F1382">
            <w:pPr>
              <w:pStyle w:val="TableEntry"/>
              <w:snapToGrid w:val="0"/>
              <w:rPr>
                <w:noProof w:val="0"/>
                <w:lang w:eastAsia="ar-SA"/>
              </w:rPr>
            </w:pPr>
            <w:r w:rsidRPr="007A7659">
              <w:rPr>
                <w:noProof w:val="0"/>
                <w:lang w:eastAsia="ar-SA"/>
              </w:rPr>
              <w:t>XDSDocumentEntry.author</w:t>
            </w:r>
          </w:p>
        </w:tc>
        <w:tc>
          <w:tcPr>
            <w:tcW w:w="720" w:type="dxa"/>
            <w:tcBorders>
              <w:left w:val="single" w:sz="4" w:space="0" w:color="000000"/>
              <w:bottom w:val="single" w:sz="4" w:space="0" w:color="000000"/>
            </w:tcBorders>
          </w:tcPr>
          <w:p w14:paraId="7E6699FC"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412E6543"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288B929B" w14:textId="77777777" w:rsidTr="009807DF">
        <w:tc>
          <w:tcPr>
            <w:tcW w:w="4163" w:type="dxa"/>
            <w:tcBorders>
              <w:left w:val="single" w:sz="4" w:space="0" w:color="000000"/>
              <w:bottom w:val="single" w:sz="4" w:space="0" w:color="auto"/>
            </w:tcBorders>
            <w:vAlign w:val="center"/>
          </w:tcPr>
          <w:p w14:paraId="21F2CF1C" w14:textId="77777777" w:rsidR="00BD6B97" w:rsidRPr="007A7659" w:rsidRDefault="00BD6B97" w:rsidP="000F1382">
            <w:pPr>
              <w:pStyle w:val="TableEntry"/>
              <w:snapToGrid w:val="0"/>
              <w:rPr>
                <w:noProof w:val="0"/>
                <w:lang w:eastAsia="ar-SA"/>
              </w:rPr>
            </w:pPr>
            <w:r w:rsidRPr="007A7659">
              <w:rPr>
                <w:noProof w:val="0"/>
                <w:lang w:eastAsia="ar-SA"/>
              </w:rPr>
              <w:t>$XDSDocumentEntryFormatCode</w:t>
            </w:r>
            <w:r w:rsidRPr="007A7659">
              <w:rPr>
                <w:noProof w:val="0"/>
                <w:vertAlign w:val="superscript"/>
                <w:lang w:eastAsia="ar-SA"/>
              </w:rPr>
              <w:t>1</w:t>
            </w:r>
          </w:p>
        </w:tc>
        <w:tc>
          <w:tcPr>
            <w:tcW w:w="3420" w:type="dxa"/>
            <w:tcBorders>
              <w:left w:val="single" w:sz="4" w:space="0" w:color="000000"/>
              <w:bottom w:val="single" w:sz="4" w:space="0" w:color="auto"/>
            </w:tcBorders>
          </w:tcPr>
          <w:p w14:paraId="7B001CFD" w14:textId="77777777" w:rsidR="00BD6B97" w:rsidRPr="007A7659" w:rsidRDefault="00BD6B97" w:rsidP="000F1382">
            <w:pPr>
              <w:pStyle w:val="TableEntry"/>
              <w:snapToGrid w:val="0"/>
              <w:rPr>
                <w:noProof w:val="0"/>
                <w:lang w:eastAsia="ar-SA"/>
              </w:rPr>
            </w:pPr>
            <w:r w:rsidRPr="007A7659">
              <w:rPr>
                <w:noProof w:val="0"/>
                <w:lang w:eastAsia="ar-SA"/>
              </w:rPr>
              <w:t>XDSDocumentEntry.formatCode</w:t>
            </w:r>
          </w:p>
        </w:tc>
        <w:tc>
          <w:tcPr>
            <w:tcW w:w="720" w:type="dxa"/>
            <w:tcBorders>
              <w:left w:val="single" w:sz="4" w:space="0" w:color="000000"/>
              <w:bottom w:val="single" w:sz="4" w:space="0" w:color="auto"/>
            </w:tcBorders>
          </w:tcPr>
          <w:p w14:paraId="4E65227A"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auto"/>
              <w:right w:val="single" w:sz="4" w:space="0" w:color="000000"/>
            </w:tcBorders>
          </w:tcPr>
          <w:p w14:paraId="18E872DF"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0EA8651A" w14:textId="77777777" w:rsidTr="009807DF">
        <w:tc>
          <w:tcPr>
            <w:tcW w:w="4163" w:type="dxa"/>
            <w:tcBorders>
              <w:top w:val="single" w:sz="4" w:space="0" w:color="auto"/>
              <w:left w:val="single" w:sz="4" w:space="0" w:color="auto"/>
              <w:bottom w:val="single" w:sz="4" w:space="0" w:color="auto"/>
              <w:right w:val="single" w:sz="4" w:space="0" w:color="auto"/>
            </w:tcBorders>
            <w:vAlign w:val="center"/>
          </w:tcPr>
          <w:p w14:paraId="0D8403A0" w14:textId="77777777" w:rsidR="00BD6B97" w:rsidRPr="007A7659" w:rsidRDefault="00BD6B97" w:rsidP="000F1382">
            <w:pPr>
              <w:pStyle w:val="TableEntry"/>
              <w:snapToGrid w:val="0"/>
              <w:rPr>
                <w:noProof w:val="0"/>
                <w:lang w:eastAsia="ar-SA"/>
              </w:rPr>
            </w:pPr>
            <w:r w:rsidRPr="007A7659">
              <w:rPr>
                <w:noProof w:val="0"/>
                <w:lang w:eastAsia="ar-SA"/>
              </w:rPr>
              <w:t>$XDSDocumentEntryStatus</w:t>
            </w:r>
          </w:p>
        </w:tc>
        <w:tc>
          <w:tcPr>
            <w:tcW w:w="3420" w:type="dxa"/>
            <w:tcBorders>
              <w:top w:val="single" w:sz="4" w:space="0" w:color="auto"/>
              <w:left w:val="single" w:sz="4" w:space="0" w:color="auto"/>
              <w:bottom w:val="single" w:sz="4" w:space="0" w:color="auto"/>
              <w:right w:val="single" w:sz="4" w:space="0" w:color="auto"/>
            </w:tcBorders>
          </w:tcPr>
          <w:p w14:paraId="1C8BD743" w14:textId="77777777" w:rsidR="00BD6B97" w:rsidRPr="007A7659" w:rsidRDefault="00BD6B97" w:rsidP="000F1382">
            <w:pPr>
              <w:pStyle w:val="TableEntry"/>
              <w:snapToGrid w:val="0"/>
              <w:rPr>
                <w:noProof w:val="0"/>
                <w:lang w:eastAsia="ar-SA"/>
              </w:rPr>
            </w:pPr>
            <w:r w:rsidRPr="007A7659">
              <w:rPr>
                <w:noProof w:val="0"/>
                <w:lang w:eastAsia="ar-SA"/>
              </w:rPr>
              <w:t>XDSDocumentEntry.</w:t>
            </w:r>
            <w:r w:rsidR="004749E4" w:rsidRPr="007A7659">
              <w:rPr>
                <w:noProof w:val="0"/>
                <w:lang w:eastAsia="ar-SA"/>
              </w:rPr>
              <w:t>availabilityStatus</w:t>
            </w:r>
          </w:p>
        </w:tc>
        <w:tc>
          <w:tcPr>
            <w:tcW w:w="720" w:type="dxa"/>
            <w:tcBorders>
              <w:top w:val="single" w:sz="4" w:space="0" w:color="auto"/>
              <w:left w:val="single" w:sz="4" w:space="0" w:color="auto"/>
              <w:bottom w:val="single" w:sz="4" w:space="0" w:color="auto"/>
              <w:right w:val="single" w:sz="4" w:space="0" w:color="auto"/>
            </w:tcBorders>
          </w:tcPr>
          <w:p w14:paraId="3BCDD96A" w14:textId="77777777" w:rsidR="00BD6B97" w:rsidRPr="007A7659" w:rsidRDefault="00BD6B97" w:rsidP="000F1382">
            <w:pPr>
              <w:pStyle w:val="TableEntry"/>
              <w:snapToGrid w:val="0"/>
              <w:rPr>
                <w:noProof w:val="0"/>
                <w:lang w:eastAsia="ar-SA"/>
              </w:rPr>
            </w:pPr>
            <w:r w:rsidRPr="007A7659">
              <w:rPr>
                <w:noProof w:val="0"/>
                <w:lang w:eastAsia="ar-SA"/>
              </w:rPr>
              <w:t>R</w:t>
            </w:r>
          </w:p>
        </w:tc>
        <w:tc>
          <w:tcPr>
            <w:tcW w:w="815" w:type="dxa"/>
            <w:tcBorders>
              <w:top w:val="single" w:sz="4" w:space="0" w:color="auto"/>
              <w:left w:val="single" w:sz="4" w:space="0" w:color="auto"/>
              <w:bottom w:val="single" w:sz="4" w:space="0" w:color="auto"/>
              <w:right w:val="single" w:sz="4" w:space="0" w:color="auto"/>
            </w:tcBorders>
          </w:tcPr>
          <w:p w14:paraId="631A9A90"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6FFF46D3" w14:textId="77777777" w:rsidTr="009807DF">
        <w:tc>
          <w:tcPr>
            <w:tcW w:w="4163" w:type="dxa"/>
            <w:tcBorders>
              <w:top w:val="single" w:sz="4" w:space="0" w:color="auto"/>
              <w:left w:val="single" w:sz="4" w:space="0" w:color="auto"/>
              <w:bottom w:val="single" w:sz="4" w:space="0" w:color="auto"/>
              <w:right w:val="single" w:sz="4" w:space="0" w:color="auto"/>
            </w:tcBorders>
            <w:vAlign w:val="center"/>
          </w:tcPr>
          <w:p w14:paraId="6D3B414D" w14:textId="77777777" w:rsidR="001C3911" w:rsidRPr="007A7659" w:rsidRDefault="001C3911" w:rsidP="000F1382">
            <w:pPr>
              <w:pStyle w:val="TableEntry"/>
              <w:snapToGrid w:val="0"/>
              <w:rPr>
                <w:noProof w:val="0"/>
                <w:lang w:eastAsia="ar-SA"/>
              </w:rPr>
            </w:pPr>
            <w:r w:rsidRPr="007A7659">
              <w:rPr>
                <w:noProof w:val="0"/>
                <w:lang w:eastAsia="ar-SA"/>
              </w:rPr>
              <w:t>$XDSDocumentEntryType</w:t>
            </w:r>
            <w:r w:rsidRPr="007A7659">
              <w:rPr>
                <w:noProof w:val="0"/>
                <w:vertAlign w:val="superscript"/>
                <w:lang w:eastAsia="ar-SA"/>
              </w:rPr>
              <w:t>6</w:t>
            </w:r>
          </w:p>
        </w:tc>
        <w:tc>
          <w:tcPr>
            <w:tcW w:w="3420" w:type="dxa"/>
            <w:tcBorders>
              <w:top w:val="single" w:sz="4" w:space="0" w:color="auto"/>
              <w:left w:val="single" w:sz="4" w:space="0" w:color="auto"/>
              <w:bottom w:val="single" w:sz="4" w:space="0" w:color="auto"/>
              <w:right w:val="single" w:sz="4" w:space="0" w:color="auto"/>
            </w:tcBorders>
          </w:tcPr>
          <w:p w14:paraId="15452348" w14:textId="77777777" w:rsidR="001C3911" w:rsidRPr="007A7659" w:rsidRDefault="0051337C" w:rsidP="000F1382">
            <w:pPr>
              <w:pStyle w:val="TableEntry"/>
              <w:snapToGrid w:val="0"/>
              <w:rPr>
                <w:noProof w:val="0"/>
                <w:lang w:eastAsia="ar-SA"/>
              </w:rPr>
            </w:pPr>
            <w:r w:rsidRPr="007A7659">
              <w:rPr>
                <w:noProof w:val="0"/>
                <w:lang w:eastAsia="ar-SA"/>
              </w:rPr>
              <w:t>XDSDocumentEntry.objectType</w:t>
            </w:r>
          </w:p>
        </w:tc>
        <w:tc>
          <w:tcPr>
            <w:tcW w:w="720" w:type="dxa"/>
            <w:tcBorders>
              <w:top w:val="single" w:sz="4" w:space="0" w:color="auto"/>
              <w:left w:val="single" w:sz="4" w:space="0" w:color="auto"/>
              <w:bottom w:val="single" w:sz="4" w:space="0" w:color="auto"/>
              <w:right w:val="single" w:sz="4" w:space="0" w:color="auto"/>
            </w:tcBorders>
          </w:tcPr>
          <w:p w14:paraId="186741D2" w14:textId="77777777" w:rsidR="001C3911" w:rsidRPr="007A7659" w:rsidRDefault="0051337C" w:rsidP="000F1382">
            <w:pPr>
              <w:pStyle w:val="TableEntry"/>
              <w:snapToGrid w:val="0"/>
              <w:rPr>
                <w:noProof w:val="0"/>
                <w:lang w:eastAsia="ar-SA"/>
              </w:rPr>
            </w:pPr>
            <w:r w:rsidRPr="007A7659">
              <w:rPr>
                <w:noProof w:val="0"/>
                <w:lang w:eastAsia="ar-SA"/>
              </w:rPr>
              <w:t>O</w:t>
            </w:r>
          </w:p>
        </w:tc>
        <w:tc>
          <w:tcPr>
            <w:tcW w:w="815" w:type="dxa"/>
            <w:tcBorders>
              <w:top w:val="single" w:sz="4" w:space="0" w:color="auto"/>
              <w:left w:val="single" w:sz="4" w:space="0" w:color="auto"/>
              <w:bottom w:val="single" w:sz="4" w:space="0" w:color="auto"/>
              <w:right w:val="single" w:sz="4" w:space="0" w:color="auto"/>
            </w:tcBorders>
          </w:tcPr>
          <w:p w14:paraId="4C54E5C3" w14:textId="77777777" w:rsidR="001C3911" w:rsidRPr="007A7659" w:rsidRDefault="0051337C" w:rsidP="000F1382">
            <w:pPr>
              <w:pStyle w:val="TableEntry"/>
              <w:snapToGrid w:val="0"/>
              <w:rPr>
                <w:noProof w:val="0"/>
                <w:lang w:eastAsia="ar-SA"/>
              </w:rPr>
            </w:pPr>
            <w:r w:rsidRPr="007A7659">
              <w:rPr>
                <w:noProof w:val="0"/>
                <w:lang w:eastAsia="ar-SA"/>
              </w:rPr>
              <w:t>M</w:t>
            </w:r>
          </w:p>
        </w:tc>
      </w:tr>
    </w:tbl>
    <w:p w14:paraId="2F4CF674" w14:textId="77777777" w:rsidR="00BD6B97" w:rsidRPr="007A7659" w:rsidRDefault="00BD6B97" w:rsidP="00727B98">
      <w:pPr>
        <w:pStyle w:val="BodyText"/>
      </w:pPr>
      <w:r w:rsidRPr="007A7659">
        <w:rPr>
          <w:vertAlign w:val="superscript"/>
        </w:rPr>
        <w:t>1</w:t>
      </w:r>
      <w:r w:rsidRPr="007A7659">
        <w:t xml:space="preserve">Shall be coded according to specification in </w:t>
      </w:r>
      <w:r w:rsidR="00211645" w:rsidRPr="007A7659">
        <w:t>Section</w:t>
      </w:r>
      <w:r w:rsidRPr="007A7659">
        <w:t xml:space="preserve"> 3.18.4.1.2.3.4 Coding of Code/Code-Scheme.</w:t>
      </w:r>
    </w:p>
    <w:p w14:paraId="369785E6" w14:textId="77777777" w:rsidR="00BD6B97" w:rsidRPr="007A7659" w:rsidRDefault="00BD6B97" w:rsidP="00727B98">
      <w:pPr>
        <w:pStyle w:val="BodyText"/>
      </w:pPr>
      <w:r w:rsidRPr="007A7659">
        <w:rPr>
          <w:vertAlign w:val="superscript"/>
        </w:rPr>
        <w:t>3</w:t>
      </w:r>
      <w:r w:rsidRPr="007A7659">
        <w:t xml:space="preserve">Supports AND/OR semantics as specified in </w:t>
      </w:r>
      <w:r w:rsidR="00211645" w:rsidRPr="007A7659">
        <w:t>Section</w:t>
      </w:r>
      <w:r w:rsidRPr="007A7659">
        <w:t xml:space="preserve"> 3.18.4.1.2.3.5.</w:t>
      </w:r>
    </w:p>
    <w:p w14:paraId="6DF8A683" w14:textId="77777777" w:rsidR="00BD6B97" w:rsidRPr="007A7659" w:rsidRDefault="00BD6B97" w:rsidP="00727B98">
      <w:pPr>
        <w:pStyle w:val="BodyText"/>
      </w:pPr>
      <w:r w:rsidRPr="007A7659">
        <w:rPr>
          <w:vertAlign w:val="superscript"/>
        </w:rPr>
        <w:t>4</w:t>
      </w:r>
      <w:r w:rsidRPr="007A7659">
        <w:t>The value for this parameter is a pattern compatible with the SQL keyword LIKE which allows the use of the following wildcard characters: % to match any (or no) characters and _ to match a single character. The match shall be applied to the text contained in the Value elements of the authorPerson Slot on the author Classification (value strings of the authorPerson sub-attribute)</w:t>
      </w:r>
    </w:p>
    <w:p w14:paraId="7718E73F" w14:textId="77777777" w:rsidR="00BD6B97" w:rsidRPr="007A7659" w:rsidRDefault="00BD6B97" w:rsidP="00493145">
      <w:pPr>
        <w:pStyle w:val="BodyText"/>
      </w:pPr>
      <w:r w:rsidRPr="007A7659">
        <w:rPr>
          <w:vertAlign w:val="superscript"/>
        </w:rPr>
        <w:t>5</w:t>
      </w:r>
      <w:r w:rsidRPr="007A7659">
        <w:t>The value for this parameter is a pattern compatible with the SQL keyword LIKE which allows the use of the following wildcard characters: % to match any (or no) characters and _ to match a single character.</w:t>
      </w:r>
    </w:p>
    <w:p w14:paraId="116C5F3D" w14:textId="77777777" w:rsidR="001C3911" w:rsidRPr="007A7659" w:rsidRDefault="001C3911" w:rsidP="00493145">
      <w:pPr>
        <w:pStyle w:val="BodyText"/>
      </w:pPr>
      <w:r w:rsidRPr="007A7659">
        <w:rPr>
          <w:vertAlign w:val="superscript"/>
        </w:rPr>
        <w:t>6</w:t>
      </w:r>
      <w:r w:rsidRPr="007A7659">
        <w:t>See Section 3.18.4.1.2.3.6.2.</w:t>
      </w:r>
    </w:p>
    <w:p w14:paraId="058E6AAD" w14:textId="77777777" w:rsidR="00BD6B97" w:rsidRPr="007A7659" w:rsidRDefault="00BD6B97">
      <w:pPr>
        <w:pStyle w:val="Heading7"/>
        <w:numPr>
          <w:ilvl w:val="0"/>
          <w:numId w:val="0"/>
        </w:numPr>
        <w:tabs>
          <w:tab w:val="clear" w:pos="4320"/>
          <w:tab w:val="clear" w:pos="5040"/>
        </w:tabs>
        <w:rPr>
          <w:noProof w:val="0"/>
        </w:rPr>
      </w:pPr>
      <w:r w:rsidRPr="007A7659">
        <w:rPr>
          <w:noProof w:val="0"/>
        </w:rPr>
        <w:t>3.18.4.1.2.3.8 Use of homeCommunityId</w:t>
      </w:r>
    </w:p>
    <w:p w14:paraId="439F1536" w14:textId="77777777" w:rsidR="00BD6B97" w:rsidRPr="007A7659" w:rsidRDefault="00BD6B97">
      <w:pPr>
        <w:pStyle w:val="BodyText"/>
      </w:pPr>
      <w:r w:rsidRPr="007A7659">
        <w:t xml:space="preserve">The Registry Stored Query makes use of the homeCommunityId which is a globally unique identifier for a community and is used to obtain the Web Services endpoint of services that provide access to data in that community. </w:t>
      </w:r>
      <w:r w:rsidR="00C35061" w:rsidRPr="007A7659">
        <w:t xml:space="preserve">The </w:t>
      </w:r>
      <w:r w:rsidRPr="007A7659">
        <w:t xml:space="preserve">homeCommunityId is structured as an OID limited to 64 characters and </w:t>
      </w:r>
      <w:r w:rsidR="00C35061" w:rsidRPr="007A7659">
        <w:t xml:space="preserve">is </w:t>
      </w:r>
      <w:r w:rsidRPr="007A7659">
        <w:t>specified in URI syntax</w:t>
      </w:r>
      <w:r w:rsidR="00C35061" w:rsidRPr="007A7659">
        <w:t>;</w:t>
      </w:r>
      <w:r w:rsidRPr="007A7659">
        <w:t xml:space="preserve"> for example</w:t>
      </w:r>
      <w:r w:rsidR="00C35061" w:rsidRPr="007A7659">
        <w:t>,</w:t>
      </w:r>
      <w:r w:rsidRPr="007A7659">
        <w:t xml:space="preserve"> the homeCommunityId of 1.2.3 would be formatted as </w:t>
      </w:r>
      <w:r w:rsidRPr="007A7659">
        <w:rPr>
          <w:rFonts w:ascii="Courier New" w:hAnsi="Courier New" w:cs="Courier New"/>
        </w:rPr>
        <w:t>urn:oid:1.2.3</w:t>
      </w:r>
      <w:r w:rsidRPr="007A7659">
        <w:t>.</w:t>
      </w:r>
    </w:p>
    <w:p w14:paraId="48FD9275" w14:textId="77777777" w:rsidR="00BD6B97" w:rsidRPr="007A7659" w:rsidRDefault="00BD6B97">
      <w:pPr>
        <w:pStyle w:val="BodyText"/>
      </w:pPr>
      <w:r w:rsidRPr="007A7659">
        <w:t>Its use is as follows:</w:t>
      </w:r>
    </w:p>
    <w:p w14:paraId="42E8642D" w14:textId="77777777" w:rsidR="00BD6B97" w:rsidRPr="007A7659" w:rsidRDefault="00BD6B97" w:rsidP="006E48D2">
      <w:pPr>
        <w:pStyle w:val="ListBullet2"/>
        <w:numPr>
          <w:ilvl w:val="0"/>
          <w:numId w:val="30"/>
        </w:numPr>
      </w:pPr>
      <w:r w:rsidRPr="007A7659">
        <w:t>It is returned within the response to Registry Stored Query and Cross Gateway Query transactions to indicate the association of a response element with a community. It is specified as the ebRIM 'home' attribute within the ExtrinsicObject, RegistryPackage and ObjectRef elements. Document Consumers process the value as an opaque unique identifier.</w:t>
      </w:r>
    </w:p>
    <w:p w14:paraId="6857EBBC" w14:textId="77777777" w:rsidR="00BD6B97" w:rsidRPr="007A7659" w:rsidRDefault="00BD6B97" w:rsidP="006E48D2">
      <w:pPr>
        <w:pStyle w:val="ListBullet2"/>
        <w:numPr>
          <w:ilvl w:val="0"/>
          <w:numId w:val="30"/>
        </w:numPr>
      </w:pPr>
      <w:r w:rsidRPr="007A7659">
        <w:t>It is an optional parameter to Registry Stored Query requests, not requiring a patient id parameter, and Retrieve Document Set requests to indicate which community to direct the request.</w:t>
      </w:r>
    </w:p>
    <w:p w14:paraId="0FFB7FE3" w14:textId="77777777" w:rsidR="00BD6B97" w:rsidRPr="007A7659" w:rsidRDefault="00BD6B97">
      <w:pPr>
        <w:pStyle w:val="BodyText"/>
      </w:pPr>
      <w:r w:rsidRPr="007A7659">
        <w:t xml:space="preserve">For stored queries which do not require the patient id as a </w:t>
      </w:r>
      <w:r w:rsidR="00CB5DF8" w:rsidRPr="007A7659">
        <w:t>parameter,</w:t>
      </w:r>
      <w:r w:rsidRPr="007A7659">
        <w:t xml:space="preserve"> </w:t>
      </w:r>
      <w:r w:rsidR="00CB5DF8" w:rsidRPr="007A7659">
        <w:t>meaning query</w:t>
      </w:r>
      <w:r w:rsidRPr="007A7659">
        <w:t xml:space="preserve"> by EntryUUID or UniqueID:</w:t>
      </w:r>
    </w:p>
    <w:p w14:paraId="3E65F338" w14:textId="77777777" w:rsidR="00BD6B97" w:rsidRPr="007A7659" w:rsidRDefault="00BD6B97" w:rsidP="006E48D2">
      <w:pPr>
        <w:pStyle w:val="ListBullet2"/>
        <w:numPr>
          <w:ilvl w:val="0"/>
          <w:numId w:val="30"/>
        </w:numPr>
      </w:pPr>
      <w:r w:rsidRPr="007A7659">
        <w:lastRenderedPageBreak/>
        <w:t>If the Registry Stored Query is being addressed to an Initiating Gateway then the Document Consumer may have previously sent a Registry Stored Query to the Initiating Gateway which included a patient id and saved the homeCommunityId which was returned on the element containing the EntryUUID or uniqueID. If this is not the case the Document Consumer shall have access to the correct homeCommunityId through some other means.</w:t>
      </w:r>
    </w:p>
    <w:p w14:paraId="68307752" w14:textId="77777777" w:rsidR="00BD6B97" w:rsidRPr="007A7659" w:rsidRDefault="00BD6B97" w:rsidP="006E48D2">
      <w:pPr>
        <w:pStyle w:val="ListBullet2"/>
        <w:numPr>
          <w:ilvl w:val="0"/>
          <w:numId w:val="30"/>
        </w:numPr>
      </w:pPr>
      <w:r w:rsidRPr="007A7659">
        <w:t xml:space="preserve">If the Document Consumer received the EntryUUID or uniqueID in a previous Registry Stored Query response which contained a homeCommunityId, then the Document Consumer shall specify the homeCommunityId parameter. </w:t>
      </w:r>
    </w:p>
    <w:p w14:paraId="265E65AC" w14:textId="77777777" w:rsidR="00BD6B97" w:rsidRPr="007A7659" w:rsidRDefault="00BD6B97" w:rsidP="006E48D2">
      <w:pPr>
        <w:pStyle w:val="ListBullet2"/>
        <w:numPr>
          <w:ilvl w:val="0"/>
          <w:numId w:val="30"/>
        </w:numPr>
      </w:pPr>
      <w:r w:rsidRPr="007A7659">
        <w:t>The homeCommunityId value is specified as the home attribute on the AdhocQuery element of the query request, as in:</w:t>
      </w:r>
      <w:r w:rsidRPr="007A7659">
        <w:br/>
        <w:t>&lt;AdhocQuery id=”…” home=”urn:oid:1.2.3” … &gt;</w:t>
      </w:r>
    </w:p>
    <w:p w14:paraId="0E6F4C02" w14:textId="77777777" w:rsidR="00BD6B97" w:rsidRPr="007A7659" w:rsidRDefault="00BD6B97" w:rsidP="006E48D2">
      <w:pPr>
        <w:pStyle w:val="ListBullet2"/>
        <w:numPr>
          <w:ilvl w:val="0"/>
          <w:numId w:val="30"/>
        </w:numPr>
      </w:pPr>
      <w:r w:rsidRPr="007A7659">
        <w:t>Each query request can have at most one homeCommunityId value. If the Document Consumer specifies multiple entryUUID or uniqueID values they must all be associated with the same homeCommunityId value. Multiple individual query requests can be used to retrieve data associated with different homeCommunityIds.</w:t>
      </w:r>
    </w:p>
    <w:p w14:paraId="5EC39801" w14:textId="77777777" w:rsidR="00BD6B97" w:rsidRPr="007A7659" w:rsidRDefault="00BD6B97">
      <w:pPr>
        <w:pStyle w:val="Heading7"/>
        <w:numPr>
          <w:ilvl w:val="0"/>
          <w:numId w:val="0"/>
        </w:numPr>
        <w:tabs>
          <w:tab w:val="clear" w:pos="4320"/>
          <w:tab w:val="clear" w:pos="5040"/>
        </w:tabs>
        <w:rPr>
          <w:noProof w:val="0"/>
        </w:rPr>
      </w:pPr>
      <w:bookmarkStart w:id="3020" w:name="_Toc169111136"/>
      <w:bookmarkStart w:id="3021" w:name="_Toc169111543"/>
      <w:bookmarkStart w:id="3022" w:name="_Toc169111644"/>
      <w:bookmarkStart w:id="3023" w:name="_Toc169275534"/>
      <w:r w:rsidRPr="007A7659">
        <w:rPr>
          <w:noProof w:val="0"/>
        </w:rPr>
        <w:t xml:space="preserve">3.18.4.1.2.3.9 </w:t>
      </w:r>
      <w:bookmarkStart w:id="3024" w:name="_Toc169111137"/>
      <w:bookmarkStart w:id="3025" w:name="_Toc169111544"/>
      <w:bookmarkStart w:id="3026" w:name="_Toc169111645"/>
      <w:bookmarkStart w:id="3027" w:name="_Toc169275535"/>
      <w:bookmarkEnd w:id="3020"/>
      <w:bookmarkEnd w:id="3021"/>
      <w:bookmarkEnd w:id="3022"/>
      <w:bookmarkEnd w:id="3023"/>
      <w:r w:rsidRPr="007A7659">
        <w:rPr>
          <w:noProof w:val="0"/>
        </w:rPr>
        <w:t>Merge Patient ID</w:t>
      </w:r>
      <w:bookmarkEnd w:id="3024"/>
      <w:bookmarkEnd w:id="3025"/>
      <w:bookmarkEnd w:id="3026"/>
      <w:bookmarkEnd w:id="3027"/>
    </w:p>
    <w:p w14:paraId="10AB4FCF" w14:textId="77777777" w:rsidR="00BD6B97" w:rsidRPr="00B03358" w:rsidRDefault="00BD6B97" w:rsidP="00B03358">
      <w:pPr>
        <w:pStyle w:val="BodyText"/>
      </w:pPr>
      <w:r w:rsidRPr="00B03358">
        <w:t>Patient identifiers can be merged via messages received through the Patient Identity Feed [ITI-8]</w:t>
      </w:r>
      <w:r w:rsidR="00DE3B00" w:rsidRPr="00B03358">
        <w:t xml:space="preserve"> or the Patient Identity Feed v3 [ITI-44] transaction</w:t>
      </w:r>
      <w:r w:rsidRPr="00B03358">
        <w:t xml:space="preserve">. See </w:t>
      </w:r>
      <w:r w:rsidR="00211645" w:rsidRPr="00B03358">
        <w:t>Section</w:t>
      </w:r>
      <w:r w:rsidRPr="00B03358">
        <w:t xml:space="preserve"> 3.8.4.2</w:t>
      </w:r>
      <w:r w:rsidR="00211645" w:rsidRPr="00B03358">
        <w:t xml:space="preserve"> </w:t>
      </w:r>
      <w:r w:rsidR="00DE3B00" w:rsidRPr="00B03358">
        <w:t xml:space="preserve">and </w:t>
      </w:r>
      <w:r w:rsidR="00DE3B00" w:rsidRPr="004A0919">
        <w:t>ITI TF-2b: 3.44.4.2.4</w:t>
      </w:r>
      <w:r w:rsidR="00DE3B00" w:rsidRPr="00B03358">
        <w:t xml:space="preserve"> </w:t>
      </w:r>
      <w:r w:rsidRPr="00B03358">
        <w:t xml:space="preserve">for details. </w:t>
      </w:r>
    </w:p>
    <w:p w14:paraId="17216BD4" w14:textId="77777777" w:rsidR="00BD6B97" w:rsidRPr="007A7659" w:rsidRDefault="00BD6B97">
      <w:pPr>
        <w:pStyle w:val="BodyText"/>
      </w:pPr>
      <w:r w:rsidRPr="007A7659">
        <w:t>This section defines the effects that merged patient identifiers have on the Registry Stored Query transaction.</w:t>
      </w:r>
      <w:r w:rsidRPr="007A7659">
        <w:rPr>
          <w:bCs/>
        </w:rPr>
        <w:t xml:space="preserve"> The process of merging patient identifiers involves two patient identifiers: the subsumed patient identifier and the surviving patient identifier. The subsumed patient identifier stops being used and all patient records that were associated with that identifier are now associated with the surviving patient identifier. See </w:t>
      </w:r>
      <w:r w:rsidR="00211645" w:rsidRPr="007A7659">
        <w:rPr>
          <w:bCs/>
        </w:rPr>
        <w:t>Section</w:t>
      </w:r>
      <w:r w:rsidRPr="007A7659">
        <w:rPr>
          <w:bCs/>
        </w:rPr>
        <w:t xml:space="preserve"> </w:t>
      </w:r>
      <w:r w:rsidRPr="007A7659">
        <w:t>3.8.4.2.4 for how these identifiers map into the Merge Patient Identifier message.</w:t>
      </w:r>
    </w:p>
    <w:p w14:paraId="78325D42" w14:textId="77777777" w:rsidR="00BD6B97" w:rsidRPr="007A7659" w:rsidRDefault="00DE3B00">
      <w:pPr>
        <w:pStyle w:val="BodyText"/>
      </w:pPr>
      <w:r w:rsidRPr="007A7659">
        <w:t xml:space="preserve">Several </w:t>
      </w:r>
      <w:r w:rsidR="00BD6B97" w:rsidRPr="007A7659">
        <w:t>transactions handle processing of merged patient identifiers</w:t>
      </w:r>
      <w:r w:rsidRPr="007A7659">
        <w:t>, e.g.</w:t>
      </w:r>
      <w:r w:rsidR="00BD6B97" w:rsidRPr="007A7659">
        <w:t>:</w:t>
      </w:r>
    </w:p>
    <w:p w14:paraId="3F30A47D" w14:textId="77777777" w:rsidR="00BD6B97" w:rsidRPr="007A7659" w:rsidRDefault="00BD6B97">
      <w:pPr>
        <w:pStyle w:val="ListBullet2"/>
        <w:numPr>
          <w:ilvl w:val="0"/>
          <w:numId w:val="30"/>
        </w:numPr>
      </w:pPr>
      <w:r w:rsidRPr="007A7659">
        <w:t>Patient Identity Feed [ITI-8]</w:t>
      </w:r>
      <w:r w:rsidR="00DE3B00" w:rsidRPr="007A7659">
        <w:t xml:space="preserve"> </w:t>
      </w:r>
      <w:r w:rsidR="00DE3B00" w:rsidRPr="007A7659">
        <w:rPr>
          <w:szCs w:val="24"/>
        </w:rPr>
        <w:t>and Patient Identity Feed v3 [ITI-44]</w:t>
      </w:r>
      <w:r w:rsidR="00DE3B00" w:rsidRPr="007A7659">
        <w:rPr>
          <w:rFonts w:ascii="Times" w:hAnsi="Times"/>
          <w:sz w:val="20"/>
        </w:rPr>
        <w:t xml:space="preserve"> </w:t>
      </w:r>
      <w:r w:rsidRPr="007A7659">
        <w:t xml:space="preserve"> – accept the merge request</w:t>
      </w:r>
    </w:p>
    <w:p w14:paraId="48231E76" w14:textId="77777777" w:rsidR="00BD6B97" w:rsidRPr="007A7659" w:rsidRDefault="00BD6B97">
      <w:pPr>
        <w:pStyle w:val="ListBullet2"/>
        <w:numPr>
          <w:ilvl w:val="0"/>
          <w:numId w:val="30"/>
        </w:numPr>
      </w:pPr>
      <w:r w:rsidRPr="007A7659">
        <w:t xml:space="preserve">Register Document Set-b [ITI-42] – accepts metadata containing patient identifiers </w:t>
      </w:r>
    </w:p>
    <w:p w14:paraId="0654608C" w14:textId="77777777" w:rsidR="00BD6B97" w:rsidRPr="007A7659" w:rsidRDefault="00BD6B97">
      <w:pPr>
        <w:pStyle w:val="ListBullet2"/>
        <w:numPr>
          <w:ilvl w:val="0"/>
          <w:numId w:val="30"/>
        </w:numPr>
      </w:pPr>
      <w:r w:rsidRPr="007A7659">
        <w:t>Registry Stored Query [ITI-18] – retrieves metadata containing patient identifiers.</w:t>
      </w:r>
    </w:p>
    <w:p w14:paraId="6E089FDE" w14:textId="77777777" w:rsidR="00BD6B97" w:rsidRPr="007A7659" w:rsidRDefault="00BD6B97">
      <w:pPr>
        <w:pStyle w:val="BodyText"/>
      </w:pPr>
      <w:r w:rsidRPr="007A7659">
        <w:rPr>
          <w:bCs/>
        </w:rPr>
        <w:t>The</w:t>
      </w:r>
      <w:r w:rsidRPr="007A7659">
        <w:t xml:space="preserve"> above transactions and the profiles that use them do not specify how patient identifier merging is to be implemented. They do specify the results of the merge in terms of possible rejection of Register Document Set-b transactions and results returned in Registry Stored Query transactions.</w:t>
      </w:r>
    </w:p>
    <w:p w14:paraId="5BE9ECA7" w14:textId="77777777" w:rsidR="00BD6B97" w:rsidRPr="007A7659" w:rsidRDefault="00BD6B97">
      <w:pPr>
        <w:pStyle w:val="BodyText"/>
      </w:pPr>
      <w:r w:rsidRPr="007A7659">
        <w:t>The following two sections document the responsibilities of the Document Registry and the Document Consumer in processing Registry Stored Query transactions that reference patient identifiers that are involved in merges.</w:t>
      </w:r>
    </w:p>
    <w:p w14:paraId="382896D0" w14:textId="77777777" w:rsidR="00BD6B97" w:rsidRPr="007A7659" w:rsidRDefault="00BD6B97" w:rsidP="007E3B51">
      <w:pPr>
        <w:pStyle w:val="Heading8"/>
        <w:ind w:left="1440"/>
        <w:rPr>
          <w:bCs/>
          <w:noProof w:val="0"/>
        </w:rPr>
      </w:pPr>
      <w:bookmarkStart w:id="3028" w:name="_Toc169111138"/>
      <w:bookmarkStart w:id="3029" w:name="_Toc169111545"/>
      <w:bookmarkStart w:id="3030" w:name="_Toc169111646"/>
      <w:bookmarkStart w:id="3031" w:name="_Toc169275536"/>
      <w:r w:rsidRPr="007A7659">
        <w:rPr>
          <w:bCs/>
          <w:noProof w:val="0"/>
        </w:rPr>
        <w:lastRenderedPageBreak/>
        <w:t xml:space="preserve">3.18.4.1.2.3.9.1 Responsibilities of the Document Registry </w:t>
      </w:r>
      <w:bookmarkEnd w:id="3028"/>
      <w:bookmarkEnd w:id="3029"/>
      <w:bookmarkEnd w:id="3030"/>
      <w:bookmarkEnd w:id="3031"/>
      <w:r w:rsidRPr="007A7659">
        <w:rPr>
          <w:bCs/>
          <w:noProof w:val="0"/>
        </w:rPr>
        <w:t>Actor</w:t>
      </w:r>
    </w:p>
    <w:p w14:paraId="082E82BB" w14:textId="77777777" w:rsidR="00BD6B97" w:rsidRPr="007A7659" w:rsidRDefault="00BD6B97">
      <w:pPr>
        <w:pStyle w:val="BodyText"/>
      </w:pPr>
      <w:r w:rsidRPr="007A7659">
        <w:t>The rules governing the handling of patient identity merges depend on the following factors:</w:t>
      </w:r>
    </w:p>
    <w:p w14:paraId="7B59F940" w14:textId="77777777" w:rsidR="00BD6B97" w:rsidRPr="007A7659" w:rsidRDefault="00BD6B97" w:rsidP="006E48D2">
      <w:pPr>
        <w:pStyle w:val="ListBullet2"/>
        <w:numPr>
          <w:ilvl w:val="0"/>
          <w:numId w:val="30"/>
        </w:numPr>
      </w:pPr>
      <w:r w:rsidRPr="007A7659">
        <w:t>Does the stored query contain patient identifier parameters?</w:t>
      </w:r>
    </w:p>
    <w:p w14:paraId="45BC0ABB" w14:textId="77777777" w:rsidR="00BD6B97" w:rsidRPr="007A7659" w:rsidRDefault="00BD6B97" w:rsidP="006E48D2">
      <w:pPr>
        <w:pStyle w:val="ListBullet2"/>
        <w:numPr>
          <w:ilvl w:val="0"/>
          <w:numId w:val="30"/>
        </w:numPr>
      </w:pPr>
      <w:r w:rsidRPr="007A7659">
        <w:t>Has the registry received a patient identity merge message which references the patient identity parameter as either the subsumed patient identifier or the surviving patient identifier?</w:t>
      </w:r>
    </w:p>
    <w:p w14:paraId="59F472C9" w14:textId="77777777" w:rsidR="00BD6B97" w:rsidRPr="007A7659" w:rsidRDefault="00BD6B97" w:rsidP="006E48D2">
      <w:pPr>
        <w:pStyle w:val="ListBullet2"/>
        <w:numPr>
          <w:ilvl w:val="0"/>
          <w:numId w:val="30"/>
        </w:numPr>
      </w:pPr>
      <w:r w:rsidRPr="007A7659">
        <w:t>The content of any previously received merge message can contribute to the result of a stored query.</w:t>
      </w:r>
    </w:p>
    <w:p w14:paraId="11E47478" w14:textId="77777777" w:rsidR="00BD6B97" w:rsidRPr="007A7659" w:rsidRDefault="00BD6B97" w:rsidP="006E48D2">
      <w:pPr>
        <w:pStyle w:val="ListBullet2"/>
        <w:numPr>
          <w:ilvl w:val="0"/>
          <w:numId w:val="30"/>
        </w:numPr>
      </w:pPr>
      <w:r w:rsidRPr="007A7659">
        <w:t>More than one merge message may contribute to the results of a stored query (e.g., Patient ID A merged into Patient ID B merged into Patient ID C etc.)</w:t>
      </w:r>
    </w:p>
    <w:p w14:paraId="0454E535" w14:textId="77777777" w:rsidR="00BD6B97" w:rsidRPr="007A7659" w:rsidRDefault="00BD6B97">
      <w:pPr>
        <w:pStyle w:val="BodyText"/>
      </w:pPr>
      <w:r w:rsidRPr="007A7659">
        <w:t xml:space="preserve">The following assertions shall be met by a Document Registry when returning metadata in a Registry Stored Query transaction. The terms 'subsumed patient identifier' and 'surviving patient identifier' refer to the contents of any previously received merge message. </w:t>
      </w:r>
    </w:p>
    <w:p w14:paraId="47E9CBEA" w14:textId="77777777" w:rsidR="00BD6B97" w:rsidRPr="007A7659" w:rsidRDefault="00BD6B97" w:rsidP="006E48D2">
      <w:pPr>
        <w:pStyle w:val="ListBullet2"/>
        <w:numPr>
          <w:ilvl w:val="0"/>
          <w:numId w:val="30"/>
        </w:numPr>
      </w:pPr>
      <w:r w:rsidRPr="007A7659">
        <w:t>If the query includes a patient identifier parameter and that patient identity matches the subsumed patient identifier of a merge message then the query shall return no results. This is not an error condition and the Registry Stored Query transaction shall not return an error status.</w:t>
      </w:r>
    </w:p>
    <w:p w14:paraId="6F40A98B" w14:textId="77777777" w:rsidR="00BD6B97" w:rsidRPr="007A7659" w:rsidRDefault="00BD6B97" w:rsidP="006E48D2">
      <w:pPr>
        <w:pStyle w:val="ListBullet2"/>
        <w:numPr>
          <w:ilvl w:val="0"/>
          <w:numId w:val="30"/>
        </w:numPr>
      </w:pPr>
      <w:r w:rsidRPr="007A7659">
        <w:t>If the query includes a patient identifier and that patient identifier matches the surviving patient identifier of a previous merge message then the query shall return the composite of:</w:t>
      </w:r>
    </w:p>
    <w:p w14:paraId="1EB53C06" w14:textId="77777777" w:rsidR="00BD6B97" w:rsidRPr="007A7659" w:rsidRDefault="00BD6B97" w:rsidP="006E48D2">
      <w:pPr>
        <w:pStyle w:val="ListBullet2"/>
        <w:numPr>
          <w:ilvl w:val="0"/>
          <w:numId w:val="30"/>
        </w:numPr>
      </w:pPr>
      <w:r w:rsidRPr="007A7659">
        <w:t>Metadata registered against the surviving patient identifier</w:t>
      </w:r>
    </w:p>
    <w:p w14:paraId="29CC75D7" w14:textId="77777777" w:rsidR="00BD6B97" w:rsidRPr="007A7659" w:rsidRDefault="00BD6B97" w:rsidP="006E48D2">
      <w:pPr>
        <w:pStyle w:val="ListBullet2"/>
        <w:numPr>
          <w:ilvl w:val="0"/>
          <w:numId w:val="30"/>
        </w:numPr>
      </w:pPr>
      <w:r w:rsidRPr="007A7659">
        <w:t>Metadata registered against the subsumed patient identifier</w:t>
      </w:r>
    </w:p>
    <w:p w14:paraId="23D193C5" w14:textId="77777777" w:rsidR="00BD6B97" w:rsidRPr="007A7659" w:rsidRDefault="00BD6B97" w:rsidP="006E48D2">
      <w:pPr>
        <w:pStyle w:val="ListBullet2"/>
        <w:numPr>
          <w:ilvl w:val="0"/>
          <w:numId w:val="30"/>
        </w:numPr>
      </w:pPr>
      <w:r w:rsidRPr="007A7659">
        <w:t>Metadata returned shall show the surviving patient identifier in these metadata attributes:</w:t>
      </w:r>
    </w:p>
    <w:p w14:paraId="3A1EBE2A" w14:textId="77777777" w:rsidR="00BD6B97" w:rsidRPr="007A7659" w:rsidRDefault="00BD6B97" w:rsidP="006E48D2">
      <w:pPr>
        <w:pStyle w:val="ListBullet3"/>
        <w:numPr>
          <w:ilvl w:val="0"/>
          <w:numId w:val="31"/>
        </w:numPr>
      </w:pPr>
      <w:r w:rsidRPr="007A7659">
        <w:t>XDSSubmissionSet.patientId</w:t>
      </w:r>
    </w:p>
    <w:p w14:paraId="487223AE" w14:textId="77777777" w:rsidR="00BD6B97" w:rsidRPr="007A7659" w:rsidRDefault="00BD6B97" w:rsidP="006E48D2">
      <w:pPr>
        <w:pStyle w:val="ListBullet3"/>
        <w:numPr>
          <w:ilvl w:val="0"/>
          <w:numId w:val="31"/>
        </w:numPr>
      </w:pPr>
      <w:r w:rsidRPr="007A7659">
        <w:t>XDSDocumentEntry.patientId</w:t>
      </w:r>
    </w:p>
    <w:p w14:paraId="5DCF9C8E" w14:textId="77777777" w:rsidR="00BD6B97" w:rsidRPr="007A7659" w:rsidRDefault="00BD6B97" w:rsidP="006E48D2">
      <w:pPr>
        <w:pStyle w:val="ListBullet3"/>
        <w:numPr>
          <w:ilvl w:val="0"/>
          <w:numId w:val="31"/>
        </w:numPr>
      </w:pPr>
      <w:r w:rsidRPr="007A7659">
        <w:t>XDSFolder.patientId</w:t>
      </w:r>
    </w:p>
    <w:p w14:paraId="00B5E555" w14:textId="77777777" w:rsidR="00BD6B97" w:rsidRPr="007A7659" w:rsidRDefault="00BD6B97" w:rsidP="006E48D2">
      <w:pPr>
        <w:pStyle w:val="ListBullet2"/>
        <w:numPr>
          <w:ilvl w:val="0"/>
          <w:numId w:val="30"/>
        </w:numPr>
      </w:pPr>
      <w:r w:rsidRPr="007A7659">
        <w:t>Patient identifiers may be affected by multiple patient identity merges.</w:t>
      </w:r>
    </w:p>
    <w:p w14:paraId="5D2B9703" w14:textId="77777777" w:rsidR="00BD6B97" w:rsidRPr="007A7659" w:rsidRDefault="00BD6B97" w:rsidP="006E48D2">
      <w:pPr>
        <w:pStyle w:val="ListBullet2"/>
        <w:numPr>
          <w:ilvl w:val="0"/>
          <w:numId w:val="30"/>
        </w:numPr>
      </w:pPr>
      <w:r w:rsidRPr="007A7659">
        <w:t>The subsumed patient identifier may have been referenced in a prior A40 Merge message as the surviving patient identifier.</w:t>
      </w:r>
    </w:p>
    <w:p w14:paraId="6C4D4394" w14:textId="77777777" w:rsidR="00BD6B97" w:rsidRPr="007A7659" w:rsidRDefault="00BD6B97" w:rsidP="006E48D2">
      <w:pPr>
        <w:pStyle w:val="ListBullet2"/>
        <w:numPr>
          <w:ilvl w:val="0"/>
          <w:numId w:val="30"/>
        </w:numPr>
      </w:pPr>
      <w:r w:rsidRPr="007A7659">
        <w:t>The surviving patient identifier may have been referenced in a prior A40 Merge message as the surviving patient identifier.</w:t>
      </w:r>
    </w:p>
    <w:p w14:paraId="6B2662E0" w14:textId="77777777" w:rsidR="00BD6B97" w:rsidRPr="007A7659" w:rsidRDefault="00BD6B97" w:rsidP="006E48D2">
      <w:pPr>
        <w:pStyle w:val="ListBullet2"/>
        <w:numPr>
          <w:ilvl w:val="0"/>
          <w:numId w:val="30"/>
        </w:numPr>
      </w:pPr>
      <w:r w:rsidRPr="007A7659">
        <w:t>Patient demographics in XDSDocumentEntry.sourcePatientInfo shall not be altered as a result of an A40 Merge.</w:t>
      </w:r>
    </w:p>
    <w:p w14:paraId="3AAC0A9C" w14:textId="77777777" w:rsidR="00BD6B97" w:rsidRPr="007A7659" w:rsidRDefault="00BD6B97" w:rsidP="007E3B51">
      <w:pPr>
        <w:pStyle w:val="Heading8"/>
        <w:ind w:left="1440"/>
        <w:rPr>
          <w:bCs/>
          <w:noProof w:val="0"/>
        </w:rPr>
      </w:pPr>
      <w:bookmarkStart w:id="3032" w:name="_Toc169111139"/>
      <w:bookmarkStart w:id="3033" w:name="_Toc169111546"/>
      <w:bookmarkStart w:id="3034" w:name="_Toc169111647"/>
      <w:bookmarkStart w:id="3035" w:name="_Toc169275537"/>
      <w:r w:rsidRPr="007A7659">
        <w:rPr>
          <w:bCs/>
          <w:noProof w:val="0"/>
        </w:rPr>
        <w:t xml:space="preserve">3.18.4.1.2.3.9.2 Responsibilities of the Document Consumer </w:t>
      </w:r>
      <w:bookmarkEnd w:id="3032"/>
      <w:bookmarkEnd w:id="3033"/>
      <w:bookmarkEnd w:id="3034"/>
      <w:bookmarkEnd w:id="3035"/>
      <w:r w:rsidRPr="007A7659">
        <w:rPr>
          <w:bCs/>
          <w:noProof w:val="0"/>
        </w:rPr>
        <w:t>Actor</w:t>
      </w:r>
    </w:p>
    <w:p w14:paraId="751FD76A" w14:textId="77777777" w:rsidR="00BD6B97" w:rsidRPr="007A7659" w:rsidRDefault="00BD6B97">
      <w:pPr>
        <w:pStyle w:val="BodyText"/>
      </w:pPr>
      <w:r w:rsidRPr="007A7659">
        <w:t>The following assertions affect the Document Consumer:</w:t>
      </w:r>
    </w:p>
    <w:p w14:paraId="6197E80E" w14:textId="77777777" w:rsidR="00BD6B97" w:rsidRPr="007A7659" w:rsidRDefault="00BD6B97" w:rsidP="006E48D2">
      <w:pPr>
        <w:pStyle w:val="ListBullet2"/>
        <w:numPr>
          <w:ilvl w:val="0"/>
          <w:numId w:val="30"/>
        </w:numPr>
      </w:pPr>
      <w:r w:rsidRPr="007A7659">
        <w:lastRenderedPageBreak/>
        <w:t>The Document Consumer shall depend on the patient identity in the following metadata attributes after a patient identifier is merged:</w:t>
      </w:r>
    </w:p>
    <w:p w14:paraId="1BAE4651" w14:textId="77777777" w:rsidR="00BD6B97" w:rsidRPr="007A7659" w:rsidRDefault="00BD6B97" w:rsidP="006E48D2">
      <w:pPr>
        <w:pStyle w:val="ListBullet3"/>
        <w:numPr>
          <w:ilvl w:val="0"/>
          <w:numId w:val="31"/>
        </w:numPr>
      </w:pPr>
      <w:r w:rsidRPr="007A7659">
        <w:t>XDSSubmissionSet.patientId</w:t>
      </w:r>
    </w:p>
    <w:p w14:paraId="07CC541E" w14:textId="77777777" w:rsidR="00BD6B97" w:rsidRPr="007A7659" w:rsidRDefault="00BD6B97" w:rsidP="006E48D2">
      <w:pPr>
        <w:pStyle w:val="ListBullet3"/>
        <w:numPr>
          <w:ilvl w:val="0"/>
          <w:numId w:val="31"/>
        </w:numPr>
      </w:pPr>
      <w:r w:rsidRPr="007A7659">
        <w:t>XDSDocumentEntry.patientId</w:t>
      </w:r>
    </w:p>
    <w:p w14:paraId="44C3A956" w14:textId="77777777" w:rsidR="00BD6B97" w:rsidRPr="007A7659" w:rsidRDefault="00BD6B97" w:rsidP="006E48D2">
      <w:pPr>
        <w:pStyle w:val="ListBullet3"/>
        <w:numPr>
          <w:ilvl w:val="0"/>
          <w:numId w:val="31"/>
        </w:numPr>
      </w:pPr>
      <w:r w:rsidRPr="007A7659">
        <w:t>XDSFolder.patientId</w:t>
      </w:r>
    </w:p>
    <w:p w14:paraId="2144290D" w14:textId="77777777" w:rsidR="00BD6B97" w:rsidRPr="007A7659" w:rsidRDefault="00BD6B97" w:rsidP="006E48D2">
      <w:pPr>
        <w:pStyle w:val="ListBullet2"/>
        <w:numPr>
          <w:ilvl w:val="0"/>
          <w:numId w:val="30"/>
        </w:numPr>
      </w:pPr>
      <w:r w:rsidRPr="007A7659">
        <w:t>The Document Registry is required to return the surviving patient identifier of a merge in place of the original subsumed patient identifier.</w:t>
      </w:r>
    </w:p>
    <w:p w14:paraId="4EE7A546" w14:textId="77777777" w:rsidR="00BD6B97" w:rsidRPr="007A7659" w:rsidRDefault="00BD6B97" w:rsidP="006E48D2">
      <w:pPr>
        <w:pStyle w:val="ListBullet3"/>
        <w:numPr>
          <w:ilvl w:val="0"/>
          <w:numId w:val="31"/>
        </w:numPr>
      </w:pPr>
      <w:r w:rsidRPr="007A7659">
        <w:rPr>
          <w:bCs/>
          <w:szCs w:val="24"/>
        </w:rPr>
        <w:t xml:space="preserve">The Document </w:t>
      </w:r>
      <w:r w:rsidRPr="007A7659">
        <w:t>Consumer shall not depend on the patient demographics found in XDSDocumentEntry.sourcePatientInfo after a patient identifier is merged. Patient demographics should be accessed through PIX/PDQ services or their equivalent.</w:t>
      </w:r>
    </w:p>
    <w:p w14:paraId="27BC4832" w14:textId="77777777" w:rsidR="00BD6B97" w:rsidRPr="007A7659" w:rsidRDefault="00BD6B97">
      <w:pPr>
        <w:pStyle w:val="Heading6"/>
        <w:numPr>
          <w:ilvl w:val="0"/>
          <w:numId w:val="0"/>
        </w:numPr>
        <w:tabs>
          <w:tab w:val="clear" w:pos="4320"/>
        </w:tabs>
        <w:ind w:left="1152" w:hanging="1152"/>
        <w:rPr>
          <w:noProof w:val="0"/>
        </w:rPr>
      </w:pPr>
      <w:r w:rsidRPr="007A7659">
        <w:rPr>
          <w:noProof w:val="0"/>
        </w:rPr>
        <w:t>3.18.4.1.2.4 Stored Query IDs</w:t>
      </w:r>
    </w:p>
    <w:p w14:paraId="7D2A70DD" w14:textId="77777777" w:rsidR="00BD6B97" w:rsidRPr="007A7659" w:rsidRDefault="00BD6B97">
      <w:pPr>
        <w:pStyle w:val="BodyText"/>
      </w:pPr>
      <w:r w:rsidRPr="007A7659">
        <w:t xml:space="preserve">The standard XDS queries are assigned the following Query IDs. These IDs are used in the AdhocQueryRequest to reference queries stored on the Document </w:t>
      </w:r>
      <w:r w:rsidR="00713992" w:rsidRPr="007A7659">
        <w:t>R</w:t>
      </w:r>
      <w:r w:rsidRPr="007A7659">
        <w:t>egistry Actor. Query IDs are in UUID format (</w:t>
      </w:r>
      <w:r w:rsidR="008A6C66" w:rsidRPr="007A7659">
        <w:t>RFC</w:t>
      </w:r>
      <w:r w:rsidRPr="007A7659">
        <w:t>4122). An error shall be returned when an unsupported stored query ID is received.</w:t>
      </w:r>
    </w:p>
    <w:p w14:paraId="7EE33CBE" w14:textId="63A1F497" w:rsidR="00726C57" w:rsidRPr="007A7659" w:rsidRDefault="00BD6B97" w:rsidP="004A0919">
      <w:pPr>
        <w:pStyle w:val="Note"/>
      </w:pPr>
      <w:r w:rsidRPr="007A7659">
        <w:t xml:space="preserve">Note: This query mechanism can be extended by adding a query by allocating a Query ID, defining query parameters, and implementing the query in the Document Registry. </w:t>
      </w:r>
    </w:p>
    <w:p w14:paraId="6E9E3AA9" w14:textId="77777777" w:rsidR="00BD6B97" w:rsidRPr="007A7659" w:rsidRDefault="00BD6B97" w:rsidP="007E3B51">
      <w:pPr>
        <w:pStyle w:val="BodyText"/>
      </w:pPr>
    </w:p>
    <w:tbl>
      <w:tblPr>
        <w:tblW w:w="0" w:type="auto"/>
        <w:tblInd w:w="-5" w:type="dxa"/>
        <w:tblLayout w:type="fixed"/>
        <w:tblLook w:val="0000" w:firstRow="0" w:lastRow="0" w:firstColumn="0" w:lastColumn="0" w:noHBand="0" w:noVBand="0"/>
      </w:tblPr>
      <w:tblGrid>
        <w:gridCol w:w="2723"/>
        <w:gridCol w:w="6143"/>
      </w:tblGrid>
      <w:tr w:rsidR="00BD6B97" w:rsidRPr="007A7659" w14:paraId="77AF6CCB" w14:textId="77777777" w:rsidTr="004A0919">
        <w:trPr>
          <w:tblHeader/>
        </w:trPr>
        <w:tc>
          <w:tcPr>
            <w:tcW w:w="2723" w:type="dxa"/>
            <w:tcBorders>
              <w:top w:val="single" w:sz="4" w:space="0" w:color="000000"/>
              <w:left w:val="single" w:sz="4" w:space="0" w:color="000000"/>
              <w:bottom w:val="single" w:sz="4" w:space="0" w:color="auto"/>
            </w:tcBorders>
            <w:shd w:val="clear" w:color="auto" w:fill="E6E6E6"/>
          </w:tcPr>
          <w:p w14:paraId="473D4620" w14:textId="77777777" w:rsidR="00BD6B97" w:rsidRPr="007A7659" w:rsidRDefault="00BD6B97" w:rsidP="0002013A">
            <w:pPr>
              <w:pStyle w:val="TableEntryHeader"/>
            </w:pPr>
            <w:r w:rsidRPr="007A7659">
              <w:t xml:space="preserve"> Query Name</w:t>
            </w:r>
          </w:p>
        </w:tc>
        <w:tc>
          <w:tcPr>
            <w:tcW w:w="6143" w:type="dxa"/>
            <w:tcBorders>
              <w:top w:val="single" w:sz="4" w:space="0" w:color="000000"/>
              <w:left w:val="single" w:sz="4" w:space="0" w:color="000000"/>
              <w:bottom w:val="single" w:sz="4" w:space="0" w:color="auto"/>
              <w:right w:val="single" w:sz="4" w:space="0" w:color="000000"/>
            </w:tcBorders>
            <w:shd w:val="clear" w:color="auto" w:fill="E6E6E6"/>
          </w:tcPr>
          <w:p w14:paraId="14B826A6" w14:textId="77777777" w:rsidR="00BD6B97" w:rsidRPr="007A7659" w:rsidRDefault="00BD6B97" w:rsidP="0002013A">
            <w:pPr>
              <w:pStyle w:val="TableEntryHeader"/>
            </w:pPr>
            <w:r w:rsidRPr="007A7659">
              <w:t>Query ID</w:t>
            </w:r>
          </w:p>
        </w:tc>
      </w:tr>
      <w:tr w:rsidR="00BD6B97" w:rsidRPr="007A7659" w14:paraId="0DAB5230" w14:textId="77777777" w:rsidTr="004A0919">
        <w:tc>
          <w:tcPr>
            <w:tcW w:w="2723" w:type="dxa"/>
            <w:tcBorders>
              <w:top w:val="single" w:sz="4" w:space="0" w:color="auto"/>
              <w:left w:val="single" w:sz="4" w:space="0" w:color="auto"/>
              <w:bottom w:val="single" w:sz="4" w:space="0" w:color="auto"/>
              <w:right w:val="single" w:sz="4" w:space="0" w:color="auto"/>
            </w:tcBorders>
          </w:tcPr>
          <w:p w14:paraId="1FED9452" w14:textId="77777777" w:rsidR="00BD6B97" w:rsidRPr="007A7659" w:rsidRDefault="00BD6B97">
            <w:pPr>
              <w:pStyle w:val="TableEntry"/>
              <w:snapToGrid w:val="0"/>
              <w:rPr>
                <w:noProof w:val="0"/>
                <w:lang w:eastAsia="ar-SA"/>
              </w:rPr>
            </w:pPr>
            <w:r w:rsidRPr="007A7659">
              <w:rPr>
                <w:noProof w:val="0"/>
                <w:lang w:eastAsia="ar-SA"/>
              </w:rPr>
              <w:t>FindDocuments</w:t>
            </w:r>
          </w:p>
        </w:tc>
        <w:tc>
          <w:tcPr>
            <w:tcW w:w="6143" w:type="dxa"/>
            <w:tcBorders>
              <w:top w:val="single" w:sz="4" w:space="0" w:color="auto"/>
              <w:left w:val="single" w:sz="4" w:space="0" w:color="auto"/>
              <w:bottom w:val="single" w:sz="4" w:space="0" w:color="auto"/>
              <w:right w:val="single" w:sz="4" w:space="0" w:color="auto"/>
            </w:tcBorders>
          </w:tcPr>
          <w:p w14:paraId="785FC8E8"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urn:uuid:14d4debf-8f97-4251-9a74-a90016b0af0d</w:t>
            </w:r>
          </w:p>
        </w:tc>
      </w:tr>
      <w:tr w:rsidR="00BD6B97" w:rsidRPr="007A7659" w14:paraId="3BD942DA" w14:textId="77777777" w:rsidTr="004A0919">
        <w:tc>
          <w:tcPr>
            <w:tcW w:w="2723" w:type="dxa"/>
            <w:tcBorders>
              <w:top w:val="single" w:sz="4" w:space="0" w:color="auto"/>
              <w:left w:val="single" w:sz="4" w:space="0" w:color="auto"/>
              <w:bottom w:val="single" w:sz="4" w:space="0" w:color="auto"/>
              <w:right w:val="single" w:sz="4" w:space="0" w:color="auto"/>
            </w:tcBorders>
          </w:tcPr>
          <w:p w14:paraId="007CB01E" w14:textId="77777777" w:rsidR="00BD6B97" w:rsidRPr="007A7659" w:rsidRDefault="00BD6B97">
            <w:pPr>
              <w:pStyle w:val="TableEntry"/>
              <w:snapToGrid w:val="0"/>
              <w:rPr>
                <w:noProof w:val="0"/>
                <w:lang w:eastAsia="ar-SA"/>
              </w:rPr>
            </w:pPr>
            <w:r w:rsidRPr="007A7659">
              <w:rPr>
                <w:noProof w:val="0"/>
                <w:lang w:eastAsia="ar-SA"/>
              </w:rPr>
              <w:t>FindSubmissionSets</w:t>
            </w:r>
          </w:p>
        </w:tc>
        <w:tc>
          <w:tcPr>
            <w:tcW w:w="6143" w:type="dxa"/>
            <w:tcBorders>
              <w:top w:val="single" w:sz="4" w:space="0" w:color="auto"/>
              <w:left w:val="single" w:sz="4" w:space="0" w:color="auto"/>
              <w:bottom w:val="single" w:sz="4" w:space="0" w:color="auto"/>
              <w:right w:val="single" w:sz="4" w:space="0" w:color="auto"/>
            </w:tcBorders>
          </w:tcPr>
          <w:p w14:paraId="4A7D169C"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urn:uuid:f26abbcb-ac74-4422-8a30-edb644bbc1a9</w:t>
            </w:r>
          </w:p>
        </w:tc>
      </w:tr>
      <w:tr w:rsidR="00BD6B97" w:rsidRPr="007A7659" w14:paraId="1CC3336A" w14:textId="77777777" w:rsidTr="004A0919">
        <w:tc>
          <w:tcPr>
            <w:tcW w:w="2723" w:type="dxa"/>
            <w:tcBorders>
              <w:top w:val="single" w:sz="4" w:space="0" w:color="auto"/>
              <w:left w:val="single" w:sz="4" w:space="0" w:color="auto"/>
              <w:bottom w:val="single" w:sz="4" w:space="0" w:color="auto"/>
              <w:right w:val="single" w:sz="4" w:space="0" w:color="auto"/>
            </w:tcBorders>
          </w:tcPr>
          <w:p w14:paraId="18E684E2" w14:textId="77777777" w:rsidR="00BD6B97" w:rsidRPr="007A7659" w:rsidRDefault="00BD6B97">
            <w:pPr>
              <w:pStyle w:val="TableEntry"/>
              <w:snapToGrid w:val="0"/>
              <w:rPr>
                <w:noProof w:val="0"/>
                <w:lang w:eastAsia="ar-SA"/>
              </w:rPr>
            </w:pPr>
            <w:r w:rsidRPr="007A7659">
              <w:rPr>
                <w:noProof w:val="0"/>
                <w:lang w:eastAsia="ar-SA"/>
              </w:rPr>
              <w:t>FindFolders</w:t>
            </w:r>
          </w:p>
        </w:tc>
        <w:tc>
          <w:tcPr>
            <w:tcW w:w="6143" w:type="dxa"/>
            <w:tcBorders>
              <w:top w:val="single" w:sz="4" w:space="0" w:color="auto"/>
              <w:left w:val="single" w:sz="4" w:space="0" w:color="auto"/>
              <w:bottom w:val="single" w:sz="4" w:space="0" w:color="auto"/>
              <w:right w:val="single" w:sz="4" w:space="0" w:color="auto"/>
            </w:tcBorders>
          </w:tcPr>
          <w:p w14:paraId="5E8483DA"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urn:uuid:958f3006-baad-4929-a4de-ff1114824431</w:t>
            </w:r>
          </w:p>
        </w:tc>
      </w:tr>
      <w:tr w:rsidR="00BD6B97" w:rsidRPr="007A7659" w14:paraId="60508F0A" w14:textId="77777777" w:rsidTr="004A0919">
        <w:tc>
          <w:tcPr>
            <w:tcW w:w="2723" w:type="dxa"/>
            <w:tcBorders>
              <w:top w:val="single" w:sz="4" w:space="0" w:color="auto"/>
              <w:left w:val="single" w:sz="4" w:space="0" w:color="auto"/>
              <w:bottom w:val="single" w:sz="4" w:space="0" w:color="auto"/>
              <w:right w:val="single" w:sz="4" w:space="0" w:color="auto"/>
            </w:tcBorders>
          </w:tcPr>
          <w:p w14:paraId="07982E98" w14:textId="77777777" w:rsidR="00BD6B97" w:rsidRPr="007A7659" w:rsidRDefault="00BD6B97">
            <w:pPr>
              <w:pStyle w:val="TableEntry"/>
              <w:snapToGrid w:val="0"/>
              <w:rPr>
                <w:noProof w:val="0"/>
                <w:lang w:eastAsia="ar-SA"/>
              </w:rPr>
            </w:pPr>
            <w:r w:rsidRPr="007A7659">
              <w:rPr>
                <w:noProof w:val="0"/>
                <w:lang w:eastAsia="ar-SA"/>
              </w:rPr>
              <w:t>GetAll</w:t>
            </w:r>
          </w:p>
        </w:tc>
        <w:tc>
          <w:tcPr>
            <w:tcW w:w="6143" w:type="dxa"/>
            <w:tcBorders>
              <w:top w:val="single" w:sz="4" w:space="0" w:color="auto"/>
              <w:left w:val="single" w:sz="4" w:space="0" w:color="auto"/>
              <w:bottom w:val="single" w:sz="4" w:space="0" w:color="auto"/>
              <w:right w:val="single" w:sz="4" w:space="0" w:color="auto"/>
            </w:tcBorders>
          </w:tcPr>
          <w:p w14:paraId="744042D3"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urn:uuid:10b545ea-725c-446d-9b95-8aeb444eddf3</w:t>
            </w:r>
          </w:p>
        </w:tc>
      </w:tr>
      <w:tr w:rsidR="00BD6B97" w:rsidRPr="007A7659" w14:paraId="3F9F4551" w14:textId="77777777" w:rsidTr="004A0919">
        <w:tc>
          <w:tcPr>
            <w:tcW w:w="2723" w:type="dxa"/>
            <w:tcBorders>
              <w:top w:val="single" w:sz="4" w:space="0" w:color="auto"/>
              <w:left w:val="single" w:sz="4" w:space="0" w:color="auto"/>
              <w:bottom w:val="single" w:sz="4" w:space="0" w:color="auto"/>
              <w:right w:val="single" w:sz="4" w:space="0" w:color="auto"/>
            </w:tcBorders>
          </w:tcPr>
          <w:p w14:paraId="0D8C4C2D" w14:textId="77777777" w:rsidR="00BD6B97" w:rsidRPr="007A7659" w:rsidRDefault="00BD6B97">
            <w:pPr>
              <w:pStyle w:val="TableEntry"/>
              <w:snapToGrid w:val="0"/>
              <w:rPr>
                <w:noProof w:val="0"/>
                <w:lang w:eastAsia="ar-SA"/>
              </w:rPr>
            </w:pPr>
            <w:r w:rsidRPr="007A7659">
              <w:rPr>
                <w:noProof w:val="0"/>
                <w:lang w:eastAsia="ar-SA"/>
              </w:rPr>
              <w:t>GetDocuments</w:t>
            </w:r>
          </w:p>
        </w:tc>
        <w:tc>
          <w:tcPr>
            <w:tcW w:w="6143" w:type="dxa"/>
            <w:tcBorders>
              <w:top w:val="single" w:sz="4" w:space="0" w:color="auto"/>
              <w:left w:val="single" w:sz="4" w:space="0" w:color="auto"/>
              <w:bottom w:val="single" w:sz="4" w:space="0" w:color="auto"/>
              <w:right w:val="single" w:sz="4" w:space="0" w:color="auto"/>
            </w:tcBorders>
          </w:tcPr>
          <w:p w14:paraId="5A531025"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urn:uuid:5c4f972b-d56b-40ac-a5fc-c8ca9b40b9d4</w:t>
            </w:r>
          </w:p>
        </w:tc>
      </w:tr>
      <w:tr w:rsidR="00BD6B97" w:rsidRPr="007A7659" w14:paraId="020C9167" w14:textId="77777777" w:rsidTr="004A0919">
        <w:tc>
          <w:tcPr>
            <w:tcW w:w="2723" w:type="dxa"/>
            <w:tcBorders>
              <w:top w:val="single" w:sz="4" w:space="0" w:color="auto"/>
              <w:left w:val="single" w:sz="4" w:space="0" w:color="auto"/>
              <w:bottom w:val="single" w:sz="4" w:space="0" w:color="auto"/>
              <w:right w:val="single" w:sz="4" w:space="0" w:color="auto"/>
            </w:tcBorders>
          </w:tcPr>
          <w:p w14:paraId="5C330127" w14:textId="77777777" w:rsidR="00BD6B97" w:rsidRPr="007A7659" w:rsidRDefault="00BD6B97">
            <w:pPr>
              <w:pStyle w:val="TableEntry"/>
              <w:snapToGrid w:val="0"/>
              <w:rPr>
                <w:noProof w:val="0"/>
                <w:lang w:eastAsia="ar-SA"/>
              </w:rPr>
            </w:pPr>
            <w:r w:rsidRPr="007A7659">
              <w:rPr>
                <w:noProof w:val="0"/>
                <w:lang w:eastAsia="ar-SA"/>
              </w:rPr>
              <w:t>GetFolders</w:t>
            </w:r>
          </w:p>
        </w:tc>
        <w:tc>
          <w:tcPr>
            <w:tcW w:w="6143" w:type="dxa"/>
            <w:tcBorders>
              <w:top w:val="single" w:sz="4" w:space="0" w:color="auto"/>
              <w:left w:val="single" w:sz="4" w:space="0" w:color="auto"/>
              <w:bottom w:val="single" w:sz="4" w:space="0" w:color="auto"/>
              <w:right w:val="single" w:sz="4" w:space="0" w:color="auto"/>
            </w:tcBorders>
          </w:tcPr>
          <w:p w14:paraId="2BC00F02"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urn:uuid:5737b14c-8a1a-4539-b659-e03a34a5e1e4</w:t>
            </w:r>
          </w:p>
        </w:tc>
      </w:tr>
      <w:tr w:rsidR="00BD6B97" w:rsidRPr="007A7659" w14:paraId="2F6A7456" w14:textId="77777777" w:rsidTr="004A0919">
        <w:tc>
          <w:tcPr>
            <w:tcW w:w="2723" w:type="dxa"/>
            <w:tcBorders>
              <w:top w:val="single" w:sz="4" w:space="0" w:color="auto"/>
              <w:left w:val="single" w:sz="4" w:space="0" w:color="auto"/>
              <w:bottom w:val="single" w:sz="4" w:space="0" w:color="auto"/>
              <w:right w:val="single" w:sz="4" w:space="0" w:color="auto"/>
            </w:tcBorders>
          </w:tcPr>
          <w:p w14:paraId="3732CF72" w14:textId="77777777" w:rsidR="00BD6B97" w:rsidRPr="007A7659" w:rsidRDefault="00BD6B97">
            <w:pPr>
              <w:pStyle w:val="TableEntry"/>
              <w:snapToGrid w:val="0"/>
              <w:rPr>
                <w:noProof w:val="0"/>
                <w:lang w:eastAsia="ar-SA"/>
              </w:rPr>
            </w:pPr>
            <w:r w:rsidRPr="007A7659">
              <w:rPr>
                <w:noProof w:val="0"/>
                <w:lang w:eastAsia="ar-SA"/>
              </w:rPr>
              <w:t>GetAssociations</w:t>
            </w:r>
          </w:p>
        </w:tc>
        <w:tc>
          <w:tcPr>
            <w:tcW w:w="6143" w:type="dxa"/>
            <w:tcBorders>
              <w:top w:val="single" w:sz="4" w:space="0" w:color="auto"/>
              <w:left w:val="single" w:sz="4" w:space="0" w:color="auto"/>
              <w:bottom w:val="single" w:sz="4" w:space="0" w:color="auto"/>
              <w:right w:val="single" w:sz="4" w:space="0" w:color="auto"/>
            </w:tcBorders>
          </w:tcPr>
          <w:p w14:paraId="334D16A5"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urn:uuid:a7ae438b-4bc2-4642-93e9-be891f7bb155</w:t>
            </w:r>
          </w:p>
        </w:tc>
      </w:tr>
      <w:tr w:rsidR="00BD6B97" w:rsidRPr="007A7659" w14:paraId="7CD734D1" w14:textId="77777777" w:rsidTr="004A0919">
        <w:tc>
          <w:tcPr>
            <w:tcW w:w="2723" w:type="dxa"/>
            <w:tcBorders>
              <w:top w:val="single" w:sz="4" w:space="0" w:color="auto"/>
              <w:left w:val="single" w:sz="4" w:space="0" w:color="auto"/>
              <w:bottom w:val="single" w:sz="4" w:space="0" w:color="auto"/>
              <w:right w:val="single" w:sz="4" w:space="0" w:color="auto"/>
            </w:tcBorders>
          </w:tcPr>
          <w:p w14:paraId="21FDCA28" w14:textId="77777777" w:rsidR="00BD6B97" w:rsidRPr="007A7659" w:rsidRDefault="00BD6B97">
            <w:pPr>
              <w:pStyle w:val="TableEntry"/>
              <w:snapToGrid w:val="0"/>
              <w:rPr>
                <w:noProof w:val="0"/>
                <w:lang w:eastAsia="ar-SA"/>
              </w:rPr>
            </w:pPr>
            <w:r w:rsidRPr="007A7659">
              <w:rPr>
                <w:noProof w:val="0"/>
                <w:lang w:eastAsia="ar-SA"/>
              </w:rPr>
              <w:t>GetDocumentsAndAssociations</w:t>
            </w:r>
          </w:p>
        </w:tc>
        <w:tc>
          <w:tcPr>
            <w:tcW w:w="6143" w:type="dxa"/>
            <w:tcBorders>
              <w:top w:val="single" w:sz="4" w:space="0" w:color="auto"/>
              <w:left w:val="single" w:sz="4" w:space="0" w:color="auto"/>
              <w:bottom w:val="single" w:sz="4" w:space="0" w:color="auto"/>
              <w:right w:val="single" w:sz="4" w:space="0" w:color="auto"/>
            </w:tcBorders>
          </w:tcPr>
          <w:p w14:paraId="20411BE0"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urn:uuid:bab9529a-4a10-40b3-a01f-f68a615d247a</w:t>
            </w:r>
          </w:p>
        </w:tc>
      </w:tr>
      <w:tr w:rsidR="00BD6B97" w:rsidRPr="007A7659" w14:paraId="0DC087D2" w14:textId="77777777" w:rsidTr="004A0919">
        <w:tc>
          <w:tcPr>
            <w:tcW w:w="2723" w:type="dxa"/>
            <w:tcBorders>
              <w:top w:val="single" w:sz="4" w:space="0" w:color="auto"/>
              <w:left w:val="single" w:sz="4" w:space="0" w:color="auto"/>
              <w:bottom w:val="single" w:sz="4" w:space="0" w:color="auto"/>
              <w:right w:val="single" w:sz="4" w:space="0" w:color="auto"/>
            </w:tcBorders>
          </w:tcPr>
          <w:p w14:paraId="67122AF6" w14:textId="77777777" w:rsidR="00BD6B97" w:rsidRPr="007A7659" w:rsidRDefault="00BD6B97">
            <w:pPr>
              <w:pStyle w:val="TableEntry"/>
              <w:snapToGrid w:val="0"/>
              <w:rPr>
                <w:noProof w:val="0"/>
                <w:lang w:eastAsia="ar-SA"/>
              </w:rPr>
            </w:pPr>
            <w:r w:rsidRPr="007A7659">
              <w:rPr>
                <w:noProof w:val="0"/>
                <w:lang w:eastAsia="ar-SA"/>
              </w:rPr>
              <w:t>GetSubmissionSets</w:t>
            </w:r>
          </w:p>
        </w:tc>
        <w:tc>
          <w:tcPr>
            <w:tcW w:w="6143" w:type="dxa"/>
            <w:tcBorders>
              <w:top w:val="single" w:sz="4" w:space="0" w:color="auto"/>
              <w:left w:val="single" w:sz="4" w:space="0" w:color="auto"/>
              <w:bottom w:val="single" w:sz="4" w:space="0" w:color="auto"/>
              <w:right w:val="single" w:sz="4" w:space="0" w:color="auto"/>
            </w:tcBorders>
          </w:tcPr>
          <w:p w14:paraId="3F071514"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urn:uuid:51224314-5390-4169-9b91-b1980040715a</w:t>
            </w:r>
          </w:p>
        </w:tc>
      </w:tr>
      <w:tr w:rsidR="00BD6B97" w:rsidRPr="007A7659" w14:paraId="3E230B3C" w14:textId="77777777" w:rsidTr="004A0919">
        <w:tc>
          <w:tcPr>
            <w:tcW w:w="2723" w:type="dxa"/>
            <w:tcBorders>
              <w:top w:val="single" w:sz="4" w:space="0" w:color="auto"/>
              <w:left w:val="single" w:sz="4" w:space="0" w:color="auto"/>
              <w:bottom w:val="single" w:sz="4" w:space="0" w:color="auto"/>
              <w:right w:val="single" w:sz="4" w:space="0" w:color="auto"/>
            </w:tcBorders>
          </w:tcPr>
          <w:p w14:paraId="2E2737D1" w14:textId="77777777" w:rsidR="00BD6B97" w:rsidRPr="007A7659" w:rsidRDefault="00BD6B97">
            <w:pPr>
              <w:pStyle w:val="TableEntry"/>
              <w:snapToGrid w:val="0"/>
              <w:rPr>
                <w:noProof w:val="0"/>
                <w:lang w:eastAsia="ar-SA"/>
              </w:rPr>
            </w:pPr>
            <w:r w:rsidRPr="007A7659">
              <w:rPr>
                <w:noProof w:val="0"/>
                <w:lang w:eastAsia="ar-SA"/>
              </w:rPr>
              <w:t>GetSubmissionSetAndContents</w:t>
            </w:r>
          </w:p>
        </w:tc>
        <w:tc>
          <w:tcPr>
            <w:tcW w:w="6143" w:type="dxa"/>
            <w:tcBorders>
              <w:top w:val="single" w:sz="4" w:space="0" w:color="auto"/>
              <w:left w:val="single" w:sz="4" w:space="0" w:color="auto"/>
              <w:bottom w:val="single" w:sz="4" w:space="0" w:color="auto"/>
              <w:right w:val="single" w:sz="4" w:space="0" w:color="auto"/>
            </w:tcBorders>
          </w:tcPr>
          <w:p w14:paraId="31950D11"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urn:uuid:e8e3cb2c-e39c-46b9-99e4-c12f57260b83</w:t>
            </w:r>
          </w:p>
        </w:tc>
      </w:tr>
      <w:tr w:rsidR="00BD6B97" w:rsidRPr="007A7659" w14:paraId="56B14126" w14:textId="77777777" w:rsidTr="004A0919">
        <w:tc>
          <w:tcPr>
            <w:tcW w:w="2723" w:type="dxa"/>
            <w:tcBorders>
              <w:top w:val="single" w:sz="4" w:space="0" w:color="auto"/>
              <w:left w:val="single" w:sz="4" w:space="0" w:color="auto"/>
              <w:bottom w:val="single" w:sz="4" w:space="0" w:color="auto"/>
              <w:right w:val="single" w:sz="4" w:space="0" w:color="auto"/>
            </w:tcBorders>
          </w:tcPr>
          <w:p w14:paraId="6172D044" w14:textId="77777777" w:rsidR="00BD6B97" w:rsidRPr="007A7659" w:rsidRDefault="00BD6B97">
            <w:pPr>
              <w:pStyle w:val="TableEntry"/>
              <w:snapToGrid w:val="0"/>
              <w:rPr>
                <w:noProof w:val="0"/>
                <w:lang w:eastAsia="ar-SA"/>
              </w:rPr>
            </w:pPr>
            <w:r w:rsidRPr="007A7659">
              <w:rPr>
                <w:noProof w:val="0"/>
                <w:lang w:eastAsia="ar-SA"/>
              </w:rPr>
              <w:t>GetFolderAndContents</w:t>
            </w:r>
          </w:p>
        </w:tc>
        <w:tc>
          <w:tcPr>
            <w:tcW w:w="6143" w:type="dxa"/>
            <w:tcBorders>
              <w:top w:val="single" w:sz="4" w:space="0" w:color="auto"/>
              <w:left w:val="single" w:sz="4" w:space="0" w:color="auto"/>
              <w:bottom w:val="single" w:sz="4" w:space="0" w:color="auto"/>
              <w:right w:val="single" w:sz="4" w:space="0" w:color="auto"/>
            </w:tcBorders>
          </w:tcPr>
          <w:p w14:paraId="0CACA7E2"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urn:uuid:b909a503-523d-4517-8acf-8e5834dfc4c7</w:t>
            </w:r>
          </w:p>
        </w:tc>
      </w:tr>
      <w:tr w:rsidR="00BD6B97" w:rsidRPr="007A7659" w14:paraId="262226DD" w14:textId="77777777" w:rsidTr="004A0919">
        <w:tc>
          <w:tcPr>
            <w:tcW w:w="2723" w:type="dxa"/>
            <w:tcBorders>
              <w:top w:val="single" w:sz="4" w:space="0" w:color="auto"/>
              <w:left w:val="single" w:sz="4" w:space="0" w:color="auto"/>
              <w:bottom w:val="single" w:sz="4" w:space="0" w:color="auto"/>
              <w:right w:val="single" w:sz="4" w:space="0" w:color="auto"/>
            </w:tcBorders>
          </w:tcPr>
          <w:p w14:paraId="691D238C" w14:textId="77777777" w:rsidR="00BD6B97" w:rsidRPr="007A7659" w:rsidRDefault="00BD6B97">
            <w:pPr>
              <w:pStyle w:val="TableEntry"/>
              <w:snapToGrid w:val="0"/>
              <w:rPr>
                <w:noProof w:val="0"/>
                <w:lang w:eastAsia="ar-SA"/>
              </w:rPr>
            </w:pPr>
            <w:r w:rsidRPr="007A7659">
              <w:rPr>
                <w:noProof w:val="0"/>
                <w:lang w:eastAsia="ar-SA"/>
              </w:rPr>
              <w:t>GetFoldersForDocument</w:t>
            </w:r>
          </w:p>
        </w:tc>
        <w:tc>
          <w:tcPr>
            <w:tcW w:w="6143" w:type="dxa"/>
            <w:tcBorders>
              <w:top w:val="single" w:sz="4" w:space="0" w:color="auto"/>
              <w:left w:val="single" w:sz="4" w:space="0" w:color="auto"/>
              <w:bottom w:val="single" w:sz="4" w:space="0" w:color="auto"/>
              <w:right w:val="single" w:sz="4" w:space="0" w:color="auto"/>
            </w:tcBorders>
          </w:tcPr>
          <w:p w14:paraId="1DE99C69"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urn:uuid:10cae35a-c7f9-4cf5-b61e-fc3278ffb578</w:t>
            </w:r>
          </w:p>
        </w:tc>
      </w:tr>
      <w:tr w:rsidR="00BD6B97" w:rsidRPr="007A7659" w14:paraId="612FFC1E" w14:textId="77777777" w:rsidTr="004A0919">
        <w:tc>
          <w:tcPr>
            <w:tcW w:w="2723" w:type="dxa"/>
            <w:tcBorders>
              <w:top w:val="single" w:sz="4" w:space="0" w:color="auto"/>
              <w:left w:val="single" w:sz="4" w:space="0" w:color="auto"/>
              <w:bottom w:val="single" w:sz="4" w:space="0" w:color="auto"/>
              <w:right w:val="single" w:sz="4" w:space="0" w:color="auto"/>
            </w:tcBorders>
          </w:tcPr>
          <w:p w14:paraId="0739A10A" w14:textId="77777777" w:rsidR="00BD6B97" w:rsidRPr="007A7659" w:rsidRDefault="00BD6B97">
            <w:pPr>
              <w:pStyle w:val="TableEntry"/>
              <w:snapToGrid w:val="0"/>
              <w:rPr>
                <w:noProof w:val="0"/>
                <w:lang w:eastAsia="ar-SA"/>
              </w:rPr>
            </w:pPr>
            <w:r w:rsidRPr="007A7659">
              <w:rPr>
                <w:noProof w:val="0"/>
                <w:lang w:eastAsia="ar-SA"/>
              </w:rPr>
              <w:t>GetRelatedDocuments</w:t>
            </w:r>
          </w:p>
        </w:tc>
        <w:tc>
          <w:tcPr>
            <w:tcW w:w="6143" w:type="dxa"/>
            <w:tcBorders>
              <w:top w:val="single" w:sz="4" w:space="0" w:color="auto"/>
              <w:left w:val="single" w:sz="4" w:space="0" w:color="auto"/>
              <w:bottom w:val="single" w:sz="4" w:space="0" w:color="auto"/>
              <w:right w:val="single" w:sz="4" w:space="0" w:color="auto"/>
            </w:tcBorders>
          </w:tcPr>
          <w:p w14:paraId="48E3AB50"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urn:uuid:d90e5407-b356-4d91-a89f-873917b4b0e6</w:t>
            </w:r>
          </w:p>
        </w:tc>
      </w:tr>
      <w:tr w:rsidR="00BD6B97" w:rsidRPr="007A7659" w14:paraId="475C81F1" w14:textId="77777777" w:rsidTr="004A0919">
        <w:tc>
          <w:tcPr>
            <w:tcW w:w="2723" w:type="dxa"/>
            <w:tcBorders>
              <w:top w:val="single" w:sz="4" w:space="0" w:color="auto"/>
              <w:left w:val="single" w:sz="4" w:space="0" w:color="auto"/>
              <w:bottom w:val="single" w:sz="4" w:space="0" w:color="auto"/>
              <w:right w:val="single" w:sz="4" w:space="0" w:color="auto"/>
            </w:tcBorders>
          </w:tcPr>
          <w:p w14:paraId="08E805DC" w14:textId="77777777" w:rsidR="00BD6B97" w:rsidRPr="007A7659" w:rsidRDefault="00BD6B97" w:rsidP="004D6544">
            <w:pPr>
              <w:pStyle w:val="TableEntry"/>
              <w:rPr>
                <w:noProof w:val="0"/>
              </w:rPr>
            </w:pPr>
            <w:r w:rsidRPr="007A7659">
              <w:rPr>
                <w:noProof w:val="0"/>
              </w:rPr>
              <w:t>FindDocumentsByReferenceId</w:t>
            </w:r>
          </w:p>
        </w:tc>
        <w:tc>
          <w:tcPr>
            <w:tcW w:w="6143" w:type="dxa"/>
            <w:tcBorders>
              <w:top w:val="single" w:sz="4" w:space="0" w:color="auto"/>
              <w:left w:val="single" w:sz="4" w:space="0" w:color="auto"/>
              <w:bottom w:val="single" w:sz="4" w:space="0" w:color="auto"/>
              <w:right w:val="single" w:sz="4" w:space="0" w:color="auto"/>
            </w:tcBorders>
          </w:tcPr>
          <w:p w14:paraId="48357F2B"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urn:uuid:12941a89-e02e-4be5-967c-ce4bfc8fe492</w:t>
            </w:r>
          </w:p>
        </w:tc>
      </w:tr>
    </w:tbl>
    <w:p w14:paraId="42F1D4EA" w14:textId="77777777" w:rsidR="00BD6B97" w:rsidRPr="007A7659" w:rsidRDefault="00BD6B97" w:rsidP="00AE5ED3">
      <w:pPr>
        <w:pStyle w:val="BodyText"/>
      </w:pPr>
    </w:p>
    <w:p w14:paraId="5281F118" w14:textId="77777777" w:rsidR="00BD6B97" w:rsidRPr="007A7659" w:rsidRDefault="00BD6B97" w:rsidP="00D275FE">
      <w:pPr>
        <w:pStyle w:val="Heading6"/>
        <w:numPr>
          <w:ilvl w:val="0"/>
          <w:numId w:val="0"/>
        </w:numPr>
        <w:tabs>
          <w:tab w:val="clear" w:pos="4320"/>
        </w:tabs>
        <w:rPr>
          <w:noProof w:val="0"/>
        </w:rPr>
      </w:pPr>
      <w:r w:rsidRPr="007A7659">
        <w:rPr>
          <w:noProof w:val="0"/>
        </w:rPr>
        <w:lastRenderedPageBreak/>
        <w:t>3.18.4.1.2.5 Compatibility of Options</w:t>
      </w:r>
    </w:p>
    <w:p w14:paraId="5E0B089F" w14:textId="77777777" w:rsidR="00BD6B97" w:rsidRPr="007A7659" w:rsidRDefault="00BD6B97" w:rsidP="00D275FE">
      <w:pPr>
        <w:pStyle w:val="BodyText"/>
      </w:pPr>
      <w:r w:rsidRPr="007A7659">
        <w:t>The presence or absence of the optional $XDSDocumentEntryType parameter triggers different behaviors on the Document Registry. If this parameter is specified, and the Document Registry does not support it, the Document Registry shall ignore. If it is specified, and the Document Registry does support it, the proper information is returned.</w:t>
      </w:r>
    </w:p>
    <w:p w14:paraId="6856B2F8" w14:textId="77777777" w:rsidR="00BD6B97" w:rsidRPr="007A7659" w:rsidRDefault="00BD6B97" w:rsidP="00D275FE">
      <w:pPr>
        <w:pStyle w:val="ListBullet2"/>
        <w:numPr>
          <w:ilvl w:val="0"/>
          <w:numId w:val="17"/>
        </w:numPr>
      </w:pPr>
      <w:r w:rsidRPr="007A7659">
        <w:t>If the Document Consumer does not support the On-Demand Documents Option, it will send a Registry Stored Query request which does not contain the $XDSDocumentEntryType parameter. The Document Registry will therefore not supply any On-Demand Document Entries in the query response.</w:t>
      </w:r>
    </w:p>
    <w:p w14:paraId="611CD3EB" w14:textId="77777777" w:rsidR="00BD6B97" w:rsidRPr="007A7659" w:rsidRDefault="00BD6B97" w:rsidP="00D275FE">
      <w:pPr>
        <w:pStyle w:val="ListBullet2"/>
        <w:numPr>
          <w:ilvl w:val="0"/>
          <w:numId w:val="17"/>
        </w:numPr>
      </w:pPr>
      <w:bookmarkStart w:id="3036" w:name="OLE_LINK6"/>
      <w:bookmarkStart w:id="3037" w:name="OLE_LINK7"/>
      <w:r w:rsidRPr="007A7659">
        <w:t xml:space="preserve">If the Document Consumer </w:t>
      </w:r>
      <w:r w:rsidRPr="007A7659">
        <w:rPr>
          <w:i/>
        </w:rPr>
        <w:t>does</w:t>
      </w:r>
      <w:r w:rsidRPr="007A7659">
        <w:t xml:space="preserve"> support the On-Demand Documents Option</w:t>
      </w:r>
      <w:r w:rsidR="00C35061" w:rsidRPr="007A7659">
        <w:t>,</w:t>
      </w:r>
      <w:r w:rsidRPr="007A7659">
        <w:t xml:space="preserve"> then it will be able to specify the $XDSDocumentEntryType parameter containing the uuid for On-Demand Document Entries in a Registry Stored Query. A Document Registry with the On-Demand Documents Option will recognize the $XDSDocumentEntryType parameter and process accordingly. A Document Registry which does not support the On-Demand Documents Option will ignore the $XDSDocumentEntryType parameter. Since there cannot be any On-Demand Document Entries held by a Document Registry which does not support On-Demand Documents, this is a consistent response to the request. </w:t>
      </w:r>
    </w:p>
    <w:bookmarkEnd w:id="3036"/>
    <w:bookmarkEnd w:id="3037"/>
    <w:p w14:paraId="29FAD9EE" w14:textId="77777777" w:rsidR="00BD6B97" w:rsidRPr="007A7659" w:rsidRDefault="00BD6B97" w:rsidP="00D275FE">
      <w:pPr>
        <w:pStyle w:val="Heading6"/>
        <w:numPr>
          <w:ilvl w:val="0"/>
          <w:numId w:val="0"/>
        </w:numPr>
        <w:tabs>
          <w:tab w:val="clear" w:pos="4320"/>
        </w:tabs>
        <w:rPr>
          <w:noProof w:val="0"/>
        </w:rPr>
      </w:pPr>
      <w:r w:rsidRPr="007A7659">
        <w:rPr>
          <w:noProof w:val="0"/>
        </w:rPr>
        <w:t>3.18.4.1.2.6 Managing Large Query Responses</w:t>
      </w:r>
    </w:p>
    <w:p w14:paraId="17874718" w14:textId="57313EC3" w:rsidR="00BD6B97" w:rsidRPr="007A7659" w:rsidRDefault="00B9769D">
      <w:pPr>
        <w:pStyle w:val="BodyText"/>
      </w:pPr>
      <w:r>
        <w:t>e</w:t>
      </w:r>
      <w:r w:rsidR="00BD6B97" w:rsidRPr="007A7659">
        <w:t>bXML version 3.0 supports query results pagination (ebRS version 3.0 chapter 6.2). The interactions between the stored query capability and the query results pagination capability within the standard have never been reconciled and are not recommended for use together. It is recommended instead that query pagination be implemented within the Document Consumer Actor.</w:t>
      </w:r>
    </w:p>
    <w:p w14:paraId="3BBF3012" w14:textId="77777777" w:rsidR="00BD6B97" w:rsidRPr="007A7659" w:rsidRDefault="00BD6B97">
      <w:pPr>
        <w:pStyle w:val="BodyText"/>
      </w:pPr>
      <w:r w:rsidRPr="007A7659">
        <w:t>This can be accomplished by specifying returnType=”ObjectRef” on all large queries. This returns a list of references (UUIDs) instead of full objects (large XML structures). This is practical for queries returning thousands of objects. To construct a page for display, a small number of objects can be retrieved through a second query. This is repeated for each page. As an example, the following sequence of queries could be used to list a large number of documents:</w:t>
      </w:r>
    </w:p>
    <w:p w14:paraId="30A3FFE7" w14:textId="77777777" w:rsidR="00BD6B97" w:rsidRPr="007A7659" w:rsidRDefault="00BD6B97" w:rsidP="006E48D2">
      <w:pPr>
        <w:pStyle w:val="ListBullet2"/>
        <w:numPr>
          <w:ilvl w:val="0"/>
          <w:numId w:val="30"/>
        </w:numPr>
      </w:pPr>
      <w:r w:rsidRPr="007A7659">
        <w:t>FindDocuments query with returnType=”ObjectRef” which returns a large collections of ObjectRefs (UUIDs)</w:t>
      </w:r>
    </w:p>
    <w:p w14:paraId="1E9D00D6" w14:textId="77777777" w:rsidR="00BD6B97" w:rsidRPr="007A7659" w:rsidRDefault="00BD6B97" w:rsidP="006E48D2">
      <w:pPr>
        <w:pStyle w:val="ListBullet2"/>
        <w:numPr>
          <w:ilvl w:val="0"/>
          <w:numId w:val="30"/>
        </w:numPr>
      </w:pPr>
      <w:r w:rsidRPr="007A7659">
        <w:t>GetDocuments query with returnType=”LeafClass” issued with a subset of the above returned UUIDs which returns the details to construct one page of listing</w:t>
      </w:r>
    </w:p>
    <w:p w14:paraId="0835C2E6" w14:textId="77777777" w:rsidR="00BD6B97" w:rsidRPr="007A7659" w:rsidRDefault="00BD6B97">
      <w:pPr>
        <w:pStyle w:val="BodyText"/>
      </w:pPr>
      <w:r w:rsidRPr="007A7659">
        <w:t>OR</w:t>
      </w:r>
    </w:p>
    <w:p w14:paraId="1182AB07" w14:textId="77777777" w:rsidR="00BD6B97" w:rsidRPr="007A7659" w:rsidRDefault="00BD6B97" w:rsidP="002733A5">
      <w:pPr>
        <w:pStyle w:val="ListBullet2"/>
        <w:numPr>
          <w:ilvl w:val="0"/>
          <w:numId w:val="98"/>
        </w:numPr>
        <w:ind w:left="720"/>
      </w:pPr>
      <w:r w:rsidRPr="007A7659">
        <w:t>GetDocumentsAndAssocations query with returnType=”LeafClass” issued with a subset of the above returned UUIDs which returns the details to construct one page of listing. By retrieving the Association objects, the existence of document replacement, transformation, and amendment can be included into the display.</w:t>
      </w:r>
    </w:p>
    <w:p w14:paraId="5CE7EB3B" w14:textId="77777777" w:rsidR="00BD6B97" w:rsidRPr="007A7659" w:rsidRDefault="00BD6B97">
      <w:pPr>
        <w:pStyle w:val="Heading6"/>
        <w:numPr>
          <w:ilvl w:val="0"/>
          <w:numId w:val="0"/>
        </w:numPr>
        <w:tabs>
          <w:tab w:val="clear" w:pos="4320"/>
          <w:tab w:val="left" w:pos="1152"/>
        </w:tabs>
        <w:ind w:left="1152" w:hanging="1152"/>
        <w:rPr>
          <w:noProof w:val="0"/>
        </w:rPr>
      </w:pPr>
      <w:r w:rsidRPr="007A7659">
        <w:rPr>
          <w:noProof w:val="0"/>
        </w:rPr>
        <w:lastRenderedPageBreak/>
        <w:t>3.18.4.1.2.7 Web Services Transport</w:t>
      </w:r>
    </w:p>
    <w:p w14:paraId="48381F68" w14:textId="77777777" w:rsidR="00BD6B97" w:rsidRPr="007A7659" w:rsidRDefault="00BD6B97">
      <w:pPr>
        <w:pStyle w:val="BodyText"/>
      </w:pPr>
      <w:r w:rsidRPr="007A7659">
        <w:t>The query request and response will be transmitted using Web Services, according to the requirements specified in ITI TF-2x: Appendix V. The specific values for the WSDL describing the Stored Query Service are described in this section.</w:t>
      </w:r>
    </w:p>
    <w:p w14:paraId="2C19C4FB" w14:textId="77777777" w:rsidR="00BD6B97" w:rsidRPr="007A7659" w:rsidRDefault="00BD6B97">
      <w:pPr>
        <w:pStyle w:val="BodyText"/>
      </w:pPr>
      <w:r w:rsidRPr="007A7659">
        <w:t>The Document Registry shall accept a Registry Stored Query Request formatted as a SIMPLE SOAP message and respond with a Registry Stored Query Response formatted as a SIMPLE SOAP message. The Document Consumer shall generate the Registry Stored Query Request formatted as a SIMPLE SOAP message and accept a Registry Stored Query Response formatted as a SIMPLE SOAP message.</w:t>
      </w:r>
    </w:p>
    <w:p w14:paraId="73A68FBF" w14:textId="77777777" w:rsidR="00BD6B97" w:rsidRPr="007A7659" w:rsidRDefault="00BD6B97">
      <w:pPr>
        <w:pStyle w:val="BodyText"/>
        <w:rPr>
          <w:b/>
          <w:lang w:eastAsia="ar-SA"/>
        </w:rPr>
      </w:pPr>
      <w:r w:rsidRPr="007A7659">
        <w:rPr>
          <w:b/>
          <w:lang w:eastAsia="ar-SA"/>
        </w:rPr>
        <w:t>IHE-WSP201) The attribute /wsdl:definitions/@name shall be “DocumentRegistry”.</w:t>
      </w:r>
    </w:p>
    <w:p w14:paraId="57E585ED" w14:textId="77777777" w:rsidR="00BD6B97" w:rsidRPr="007A7659" w:rsidRDefault="00BD6B97">
      <w:pPr>
        <w:pStyle w:val="BodyText"/>
      </w:pPr>
      <w:r w:rsidRPr="007A7659">
        <w:t>The following WSDL naming conventions shall apply:</w:t>
      </w:r>
    </w:p>
    <w:p w14:paraId="1B4FB289" w14:textId="77777777" w:rsidR="00A9231E" w:rsidRPr="007A7659" w:rsidRDefault="00A9231E">
      <w:pPr>
        <w:pStyle w:val="BodyText"/>
      </w:pPr>
    </w:p>
    <w:p w14:paraId="5B80F8A6" w14:textId="77777777" w:rsidR="00BD6B97" w:rsidRPr="007A7659" w:rsidRDefault="00BD6B97" w:rsidP="007E3B51">
      <w:pPr>
        <w:pStyle w:val="XMLExample"/>
        <w:keepNext/>
        <w:rPr>
          <w:sz w:val="18"/>
          <w:szCs w:val="18"/>
        </w:rPr>
      </w:pPr>
      <w:r w:rsidRPr="007A7659">
        <w:rPr>
          <w:lang w:eastAsia="ar-SA"/>
        </w:rPr>
        <w:tab/>
      </w:r>
      <w:r w:rsidRPr="007A7659">
        <w:rPr>
          <w:sz w:val="18"/>
          <w:szCs w:val="18"/>
        </w:rPr>
        <w:t>wsdl:definitions/@name=</w:t>
      </w:r>
      <w:r w:rsidRPr="007A7659">
        <w:rPr>
          <w:b/>
          <w:sz w:val="18"/>
          <w:szCs w:val="18"/>
        </w:rPr>
        <w:t>"</w:t>
      </w:r>
      <w:r w:rsidRPr="007A7659">
        <w:rPr>
          <w:rStyle w:val="Strong"/>
          <w:rFonts w:cs="Courier New"/>
          <w:b w:val="0"/>
          <w:bCs/>
          <w:sz w:val="18"/>
          <w:szCs w:val="18"/>
        </w:rPr>
        <w:t>DocumentRegistry</w:t>
      </w:r>
      <w:r w:rsidRPr="007A7659">
        <w:rPr>
          <w:sz w:val="18"/>
          <w:szCs w:val="18"/>
        </w:rPr>
        <w:t>":</w:t>
      </w:r>
    </w:p>
    <w:p w14:paraId="7DCFF20F" w14:textId="77777777" w:rsidR="00BD6B97" w:rsidRPr="007A7659" w:rsidRDefault="00BD6B97" w:rsidP="007E3B51">
      <w:pPr>
        <w:pStyle w:val="XMLExample"/>
        <w:keepNext/>
        <w:ind w:firstLine="720"/>
        <w:rPr>
          <w:sz w:val="18"/>
          <w:szCs w:val="18"/>
        </w:rPr>
      </w:pPr>
      <w:r w:rsidRPr="007A7659">
        <w:rPr>
          <w:sz w:val="18"/>
          <w:szCs w:val="18"/>
        </w:rPr>
        <w:t>query message    -&gt; "Registry</w:t>
      </w:r>
      <w:r w:rsidRPr="007A7659">
        <w:rPr>
          <w:rStyle w:val="Strong"/>
          <w:rFonts w:cs="Courier New"/>
          <w:b w:val="0"/>
          <w:bCs/>
          <w:sz w:val="18"/>
          <w:szCs w:val="18"/>
        </w:rPr>
        <w:t>StoredQuery</w:t>
      </w:r>
      <w:r w:rsidRPr="007A7659">
        <w:rPr>
          <w:sz w:val="18"/>
          <w:szCs w:val="18"/>
        </w:rPr>
        <w:t>_Message"</w:t>
      </w:r>
    </w:p>
    <w:p w14:paraId="2D863006" w14:textId="77777777" w:rsidR="00BD6B97" w:rsidRPr="007A7659" w:rsidRDefault="00BD6B97" w:rsidP="007E3B51">
      <w:pPr>
        <w:pStyle w:val="XMLExample"/>
        <w:keepNext/>
        <w:rPr>
          <w:sz w:val="18"/>
          <w:szCs w:val="18"/>
        </w:rPr>
      </w:pPr>
      <w:r w:rsidRPr="007A7659">
        <w:rPr>
          <w:sz w:val="18"/>
          <w:szCs w:val="18"/>
        </w:rPr>
        <w:tab/>
        <w:t>query response   -&gt; "Registry</w:t>
      </w:r>
      <w:r w:rsidRPr="007A7659">
        <w:rPr>
          <w:rStyle w:val="Strong"/>
          <w:rFonts w:cs="Courier New"/>
          <w:b w:val="0"/>
          <w:bCs/>
          <w:sz w:val="18"/>
          <w:szCs w:val="18"/>
        </w:rPr>
        <w:t>StoredQuery_Response</w:t>
      </w:r>
      <w:r w:rsidRPr="007A7659">
        <w:rPr>
          <w:sz w:val="18"/>
          <w:szCs w:val="18"/>
        </w:rPr>
        <w:t>_Message"</w:t>
      </w:r>
    </w:p>
    <w:p w14:paraId="0FED125A" w14:textId="77777777" w:rsidR="00BD6B97" w:rsidRPr="007A7659" w:rsidRDefault="00BD6B97" w:rsidP="007E3B51">
      <w:pPr>
        <w:pStyle w:val="XMLExample"/>
        <w:keepNext/>
        <w:rPr>
          <w:sz w:val="18"/>
          <w:szCs w:val="18"/>
        </w:rPr>
      </w:pPr>
      <w:r w:rsidRPr="007A7659">
        <w:rPr>
          <w:sz w:val="18"/>
          <w:szCs w:val="18"/>
        </w:rPr>
        <w:tab/>
        <w:t>portType         -&gt; "</w:t>
      </w:r>
      <w:r w:rsidRPr="007A7659">
        <w:rPr>
          <w:rStyle w:val="Strong"/>
          <w:rFonts w:cs="Courier New"/>
          <w:b w:val="0"/>
          <w:bCs/>
          <w:sz w:val="18"/>
          <w:szCs w:val="18"/>
        </w:rPr>
        <w:t>DocumentRegistry</w:t>
      </w:r>
      <w:r w:rsidRPr="007A7659">
        <w:rPr>
          <w:sz w:val="18"/>
          <w:szCs w:val="18"/>
        </w:rPr>
        <w:t>_PortType"</w:t>
      </w:r>
    </w:p>
    <w:p w14:paraId="14E5B4B4" w14:textId="77777777" w:rsidR="00BD6B97" w:rsidRPr="007A7659" w:rsidRDefault="00BD6B97" w:rsidP="007E3B51">
      <w:pPr>
        <w:pStyle w:val="XMLExample"/>
        <w:keepNext/>
        <w:rPr>
          <w:sz w:val="18"/>
          <w:szCs w:val="18"/>
        </w:rPr>
      </w:pPr>
      <w:r w:rsidRPr="007A7659">
        <w:rPr>
          <w:sz w:val="18"/>
          <w:szCs w:val="18"/>
        </w:rPr>
        <w:tab/>
        <w:t>operation        -&gt; "</w:t>
      </w:r>
      <w:r w:rsidRPr="007A7659">
        <w:rPr>
          <w:rStyle w:val="Strong"/>
          <w:rFonts w:cs="Courier New"/>
          <w:b w:val="0"/>
          <w:bCs/>
          <w:sz w:val="18"/>
          <w:szCs w:val="18"/>
        </w:rPr>
        <w:t>Registry</w:t>
      </w:r>
      <w:r w:rsidRPr="007A7659">
        <w:rPr>
          <w:sz w:val="18"/>
          <w:szCs w:val="18"/>
        </w:rPr>
        <w:t>StoredQuery"</w:t>
      </w:r>
    </w:p>
    <w:p w14:paraId="4B522519" w14:textId="77777777" w:rsidR="00BD6B97" w:rsidRPr="007A7659" w:rsidRDefault="00BD6B97" w:rsidP="007E3B51">
      <w:pPr>
        <w:pStyle w:val="XMLExample"/>
        <w:keepNext/>
        <w:rPr>
          <w:sz w:val="18"/>
          <w:szCs w:val="18"/>
        </w:rPr>
      </w:pPr>
      <w:r w:rsidRPr="007A7659">
        <w:rPr>
          <w:sz w:val="18"/>
          <w:szCs w:val="18"/>
        </w:rPr>
        <w:tab/>
        <w:t xml:space="preserve">SOAP 1.2 binding -&gt; </w:t>
      </w:r>
      <w:r w:rsidRPr="007A7659">
        <w:rPr>
          <w:b/>
          <w:sz w:val="18"/>
          <w:szCs w:val="18"/>
        </w:rPr>
        <w:t>"</w:t>
      </w:r>
      <w:r w:rsidRPr="007A7659">
        <w:rPr>
          <w:rStyle w:val="Strong"/>
          <w:rFonts w:cs="Courier New"/>
          <w:b w:val="0"/>
          <w:bCs/>
          <w:sz w:val="18"/>
          <w:szCs w:val="18"/>
        </w:rPr>
        <w:t>DocumentRegistry</w:t>
      </w:r>
      <w:r w:rsidRPr="007A7659">
        <w:rPr>
          <w:sz w:val="18"/>
          <w:szCs w:val="18"/>
        </w:rPr>
        <w:t>_Binding_Soap12"</w:t>
      </w:r>
    </w:p>
    <w:p w14:paraId="29660367" w14:textId="77777777" w:rsidR="00BD6B97" w:rsidRPr="007A7659" w:rsidRDefault="00BD6B97" w:rsidP="007E3B51">
      <w:pPr>
        <w:pStyle w:val="XMLExample"/>
        <w:keepNext/>
      </w:pPr>
      <w:r w:rsidRPr="007A7659">
        <w:rPr>
          <w:sz w:val="18"/>
          <w:szCs w:val="18"/>
        </w:rPr>
        <w:tab/>
        <w:t xml:space="preserve">SOAP 1.2 port    -&gt; </w:t>
      </w:r>
      <w:r w:rsidRPr="007A7659">
        <w:rPr>
          <w:b/>
          <w:sz w:val="18"/>
          <w:szCs w:val="18"/>
        </w:rPr>
        <w:t>"</w:t>
      </w:r>
      <w:r w:rsidRPr="007A7659">
        <w:rPr>
          <w:rStyle w:val="Strong"/>
          <w:rFonts w:cs="Courier New"/>
          <w:b w:val="0"/>
          <w:bCs/>
          <w:sz w:val="18"/>
          <w:szCs w:val="18"/>
        </w:rPr>
        <w:t>DocumentRegistry</w:t>
      </w:r>
      <w:r w:rsidRPr="007A7659">
        <w:rPr>
          <w:sz w:val="18"/>
          <w:szCs w:val="18"/>
        </w:rPr>
        <w:t>_Port_Soap12"</w:t>
      </w:r>
    </w:p>
    <w:p w14:paraId="499D5FA8" w14:textId="77777777" w:rsidR="00BD6B97" w:rsidRPr="007A7659" w:rsidRDefault="00BD6B97">
      <w:pPr>
        <w:pStyle w:val="BodyText"/>
        <w:rPr>
          <w:b/>
        </w:rPr>
      </w:pPr>
      <w:r w:rsidRPr="007A7659">
        <w:rPr>
          <w:b/>
        </w:rPr>
        <w:t>IHE-WSP202) The targetNamespace of the WSDL shall be “urn:ihe:iti:xds-b:2007”</w:t>
      </w:r>
    </w:p>
    <w:p w14:paraId="356B96AF" w14:textId="77777777" w:rsidR="00BD6B97" w:rsidRPr="007A7659" w:rsidRDefault="00BD6B97">
      <w:pPr>
        <w:pStyle w:val="BodyText"/>
      </w:pPr>
      <w:r w:rsidRPr="007A7659">
        <w:t>Document Registry: These are the requirements for the Registry Stored Query transaction presented in the order in which they would appear in the Document Registry WSDL definition:</w:t>
      </w:r>
    </w:p>
    <w:p w14:paraId="7B808B91" w14:textId="77777777" w:rsidR="00BD6B97" w:rsidRPr="007A7659" w:rsidRDefault="00BD6B97" w:rsidP="006E48D2">
      <w:pPr>
        <w:pStyle w:val="ListBullet2"/>
        <w:numPr>
          <w:ilvl w:val="0"/>
          <w:numId w:val="30"/>
        </w:numPr>
      </w:pPr>
      <w:r w:rsidRPr="007A7659">
        <w:t>The following types shall be imported (xsd:import) in the /definitions/types section:</w:t>
      </w:r>
    </w:p>
    <w:p w14:paraId="0D772B45" w14:textId="77777777" w:rsidR="00BD6B97" w:rsidRPr="007A7659" w:rsidRDefault="00BD6B97" w:rsidP="006E48D2">
      <w:pPr>
        <w:pStyle w:val="ListBullet3"/>
        <w:numPr>
          <w:ilvl w:val="0"/>
          <w:numId w:val="31"/>
        </w:numPr>
      </w:pPr>
      <w:r w:rsidRPr="007A7659">
        <w:t>namespace=" urn:oasis:names:tc:ebxml-regrep:xsd:query:3.0", schemaLocation="query.xsd"</w:t>
      </w:r>
    </w:p>
    <w:p w14:paraId="2FC3B7A1" w14:textId="77777777" w:rsidR="00BD6B97" w:rsidRPr="007A7659" w:rsidRDefault="00BD6B97" w:rsidP="00BC6623">
      <w:pPr>
        <w:pStyle w:val="ListBullet2"/>
        <w:numPr>
          <w:ilvl w:val="0"/>
          <w:numId w:val="30"/>
        </w:numPr>
      </w:pPr>
      <w:r w:rsidRPr="007A7659">
        <w:t>The /definitions/message/part/@element attribute of the Registry Stored Query Request message shall be defined as “query:AdhocQueryRequest”</w:t>
      </w:r>
    </w:p>
    <w:p w14:paraId="026872DC" w14:textId="77777777" w:rsidR="00BD6B97" w:rsidRPr="007A7659" w:rsidRDefault="00BD6B97" w:rsidP="006E48D2">
      <w:pPr>
        <w:pStyle w:val="ListBullet2"/>
        <w:numPr>
          <w:ilvl w:val="0"/>
          <w:numId w:val="30"/>
        </w:numPr>
      </w:pPr>
      <w:r w:rsidRPr="007A7659">
        <w:t>The /definitions/message/part/@element attribute of the Registry Stored Query Response message shall be defined as “query:AdhocQueryResponse”</w:t>
      </w:r>
    </w:p>
    <w:p w14:paraId="7C0B0D74" w14:textId="77777777" w:rsidR="00BD6B97" w:rsidRPr="007A7659" w:rsidRDefault="00BD6B97" w:rsidP="006E48D2">
      <w:pPr>
        <w:pStyle w:val="ListBullet2"/>
        <w:numPr>
          <w:ilvl w:val="0"/>
          <w:numId w:val="30"/>
        </w:numPr>
      </w:pPr>
      <w:r w:rsidRPr="007A7659">
        <w:t>Refer to Table 3.18.4.1.2.7</w:t>
      </w:r>
      <w:r w:rsidR="00797775" w:rsidRPr="007A7659">
        <w:t>-1</w:t>
      </w:r>
      <w:r w:rsidRPr="007A7659">
        <w:t xml:space="preserve"> below for additional attribute requirements</w:t>
      </w:r>
    </w:p>
    <w:p w14:paraId="4F100970" w14:textId="77777777" w:rsidR="00BD6B97" w:rsidRPr="007A7659" w:rsidRDefault="00BD6B97" w:rsidP="006E48D2">
      <w:pPr>
        <w:pStyle w:val="ListBullet2"/>
        <w:numPr>
          <w:ilvl w:val="0"/>
          <w:numId w:val="30"/>
        </w:numPr>
      </w:pPr>
      <w:r w:rsidRPr="007A7659">
        <w:t>To support the Asynchronous Web Services Exchange Option on the Document Consumer, the Document Registry shall support the use of a non-anonymous response EPR in the WS-Addressing replyTo header.</w:t>
      </w:r>
    </w:p>
    <w:p w14:paraId="3546E6A1" w14:textId="77777777" w:rsidR="00BD6B97" w:rsidRPr="007A7659" w:rsidRDefault="00BD6B97">
      <w:pPr>
        <w:pStyle w:val="TableTitle"/>
      </w:pPr>
      <w:r w:rsidRPr="007A7659">
        <w:t>Table 3.18.4.1.2.7-1: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48"/>
        <w:gridCol w:w="3487"/>
      </w:tblGrid>
      <w:tr w:rsidR="00B9769D" w:rsidRPr="007A7659" w14:paraId="462276E1" w14:textId="77777777" w:rsidTr="00B9769D">
        <w:trPr>
          <w:jc w:val="center"/>
        </w:trPr>
        <w:tc>
          <w:tcPr>
            <w:tcW w:w="5648" w:type="dxa"/>
            <w:shd w:val="clear" w:color="auto" w:fill="E6E6E6"/>
          </w:tcPr>
          <w:p w14:paraId="7C0A7943" w14:textId="77777777" w:rsidR="00BD6B97" w:rsidRPr="007A7659" w:rsidRDefault="00BD6B97" w:rsidP="0002013A">
            <w:pPr>
              <w:pStyle w:val="TableEntryHeader"/>
            </w:pPr>
            <w:r w:rsidRPr="007A7659">
              <w:t>Attribute</w:t>
            </w:r>
          </w:p>
        </w:tc>
        <w:tc>
          <w:tcPr>
            <w:tcW w:w="3487" w:type="dxa"/>
            <w:shd w:val="clear" w:color="auto" w:fill="E6E6E6"/>
          </w:tcPr>
          <w:p w14:paraId="38DB0A2F" w14:textId="77777777" w:rsidR="00BD6B97" w:rsidRPr="007A7659" w:rsidRDefault="00BD6B97" w:rsidP="0002013A">
            <w:pPr>
              <w:pStyle w:val="TableEntryHeader"/>
            </w:pPr>
            <w:r w:rsidRPr="007A7659">
              <w:t>Value</w:t>
            </w:r>
          </w:p>
        </w:tc>
      </w:tr>
      <w:tr w:rsidR="00B9769D" w:rsidRPr="007A7659" w14:paraId="1753A2C8" w14:textId="77777777" w:rsidTr="00B9769D">
        <w:trPr>
          <w:jc w:val="center"/>
        </w:trPr>
        <w:tc>
          <w:tcPr>
            <w:tcW w:w="5648" w:type="dxa"/>
          </w:tcPr>
          <w:p w14:paraId="33376C5B" w14:textId="77777777" w:rsidR="00BD6B97" w:rsidRPr="007A7659" w:rsidRDefault="00BD6B97">
            <w:pPr>
              <w:pStyle w:val="TableEntry"/>
              <w:rPr>
                <w:noProof w:val="0"/>
              </w:rPr>
            </w:pPr>
            <w:r w:rsidRPr="007A7659">
              <w:rPr>
                <w:noProof w:val="0"/>
              </w:rPr>
              <w:t>/definitions/portType/operation@name</w:t>
            </w:r>
          </w:p>
        </w:tc>
        <w:tc>
          <w:tcPr>
            <w:tcW w:w="3487" w:type="dxa"/>
          </w:tcPr>
          <w:p w14:paraId="7044B7FF" w14:textId="77777777" w:rsidR="00BD6B97" w:rsidRPr="007A7659" w:rsidRDefault="00BD6B97">
            <w:pPr>
              <w:pStyle w:val="TableEntry"/>
              <w:rPr>
                <w:noProof w:val="0"/>
              </w:rPr>
            </w:pPr>
            <w:r w:rsidRPr="007A7659">
              <w:rPr>
                <w:noProof w:val="0"/>
              </w:rPr>
              <w:t>DocumentRegistry_RegistryStoredQuery</w:t>
            </w:r>
          </w:p>
        </w:tc>
      </w:tr>
      <w:tr w:rsidR="00B9769D" w:rsidRPr="007A7659" w14:paraId="1B9687FA" w14:textId="77777777" w:rsidTr="00B9769D">
        <w:trPr>
          <w:jc w:val="center"/>
        </w:trPr>
        <w:tc>
          <w:tcPr>
            <w:tcW w:w="5648" w:type="dxa"/>
          </w:tcPr>
          <w:p w14:paraId="7E9890EB" w14:textId="77777777" w:rsidR="00BD6B97" w:rsidRPr="007A7659" w:rsidRDefault="00BD6B97">
            <w:pPr>
              <w:pStyle w:val="TableEntry"/>
              <w:rPr>
                <w:noProof w:val="0"/>
              </w:rPr>
            </w:pPr>
            <w:r w:rsidRPr="007A7659">
              <w:rPr>
                <w:noProof w:val="0"/>
              </w:rPr>
              <w:t>/definitions/portType/operation/input/@wsaw:Action</w:t>
            </w:r>
          </w:p>
        </w:tc>
        <w:tc>
          <w:tcPr>
            <w:tcW w:w="3487" w:type="dxa"/>
          </w:tcPr>
          <w:p w14:paraId="3DFC8567" w14:textId="77777777" w:rsidR="00BD6B97" w:rsidRPr="007A7659" w:rsidRDefault="00BD6B97">
            <w:pPr>
              <w:pStyle w:val="TableEntry"/>
              <w:rPr>
                <w:noProof w:val="0"/>
              </w:rPr>
            </w:pPr>
            <w:r w:rsidRPr="007A7659">
              <w:rPr>
                <w:noProof w:val="0"/>
              </w:rPr>
              <w:t>urn:ihe:iti:2007:RegistryStoredQuery</w:t>
            </w:r>
          </w:p>
        </w:tc>
      </w:tr>
      <w:tr w:rsidR="00B9769D" w:rsidRPr="007A7659" w14:paraId="204B5D7E" w14:textId="77777777" w:rsidTr="00B9769D">
        <w:trPr>
          <w:jc w:val="center"/>
        </w:trPr>
        <w:tc>
          <w:tcPr>
            <w:tcW w:w="5648" w:type="dxa"/>
          </w:tcPr>
          <w:p w14:paraId="78EB4733" w14:textId="77777777" w:rsidR="00BD6B97" w:rsidRPr="007A7659" w:rsidRDefault="00BD6B97">
            <w:pPr>
              <w:pStyle w:val="TableEntry"/>
              <w:rPr>
                <w:noProof w:val="0"/>
              </w:rPr>
            </w:pPr>
            <w:r w:rsidRPr="007A7659">
              <w:rPr>
                <w:noProof w:val="0"/>
              </w:rPr>
              <w:t>/definitions/portType/operation/output/@wsaw:Action</w:t>
            </w:r>
          </w:p>
        </w:tc>
        <w:tc>
          <w:tcPr>
            <w:tcW w:w="3487" w:type="dxa"/>
          </w:tcPr>
          <w:p w14:paraId="7517775F" w14:textId="77777777" w:rsidR="00BD6B97" w:rsidRPr="007A7659" w:rsidRDefault="00BD6B97">
            <w:pPr>
              <w:pStyle w:val="TableEntry"/>
              <w:rPr>
                <w:noProof w:val="0"/>
              </w:rPr>
            </w:pPr>
            <w:r w:rsidRPr="007A7659">
              <w:rPr>
                <w:noProof w:val="0"/>
              </w:rPr>
              <w:t>urn:ihe:iti:2007:RegistryStoredQuery Response</w:t>
            </w:r>
          </w:p>
        </w:tc>
      </w:tr>
      <w:tr w:rsidR="00B9769D" w:rsidRPr="007A7659" w14:paraId="18F34D19" w14:textId="77777777" w:rsidTr="00B9769D">
        <w:trPr>
          <w:jc w:val="center"/>
        </w:trPr>
        <w:tc>
          <w:tcPr>
            <w:tcW w:w="5648" w:type="dxa"/>
          </w:tcPr>
          <w:p w14:paraId="064E667F" w14:textId="77777777" w:rsidR="00BD6B97" w:rsidRPr="007A7659" w:rsidRDefault="0066593E">
            <w:pPr>
              <w:pStyle w:val="TableEntry"/>
              <w:rPr>
                <w:noProof w:val="0"/>
              </w:rPr>
            </w:pPr>
            <w:r w:rsidRPr="007A7659">
              <w:rPr>
                <w:noProof w:val="0"/>
              </w:rPr>
              <w:lastRenderedPageBreak/>
              <w:t>/definitions/binding/operation/wsoap12:operation/@soapActionRequired</w:t>
            </w:r>
          </w:p>
        </w:tc>
        <w:tc>
          <w:tcPr>
            <w:tcW w:w="3487" w:type="dxa"/>
          </w:tcPr>
          <w:p w14:paraId="08BEC0B3" w14:textId="77777777" w:rsidR="00BD6B97" w:rsidRPr="007A7659" w:rsidRDefault="0066593E">
            <w:pPr>
              <w:pStyle w:val="TableEntry"/>
              <w:rPr>
                <w:noProof w:val="0"/>
              </w:rPr>
            </w:pPr>
            <w:r w:rsidRPr="007A7659">
              <w:rPr>
                <w:noProof w:val="0"/>
              </w:rPr>
              <w:t>false</w:t>
            </w:r>
          </w:p>
        </w:tc>
      </w:tr>
    </w:tbl>
    <w:p w14:paraId="48E18927" w14:textId="77777777" w:rsidR="00BD6B97" w:rsidRPr="007A7659" w:rsidRDefault="00BD6B97" w:rsidP="00AE5ED3">
      <w:pPr>
        <w:pStyle w:val="BodyText"/>
      </w:pPr>
    </w:p>
    <w:p w14:paraId="0F578B8A" w14:textId="77777777" w:rsidR="00BD6B97" w:rsidRPr="007A7659" w:rsidRDefault="00BD6B97">
      <w:pPr>
        <w:pStyle w:val="BodyText"/>
      </w:pPr>
      <w:r w:rsidRPr="007A7659">
        <w:t>The following WSDL fragment shows an example of Registry Stored Query transaction definition:</w:t>
      </w:r>
    </w:p>
    <w:p w14:paraId="2C90F5F7" w14:textId="77777777" w:rsidR="00BD6B97" w:rsidRPr="004A0919" w:rsidRDefault="00BD6B97" w:rsidP="003C1EFA">
      <w:pPr>
        <w:pStyle w:val="BodyText"/>
      </w:pPr>
    </w:p>
    <w:p w14:paraId="5038CD7C" w14:textId="77777777" w:rsidR="00BD6B97" w:rsidRPr="007A7659" w:rsidRDefault="00BD6B97" w:rsidP="001D3953">
      <w:pPr>
        <w:pStyle w:val="XMLFragment"/>
        <w:rPr>
          <w:noProof w:val="0"/>
          <w:lang w:eastAsia="ar-SA"/>
        </w:rPr>
      </w:pPr>
      <w:r w:rsidRPr="007A7659">
        <w:rPr>
          <w:noProof w:val="0"/>
          <w:lang w:eastAsia="ar-SA"/>
        </w:rPr>
        <w:t>&lt;?xml version="1.0" encoding="utf-8"?&gt;</w:t>
      </w:r>
    </w:p>
    <w:p w14:paraId="2E2FF633" w14:textId="77777777" w:rsidR="00BD6B97" w:rsidRPr="007A7659" w:rsidRDefault="00BD6B97" w:rsidP="001D3953">
      <w:pPr>
        <w:pStyle w:val="XMLFragment"/>
        <w:rPr>
          <w:noProof w:val="0"/>
          <w:color w:val="0000FF"/>
          <w:shd w:val="clear" w:color="auto" w:fill="FFFFFF"/>
          <w:lang w:eastAsia="ar-SA"/>
        </w:rPr>
      </w:pPr>
      <w:r w:rsidRPr="007A7659">
        <w:rPr>
          <w:noProof w:val="0"/>
          <w:color w:val="0000FF"/>
          <w:shd w:val="clear" w:color="auto" w:fill="FFFFFF"/>
          <w:lang w:eastAsia="ar-SA"/>
        </w:rPr>
        <w:t>&lt;</w:t>
      </w:r>
      <w:r w:rsidRPr="007A7659">
        <w:rPr>
          <w:noProof w:val="0"/>
          <w:shd w:val="clear" w:color="auto" w:fill="FFFFFF"/>
          <w:lang w:eastAsia="ar-SA"/>
        </w:rPr>
        <w:t>definitions</w:t>
      </w:r>
      <w:r w:rsidRPr="007A7659">
        <w:rPr>
          <w:noProof w:val="0"/>
          <w:color w:val="FF0000"/>
          <w:shd w:val="clear" w:color="auto" w:fill="FFFFFF"/>
          <w:lang w:eastAsia="ar-SA"/>
        </w:rPr>
        <w:t xml:space="preserve"> ...</w:t>
      </w:r>
      <w:r w:rsidRPr="007A7659">
        <w:rPr>
          <w:noProof w:val="0"/>
          <w:color w:val="0000FF"/>
          <w:shd w:val="clear" w:color="auto" w:fill="FFFFFF"/>
          <w:lang w:eastAsia="ar-SA"/>
        </w:rPr>
        <w:t>&gt;</w:t>
      </w:r>
    </w:p>
    <w:p w14:paraId="0104C871" w14:textId="77777777" w:rsidR="00BD6B97" w:rsidRPr="007A7659" w:rsidRDefault="00BD6B97" w:rsidP="001D3953">
      <w:pPr>
        <w:pStyle w:val="XMLFragment"/>
        <w:rPr>
          <w:noProof w:val="0"/>
          <w:shd w:val="clear" w:color="auto" w:fill="FFFFFF"/>
          <w:lang w:eastAsia="ar-SA"/>
        </w:rPr>
      </w:pPr>
      <w:r w:rsidRPr="007A7659">
        <w:rPr>
          <w:noProof w:val="0"/>
          <w:color w:val="000000"/>
          <w:shd w:val="clear" w:color="auto" w:fill="FFFFFF"/>
          <w:lang w:eastAsia="ar-SA"/>
        </w:rPr>
        <w:tab/>
      </w:r>
      <w:r w:rsidRPr="007A7659">
        <w:rPr>
          <w:noProof w:val="0"/>
          <w:shd w:val="clear" w:color="auto" w:fill="FFFFFF"/>
          <w:lang w:eastAsia="ar-SA"/>
        </w:rPr>
        <w:t>...</w:t>
      </w:r>
    </w:p>
    <w:p w14:paraId="2F8A3639"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types</w:t>
      </w:r>
      <w:r w:rsidRPr="007A7659">
        <w:rPr>
          <w:noProof w:val="0"/>
          <w:color w:val="0000FF"/>
          <w:shd w:val="clear" w:color="auto" w:fill="FFFFFF"/>
          <w:lang w:eastAsia="ar-SA"/>
        </w:rPr>
        <w:t>&gt;</w:t>
      </w:r>
    </w:p>
    <w:p w14:paraId="644EF1C3"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xsd:schema</w:t>
      </w:r>
      <w:r w:rsidRPr="007A7659">
        <w:rPr>
          <w:noProof w:val="0"/>
          <w:shd w:val="clear" w:color="auto" w:fill="FFFFFF"/>
          <w:lang w:eastAsia="ar-SA"/>
        </w:rPr>
        <w:t xml:space="preserve"> elementFormDefault</w:t>
      </w:r>
      <w:r w:rsidRPr="007A7659">
        <w:rPr>
          <w:noProof w:val="0"/>
          <w:color w:val="0000FF"/>
          <w:shd w:val="clear" w:color="auto" w:fill="FFFFFF"/>
          <w:lang w:eastAsia="ar-SA"/>
        </w:rPr>
        <w:t>="</w:t>
      </w:r>
      <w:r w:rsidRPr="007A7659">
        <w:rPr>
          <w:noProof w:val="0"/>
          <w:color w:val="000000"/>
          <w:shd w:val="clear" w:color="auto" w:fill="FFFFFF"/>
          <w:lang w:eastAsia="ar-SA"/>
        </w:rPr>
        <w:t>qualified</w:t>
      </w:r>
      <w:r w:rsidRPr="007A7659">
        <w:rPr>
          <w:noProof w:val="0"/>
          <w:color w:val="0000FF"/>
          <w:shd w:val="clear" w:color="auto" w:fill="FFFFFF"/>
          <w:lang w:eastAsia="ar-SA"/>
        </w:rPr>
        <w:t>"</w:t>
      </w:r>
      <w:r w:rsidRPr="007A7659">
        <w:rPr>
          <w:noProof w:val="0"/>
          <w:shd w:val="clear" w:color="auto" w:fill="FFFFFF"/>
          <w:lang w:eastAsia="ar-SA"/>
        </w:rPr>
        <w:t xml:space="preserve"> targetNamespace</w:t>
      </w:r>
      <w:r w:rsidRPr="007A7659">
        <w:rPr>
          <w:noProof w:val="0"/>
          <w:color w:val="0000FF"/>
          <w:shd w:val="clear" w:color="auto" w:fill="FFFFFF"/>
          <w:lang w:eastAsia="ar-SA"/>
        </w:rPr>
        <w:t>="</w:t>
      </w:r>
      <w:r w:rsidRPr="007A7659">
        <w:rPr>
          <w:noProof w:val="0"/>
          <w:color w:val="000000"/>
          <w:shd w:val="clear" w:color="auto" w:fill="FFFFFF"/>
          <w:lang w:eastAsia="ar-SA"/>
        </w:rPr>
        <w:t>urn:ihe:iti:xds-b:2007</w:t>
      </w:r>
      <w:r w:rsidRPr="007A7659">
        <w:rPr>
          <w:noProof w:val="0"/>
          <w:color w:val="0000FF"/>
          <w:shd w:val="clear" w:color="auto" w:fill="FFFFFF"/>
          <w:lang w:eastAsia="ar-SA"/>
        </w:rPr>
        <w:t>"&gt;</w:t>
      </w:r>
    </w:p>
    <w:p w14:paraId="439DAF00" w14:textId="77777777" w:rsidR="00BD6B97" w:rsidRPr="007A7659" w:rsidRDefault="00BD6B97" w:rsidP="001D3953">
      <w:pPr>
        <w:pStyle w:val="XMLFragment"/>
        <w:rPr>
          <w:noProof w:val="0"/>
          <w:color w:val="FF0000"/>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xsd:import</w:t>
      </w:r>
      <w:r w:rsidRPr="007A7659">
        <w:rPr>
          <w:noProof w:val="0"/>
          <w:color w:val="FF0000"/>
          <w:shd w:val="clear" w:color="auto" w:fill="FFFFFF"/>
          <w:lang w:eastAsia="ar-SA"/>
        </w:rPr>
        <w:t xml:space="preserve"> </w:t>
      </w:r>
    </w:p>
    <w:p w14:paraId="134F7D67" w14:textId="77777777" w:rsidR="00BD6B97" w:rsidRPr="007A7659" w:rsidRDefault="00BD6B97" w:rsidP="001D3953">
      <w:pPr>
        <w:pStyle w:val="XMLFragment"/>
        <w:rPr>
          <w:noProof w:val="0"/>
          <w:color w:val="0000FF"/>
          <w:shd w:val="clear" w:color="auto" w:fill="FFFFFF"/>
          <w:lang w:eastAsia="ar-SA"/>
        </w:rPr>
      </w:pP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t>namespace</w:t>
      </w:r>
      <w:r w:rsidRPr="007A7659">
        <w:rPr>
          <w:noProof w:val="0"/>
          <w:color w:val="0000FF"/>
          <w:shd w:val="clear" w:color="auto" w:fill="FFFFFF"/>
          <w:lang w:eastAsia="ar-SA"/>
        </w:rPr>
        <w:t>="</w:t>
      </w:r>
      <w:r w:rsidRPr="007A7659">
        <w:rPr>
          <w:noProof w:val="0"/>
          <w:shd w:val="clear" w:color="auto" w:fill="FFFFFF"/>
          <w:lang w:eastAsia="ar-SA"/>
        </w:rPr>
        <w:t>urn:oasis:names:tc:ebxml-regrep:xsd:query:3.0</w:t>
      </w:r>
      <w:r w:rsidRPr="007A7659">
        <w:rPr>
          <w:noProof w:val="0"/>
          <w:color w:val="0000FF"/>
          <w:shd w:val="clear" w:color="auto" w:fill="FFFFFF"/>
          <w:lang w:eastAsia="ar-SA"/>
        </w:rPr>
        <w:t>"</w:t>
      </w:r>
    </w:p>
    <w:p w14:paraId="6B8A8932"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shd w:val="clear" w:color="auto" w:fill="FFFFFF"/>
          <w:lang w:eastAsia="ar-SA"/>
        </w:rPr>
        <w:tab/>
      </w:r>
      <w:r w:rsidRPr="007A7659">
        <w:rPr>
          <w:noProof w:val="0"/>
          <w:shd w:val="clear" w:color="auto" w:fill="FFFFFF"/>
          <w:lang w:eastAsia="ar-SA"/>
        </w:rPr>
        <w:tab/>
        <w:t>schemaLocation</w:t>
      </w:r>
      <w:r w:rsidRPr="007A7659">
        <w:rPr>
          <w:noProof w:val="0"/>
          <w:color w:val="0000FF"/>
          <w:shd w:val="clear" w:color="auto" w:fill="FFFFFF"/>
          <w:lang w:eastAsia="ar-SA"/>
        </w:rPr>
        <w:t>="</w:t>
      </w:r>
      <w:r w:rsidRPr="007A7659">
        <w:rPr>
          <w:noProof w:val="0"/>
          <w:color w:val="000000"/>
          <w:shd w:val="clear" w:color="auto" w:fill="FFFFFF"/>
          <w:lang w:eastAsia="ar-SA"/>
        </w:rPr>
        <w:t>schema\query.xsd</w:t>
      </w:r>
      <w:r w:rsidRPr="007A7659">
        <w:rPr>
          <w:noProof w:val="0"/>
          <w:color w:val="0000FF"/>
          <w:shd w:val="clear" w:color="auto" w:fill="FFFFFF"/>
          <w:lang w:eastAsia="ar-SA"/>
        </w:rPr>
        <w:t>"/&gt;</w:t>
      </w:r>
    </w:p>
    <w:p w14:paraId="3CBE2685" w14:textId="77777777" w:rsidR="00BD6B97" w:rsidRPr="007A7659" w:rsidRDefault="00BD6B97" w:rsidP="001D3953">
      <w:pPr>
        <w:pStyle w:val="XMLFragment"/>
        <w:rPr>
          <w:noProof w:val="0"/>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shd w:val="clear" w:color="auto" w:fill="FFFFFF"/>
          <w:lang w:eastAsia="ar-SA"/>
        </w:rPr>
        <w:t>...</w:t>
      </w:r>
    </w:p>
    <w:p w14:paraId="65D890C2"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xsd:schema</w:t>
      </w:r>
      <w:r w:rsidRPr="007A7659">
        <w:rPr>
          <w:noProof w:val="0"/>
          <w:color w:val="0000FF"/>
          <w:shd w:val="clear" w:color="auto" w:fill="FFFFFF"/>
          <w:lang w:eastAsia="ar-SA"/>
        </w:rPr>
        <w:t>&gt;</w:t>
      </w:r>
    </w:p>
    <w:p w14:paraId="40365784"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types</w:t>
      </w:r>
      <w:r w:rsidRPr="007A7659">
        <w:rPr>
          <w:noProof w:val="0"/>
          <w:color w:val="0000FF"/>
          <w:shd w:val="clear" w:color="auto" w:fill="FFFFFF"/>
          <w:lang w:eastAsia="ar-SA"/>
        </w:rPr>
        <w:t>&gt;</w:t>
      </w:r>
    </w:p>
    <w:p w14:paraId="7FC83226"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message</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RegistryStoredQuery_Message</w:t>
      </w:r>
      <w:r w:rsidRPr="007A7659">
        <w:rPr>
          <w:noProof w:val="0"/>
          <w:color w:val="0000FF"/>
          <w:shd w:val="clear" w:color="auto" w:fill="FFFFFF"/>
          <w:lang w:eastAsia="ar-SA"/>
        </w:rPr>
        <w:t>"&gt;</w:t>
      </w:r>
    </w:p>
    <w:p w14:paraId="3E38DBC8"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documentation</w:t>
      </w:r>
      <w:r w:rsidRPr="007A7659">
        <w:rPr>
          <w:noProof w:val="0"/>
          <w:color w:val="0000FF"/>
          <w:shd w:val="clear" w:color="auto" w:fill="FFFFFF"/>
          <w:lang w:eastAsia="ar-SA"/>
        </w:rPr>
        <w:t>&gt;</w:t>
      </w:r>
      <w:r w:rsidRPr="007A7659">
        <w:rPr>
          <w:noProof w:val="0"/>
          <w:color w:val="000000"/>
          <w:shd w:val="clear" w:color="auto" w:fill="FFFFFF"/>
          <w:lang w:eastAsia="ar-SA"/>
        </w:rPr>
        <w:t>Registry Stored Query</w:t>
      </w:r>
      <w:r w:rsidRPr="007A7659">
        <w:rPr>
          <w:noProof w:val="0"/>
          <w:color w:val="0000FF"/>
          <w:shd w:val="clear" w:color="auto" w:fill="FFFFFF"/>
          <w:lang w:eastAsia="ar-SA"/>
        </w:rPr>
        <w:t>&lt;/</w:t>
      </w:r>
      <w:r w:rsidRPr="007A7659">
        <w:rPr>
          <w:noProof w:val="0"/>
          <w:shd w:val="clear" w:color="auto" w:fill="FFFFFF"/>
          <w:lang w:eastAsia="ar-SA"/>
        </w:rPr>
        <w:t>documentation</w:t>
      </w:r>
      <w:r w:rsidRPr="007A7659">
        <w:rPr>
          <w:noProof w:val="0"/>
          <w:color w:val="0000FF"/>
          <w:shd w:val="clear" w:color="auto" w:fill="FFFFFF"/>
          <w:lang w:eastAsia="ar-SA"/>
        </w:rPr>
        <w:t>&gt;</w:t>
      </w:r>
    </w:p>
    <w:p w14:paraId="26546ACA"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part</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body</w:t>
      </w:r>
      <w:r w:rsidRPr="007A7659">
        <w:rPr>
          <w:noProof w:val="0"/>
          <w:color w:val="0000FF"/>
          <w:shd w:val="clear" w:color="auto" w:fill="FFFFFF"/>
          <w:lang w:eastAsia="ar-SA"/>
        </w:rPr>
        <w:t>"</w:t>
      </w:r>
      <w:r w:rsidRPr="007A7659">
        <w:rPr>
          <w:noProof w:val="0"/>
          <w:color w:val="FF0000"/>
          <w:shd w:val="clear" w:color="auto" w:fill="FFFFFF"/>
          <w:lang w:eastAsia="ar-SA"/>
        </w:rPr>
        <w:t xml:space="preserve"> element</w:t>
      </w:r>
      <w:r w:rsidRPr="007A7659">
        <w:rPr>
          <w:noProof w:val="0"/>
          <w:color w:val="0000FF"/>
          <w:shd w:val="clear" w:color="auto" w:fill="FFFFFF"/>
          <w:lang w:eastAsia="ar-SA"/>
        </w:rPr>
        <w:t>="</w:t>
      </w:r>
      <w:r w:rsidRPr="007A7659">
        <w:rPr>
          <w:noProof w:val="0"/>
          <w:shd w:val="clear" w:color="auto" w:fill="FFFFFF"/>
          <w:lang w:eastAsia="ar-SA"/>
        </w:rPr>
        <w:t>query:AdhocQueryRequest</w:t>
      </w:r>
      <w:r w:rsidRPr="007A7659">
        <w:rPr>
          <w:noProof w:val="0"/>
          <w:color w:val="0000FF"/>
          <w:shd w:val="clear" w:color="auto" w:fill="FFFFFF"/>
          <w:lang w:eastAsia="ar-SA"/>
        </w:rPr>
        <w:t>"/&gt;</w:t>
      </w:r>
    </w:p>
    <w:p w14:paraId="0F9186C7"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message</w:t>
      </w:r>
      <w:r w:rsidRPr="007A7659">
        <w:rPr>
          <w:noProof w:val="0"/>
          <w:color w:val="0000FF"/>
          <w:shd w:val="clear" w:color="auto" w:fill="FFFFFF"/>
          <w:lang w:eastAsia="ar-SA"/>
        </w:rPr>
        <w:t>&gt;</w:t>
      </w:r>
    </w:p>
    <w:p w14:paraId="5CEC2708"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message</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RegistryStoredQueryResponse_Message</w:t>
      </w:r>
      <w:r w:rsidRPr="007A7659">
        <w:rPr>
          <w:noProof w:val="0"/>
          <w:color w:val="0000FF"/>
          <w:shd w:val="clear" w:color="auto" w:fill="FFFFFF"/>
          <w:lang w:eastAsia="ar-SA"/>
        </w:rPr>
        <w:t>"&gt;</w:t>
      </w:r>
    </w:p>
    <w:p w14:paraId="6AA23439"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documentation</w:t>
      </w:r>
      <w:r w:rsidRPr="007A7659">
        <w:rPr>
          <w:noProof w:val="0"/>
          <w:color w:val="0000FF"/>
          <w:shd w:val="clear" w:color="auto" w:fill="FFFFFF"/>
          <w:lang w:eastAsia="ar-SA"/>
        </w:rPr>
        <w:t>&gt;</w:t>
      </w:r>
      <w:r w:rsidRPr="007A7659">
        <w:rPr>
          <w:noProof w:val="0"/>
          <w:shd w:val="clear" w:color="auto" w:fill="FFFFFF"/>
          <w:lang w:eastAsia="ar-SA"/>
        </w:rPr>
        <w:t>Registry Stored Query Response</w:t>
      </w:r>
      <w:r w:rsidRPr="007A7659">
        <w:rPr>
          <w:noProof w:val="0"/>
          <w:color w:val="0000FF"/>
          <w:shd w:val="clear" w:color="auto" w:fill="FFFFFF"/>
          <w:lang w:eastAsia="ar-SA"/>
        </w:rPr>
        <w:t>&lt;/</w:t>
      </w:r>
      <w:r w:rsidRPr="007A7659">
        <w:rPr>
          <w:noProof w:val="0"/>
          <w:color w:val="800000"/>
          <w:shd w:val="clear" w:color="auto" w:fill="FFFFFF"/>
          <w:lang w:eastAsia="ar-SA"/>
        </w:rPr>
        <w:t>documentation</w:t>
      </w:r>
      <w:r w:rsidRPr="007A7659">
        <w:rPr>
          <w:noProof w:val="0"/>
          <w:color w:val="0000FF"/>
          <w:shd w:val="clear" w:color="auto" w:fill="FFFFFF"/>
          <w:lang w:eastAsia="ar-SA"/>
        </w:rPr>
        <w:t>&gt;</w:t>
      </w:r>
    </w:p>
    <w:p w14:paraId="6BBA5222"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part</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body</w:t>
      </w:r>
      <w:r w:rsidRPr="007A7659">
        <w:rPr>
          <w:noProof w:val="0"/>
          <w:color w:val="0000FF"/>
          <w:shd w:val="clear" w:color="auto" w:fill="FFFFFF"/>
          <w:lang w:eastAsia="ar-SA"/>
        </w:rPr>
        <w:t>"</w:t>
      </w:r>
      <w:r w:rsidRPr="007A7659">
        <w:rPr>
          <w:noProof w:val="0"/>
          <w:color w:val="FF0000"/>
          <w:shd w:val="clear" w:color="auto" w:fill="FFFFFF"/>
          <w:lang w:eastAsia="ar-SA"/>
        </w:rPr>
        <w:t xml:space="preserve"> element</w:t>
      </w:r>
      <w:r w:rsidRPr="007A7659">
        <w:rPr>
          <w:noProof w:val="0"/>
          <w:color w:val="0000FF"/>
          <w:shd w:val="clear" w:color="auto" w:fill="FFFFFF"/>
          <w:lang w:eastAsia="ar-SA"/>
        </w:rPr>
        <w:t>="</w:t>
      </w:r>
      <w:r w:rsidRPr="007A7659">
        <w:rPr>
          <w:noProof w:val="0"/>
          <w:shd w:val="clear" w:color="auto" w:fill="FFFFFF"/>
          <w:lang w:eastAsia="ar-SA"/>
        </w:rPr>
        <w:t>query:AdhocQueryResponse</w:t>
      </w:r>
      <w:r w:rsidRPr="007A7659">
        <w:rPr>
          <w:noProof w:val="0"/>
          <w:color w:val="0000FF"/>
          <w:shd w:val="clear" w:color="auto" w:fill="FFFFFF"/>
          <w:lang w:eastAsia="ar-SA"/>
        </w:rPr>
        <w:t>"/&gt;</w:t>
      </w:r>
    </w:p>
    <w:p w14:paraId="65EDE3FA"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message</w:t>
      </w:r>
      <w:r w:rsidRPr="007A7659">
        <w:rPr>
          <w:noProof w:val="0"/>
          <w:color w:val="0000FF"/>
          <w:shd w:val="clear" w:color="auto" w:fill="FFFFFF"/>
          <w:lang w:eastAsia="ar-SA"/>
        </w:rPr>
        <w:t>&gt;</w:t>
      </w:r>
    </w:p>
    <w:p w14:paraId="724FD0F3" w14:textId="77777777" w:rsidR="00BD6B97" w:rsidRPr="007A7659" w:rsidRDefault="00BD6B97" w:rsidP="001D3953">
      <w:pPr>
        <w:pStyle w:val="XMLFragment"/>
        <w:rPr>
          <w:noProof w:val="0"/>
          <w:shd w:val="clear" w:color="auto" w:fill="FFFFFF"/>
          <w:lang w:eastAsia="ar-SA"/>
        </w:rPr>
      </w:pPr>
      <w:r w:rsidRPr="007A7659">
        <w:rPr>
          <w:noProof w:val="0"/>
          <w:color w:val="000000"/>
          <w:shd w:val="clear" w:color="auto" w:fill="FFFFFF"/>
          <w:lang w:eastAsia="ar-SA"/>
        </w:rPr>
        <w:tab/>
      </w:r>
      <w:r w:rsidRPr="007A7659">
        <w:rPr>
          <w:noProof w:val="0"/>
          <w:shd w:val="clear" w:color="auto" w:fill="FFFFFF"/>
          <w:lang w:eastAsia="ar-SA"/>
        </w:rPr>
        <w:t>...</w:t>
      </w:r>
    </w:p>
    <w:p w14:paraId="7B0FE007"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portType</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DocumentRegistry_PortType</w:t>
      </w:r>
      <w:r w:rsidRPr="007A7659">
        <w:rPr>
          <w:noProof w:val="0"/>
          <w:color w:val="0000FF"/>
          <w:shd w:val="clear" w:color="auto" w:fill="FFFFFF"/>
          <w:lang w:eastAsia="ar-SA"/>
        </w:rPr>
        <w:t>"&gt;</w:t>
      </w:r>
    </w:p>
    <w:p w14:paraId="2B126029"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operation</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DocumentRegistry_RegistryStoredQuery</w:t>
      </w:r>
      <w:r w:rsidRPr="007A7659">
        <w:rPr>
          <w:noProof w:val="0"/>
          <w:color w:val="0000FF"/>
          <w:shd w:val="clear" w:color="auto" w:fill="FFFFFF"/>
          <w:lang w:eastAsia="ar-SA"/>
        </w:rPr>
        <w:t>"&gt;</w:t>
      </w:r>
    </w:p>
    <w:p w14:paraId="7AFFC2DB"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input</w:t>
      </w:r>
      <w:r w:rsidRPr="007A7659">
        <w:rPr>
          <w:noProof w:val="0"/>
          <w:color w:val="FF0000"/>
          <w:shd w:val="clear" w:color="auto" w:fill="FFFFFF"/>
          <w:lang w:eastAsia="ar-SA"/>
        </w:rPr>
        <w:t xml:space="preserve"> message</w:t>
      </w:r>
      <w:r w:rsidRPr="007A7659">
        <w:rPr>
          <w:noProof w:val="0"/>
          <w:color w:val="0000FF"/>
          <w:shd w:val="clear" w:color="auto" w:fill="FFFFFF"/>
          <w:lang w:eastAsia="ar-SA"/>
        </w:rPr>
        <w:t>="</w:t>
      </w:r>
      <w:r w:rsidRPr="007A7659">
        <w:rPr>
          <w:noProof w:val="0"/>
          <w:shd w:val="clear" w:color="auto" w:fill="FFFFFF"/>
          <w:lang w:eastAsia="ar-SA"/>
        </w:rPr>
        <w:t>ihe:RegistryStoredQuery_Message</w:t>
      </w:r>
      <w:r w:rsidRPr="007A7659">
        <w:rPr>
          <w:noProof w:val="0"/>
          <w:color w:val="0000FF"/>
          <w:shd w:val="clear" w:color="auto" w:fill="FFFFFF"/>
          <w:lang w:eastAsia="ar-SA"/>
        </w:rPr>
        <w:t>"</w:t>
      </w:r>
    </w:p>
    <w:p w14:paraId="40E35414" w14:textId="77777777" w:rsidR="00BD6B97" w:rsidRPr="007A7659" w:rsidRDefault="00BD6B97" w:rsidP="001D3953">
      <w:pPr>
        <w:pStyle w:val="XMLFragment"/>
        <w:rPr>
          <w:noProof w:val="0"/>
          <w:color w:val="0000FF"/>
          <w:shd w:val="clear" w:color="auto" w:fill="FFFFFF"/>
          <w:lang w:eastAsia="ar-SA"/>
        </w:rPr>
      </w:pP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t>wsaw:Action</w:t>
      </w:r>
      <w:r w:rsidRPr="007A7659">
        <w:rPr>
          <w:noProof w:val="0"/>
          <w:color w:val="0000FF"/>
          <w:shd w:val="clear" w:color="auto" w:fill="FFFFFF"/>
          <w:lang w:eastAsia="ar-SA"/>
        </w:rPr>
        <w:t>="</w:t>
      </w:r>
      <w:r w:rsidRPr="007A7659">
        <w:rPr>
          <w:noProof w:val="0"/>
          <w:shd w:val="clear" w:color="auto" w:fill="FFFFFF"/>
          <w:lang w:eastAsia="ar-SA"/>
        </w:rPr>
        <w:t>urn:ihe:iti:2007:RegistryStoredQuery</w:t>
      </w:r>
      <w:r w:rsidRPr="007A7659">
        <w:rPr>
          <w:noProof w:val="0"/>
          <w:color w:val="0000FF"/>
          <w:shd w:val="clear" w:color="auto" w:fill="FFFFFF"/>
          <w:lang w:eastAsia="ar-SA"/>
        </w:rPr>
        <w:t>"/&gt;</w:t>
      </w:r>
    </w:p>
    <w:p w14:paraId="6C1D5B4E"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output</w:t>
      </w:r>
      <w:r w:rsidRPr="007A7659">
        <w:rPr>
          <w:noProof w:val="0"/>
          <w:color w:val="FF0000"/>
          <w:shd w:val="clear" w:color="auto" w:fill="FFFFFF"/>
          <w:lang w:eastAsia="ar-SA"/>
        </w:rPr>
        <w:t xml:space="preserve"> message</w:t>
      </w:r>
      <w:r w:rsidRPr="007A7659">
        <w:rPr>
          <w:noProof w:val="0"/>
          <w:color w:val="0000FF"/>
          <w:shd w:val="clear" w:color="auto" w:fill="FFFFFF"/>
          <w:lang w:eastAsia="ar-SA"/>
        </w:rPr>
        <w:t>="</w:t>
      </w:r>
      <w:r w:rsidRPr="007A7659">
        <w:rPr>
          <w:noProof w:val="0"/>
          <w:shd w:val="clear" w:color="auto" w:fill="FFFFFF"/>
          <w:lang w:eastAsia="ar-SA"/>
        </w:rPr>
        <w:t>ihe:RegistryStoredQueryResponse_Message</w:t>
      </w:r>
      <w:r w:rsidRPr="007A7659">
        <w:rPr>
          <w:noProof w:val="0"/>
          <w:color w:val="0000FF"/>
          <w:shd w:val="clear" w:color="auto" w:fill="FFFFFF"/>
          <w:lang w:eastAsia="ar-SA"/>
        </w:rPr>
        <w:t>"</w:t>
      </w:r>
    </w:p>
    <w:p w14:paraId="3D44A996" w14:textId="77777777" w:rsidR="00BD6B97" w:rsidRPr="007A7659" w:rsidRDefault="00BD6B97" w:rsidP="001D3953">
      <w:pPr>
        <w:pStyle w:val="XMLFragment"/>
        <w:rPr>
          <w:noProof w:val="0"/>
          <w:color w:val="0000FF"/>
          <w:shd w:val="clear" w:color="auto" w:fill="FFFFFF"/>
          <w:lang w:eastAsia="ar-SA"/>
        </w:rPr>
      </w:pP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t>wsaw:Action</w:t>
      </w:r>
      <w:r w:rsidRPr="007A7659">
        <w:rPr>
          <w:noProof w:val="0"/>
          <w:color w:val="0000FF"/>
          <w:shd w:val="clear" w:color="auto" w:fill="FFFFFF"/>
          <w:lang w:eastAsia="ar-SA"/>
        </w:rPr>
        <w:t>="</w:t>
      </w:r>
      <w:r w:rsidRPr="007A7659">
        <w:rPr>
          <w:noProof w:val="0"/>
          <w:shd w:val="clear" w:color="auto" w:fill="FFFFFF"/>
          <w:lang w:eastAsia="ar-SA"/>
        </w:rPr>
        <w:t>urn:ihe:iti:2007:RegistryStoredQueryResponse</w:t>
      </w:r>
      <w:r w:rsidRPr="007A7659">
        <w:rPr>
          <w:noProof w:val="0"/>
          <w:color w:val="0000FF"/>
          <w:shd w:val="clear" w:color="auto" w:fill="FFFFFF"/>
          <w:lang w:eastAsia="ar-SA"/>
        </w:rPr>
        <w:t>"/&gt;</w:t>
      </w:r>
    </w:p>
    <w:p w14:paraId="0E2AA8DA"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operation</w:t>
      </w:r>
      <w:r w:rsidRPr="007A7659">
        <w:rPr>
          <w:noProof w:val="0"/>
          <w:color w:val="0000FF"/>
          <w:shd w:val="clear" w:color="auto" w:fill="FFFFFF"/>
          <w:lang w:eastAsia="ar-SA"/>
        </w:rPr>
        <w:t>&gt;</w:t>
      </w:r>
    </w:p>
    <w:p w14:paraId="159C6001" w14:textId="77777777" w:rsidR="00BD6B97" w:rsidRPr="007A7659" w:rsidRDefault="00BD6B97" w:rsidP="001D3953">
      <w:pPr>
        <w:pStyle w:val="XMLFragment"/>
        <w:rPr>
          <w:noProof w:val="0"/>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shd w:val="clear" w:color="auto" w:fill="FFFFFF"/>
          <w:lang w:eastAsia="ar-SA"/>
        </w:rPr>
        <w:t>...</w:t>
      </w:r>
    </w:p>
    <w:p w14:paraId="2B1BD1AB"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portType</w:t>
      </w:r>
      <w:r w:rsidRPr="007A7659">
        <w:rPr>
          <w:noProof w:val="0"/>
          <w:color w:val="0000FF"/>
          <w:shd w:val="clear" w:color="auto" w:fill="FFFFFF"/>
          <w:lang w:eastAsia="ar-SA"/>
        </w:rPr>
        <w:t>&gt;</w:t>
      </w:r>
    </w:p>
    <w:p w14:paraId="654755A6" w14:textId="77777777" w:rsidR="00BD6B97" w:rsidRPr="007A7659" w:rsidRDefault="00BD6B97" w:rsidP="001D3953">
      <w:pPr>
        <w:pStyle w:val="XMLFragment"/>
        <w:rPr>
          <w:noProof w:val="0"/>
          <w:shd w:val="clear" w:color="auto" w:fill="FFFFFF"/>
          <w:lang w:eastAsia="ar-SA"/>
        </w:rPr>
      </w:pPr>
      <w:r w:rsidRPr="007A7659">
        <w:rPr>
          <w:noProof w:val="0"/>
          <w:color w:val="000000"/>
          <w:shd w:val="clear" w:color="auto" w:fill="FFFFFF"/>
          <w:lang w:eastAsia="ar-SA"/>
        </w:rPr>
        <w:tab/>
      </w:r>
      <w:r w:rsidRPr="007A7659">
        <w:rPr>
          <w:noProof w:val="0"/>
          <w:shd w:val="clear" w:color="auto" w:fill="FFFFFF"/>
          <w:lang w:eastAsia="ar-SA"/>
        </w:rPr>
        <w:t>...</w:t>
      </w:r>
    </w:p>
    <w:p w14:paraId="7CADBAE9" w14:textId="77777777" w:rsidR="00BD6B97" w:rsidRPr="007A7659" w:rsidRDefault="00BD6B97" w:rsidP="001D3953">
      <w:pPr>
        <w:pStyle w:val="XMLFragment"/>
        <w:rPr>
          <w:noProof w:val="0"/>
          <w:color w:val="0000FF"/>
          <w:shd w:val="clear" w:color="auto" w:fill="FFFFFF"/>
          <w:lang w:eastAsia="ar-SA"/>
        </w:rPr>
      </w:pPr>
      <w:r w:rsidRPr="007A7659">
        <w:rPr>
          <w:noProof w:val="0"/>
          <w:color w:val="0000FF"/>
          <w:shd w:val="clear" w:color="auto" w:fill="FFFFFF"/>
          <w:lang w:eastAsia="ar-SA"/>
        </w:rPr>
        <w:t>&lt;/</w:t>
      </w:r>
      <w:r w:rsidRPr="007A7659">
        <w:rPr>
          <w:noProof w:val="0"/>
          <w:shd w:val="clear" w:color="auto" w:fill="FFFFFF"/>
          <w:lang w:eastAsia="ar-SA"/>
        </w:rPr>
        <w:t>definitions</w:t>
      </w:r>
      <w:r w:rsidRPr="007A7659">
        <w:rPr>
          <w:noProof w:val="0"/>
          <w:color w:val="0000FF"/>
          <w:shd w:val="clear" w:color="auto" w:fill="FFFFFF"/>
          <w:lang w:eastAsia="ar-SA"/>
        </w:rPr>
        <w:t>&gt;</w:t>
      </w:r>
    </w:p>
    <w:p w14:paraId="2FE87548" w14:textId="77777777" w:rsidR="00D55E57" w:rsidRPr="007A7659" w:rsidRDefault="00D55E57" w:rsidP="00D55E57">
      <w:pPr>
        <w:pStyle w:val="BodyText"/>
      </w:pPr>
    </w:p>
    <w:p w14:paraId="03E80FB8" w14:textId="77777777" w:rsidR="00BD6B97" w:rsidRPr="007A7659" w:rsidRDefault="00BD6B97" w:rsidP="00D55E57">
      <w:pPr>
        <w:pStyle w:val="BodyText"/>
      </w:pPr>
      <w:r w:rsidRPr="007A7659">
        <w:t xml:space="preserve">A full WSDL for the Document Repository and Document Registry </w:t>
      </w:r>
      <w:r w:rsidR="00B4249B" w:rsidRPr="007A7659">
        <w:t>Actors</w:t>
      </w:r>
      <w:r w:rsidRPr="007A7659">
        <w:t xml:space="preserve"> is found in ITI TF-2x: Appendix W.</w:t>
      </w:r>
    </w:p>
    <w:p w14:paraId="78AFC109" w14:textId="77777777" w:rsidR="00BD6B97" w:rsidRPr="007A7659" w:rsidRDefault="00BD6B97">
      <w:pPr>
        <w:pStyle w:val="Heading7"/>
        <w:numPr>
          <w:ilvl w:val="0"/>
          <w:numId w:val="0"/>
        </w:numPr>
        <w:tabs>
          <w:tab w:val="clear" w:pos="4320"/>
          <w:tab w:val="clear" w:pos="5040"/>
        </w:tabs>
        <w:ind w:left="1296" w:hanging="1296"/>
        <w:rPr>
          <w:noProof w:val="0"/>
        </w:rPr>
      </w:pPr>
      <w:r w:rsidRPr="007A7659">
        <w:rPr>
          <w:noProof w:val="0"/>
        </w:rPr>
        <w:t>3.18.4.1.2.7.1 Sample SOAP Messages</w:t>
      </w:r>
    </w:p>
    <w:p w14:paraId="098D6325" w14:textId="1741ACFD" w:rsidR="00BD6B97" w:rsidRPr="007A7659" w:rsidRDefault="00BD6B97">
      <w:pPr>
        <w:pStyle w:val="BodyText"/>
      </w:pPr>
      <w:r w:rsidRPr="007A7659">
        <w:t xml:space="preserve">The samples in the following two sections show a typical SOAP request and its relative SOAP response. The sample messages also show the WS-Addressing headers &lt;a:Action/&gt;, &lt;a:MessageID/&gt;, &lt;a:ReplyTo/&gt;…; these WS-Addressing headers are populated according to ITI TF-2x: Appendix V: Web Services for IHE </w:t>
      </w:r>
      <w:r w:rsidR="009051E2" w:rsidRPr="007A7659">
        <w:t>t</w:t>
      </w:r>
      <w:r w:rsidRPr="007A7659">
        <w:t>ransactions. The body of the SOAP message is omitted for brevity; in a real scenario the empty element will be populated with the appropriate metadata.</w:t>
      </w:r>
    </w:p>
    <w:p w14:paraId="10213313" w14:textId="77777777" w:rsidR="00BD6B97" w:rsidRPr="007A7659" w:rsidRDefault="00BD6B97">
      <w:pPr>
        <w:pStyle w:val="BodyText"/>
      </w:pPr>
      <w:r w:rsidRPr="007A7659">
        <w:t>Samples presented in this section are also available online on the IHE FTP site, see ITI TF-2x: Appendix W.</w:t>
      </w:r>
    </w:p>
    <w:p w14:paraId="64B10EF5" w14:textId="77777777" w:rsidR="00BD6B97" w:rsidRPr="007A7659" w:rsidRDefault="00BD6B97" w:rsidP="001D3953">
      <w:pPr>
        <w:pStyle w:val="Heading8"/>
        <w:keepNext w:val="0"/>
        <w:numPr>
          <w:ilvl w:val="0"/>
          <w:numId w:val="0"/>
        </w:numPr>
        <w:tabs>
          <w:tab w:val="clear" w:pos="4320"/>
          <w:tab w:val="clear" w:pos="5040"/>
          <w:tab w:val="clear" w:pos="5760"/>
        </w:tabs>
        <w:ind w:left="1440" w:hanging="1440"/>
        <w:rPr>
          <w:noProof w:val="0"/>
        </w:rPr>
      </w:pPr>
      <w:r w:rsidRPr="007A7659">
        <w:rPr>
          <w:noProof w:val="0"/>
        </w:rPr>
        <w:t>3.18.4.1.2.7.1.1 Sample Registry Stored Query SOAP Request</w:t>
      </w:r>
    </w:p>
    <w:p w14:paraId="7797A98A" w14:textId="77777777" w:rsidR="00BD6B97" w:rsidRPr="007A7659" w:rsidRDefault="00BD6B97" w:rsidP="001D3953">
      <w:pPr>
        <w:pStyle w:val="Heading9"/>
        <w:keepNext w:val="0"/>
        <w:numPr>
          <w:ilvl w:val="0"/>
          <w:numId w:val="0"/>
        </w:numPr>
        <w:tabs>
          <w:tab w:val="clear" w:pos="4320"/>
          <w:tab w:val="clear" w:pos="5040"/>
          <w:tab w:val="clear" w:pos="5760"/>
          <w:tab w:val="clear" w:pos="6480"/>
        </w:tabs>
        <w:rPr>
          <w:noProof w:val="0"/>
        </w:rPr>
      </w:pPr>
      <w:r w:rsidRPr="007A7659">
        <w:rPr>
          <w:noProof w:val="0"/>
        </w:rPr>
        <w:lastRenderedPageBreak/>
        <w:t>3.18.4.1.2.7.1.1.1 Synchronous Web Services Exchange</w:t>
      </w:r>
    </w:p>
    <w:p w14:paraId="104FF97D" w14:textId="77777777" w:rsidR="00BD6B97" w:rsidRPr="007A7659" w:rsidRDefault="00BD6B97" w:rsidP="001D3953">
      <w:pPr>
        <w:pStyle w:val="XMLFragment"/>
        <w:rPr>
          <w:noProof w:val="0"/>
          <w:color w:val="0000FF"/>
          <w:shd w:val="clear" w:color="auto" w:fill="FFFFFF"/>
        </w:rPr>
      </w:pPr>
      <w:r w:rsidRPr="007A7659">
        <w:rPr>
          <w:noProof w:val="0"/>
          <w:color w:val="0000FF"/>
          <w:shd w:val="clear" w:color="auto" w:fill="FFFFFF"/>
        </w:rPr>
        <w:t>&lt;</w:t>
      </w:r>
      <w:r w:rsidRPr="007A7659">
        <w:rPr>
          <w:noProof w:val="0"/>
          <w:color w:val="800000"/>
          <w:shd w:val="clear" w:color="auto" w:fill="FFFFFF"/>
        </w:rPr>
        <w:t>s:Envelope</w:t>
      </w:r>
      <w:r w:rsidRPr="007A7659">
        <w:rPr>
          <w:noProof w:val="0"/>
          <w:color w:val="FF0000"/>
          <w:shd w:val="clear" w:color="auto" w:fill="FFFFFF"/>
        </w:rPr>
        <w:t xml:space="preserve"> xmlns:s</w:t>
      </w:r>
      <w:r w:rsidRPr="007A7659">
        <w:rPr>
          <w:noProof w:val="0"/>
          <w:color w:val="0000FF"/>
          <w:shd w:val="clear" w:color="auto" w:fill="FFFFFF"/>
        </w:rPr>
        <w:t>="</w:t>
      </w:r>
      <w:r w:rsidRPr="007A7659">
        <w:rPr>
          <w:noProof w:val="0"/>
          <w:shd w:val="clear" w:color="auto" w:fill="FFFFFF"/>
        </w:rPr>
        <w:t>http://www.w3.org/2003/05/soap-envelope</w:t>
      </w:r>
      <w:r w:rsidRPr="007A7659">
        <w:rPr>
          <w:noProof w:val="0"/>
          <w:color w:val="0000FF"/>
          <w:shd w:val="clear" w:color="auto" w:fill="FFFFFF"/>
        </w:rPr>
        <w:t>"</w:t>
      </w:r>
      <w:r w:rsidRPr="007A7659">
        <w:rPr>
          <w:noProof w:val="0"/>
          <w:color w:val="FF0000"/>
          <w:shd w:val="clear" w:color="auto" w:fill="FFFFFF"/>
        </w:rPr>
        <w:t xml:space="preserve"> xmlns:a</w:t>
      </w:r>
      <w:r w:rsidRPr="007A7659">
        <w:rPr>
          <w:noProof w:val="0"/>
          <w:color w:val="0000FF"/>
          <w:shd w:val="clear" w:color="auto" w:fill="FFFFFF"/>
        </w:rPr>
        <w:t>="</w:t>
      </w:r>
      <w:r w:rsidRPr="007A7659">
        <w:rPr>
          <w:noProof w:val="0"/>
          <w:shd w:val="clear" w:color="auto" w:fill="FFFFFF"/>
        </w:rPr>
        <w:t>http://www.w3.org/2005/08/addressing</w:t>
      </w:r>
      <w:r w:rsidRPr="007A7659">
        <w:rPr>
          <w:noProof w:val="0"/>
          <w:color w:val="0000FF"/>
          <w:shd w:val="clear" w:color="auto" w:fill="FFFFFF"/>
        </w:rPr>
        <w:t>"&gt;</w:t>
      </w:r>
    </w:p>
    <w:p w14:paraId="6722E8AE"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s:Header</w:t>
      </w:r>
      <w:r w:rsidRPr="007A7659">
        <w:rPr>
          <w:noProof w:val="0"/>
          <w:color w:val="0000FF"/>
          <w:shd w:val="clear" w:color="auto" w:fill="FFFFFF"/>
        </w:rPr>
        <w:t>&gt;</w:t>
      </w:r>
    </w:p>
    <w:p w14:paraId="414544DC"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a:Action</w:t>
      </w:r>
      <w:r w:rsidRPr="007A7659">
        <w:rPr>
          <w:noProof w:val="0"/>
          <w:color w:val="FF0000"/>
          <w:shd w:val="clear" w:color="auto" w:fill="FFFFFF"/>
        </w:rPr>
        <w:t xml:space="preserve"> s:mustUnderstand</w:t>
      </w:r>
      <w:r w:rsidRPr="007A7659">
        <w:rPr>
          <w:noProof w:val="0"/>
          <w:color w:val="0000FF"/>
          <w:shd w:val="clear" w:color="auto" w:fill="FFFFFF"/>
        </w:rPr>
        <w:t>="</w:t>
      </w:r>
      <w:r w:rsidRPr="007A7659">
        <w:rPr>
          <w:noProof w:val="0"/>
          <w:shd w:val="clear" w:color="auto" w:fill="FFFFFF"/>
        </w:rPr>
        <w:t>1</w:t>
      </w:r>
      <w:r w:rsidRPr="007A7659">
        <w:rPr>
          <w:noProof w:val="0"/>
          <w:color w:val="0000FF"/>
          <w:shd w:val="clear" w:color="auto" w:fill="FFFFFF"/>
        </w:rPr>
        <w:t>"&gt;</w:t>
      </w:r>
      <w:r w:rsidRPr="007A7659">
        <w:rPr>
          <w:noProof w:val="0"/>
          <w:shd w:val="clear" w:color="auto" w:fill="FFFFFF"/>
        </w:rPr>
        <w:t>urn:ihe:iti:2007:RegistryStoredQuery</w:t>
      </w:r>
      <w:r w:rsidRPr="007A7659">
        <w:rPr>
          <w:noProof w:val="0"/>
          <w:color w:val="0000FF"/>
          <w:shd w:val="clear" w:color="auto" w:fill="FFFFFF"/>
        </w:rPr>
        <w:t>&lt;/</w:t>
      </w:r>
      <w:r w:rsidRPr="007A7659">
        <w:rPr>
          <w:noProof w:val="0"/>
          <w:color w:val="800000"/>
          <w:shd w:val="clear" w:color="auto" w:fill="FFFFFF"/>
        </w:rPr>
        <w:t>a:Action</w:t>
      </w:r>
      <w:r w:rsidRPr="007A7659">
        <w:rPr>
          <w:noProof w:val="0"/>
          <w:color w:val="0000FF"/>
          <w:shd w:val="clear" w:color="auto" w:fill="FFFFFF"/>
        </w:rPr>
        <w:t>&gt;</w:t>
      </w:r>
    </w:p>
    <w:p w14:paraId="196F8A1C"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a:MessageID</w:t>
      </w:r>
      <w:r w:rsidRPr="007A7659">
        <w:rPr>
          <w:noProof w:val="0"/>
          <w:color w:val="0000FF"/>
          <w:shd w:val="clear" w:color="auto" w:fill="FFFFFF"/>
        </w:rPr>
        <w:t>&gt;</w:t>
      </w:r>
      <w:r w:rsidRPr="007A7659">
        <w:rPr>
          <w:noProof w:val="0"/>
          <w:shd w:val="clear" w:color="auto" w:fill="FFFFFF"/>
        </w:rPr>
        <w:t>urn:uuid:def119ad-dc13-49c1-a3c7-e3742531f9b3</w:t>
      </w:r>
      <w:r w:rsidRPr="007A7659">
        <w:rPr>
          <w:noProof w:val="0"/>
          <w:color w:val="0000FF"/>
          <w:shd w:val="clear" w:color="auto" w:fill="FFFFFF"/>
        </w:rPr>
        <w:t>&lt;/</w:t>
      </w:r>
      <w:r w:rsidRPr="007A7659">
        <w:rPr>
          <w:noProof w:val="0"/>
          <w:color w:val="800000"/>
          <w:shd w:val="clear" w:color="auto" w:fill="FFFFFF"/>
        </w:rPr>
        <w:t>a:MessageID</w:t>
      </w:r>
      <w:r w:rsidRPr="007A7659">
        <w:rPr>
          <w:noProof w:val="0"/>
          <w:color w:val="0000FF"/>
          <w:shd w:val="clear" w:color="auto" w:fill="FFFFFF"/>
        </w:rPr>
        <w:t>&gt;</w:t>
      </w:r>
    </w:p>
    <w:p w14:paraId="67121402"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a:ReplyTo</w:t>
      </w:r>
      <w:r w:rsidRPr="007A7659">
        <w:rPr>
          <w:noProof w:val="0"/>
          <w:highlight w:val="white"/>
        </w:rPr>
        <w:t xml:space="preserve"> s:mustUnderstand="1"&gt;</w:t>
      </w:r>
      <w:r w:rsidRPr="007A7659">
        <w:rPr>
          <w:noProof w:val="0"/>
          <w:color w:val="0000FF"/>
          <w:shd w:val="clear" w:color="auto" w:fill="FFFFFF"/>
        </w:rPr>
        <w:t>&gt;</w:t>
      </w:r>
    </w:p>
    <w:p w14:paraId="3B9687A3"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a:Address</w:t>
      </w:r>
      <w:r w:rsidRPr="007A7659">
        <w:rPr>
          <w:noProof w:val="0"/>
          <w:color w:val="0000FF"/>
          <w:shd w:val="clear" w:color="auto" w:fill="FFFFFF"/>
        </w:rPr>
        <w:t>&gt;</w:t>
      </w:r>
      <w:r w:rsidRPr="007A7659">
        <w:rPr>
          <w:noProof w:val="0"/>
          <w:shd w:val="clear" w:color="auto" w:fill="FFFFFF"/>
        </w:rPr>
        <w:t>http://www.w3.org/2005/08/addressing/anonymous</w:t>
      </w:r>
      <w:r w:rsidRPr="007A7659">
        <w:rPr>
          <w:noProof w:val="0"/>
          <w:color w:val="0000FF"/>
          <w:shd w:val="clear" w:color="auto" w:fill="FFFFFF"/>
        </w:rPr>
        <w:t>&lt;/</w:t>
      </w:r>
      <w:r w:rsidRPr="007A7659">
        <w:rPr>
          <w:noProof w:val="0"/>
          <w:color w:val="800000"/>
          <w:shd w:val="clear" w:color="auto" w:fill="FFFFFF"/>
        </w:rPr>
        <w:t>a:Address</w:t>
      </w:r>
      <w:r w:rsidRPr="007A7659">
        <w:rPr>
          <w:noProof w:val="0"/>
          <w:color w:val="0000FF"/>
          <w:shd w:val="clear" w:color="auto" w:fill="FFFFFF"/>
        </w:rPr>
        <w:t>&gt;</w:t>
      </w:r>
    </w:p>
    <w:p w14:paraId="18DE5C2C"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a:ReplyTo</w:t>
      </w:r>
      <w:r w:rsidRPr="007A7659">
        <w:rPr>
          <w:noProof w:val="0"/>
          <w:color w:val="0000FF"/>
          <w:shd w:val="clear" w:color="auto" w:fill="FFFFFF"/>
        </w:rPr>
        <w:t>&gt;</w:t>
      </w:r>
    </w:p>
    <w:p w14:paraId="2582C34D"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a:To</w:t>
      </w:r>
      <w:r w:rsidRPr="007A7659">
        <w:rPr>
          <w:noProof w:val="0"/>
          <w:color w:val="0000FF"/>
          <w:shd w:val="clear" w:color="auto" w:fill="FFFFFF"/>
        </w:rPr>
        <w:t>&gt;</w:t>
      </w:r>
      <w:r w:rsidRPr="007A7659">
        <w:rPr>
          <w:noProof w:val="0"/>
          <w:shd w:val="clear" w:color="auto" w:fill="FFFFFF"/>
        </w:rPr>
        <w:t>http://localhost/service/IHEXDSRegistry.svc</w:t>
      </w:r>
      <w:r w:rsidRPr="007A7659">
        <w:rPr>
          <w:noProof w:val="0"/>
          <w:color w:val="0000FF"/>
          <w:shd w:val="clear" w:color="auto" w:fill="FFFFFF"/>
        </w:rPr>
        <w:t>&lt;/</w:t>
      </w:r>
      <w:r w:rsidRPr="007A7659">
        <w:rPr>
          <w:noProof w:val="0"/>
          <w:color w:val="800000"/>
          <w:shd w:val="clear" w:color="auto" w:fill="FFFFFF"/>
        </w:rPr>
        <w:t>a:To</w:t>
      </w:r>
      <w:r w:rsidRPr="007A7659">
        <w:rPr>
          <w:noProof w:val="0"/>
          <w:color w:val="0000FF"/>
          <w:shd w:val="clear" w:color="auto" w:fill="FFFFFF"/>
        </w:rPr>
        <w:t>&gt;</w:t>
      </w:r>
    </w:p>
    <w:p w14:paraId="248B271C"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s:Header</w:t>
      </w:r>
      <w:r w:rsidRPr="007A7659">
        <w:rPr>
          <w:noProof w:val="0"/>
          <w:color w:val="0000FF"/>
          <w:shd w:val="clear" w:color="auto" w:fill="FFFFFF"/>
        </w:rPr>
        <w:t>&gt;</w:t>
      </w:r>
    </w:p>
    <w:p w14:paraId="09681140"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s:Body</w:t>
      </w:r>
      <w:r w:rsidRPr="007A7659">
        <w:rPr>
          <w:noProof w:val="0"/>
          <w:color w:val="0000FF"/>
          <w:shd w:val="clear" w:color="auto" w:fill="FFFFFF"/>
        </w:rPr>
        <w:t>&gt;</w:t>
      </w:r>
    </w:p>
    <w:p w14:paraId="786A80F0" w14:textId="77777777" w:rsidR="00BD6B97" w:rsidRPr="007A7659" w:rsidRDefault="00BD6B97" w:rsidP="001D3953">
      <w:pPr>
        <w:pStyle w:val="XMLFragment"/>
        <w:rPr>
          <w:noProof w:val="0"/>
          <w:highlight w:val="white"/>
        </w:rPr>
      </w:pPr>
      <w:r w:rsidRPr="007A7659">
        <w:rPr>
          <w:noProof w:val="0"/>
          <w:highlight w:val="white"/>
        </w:rPr>
        <w:tab/>
        <w:t xml:space="preserve">&lt;query:AdhocQueryRequest </w:t>
      </w:r>
    </w:p>
    <w:p w14:paraId="28E17C5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 xml:space="preserve">xmlns:query="urn:oasis:names:tc:ebxml-regrep:xsd:query:3.0" </w:t>
      </w:r>
    </w:p>
    <w:p w14:paraId="6D6BC08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 xml:space="preserve">xmlns:rim="urn:oasis:names:tc:ebxml-regrep:xsd:rim:3.0" </w:t>
      </w:r>
    </w:p>
    <w:p w14:paraId="59C64B0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xmlns:rs="urn:oasis:names:tc:ebxml-regrep:xsd:rs:3.0"&gt;</w:t>
      </w:r>
    </w:p>
    <w:p w14:paraId="2739C7D4"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&lt;query:ResponseOption returnComposedObjects="true" returnType="LeafClass"/&gt;</w:t>
      </w:r>
    </w:p>
    <w:p w14:paraId="6EB3D9E4"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&lt;rim:AdhocQuery id=" urn:uuid:14d4debf-8f97-4251-9a74-a90016b0af0d "&gt;</w:t>
      </w:r>
    </w:p>
    <w:p w14:paraId="04BB03C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 name="$XDSDocumentEntryPatientId"&gt;</w:t>
      </w:r>
    </w:p>
    <w:p w14:paraId="158CBE31"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5369098F"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&lt;rim:Value&gt;’st3498702^^^&amp;amp;1.3.6.1.4.1.21367.2005.3.7&amp;amp;ISO’&lt;/rim:Value&gt;</w:t>
      </w:r>
    </w:p>
    <w:p w14:paraId="7FA08FC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4DB8EDE2"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&lt;/rim:Slot&gt;</w:t>
      </w:r>
    </w:p>
    <w:p w14:paraId="4A8AC54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 name="$XDSDocumentEntryStatus"&gt;</w:t>
      </w:r>
    </w:p>
    <w:p w14:paraId="48BE136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3EFB0027"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&lt;rim:Value&gt;('urn:oasis:names:tc:ebxml-regrep:ResponseStatusType:Approved')&lt;/rim:Value&gt;</w:t>
      </w:r>
    </w:p>
    <w:p w14:paraId="3E41B8A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7A569CE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&lt;/rim:Slot&gt;</w:t>
      </w:r>
    </w:p>
    <w:p w14:paraId="67CD9AB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 name="$XDSDocumentEntryCreationTimeFrom"&gt;</w:t>
      </w:r>
    </w:p>
    <w:p w14:paraId="55B527D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21C60FEA"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&lt;rim:Value&gt;200412252300&lt;/rim:Value&gt;</w:t>
      </w:r>
    </w:p>
    <w:p w14:paraId="465D4F5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04B8789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&lt;/rim:Slot&gt;</w:t>
      </w:r>
    </w:p>
    <w:p w14:paraId="33F73277"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 name="$XDSDocumentEntryCreationTimeTo"&gt;</w:t>
      </w:r>
    </w:p>
    <w:p w14:paraId="2D57D181"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1D0D064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&lt;rim:Value&gt;200501010800&lt;/rim:Value&gt;</w:t>
      </w:r>
    </w:p>
    <w:p w14:paraId="17B67F0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4F34E47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&lt;/rim:Slot&gt;</w:t>
      </w:r>
    </w:p>
    <w:p w14:paraId="3B2DCC2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 name="$XDSDocumentEntryHealthcareFacilityTypeCode"&gt;</w:t>
      </w:r>
    </w:p>
    <w:p w14:paraId="66FCBD1E"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08F00B68" w14:textId="3E2D2265"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w:t>
      </w:r>
      <w:r w:rsidR="00EB164E" w:rsidRPr="00EB164E">
        <w:rPr>
          <w:noProof w:val="0"/>
        </w:rPr>
        <w:t>'35971002^^2.16.840.1.113883.6.96'</w:t>
      </w:r>
      <w:r w:rsidRPr="007A7659">
        <w:rPr>
          <w:noProof w:val="0"/>
          <w:highlight w:val="white"/>
        </w:rPr>
        <w:t>)&lt;/rim:Value&gt;</w:t>
      </w:r>
    </w:p>
    <w:p w14:paraId="7BF250A5"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1A0CCF2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&lt;/rim:Slot&gt;</w:t>
      </w:r>
    </w:p>
    <w:p w14:paraId="7874569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&lt;/rim:AdhocQuery&gt;</w:t>
      </w:r>
    </w:p>
    <w:p w14:paraId="222B0B58" w14:textId="77777777" w:rsidR="00BD6B97" w:rsidRPr="007A7659" w:rsidRDefault="00BD6B97" w:rsidP="001D3953">
      <w:pPr>
        <w:pStyle w:val="XMLFragment"/>
        <w:rPr>
          <w:noProof w:val="0"/>
          <w:highlight w:val="white"/>
        </w:rPr>
      </w:pPr>
      <w:r w:rsidRPr="007A7659">
        <w:rPr>
          <w:noProof w:val="0"/>
          <w:highlight w:val="white"/>
        </w:rPr>
        <w:tab/>
        <w:t>&lt;/query:AdhocQueryRequest&gt;</w:t>
      </w:r>
    </w:p>
    <w:p w14:paraId="685EE7D6"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s:Body</w:t>
      </w:r>
      <w:r w:rsidRPr="007A7659">
        <w:rPr>
          <w:noProof w:val="0"/>
          <w:color w:val="0000FF"/>
          <w:shd w:val="clear" w:color="auto" w:fill="FFFFFF"/>
        </w:rPr>
        <w:t>&gt;</w:t>
      </w:r>
    </w:p>
    <w:p w14:paraId="1BF0F7C7" w14:textId="77777777" w:rsidR="00BD6B97" w:rsidRPr="007A7659" w:rsidRDefault="00BD6B97" w:rsidP="001D3953">
      <w:pPr>
        <w:pStyle w:val="XMLFragment"/>
        <w:rPr>
          <w:noProof w:val="0"/>
          <w:color w:val="0000FF"/>
          <w:shd w:val="clear" w:color="auto" w:fill="FFFFFF"/>
        </w:rPr>
      </w:pPr>
      <w:r w:rsidRPr="007A7659">
        <w:rPr>
          <w:noProof w:val="0"/>
          <w:color w:val="0000FF"/>
          <w:shd w:val="clear" w:color="auto" w:fill="FFFFFF"/>
        </w:rPr>
        <w:t>&lt;/</w:t>
      </w:r>
      <w:r w:rsidRPr="007A7659">
        <w:rPr>
          <w:noProof w:val="0"/>
          <w:shd w:val="clear" w:color="auto" w:fill="FFFFFF"/>
        </w:rPr>
        <w:t>s:Envelope</w:t>
      </w:r>
      <w:r w:rsidRPr="007A7659">
        <w:rPr>
          <w:noProof w:val="0"/>
          <w:color w:val="0000FF"/>
          <w:shd w:val="clear" w:color="auto" w:fill="FFFFFF"/>
        </w:rPr>
        <w:t>&gt;</w:t>
      </w:r>
    </w:p>
    <w:p w14:paraId="065E4A83" w14:textId="77777777" w:rsidR="00BD6B97" w:rsidRPr="007A7659" w:rsidRDefault="00BD6B97" w:rsidP="008A7A9E">
      <w:pPr>
        <w:pStyle w:val="Heading9"/>
        <w:numPr>
          <w:ilvl w:val="0"/>
          <w:numId w:val="0"/>
        </w:numPr>
        <w:tabs>
          <w:tab w:val="clear" w:pos="4320"/>
          <w:tab w:val="clear" w:pos="5040"/>
          <w:tab w:val="clear" w:pos="5760"/>
          <w:tab w:val="clear" w:pos="6480"/>
        </w:tabs>
        <w:rPr>
          <w:noProof w:val="0"/>
        </w:rPr>
      </w:pPr>
      <w:r w:rsidRPr="007A7659">
        <w:rPr>
          <w:noProof w:val="0"/>
        </w:rPr>
        <w:t>3.18.4.1.2.7.1.1.2 Asynchronous Web Services Exchange</w:t>
      </w:r>
    </w:p>
    <w:p w14:paraId="6A5D466C" w14:textId="77777777" w:rsidR="00BD6B97" w:rsidRPr="007A7659" w:rsidRDefault="00BD6B97" w:rsidP="001D3953">
      <w:pPr>
        <w:pStyle w:val="BodyText"/>
        <w:rPr>
          <w:highlight w:val="white"/>
        </w:rPr>
      </w:pPr>
    </w:p>
    <w:p w14:paraId="17639E57" w14:textId="77777777" w:rsidR="00BD6B97" w:rsidRPr="007A7659" w:rsidRDefault="00BD6B97" w:rsidP="001D3953">
      <w:pPr>
        <w:pStyle w:val="XMLFragment"/>
        <w:rPr>
          <w:noProof w:val="0"/>
          <w:highlight w:val="white"/>
        </w:rPr>
      </w:pPr>
      <w:r w:rsidRPr="007A7659">
        <w:rPr>
          <w:noProof w:val="0"/>
          <w:highlight w:val="white"/>
        </w:rPr>
        <w:lastRenderedPageBreak/>
        <w:t xml:space="preserve">&lt;s:Envelope </w:t>
      </w:r>
    </w:p>
    <w:p w14:paraId="63BE21CE"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 xml:space="preserve">xmlns:s="http://www.w3.org/2003/05/soap-envelope" </w:t>
      </w:r>
    </w:p>
    <w:p w14:paraId="1023D081"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xmlns:a="http://www.w3.org/2005/08/addressing"&gt;</w:t>
      </w:r>
    </w:p>
    <w:p w14:paraId="49029138" w14:textId="77777777" w:rsidR="00BD6B97" w:rsidRPr="007A7659" w:rsidRDefault="00BD6B97" w:rsidP="001D3953">
      <w:pPr>
        <w:pStyle w:val="XMLFragment"/>
        <w:rPr>
          <w:noProof w:val="0"/>
          <w:highlight w:val="white"/>
        </w:rPr>
      </w:pPr>
      <w:r w:rsidRPr="007A7659">
        <w:rPr>
          <w:noProof w:val="0"/>
          <w:highlight w:val="white"/>
        </w:rPr>
        <w:tab/>
        <w:t>&lt;s:Header&gt;</w:t>
      </w:r>
    </w:p>
    <w:p w14:paraId="0289FF91"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&lt;a:Action s:mustUnderstand="1"&gt;urn:ihe:iti:2007:RegistryStoredQuery&lt;/a:Action&gt;</w:t>
      </w:r>
    </w:p>
    <w:p w14:paraId="031E189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&lt;a:MessageID&gt;urn:uuid:a02ca8cd-86fa-4afc-a27c-616c183b2055&lt;/a:MessageID&gt;</w:t>
      </w:r>
    </w:p>
    <w:p w14:paraId="34A16A0A"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&lt;a:ReplyTo&gt;</w:t>
      </w:r>
    </w:p>
    <w:p w14:paraId="2F6DD9AC"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&lt;a:Address&gt;</w:t>
      </w:r>
      <w:r w:rsidRPr="007A7659">
        <w:rPr>
          <w:bCs/>
          <w:noProof w:val="0"/>
          <w:highlight w:val="white"/>
        </w:rPr>
        <w:t xml:space="preserve"> http://192.168.2.4:9080/XDS/</w:t>
      </w:r>
      <w:r w:rsidRPr="007A7659">
        <w:rPr>
          <w:noProof w:val="0"/>
        </w:rPr>
        <w:t>DocumentConsumerReceiver</w:t>
      </w:r>
      <w:r w:rsidRPr="007A7659">
        <w:rPr>
          <w:noProof w:val="0"/>
          <w:highlight w:val="white"/>
        </w:rPr>
        <w:t>.svc &lt;/a:Address&gt;</w:t>
      </w:r>
    </w:p>
    <w:p w14:paraId="244457B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&lt;/a:ReplyTo&gt;</w:t>
      </w:r>
    </w:p>
    <w:p w14:paraId="6CE655E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&lt;a:To s:mustUnderstand="1"&gt;http://localhost:2647/XdsService/DocumentRegistryReceiver.svc&lt;/a:To&gt;</w:t>
      </w:r>
    </w:p>
    <w:p w14:paraId="5B7A8F3B" w14:textId="77777777" w:rsidR="00BD6B97" w:rsidRPr="007A7659" w:rsidRDefault="00BD6B97" w:rsidP="001D3953">
      <w:pPr>
        <w:pStyle w:val="XMLFragment"/>
        <w:rPr>
          <w:noProof w:val="0"/>
          <w:highlight w:val="white"/>
        </w:rPr>
      </w:pPr>
      <w:r w:rsidRPr="007A7659">
        <w:rPr>
          <w:noProof w:val="0"/>
          <w:highlight w:val="white"/>
        </w:rPr>
        <w:tab/>
        <w:t>&lt;/s:Header&gt;</w:t>
      </w:r>
    </w:p>
    <w:p w14:paraId="07D59E48" w14:textId="77777777" w:rsidR="00BD6B97" w:rsidRPr="007A7659" w:rsidRDefault="00BD6B97" w:rsidP="001D3953">
      <w:pPr>
        <w:pStyle w:val="XMLFragment"/>
        <w:rPr>
          <w:noProof w:val="0"/>
          <w:highlight w:val="white"/>
        </w:rPr>
      </w:pPr>
      <w:r w:rsidRPr="007A7659">
        <w:rPr>
          <w:noProof w:val="0"/>
          <w:highlight w:val="white"/>
        </w:rPr>
        <w:tab/>
        <w:t>&lt;s:Body&gt;</w:t>
      </w:r>
    </w:p>
    <w:p w14:paraId="2925ED7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 xml:space="preserve">&lt;query:AdhocQueryRequest </w:t>
      </w:r>
    </w:p>
    <w:p w14:paraId="2F131E95"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 xml:space="preserve">xmlns:query="urn:oasis:names:tc:ebxml-regrep:xsd:query:3.0" </w:t>
      </w:r>
    </w:p>
    <w:p w14:paraId="0B8910C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 xml:space="preserve">xmlns:rim="urn:oasis:names:tc:ebxml-regrep:xsd:rim:3.0" </w:t>
      </w:r>
    </w:p>
    <w:p w14:paraId="24544854"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xmlns:rs="urn:oasis:names:tc:ebxml-regrep:xsd:rs:3.0"&gt;</w:t>
      </w:r>
    </w:p>
    <w:p w14:paraId="5067894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&lt;query:ResponseOption returnComposedObjects="true" returnType="LeafClass"/&gt;</w:t>
      </w:r>
    </w:p>
    <w:p w14:paraId="2F0AE6BA"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&lt;rim:AdhocQuery id=" urn:uuid:14d4debf-8f97-4251-9a74-a90016b0af0d "&gt;</w:t>
      </w:r>
    </w:p>
    <w:p w14:paraId="5042374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 name="$XDSDocumentEntryPatientId"&gt;</w:t>
      </w:r>
    </w:p>
    <w:p w14:paraId="175054A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7FCB34D2"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&lt;rim:Value&gt;st3498702^^^&amp;amp;1.3.6.1.4.1.21367.2005.3.7&amp;amp;ISO&lt;/rim:Value&gt;</w:t>
      </w:r>
    </w:p>
    <w:p w14:paraId="31B64D0F"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39B6FA2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&lt;/rim:Slot&gt;</w:t>
      </w:r>
    </w:p>
    <w:p w14:paraId="3BA7DC3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 name="$XDSDocumentEntryStatus"&gt;</w:t>
      </w:r>
    </w:p>
    <w:p w14:paraId="31B75A2F"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620B85C1"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&lt;rim:Value&gt;('urn:oasis:names:tc:ebxml-regrep:ResponseStatusType:Approved')&lt;/rim:Value&gt;</w:t>
      </w:r>
    </w:p>
    <w:p w14:paraId="6F171E4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64F213A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&lt;/rim:Slot&gt;</w:t>
      </w:r>
    </w:p>
    <w:p w14:paraId="35E83FB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 name="$XDSDocumentEntryCreationTimeFrom"&gt;</w:t>
      </w:r>
    </w:p>
    <w:p w14:paraId="29E2023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5E7CAA1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&lt;rim:Value&gt;200412252300&lt;/rim:Value&gt;</w:t>
      </w:r>
    </w:p>
    <w:p w14:paraId="6F9501B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4270153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&lt;/rim:Slot&gt;</w:t>
      </w:r>
    </w:p>
    <w:p w14:paraId="60EA8DF5"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 name="$XDSDocumentEntryCreationTimeTo"&gt;</w:t>
      </w:r>
    </w:p>
    <w:p w14:paraId="2154EBF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51EC1A4C"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&lt;rim:Value&gt;200501010800&lt;/rim:Value&gt;</w:t>
      </w:r>
    </w:p>
    <w:p w14:paraId="69B9B3B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14307915"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&lt;/rim:Slot&gt;</w:t>
      </w:r>
    </w:p>
    <w:p w14:paraId="22A1C8F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 name="$XDSDocumentEntryHealthcareFacilityTypeCode"&gt;</w:t>
      </w:r>
    </w:p>
    <w:p w14:paraId="33A65C6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1033C49F"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&lt;rim:Value&gt;(‘Emergency Department’)&lt;/rim:Value&gt;</w:t>
      </w:r>
    </w:p>
    <w:p w14:paraId="2D0ABC2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0FE0634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&lt;/rim:Slot&gt;</w:t>
      </w:r>
    </w:p>
    <w:p w14:paraId="2E4D8F75"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&lt;/rim:AdhocQuery&gt;</w:t>
      </w:r>
    </w:p>
    <w:p w14:paraId="70854E3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&lt;/query:AdhocQueryRequest&gt;</w:t>
      </w:r>
    </w:p>
    <w:p w14:paraId="4516CEED" w14:textId="77777777" w:rsidR="00BD6B97" w:rsidRPr="007A7659" w:rsidRDefault="00BD6B97" w:rsidP="001D3953">
      <w:pPr>
        <w:pStyle w:val="XMLFragment"/>
        <w:rPr>
          <w:noProof w:val="0"/>
          <w:highlight w:val="white"/>
        </w:rPr>
      </w:pPr>
      <w:r w:rsidRPr="007A7659">
        <w:rPr>
          <w:noProof w:val="0"/>
          <w:highlight w:val="white"/>
        </w:rPr>
        <w:tab/>
        <w:t>&lt;/s:Body&gt;</w:t>
      </w:r>
    </w:p>
    <w:p w14:paraId="170D3B6F" w14:textId="77777777" w:rsidR="00BD6B97" w:rsidRPr="007A7659" w:rsidRDefault="00BD6B97" w:rsidP="001D3953">
      <w:pPr>
        <w:pStyle w:val="XMLFragment"/>
        <w:rPr>
          <w:noProof w:val="0"/>
          <w:highlight w:val="white"/>
        </w:rPr>
      </w:pPr>
      <w:r w:rsidRPr="007A7659">
        <w:rPr>
          <w:noProof w:val="0"/>
          <w:highlight w:val="white"/>
        </w:rPr>
        <w:t>&lt;/s:Envelope&gt;</w:t>
      </w:r>
    </w:p>
    <w:p w14:paraId="71ADC2ED" w14:textId="77777777" w:rsidR="00BD6B97" w:rsidRPr="007A7659" w:rsidRDefault="00BD6B97">
      <w:pPr>
        <w:pStyle w:val="Heading8"/>
        <w:numPr>
          <w:ilvl w:val="0"/>
          <w:numId w:val="0"/>
        </w:numPr>
        <w:tabs>
          <w:tab w:val="clear" w:pos="4320"/>
          <w:tab w:val="clear" w:pos="5040"/>
          <w:tab w:val="clear" w:pos="5760"/>
        </w:tabs>
        <w:ind w:left="1440" w:hanging="1440"/>
        <w:rPr>
          <w:noProof w:val="0"/>
        </w:rPr>
      </w:pPr>
      <w:r w:rsidRPr="007A7659">
        <w:rPr>
          <w:noProof w:val="0"/>
        </w:rPr>
        <w:t>3.18.4.1.2.7.1.2 Sample Registry Stored Query SOAP Response</w:t>
      </w:r>
    </w:p>
    <w:p w14:paraId="321BE161" w14:textId="77777777" w:rsidR="00BD6B97" w:rsidRPr="007A7659" w:rsidRDefault="00BD6B97">
      <w:pPr>
        <w:pStyle w:val="Heading9"/>
        <w:numPr>
          <w:ilvl w:val="0"/>
          <w:numId w:val="0"/>
        </w:numPr>
        <w:tabs>
          <w:tab w:val="clear" w:pos="4320"/>
          <w:tab w:val="clear" w:pos="5040"/>
          <w:tab w:val="clear" w:pos="5760"/>
          <w:tab w:val="clear" w:pos="6480"/>
        </w:tabs>
        <w:rPr>
          <w:noProof w:val="0"/>
        </w:rPr>
      </w:pPr>
      <w:r w:rsidRPr="007A7659">
        <w:rPr>
          <w:noProof w:val="0"/>
        </w:rPr>
        <w:t>3.18.4.1.2.7.1.2.1 Synchronous Web Services Exchange</w:t>
      </w:r>
    </w:p>
    <w:p w14:paraId="72A213A3" w14:textId="77777777" w:rsidR="00BD6B97" w:rsidRPr="007A7659" w:rsidRDefault="00BD6B97" w:rsidP="001D3953">
      <w:pPr>
        <w:pStyle w:val="XMLFragment"/>
        <w:rPr>
          <w:noProof w:val="0"/>
          <w:color w:val="0000FF"/>
          <w:shd w:val="clear" w:color="auto" w:fill="FFFFFF"/>
        </w:rPr>
      </w:pPr>
      <w:r w:rsidRPr="007A7659">
        <w:rPr>
          <w:noProof w:val="0"/>
          <w:color w:val="0000FF"/>
          <w:shd w:val="clear" w:color="auto" w:fill="FFFFFF"/>
        </w:rPr>
        <w:t>&lt;</w:t>
      </w:r>
      <w:r w:rsidRPr="007A7659">
        <w:rPr>
          <w:noProof w:val="0"/>
          <w:color w:val="800000"/>
          <w:shd w:val="clear" w:color="auto" w:fill="FFFFFF"/>
        </w:rPr>
        <w:t>s:Envelope</w:t>
      </w:r>
      <w:r w:rsidRPr="007A7659">
        <w:rPr>
          <w:noProof w:val="0"/>
          <w:color w:val="FF0000"/>
          <w:shd w:val="clear" w:color="auto" w:fill="FFFFFF"/>
        </w:rPr>
        <w:t xml:space="preserve"> xmlns:s</w:t>
      </w:r>
      <w:r w:rsidRPr="007A7659">
        <w:rPr>
          <w:noProof w:val="0"/>
          <w:color w:val="0000FF"/>
          <w:shd w:val="clear" w:color="auto" w:fill="FFFFFF"/>
        </w:rPr>
        <w:t>="</w:t>
      </w:r>
      <w:r w:rsidRPr="007A7659">
        <w:rPr>
          <w:noProof w:val="0"/>
          <w:shd w:val="clear" w:color="auto" w:fill="FFFFFF"/>
        </w:rPr>
        <w:t>http://www.w3.org/2003/05/soap-envelope</w:t>
      </w:r>
      <w:r w:rsidRPr="007A7659">
        <w:rPr>
          <w:noProof w:val="0"/>
          <w:color w:val="0000FF"/>
          <w:shd w:val="clear" w:color="auto" w:fill="FFFFFF"/>
        </w:rPr>
        <w:t>"</w:t>
      </w:r>
      <w:r w:rsidRPr="007A7659">
        <w:rPr>
          <w:noProof w:val="0"/>
          <w:color w:val="FF0000"/>
          <w:shd w:val="clear" w:color="auto" w:fill="FFFFFF"/>
        </w:rPr>
        <w:t xml:space="preserve"> xmlns:a</w:t>
      </w:r>
      <w:r w:rsidRPr="007A7659">
        <w:rPr>
          <w:noProof w:val="0"/>
          <w:color w:val="0000FF"/>
          <w:shd w:val="clear" w:color="auto" w:fill="FFFFFF"/>
        </w:rPr>
        <w:t>="</w:t>
      </w:r>
      <w:r w:rsidRPr="007A7659">
        <w:rPr>
          <w:noProof w:val="0"/>
          <w:shd w:val="clear" w:color="auto" w:fill="FFFFFF"/>
        </w:rPr>
        <w:t>http://www.w3.org/2005/08/addressing</w:t>
      </w:r>
      <w:r w:rsidRPr="007A7659">
        <w:rPr>
          <w:noProof w:val="0"/>
          <w:color w:val="0000FF"/>
          <w:shd w:val="clear" w:color="auto" w:fill="FFFFFF"/>
        </w:rPr>
        <w:t>"&gt;</w:t>
      </w:r>
    </w:p>
    <w:p w14:paraId="4ED84668"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s:Header</w:t>
      </w:r>
      <w:r w:rsidRPr="007A7659">
        <w:rPr>
          <w:noProof w:val="0"/>
          <w:color w:val="0000FF"/>
          <w:shd w:val="clear" w:color="auto" w:fill="FFFFFF"/>
        </w:rPr>
        <w:t>&gt;</w:t>
      </w:r>
    </w:p>
    <w:p w14:paraId="5A11D6BA"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a:Action</w:t>
      </w:r>
      <w:r w:rsidRPr="007A7659">
        <w:rPr>
          <w:noProof w:val="0"/>
          <w:color w:val="FF0000"/>
          <w:shd w:val="clear" w:color="auto" w:fill="FFFFFF"/>
        </w:rPr>
        <w:t xml:space="preserve"> s:mustUnderstand</w:t>
      </w:r>
      <w:r w:rsidRPr="007A7659">
        <w:rPr>
          <w:noProof w:val="0"/>
          <w:color w:val="0000FF"/>
          <w:shd w:val="clear" w:color="auto" w:fill="FFFFFF"/>
        </w:rPr>
        <w:t>="</w:t>
      </w:r>
      <w:r w:rsidRPr="007A7659">
        <w:rPr>
          <w:noProof w:val="0"/>
          <w:shd w:val="clear" w:color="auto" w:fill="FFFFFF"/>
        </w:rPr>
        <w:t>1</w:t>
      </w:r>
      <w:r w:rsidRPr="007A7659">
        <w:rPr>
          <w:noProof w:val="0"/>
          <w:color w:val="0000FF"/>
          <w:shd w:val="clear" w:color="auto" w:fill="FFFFFF"/>
        </w:rPr>
        <w:t>"&gt;</w:t>
      </w:r>
      <w:r w:rsidRPr="007A7659">
        <w:rPr>
          <w:noProof w:val="0"/>
          <w:shd w:val="clear" w:color="auto" w:fill="FFFFFF"/>
        </w:rPr>
        <w:t>urn:ihe:iti:2007:RegistryStoredQueryResponse</w:t>
      </w:r>
      <w:r w:rsidRPr="007A7659">
        <w:rPr>
          <w:noProof w:val="0"/>
          <w:color w:val="0000FF"/>
          <w:shd w:val="clear" w:color="auto" w:fill="FFFFFF"/>
        </w:rPr>
        <w:t>&lt;/</w:t>
      </w:r>
      <w:r w:rsidRPr="007A7659">
        <w:rPr>
          <w:noProof w:val="0"/>
          <w:color w:val="800000"/>
          <w:shd w:val="clear" w:color="auto" w:fill="FFFFFF"/>
        </w:rPr>
        <w:t>a:Action</w:t>
      </w:r>
      <w:r w:rsidRPr="007A7659">
        <w:rPr>
          <w:noProof w:val="0"/>
          <w:color w:val="0000FF"/>
          <w:shd w:val="clear" w:color="auto" w:fill="FFFFFF"/>
        </w:rPr>
        <w:t>&gt;</w:t>
      </w:r>
    </w:p>
    <w:p w14:paraId="79677A54"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a:RelatesTo</w:t>
      </w:r>
      <w:r w:rsidRPr="007A7659">
        <w:rPr>
          <w:noProof w:val="0"/>
          <w:color w:val="0000FF"/>
          <w:shd w:val="clear" w:color="auto" w:fill="FFFFFF"/>
        </w:rPr>
        <w:t>&gt;</w:t>
      </w:r>
      <w:r w:rsidRPr="007A7659">
        <w:rPr>
          <w:noProof w:val="0"/>
          <w:shd w:val="clear" w:color="auto" w:fill="FFFFFF"/>
        </w:rPr>
        <w:t>urn:uuid:def119ad-dc13-49c1-a3c7-e3742531f9b3</w:t>
      </w:r>
      <w:r w:rsidRPr="007A7659">
        <w:rPr>
          <w:noProof w:val="0"/>
          <w:color w:val="0000FF"/>
          <w:shd w:val="clear" w:color="auto" w:fill="FFFFFF"/>
        </w:rPr>
        <w:t>&lt;/</w:t>
      </w:r>
      <w:r w:rsidRPr="007A7659">
        <w:rPr>
          <w:noProof w:val="0"/>
          <w:color w:val="800000"/>
          <w:shd w:val="clear" w:color="auto" w:fill="FFFFFF"/>
        </w:rPr>
        <w:t>a:RelatesTo</w:t>
      </w:r>
      <w:r w:rsidRPr="007A7659">
        <w:rPr>
          <w:noProof w:val="0"/>
          <w:color w:val="0000FF"/>
          <w:shd w:val="clear" w:color="auto" w:fill="FFFFFF"/>
        </w:rPr>
        <w:t>&gt;</w:t>
      </w:r>
    </w:p>
    <w:p w14:paraId="11CCE3C7"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s:Header</w:t>
      </w:r>
      <w:r w:rsidRPr="007A7659">
        <w:rPr>
          <w:noProof w:val="0"/>
          <w:color w:val="0000FF"/>
          <w:shd w:val="clear" w:color="auto" w:fill="FFFFFF"/>
        </w:rPr>
        <w:t>&gt;</w:t>
      </w:r>
    </w:p>
    <w:p w14:paraId="7C4AF51F"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s:Body</w:t>
      </w:r>
      <w:r w:rsidRPr="007A7659">
        <w:rPr>
          <w:noProof w:val="0"/>
          <w:color w:val="0000FF"/>
          <w:shd w:val="clear" w:color="auto" w:fill="FFFFFF"/>
        </w:rPr>
        <w:t>&gt;</w:t>
      </w:r>
    </w:p>
    <w:p w14:paraId="62AAB06D"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query:AdhocQueryResponse</w:t>
      </w:r>
      <w:r w:rsidRPr="007A7659">
        <w:rPr>
          <w:noProof w:val="0"/>
          <w:color w:val="FF0000"/>
          <w:shd w:val="clear" w:color="auto" w:fill="FFFFFF"/>
        </w:rPr>
        <w:t xml:space="preserve"> xmlns:query</w:t>
      </w:r>
      <w:r w:rsidRPr="007A7659">
        <w:rPr>
          <w:noProof w:val="0"/>
          <w:color w:val="0000FF"/>
          <w:shd w:val="clear" w:color="auto" w:fill="FFFFFF"/>
        </w:rPr>
        <w:t>="</w:t>
      </w:r>
      <w:r w:rsidRPr="007A7659">
        <w:rPr>
          <w:noProof w:val="0"/>
          <w:shd w:val="clear" w:color="auto" w:fill="FFFFFF"/>
        </w:rPr>
        <w:t>urn:oasis:names:tc:ebxml-regrep:xsd:query:3.0</w:t>
      </w:r>
      <w:r w:rsidRPr="007A7659">
        <w:rPr>
          <w:noProof w:val="0"/>
          <w:color w:val="0000FF"/>
          <w:shd w:val="clear" w:color="auto" w:fill="FFFFFF"/>
        </w:rPr>
        <w:t>"/&gt;</w:t>
      </w:r>
    </w:p>
    <w:p w14:paraId="493F43B4"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s:Body</w:t>
      </w:r>
      <w:r w:rsidRPr="007A7659">
        <w:rPr>
          <w:noProof w:val="0"/>
          <w:color w:val="0000FF"/>
          <w:shd w:val="clear" w:color="auto" w:fill="FFFFFF"/>
        </w:rPr>
        <w:t>&gt;</w:t>
      </w:r>
    </w:p>
    <w:p w14:paraId="1B151EC5" w14:textId="77777777" w:rsidR="00BD6B97" w:rsidRPr="007A7659" w:rsidRDefault="00BD6B97" w:rsidP="001D3953">
      <w:pPr>
        <w:pStyle w:val="XMLFragment"/>
        <w:rPr>
          <w:noProof w:val="0"/>
          <w:color w:val="0000FF"/>
          <w:shd w:val="clear" w:color="auto" w:fill="FFFFFF"/>
        </w:rPr>
      </w:pPr>
      <w:r w:rsidRPr="007A7659">
        <w:rPr>
          <w:noProof w:val="0"/>
          <w:color w:val="0000FF"/>
          <w:shd w:val="clear" w:color="auto" w:fill="FFFFFF"/>
        </w:rPr>
        <w:t>&lt;/</w:t>
      </w:r>
      <w:r w:rsidRPr="007A7659">
        <w:rPr>
          <w:noProof w:val="0"/>
          <w:shd w:val="clear" w:color="auto" w:fill="FFFFFF"/>
        </w:rPr>
        <w:t>s:Envelope</w:t>
      </w:r>
      <w:r w:rsidRPr="007A7659">
        <w:rPr>
          <w:noProof w:val="0"/>
          <w:color w:val="0000FF"/>
          <w:shd w:val="clear" w:color="auto" w:fill="FFFFFF"/>
        </w:rPr>
        <w:t>&gt;</w:t>
      </w:r>
    </w:p>
    <w:p w14:paraId="144A1EE5" w14:textId="77777777" w:rsidR="00BD6B97" w:rsidRPr="007A7659" w:rsidRDefault="00BD6B97">
      <w:pPr>
        <w:pStyle w:val="Heading9"/>
        <w:numPr>
          <w:ilvl w:val="0"/>
          <w:numId w:val="0"/>
        </w:numPr>
        <w:tabs>
          <w:tab w:val="clear" w:pos="4320"/>
          <w:tab w:val="clear" w:pos="5040"/>
          <w:tab w:val="clear" w:pos="5760"/>
          <w:tab w:val="clear" w:pos="6480"/>
        </w:tabs>
        <w:rPr>
          <w:noProof w:val="0"/>
        </w:rPr>
      </w:pPr>
      <w:r w:rsidRPr="007A7659">
        <w:rPr>
          <w:noProof w:val="0"/>
        </w:rPr>
        <w:lastRenderedPageBreak/>
        <w:t>3.18.4.1.2.7.1.2.2 Asynchronous Web Services Exchange</w:t>
      </w:r>
    </w:p>
    <w:p w14:paraId="7A8FFAEC" w14:textId="77777777" w:rsidR="00BD6B97" w:rsidRPr="007A7659" w:rsidRDefault="00BD6B97" w:rsidP="001D3953">
      <w:pPr>
        <w:pStyle w:val="XMLFragment"/>
        <w:rPr>
          <w:noProof w:val="0"/>
          <w:highlight w:val="white"/>
        </w:rPr>
      </w:pPr>
      <w:r w:rsidRPr="007A7659">
        <w:rPr>
          <w:noProof w:val="0"/>
          <w:highlight w:val="white"/>
        </w:rPr>
        <w:t xml:space="preserve">&lt;s:Envelope xmlns:s="http://www.w3.org/2003/05/soap-envelope" </w:t>
      </w:r>
    </w:p>
    <w:p w14:paraId="009A37BC"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xmlns:a="http://www.w3.org/2005/08/addressing"&gt;</w:t>
      </w:r>
    </w:p>
    <w:p w14:paraId="3758CE7C" w14:textId="77777777" w:rsidR="00BD6B97" w:rsidRPr="007A7659" w:rsidRDefault="00BD6B97" w:rsidP="001D3953">
      <w:pPr>
        <w:pStyle w:val="XMLFragment"/>
        <w:rPr>
          <w:noProof w:val="0"/>
          <w:highlight w:val="white"/>
        </w:rPr>
      </w:pPr>
      <w:r w:rsidRPr="007A7659">
        <w:rPr>
          <w:noProof w:val="0"/>
          <w:highlight w:val="white"/>
        </w:rPr>
        <w:tab/>
        <w:t>&lt;s:Header&gt;</w:t>
      </w:r>
    </w:p>
    <w:p w14:paraId="64F644CF"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&lt;a:Action s:mustUnderstand="1"&gt;urn:ihe:iti:2007:RegistryStoredQueryResponse&lt;/a:Action&gt;</w:t>
      </w:r>
    </w:p>
    <w:p w14:paraId="56BAB5BB" w14:textId="77777777" w:rsidR="00BD6B97" w:rsidRPr="007A7659" w:rsidRDefault="00BD6B97" w:rsidP="001D3953">
      <w:pPr>
        <w:pStyle w:val="XMLFragment"/>
        <w:rPr>
          <w:noProof w:val="0"/>
          <w:highlight w:val="white"/>
        </w:rPr>
      </w:pPr>
      <w:r w:rsidRPr="007A7659">
        <w:rPr>
          <w:noProof w:val="0"/>
          <w:highlight w:val="white"/>
        </w:rPr>
        <w:t>&lt;a:MessageID&gt;urn:uuid:D6C21225-8E7B-454E-9750-821622C099DB&lt;/</w:t>
      </w:r>
      <w:r w:rsidRPr="007A7659">
        <w:rPr>
          <w:noProof w:val="0"/>
        </w:rPr>
        <w:t>a</w:t>
      </w:r>
      <w:r w:rsidRPr="007A7659">
        <w:rPr>
          <w:noProof w:val="0"/>
          <w:highlight w:val="white"/>
        </w:rPr>
        <w:t>:MessageID&gt;</w:t>
      </w:r>
    </w:p>
    <w:p w14:paraId="53DA9C6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&lt;a:RelatesTo&gt;urn:uuid:a02ca8cd-86fa-4afc-a27c-616c183b2055&lt;/a:RelatesTo&gt;</w:t>
      </w:r>
    </w:p>
    <w:p w14:paraId="04AFE51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&lt;a:To s:mustUnderstand="1"&gt;http://localhost:2647/XdsService/DocumentConsumerReceiver.svc&lt;/a:To&gt;</w:t>
      </w:r>
    </w:p>
    <w:p w14:paraId="6AF4F8AD" w14:textId="77777777" w:rsidR="00BD6B97" w:rsidRPr="007A7659" w:rsidRDefault="00BD6B97" w:rsidP="001D3953">
      <w:pPr>
        <w:pStyle w:val="XMLFragment"/>
        <w:rPr>
          <w:noProof w:val="0"/>
          <w:highlight w:val="white"/>
        </w:rPr>
      </w:pPr>
      <w:r w:rsidRPr="007A7659">
        <w:rPr>
          <w:noProof w:val="0"/>
          <w:highlight w:val="white"/>
        </w:rPr>
        <w:t>&lt;/s:Header&gt;</w:t>
      </w:r>
    </w:p>
    <w:p w14:paraId="52F4E3B5" w14:textId="77777777" w:rsidR="00BD6B97" w:rsidRPr="007A7659" w:rsidRDefault="00BD6B97" w:rsidP="001D3953">
      <w:pPr>
        <w:pStyle w:val="XMLFragment"/>
        <w:rPr>
          <w:noProof w:val="0"/>
          <w:highlight w:val="white"/>
        </w:rPr>
      </w:pPr>
      <w:r w:rsidRPr="007A7659">
        <w:rPr>
          <w:noProof w:val="0"/>
          <w:highlight w:val="white"/>
        </w:rPr>
        <w:tab/>
        <w:t>&lt;s:Body&gt;</w:t>
      </w:r>
    </w:p>
    <w:p w14:paraId="17D06F1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 xml:space="preserve">&lt;query:AdhocQueryResponse status="Success" </w:t>
      </w:r>
    </w:p>
    <w:p w14:paraId="3242CB7A"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 xml:space="preserve">xmlns:query="urn:oasis:names:tc:ebxml-regrep:xsd:query:3.0" </w:t>
      </w:r>
    </w:p>
    <w:p w14:paraId="4784E667"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xmlns:rim="urn:oasis:names:tc:ebxml-regrep:xsd:rim:3.0"&gt;</w:t>
      </w:r>
    </w:p>
    <w:p w14:paraId="5087EA83" w14:textId="77777777" w:rsidR="00BD6B97" w:rsidRPr="007A7659" w:rsidRDefault="00BD6B97" w:rsidP="001D3953">
      <w:pPr>
        <w:pStyle w:val="XMLFragment"/>
        <w:rPr>
          <w:noProof w:val="0"/>
          <w:highlight w:val="white"/>
        </w:rPr>
      </w:pPr>
    </w:p>
    <w:p w14:paraId="093C8F6A" w14:textId="77777777" w:rsidR="00BD6B97" w:rsidRPr="007A7659" w:rsidRDefault="00BD6B97" w:rsidP="001D3953">
      <w:pPr>
        <w:pStyle w:val="XMLFragment"/>
        <w:rPr>
          <w:noProof w:val="0"/>
        </w:rPr>
      </w:pPr>
      <w:r w:rsidRPr="007A7659">
        <w:rPr>
          <w:noProof w:val="0"/>
          <w:highlight w:val="white"/>
        </w:rPr>
        <w:tab/>
      </w:r>
      <w:r w:rsidRPr="007A7659">
        <w:rPr>
          <w:noProof w:val="0"/>
          <w:highlight w:val="white"/>
        </w:rPr>
        <w:tab/>
      </w:r>
      <w:r w:rsidRPr="007A7659">
        <w:rPr>
          <w:noProof w:val="0"/>
          <w:highlight w:val="white"/>
        </w:rPr>
        <w:tab/>
        <w:t>&lt;!—Rest of AdhocQueryResponse message goes here --&gt;</w:t>
      </w:r>
    </w:p>
    <w:p w14:paraId="73569797" w14:textId="77777777" w:rsidR="00BD6B97" w:rsidRPr="007A7659" w:rsidRDefault="00BD6B97" w:rsidP="001D3953">
      <w:pPr>
        <w:pStyle w:val="XMLFragment"/>
        <w:rPr>
          <w:noProof w:val="0"/>
          <w:highlight w:val="white"/>
        </w:rPr>
      </w:pPr>
    </w:p>
    <w:p w14:paraId="5C02840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&lt;/query:AdhocQueryResponse&gt;</w:t>
      </w:r>
    </w:p>
    <w:p w14:paraId="678ECF7C" w14:textId="77777777" w:rsidR="00BD6B97" w:rsidRPr="007A7659" w:rsidRDefault="00BD6B97" w:rsidP="001D3953">
      <w:pPr>
        <w:pStyle w:val="XMLFragment"/>
        <w:rPr>
          <w:noProof w:val="0"/>
          <w:highlight w:val="white"/>
        </w:rPr>
      </w:pPr>
      <w:r w:rsidRPr="007A7659">
        <w:rPr>
          <w:noProof w:val="0"/>
          <w:highlight w:val="white"/>
        </w:rPr>
        <w:tab/>
        <w:t>&lt;/s:Body&gt;</w:t>
      </w:r>
    </w:p>
    <w:p w14:paraId="6CBABFEE" w14:textId="77777777" w:rsidR="00BD6B97" w:rsidRPr="007A7659" w:rsidRDefault="00BD6B97" w:rsidP="001D3953">
      <w:pPr>
        <w:pStyle w:val="XMLFragment"/>
        <w:rPr>
          <w:noProof w:val="0"/>
          <w:highlight w:val="white"/>
        </w:rPr>
      </w:pPr>
      <w:r w:rsidRPr="007A7659">
        <w:rPr>
          <w:noProof w:val="0"/>
          <w:highlight w:val="white"/>
        </w:rPr>
        <w:t>&lt;/s:Envelope&gt;</w:t>
      </w:r>
    </w:p>
    <w:p w14:paraId="5361FF47" w14:textId="77777777" w:rsidR="00BD6B97" w:rsidRPr="004A0919" w:rsidRDefault="00BD6B97" w:rsidP="003C1EFA">
      <w:pPr>
        <w:pStyle w:val="BodyText"/>
      </w:pPr>
    </w:p>
    <w:p w14:paraId="718B1D55" w14:textId="77777777" w:rsidR="00BD6B97" w:rsidRPr="007A7659" w:rsidRDefault="00BD6B97">
      <w:pPr>
        <w:pStyle w:val="Heading5"/>
        <w:numPr>
          <w:ilvl w:val="0"/>
          <w:numId w:val="0"/>
        </w:numPr>
        <w:rPr>
          <w:noProof w:val="0"/>
        </w:rPr>
      </w:pPr>
      <w:r w:rsidRPr="007A7659">
        <w:rPr>
          <w:noProof w:val="0"/>
        </w:rPr>
        <w:t>3.18.4.1.3 Expected Actions</w:t>
      </w:r>
    </w:p>
    <w:p w14:paraId="00F13E38" w14:textId="77777777" w:rsidR="00BD6B97" w:rsidRPr="007A7659" w:rsidRDefault="00BD6B97">
      <w:pPr>
        <w:pStyle w:val="BodyText"/>
      </w:pPr>
      <w:r w:rsidRPr="007A7659">
        <w:t>The Document Registry shall</w:t>
      </w:r>
      <w:r w:rsidR="00DC44CA" w:rsidRPr="007A7659">
        <w:t>:</w:t>
      </w:r>
      <w:r w:rsidRPr="007A7659">
        <w:t xml:space="preserve"> </w:t>
      </w:r>
    </w:p>
    <w:p w14:paraId="41EC9308" w14:textId="77777777" w:rsidR="00BD6B97" w:rsidRPr="007A7659" w:rsidRDefault="00BD6B97">
      <w:pPr>
        <w:pStyle w:val="ListNumber"/>
        <w:numPr>
          <w:ilvl w:val="0"/>
          <w:numId w:val="32"/>
        </w:numPr>
      </w:pPr>
      <w:r w:rsidRPr="007A7659">
        <w:t>Accept a parameterized query in an AdhocQueryRequest message</w:t>
      </w:r>
    </w:p>
    <w:p w14:paraId="2BD16596" w14:textId="77777777" w:rsidR="00BD6B97" w:rsidRPr="007A7659" w:rsidRDefault="00BD6B97">
      <w:pPr>
        <w:pStyle w:val="ListNumber"/>
        <w:numPr>
          <w:ilvl w:val="0"/>
          <w:numId w:val="32"/>
        </w:numPr>
      </w:pPr>
      <w:r w:rsidRPr="007A7659">
        <w:t>Verify the required parameters are included in the request. Additionally, special rules documented in the above section ‘Parameters for Required Queries’ shall be verified.</w:t>
      </w:r>
    </w:p>
    <w:p w14:paraId="1B32FBF8" w14:textId="77777777" w:rsidR="00BD6B97" w:rsidRPr="007A7659" w:rsidRDefault="00BD6B97">
      <w:pPr>
        <w:pStyle w:val="ListNumber"/>
        <w:numPr>
          <w:ilvl w:val="0"/>
          <w:numId w:val="32"/>
        </w:numPr>
      </w:pPr>
      <w:r w:rsidRPr="007A7659">
        <w:t>Errors shall be returned for the following conditions:</w:t>
      </w:r>
    </w:p>
    <w:p w14:paraId="0DF90FB8" w14:textId="77777777" w:rsidR="00BD6B97" w:rsidRPr="007A7659" w:rsidRDefault="00BD6B97">
      <w:pPr>
        <w:pStyle w:val="ListBullet2"/>
        <w:numPr>
          <w:ilvl w:val="0"/>
          <w:numId w:val="30"/>
        </w:numPr>
        <w:rPr>
          <w:lang w:eastAsia="ar-SA"/>
        </w:rPr>
      </w:pPr>
      <w:r w:rsidRPr="007A7659">
        <w:rPr>
          <w:lang w:eastAsia="ar-SA"/>
        </w:rPr>
        <w:t>Unknown query ID (error code XDSUnknownStoredQuery)</w:t>
      </w:r>
    </w:p>
    <w:p w14:paraId="26DCC948" w14:textId="77777777" w:rsidR="00BD6B97" w:rsidRPr="007A7659" w:rsidRDefault="00BD6B97">
      <w:pPr>
        <w:pStyle w:val="ListBullet2"/>
        <w:numPr>
          <w:ilvl w:val="0"/>
          <w:numId w:val="30"/>
        </w:numPr>
        <w:rPr>
          <w:lang w:eastAsia="ar-SA"/>
        </w:rPr>
      </w:pPr>
      <w:r w:rsidRPr="007A7659">
        <w:rPr>
          <w:lang w:eastAsia="ar-SA"/>
        </w:rPr>
        <w:t>Required parameter missing (error code XDSStoredQueryParamNumber)</w:t>
      </w:r>
    </w:p>
    <w:p w14:paraId="7F2294E9" w14:textId="77777777" w:rsidR="00BD6B97" w:rsidRPr="007A7659" w:rsidRDefault="00BD6B97" w:rsidP="00B340B1">
      <w:pPr>
        <w:pStyle w:val="ListContinue2"/>
        <w:ind w:left="360"/>
      </w:pPr>
      <w:r w:rsidRPr="007A7659">
        <w:t>See ITI TF-3: 4.2.4 Error Reporting for additional error codes and general information on formatting error responses.</w:t>
      </w:r>
    </w:p>
    <w:p w14:paraId="6CB7B2F7" w14:textId="77777777" w:rsidR="00BD6B97" w:rsidRPr="007A7659" w:rsidRDefault="00BD6B97">
      <w:pPr>
        <w:pStyle w:val="ListNumber"/>
        <w:numPr>
          <w:ilvl w:val="0"/>
          <w:numId w:val="32"/>
        </w:numPr>
        <w:rPr>
          <w:rStyle w:val="LineNumber"/>
          <w:bCs/>
        </w:rPr>
      </w:pPr>
      <w:r w:rsidRPr="007A7659">
        <w:rPr>
          <w:rStyle w:val="LineNumber"/>
          <w:bCs/>
        </w:rPr>
        <w:t>Process the query as appropriate:</w:t>
      </w:r>
    </w:p>
    <w:p w14:paraId="5E59A58A" w14:textId="77777777" w:rsidR="00BD6B97" w:rsidRPr="007A7659" w:rsidRDefault="00BD6B97" w:rsidP="00C837CF">
      <w:pPr>
        <w:pStyle w:val="ListBullet2"/>
        <w:numPr>
          <w:ilvl w:val="0"/>
          <w:numId w:val="30"/>
        </w:numPr>
      </w:pPr>
      <w:r w:rsidRPr="004A0919">
        <w:rPr>
          <w:b/>
        </w:rPr>
        <w:t>For Document Registry Actors:</w:t>
      </w:r>
      <w:r w:rsidRPr="007A7659">
        <w:t xml:space="preserve"> Retrieve the internal implementation template of the query based on the Query ID supplied in the query request. Substitute appropriate parameters as indicated in </w:t>
      </w:r>
      <w:r w:rsidR="00211645" w:rsidRPr="007A7659">
        <w:t>Section</w:t>
      </w:r>
      <w:r w:rsidRPr="007A7659">
        <w:t xml:space="preserve"> 3.18.4.1.2.3.7 Parameters for Required Queries and execute the query. The Document Registry shall accept the homeCommunityId value if it is specified in a Registry Stored Query request. If a patient identifier specified as a parameter to the query is unknown to the Document Registry it shall return a successful response with no elements.</w:t>
      </w:r>
    </w:p>
    <w:p w14:paraId="30308A0F" w14:textId="77777777" w:rsidR="00BD6B97" w:rsidRPr="004A0919" w:rsidRDefault="00BD6B97">
      <w:pPr>
        <w:pStyle w:val="ListBullet2"/>
        <w:numPr>
          <w:ilvl w:val="0"/>
          <w:numId w:val="30"/>
        </w:numPr>
        <w:rPr>
          <w:b/>
        </w:rPr>
      </w:pPr>
      <w:r w:rsidRPr="004A0919">
        <w:rPr>
          <w:b/>
        </w:rPr>
        <w:t xml:space="preserve">For Initiating Gateway Actors: </w:t>
      </w:r>
    </w:p>
    <w:p w14:paraId="512D1CA4" w14:textId="77777777" w:rsidR="00BD6B97" w:rsidRPr="007A7659" w:rsidRDefault="00BD6B97" w:rsidP="004A0919">
      <w:pPr>
        <w:pStyle w:val="ListBullet2"/>
        <w:numPr>
          <w:ilvl w:val="0"/>
          <w:numId w:val="30"/>
        </w:numPr>
        <w:tabs>
          <w:tab w:val="clear" w:pos="720"/>
          <w:tab w:val="num" w:pos="1080"/>
        </w:tabs>
        <w:ind w:left="1080"/>
      </w:pPr>
      <w:r w:rsidRPr="007A7659">
        <w:t xml:space="preserve">Initiating Gateway receives a Registry Stored Query by patient id: It shall determine a) which Responding Gateways this request should be sent to and b) what patient id to use in the Cross Gateway Query. Detailed specification of these steps is not in the intended scope of this profile. Combination of this profile with other existing profiles (e.g., PIX/PDQ), future profiles or configuration mechanisms is possible. Please refer </w:t>
      </w:r>
      <w:r w:rsidRPr="007A7659">
        <w:lastRenderedPageBreak/>
        <w:t>to ITI TF-1: E.7 XCA and Patient Identification Management for possible use of existing profiles PIX and PDQ. For each Responding Gateway identified, the Initiating Gateway shall update the query with the correct patient identifier corresponding to the Responding Gateway’s community and initiates a Cross Gateway Query transaction to the Responding Gateway. If the Initiating Gateway is grouped with a Document Consumer it will also initiate a Registry Stored Query to the local Document Registry.</w:t>
      </w:r>
    </w:p>
    <w:p w14:paraId="4AB0AC73" w14:textId="77777777" w:rsidR="00BD6B97" w:rsidRPr="007A7659" w:rsidRDefault="00BD6B97" w:rsidP="004A0919">
      <w:pPr>
        <w:pStyle w:val="ListBullet2"/>
        <w:numPr>
          <w:ilvl w:val="0"/>
          <w:numId w:val="30"/>
        </w:numPr>
        <w:tabs>
          <w:tab w:val="clear" w:pos="720"/>
          <w:tab w:val="num" w:pos="1080"/>
        </w:tabs>
        <w:ind w:left="1080"/>
      </w:pPr>
      <w:r w:rsidRPr="007A7659">
        <w:t xml:space="preserve">Initiating Gateway receives a Registry Stored Query by entryUUID or uniqueID: Verify homeCommunityId has been specified. If missing return Failure status with XDSMissingHomeCommunityId error code. If homeCommunityId not recognized return a Failure or PartialSuccess status with XDSUnknownCommunity error code. Determine which Responding Gateway to contact by using the homeCommunityId to obtain the Web Services endpoint of the Responding Gateway. The process of obtaining the Web Services endpoint is not further specified in this profile. If the homeCommunityId represents the local community the Initiating Gateway shall initiate a Registry Stored Query to the local Document Registry. The Initiating Gateway shall specify the homeCommunityId in the Cross Gateway Query by entryUUID or uniqueID which identifies the community associated with the Responding Gateway. For details regarding the homeCommunityId see </w:t>
      </w:r>
      <w:r w:rsidR="00211645" w:rsidRPr="007A7659">
        <w:t>Section</w:t>
      </w:r>
      <w:r w:rsidRPr="007A7659">
        <w:t xml:space="preserve"> 3.18.4.1.2.3.8 and ITI TF-2b: 3.38.4.1.2.1.</w:t>
      </w:r>
    </w:p>
    <w:p w14:paraId="76D48EB1" w14:textId="77777777" w:rsidR="00BD6B97" w:rsidRPr="007A7659" w:rsidRDefault="00BD6B97">
      <w:pPr>
        <w:pStyle w:val="ListNumber"/>
        <w:numPr>
          <w:ilvl w:val="0"/>
          <w:numId w:val="32"/>
        </w:numPr>
      </w:pPr>
      <w:r w:rsidRPr="007A7659">
        <w:t>Return XML formatted metadata in an AdhocQueryResponse message.</w:t>
      </w:r>
    </w:p>
    <w:p w14:paraId="5373111D" w14:textId="77777777" w:rsidR="00BD6B97" w:rsidRPr="007A7659" w:rsidRDefault="00BD6B97">
      <w:pPr>
        <w:pStyle w:val="ListBullet2"/>
        <w:numPr>
          <w:ilvl w:val="0"/>
          <w:numId w:val="30"/>
        </w:numPr>
        <w:rPr>
          <w:lang w:eastAsia="ar-SA"/>
        </w:rPr>
      </w:pPr>
      <w:r w:rsidRPr="007A7659">
        <w:rPr>
          <w:lang w:eastAsia="ar-SA"/>
        </w:rPr>
        <w:t>The Document Registry may specify the homeCommunityID attribute on any appropriate elements</w:t>
      </w:r>
    </w:p>
    <w:p w14:paraId="00646646" w14:textId="77777777" w:rsidR="00BD6B97" w:rsidRPr="007A7659" w:rsidRDefault="00BD6B97">
      <w:pPr>
        <w:pStyle w:val="ListBullet2"/>
        <w:numPr>
          <w:ilvl w:val="0"/>
          <w:numId w:val="30"/>
        </w:numPr>
        <w:rPr>
          <w:lang w:eastAsia="ar-SA"/>
        </w:rPr>
      </w:pPr>
      <w:r w:rsidRPr="007A7659">
        <w:rPr>
          <w:lang w:eastAsia="ar-SA"/>
        </w:rPr>
        <w:t xml:space="preserve">The Initiating Gateway shall specify the homeCommunityID attribute on all appropriate elements. If the Initiating Gateway contacted a Document Registry, the Document Registry response might not contain the homeCommunityId. In this case the Initiating Gateway shall add the homeCommunityId of its local community to the Document Registry response prior to including it in the consolidated response to the Document Consumer. The homeCommunityId attribute corresponds to the ‘home’ attribute specified in the ebRIM standard. For more information on homeCommunityId see </w:t>
      </w:r>
      <w:r w:rsidR="00211645" w:rsidRPr="007A7659">
        <w:rPr>
          <w:lang w:eastAsia="ar-SA"/>
        </w:rPr>
        <w:t>Section</w:t>
      </w:r>
      <w:r w:rsidRPr="007A7659">
        <w:rPr>
          <w:lang w:eastAsia="ar-SA"/>
        </w:rPr>
        <w:t xml:space="preserve"> 3.18.4.1.2.3.8 and ITI TF-2b: 3.38.4.1.2.1. The elements that shall include the home attribute are:</w:t>
      </w:r>
    </w:p>
    <w:p w14:paraId="26B42BA7" w14:textId="77777777" w:rsidR="00BD6B97" w:rsidRPr="007A7659" w:rsidRDefault="00BD6B97">
      <w:pPr>
        <w:pStyle w:val="ListBullet2"/>
        <w:numPr>
          <w:ilvl w:val="0"/>
          <w:numId w:val="30"/>
        </w:numPr>
        <w:rPr>
          <w:lang w:eastAsia="ar-SA"/>
        </w:rPr>
      </w:pPr>
      <w:r w:rsidRPr="007A7659">
        <w:rPr>
          <w:lang w:eastAsia="ar-SA"/>
        </w:rPr>
        <w:t>If returntype=”LeafClass” the ExtrinsicObject and RegistryPackage elements shall contain the home attribute.</w:t>
      </w:r>
    </w:p>
    <w:p w14:paraId="68FB5D30" w14:textId="77777777" w:rsidR="00BD6B97" w:rsidRPr="007A7659" w:rsidRDefault="00BD6B97">
      <w:pPr>
        <w:pStyle w:val="ListBullet2"/>
        <w:numPr>
          <w:ilvl w:val="0"/>
          <w:numId w:val="30"/>
        </w:numPr>
        <w:rPr>
          <w:lang w:eastAsia="ar-SA"/>
        </w:rPr>
      </w:pPr>
      <w:r w:rsidRPr="007A7659">
        <w:rPr>
          <w:lang w:eastAsia="ar-SA"/>
        </w:rPr>
        <w:t>If returnType=”ObjectRef” the ObjectRef element shall contain the home attribute</w:t>
      </w:r>
    </w:p>
    <w:p w14:paraId="0E32F985" w14:textId="77777777" w:rsidR="00BD6B97" w:rsidRPr="007A7659" w:rsidRDefault="00BD6B97">
      <w:pPr>
        <w:pStyle w:val="ListBullet2"/>
        <w:numPr>
          <w:ilvl w:val="0"/>
          <w:numId w:val="30"/>
        </w:numPr>
        <w:rPr>
          <w:lang w:eastAsia="ar-SA"/>
        </w:rPr>
      </w:pPr>
      <w:r w:rsidRPr="007A7659">
        <w:rPr>
          <w:lang w:eastAsia="ar-SA"/>
        </w:rPr>
        <w:t>If the Initiating Gateway is unable to get an appropriate response from a selected Responding Gateway it shall include in its response to the Document Consumer an XDSUnavailableCommunity error code where the context identifies the unavailable Responding Gateway. In this case, and any other error from a Responding Gateway, the Initiating Gateway shall return to the Document Consumer either a Failure status (if no part was successful) or a PartialSuccess status.</w:t>
      </w:r>
    </w:p>
    <w:p w14:paraId="549B1930" w14:textId="77777777" w:rsidR="00BD6B97" w:rsidRPr="007A7659" w:rsidRDefault="00BD6B97">
      <w:pPr>
        <w:pStyle w:val="ListNumber"/>
        <w:numPr>
          <w:ilvl w:val="0"/>
          <w:numId w:val="32"/>
        </w:numPr>
      </w:pPr>
      <w:r w:rsidRPr="007A7659">
        <w:lastRenderedPageBreak/>
        <w:t>When the Document Consumer receives the query response from the Initiating Gateway it must account for two aspects of the response; namely that a) the homeCommunityId attribute will be specified b) the Document Consumer may not be able to map the repository id value directly to the Document Repository. XCA assumes a common coding/vocabulary scheme is used across all communities. For example, all communities shall have common privacy consent vocabularies. The Document Consumer shall retain the values of the homeCommunityId attribute for future interaction with the Initiating Gateway.</w:t>
      </w:r>
    </w:p>
    <w:p w14:paraId="5D223747" w14:textId="77777777" w:rsidR="009372AF" w:rsidRPr="007A7659" w:rsidRDefault="009372AF">
      <w:pPr>
        <w:pStyle w:val="BodyText"/>
      </w:pPr>
    </w:p>
    <w:p w14:paraId="04AF8DC4" w14:textId="77777777" w:rsidR="00BD6B97" w:rsidRPr="007A7659" w:rsidRDefault="00BD6B97" w:rsidP="00B03358">
      <w:pPr>
        <w:pStyle w:val="BodyText"/>
      </w:pPr>
      <w:r w:rsidRPr="007A7659">
        <w:t>This transaction may return both errors and results in an AdhocQueryResponse message. To do this, the returned AdhocQueryResponse message would contain both a RegistryObjectList element and a RegistryErrorList element. See ITI TF-3: 4.2.4 Error Reporting for additional details on formatting of error responses.</w:t>
      </w:r>
    </w:p>
    <w:p w14:paraId="5DDE4C0D" w14:textId="77777777" w:rsidR="002935BB" w:rsidRPr="004A0919" w:rsidRDefault="002935BB" w:rsidP="00B03358">
      <w:pPr>
        <w:pStyle w:val="BodyText"/>
        <w:rPr>
          <w:rFonts w:eastAsia="Arial"/>
        </w:rPr>
      </w:pPr>
      <w:r w:rsidRPr="004A0919">
        <w:rPr>
          <w:rFonts w:eastAsia="Arial"/>
        </w:rPr>
        <w:t>If the Document Consumer supports the Delayed Document Assembly Option it shall accept the following values of hash and size to indicate that the assembly of the document content has been delayed until the document is retrieved.</w:t>
      </w:r>
    </w:p>
    <w:p w14:paraId="3418833D" w14:textId="77777777" w:rsidR="002935BB" w:rsidRPr="004A0919" w:rsidRDefault="002935BB" w:rsidP="004A0919">
      <w:pPr>
        <w:pStyle w:val="ListBullet2"/>
        <w:rPr>
          <w:rFonts w:eastAsia="Arial"/>
        </w:rPr>
      </w:pPr>
      <w:r w:rsidRPr="004A0919">
        <w:rPr>
          <w:rFonts w:eastAsia="Arial"/>
        </w:rPr>
        <w:t>size = 0 (zero)</w:t>
      </w:r>
    </w:p>
    <w:p w14:paraId="2B6F7FF2" w14:textId="77777777" w:rsidR="002935BB" w:rsidRPr="004A0919" w:rsidRDefault="002935BB" w:rsidP="004A0919">
      <w:pPr>
        <w:pStyle w:val="ListBullet2"/>
        <w:rPr>
          <w:rFonts w:eastAsia="Arial"/>
        </w:rPr>
      </w:pPr>
      <w:r w:rsidRPr="004A0919">
        <w:rPr>
          <w:rFonts w:eastAsia="Arial"/>
        </w:rPr>
        <w:t>hash = da39a3ee5e6b4b0d3255bfef95601890afd80709 (SHA1 hash of a zero length file)</w:t>
      </w:r>
    </w:p>
    <w:p w14:paraId="6F8C3703" w14:textId="77777777" w:rsidR="009F7ABA" w:rsidRPr="007A7659" w:rsidRDefault="009F7ABA">
      <w:pPr>
        <w:pStyle w:val="BodyText"/>
      </w:pPr>
    </w:p>
    <w:p w14:paraId="71274E98" w14:textId="77777777" w:rsidR="00BD6B97" w:rsidRPr="007A7659" w:rsidRDefault="00BD6B97">
      <w:pPr>
        <w:pStyle w:val="Heading6"/>
        <w:numPr>
          <w:ilvl w:val="0"/>
          <w:numId w:val="0"/>
        </w:numPr>
        <w:tabs>
          <w:tab w:val="clear" w:pos="4320"/>
        </w:tabs>
        <w:rPr>
          <w:noProof w:val="0"/>
        </w:rPr>
      </w:pPr>
      <w:r w:rsidRPr="007A7659">
        <w:rPr>
          <w:noProof w:val="0"/>
        </w:rPr>
        <w:t>3.18.4.1.3.1 Sample Query Request</w:t>
      </w:r>
    </w:p>
    <w:p w14:paraId="0BFF1BA0" w14:textId="77777777" w:rsidR="00BD6B97" w:rsidRPr="007A7659" w:rsidRDefault="00BD6B97">
      <w:pPr>
        <w:pStyle w:val="BodyText"/>
      </w:pPr>
      <w:r w:rsidRPr="007A7659">
        <w:t>This example query specifies:</w:t>
      </w:r>
    </w:p>
    <w:p w14:paraId="54D38D16" w14:textId="77777777" w:rsidR="00BD6B97" w:rsidRPr="007A7659" w:rsidRDefault="00BD6B97" w:rsidP="006E48D2">
      <w:pPr>
        <w:pStyle w:val="ListBullet2"/>
        <w:numPr>
          <w:ilvl w:val="0"/>
          <w:numId w:val="30"/>
        </w:numPr>
      </w:pPr>
      <w:r w:rsidRPr="007A7659">
        <w:t>The FindDocuments query (id attribute of AdhocQuery element)</w:t>
      </w:r>
    </w:p>
    <w:p w14:paraId="52D8552A" w14:textId="77777777" w:rsidR="00BD6B97" w:rsidRPr="007A7659" w:rsidRDefault="00BD6B97" w:rsidP="006E48D2">
      <w:pPr>
        <w:pStyle w:val="ListBullet2"/>
        <w:numPr>
          <w:ilvl w:val="0"/>
          <w:numId w:val="30"/>
        </w:numPr>
      </w:pPr>
      <w:r w:rsidRPr="007A7659">
        <w:t>patientID st3498702^^^&amp;1.3.6.1.4.1.21367.2005.3.7&amp;ISO</w:t>
      </w:r>
    </w:p>
    <w:p w14:paraId="504813BC" w14:textId="77777777" w:rsidR="00BD6B97" w:rsidRPr="007A7659" w:rsidRDefault="00BD6B97" w:rsidP="006E48D2">
      <w:pPr>
        <w:pStyle w:val="ListBullet2"/>
        <w:numPr>
          <w:ilvl w:val="0"/>
          <w:numId w:val="30"/>
        </w:numPr>
      </w:pPr>
      <w:r w:rsidRPr="007A7659">
        <w:t>Return Approved documents only</w:t>
      </w:r>
    </w:p>
    <w:p w14:paraId="7829E737" w14:textId="77777777" w:rsidR="00BD6B97" w:rsidRPr="007A7659" w:rsidRDefault="00BD6B97" w:rsidP="006E48D2">
      <w:pPr>
        <w:pStyle w:val="ListBullet2"/>
        <w:numPr>
          <w:ilvl w:val="0"/>
          <w:numId w:val="30"/>
        </w:numPr>
      </w:pPr>
      <w:r w:rsidRPr="007A7659">
        <w:t>Time range (creation time) 200412252300 to 200501010800</w:t>
      </w:r>
    </w:p>
    <w:p w14:paraId="7A98139A" w14:textId="77777777" w:rsidR="00BD6B97" w:rsidRPr="007A7659" w:rsidRDefault="00BD6B97" w:rsidP="006E48D2">
      <w:pPr>
        <w:pStyle w:val="ListBullet2"/>
        <w:numPr>
          <w:ilvl w:val="0"/>
          <w:numId w:val="30"/>
        </w:numPr>
      </w:pPr>
      <w:r w:rsidRPr="007A7659">
        <w:t>Healthcare Facility Type Code of Emergency Department</w:t>
      </w:r>
    </w:p>
    <w:p w14:paraId="3734E711" w14:textId="77777777" w:rsidR="00BD6B97" w:rsidRPr="007A7659" w:rsidRDefault="00BD6B97">
      <w:pPr>
        <w:pStyle w:val="BodyText"/>
      </w:pPr>
      <w:r w:rsidRPr="007A7659">
        <w:t>Note that ebRS 3.0 specifies the use of Slot to specify name/value(s) pairs as parameters to a Stored Query.</w:t>
      </w:r>
    </w:p>
    <w:p w14:paraId="03915537" w14:textId="77777777" w:rsidR="00BD6B97" w:rsidRPr="007A7659" w:rsidRDefault="00BD6B97"/>
    <w:p w14:paraId="797ED0E1" w14:textId="77777777" w:rsidR="00BD6B97" w:rsidRPr="007A7659" w:rsidRDefault="00BD6B97" w:rsidP="001D3953">
      <w:pPr>
        <w:pStyle w:val="XMLFragment"/>
        <w:rPr>
          <w:noProof w:val="0"/>
        </w:rPr>
      </w:pPr>
      <w:r w:rsidRPr="007A7659">
        <w:rPr>
          <w:noProof w:val="0"/>
        </w:rPr>
        <w:lastRenderedPageBreak/>
        <w:t>&lt;query:AdhocQueryRequest</w:t>
      </w:r>
    </w:p>
    <w:p w14:paraId="112046E5" w14:textId="77777777" w:rsidR="00BD6B97" w:rsidRPr="007A7659" w:rsidRDefault="00BD6B97" w:rsidP="001D3953">
      <w:pPr>
        <w:pStyle w:val="XMLFragment"/>
        <w:rPr>
          <w:noProof w:val="0"/>
        </w:rPr>
      </w:pPr>
      <w:r w:rsidRPr="007A7659">
        <w:rPr>
          <w:noProof w:val="0"/>
        </w:rPr>
        <w:tab/>
      </w:r>
      <w:r w:rsidRPr="007A7659">
        <w:rPr>
          <w:noProof w:val="0"/>
        </w:rPr>
        <w:tab/>
        <w:t>xmlns:xsi="http://www.w3.org/2001/XMLSchema-instance"</w:t>
      </w:r>
    </w:p>
    <w:p w14:paraId="1E4C7C1C" w14:textId="77777777" w:rsidR="00BD6B97" w:rsidRPr="007A7659" w:rsidRDefault="00BD6B97" w:rsidP="001D3953">
      <w:pPr>
        <w:pStyle w:val="XMLFragment"/>
        <w:rPr>
          <w:noProof w:val="0"/>
        </w:rPr>
      </w:pPr>
      <w:r w:rsidRPr="007A7659">
        <w:rPr>
          <w:noProof w:val="0"/>
        </w:rPr>
        <w:t xml:space="preserve"> </w:t>
      </w:r>
      <w:r w:rsidRPr="007A7659">
        <w:rPr>
          <w:noProof w:val="0"/>
        </w:rPr>
        <w:tab/>
      </w:r>
      <w:r w:rsidRPr="007A7659">
        <w:rPr>
          <w:noProof w:val="0"/>
        </w:rPr>
        <w:tab/>
        <w:t>xmlns:query="urn:oasis:names:tc:ebxml-regrep:xsd:query:3.0"</w:t>
      </w:r>
    </w:p>
    <w:p w14:paraId="77420B7F" w14:textId="77777777" w:rsidR="00BD6B97" w:rsidRPr="007A7659" w:rsidRDefault="00BD6B97" w:rsidP="001D3953">
      <w:pPr>
        <w:pStyle w:val="XMLFragment"/>
        <w:rPr>
          <w:noProof w:val="0"/>
        </w:rPr>
      </w:pPr>
      <w:r w:rsidRPr="007A7659">
        <w:rPr>
          <w:noProof w:val="0"/>
        </w:rPr>
        <w:t xml:space="preserve"> </w:t>
      </w:r>
      <w:r w:rsidRPr="007A7659">
        <w:rPr>
          <w:noProof w:val="0"/>
        </w:rPr>
        <w:tab/>
      </w:r>
      <w:r w:rsidRPr="007A7659">
        <w:rPr>
          <w:noProof w:val="0"/>
        </w:rPr>
        <w:tab/>
        <w:t>xmlns:rim="urn:oasis:names:tc:ebxml-regrep:xsd:rim:3.0"</w:t>
      </w:r>
    </w:p>
    <w:p w14:paraId="3BBFF25C" w14:textId="77777777" w:rsidR="00BD6B97" w:rsidRPr="007A7659" w:rsidRDefault="00BD6B97" w:rsidP="001D3953">
      <w:pPr>
        <w:pStyle w:val="XMLFragment"/>
        <w:rPr>
          <w:noProof w:val="0"/>
        </w:rPr>
      </w:pPr>
      <w:r w:rsidRPr="007A7659">
        <w:rPr>
          <w:noProof w:val="0"/>
        </w:rPr>
        <w:t xml:space="preserve"> </w:t>
      </w:r>
      <w:r w:rsidRPr="007A7659">
        <w:rPr>
          <w:noProof w:val="0"/>
        </w:rPr>
        <w:tab/>
      </w:r>
      <w:r w:rsidRPr="007A7659">
        <w:rPr>
          <w:noProof w:val="0"/>
        </w:rPr>
        <w:tab/>
        <w:t>xmlns:rs="urn:oasis:names:tc:ebxml-regrep:xsd:rs:3.0"&gt;</w:t>
      </w:r>
    </w:p>
    <w:p w14:paraId="4DC18A90" w14:textId="77777777" w:rsidR="00BD6B97" w:rsidRPr="007A7659" w:rsidRDefault="00BD6B97" w:rsidP="001D3953">
      <w:pPr>
        <w:pStyle w:val="XMLFragment"/>
        <w:rPr>
          <w:noProof w:val="0"/>
        </w:rPr>
      </w:pPr>
      <w:r w:rsidRPr="007A7659">
        <w:rPr>
          <w:noProof w:val="0"/>
        </w:rPr>
        <w:tab/>
        <w:t>&lt;query:ResponseOption returnComposedObjects="true" returnType="LeafClass"/&gt;</w:t>
      </w:r>
    </w:p>
    <w:p w14:paraId="14ED99AC" w14:textId="77777777" w:rsidR="00BD6B97" w:rsidRPr="007A7659" w:rsidRDefault="00BD6B97" w:rsidP="001D3953">
      <w:pPr>
        <w:pStyle w:val="XMLFragment"/>
        <w:rPr>
          <w:noProof w:val="0"/>
        </w:rPr>
      </w:pPr>
      <w:r w:rsidRPr="007A7659">
        <w:rPr>
          <w:noProof w:val="0"/>
        </w:rPr>
        <w:tab/>
        <w:t>&lt;rim:AdhocQuery id="urn:uuid:14d4debf-8f97-4251-9a74-a90016b0af0d"&gt;</w:t>
      </w:r>
    </w:p>
    <w:p w14:paraId="7A2D096A" w14:textId="77777777" w:rsidR="00BD6B97" w:rsidRPr="007A7659" w:rsidRDefault="00BD6B97" w:rsidP="001D3953">
      <w:pPr>
        <w:pStyle w:val="XMLFragment"/>
        <w:rPr>
          <w:noProof w:val="0"/>
        </w:rPr>
      </w:pPr>
      <w:r w:rsidRPr="007A7659">
        <w:rPr>
          <w:noProof w:val="0"/>
        </w:rPr>
        <w:tab/>
      </w:r>
      <w:r w:rsidRPr="007A7659">
        <w:rPr>
          <w:noProof w:val="0"/>
        </w:rPr>
        <w:tab/>
        <w:t>&lt;rim:Slot name="$</w:t>
      </w:r>
      <w:r w:rsidRPr="007A7659">
        <w:rPr>
          <w:noProof w:val="0"/>
          <w:lang w:eastAsia="ar-SA"/>
        </w:rPr>
        <w:t>XDSDocumentEntryPatientId</w:t>
      </w:r>
      <w:r w:rsidRPr="007A7659">
        <w:rPr>
          <w:noProof w:val="0"/>
        </w:rPr>
        <w:t>"&gt;</w:t>
      </w:r>
    </w:p>
    <w:p w14:paraId="2CCF0E9C"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1E704E1E"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r>
      <w:r w:rsidRPr="007A7659">
        <w:rPr>
          <w:noProof w:val="0"/>
        </w:rPr>
        <w:tab/>
        <w:t>&lt;rim:Value&gt;’st3498702^^^&amp;amp;1.3.6.1.4.1.21367.2005.3.7&amp;amp;ISO’&lt;/rim:Value&gt;</w:t>
      </w:r>
    </w:p>
    <w:p w14:paraId="55718766"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7F643E39" w14:textId="77777777" w:rsidR="00BD6B97" w:rsidRPr="007A7659" w:rsidRDefault="00BD6B97" w:rsidP="001D3953">
      <w:pPr>
        <w:pStyle w:val="XMLFragment"/>
        <w:rPr>
          <w:noProof w:val="0"/>
        </w:rPr>
      </w:pPr>
      <w:r w:rsidRPr="007A7659">
        <w:rPr>
          <w:noProof w:val="0"/>
        </w:rPr>
        <w:tab/>
      </w:r>
      <w:r w:rsidRPr="007A7659">
        <w:rPr>
          <w:noProof w:val="0"/>
        </w:rPr>
        <w:tab/>
        <w:t>&lt;/rim:Slot&gt;</w:t>
      </w:r>
    </w:p>
    <w:p w14:paraId="43B41FAC" w14:textId="77777777" w:rsidR="00BD6B97" w:rsidRPr="007A7659" w:rsidRDefault="00BD6B97" w:rsidP="001D3953">
      <w:pPr>
        <w:pStyle w:val="XMLFragment"/>
        <w:rPr>
          <w:noProof w:val="0"/>
        </w:rPr>
      </w:pPr>
      <w:r w:rsidRPr="007A7659">
        <w:rPr>
          <w:noProof w:val="0"/>
        </w:rPr>
        <w:tab/>
      </w:r>
      <w:r w:rsidRPr="007A7659">
        <w:rPr>
          <w:noProof w:val="0"/>
        </w:rPr>
        <w:tab/>
        <w:t>&lt;rim:Slot name="$</w:t>
      </w:r>
      <w:r w:rsidRPr="007A7659">
        <w:rPr>
          <w:noProof w:val="0"/>
          <w:lang w:eastAsia="ar-SA"/>
        </w:rPr>
        <w:t>XDSDocumentEntryStatus</w:t>
      </w:r>
      <w:r w:rsidRPr="007A7659">
        <w:rPr>
          <w:noProof w:val="0"/>
        </w:rPr>
        <w:t>"&gt;</w:t>
      </w:r>
    </w:p>
    <w:p w14:paraId="702FD2D6"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75B85546"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r>
      <w:r w:rsidRPr="007A7659">
        <w:rPr>
          <w:noProof w:val="0"/>
        </w:rPr>
        <w:tab/>
        <w:t>&lt;rim:Value&gt;('</w:t>
      </w:r>
      <w:r w:rsidRPr="007A7659">
        <w:rPr>
          <w:noProof w:val="0"/>
          <w:lang w:eastAsia="ar-SA"/>
        </w:rPr>
        <w:t>urn:oasis:names:tc:ebxml-regrep:StatusType:Approved</w:t>
      </w:r>
      <w:r w:rsidRPr="007A7659">
        <w:rPr>
          <w:noProof w:val="0"/>
        </w:rPr>
        <w:t>')&lt;/rim:Value&gt;</w:t>
      </w:r>
    </w:p>
    <w:p w14:paraId="3BAC503F"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5C8F576D" w14:textId="77777777" w:rsidR="00BD6B97" w:rsidRPr="007A7659" w:rsidRDefault="00BD6B97" w:rsidP="001D3953">
      <w:pPr>
        <w:pStyle w:val="XMLFragment"/>
        <w:rPr>
          <w:noProof w:val="0"/>
        </w:rPr>
      </w:pPr>
      <w:r w:rsidRPr="007A7659">
        <w:rPr>
          <w:noProof w:val="0"/>
        </w:rPr>
        <w:tab/>
      </w:r>
      <w:r w:rsidRPr="007A7659">
        <w:rPr>
          <w:noProof w:val="0"/>
        </w:rPr>
        <w:tab/>
        <w:t>&lt;/rim:Slot&gt;</w:t>
      </w:r>
    </w:p>
    <w:p w14:paraId="0219E8F0" w14:textId="77777777" w:rsidR="00BD6B97" w:rsidRPr="007A7659" w:rsidRDefault="00BD6B97" w:rsidP="001D3953">
      <w:pPr>
        <w:pStyle w:val="XMLFragment"/>
        <w:rPr>
          <w:noProof w:val="0"/>
        </w:rPr>
      </w:pPr>
      <w:r w:rsidRPr="007A7659">
        <w:rPr>
          <w:noProof w:val="0"/>
        </w:rPr>
        <w:tab/>
      </w:r>
      <w:r w:rsidRPr="007A7659">
        <w:rPr>
          <w:noProof w:val="0"/>
        </w:rPr>
        <w:tab/>
        <w:t>&lt;rim:Slot name="$</w:t>
      </w:r>
      <w:r w:rsidRPr="007A7659">
        <w:rPr>
          <w:noProof w:val="0"/>
          <w:lang w:eastAsia="ar-SA"/>
        </w:rPr>
        <w:t>XDSDocumentEntryCreationTimeFrom</w:t>
      </w:r>
      <w:r w:rsidRPr="007A7659">
        <w:rPr>
          <w:noProof w:val="0"/>
        </w:rPr>
        <w:t>"&gt;</w:t>
      </w:r>
    </w:p>
    <w:p w14:paraId="3709E7B9"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120B8851"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r>
      <w:r w:rsidRPr="007A7659">
        <w:rPr>
          <w:noProof w:val="0"/>
        </w:rPr>
        <w:tab/>
        <w:t>&lt;rim:Value&gt;200412252300&lt;/rim:Value&gt;</w:t>
      </w:r>
    </w:p>
    <w:p w14:paraId="5F794951"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4AFE839D" w14:textId="77777777" w:rsidR="00BD6B97" w:rsidRPr="007A7659" w:rsidRDefault="00BD6B97" w:rsidP="001D3953">
      <w:pPr>
        <w:pStyle w:val="XMLFragment"/>
        <w:rPr>
          <w:noProof w:val="0"/>
        </w:rPr>
      </w:pPr>
      <w:r w:rsidRPr="007A7659">
        <w:rPr>
          <w:noProof w:val="0"/>
        </w:rPr>
        <w:tab/>
      </w:r>
      <w:r w:rsidRPr="007A7659">
        <w:rPr>
          <w:noProof w:val="0"/>
        </w:rPr>
        <w:tab/>
        <w:t>&lt;/rim:Slot&gt;</w:t>
      </w:r>
    </w:p>
    <w:p w14:paraId="210BFA0D" w14:textId="77777777" w:rsidR="00BD6B97" w:rsidRPr="007A7659" w:rsidRDefault="00BD6B97" w:rsidP="001D3953">
      <w:pPr>
        <w:pStyle w:val="XMLFragment"/>
        <w:rPr>
          <w:noProof w:val="0"/>
        </w:rPr>
      </w:pPr>
      <w:r w:rsidRPr="007A7659">
        <w:rPr>
          <w:noProof w:val="0"/>
        </w:rPr>
        <w:tab/>
      </w:r>
      <w:r w:rsidRPr="007A7659">
        <w:rPr>
          <w:noProof w:val="0"/>
        </w:rPr>
        <w:tab/>
        <w:t>&lt;rim:Slot name="$</w:t>
      </w:r>
      <w:r w:rsidRPr="007A7659">
        <w:rPr>
          <w:noProof w:val="0"/>
          <w:lang w:eastAsia="ar-SA"/>
        </w:rPr>
        <w:t>XDSDocumentEntryCreationTimeTo</w:t>
      </w:r>
      <w:r w:rsidRPr="007A7659">
        <w:rPr>
          <w:noProof w:val="0"/>
        </w:rPr>
        <w:t>"&gt;</w:t>
      </w:r>
    </w:p>
    <w:p w14:paraId="63847A4B"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6C548A93"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r>
      <w:r w:rsidRPr="007A7659">
        <w:rPr>
          <w:noProof w:val="0"/>
        </w:rPr>
        <w:tab/>
        <w:t>&lt;rim:Value&gt;200501010800&lt;/rim:Value&gt;</w:t>
      </w:r>
    </w:p>
    <w:p w14:paraId="025528DC"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180D325A" w14:textId="77777777" w:rsidR="00BD6B97" w:rsidRPr="007A7659" w:rsidRDefault="00BD6B97" w:rsidP="001D3953">
      <w:pPr>
        <w:pStyle w:val="XMLFragment"/>
        <w:rPr>
          <w:noProof w:val="0"/>
        </w:rPr>
      </w:pPr>
      <w:r w:rsidRPr="007A7659">
        <w:rPr>
          <w:noProof w:val="0"/>
        </w:rPr>
        <w:tab/>
      </w:r>
      <w:r w:rsidRPr="007A7659">
        <w:rPr>
          <w:noProof w:val="0"/>
        </w:rPr>
        <w:tab/>
        <w:t>&lt;/rim:Slot&gt;</w:t>
      </w:r>
    </w:p>
    <w:p w14:paraId="4D51638A" w14:textId="77777777" w:rsidR="00BD6B97" w:rsidRPr="007A7659" w:rsidRDefault="00BD6B97" w:rsidP="001D3953">
      <w:pPr>
        <w:pStyle w:val="XMLFragment"/>
        <w:rPr>
          <w:noProof w:val="0"/>
        </w:rPr>
      </w:pPr>
      <w:r w:rsidRPr="007A7659">
        <w:rPr>
          <w:noProof w:val="0"/>
        </w:rPr>
        <w:tab/>
      </w:r>
      <w:r w:rsidRPr="007A7659">
        <w:rPr>
          <w:noProof w:val="0"/>
        </w:rPr>
        <w:tab/>
        <w:t>&lt;rim:Slot name="$</w:t>
      </w:r>
      <w:r w:rsidRPr="007A7659">
        <w:rPr>
          <w:noProof w:val="0"/>
          <w:lang w:eastAsia="ar-SA"/>
        </w:rPr>
        <w:t>XDSDocumentEntryHealthcareFacilityTypeCode</w:t>
      </w:r>
      <w:r w:rsidRPr="007A7659">
        <w:rPr>
          <w:noProof w:val="0"/>
        </w:rPr>
        <w:t>"&gt;</w:t>
      </w:r>
    </w:p>
    <w:p w14:paraId="4664827E"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18EF020E"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r>
      <w:r w:rsidRPr="007A7659">
        <w:rPr>
          <w:noProof w:val="0"/>
        </w:rPr>
        <w:tab/>
        <w:t>&lt;rim:Value&gt;(‘Emergency Department’)&lt;/rim:Value&gt;</w:t>
      </w:r>
    </w:p>
    <w:p w14:paraId="242E843E"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2793F7FF" w14:textId="77777777" w:rsidR="00BD6B97" w:rsidRPr="007A7659" w:rsidRDefault="00BD6B97" w:rsidP="001D3953">
      <w:pPr>
        <w:pStyle w:val="XMLFragment"/>
        <w:rPr>
          <w:noProof w:val="0"/>
        </w:rPr>
      </w:pPr>
      <w:r w:rsidRPr="007A7659">
        <w:rPr>
          <w:noProof w:val="0"/>
        </w:rPr>
        <w:tab/>
      </w:r>
      <w:r w:rsidRPr="007A7659">
        <w:rPr>
          <w:noProof w:val="0"/>
        </w:rPr>
        <w:tab/>
        <w:t>&lt;/rim:Slot&gt;</w:t>
      </w:r>
    </w:p>
    <w:p w14:paraId="729DB153" w14:textId="77777777" w:rsidR="00BD6B97" w:rsidRPr="007A7659" w:rsidRDefault="00BD6B97" w:rsidP="001D3953">
      <w:pPr>
        <w:pStyle w:val="XMLFragment"/>
        <w:rPr>
          <w:noProof w:val="0"/>
        </w:rPr>
      </w:pPr>
      <w:r w:rsidRPr="007A7659">
        <w:rPr>
          <w:noProof w:val="0"/>
        </w:rPr>
        <w:tab/>
        <w:t>&lt;/rim:AdhocQuery&gt;</w:t>
      </w:r>
    </w:p>
    <w:p w14:paraId="26A8A621" w14:textId="77777777" w:rsidR="00BD6B97" w:rsidRPr="007A7659" w:rsidRDefault="00BD6B97" w:rsidP="001D3953">
      <w:pPr>
        <w:pStyle w:val="XMLFragment"/>
        <w:rPr>
          <w:noProof w:val="0"/>
          <w:lang w:eastAsia="ar-SA"/>
        </w:rPr>
      </w:pPr>
      <w:r w:rsidRPr="007A7659">
        <w:rPr>
          <w:noProof w:val="0"/>
          <w:lang w:eastAsia="ar-SA"/>
        </w:rPr>
        <w:t>&lt;/query:AdhocQueryRequest&gt;</w:t>
      </w:r>
    </w:p>
    <w:p w14:paraId="2EFA05E6" w14:textId="77777777" w:rsidR="00D55E57" w:rsidRPr="007A7659" w:rsidRDefault="00D55E57" w:rsidP="00D55E57">
      <w:pPr>
        <w:pStyle w:val="BodyText"/>
      </w:pPr>
    </w:p>
    <w:p w14:paraId="48C10E17" w14:textId="77777777" w:rsidR="00BD6B97" w:rsidRPr="007A7659" w:rsidRDefault="00BD6B97" w:rsidP="00D55E57">
      <w:pPr>
        <w:pStyle w:val="BodyText"/>
      </w:pPr>
      <w:r w:rsidRPr="007A7659">
        <w:t>The following example shows a get documents query for XDSDocumentEntry objects for a specified list of entryUUIDs (urn:uuid:aff99222-18e3-4812-bc71-c410b2860e18, urn:uuid:aff99222-18e3-4812-bc71-c410b2860e19, urn:uuid:aff99222-18e3-4812-bc71-c410b2860e20) and corresponding homeCommunityId value (urn:oid:1.2.3):</w:t>
      </w:r>
    </w:p>
    <w:p w14:paraId="31465169" w14:textId="77777777" w:rsidR="00BD6B97" w:rsidRPr="007A7659" w:rsidRDefault="00BD6B97" w:rsidP="00D55E57">
      <w:pPr>
        <w:pStyle w:val="BodyText"/>
      </w:pPr>
    </w:p>
    <w:p w14:paraId="71AE06CD" w14:textId="77777777" w:rsidR="00BD6B97" w:rsidRPr="007A7659" w:rsidRDefault="00BD6B97" w:rsidP="001D3953">
      <w:pPr>
        <w:pStyle w:val="XMLFragment"/>
        <w:rPr>
          <w:noProof w:val="0"/>
        </w:rPr>
      </w:pPr>
      <w:r w:rsidRPr="007A7659">
        <w:rPr>
          <w:noProof w:val="0"/>
        </w:rPr>
        <w:t>&lt;query:AdhocQueryRequest … &gt;</w:t>
      </w:r>
    </w:p>
    <w:p w14:paraId="3C47E8A0" w14:textId="77777777" w:rsidR="00BD6B97" w:rsidRPr="007A7659" w:rsidRDefault="00BD6B97" w:rsidP="001D3953">
      <w:pPr>
        <w:pStyle w:val="XMLFragment"/>
        <w:rPr>
          <w:noProof w:val="0"/>
        </w:rPr>
      </w:pPr>
      <w:r w:rsidRPr="007A7659">
        <w:rPr>
          <w:noProof w:val="0"/>
        </w:rPr>
        <w:t xml:space="preserve">    &lt;query:ResponseOption returnComposedObjects="true" returnType="LeafClass"/&gt;</w:t>
      </w:r>
    </w:p>
    <w:p w14:paraId="2DB4093C" w14:textId="77777777" w:rsidR="00BD6B97" w:rsidRPr="007A7659" w:rsidRDefault="00BD6B97" w:rsidP="001D3953">
      <w:pPr>
        <w:pStyle w:val="XMLFragment"/>
        <w:rPr>
          <w:noProof w:val="0"/>
        </w:rPr>
      </w:pPr>
      <w:r w:rsidRPr="007A7659">
        <w:rPr>
          <w:noProof w:val="0"/>
        </w:rPr>
        <w:t xml:space="preserve">    &lt;rim:AdhocQuery id="urn:uuid:5c4f972b-d56b-40ac-a5fc-c8ca9b40b9d4" </w:t>
      </w:r>
      <w:r w:rsidRPr="007A7659">
        <w:rPr>
          <w:bCs/>
          <w:noProof w:val="0"/>
        </w:rPr>
        <w:t>home=”urn:oid:1.2.3</w:t>
      </w:r>
      <w:r w:rsidRPr="007A7659">
        <w:rPr>
          <w:b/>
          <w:bCs/>
          <w:noProof w:val="0"/>
        </w:rPr>
        <w:t>”</w:t>
      </w:r>
      <w:r w:rsidRPr="007A7659">
        <w:rPr>
          <w:noProof w:val="0"/>
        </w:rPr>
        <w:t>&gt;</w:t>
      </w:r>
    </w:p>
    <w:p w14:paraId="6ED304BB" w14:textId="77777777" w:rsidR="00BD6B97" w:rsidRPr="007A7659" w:rsidRDefault="00BD6B97" w:rsidP="001D3953">
      <w:pPr>
        <w:pStyle w:val="XMLFragment"/>
        <w:rPr>
          <w:noProof w:val="0"/>
        </w:rPr>
      </w:pPr>
      <w:r w:rsidRPr="007A7659">
        <w:rPr>
          <w:noProof w:val="0"/>
        </w:rPr>
        <w:t xml:space="preserve">        &lt;rim:Slot name="$XDSDocumentEntryEntryUUID"&gt;</w:t>
      </w:r>
    </w:p>
    <w:p w14:paraId="30697425" w14:textId="77777777" w:rsidR="00BD6B97" w:rsidRPr="007A7659" w:rsidRDefault="00BD6B97" w:rsidP="001D3953">
      <w:pPr>
        <w:pStyle w:val="XMLFragment"/>
        <w:rPr>
          <w:noProof w:val="0"/>
        </w:rPr>
      </w:pPr>
      <w:r w:rsidRPr="007A7659">
        <w:rPr>
          <w:noProof w:val="0"/>
        </w:rPr>
        <w:t xml:space="preserve">            &lt;rim:ValueList&gt;</w:t>
      </w:r>
    </w:p>
    <w:p w14:paraId="58996CCE" w14:textId="77777777" w:rsidR="00BD6B97" w:rsidRPr="007A7659" w:rsidRDefault="00BD6B97" w:rsidP="001D3953">
      <w:pPr>
        <w:pStyle w:val="XMLFragment"/>
        <w:rPr>
          <w:noProof w:val="0"/>
        </w:rPr>
      </w:pPr>
      <w:r w:rsidRPr="007A7659">
        <w:rPr>
          <w:noProof w:val="0"/>
        </w:rPr>
        <w:t xml:space="preserve">              &lt;rim:Value&gt;</w:t>
      </w:r>
    </w:p>
    <w:p w14:paraId="10F011FA" w14:textId="77777777" w:rsidR="00BD6B97" w:rsidRPr="007A7659" w:rsidRDefault="00BD6B97" w:rsidP="001D3953">
      <w:pPr>
        <w:pStyle w:val="XMLFragment"/>
        <w:rPr>
          <w:noProof w:val="0"/>
        </w:rPr>
      </w:pPr>
      <w:r w:rsidRPr="007A7659">
        <w:rPr>
          <w:noProof w:val="0"/>
        </w:rPr>
        <w:t xml:space="preserve">             (“urn:uuid:aff99222-18e3-4812-bc71-c410b2860e18”,</w:t>
      </w:r>
    </w:p>
    <w:p w14:paraId="64EE4FF3" w14:textId="77777777" w:rsidR="00BD6B97" w:rsidRPr="007A7659" w:rsidRDefault="00BD6B97" w:rsidP="001D3953">
      <w:pPr>
        <w:pStyle w:val="XMLFragment"/>
        <w:rPr>
          <w:noProof w:val="0"/>
        </w:rPr>
      </w:pPr>
      <w:r w:rsidRPr="007A7659">
        <w:rPr>
          <w:noProof w:val="0"/>
        </w:rPr>
        <w:t xml:space="preserve">                            “urn:uuid:aff99222-18e3-4812-bc71-c410b2860e19”,</w:t>
      </w:r>
    </w:p>
    <w:p w14:paraId="257E1CF5" w14:textId="77777777" w:rsidR="00BD6B97" w:rsidRPr="007A7659" w:rsidRDefault="00BD6B97" w:rsidP="001D3953">
      <w:pPr>
        <w:pStyle w:val="XMLFragment"/>
        <w:rPr>
          <w:noProof w:val="0"/>
        </w:rPr>
      </w:pPr>
      <w:r w:rsidRPr="007A7659">
        <w:rPr>
          <w:noProof w:val="0"/>
        </w:rPr>
        <w:t xml:space="preserve">              “urn:uuid:aff99222-18e3-4812-bc71-c410b2860e20”)</w:t>
      </w:r>
    </w:p>
    <w:p w14:paraId="7229AA42" w14:textId="77777777" w:rsidR="00BD6B97" w:rsidRPr="007A7659" w:rsidRDefault="00BD6B97" w:rsidP="001D3953">
      <w:pPr>
        <w:pStyle w:val="XMLFragment"/>
        <w:rPr>
          <w:noProof w:val="0"/>
        </w:rPr>
      </w:pPr>
      <w:r w:rsidRPr="007A7659">
        <w:rPr>
          <w:noProof w:val="0"/>
        </w:rPr>
        <w:t xml:space="preserve">              &lt;/rim:Value&gt;</w:t>
      </w:r>
    </w:p>
    <w:p w14:paraId="43759C37" w14:textId="77777777" w:rsidR="00BD6B97" w:rsidRPr="007A7659" w:rsidRDefault="00BD6B97" w:rsidP="001D3953">
      <w:pPr>
        <w:pStyle w:val="XMLFragment"/>
        <w:rPr>
          <w:noProof w:val="0"/>
        </w:rPr>
      </w:pPr>
      <w:r w:rsidRPr="007A7659">
        <w:rPr>
          <w:noProof w:val="0"/>
        </w:rPr>
        <w:t xml:space="preserve">            &lt;/rim:ValueList&gt;</w:t>
      </w:r>
    </w:p>
    <w:p w14:paraId="11F6B5BC" w14:textId="77777777" w:rsidR="00BD6B97" w:rsidRPr="007A7659" w:rsidRDefault="00BD6B97" w:rsidP="001D3953">
      <w:pPr>
        <w:pStyle w:val="XMLFragment"/>
        <w:rPr>
          <w:noProof w:val="0"/>
        </w:rPr>
      </w:pPr>
      <w:r w:rsidRPr="007A7659">
        <w:rPr>
          <w:noProof w:val="0"/>
        </w:rPr>
        <w:t xml:space="preserve">        &lt;/rim:Slot&gt;</w:t>
      </w:r>
    </w:p>
    <w:p w14:paraId="40A6B946" w14:textId="77777777" w:rsidR="00BD6B97" w:rsidRPr="007A7659" w:rsidRDefault="00BD6B97" w:rsidP="001D3953">
      <w:pPr>
        <w:pStyle w:val="XMLFragment"/>
        <w:rPr>
          <w:noProof w:val="0"/>
        </w:rPr>
      </w:pPr>
      <w:r w:rsidRPr="007A7659">
        <w:rPr>
          <w:noProof w:val="0"/>
        </w:rPr>
        <w:t xml:space="preserve">    &lt;/rim:AdhocQuery&gt;</w:t>
      </w:r>
    </w:p>
    <w:p w14:paraId="571E9350" w14:textId="77777777" w:rsidR="00BD6B97" w:rsidRPr="007A7659" w:rsidRDefault="00BD6B97" w:rsidP="001D3953">
      <w:pPr>
        <w:pStyle w:val="XMLFragment"/>
        <w:rPr>
          <w:noProof w:val="0"/>
        </w:rPr>
      </w:pPr>
      <w:r w:rsidRPr="007A7659">
        <w:rPr>
          <w:noProof w:val="0"/>
        </w:rPr>
        <w:t>&lt;/query:AdhocQueryRequest&gt;</w:t>
      </w:r>
    </w:p>
    <w:p w14:paraId="4B063895" w14:textId="77777777" w:rsidR="00BD6B97" w:rsidRPr="007A7659" w:rsidRDefault="00BD6B97" w:rsidP="002733A5">
      <w:pPr>
        <w:rPr>
          <w:lang w:eastAsia="ar-SA"/>
        </w:rPr>
      </w:pPr>
    </w:p>
    <w:p w14:paraId="48B581C6" w14:textId="77777777" w:rsidR="00BD6B97" w:rsidRPr="007A7659" w:rsidRDefault="00BD6B97">
      <w:pPr>
        <w:pStyle w:val="Heading6"/>
        <w:numPr>
          <w:ilvl w:val="0"/>
          <w:numId w:val="0"/>
        </w:numPr>
        <w:tabs>
          <w:tab w:val="clear" w:pos="4320"/>
        </w:tabs>
        <w:rPr>
          <w:noProof w:val="0"/>
        </w:rPr>
      </w:pPr>
      <w:r w:rsidRPr="007A7659">
        <w:rPr>
          <w:noProof w:val="0"/>
        </w:rPr>
        <w:lastRenderedPageBreak/>
        <w:t>3.18.4.1.3.2 Intentionally Left Blank</w:t>
      </w:r>
    </w:p>
    <w:p w14:paraId="76405401" w14:textId="77777777" w:rsidR="00BD6B97" w:rsidRPr="007A7659" w:rsidRDefault="00BD6B97">
      <w:pPr>
        <w:pStyle w:val="Heading6"/>
        <w:numPr>
          <w:ilvl w:val="0"/>
          <w:numId w:val="0"/>
        </w:numPr>
        <w:tabs>
          <w:tab w:val="clear" w:pos="4320"/>
        </w:tabs>
        <w:ind w:left="1152" w:hanging="1152"/>
        <w:rPr>
          <w:noProof w:val="0"/>
        </w:rPr>
      </w:pPr>
      <w:r w:rsidRPr="007A7659">
        <w:rPr>
          <w:noProof w:val="0"/>
        </w:rPr>
        <w:t>3.18.4.1.3.3 Sample Query Response</w:t>
      </w:r>
    </w:p>
    <w:p w14:paraId="1CE3AAB8" w14:textId="77777777" w:rsidR="00BD6B97" w:rsidRPr="007A7659" w:rsidRDefault="00BD6B97">
      <w:pPr>
        <w:pStyle w:val="BodyText"/>
      </w:pPr>
      <w:r w:rsidRPr="007A7659">
        <w:t xml:space="preserve">This sample query response corresponds to the above query. Note that the query response message is coded in version 3.0 ebRIM and ebRS. This sample response and the ebXML Registry version 3.0 schema files are available online. The Implementation Guide found </w:t>
      </w:r>
      <w:r w:rsidR="0077665C" w:rsidRPr="007A7659">
        <w:t xml:space="preserve">at </w:t>
      </w:r>
      <w:hyperlink r:id="rId93" w:history="1">
        <w:r w:rsidR="00726C57" w:rsidRPr="007A7659">
          <w:rPr>
            <w:rStyle w:val="Hyperlink"/>
          </w:rPr>
          <w:t>http://wiki.ihe.net/index.php?title=ITI_Implementation_Guide</w:t>
        </w:r>
      </w:hyperlink>
      <w:r w:rsidR="00726C57" w:rsidRPr="007A7659">
        <w:t xml:space="preserve"> </w:t>
      </w:r>
      <w:r w:rsidRPr="007A7659">
        <w:t>contains such supplemental material.</w:t>
      </w:r>
    </w:p>
    <w:p w14:paraId="65190E29" w14:textId="77777777" w:rsidR="00BD6B97" w:rsidRPr="007A7659" w:rsidRDefault="00BD6B97">
      <w:pPr>
        <w:pStyle w:val="BodyText"/>
      </w:pPr>
    </w:p>
    <w:p w14:paraId="0D413960" w14:textId="77777777" w:rsidR="00BD6B97" w:rsidRPr="007A7659" w:rsidRDefault="00BD6B97" w:rsidP="001D3953">
      <w:pPr>
        <w:pStyle w:val="XMLFragment"/>
        <w:rPr>
          <w:noProof w:val="0"/>
          <w:lang w:eastAsia="ar-SA"/>
        </w:rPr>
      </w:pPr>
      <w:r w:rsidRPr="007A7659">
        <w:rPr>
          <w:noProof w:val="0"/>
          <w:lang w:eastAsia="ar-SA"/>
        </w:rPr>
        <w:lastRenderedPageBreak/>
        <w:t>&lt;?xml version="1.0" encoding="UTF-8"?&gt;</w:t>
      </w:r>
    </w:p>
    <w:p w14:paraId="1A42E2BB" w14:textId="77777777" w:rsidR="00BD6B97" w:rsidRPr="007A7659" w:rsidRDefault="00BD6B97" w:rsidP="001D3953">
      <w:pPr>
        <w:pStyle w:val="XMLFragment"/>
        <w:rPr>
          <w:noProof w:val="0"/>
          <w:lang w:eastAsia="ar-SA"/>
        </w:rPr>
      </w:pPr>
      <w:r w:rsidRPr="007A7659">
        <w:rPr>
          <w:noProof w:val="0"/>
          <w:lang w:eastAsia="ar-SA"/>
        </w:rPr>
        <w:t xml:space="preserve">&lt;AdhocQueryResponse </w:t>
      </w:r>
    </w:p>
    <w:p w14:paraId="1300E50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xmlns:xsi="http://www.w3.org/2001/XMLSchema-instance"</w:t>
      </w:r>
    </w:p>
    <w:p w14:paraId="245EB66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xsi:schemaLocation="urn:oasis:names:tc:ebxml-regrep:xsd:query:3.0</w:t>
      </w:r>
    </w:p>
    <w:p w14:paraId="6089439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file:/Users/bill/RegSchema/V3.0/query.xsd"</w:t>
      </w:r>
    </w:p>
    <w:p w14:paraId="0CF4044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xmlns="urn:oasis:names:tc:ebxml-regrep:xsd:query:3.0"</w:t>
      </w:r>
    </w:p>
    <w:p w14:paraId="0855DA2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xmlns:rim="urn:oasis:names:tc:ebxml-regrep:xsd:rim:3.0"</w:t>
      </w:r>
    </w:p>
    <w:p w14:paraId="609E343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status="urn:oasis:names:tc:ebxml-regrep:ResponseStatusType:Success"&gt;</w:t>
      </w:r>
    </w:p>
    <w:p w14:paraId="304661CC" w14:textId="77777777" w:rsidR="00BD6B97" w:rsidRPr="007A7659" w:rsidRDefault="00BD6B97" w:rsidP="001D3953">
      <w:pPr>
        <w:pStyle w:val="XMLFragment"/>
        <w:rPr>
          <w:noProof w:val="0"/>
          <w:lang w:eastAsia="ar-SA"/>
        </w:rPr>
      </w:pPr>
      <w:r w:rsidRPr="007A7659">
        <w:rPr>
          <w:noProof w:val="0"/>
          <w:lang w:eastAsia="ar-SA"/>
        </w:rPr>
        <w:tab/>
        <w:t>&lt;rim:RegistryObjectList&gt;</w:t>
      </w:r>
    </w:p>
    <w:p w14:paraId="1722A8F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 xml:space="preserve">&lt;rim:ExtrinsicObject </w:t>
      </w:r>
    </w:p>
    <w:p w14:paraId="27B843F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xmlns:q="urn:oasis:names:tc:ebxml-regrep:xsd:query:3.0"</w:t>
      </w:r>
    </w:p>
    <w:p w14:paraId="63139AA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xmlns:rim="urn:oasis:names:tc:ebxml-regrep:xsd:rim:3.0" </w:t>
      </w:r>
    </w:p>
    <w:p w14:paraId="0221605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id="urn:uuid:08a15a6f-5b4a-42de-8f95-89474f83abdf" </w:t>
      </w:r>
    </w:p>
    <w:p w14:paraId="557A021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isOpaque="false"</w:t>
      </w:r>
    </w:p>
    <w:p w14:paraId="44AED1F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mimeType="text/xml" </w:t>
      </w:r>
    </w:p>
    <w:p w14:paraId="01BA0EF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objectType="urn:uuid:7edca82f-054d-47f2-a032-9b2a5b5186c1"</w:t>
      </w:r>
    </w:p>
    <w:p w14:paraId="59DD7EA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status="urn:oasis:names:tc:ebxml-regrep:StatusType:Approved"&gt;</w:t>
      </w:r>
    </w:p>
    <w:p w14:paraId="215009B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name="URI"&gt;</w:t>
      </w:r>
    </w:p>
    <w:p w14:paraId="1690609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BD5FE1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&lt;rim:Value&gt;http://localhost:8080/XDS/Repository/08a15a6f-5b4a-42de-8f95-89474f83abdf.xml&lt;/rim:Value&gt;</w:t>
      </w:r>
    </w:p>
    <w:p w14:paraId="1B81502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4AEDEBC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247AD67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name="authorInstitution"&gt;</w:t>
      </w:r>
    </w:p>
    <w:p w14:paraId="178223F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76A99B6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&lt;rim:Value&gt;Some Hospital^^^^^^^^^1.2.3.4.5.6.7.8.9.1789.45&lt;/rim:Value&gt;</w:t>
      </w:r>
    </w:p>
    <w:p w14:paraId="63BCC4B8" w14:textId="77777777" w:rsidR="00BD6B97" w:rsidRPr="007A7659" w:rsidRDefault="00BD6B97" w:rsidP="001D3953">
      <w:pPr>
        <w:pStyle w:val="XMLFragment"/>
        <w:rPr>
          <w:noProof w:val="0"/>
          <w:lang w:eastAsia="ar-SA"/>
        </w:rPr>
      </w:pPr>
      <w:r w:rsidRPr="007A7659">
        <w:rPr>
          <w:noProof w:val="0"/>
          <w:lang w:eastAsia="ar-SA"/>
        </w:rPr>
        <w:t xml:space="preserve">       &lt;/rim:ValueList&gt;</w:t>
      </w:r>
    </w:p>
    <w:p w14:paraId="5BD3A72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61BF601F" w14:textId="77777777" w:rsidR="00BD6B97" w:rsidRPr="007A7659" w:rsidRDefault="00BD6B97" w:rsidP="001D3953">
      <w:pPr>
        <w:pStyle w:val="XMLFragment"/>
        <w:rPr>
          <w:noProof w:val="0"/>
          <w:lang w:eastAsia="ar-SA"/>
        </w:rPr>
      </w:pPr>
      <w:r w:rsidRPr="007A7659">
        <w:rPr>
          <w:noProof w:val="0"/>
          <w:lang w:eastAsia="ar-SA"/>
        </w:rPr>
        <w:t xml:space="preserve"> </w:t>
      </w:r>
      <w:r w:rsidRPr="007A7659">
        <w:rPr>
          <w:noProof w:val="0"/>
          <w:lang w:eastAsia="ar-SA"/>
        </w:rPr>
        <w:tab/>
      </w:r>
      <w:r w:rsidRPr="007A7659">
        <w:rPr>
          <w:noProof w:val="0"/>
          <w:lang w:eastAsia="ar-SA"/>
        </w:rPr>
        <w:tab/>
      </w:r>
      <w:r w:rsidRPr="007A7659">
        <w:rPr>
          <w:noProof w:val="0"/>
          <w:lang w:eastAsia="ar-SA"/>
        </w:rPr>
        <w:tab/>
        <w:t>&lt;rim:Slot name="creationTime"&gt;</w:t>
      </w:r>
    </w:p>
    <w:p w14:paraId="05D77BE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6B8087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&lt;rim:Value&gt;200412261119&lt;/rim:Value&gt;</w:t>
      </w:r>
    </w:p>
    <w:p w14:paraId="4D29404D" w14:textId="77777777" w:rsidR="00BD6B97" w:rsidRPr="007A7659" w:rsidRDefault="00BD6B97" w:rsidP="001D3953">
      <w:pPr>
        <w:pStyle w:val="XMLFragment"/>
        <w:rPr>
          <w:noProof w:val="0"/>
          <w:lang w:eastAsia="ar-SA"/>
        </w:rPr>
      </w:pPr>
      <w:r w:rsidRPr="007A7659">
        <w:rPr>
          <w:noProof w:val="0"/>
          <w:lang w:eastAsia="ar-SA"/>
        </w:rPr>
        <w:t xml:space="preserve">       &lt;/rim:ValueList&gt;</w:t>
      </w:r>
    </w:p>
    <w:p w14:paraId="4294B4F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5DEF769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name="hash"&gt;</w:t>
      </w:r>
    </w:p>
    <w:p w14:paraId="46A6742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7AC2AD1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&lt;rim:Value&gt;4cf4f82d78b5e2aac35c31bca8cb79fe6bd6a41e&lt;/rim:Value&gt;</w:t>
      </w:r>
    </w:p>
    <w:p w14:paraId="1977630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141E362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660FEAE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name="languageCode"&gt;</w:t>
      </w:r>
    </w:p>
    <w:p w14:paraId="0BB47CD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2626D9F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&lt;rim:Value&gt;en-us&lt;/rim:Value&gt;</w:t>
      </w:r>
    </w:p>
    <w:p w14:paraId="3B83BA1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4787898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35B4EE1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name="serviceStartTime"&gt;</w:t>
      </w:r>
    </w:p>
    <w:p w14:paraId="791DE81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0B5D224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&lt;rim:Value&gt;200412230800&lt;/rim:Value&gt;</w:t>
      </w:r>
    </w:p>
    <w:p w14:paraId="0EF9D87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21F2F83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0128664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name="serviceStopTime"&gt;</w:t>
      </w:r>
    </w:p>
    <w:p w14:paraId="05E7F8D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2F4274E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&lt;rim:Value&gt;200412230801&lt;/rim:Value&gt;</w:t>
      </w:r>
    </w:p>
    <w:p w14:paraId="238A84C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1413D6B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581FF5B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name="size"&gt;</w:t>
      </w:r>
    </w:p>
    <w:p w14:paraId="5D22528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08C4A32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&lt;rim:Value&gt;54449&lt;/rim:Value&gt;</w:t>
      </w:r>
    </w:p>
    <w:p w14:paraId="7AB45CD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745ABB7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57D6746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name="sourcePatientId"&gt;</w:t>
      </w:r>
    </w:p>
    <w:p w14:paraId="593CB23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088CD7A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&lt;rim:Value&gt;jd12323^^^wsh&lt;/rim:Value&gt;</w:t>
      </w:r>
    </w:p>
    <w:p w14:paraId="1E3A9B1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495D286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15E50B0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name="sourcePatientInfo"&gt;</w:t>
      </w:r>
    </w:p>
    <w:p w14:paraId="0EE6050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295BE1CB" w14:textId="77777777" w:rsidR="00BD6B97" w:rsidRPr="007A7659" w:rsidRDefault="00BD6B97" w:rsidP="001D3953">
      <w:pPr>
        <w:pStyle w:val="XMLFragment"/>
        <w:rPr>
          <w:noProof w:val="0"/>
          <w:lang w:eastAsia="ar-SA"/>
        </w:rPr>
      </w:pPr>
      <w:r w:rsidRPr="007A7659">
        <w:rPr>
          <w:noProof w:val="0"/>
          <w:lang w:eastAsia="ar-SA"/>
        </w:rPr>
        <w:t xml:space="preserve"> </w:t>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&lt;rim:Value&gt;PID-3|pid1^^^domain&lt;/rim:Value&gt;</w:t>
      </w:r>
    </w:p>
    <w:p w14:paraId="44F1F31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&lt;rim:Value&gt;PID-5|Doe^John^^^&lt;/rim:Value&gt;</w:t>
      </w:r>
    </w:p>
    <w:p w14:paraId="110700F0" w14:textId="77777777" w:rsidR="00BD6B97" w:rsidRPr="007A7659" w:rsidRDefault="00BD6B97" w:rsidP="001D3953">
      <w:pPr>
        <w:pStyle w:val="XMLFragment"/>
        <w:rPr>
          <w:noProof w:val="0"/>
          <w:lang w:eastAsia="ar-SA"/>
        </w:rPr>
      </w:pPr>
      <w:r w:rsidRPr="007A7659">
        <w:rPr>
          <w:noProof w:val="0"/>
          <w:lang w:eastAsia="ar-SA"/>
        </w:rPr>
        <w:lastRenderedPageBreak/>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&lt;rim:Value&gt;PID-7|19560527&lt;/rim:Value&gt;</w:t>
      </w:r>
    </w:p>
    <w:p w14:paraId="54BBB34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&lt;rim:Value&gt;PID-8|M&lt;/rim:Value&gt;</w:t>
      </w:r>
    </w:p>
    <w:p w14:paraId="3FD99E8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&lt;rim:Value&gt;PID-11|100 Main St^^Metropolis^Il^44130^USA&lt;/rim:Value&gt;</w:t>
      </w:r>
    </w:p>
    <w:p w14:paraId="1AA49FC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892683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63B5C8E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&lt;rim:Name&gt;</w:t>
      </w:r>
    </w:p>
    <w:p w14:paraId="4FE9DAA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value="Sample document 1" xml:lang="en-us"/&gt;</w:t>
      </w:r>
    </w:p>
    <w:p w14:paraId="5975249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&lt;/rim:Name&gt;</w:t>
      </w:r>
    </w:p>
    <w:p w14:paraId="7E0A518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&lt;rim:Description/&gt;</w:t>
      </w:r>
    </w:p>
    <w:p w14:paraId="6CE5C41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45A0748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classificationScheme="urn:uuid:41a5887f-8865-4c09-adf7-e362475b143a" </w:t>
      </w:r>
    </w:p>
    <w:p w14:paraId="37A2641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6BE6770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id="urn:uuid:ac872fc0-1c6e-439f-84d1-f76770a0ccdf" </w:t>
      </w:r>
    </w:p>
    <w:p w14:paraId="037256D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nodeRepresentation="Education" </w:t>
      </w:r>
    </w:p>
    <w:p w14:paraId="547A283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6D664D2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08A9C1D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737DCFE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&lt;rim:Value&gt;Connect-a-thon classCodes&lt;/rim:Value&gt;</w:t>
      </w:r>
    </w:p>
    <w:p w14:paraId="3C9EEF9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85995A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5FCFB4F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3E5E142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value="Education" xml:lang="en-us"/&gt;</w:t>
      </w:r>
    </w:p>
    <w:p w14:paraId="3A385E1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1F7E28C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45EEB89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722BC34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13EF7FD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classificationScheme="urn:uuid:f4f85eac-e6cb-4883-b524-f2705394840f" </w:t>
      </w:r>
    </w:p>
    <w:p w14:paraId="660931E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09CC44F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id="urn:uuid:f1a8c8e4-3593-4777-b7e0-8b0773378705" </w:t>
      </w:r>
    </w:p>
    <w:p w14:paraId="7C7F37C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nodeRepresentation="C" </w:t>
      </w:r>
    </w:p>
    <w:p w14:paraId="378B00D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6AAD13F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0CE5053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4904DD5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&lt;rim:Value&gt;Connect-a-thon confidentialityCodes&lt;/rim:Value&gt;</w:t>
      </w:r>
    </w:p>
    <w:p w14:paraId="5AAB9FA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0518B61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200E63D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63187CD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value="Celebrity" xml:lang="en-us"/&gt;</w:t>
      </w:r>
    </w:p>
    <w:p w14:paraId="3D79AF6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004BBD5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74AB9D2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76B8C63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299A487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classificationScheme="urn:uuid:a09d5840-386c-46f2-b5ad-9c3699a4309d" </w:t>
      </w:r>
    </w:p>
    <w:p w14:paraId="1EDAAE2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465825D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id="urn:uuid:b6e49c73-96c8-4058-8c95-914d83bd262a" </w:t>
      </w:r>
    </w:p>
    <w:p w14:paraId="3EAFDBB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nodeRepresentation="CDAR2/IHE 1.0" </w:t>
      </w:r>
    </w:p>
    <w:p w14:paraId="7B8C703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55BACAE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7A0795D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100BB48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&lt;rim:Value&gt;Connect-a-thon formatCodes&lt;/rim:Value&gt;</w:t>
      </w:r>
    </w:p>
    <w:p w14:paraId="2C19F9C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7B8F695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47C8C44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7C1E04D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value="CDAR2/IHE 1.0" xml:lang="en-us"/&gt;</w:t>
      </w:r>
    </w:p>
    <w:p w14:paraId="26ACCFC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4EAAC73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08A8D03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4F47810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052EB1BC" w14:textId="77777777" w:rsidR="00BD6B97" w:rsidRPr="007A7659" w:rsidRDefault="00BD6B97" w:rsidP="001D3953">
      <w:pPr>
        <w:pStyle w:val="XMLFragment"/>
        <w:rPr>
          <w:noProof w:val="0"/>
          <w:lang w:eastAsia="ar-SA"/>
        </w:rPr>
      </w:pPr>
      <w:r w:rsidRPr="007A7659">
        <w:rPr>
          <w:noProof w:val="0"/>
          <w:lang w:eastAsia="ar-SA"/>
        </w:rPr>
        <w:lastRenderedPageBreak/>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classificationScheme="urn:uuid:f33fb8ac-18af-42cc-ae0e-ed0b0bdb91e1" </w:t>
      </w:r>
    </w:p>
    <w:p w14:paraId="6B651CE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2112150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id="urn:uuid:61e2b376-d74a-4984-ac21-dcd0b8890f9d" </w:t>
      </w:r>
    </w:p>
    <w:p w14:paraId="4DBD31A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nodeRepresentation="Emergency Department" </w:t>
      </w:r>
    </w:p>
    <w:p w14:paraId="6E27203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6E0BFFE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5D65089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0808B58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&lt;rim:Value&gt;Connect-a-thon healthcareFacilityTypeCodes&lt;/rim:Value&gt;</w:t>
      </w:r>
    </w:p>
    <w:p w14:paraId="51288F8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1C16EA3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3623EDF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1B6DCA9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value="Assisted Living" xml:lang="en-us"/&gt;</w:t>
      </w:r>
    </w:p>
    <w:p w14:paraId="5E02E2B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2FC0861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07E4BA4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6CCB302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4A03136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classificationScheme="urn:uuid:cccf5598-8b07-4b77-a05e-ae952c785ead" </w:t>
      </w:r>
    </w:p>
    <w:p w14:paraId="730BF19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2C4111C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id="urn:uuid:fb7677c5-c42f-485d-9010-dce0f3cd4ad5" </w:t>
      </w:r>
    </w:p>
    <w:p w14:paraId="57535E4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nodeRepresentation="Cardiology" </w:t>
      </w:r>
    </w:p>
    <w:p w14:paraId="3453931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053FC5E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7A973CB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17018C4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&lt;rim:Value&gt;Connect-a-thon practiceSettingCodes&lt;/rim:Value&gt;</w:t>
      </w:r>
    </w:p>
    <w:p w14:paraId="317052F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D2CBF2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78AD1B3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23F92E9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value="Cardiology" xml:lang="en-us"/&gt;</w:t>
      </w:r>
    </w:p>
    <w:p w14:paraId="297C75F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26C6B09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2F726B1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538385C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77B0327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classificationScheme="urn:uuid:f0306f51-975f-434e-a61c-c59651d33983" </w:t>
      </w:r>
    </w:p>
    <w:p w14:paraId="3D8D76F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7718E8D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id="urn:uuid:0a8a8ed9-8be5-4a63-9b68-a511adee8ed5" </w:t>
      </w:r>
    </w:p>
    <w:p w14:paraId="11AA8D6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nodeRepresentation="34098-4" </w:t>
      </w:r>
    </w:p>
    <w:p w14:paraId="56FE781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7B52BB0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2FDD510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587B86B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&lt;rim:Value&gt;LOINC&lt;/rim:Value&gt;</w:t>
      </w:r>
    </w:p>
    <w:p w14:paraId="15ECD5C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9D21A5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4C488C4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1639C35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&lt;rim:LocalizedString </w:t>
      </w:r>
    </w:p>
    <w:p w14:paraId="410730F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charset="UTF-8" </w:t>
      </w:r>
    </w:p>
    <w:p w14:paraId="4BEDC66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value="Conference Evaluation Note" xml:lang="en-us"/&gt;</w:t>
      </w:r>
    </w:p>
    <w:p w14:paraId="7BE1150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04F00BC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07FFA1B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74EC931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&lt;rim:ExternalIdentifier </w:t>
      </w:r>
    </w:p>
    <w:p w14:paraId="32D3EBD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id="urn:uuid:db9f4438-ffff-435f-9d34-d76190728637" </w:t>
      </w:r>
    </w:p>
    <w:p w14:paraId="070B752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registryObject="urn:uuid:08a15a6f-5b4a-42de-8f95-89474f83abdf" </w:t>
      </w:r>
    </w:p>
    <w:p w14:paraId="5D99BE5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identificationScheme="urn:uuid:58a6f841-87b3-4a3e-92fd-a8ffeff98427" </w:t>
      </w:r>
    </w:p>
    <w:p w14:paraId="6E280EC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objectType="ExternalIdentifier" </w:t>
      </w:r>
    </w:p>
    <w:p w14:paraId="11CB0BA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value="st3498702^^^&amp;amp;1.3.6.1.4.1.21367.2005.3.7&amp;amp;ISO"&gt;</w:t>
      </w:r>
    </w:p>
    <w:p w14:paraId="358BFEE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56BFDFC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&lt;rim:LocalizedString </w:t>
      </w:r>
    </w:p>
    <w:p w14:paraId="19F9B888" w14:textId="77777777" w:rsidR="00BD6B97" w:rsidRPr="007A7659" w:rsidRDefault="00BD6B97" w:rsidP="001D3953">
      <w:pPr>
        <w:pStyle w:val="XMLFragment"/>
        <w:rPr>
          <w:noProof w:val="0"/>
          <w:lang w:eastAsia="ar-SA"/>
        </w:rPr>
      </w:pPr>
      <w:r w:rsidRPr="007A7659">
        <w:rPr>
          <w:noProof w:val="0"/>
          <w:lang w:eastAsia="ar-SA"/>
        </w:rPr>
        <w:lastRenderedPageBreak/>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charset="UTF-8" </w:t>
      </w:r>
    </w:p>
    <w:p w14:paraId="1C28F2F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value="XDSDocumentEntry.patientId" </w:t>
      </w:r>
    </w:p>
    <w:p w14:paraId="69FD414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xml:lang="en-us"/&gt;</w:t>
      </w:r>
    </w:p>
    <w:p w14:paraId="33BEE57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3D75CC7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6B30C61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&lt;/rim:ExternalIdentifier&gt;</w:t>
      </w:r>
    </w:p>
    <w:p w14:paraId="492C65A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&lt;rim:ExternalIdentifier </w:t>
      </w:r>
    </w:p>
    <w:p w14:paraId="474496E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id="urn:uuid:c3fcbf0e-9765-4f5b-abaa-b37ac8ff05a5" </w:t>
      </w:r>
    </w:p>
    <w:p w14:paraId="2D5DF09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registryObject="urn:uuid:08a15a6f-5b4a-42de-8f95-89474f83abdf" </w:t>
      </w:r>
    </w:p>
    <w:p w14:paraId="07E38E1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identificationScheme="urn:uuid:2e82c1f6-a085-4c72-9da3-8640a32e42ab" </w:t>
      </w:r>
    </w:p>
    <w:p w14:paraId="3FCE31B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objectType="ExternalIdentifier" </w:t>
      </w:r>
    </w:p>
    <w:p w14:paraId="6456FA6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value="1.3.6.1.4.1.21367.2005.3.99.1.1010"&gt;</w:t>
      </w:r>
    </w:p>
    <w:p w14:paraId="77D0F39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261EE91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&lt;rim:LocalizedString </w:t>
      </w:r>
    </w:p>
    <w:p w14:paraId="0ADFDD9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charset="UTF-8" </w:t>
      </w:r>
    </w:p>
    <w:p w14:paraId="4945787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value="XDSDocumentEntry.uniqueId" </w:t>
      </w:r>
    </w:p>
    <w:p w14:paraId="092C7D4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xml:lang="en-us"/&gt;</w:t>
      </w:r>
    </w:p>
    <w:p w14:paraId="0ACEB7C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376E175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1582B66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&lt;/rim:ExternalIdentifier&gt;</w:t>
      </w:r>
    </w:p>
    <w:p w14:paraId="529C7E0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&lt;/rim:ExtrinsicObject&gt;</w:t>
      </w:r>
    </w:p>
    <w:p w14:paraId="589BF95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id="urn:uuid:41a5887f-8865-4c09-adf7-e362475b143a"/&gt;</w:t>
      </w:r>
    </w:p>
    <w:p w14:paraId="72B9187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id="urn:uuid:f4f85eac-e6cb-4883-b524-f2705394840f"/&gt;</w:t>
      </w:r>
    </w:p>
    <w:p w14:paraId="41EC0D8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id="urn:uuid:a09d5840-386c-46f2-b5ad-9c3699a4309d"/&gt;</w:t>
      </w:r>
    </w:p>
    <w:p w14:paraId="17CFE9C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id="urn:uuid:f33fb8ac-18af-42cc-ae0e-ed0b0bdb91e1"/&gt;</w:t>
      </w:r>
    </w:p>
    <w:p w14:paraId="1E4778A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id="urn:uuid:cccf5598-8b07-4b77-a05e-ae952c785ead"/&gt;</w:t>
      </w:r>
    </w:p>
    <w:p w14:paraId="36ECECA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id="urn:uuid:f0306f51-975f-434e-a61c-c59651d33983"/&gt;</w:t>
      </w:r>
    </w:p>
    <w:p w14:paraId="3A3F5C7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id="urn:uuid:58a6f841-87b3-4a3e-92fd-a8ffeff98427"/&gt;</w:t>
      </w:r>
    </w:p>
    <w:p w14:paraId="2BCA477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id="urn:uuid:2e82c1f6-a085-4c72-9da3-8640a32e42ab"/&gt;</w:t>
      </w:r>
    </w:p>
    <w:p w14:paraId="0A24C06E" w14:textId="77777777" w:rsidR="00BD6B97" w:rsidRPr="007A7659" w:rsidRDefault="00BD6B97" w:rsidP="001D3953">
      <w:pPr>
        <w:pStyle w:val="XMLFragment"/>
        <w:rPr>
          <w:noProof w:val="0"/>
          <w:lang w:eastAsia="ar-SA"/>
        </w:rPr>
      </w:pPr>
      <w:r w:rsidRPr="007A7659">
        <w:rPr>
          <w:noProof w:val="0"/>
          <w:lang w:eastAsia="ar-SA"/>
        </w:rPr>
        <w:tab/>
        <w:t>&lt;/rim:RegistryObjectList&gt;</w:t>
      </w:r>
    </w:p>
    <w:p w14:paraId="3EF6FCC6" w14:textId="77777777" w:rsidR="00BD6B97" w:rsidRPr="007A7659" w:rsidRDefault="00BD6B97" w:rsidP="001D3953">
      <w:pPr>
        <w:pStyle w:val="XMLFragment"/>
        <w:rPr>
          <w:noProof w:val="0"/>
          <w:lang w:eastAsia="ar-SA"/>
        </w:rPr>
      </w:pPr>
      <w:r w:rsidRPr="007A7659">
        <w:rPr>
          <w:noProof w:val="0"/>
          <w:lang w:eastAsia="ar-SA"/>
        </w:rPr>
        <w:t>&lt;/AdhocQueryResponse&gt;</w:t>
      </w:r>
    </w:p>
    <w:p w14:paraId="244C1657" w14:textId="77777777" w:rsidR="00D55E57" w:rsidRPr="007A7659" w:rsidRDefault="00D55E57">
      <w:pPr>
        <w:pStyle w:val="BodyText"/>
      </w:pPr>
    </w:p>
    <w:p w14:paraId="1601DC5A" w14:textId="77777777" w:rsidR="00BD6B97" w:rsidRPr="007A7659" w:rsidRDefault="00BD6B97">
      <w:pPr>
        <w:pStyle w:val="BodyText"/>
      </w:pPr>
      <w:r w:rsidRPr="007A7659">
        <w:t xml:space="preserve">The following query response is the same as above (repeated sections replaced with </w:t>
      </w:r>
      <w:r w:rsidR="003F510F" w:rsidRPr="007A7659">
        <w:t>…)</w:t>
      </w:r>
      <w:r w:rsidRPr="007A7659">
        <w:t xml:space="preserve"> with the homeCommunityId attribute specified. Subsequent requests specifying entryUUID of </w:t>
      </w:r>
      <w:r w:rsidRPr="007A7659">
        <w:rPr>
          <w:rFonts w:ascii="Courier New" w:hAnsi="Courier New"/>
        </w:rPr>
        <w:t>urn:uuid:08a15a6f-5b4a-42de-8f95-89474f83abdf</w:t>
      </w:r>
      <w:r w:rsidRPr="007A7659">
        <w:t xml:space="preserve"> or uniqueID of </w:t>
      </w:r>
      <w:r w:rsidRPr="007A7659">
        <w:rPr>
          <w:rFonts w:ascii="Courier New" w:hAnsi="Courier New"/>
        </w:rPr>
        <w:t>1.3.6.1.4.1.21367.2005.3.99.1.1010</w:t>
      </w:r>
      <w:r w:rsidRPr="007A7659">
        <w:t xml:space="preserve"> shall include the homeCommunityId value of urn:oid:1.2.3 in the query.</w:t>
      </w:r>
    </w:p>
    <w:p w14:paraId="606F2CE1" w14:textId="77777777" w:rsidR="00767375" w:rsidRPr="007A7659" w:rsidRDefault="00767375">
      <w:pPr>
        <w:pStyle w:val="BodyText"/>
      </w:pPr>
    </w:p>
    <w:p w14:paraId="241998D2" w14:textId="77777777" w:rsidR="00BD6B97" w:rsidRPr="007A7659" w:rsidRDefault="00BD6B97" w:rsidP="001D3953">
      <w:pPr>
        <w:pStyle w:val="XMLFragment"/>
        <w:rPr>
          <w:noProof w:val="0"/>
        </w:rPr>
      </w:pPr>
    </w:p>
    <w:p w14:paraId="0508650B" w14:textId="77777777" w:rsidR="00BD6B97" w:rsidRPr="007A7659" w:rsidRDefault="00BD6B97" w:rsidP="001D3953">
      <w:pPr>
        <w:pStyle w:val="XMLFragment"/>
        <w:rPr>
          <w:noProof w:val="0"/>
        </w:rPr>
      </w:pPr>
      <w:r w:rsidRPr="007A7659">
        <w:rPr>
          <w:noProof w:val="0"/>
        </w:rPr>
        <w:t>&lt;?xml version="1.0" encoding="UTF-8"?&gt;</w:t>
      </w:r>
    </w:p>
    <w:p w14:paraId="2E1905AE" w14:textId="77777777" w:rsidR="00BD6B97" w:rsidRPr="007A7659" w:rsidRDefault="00BD6B97" w:rsidP="001D3953">
      <w:pPr>
        <w:pStyle w:val="XMLFragment"/>
        <w:rPr>
          <w:noProof w:val="0"/>
        </w:rPr>
      </w:pPr>
      <w:r w:rsidRPr="007A7659">
        <w:rPr>
          <w:noProof w:val="0"/>
        </w:rPr>
        <w:t>&lt;AdhocQueryResponse ... status="Success"&gt;</w:t>
      </w:r>
    </w:p>
    <w:p w14:paraId="10FB9DE9" w14:textId="77777777" w:rsidR="00BD6B97" w:rsidRPr="007A7659" w:rsidRDefault="00BD6B97" w:rsidP="001D3953">
      <w:pPr>
        <w:pStyle w:val="XMLFragment"/>
        <w:rPr>
          <w:noProof w:val="0"/>
        </w:rPr>
      </w:pPr>
      <w:r w:rsidRPr="007A7659">
        <w:rPr>
          <w:noProof w:val="0"/>
        </w:rPr>
        <w:t xml:space="preserve">      &lt;rim:RegistryObjectList&gt;</w:t>
      </w:r>
    </w:p>
    <w:p w14:paraId="1FE5A1E1" w14:textId="77777777" w:rsidR="00BD6B97" w:rsidRPr="007A7659" w:rsidRDefault="00BD6B97" w:rsidP="001D3953">
      <w:pPr>
        <w:pStyle w:val="XMLFragment"/>
        <w:rPr>
          <w:noProof w:val="0"/>
        </w:rPr>
      </w:pPr>
      <w:r w:rsidRPr="007A7659">
        <w:rPr>
          <w:noProof w:val="0"/>
        </w:rPr>
        <w:t xml:space="preserve">         &lt;rim:ExtrinsicObject … id="urn:uuid:08a15a6f-5b4a-42de-8f95-89474f83abdf" isOpaque="false"  mimeType="text/xml" objectType="urn:uuid:7edca82f-054d-47f2-a032-9b2a5b5186c1" status="urn:oasis:names:tc:ebxml-regrep:StatusType:Approved" </w:t>
      </w:r>
      <w:r w:rsidRPr="007A7659">
        <w:rPr>
          <w:bCs/>
          <w:noProof w:val="0"/>
        </w:rPr>
        <w:t>home=”urn:oid:1.2.3</w:t>
      </w:r>
      <w:r w:rsidRPr="007A7659">
        <w:rPr>
          <w:b/>
          <w:bCs/>
          <w:noProof w:val="0"/>
        </w:rPr>
        <w:t>”</w:t>
      </w:r>
      <w:r w:rsidRPr="007A7659">
        <w:rPr>
          <w:noProof w:val="0"/>
        </w:rPr>
        <w:t>&gt;</w:t>
      </w:r>
    </w:p>
    <w:p w14:paraId="477FEAFC" w14:textId="77777777" w:rsidR="00BD6B97" w:rsidRPr="007A7659" w:rsidRDefault="00BD6B97" w:rsidP="001D3953">
      <w:pPr>
        <w:pStyle w:val="XMLFragment"/>
        <w:rPr>
          <w:noProof w:val="0"/>
        </w:rPr>
      </w:pPr>
    </w:p>
    <w:p w14:paraId="1166B2DF" w14:textId="77777777" w:rsidR="00BD6B97" w:rsidRPr="007A7659" w:rsidRDefault="00BD6B97" w:rsidP="001D3953">
      <w:pPr>
        <w:pStyle w:val="XMLFragment"/>
        <w:rPr>
          <w:noProof w:val="0"/>
        </w:rPr>
      </w:pPr>
      <w:r w:rsidRPr="007A7659">
        <w:rPr>
          <w:noProof w:val="0"/>
        </w:rPr>
        <w:t>…</w:t>
      </w:r>
    </w:p>
    <w:p w14:paraId="2BE8C903" w14:textId="77777777" w:rsidR="00BD6B97" w:rsidRPr="007A7659" w:rsidRDefault="00BD6B97" w:rsidP="001D3953">
      <w:pPr>
        <w:pStyle w:val="XMLFragment"/>
        <w:rPr>
          <w:noProof w:val="0"/>
        </w:rPr>
      </w:pPr>
      <w:r w:rsidRPr="007A7659">
        <w:rPr>
          <w:noProof w:val="0"/>
        </w:rPr>
        <w:t xml:space="preserve"> </w:t>
      </w:r>
    </w:p>
    <w:p w14:paraId="1C74542E" w14:textId="77777777" w:rsidR="00BD6B97" w:rsidRPr="007A7659" w:rsidRDefault="00BD6B97" w:rsidP="001D3953">
      <w:pPr>
        <w:pStyle w:val="XMLFragment"/>
        <w:rPr>
          <w:noProof w:val="0"/>
        </w:rPr>
      </w:pPr>
      <w:r w:rsidRPr="007A7659">
        <w:rPr>
          <w:noProof w:val="0"/>
        </w:rPr>
        <w:t xml:space="preserve">           &lt;rim:ExternalIdentifier id="urn:uuid:c3fcbf0e-9765-4f5b-abaa-b37ac8ff05a5" registryObject="urn:uuid:08a15a6f-5b4a-42de-8f95-89474f83abdf" identificationScheme="urn:uuid:2e82c1f6-a085-4c72-9da3-8640a32e42ab" objectType="ExternalIdentifier" value="1.3.6.1.4.1.21367.2005.3.99.1.1010"&gt;</w:t>
      </w:r>
    </w:p>
    <w:p w14:paraId="35CE2541" w14:textId="77777777" w:rsidR="00BD6B97" w:rsidRPr="007A7659" w:rsidRDefault="00BD6B97" w:rsidP="001D3953">
      <w:pPr>
        <w:pStyle w:val="XMLFragment"/>
        <w:rPr>
          <w:noProof w:val="0"/>
        </w:rPr>
      </w:pPr>
      <w:r w:rsidRPr="007A7659">
        <w:rPr>
          <w:noProof w:val="0"/>
        </w:rPr>
        <w:t xml:space="preserve">               &lt;rim:Name&gt;</w:t>
      </w:r>
    </w:p>
    <w:p w14:paraId="4077FF76" w14:textId="77777777" w:rsidR="00BD6B97" w:rsidRPr="007A7659" w:rsidRDefault="00BD6B97" w:rsidP="001D3953">
      <w:pPr>
        <w:pStyle w:val="XMLFragment"/>
        <w:rPr>
          <w:noProof w:val="0"/>
        </w:rPr>
      </w:pPr>
      <w:r w:rsidRPr="007A7659">
        <w:rPr>
          <w:noProof w:val="0"/>
        </w:rPr>
        <w:t xml:space="preserve">                  &lt;rim:LocalizedString charset="UTF-8" value="XDSDocumentEntry.uniqueId" xml:lang="en-us"/&gt;</w:t>
      </w:r>
    </w:p>
    <w:p w14:paraId="56902B55" w14:textId="77777777" w:rsidR="00BD6B97" w:rsidRPr="007A7659" w:rsidRDefault="00BD6B97" w:rsidP="001D3953">
      <w:pPr>
        <w:pStyle w:val="XMLFragment"/>
        <w:rPr>
          <w:noProof w:val="0"/>
        </w:rPr>
      </w:pPr>
      <w:r w:rsidRPr="007A7659">
        <w:rPr>
          <w:noProof w:val="0"/>
        </w:rPr>
        <w:t xml:space="preserve">               &lt;/rim:Name&gt;</w:t>
      </w:r>
    </w:p>
    <w:p w14:paraId="73DB3112" w14:textId="77777777" w:rsidR="00BD6B97" w:rsidRPr="007A7659" w:rsidRDefault="00BD6B97" w:rsidP="001D3953">
      <w:pPr>
        <w:pStyle w:val="XMLFragment"/>
        <w:rPr>
          <w:noProof w:val="0"/>
        </w:rPr>
      </w:pPr>
      <w:r w:rsidRPr="007A7659">
        <w:rPr>
          <w:noProof w:val="0"/>
        </w:rPr>
        <w:t xml:space="preserve">               &lt;rim:Description/&gt;</w:t>
      </w:r>
    </w:p>
    <w:p w14:paraId="3AF66D89" w14:textId="77777777" w:rsidR="00BD6B97" w:rsidRPr="007A7659" w:rsidRDefault="00BD6B97" w:rsidP="001D3953">
      <w:pPr>
        <w:pStyle w:val="XMLFragment"/>
        <w:rPr>
          <w:noProof w:val="0"/>
        </w:rPr>
      </w:pPr>
      <w:r w:rsidRPr="007A7659">
        <w:rPr>
          <w:noProof w:val="0"/>
        </w:rPr>
        <w:t xml:space="preserve">            &lt;/rim:ExternalIdentifier&gt;</w:t>
      </w:r>
    </w:p>
    <w:p w14:paraId="1AD4ED20" w14:textId="77777777" w:rsidR="00BD6B97" w:rsidRPr="007A7659" w:rsidRDefault="00BD6B97" w:rsidP="001D3953">
      <w:pPr>
        <w:pStyle w:val="XMLFragment"/>
        <w:rPr>
          <w:noProof w:val="0"/>
        </w:rPr>
      </w:pPr>
      <w:r w:rsidRPr="007A7659">
        <w:rPr>
          <w:noProof w:val="0"/>
        </w:rPr>
        <w:t xml:space="preserve">         &lt;/rim:ExtrinsicObject&gt;</w:t>
      </w:r>
    </w:p>
    <w:p w14:paraId="75999B9F" w14:textId="77777777" w:rsidR="00BD6B97" w:rsidRPr="007A7659" w:rsidRDefault="00BD6B97" w:rsidP="001D3953">
      <w:pPr>
        <w:pStyle w:val="XMLFragment"/>
        <w:rPr>
          <w:noProof w:val="0"/>
        </w:rPr>
      </w:pPr>
      <w:r w:rsidRPr="007A7659">
        <w:rPr>
          <w:noProof w:val="0"/>
        </w:rPr>
        <w:t xml:space="preserve">      &lt;/rim:RegistryObjectList&gt;</w:t>
      </w:r>
    </w:p>
    <w:p w14:paraId="20F4090B" w14:textId="77777777" w:rsidR="00BD6B97" w:rsidRPr="007A7659" w:rsidRDefault="00BD6B97" w:rsidP="001D3953">
      <w:pPr>
        <w:pStyle w:val="XMLFragment"/>
        <w:rPr>
          <w:noProof w:val="0"/>
        </w:rPr>
      </w:pPr>
      <w:r w:rsidRPr="007A7659">
        <w:rPr>
          <w:noProof w:val="0"/>
        </w:rPr>
        <w:t xml:space="preserve">   &lt;/AdhocQueryResponse&gt;</w:t>
      </w:r>
    </w:p>
    <w:p w14:paraId="4D0B9C39" w14:textId="77777777" w:rsidR="00BD6B97" w:rsidRPr="007A7659" w:rsidRDefault="00BD6B97" w:rsidP="001D3953">
      <w:pPr>
        <w:pStyle w:val="BodyText"/>
      </w:pPr>
    </w:p>
    <w:p w14:paraId="51751D82" w14:textId="77777777" w:rsidR="00BD6B97" w:rsidRPr="007A7659" w:rsidRDefault="00BD6B97">
      <w:pPr>
        <w:pStyle w:val="Heading6"/>
        <w:numPr>
          <w:ilvl w:val="0"/>
          <w:numId w:val="0"/>
        </w:numPr>
        <w:tabs>
          <w:tab w:val="clear" w:pos="4320"/>
        </w:tabs>
        <w:rPr>
          <w:noProof w:val="0"/>
        </w:rPr>
      </w:pPr>
      <w:r w:rsidRPr="007A7659">
        <w:rPr>
          <w:noProof w:val="0"/>
        </w:rPr>
        <w:t>3.18.4.1.3.4 Intentionally Left Blank</w:t>
      </w:r>
    </w:p>
    <w:p w14:paraId="14F9E629" w14:textId="77777777" w:rsidR="00BD6B97" w:rsidRPr="007A7659" w:rsidRDefault="00BD6B97">
      <w:pPr>
        <w:pStyle w:val="Heading6"/>
        <w:numPr>
          <w:ilvl w:val="0"/>
          <w:numId w:val="0"/>
        </w:numPr>
        <w:tabs>
          <w:tab w:val="clear" w:pos="4320"/>
        </w:tabs>
        <w:rPr>
          <w:noProof w:val="0"/>
        </w:rPr>
      </w:pPr>
      <w:bookmarkStart w:id="3038" w:name="_Toc170121867"/>
      <w:bookmarkStart w:id="3039" w:name="_Toc173670349"/>
      <w:r w:rsidRPr="007A7659">
        <w:rPr>
          <w:noProof w:val="0"/>
        </w:rPr>
        <w:t xml:space="preserve">3.18.4.1.3.5 </w:t>
      </w:r>
      <w:bookmarkEnd w:id="3038"/>
      <w:r w:rsidRPr="007A7659">
        <w:rPr>
          <w:noProof w:val="0"/>
        </w:rPr>
        <w:t>Basic Patient Privacy Enforcement Option</w:t>
      </w:r>
      <w:bookmarkEnd w:id="3039"/>
    </w:p>
    <w:p w14:paraId="51FF75E1" w14:textId="77777777" w:rsidR="00BD6B97" w:rsidRPr="007A7659" w:rsidRDefault="00BD6B97" w:rsidP="00A86E7F">
      <w:pPr>
        <w:pStyle w:val="BodyText"/>
      </w:pPr>
      <w:r w:rsidRPr="007A7659">
        <w:t xml:space="preserve">If the Basic Patient Privacy Enforcement Option is implemented: </w:t>
      </w:r>
    </w:p>
    <w:p w14:paraId="505A216A" w14:textId="77777777" w:rsidR="00BD6B97" w:rsidRPr="007A7659" w:rsidRDefault="00BD6B97" w:rsidP="00AE5ED3">
      <w:pPr>
        <w:pStyle w:val="ListNumber2"/>
        <w:numPr>
          <w:ilvl w:val="0"/>
          <w:numId w:val="49"/>
        </w:numPr>
      </w:pPr>
      <w:r w:rsidRPr="007A7659">
        <w:t xml:space="preserve">All Document Consumer Actors may provide a list of confidentialityCode in XDS Registry Stored Query Transaction and the XDS Registry will return only document that have at least one matching confidentialityCode. In this way documents without at least one of the requested codes will not be returned. </w:t>
      </w:r>
    </w:p>
    <w:p w14:paraId="2CC0AFD5" w14:textId="77777777" w:rsidR="00BD6B97" w:rsidRPr="007A7659" w:rsidRDefault="00BD6B97" w:rsidP="00AE5ED3">
      <w:pPr>
        <w:pStyle w:val="ListNumber2"/>
        <w:numPr>
          <w:ilvl w:val="0"/>
          <w:numId w:val="49"/>
        </w:numPr>
      </w:pPr>
      <w:r w:rsidRPr="007A7659">
        <w:t xml:space="preserve">The Document Consumer shall be able to be configured with the Patient Privacy Policies, Patient Privacy Policy Identifiers (OIDs) and associated information necessary to understand and enforce the XDS Affinity Domain Policy. The details of this are product specific and not specified by IHE. </w:t>
      </w:r>
    </w:p>
    <w:p w14:paraId="77264D6D" w14:textId="77777777" w:rsidR="00BD6B97" w:rsidRPr="007A7659" w:rsidRDefault="00BD6B97" w:rsidP="00AE5ED3">
      <w:pPr>
        <w:pStyle w:val="ListNumber2"/>
        <w:numPr>
          <w:ilvl w:val="0"/>
          <w:numId w:val="49"/>
        </w:numPr>
      </w:pPr>
      <w:r w:rsidRPr="007A7659">
        <w:t>The Document Consumer shall not allow access to documents for which the Document Consumer does not understand at least one of the confidentialityCode returned. This assures that a Document Consumer will not improperly handle documents with confidentialityCode that may be more restrictive than the Document Consumer is configured to support.</w:t>
      </w:r>
    </w:p>
    <w:p w14:paraId="137540A4" w14:textId="77777777" w:rsidR="00BD6B97" w:rsidRPr="007A7659" w:rsidRDefault="00BD6B97" w:rsidP="00AE5ED3">
      <w:pPr>
        <w:pStyle w:val="ListNumber2"/>
        <w:numPr>
          <w:ilvl w:val="0"/>
          <w:numId w:val="49"/>
        </w:numPr>
      </w:pPr>
      <w:r w:rsidRPr="007A7659">
        <w:t xml:space="preserve">The Document Consumer shall abide by the XDS Affinity Domain Policies represented by the confidentialityCode in the metadata associated with the document. The Document Consumer likely will have user access controls or business rule capabilities to determine the details of how confidentiality codes apply to query results. The details of this are product specific and not specified by IHE. These rules shall reduce the query results to only those that are appropriate to the current situation for that actor and user. </w:t>
      </w:r>
    </w:p>
    <w:p w14:paraId="143D98BD" w14:textId="77777777" w:rsidR="00BD6B97" w:rsidRPr="007A7659" w:rsidRDefault="00BD6B97" w:rsidP="00AE5ED3">
      <w:pPr>
        <w:pStyle w:val="ListNumber2"/>
        <w:numPr>
          <w:ilvl w:val="0"/>
          <w:numId w:val="49"/>
        </w:numPr>
      </w:pPr>
      <w:r w:rsidRPr="007A7659">
        <w:t xml:space="preserve">Note: The Registry is already required to return only documents that match the requested confidentialityCode (filter) indicated in the Registry Stored Query. </w:t>
      </w:r>
    </w:p>
    <w:p w14:paraId="1A19573D" w14:textId="77777777" w:rsidR="00BD6B97" w:rsidRPr="007A7659" w:rsidRDefault="00BD6B97" w:rsidP="00AE5ED3">
      <w:pPr>
        <w:pStyle w:val="ListNumber2"/>
        <w:numPr>
          <w:ilvl w:val="0"/>
          <w:numId w:val="49"/>
        </w:numPr>
      </w:pPr>
      <w:r w:rsidRPr="007A7659">
        <w:lastRenderedPageBreak/>
        <w:t xml:space="preserve">Note: Products implementing the </w:t>
      </w:r>
      <w:r w:rsidR="002A68DD" w:rsidRPr="007A7659">
        <w:t xml:space="preserve">Document </w:t>
      </w:r>
      <w:r w:rsidRPr="007A7659">
        <w:t xml:space="preserve">Registry may be able to further filter Registry Stored Query results through looking at all the Patient Privacy Acknowledgement Documents registered for the patient that have the availabilityStatus of Approved and for which have not expired. </w:t>
      </w:r>
    </w:p>
    <w:p w14:paraId="59348B10" w14:textId="77777777" w:rsidR="00BD6B97" w:rsidRPr="007A7659" w:rsidRDefault="00BD6B97">
      <w:pPr>
        <w:pStyle w:val="Heading6"/>
        <w:numPr>
          <w:ilvl w:val="0"/>
          <w:numId w:val="0"/>
        </w:numPr>
        <w:tabs>
          <w:tab w:val="clear" w:pos="4320"/>
        </w:tabs>
        <w:rPr>
          <w:noProof w:val="0"/>
        </w:rPr>
      </w:pPr>
      <w:bookmarkStart w:id="3040" w:name="_Toc173670350"/>
      <w:r w:rsidRPr="007A7659">
        <w:rPr>
          <w:noProof w:val="0"/>
        </w:rPr>
        <w:t>3.18.4.1.3.6 Basic Patient Privacy Proof Option</w:t>
      </w:r>
      <w:bookmarkEnd w:id="3040"/>
    </w:p>
    <w:p w14:paraId="4FC7BEBA" w14:textId="77777777" w:rsidR="00BD6B97" w:rsidRPr="007A7659" w:rsidRDefault="00BD6B97" w:rsidP="00A86E7F">
      <w:pPr>
        <w:pStyle w:val="BodyText"/>
      </w:pPr>
      <w:r w:rsidRPr="007A7659">
        <w:t xml:space="preserve">If the Basic Patient Privacy Consents Proof Option is implemented: </w:t>
      </w:r>
    </w:p>
    <w:p w14:paraId="3CECBE36" w14:textId="77777777" w:rsidR="00BD6B97" w:rsidRPr="007A7659" w:rsidRDefault="00BD6B97" w:rsidP="002733A5">
      <w:pPr>
        <w:pStyle w:val="ListNumber2"/>
        <w:numPr>
          <w:ilvl w:val="0"/>
          <w:numId w:val="99"/>
        </w:numPr>
      </w:pPr>
      <w:r w:rsidRPr="007A7659">
        <w:t>The Document Consumer shall be capable of querying for ‘Approved’ Patient Privacy Acknowledgement Documents in the XDS Affinity Domain. This query should be done by document class so as to catch both formats of document (Consent). The Document Consumer shall be capable of recognizing the eventCodeList from the resulting XDS Metadata. There is no required handling of Patient Privacy Consent Acknowledgement Document XDS Metadata. There is no requirement for the Document Consumer to retrieve the Patient Privacy Acknowledgement Document content.</w:t>
      </w:r>
    </w:p>
    <w:p w14:paraId="6149F2E2" w14:textId="77777777" w:rsidR="00BD6B97" w:rsidRPr="007A7659" w:rsidRDefault="00BD6B97">
      <w:pPr>
        <w:pStyle w:val="Heading3"/>
        <w:numPr>
          <w:ilvl w:val="0"/>
          <w:numId w:val="0"/>
        </w:numPr>
        <w:tabs>
          <w:tab w:val="clear" w:pos="2160"/>
        </w:tabs>
        <w:rPr>
          <w:noProof w:val="0"/>
        </w:rPr>
      </w:pPr>
      <w:bookmarkStart w:id="3041" w:name="_Toc13770277"/>
      <w:r w:rsidRPr="007A7659">
        <w:rPr>
          <w:noProof w:val="0"/>
        </w:rPr>
        <w:t>3.18.5 Security Considerations</w:t>
      </w:r>
      <w:bookmarkEnd w:id="3041"/>
    </w:p>
    <w:p w14:paraId="6CF7BD10" w14:textId="77777777" w:rsidR="00BD6B97" w:rsidRPr="007A7659" w:rsidRDefault="00BD6B97">
      <w:r w:rsidRPr="007A7659">
        <w:t>Relevant XDS Affinity Domain Security background is discussed in the XDS Security Considerations Section (see ITI TF-1: 10.7).</w:t>
      </w:r>
    </w:p>
    <w:p w14:paraId="771CFD67" w14:textId="77777777" w:rsidR="00BD6B97" w:rsidRPr="007A7659" w:rsidRDefault="00BD6B97">
      <w:pPr>
        <w:pStyle w:val="Heading4"/>
        <w:numPr>
          <w:ilvl w:val="0"/>
          <w:numId w:val="0"/>
        </w:numPr>
        <w:tabs>
          <w:tab w:val="clear" w:pos="2160"/>
          <w:tab w:val="clear" w:pos="2880"/>
        </w:tabs>
        <w:rPr>
          <w:noProof w:val="0"/>
        </w:rPr>
      </w:pPr>
      <w:r w:rsidRPr="007A7659">
        <w:rPr>
          <w:noProof w:val="0"/>
        </w:rPr>
        <w:t>3.18.5.1 Audit Record Considerations</w:t>
      </w:r>
    </w:p>
    <w:p w14:paraId="2E325C85" w14:textId="77777777" w:rsidR="00BD6B97" w:rsidRPr="007A7659" w:rsidRDefault="00BD6B97">
      <w:r w:rsidRPr="007A7659">
        <w:t xml:space="preserve">The Registry Stored Query </w:t>
      </w:r>
      <w:r w:rsidR="00DC44CA" w:rsidRPr="007A7659">
        <w:t>[ITI-18] t</w:t>
      </w:r>
      <w:r w:rsidRPr="007A7659">
        <w:t xml:space="preserve">ransaction is a Query Information event as defined in Table </w:t>
      </w:r>
      <w:r w:rsidR="00767375" w:rsidRPr="007A7659">
        <w:t>3.20.4.1.1.1-1</w:t>
      </w:r>
      <w:r w:rsidRPr="007A7659">
        <w:t>. If a status of PartialSuccess is returned, the Actors involved shall record both a success and a failure audit event. The Actors involved shall record audit events according to the following:</w:t>
      </w:r>
    </w:p>
    <w:p w14:paraId="5D1416C8" w14:textId="77777777" w:rsidR="00BD6B97" w:rsidRPr="007A7659" w:rsidRDefault="00BD6B97" w:rsidP="00AE5ED3">
      <w:pPr>
        <w:pStyle w:val="Heading5"/>
        <w:numPr>
          <w:ilvl w:val="0"/>
          <w:numId w:val="0"/>
        </w:numPr>
        <w:rPr>
          <w:noProof w:val="0"/>
        </w:rPr>
      </w:pPr>
      <w:r w:rsidRPr="007A7659">
        <w:rPr>
          <w:noProof w:val="0"/>
        </w:rPr>
        <w:t>3.18.5.1.1 Document Consumer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1DF72AB7" w14:textId="77777777" w:rsidTr="007E3B51">
        <w:trPr>
          <w:cantSplit/>
        </w:trPr>
        <w:tc>
          <w:tcPr>
            <w:tcW w:w="1458" w:type="dxa"/>
            <w:tcBorders>
              <w:bottom w:val="single" w:sz="4" w:space="0" w:color="auto"/>
            </w:tcBorders>
            <w:textDirection w:val="btLr"/>
            <w:vAlign w:val="center"/>
          </w:tcPr>
          <w:p w14:paraId="66BAE6E6" w14:textId="77777777" w:rsidR="00BD6B97" w:rsidRPr="007A7659" w:rsidRDefault="00BD6B97">
            <w:pPr>
              <w:pStyle w:val="TableLabel"/>
              <w:rPr>
                <w:noProof w:val="0"/>
                <w:sz w:val="16"/>
              </w:rPr>
            </w:pPr>
          </w:p>
        </w:tc>
        <w:tc>
          <w:tcPr>
            <w:tcW w:w="2610" w:type="dxa"/>
            <w:tcBorders>
              <w:bottom w:val="single" w:sz="4" w:space="0" w:color="auto"/>
            </w:tcBorders>
            <w:shd w:val="clear" w:color="auto" w:fill="D9D9D9" w:themeFill="background1" w:themeFillShade="D9"/>
            <w:vAlign w:val="center"/>
          </w:tcPr>
          <w:p w14:paraId="2B38E324" w14:textId="77777777" w:rsidR="00BD6B97" w:rsidRPr="007A7659" w:rsidRDefault="00BD6B97" w:rsidP="0002013A">
            <w:pPr>
              <w:pStyle w:val="TableEntryHeader"/>
            </w:pPr>
            <w:r w:rsidRPr="007A7659">
              <w:t>Field Name</w:t>
            </w:r>
          </w:p>
        </w:tc>
        <w:tc>
          <w:tcPr>
            <w:tcW w:w="720" w:type="dxa"/>
            <w:tcBorders>
              <w:bottom w:val="single" w:sz="4" w:space="0" w:color="auto"/>
            </w:tcBorders>
            <w:shd w:val="clear" w:color="auto" w:fill="D9D9D9" w:themeFill="background1" w:themeFillShade="D9"/>
            <w:vAlign w:val="center"/>
          </w:tcPr>
          <w:p w14:paraId="406EB0E6" w14:textId="77777777" w:rsidR="00BD6B97" w:rsidRPr="007A7659" w:rsidRDefault="00BD6B97" w:rsidP="0002013A">
            <w:pPr>
              <w:pStyle w:val="TableEntryHeader"/>
            </w:pPr>
            <w:r w:rsidRPr="007A7659">
              <w:t>Opt</w:t>
            </w:r>
          </w:p>
        </w:tc>
        <w:tc>
          <w:tcPr>
            <w:tcW w:w="4878" w:type="dxa"/>
            <w:tcBorders>
              <w:bottom w:val="single" w:sz="4" w:space="0" w:color="auto"/>
            </w:tcBorders>
            <w:shd w:val="clear" w:color="auto" w:fill="D9D9D9" w:themeFill="background1" w:themeFillShade="D9"/>
            <w:vAlign w:val="center"/>
          </w:tcPr>
          <w:p w14:paraId="718532B4" w14:textId="77777777" w:rsidR="00BD6B97" w:rsidRPr="007A7659" w:rsidRDefault="00BD6B97" w:rsidP="0002013A">
            <w:pPr>
              <w:pStyle w:val="TableEntryHeader"/>
            </w:pPr>
            <w:r w:rsidRPr="007A7659">
              <w:t>Value Constraints</w:t>
            </w:r>
          </w:p>
        </w:tc>
      </w:tr>
      <w:tr w:rsidR="00BD6B97" w:rsidRPr="007A7659" w14:paraId="4158D694" w14:textId="77777777" w:rsidTr="00AE5ED3">
        <w:trPr>
          <w:cantSplit/>
        </w:trPr>
        <w:tc>
          <w:tcPr>
            <w:tcW w:w="1458" w:type="dxa"/>
            <w:vMerge w:val="restart"/>
            <w:tcBorders>
              <w:top w:val="single" w:sz="4" w:space="0" w:color="auto"/>
            </w:tcBorders>
          </w:tcPr>
          <w:p w14:paraId="2E2E63C2" w14:textId="77777777" w:rsidR="00BD6B97" w:rsidRPr="007A7659" w:rsidRDefault="00BD6B97" w:rsidP="0002013A">
            <w:pPr>
              <w:pStyle w:val="TableEntryHeader"/>
            </w:pPr>
            <w:r w:rsidRPr="007A7659">
              <w:t>Event</w:t>
            </w:r>
          </w:p>
          <w:p w14:paraId="44B5C292"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0BF6449E"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01B31241"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4DD00B93"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40CFA5C1" w14:textId="77777777">
        <w:trPr>
          <w:cantSplit/>
        </w:trPr>
        <w:tc>
          <w:tcPr>
            <w:tcW w:w="1458" w:type="dxa"/>
            <w:vMerge/>
            <w:vAlign w:val="center"/>
          </w:tcPr>
          <w:p w14:paraId="082CC3E3" w14:textId="77777777" w:rsidR="00BD6B97" w:rsidRPr="007A7659" w:rsidRDefault="00BD6B97">
            <w:pPr>
              <w:pStyle w:val="TableLabel"/>
              <w:rPr>
                <w:noProof w:val="0"/>
                <w:sz w:val="16"/>
              </w:rPr>
            </w:pPr>
          </w:p>
        </w:tc>
        <w:tc>
          <w:tcPr>
            <w:tcW w:w="2610" w:type="dxa"/>
            <w:vAlign w:val="center"/>
          </w:tcPr>
          <w:p w14:paraId="38637FF5"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5C309F16" w14:textId="77777777" w:rsidR="00BD6B97" w:rsidRPr="007A7659" w:rsidRDefault="00BD6B97">
            <w:pPr>
              <w:pStyle w:val="TableEntry"/>
              <w:jc w:val="center"/>
              <w:rPr>
                <w:noProof w:val="0"/>
                <w:sz w:val="16"/>
              </w:rPr>
            </w:pPr>
            <w:r w:rsidRPr="007A7659">
              <w:rPr>
                <w:noProof w:val="0"/>
                <w:sz w:val="16"/>
              </w:rPr>
              <w:t>M</w:t>
            </w:r>
          </w:p>
        </w:tc>
        <w:tc>
          <w:tcPr>
            <w:tcW w:w="4878" w:type="dxa"/>
          </w:tcPr>
          <w:p w14:paraId="5053FAF7"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1A082E14" w14:textId="77777777">
        <w:trPr>
          <w:cantSplit/>
        </w:trPr>
        <w:tc>
          <w:tcPr>
            <w:tcW w:w="1458" w:type="dxa"/>
            <w:vMerge/>
            <w:vAlign w:val="center"/>
          </w:tcPr>
          <w:p w14:paraId="7916B6A6" w14:textId="77777777" w:rsidR="00BD6B97" w:rsidRPr="007A7659" w:rsidRDefault="00BD6B97">
            <w:pPr>
              <w:pStyle w:val="TableLabel"/>
              <w:rPr>
                <w:noProof w:val="0"/>
                <w:sz w:val="16"/>
              </w:rPr>
            </w:pPr>
          </w:p>
        </w:tc>
        <w:tc>
          <w:tcPr>
            <w:tcW w:w="2610" w:type="dxa"/>
            <w:vAlign w:val="center"/>
          </w:tcPr>
          <w:p w14:paraId="776A00D4"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38AEAF0A"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207DED6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41771EB" w14:textId="77777777">
        <w:trPr>
          <w:cantSplit/>
        </w:trPr>
        <w:tc>
          <w:tcPr>
            <w:tcW w:w="1458" w:type="dxa"/>
            <w:vMerge/>
            <w:vAlign w:val="center"/>
          </w:tcPr>
          <w:p w14:paraId="46DC8391" w14:textId="77777777" w:rsidR="00BD6B97" w:rsidRPr="007A7659" w:rsidRDefault="00BD6B97">
            <w:pPr>
              <w:pStyle w:val="TableLabel"/>
              <w:rPr>
                <w:noProof w:val="0"/>
                <w:sz w:val="16"/>
              </w:rPr>
            </w:pPr>
          </w:p>
        </w:tc>
        <w:tc>
          <w:tcPr>
            <w:tcW w:w="2610" w:type="dxa"/>
            <w:vAlign w:val="center"/>
          </w:tcPr>
          <w:p w14:paraId="14B02466"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447124E9"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43A1DFE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B6AB3F2" w14:textId="77777777">
        <w:trPr>
          <w:cantSplit/>
        </w:trPr>
        <w:tc>
          <w:tcPr>
            <w:tcW w:w="1458" w:type="dxa"/>
            <w:vMerge/>
            <w:vAlign w:val="center"/>
          </w:tcPr>
          <w:p w14:paraId="027A056A" w14:textId="77777777" w:rsidR="00BD6B97" w:rsidRPr="007A7659" w:rsidRDefault="00BD6B97">
            <w:pPr>
              <w:pStyle w:val="TableLabel"/>
              <w:rPr>
                <w:noProof w:val="0"/>
                <w:sz w:val="16"/>
              </w:rPr>
            </w:pPr>
          </w:p>
        </w:tc>
        <w:tc>
          <w:tcPr>
            <w:tcW w:w="2610" w:type="dxa"/>
            <w:vAlign w:val="center"/>
          </w:tcPr>
          <w:p w14:paraId="1E2E5A19"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73433976"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7500668A" w14:textId="77777777" w:rsidR="00BD6B97" w:rsidRPr="007A7659" w:rsidRDefault="00BD6B97">
            <w:pPr>
              <w:pStyle w:val="TableEntry"/>
              <w:rPr>
                <w:noProof w:val="0"/>
                <w:sz w:val="16"/>
              </w:rPr>
            </w:pPr>
            <w:r w:rsidRPr="007A7659">
              <w:rPr>
                <w:noProof w:val="0"/>
                <w:sz w:val="16"/>
              </w:rPr>
              <w:t>EV(“ITI-18”, “IHE Transactions”, “Registry Stored Query”)</w:t>
            </w:r>
          </w:p>
        </w:tc>
      </w:tr>
      <w:tr w:rsidR="00BD6B97" w:rsidRPr="007A7659" w14:paraId="2D0C7684" w14:textId="77777777">
        <w:trPr>
          <w:cantSplit/>
        </w:trPr>
        <w:tc>
          <w:tcPr>
            <w:tcW w:w="9666" w:type="dxa"/>
            <w:gridSpan w:val="4"/>
          </w:tcPr>
          <w:p w14:paraId="37860F79" w14:textId="77777777" w:rsidR="00BD6B97" w:rsidRPr="007A7659" w:rsidRDefault="00BD6B97" w:rsidP="007E3B51">
            <w:pPr>
              <w:pStyle w:val="TableEntry"/>
              <w:rPr>
                <w:bCs/>
                <w:noProof w:val="0"/>
              </w:rPr>
            </w:pPr>
            <w:r w:rsidRPr="007A7659">
              <w:rPr>
                <w:bCs/>
                <w:noProof w:val="0"/>
              </w:rPr>
              <w:t>Source (Document Consumer) (1)</w:t>
            </w:r>
          </w:p>
        </w:tc>
      </w:tr>
      <w:tr w:rsidR="00BD6B97" w:rsidRPr="007A7659" w14:paraId="66ECC1C8" w14:textId="77777777">
        <w:trPr>
          <w:cantSplit/>
        </w:trPr>
        <w:tc>
          <w:tcPr>
            <w:tcW w:w="9666" w:type="dxa"/>
            <w:gridSpan w:val="4"/>
          </w:tcPr>
          <w:p w14:paraId="522B6C76" w14:textId="77777777" w:rsidR="00BD6B97" w:rsidRPr="007A7659" w:rsidRDefault="00BD6B97" w:rsidP="007E3B51">
            <w:pPr>
              <w:pStyle w:val="TableEntry"/>
              <w:rPr>
                <w:bCs/>
                <w:noProof w:val="0"/>
              </w:rPr>
            </w:pPr>
            <w:r w:rsidRPr="007A7659">
              <w:rPr>
                <w:bCs/>
                <w:noProof w:val="0"/>
              </w:rPr>
              <w:t>Human Requestor (0..n)</w:t>
            </w:r>
          </w:p>
        </w:tc>
      </w:tr>
      <w:tr w:rsidR="00BD6B97" w:rsidRPr="007A7659" w14:paraId="72457E40" w14:textId="77777777">
        <w:trPr>
          <w:cantSplit/>
        </w:trPr>
        <w:tc>
          <w:tcPr>
            <w:tcW w:w="9666" w:type="dxa"/>
            <w:gridSpan w:val="4"/>
          </w:tcPr>
          <w:p w14:paraId="23D30A79" w14:textId="77777777" w:rsidR="00BD6B97" w:rsidRPr="007A7659" w:rsidRDefault="00BD6B97" w:rsidP="007E3B51">
            <w:pPr>
              <w:pStyle w:val="TableEntry"/>
              <w:rPr>
                <w:bCs/>
                <w:noProof w:val="0"/>
              </w:rPr>
            </w:pPr>
            <w:r w:rsidRPr="007A7659">
              <w:rPr>
                <w:bCs/>
                <w:noProof w:val="0"/>
              </w:rPr>
              <w:t>Destination (Document Registry) (1)</w:t>
            </w:r>
          </w:p>
        </w:tc>
      </w:tr>
      <w:tr w:rsidR="00BD6B97" w:rsidRPr="007A7659" w14:paraId="5164EA27" w14:textId="77777777">
        <w:trPr>
          <w:cantSplit/>
        </w:trPr>
        <w:tc>
          <w:tcPr>
            <w:tcW w:w="9666" w:type="dxa"/>
            <w:gridSpan w:val="4"/>
          </w:tcPr>
          <w:p w14:paraId="6F09433A" w14:textId="77777777" w:rsidR="00BD6B97" w:rsidRPr="007A7659" w:rsidRDefault="00BD6B97" w:rsidP="007E3B51">
            <w:pPr>
              <w:pStyle w:val="TableEntry"/>
              <w:rPr>
                <w:bCs/>
                <w:noProof w:val="0"/>
              </w:rPr>
            </w:pPr>
            <w:r w:rsidRPr="007A7659">
              <w:rPr>
                <w:bCs/>
                <w:noProof w:val="0"/>
              </w:rPr>
              <w:t>Audit Source (Document Consumer) (1)</w:t>
            </w:r>
          </w:p>
        </w:tc>
      </w:tr>
      <w:tr w:rsidR="00BD6B97" w:rsidRPr="007A7659" w14:paraId="34EE51A9" w14:textId="77777777">
        <w:trPr>
          <w:cantSplit/>
        </w:trPr>
        <w:tc>
          <w:tcPr>
            <w:tcW w:w="9666" w:type="dxa"/>
            <w:gridSpan w:val="4"/>
          </w:tcPr>
          <w:p w14:paraId="2777AB2B" w14:textId="77777777" w:rsidR="00BD6B97" w:rsidRPr="007A7659" w:rsidRDefault="00BD6B97" w:rsidP="007E3B51">
            <w:pPr>
              <w:pStyle w:val="TableEntry"/>
              <w:rPr>
                <w:bCs/>
                <w:noProof w:val="0"/>
              </w:rPr>
            </w:pPr>
            <w:r w:rsidRPr="007A7659">
              <w:rPr>
                <w:bCs/>
                <w:noProof w:val="0"/>
              </w:rPr>
              <w:t>Patient (0..1)</w:t>
            </w:r>
          </w:p>
        </w:tc>
      </w:tr>
      <w:tr w:rsidR="00BD6B97" w:rsidRPr="007A7659" w14:paraId="109E57B7" w14:textId="77777777">
        <w:trPr>
          <w:cantSplit/>
        </w:trPr>
        <w:tc>
          <w:tcPr>
            <w:tcW w:w="9666" w:type="dxa"/>
            <w:gridSpan w:val="4"/>
          </w:tcPr>
          <w:p w14:paraId="35BF8D59" w14:textId="77777777" w:rsidR="00BD6B97" w:rsidRPr="007A7659" w:rsidRDefault="00BD6B97" w:rsidP="007E3B51">
            <w:pPr>
              <w:pStyle w:val="TableEntry"/>
              <w:rPr>
                <w:bCs/>
                <w:noProof w:val="0"/>
              </w:rPr>
            </w:pPr>
            <w:r w:rsidRPr="007A7659">
              <w:rPr>
                <w:bCs/>
                <w:noProof w:val="0"/>
              </w:rPr>
              <w:t>Query Parameters</w:t>
            </w:r>
            <w:r w:rsidR="00247FFC" w:rsidRPr="007A7659">
              <w:rPr>
                <w:bCs/>
                <w:noProof w:val="0"/>
              </w:rPr>
              <w:t xml:space="preserve"> </w:t>
            </w:r>
            <w:r w:rsidRPr="007A7659">
              <w:rPr>
                <w:bCs/>
                <w:noProof w:val="0"/>
              </w:rPr>
              <w:t>(1)</w:t>
            </w:r>
          </w:p>
        </w:tc>
      </w:tr>
    </w:tbl>
    <w:p w14:paraId="2597CCCB" w14:textId="77777777" w:rsidR="00BD6B97" w:rsidRPr="007A7659" w:rsidRDefault="00BD6B97"/>
    <w:p w14:paraId="4B983BE5" w14:textId="77777777" w:rsidR="00FC6B29" w:rsidRPr="007A7659" w:rsidRDefault="00FC6B29"/>
    <w:p w14:paraId="2A3EAA37" w14:textId="77777777" w:rsidR="00FC6B29" w:rsidRPr="007A7659" w:rsidRDefault="00FC6B29"/>
    <w:p w14:paraId="4114DAA5" w14:textId="77777777" w:rsidR="00BD6B97" w:rsidRPr="007A7659" w:rsidRDefault="00BD6B97">
      <w:pPr>
        <w:rPr>
          <w:b/>
          <w:i/>
        </w:rPr>
      </w:pPr>
      <w:r w:rsidRPr="007A7659">
        <w:lastRenderedPageBreak/>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3D52F74" w14:textId="77777777">
        <w:trPr>
          <w:cantSplit/>
        </w:trPr>
        <w:tc>
          <w:tcPr>
            <w:tcW w:w="1548" w:type="dxa"/>
            <w:vMerge w:val="restart"/>
          </w:tcPr>
          <w:p w14:paraId="5814BD8A" w14:textId="77777777" w:rsidR="00BD6B97" w:rsidRPr="007A7659" w:rsidRDefault="00BD6B97" w:rsidP="0002013A">
            <w:pPr>
              <w:pStyle w:val="TableEntryHeader"/>
            </w:pPr>
            <w:r w:rsidRPr="007A7659">
              <w:t>Source</w:t>
            </w:r>
          </w:p>
          <w:p w14:paraId="2EB8298E"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6A1EFEEE"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4226E234"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68C0B463" w14:textId="77777777" w:rsidR="00BD6B97" w:rsidRPr="007A7659" w:rsidRDefault="00BD6B97" w:rsidP="00CC7A6C">
            <w:pPr>
              <w:pStyle w:val="TableEntry"/>
              <w:rPr>
                <w:noProof w:val="0"/>
                <w:sz w:val="16"/>
              </w:rPr>
            </w:pPr>
            <w:r w:rsidRPr="007A7659">
              <w:rPr>
                <w:noProof w:val="0"/>
                <w:sz w:val="16"/>
              </w:rPr>
              <w:t>If Asynchronous Web Services Exchange is being used, the content of the &lt;wsa:ReplyTo/&gt; element</w:t>
            </w:r>
            <w:r w:rsidR="00290B40" w:rsidRPr="007A7659">
              <w:rPr>
                <w:noProof w:val="0"/>
                <w:sz w:val="16"/>
              </w:rPr>
              <w:t xml:space="preserve">. </w:t>
            </w:r>
            <w:r w:rsidRPr="007A7659">
              <w:rPr>
                <w:noProof w:val="0"/>
                <w:sz w:val="16"/>
              </w:rPr>
              <w:t>Otherwise, not specialized.</w:t>
            </w:r>
          </w:p>
        </w:tc>
      </w:tr>
      <w:tr w:rsidR="00BD6B97" w:rsidRPr="007A7659" w14:paraId="43950331" w14:textId="77777777">
        <w:trPr>
          <w:cantSplit/>
        </w:trPr>
        <w:tc>
          <w:tcPr>
            <w:tcW w:w="1548" w:type="dxa"/>
            <w:vMerge/>
            <w:textDirection w:val="btLr"/>
            <w:vAlign w:val="center"/>
          </w:tcPr>
          <w:p w14:paraId="648A47C9" w14:textId="77777777" w:rsidR="00BD6B97" w:rsidRPr="007A7659" w:rsidRDefault="00BD6B97">
            <w:pPr>
              <w:pStyle w:val="TableLabel"/>
              <w:rPr>
                <w:noProof w:val="0"/>
                <w:sz w:val="16"/>
              </w:rPr>
            </w:pPr>
          </w:p>
        </w:tc>
        <w:tc>
          <w:tcPr>
            <w:tcW w:w="2520" w:type="dxa"/>
            <w:vAlign w:val="center"/>
          </w:tcPr>
          <w:p w14:paraId="27F0D146"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5C992971"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AD7CB09"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7CC916F6" w14:textId="77777777">
        <w:trPr>
          <w:cantSplit/>
        </w:trPr>
        <w:tc>
          <w:tcPr>
            <w:tcW w:w="1548" w:type="dxa"/>
            <w:vMerge/>
            <w:textDirection w:val="btLr"/>
            <w:vAlign w:val="center"/>
          </w:tcPr>
          <w:p w14:paraId="46A8506F" w14:textId="77777777" w:rsidR="00BD6B97" w:rsidRPr="007A7659" w:rsidRDefault="00BD6B97">
            <w:pPr>
              <w:pStyle w:val="TableLabel"/>
              <w:rPr>
                <w:noProof w:val="0"/>
                <w:sz w:val="16"/>
              </w:rPr>
            </w:pPr>
          </w:p>
        </w:tc>
        <w:tc>
          <w:tcPr>
            <w:tcW w:w="2520" w:type="dxa"/>
            <w:vAlign w:val="center"/>
          </w:tcPr>
          <w:p w14:paraId="42227FCD"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408DAE4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6635BE5"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4F5ADE9A" w14:textId="77777777">
        <w:trPr>
          <w:cantSplit/>
        </w:trPr>
        <w:tc>
          <w:tcPr>
            <w:tcW w:w="1548" w:type="dxa"/>
            <w:vMerge/>
            <w:textDirection w:val="btLr"/>
            <w:vAlign w:val="center"/>
          </w:tcPr>
          <w:p w14:paraId="4982D31A" w14:textId="77777777" w:rsidR="00BD6B97" w:rsidRPr="007A7659" w:rsidRDefault="00BD6B97">
            <w:pPr>
              <w:pStyle w:val="TableLabel"/>
              <w:rPr>
                <w:noProof w:val="0"/>
                <w:sz w:val="16"/>
              </w:rPr>
            </w:pPr>
          </w:p>
        </w:tc>
        <w:tc>
          <w:tcPr>
            <w:tcW w:w="2520" w:type="dxa"/>
            <w:vAlign w:val="center"/>
          </w:tcPr>
          <w:p w14:paraId="3AE9707A"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288CBE9B"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3A790252"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1D69989F" w14:textId="77777777">
        <w:trPr>
          <w:cantSplit/>
        </w:trPr>
        <w:tc>
          <w:tcPr>
            <w:tcW w:w="1548" w:type="dxa"/>
            <w:vMerge/>
            <w:textDirection w:val="btLr"/>
            <w:vAlign w:val="center"/>
          </w:tcPr>
          <w:p w14:paraId="6C1A997A" w14:textId="77777777" w:rsidR="00BD6B97" w:rsidRPr="007A7659" w:rsidRDefault="00BD6B97">
            <w:pPr>
              <w:pStyle w:val="TableLabel"/>
              <w:rPr>
                <w:noProof w:val="0"/>
                <w:sz w:val="16"/>
              </w:rPr>
            </w:pPr>
          </w:p>
        </w:tc>
        <w:tc>
          <w:tcPr>
            <w:tcW w:w="2520" w:type="dxa"/>
            <w:vAlign w:val="center"/>
          </w:tcPr>
          <w:p w14:paraId="537ECDDD"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2AC6A8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B7FB5AD"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723BBB2A" w14:textId="77777777">
        <w:trPr>
          <w:cantSplit/>
        </w:trPr>
        <w:tc>
          <w:tcPr>
            <w:tcW w:w="1548" w:type="dxa"/>
            <w:vMerge/>
            <w:textDirection w:val="btLr"/>
            <w:vAlign w:val="center"/>
          </w:tcPr>
          <w:p w14:paraId="7710DF74" w14:textId="77777777" w:rsidR="00BD6B97" w:rsidRPr="007A7659" w:rsidRDefault="00BD6B97">
            <w:pPr>
              <w:pStyle w:val="TableLabel"/>
              <w:rPr>
                <w:noProof w:val="0"/>
                <w:sz w:val="16"/>
              </w:rPr>
            </w:pPr>
          </w:p>
        </w:tc>
        <w:tc>
          <w:tcPr>
            <w:tcW w:w="2520" w:type="dxa"/>
            <w:vAlign w:val="center"/>
          </w:tcPr>
          <w:p w14:paraId="5D596138"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48F399C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445E56FB"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26AECBC8" w14:textId="77777777">
        <w:trPr>
          <w:cantSplit/>
        </w:trPr>
        <w:tc>
          <w:tcPr>
            <w:tcW w:w="1548" w:type="dxa"/>
            <w:vMerge/>
            <w:textDirection w:val="btLr"/>
            <w:vAlign w:val="center"/>
          </w:tcPr>
          <w:p w14:paraId="78882E3E" w14:textId="77777777" w:rsidR="00BD6B97" w:rsidRPr="007A7659" w:rsidRDefault="00BD6B97">
            <w:pPr>
              <w:pStyle w:val="TableLabel"/>
              <w:rPr>
                <w:noProof w:val="0"/>
                <w:sz w:val="16"/>
              </w:rPr>
            </w:pPr>
          </w:p>
        </w:tc>
        <w:tc>
          <w:tcPr>
            <w:tcW w:w="2520" w:type="dxa"/>
            <w:vAlign w:val="center"/>
          </w:tcPr>
          <w:p w14:paraId="1B63079F"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4128256B"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3C305EBA" w14:textId="77777777" w:rsidR="00BD6B97" w:rsidRPr="007A7659" w:rsidRDefault="00BD6B97">
            <w:pPr>
              <w:pStyle w:val="TableEntry"/>
              <w:rPr>
                <w:noProof w:val="0"/>
                <w:sz w:val="16"/>
              </w:rPr>
            </w:pPr>
            <w:r w:rsidRPr="007A7659">
              <w:rPr>
                <w:noProof w:val="0"/>
                <w:sz w:val="16"/>
              </w:rPr>
              <w:t>The machine name or IP address.</w:t>
            </w:r>
          </w:p>
        </w:tc>
      </w:tr>
    </w:tbl>
    <w:p w14:paraId="1ACC72B4"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30AEEE2B" w14:textId="77777777" w:rsidTr="00AE5ED3">
        <w:trPr>
          <w:cantSplit/>
        </w:trPr>
        <w:tc>
          <w:tcPr>
            <w:tcW w:w="1548" w:type="dxa"/>
            <w:vMerge w:val="restart"/>
          </w:tcPr>
          <w:p w14:paraId="30591BF6" w14:textId="77777777" w:rsidR="00BD6B97" w:rsidRPr="007A7659" w:rsidRDefault="00BD6B97" w:rsidP="0002013A">
            <w:pPr>
              <w:pStyle w:val="TableEntryHeader"/>
            </w:pPr>
            <w:r w:rsidRPr="007A7659">
              <w:t>Human Requestor (if known)</w:t>
            </w:r>
          </w:p>
          <w:p w14:paraId="65928B86"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41FF87BE"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03076BB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EBC8108"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64385097" w14:textId="77777777">
        <w:trPr>
          <w:cantSplit/>
        </w:trPr>
        <w:tc>
          <w:tcPr>
            <w:tcW w:w="1548" w:type="dxa"/>
            <w:vMerge/>
            <w:textDirection w:val="btLr"/>
            <w:vAlign w:val="center"/>
          </w:tcPr>
          <w:p w14:paraId="41F3C56E" w14:textId="77777777" w:rsidR="00BD6B97" w:rsidRPr="007A7659" w:rsidRDefault="00BD6B97">
            <w:pPr>
              <w:pStyle w:val="TableLabel"/>
              <w:rPr>
                <w:noProof w:val="0"/>
                <w:sz w:val="16"/>
              </w:rPr>
            </w:pPr>
          </w:p>
        </w:tc>
        <w:tc>
          <w:tcPr>
            <w:tcW w:w="2520" w:type="dxa"/>
            <w:vAlign w:val="center"/>
          </w:tcPr>
          <w:p w14:paraId="3FE9F6AF"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0DA97CB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A22CDA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815307E" w14:textId="77777777">
        <w:trPr>
          <w:cantSplit/>
        </w:trPr>
        <w:tc>
          <w:tcPr>
            <w:tcW w:w="1548" w:type="dxa"/>
            <w:vMerge/>
            <w:textDirection w:val="btLr"/>
            <w:vAlign w:val="center"/>
          </w:tcPr>
          <w:p w14:paraId="5F789149" w14:textId="77777777" w:rsidR="00BD6B97" w:rsidRPr="007A7659" w:rsidRDefault="00BD6B97">
            <w:pPr>
              <w:pStyle w:val="TableLabel"/>
              <w:rPr>
                <w:noProof w:val="0"/>
                <w:sz w:val="16"/>
              </w:rPr>
            </w:pPr>
          </w:p>
        </w:tc>
        <w:tc>
          <w:tcPr>
            <w:tcW w:w="2520" w:type="dxa"/>
            <w:vAlign w:val="center"/>
          </w:tcPr>
          <w:p w14:paraId="2F6A94F5"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26E1430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AD492E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F08076D" w14:textId="77777777">
        <w:trPr>
          <w:cantSplit/>
        </w:trPr>
        <w:tc>
          <w:tcPr>
            <w:tcW w:w="1548" w:type="dxa"/>
            <w:vMerge/>
            <w:textDirection w:val="btLr"/>
            <w:vAlign w:val="center"/>
          </w:tcPr>
          <w:p w14:paraId="1FF21390" w14:textId="77777777" w:rsidR="00BD6B97" w:rsidRPr="007A7659" w:rsidRDefault="00BD6B97">
            <w:pPr>
              <w:pStyle w:val="TableLabel"/>
              <w:rPr>
                <w:noProof w:val="0"/>
                <w:sz w:val="16"/>
              </w:rPr>
            </w:pPr>
          </w:p>
        </w:tc>
        <w:tc>
          <w:tcPr>
            <w:tcW w:w="2520" w:type="dxa"/>
            <w:vAlign w:val="center"/>
          </w:tcPr>
          <w:p w14:paraId="24E54139"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0A03ED3E"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53B12C94"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898EC07" w14:textId="77777777">
        <w:trPr>
          <w:cantSplit/>
        </w:trPr>
        <w:tc>
          <w:tcPr>
            <w:tcW w:w="1548" w:type="dxa"/>
            <w:vMerge/>
            <w:textDirection w:val="btLr"/>
            <w:vAlign w:val="center"/>
          </w:tcPr>
          <w:p w14:paraId="0211BC64" w14:textId="77777777" w:rsidR="00BD6B97" w:rsidRPr="007A7659" w:rsidRDefault="00BD6B97">
            <w:pPr>
              <w:pStyle w:val="TableLabel"/>
              <w:rPr>
                <w:noProof w:val="0"/>
                <w:sz w:val="16"/>
              </w:rPr>
            </w:pPr>
          </w:p>
        </w:tc>
        <w:tc>
          <w:tcPr>
            <w:tcW w:w="2520" w:type="dxa"/>
            <w:vAlign w:val="center"/>
          </w:tcPr>
          <w:p w14:paraId="7D74E8FE"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091B5FF9"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7A3D9C0F"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7B2BD6" w:rsidRPr="007A7659" w14:paraId="3C7E1125" w14:textId="77777777">
        <w:trPr>
          <w:cantSplit/>
        </w:trPr>
        <w:tc>
          <w:tcPr>
            <w:tcW w:w="1548" w:type="dxa"/>
            <w:vMerge/>
            <w:textDirection w:val="btLr"/>
            <w:vAlign w:val="center"/>
          </w:tcPr>
          <w:p w14:paraId="0DA396B2" w14:textId="77777777" w:rsidR="007B2BD6" w:rsidRPr="007A7659" w:rsidRDefault="007B2BD6" w:rsidP="007B2BD6">
            <w:pPr>
              <w:pStyle w:val="TableLabel"/>
              <w:rPr>
                <w:noProof w:val="0"/>
                <w:sz w:val="16"/>
              </w:rPr>
            </w:pPr>
          </w:p>
        </w:tc>
        <w:tc>
          <w:tcPr>
            <w:tcW w:w="2520" w:type="dxa"/>
            <w:vAlign w:val="center"/>
          </w:tcPr>
          <w:p w14:paraId="57D8EF72" w14:textId="77777777" w:rsidR="007B2BD6" w:rsidRPr="007A7659" w:rsidRDefault="007B2BD6" w:rsidP="007B2BD6">
            <w:pPr>
              <w:pStyle w:val="TableEntry"/>
              <w:rPr>
                <w:i/>
                <w:iCs/>
                <w:noProof w:val="0"/>
                <w:sz w:val="16"/>
              </w:rPr>
            </w:pPr>
            <w:r w:rsidRPr="007A7659">
              <w:rPr>
                <w:i/>
                <w:iCs/>
                <w:noProof w:val="0"/>
                <w:sz w:val="16"/>
              </w:rPr>
              <w:t>NetworkAccessPointTypeCode</w:t>
            </w:r>
          </w:p>
        </w:tc>
        <w:tc>
          <w:tcPr>
            <w:tcW w:w="630" w:type="dxa"/>
            <w:vAlign w:val="center"/>
          </w:tcPr>
          <w:p w14:paraId="3866DEE0"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5D8117E2" w14:textId="77777777" w:rsidR="007B2BD6" w:rsidRPr="007A7659" w:rsidRDefault="007B2BD6" w:rsidP="007E3B51">
            <w:pPr>
              <w:pStyle w:val="TableEntry"/>
              <w:rPr>
                <w:iCs/>
                <w:noProof w:val="0"/>
                <w:sz w:val="16"/>
              </w:rPr>
            </w:pPr>
            <w:r w:rsidRPr="007A7659">
              <w:rPr>
                <w:i/>
                <w:iCs/>
                <w:noProof w:val="0"/>
                <w:sz w:val="16"/>
              </w:rPr>
              <w:t>not specialized</w:t>
            </w:r>
          </w:p>
        </w:tc>
      </w:tr>
      <w:tr w:rsidR="007B2BD6" w:rsidRPr="007A7659" w14:paraId="3B34345D" w14:textId="77777777" w:rsidTr="00AE5ED3">
        <w:trPr>
          <w:cantSplit/>
        </w:trPr>
        <w:tc>
          <w:tcPr>
            <w:tcW w:w="1548" w:type="dxa"/>
            <w:vMerge/>
            <w:textDirection w:val="btLr"/>
            <w:vAlign w:val="center"/>
          </w:tcPr>
          <w:p w14:paraId="4B647C53" w14:textId="77777777" w:rsidR="007B2BD6" w:rsidRPr="007A7659" w:rsidRDefault="007B2BD6" w:rsidP="007B2BD6">
            <w:pPr>
              <w:pStyle w:val="TableLabel"/>
              <w:rPr>
                <w:noProof w:val="0"/>
                <w:sz w:val="16"/>
              </w:rPr>
            </w:pPr>
          </w:p>
        </w:tc>
        <w:tc>
          <w:tcPr>
            <w:tcW w:w="2520" w:type="dxa"/>
            <w:vAlign w:val="center"/>
          </w:tcPr>
          <w:p w14:paraId="69026BB8" w14:textId="77777777" w:rsidR="007B2BD6" w:rsidRPr="007A7659" w:rsidRDefault="007B2BD6" w:rsidP="007B2BD6">
            <w:pPr>
              <w:pStyle w:val="TableEntry"/>
              <w:rPr>
                <w:i/>
                <w:iCs/>
                <w:noProof w:val="0"/>
                <w:sz w:val="16"/>
              </w:rPr>
            </w:pPr>
            <w:r w:rsidRPr="007A7659">
              <w:rPr>
                <w:i/>
                <w:iCs/>
                <w:noProof w:val="0"/>
                <w:sz w:val="16"/>
              </w:rPr>
              <w:t>NetworkAccessPointID</w:t>
            </w:r>
          </w:p>
        </w:tc>
        <w:tc>
          <w:tcPr>
            <w:tcW w:w="630" w:type="dxa"/>
            <w:vAlign w:val="center"/>
          </w:tcPr>
          <w:p w14:paraId="1CEB5D71"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0C6C8B99" w14:textId="77777777" w:rsidR="007B2BD6" w:rsidRPr="007A7659" w:rsidRDefault="007B2BD6" w:rsidP="007B2BD6">
            <w:pPr>
              <w:pStyle w:val="TableEntry"/>
              <w:rPr>
                <w:iCs/>
                <w:noProof w:val="0"/>
                <w:sz w:val="16"/>
              </w:rPr>
            </w:pPr>
            <w:r w:rsidRPr="007A7659">
              <w:rPr>
                <w:i/>
                <w:iCs/>
                <w:noProof w:val="0"/>
                <w:sz w:val="16"/>
              </w:rPr>
              <w:t>not specialized</w:t>
            </w:r>
          </w:p>
        </w:tc>
      </w:tr>
    </w:tbl>
    <w:p w14:paraId="5CC9AE13"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2F337DCC" w14:textId="77777777" w:rsidTr="007E3B51">
        <w:trPr>
          <w:cantSplit/>
        </w:trPr>
        <w:tc>
          <w:tcPr>
            <w:tcW w:w="1548" w:type="dxa"/>
            <w:vMerge w:val="restart"/>
          </w:tcPr>
          <w:p w14:paraId="4027E405" w14:textId="77777777" w:rsidR="00BD6B97" w:rsidRPr="007A7659" w:rsidRDefault="00BD6B97" w:rsidP="0002013A">
            <w:pPr>
              <w:pStyle w:val="TableEntryHeader"/>
            </w:pPr>
            <w:r w:rsidRPr="007A7659">
              <w:t>Destination</w:t>
            </w:r>
          </w:p>
          <w:p w14:paraId="55637AD8"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646C80F1"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319B7A8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4B8C392" w14:textId="77777777" w:rsidR="00BD6B97" w:rsidRPr="007A7659" w:rsidRDefault="00BD6B97">
            <w:pPr>
              <w:pStyle w:val="TableEntry"/>
              <w:rPr>
                <w:noProof w:val="0"/>
                <w:sz w:val="16"/>
              </w:rPr>
            </w:pPr>
            <w:r w:rsidRPr="007A7659">
              <w:rPr>
                <w:noProof w:val="0"/>
                <w:sz w:val="16"/>
              </w:rPr>
              <w:t>SOAP endpoint URI.</w:t>
            </w:r>
          </w:p>
        </w:tc>
      </w:tr>
      <w:tr w:rsidR="00BD6B97" w:rsidRPr="007A7659" w14:paraId="6C1B3360" w14:textId="77777777" w:rsidTr="007E3B51">
        <w:trPr>
          <w:cantSplit/>
        </w:trPr>
        <w:tc>
          <w:tcPr>
            <w:tcW w:w="1548" w:type="dxa"/>
            <w:vMerge/>
            <w:textDirection w:val="btLr"/>
            <w:vAlign w:val="center"/>
          </w:tcPr>
          <w:p w14:paraId="656DD911" w14:textId="77777777" w:rsidR="00BD6B97" w:rsidRPr="007A7659" w:rsidRDefault="00BD6B97">
            <w:pPr>
              <w:pStyle w:val="TableLabel"/>
              <w:rPr>
                <w:noProof w:val="0"/>
                <w:sz w:val="16"/>
              </w:rPr>
            </w:pPr>
          </w:p>
        </w:tc>
        <w:tc>
          <w:tcPr>
            <w:tcW w:w="2520" w:type="dxa"/>
            <w:vAlign w:val="center"/>
          </w:tcPr>
          <w:p w14:paraId="422D58D6"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60B5E6A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D5E778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A65D5AE" w14:textId="77777777" w:rsidTr="007E3B51">
        <w:trPr>
          <w:cantSplit/>
        </w:trPr>
        <w:tc>
          <w:tcPr>
            <w:tcW w:w="1548" w:type="dxa"/>
            <w:vMerge/>
            <w:textDirection w:val="btLr"/>
            <w:vAlign w:val="center"/>
          </w:tcPr>
          <w:p w14:paraId="6A8EEDD2" w14:textId="77777777" w:rsidR="00BD6B97" w:rsidRPr="007A7659" w:rsidRDefault="00BD6B97">
            <w:pPr>
              <w:pStyle w:val="TableLabel"/>
              <w:rPr>
                <w:noProof w:val="0"/>
                <w:sz w:val="16"/>
              </w:rPr>
            </w:pPr>
          </w:p>
        </w:tc>
        <w:tc>
          <w:tcPr>
            <w:tcW w:w="2520" w:type="dxa"/>
            <w:vAlign w:val="center"/>
          </w:tcPr>
          <w:p w14:paraId="08468C8D"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58AA8F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3818206"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C095603" w14:textId="77777777" w:rsidTr="007E3B51">
        <w:trPr>
          <w:cantSplit/>
        </w:trPr>
        <w:tc>
          <w:tcPr>
            <w:tcW w:w="1548" w:type="dxa"/>
            <w:vMerge/>
            <w:textDirection w:val="btLr"/>
            <w:vAlign w:val="center"/>
          </w:tcPr>
          <w:p w14:paraId="4FC34236" w14:textId="77777777" w:rsidR="00BD6B97" w:rsidRPr="007A7659" w:rsidRDefault="00BD6B97">
            <w:pPr>
              <w:pStyle w:val="TableLabel"/>
              <w:rPr>
                <w:noProof w:val="0"/>
                <w:sz w:val="16"/>
              </w:rPr>
            </w:pPr>
          </w:p>
        </w:tc>
        <w:tc>
          <w:tcPr>
            <w:tcW w:w="2520" w:type="dxa"/>
            <w:vAlign w:val="center"/>
          </w:tcPr>
          <w:p w14:paraId="10CFEED5" w14:textId="77777777" w:rsidR="00BD6B97" w:rsidRPr="007A7659" w:rsidRDefault="00BD6B97" w:rsidP="00B628D5">
            <w:pPr>
              <w:pStyle w:val="TableEntry"/>
              <w:rPr>
                <w:i/>
                <w:iCs/>
                <w:noProof w:val="0"/>
                <w:sz w:val="16"/>
              </w:rPr>
            </w:pPr>
            <w:r w:rsidRPr="007A7659">
              <w:rPr>
                <w:i/>
                <w:iCs/>
                <w:noProof w:val="0"/>
                <w:sz w:val="16"/>
              </w:rPr>
              <w:t>UserIsRequestor</w:t>
            </w:r>
          </w:p>
        </w:tc>
        <w:tc>
          <w:tcPr>
            <w:tcW w:w="630" w:type="dxa"/>
            <w:vAlign w:val="center"/>
          </w:tcPr>
          <w:p w14:paraId="140A135C"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619569D1"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3E79F5FC" w14:textId="77777777" w:rsidTr="007E3B51">
        <w:trPr>
          <w:cantSplit/>
        </w:trPr>
        <w:tc>
          <w:tcPr>
            <w:tcW w:w="1548" w:type="dxa"/>
            <w:vMerge/>
            <w:textDirection w:val="btLr"/>
            <w:vAlign w:val="center"/>
          </w:tcPr>
          <w:p w14:paraId="4D3577D2" w14:textId="77777777" w:rsidR="00BD6B97" w:rsidRPr="007A7659" w:rsidRDefault="00BD6B97">
            <w:pPr>
              <w:pStyle w:val="TableLabel"/>
              <w:rPr>
                <w:noProof w:val="0"/>
                <w:sz w:val="16"/>
              </w:rPr>
            </w:pPr>
          </w:p>
        </w:tc>
        <w:tc>
          <w:tcPr>
            <w:tcW w:w="2520" w:type="dxa"/>
            <w:vAlign w:val="center"/>
          </w:tcPr>
          <w:p w14:paraId="17429F1D"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71DEDD9F"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DE8FE8C"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64F01090" w14:textId="77777777" w:rsidTr="007E3B51">
        <w:trPr>
          <w:cantSplit/>
        </w:trPr>
        <w:tc>
          <w:tcPr>
            <w:tcW w:w="1548" w:type="dxa"/>
            <w:vMerge/>
            <w:textDirection w:val="btLr"/>
            <w:vAlign w:val="center"/>
          </w:tcPr>
          <w:p w14:paraId="67DE9611" w14:textId="77777777" w:rsidR="00BD6B97" w:rsidRPr="007A7659" w:rsidRDefault="00BD6B97">
            <w:pPr>
              <w:pStyle w:val="TableLabel"/>
              <w:rPr>
                <w:noProof w:val="0"/>
                <w:sz w:val="16"/>
              </w:rPr>
            </w:pPr>
          </w:p>
        </w:tc>
        <w:tc>
          <w:tcPr>
            <w:tcW w:w="2520" w:type="dxa"/>
            <w:vAlign w:val="center"/>
          </w:tcPr>
          <w:p w14:paraId="612FFBFD"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08E315BF"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AC5E508"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2B0FD5C0" w14:textId="77777777" w:rsidTr="007E3B51">
        <w:trPr>
          <w:cantSplit/>
        </w:trPr>
        <w:tc>
          <w:tcPr>
            <w:tcW w:w="1548" w:type="dxa"/>
            <w:vMerge/>
            <w:textDirection w:val="btLr"/>
            <w:vAlign w:val="center"/>
          </w:tcPr>
          <w:p w14:paraId="68B8480A" w14:textId="77777777" w:rsidR="00BD6B97" w:rsidRPr="007A7659" w:rsidRDefault="00BD6B97">
            <w:pPr>
              <w:pStyle w:val="TableLabel"/>
              <w:rPr>
                <w:noProof w:val="0"/>
                <w:sz w:val="16"/>
              </w:rPr>
            </w:pPr>
          </w:p>
        </w:tc>
        <w:tc>
          <w:tcPr>
            <w:tcW w:w="2520" w:type="dxa"/>
            <w:vAlign w:val="center"/>
          </w:tcPr>
          <w:p w14:paraId="00B09EC6"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2C7BE1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3D34522" w14:textId="77777777" w:rsidR="00BD6B97" w:rsidRPr="007A7659" w:rsidRDefault="00BD6B97">
            <w:pPr>
              <w:pStyle w:val="TableEntry"/>
              <w:rPr>
                <w:noProof w:val="0"/>
                <w:sz w:val="16"/>
              </w:rPr>
            </w:pPr>
            <w:r w:rsidRPr="007A7659">
              <w:rPr>
                <w:noProof w:val="0"/>
                <w:sz w:val="16"/>
              </w:rPr>
              <w:t>The machine name or IP address.</w:t>
            </w:r>
          </w:p>
        </w:tc>
      </w:tr>
    </w:tbl>
    <w:p w14:paraId="1987DEE9"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30196191" w14:textId="77777777">
        <w:trPr>
          <w:cantSplit/>
        </w:trPr>
        <w:tc>
          <w:tcPr>
            <w:tcW w:w="1728" w:type="dxa"/>
            <w:vMerge w:val="restart"/>
          </w:tcPr>
          <w:p w14:paraId="0C7F5CAA" w14:textId="77777777" w:rsidR="00BD6B97" w:rsidRPr="007A7659" w:rsidRDefault="00BD6B97" w:rsidP="0002013A">
            <w:pPr>
              <w:pStyle w:val="TableEntryHeader"/>
            </w:pPr>
            <w:r w:rsidRPr="007A7659">
              <w:t>Audit Source</w:t>
            </w:r>
          </w:p>
          <w:p w14:paraId="0D129095"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1C416369"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138F629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EC6EA59"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0F6B51B2" w14:textId="77777777">
        <w:trPr>
          <w:cantSplit/>
        </w:trPr>
        <w:tc>
          <w:tcPr>
            <w:tcW w:w="1728" w:type="dxa"/>
            <w:vMerge/>
            <w:textDirection w:val="btLr"/>
            <w:vAlign w:val="center"/>
          </w:tcPr>
          <w:p w14:paraId="58C0B1E5" w14:textId="77777777" w:rsidR="00BD6B97" w:rsidRPr="007A7659" w:rsidRDefault="00BD6B97">
            <w:pPr>
              <w:pStyle w:val="TableLabel"/>
              <w:rPr>
                <w:noProof w:val="0"/>
                <w:sz w:val="16"/>
              </w:rPr>
            </w:pPr>
          </w:p>
        </w:tc>
        <w:tc>
          <w:tcPr>
            <w:tcW w:w="2340" w:type="dxa"/>
            <w:vAlign w:val="center"/>
          </w:tcPr>
          <w:p w14:paraId="73757D33"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7D50F3A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5A03DB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F7EF491" w14:textId="77777777">
        <w:trPr>
          <w:cantSplit/>
        </w:trPr>
        <w:tc>
          <w:tcPr>
            <w:tcW w:w="1728" w:type="dxa"/>
            <w:vMerge/>
            <w:textDirection w:val="btLr"/>
            <w:vAlign w:val="center"/>
          </w:tcPr>
          <w:p w14:paraId="2329DB74" w14:textId="77777777" w:rsidR="00BD6B97" w:rsidRPr="007A7659" w:rsidRDefault="00BD6B97">
            <w:pPr>
              <w:pStyle w:val="TableLabel"/>
              <w:rPr>
                <w:noProof w:val="0"/>
                <w:sz w:val="16"/>
              </w:rPr>
            </w:pPr>
          </w:p>
        </w:tc>
        <w:tc>
          <w:tcPr>
            <w:tcW w:w="2340" w:type="dxa"/>
            <w:vAlign w:val="center"/>
          </w:tcPr>
          <w:p w14:paraId="17D4B70D"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567F334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8DE3408"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34793A77"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32D124EF" w14:textId="77777777" w:rsidTr="00AE5ED3">
        <w:trPr>
          <w:cantSplit/>
        </w:trPr>
        <w:tc>
          <w:tcPr>
            <w:tcW w:w="1548" w:type="dxa"/>
            <w:vMerge w:val="restart"/>
          </w:tcPr>
          <w:p w14:paraId="29C4AE44" w14:textId="77777777" w:rsidR="00BD6B97" w:rsidRPr="007A7659" w:rsidRDefault="00BD6B97" w:rsidP="0002013A">
            <w:pPr>
              <w:pStyle w:val="TableEntryHeader"/>
            </w:pPr>
            <w:r w:rsidRPr="007A7659">
              <w:t>Patient</w:t>
            </w:r>
          </w:p>
          <w:p w14:paraId="795E21AB"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2B3E9B74"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1BDE6E3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F36C284" w14:textId="77777777" w:rsidR="00BD6B97" w:rsidRPr="007A7659" w:rsidRDefault="00BD6B97">
            <w:pPr>
              <w:pStyle w:val="TableEntry"/>
              <w:rPr>
                <w:noProof w:val="0"/>
                <w:sz w:val="16"/>
              </w:rPr>
            </w:pPr>
            <w:r w:rsidRPr="007A7659">
              <w:rPr>
                <w:noProof w:val="0"/>
                <w:sz w:val="16"/>
              </w:rPr>
              <w:t>“1” (Person)</w:t>
            </w:r>
          </w:p>
        </w:tc>
      </w:tr>
      <w:tr w:rsidR="00BD6B97" w:rsidRPr="007A7659" w14:paraId="6911A686" w14:textId="77777777">
        <w:trPr>
          <w:cantSplit/>
        </w:trPr>
        <w:tc>
          <w:tcPr>
            <w:tcW w:w="1548" w:type="dxa"/>
            <w:vMerge/>
            <w:vAlign w:val="center"/>
          </w:tcPr>
          <w:p w14:paraId="1C82BCA5" w14:textId="77777777" w:rsidR="00BD6B97" w:rsidRPr="007A7659" w:rsidRDefault="00BD6B97">
            <w:pPr>
              <w:pStyle w:val="TableLabel"/>
              <w:rPr>
                <w:noProof w:val="0"/>
                <w:sz w:val="16"/>
              </w:rPr>
            </w:pPr>
          </w:p>
        </w:tc>
        <w:tc>
          <w:tcPr>
            <w:tcW w:w="2520" w:type="dxa"/>
            <w:vAlign w:val="center"/>
          </w:tcPr>
          <w:p w14:paraId="5E8BB4EB"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30A8974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EC14F72" w14:textId="77777777" w:rsidR="00BD6B97" w:rsidRPr="007A7659" w:rsidRDefault="00BD6B97">
            <w:pPr>
              <w:pStyle w:val="TableEntry"/>
              <w:rPr>
                <w:b/>
                <w:i/>
                <w:noProof w:val="0"/>
                <w:sz w:val="16"/>
              </w:rPr>
            </w:pPr>
            <w:r w:rsidRPr="007A7659">
              <w:rPr>
                <w:noProof w:val="0"/>
                <w:sz w:val="16"/>
              </w:rPr>
              <w:t>“1” (Patient)</w:t>
            </w:r>
          </w:p>
        </w:tc>
      </w:tr>
      <w:tr w:rsidR="00BD6B97" w:rsidRPr="007A7659" w14:paraId="7DC9CCD8" w14:textId="77777777">
        <w:trPr>
          <w:cantSplit/>
        </w:trPr>
        <w:tc>
          <w:tcPr>
            <w:tcW w:w="1548" w:type="dxa"/>
            <w:vMerge/>
            <w:vAlign w:val="center"/>
          </w:tcPr>
          <w:p w14:paraId="652E41E9" w14:textId="77777777" w:rsidR="00BD6B97" w:rsidRPr="007A7659" w:rsidRDefault="00BD6B97">
            <w:pPr>
              <w:pStyle w:val="TableLabel"/>
              <w:rPr>
                <w:noProof w:val="0"/>
                <w:sz w:val="16"/>
              </w:rPr>
            </w:pPr>
          </w:p>
        </w:tc>
        <w:tc>
          <w:tcPr>
            <w:tcW w:w="2520" w:type="dxa"/>
            <w:vAlign w:val="center"/>
          </w:tcPr>
          <w:p w14:paraId="3AA382AD"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2DD90A6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A71E0C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3D6836B" w14:textId="77777777">
        <w:trPr>
          <w:cantSplit/>
        </w:trPr>
        <w:tc>
          <w:tcPr>
            <w:tcW w:w="1548" w:type="dxa"/>
            <w:vMerge/>
            <w:vAlign w:val="center"/>
          </w:tcPr>
          <w:p w14:paraId="41C47979" w14:textId="77777777" w:rsidR="00BD6B97" w:rsidRPr="007A7659" w:rsidRDefault="00BD6B97">
            <w:pPr>
              <w:pStyle w:val="TableLabel"/>
              <w:rPr>
                <w:noProof w:val="0"/>
                <w:sz w:val="16"/>
              </w:rPr>
            </w:pPr>
          </w:p>
        </w:tc>
        <w:tc>
          <w:tcPr>
            <w:tcW w:w="2520" w:type="dxa"/>
            <w:vAlign w:val="center"/>
          </w:tcPr>
          <w:p w14:paraId="2974EC4D"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059A1B8B"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041F679C" w14:textId="77777777" w:rsidR="00BD6B97" w:rsidRPr="007A7659" w:rsidRDefault="00DA2336" w:rsidP="001D79B5">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60E878DA" w14:textId="77777777">
        <w:trPr>
          <w:cantSplit/>
        </w:trPr>
        <w:tc>
          <w:tcPr>
            <w:tcW w:w="1548" w:type="dxa"/>
            <w:vMerge/>
            <w:vAlign w:val="center"/>
          </w:tcPr>
          <w:p w14:paraId="177C7F1C" w14:textId="77777777" w:rsidR="00BD6B97" w:rsidRPr="007A7659" w:rsidRDefault="00BD6B97">
            <w:pPr>
              <w:pStyle w:val="TableLabel"/>
              <w:rPr>
                <w:noProof w:val="0"/>
                <w:sz w:val="16"/>
              </w:rPr>
            </w:pPr>
          </w:p>
        </w:tc>
        <w:tc>
          <w:tcPr>
            <w:tcW w:w="2520" w:type="dxa"/>
            <w:vAlign w:val="center"/>
          </w:tcPr>
          <w:p w14:paraId="1E25037B"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0D0342E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12A5AC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D4D54C6" w14:textId="77777777">
        <w:trPr>
          <w:cantSplit/>
        </w:trPr>
        <w:tc>
          <w:tcPr>
            <w:tcW w:w="1548" w:type="dxa"/>
            <w:vMerge/>
            <w:vAlign w:val="center"/>
          </w:tcPr>
          <w:p w14:paraId="51711BC3" w14:textId="77777777" w:rsidR="00BD6B97" w:rsidRPr="007A7659" w:rsidRDefault="00BD6B97">
            <w:pPr>
              <w:pStyle w:val="AppendixHeading3"/>
              <w:tabs>
                <w:tab w:val="clear" w:pos="2160"/>
              </w:tabs>
              <w:rPr>
                <w:noProof w:val="0"/>
                <w:sz w:val="16"/>
              </w:rPr>
            </w:pPr>
          </w:p>
        </w:tc>
        <w:tc>
          <w:tcPr>
            <w:tcW w:w="2520" w:type="dxa"/>
            <w:vAlign w:val="center"/>
          </w:tcPr>
          <w:p w14:paraId="7B42D623"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4E1DF5CC"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6E6B8154"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4E62F4BA" w14:textId="77777777">
        <w:trPr>
          <w:cantSplit/>
        </w:trPr>
        <w:tc>
          <w:tcPr>
            <w:tcW w:w="1548" w:type="dxa"/>
            <w:vMerge/>
            <w:vAlign w:val="center"/>
          </w:tcPr>
          <w:p w14:paraId="0ABA0115" w14:textId="77777777" w:rsidR="00BD6B97" w:rsidRPr="007A7659" w:rsidRDefault="00BD6B97">
            <w:pPr>
              <w:pStyle w:val="TableLabel"/>
              <w:rPr>
                <w:noProof w:val="0"/>
                <w:sz w:val="16"/>
              </w:rPr>
            </w:pPr>
          </w:p>
        </w:tc>
        <w:tc>
          <w:tcPr>
            <w:tcW w:w="2520" w:type="dxa"/>
            <w:vAlign w:val="center"/>
          </w:tcPr>
          <w:p w14:paraId="1CC82B3E"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462FAE3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E3BFCEE"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D606AB8" w14:textId="77777777">
        <w:trPr>
          <w:cantSplit/>
        </w:trPr>
        <w:tc>
          <w:tcPr>
            <w:tcW w:w="1548" w:type="dxa"/>
            <w:vMerge/>
            <w:vAlign w:val="center"/>
          </w:tcPr>
          <w:p w14:paraId="45535B3D" w14:textId="77777777" w:rsidR="00BD6B97" w:rsidRPr="007A7659" w:rsidRDefault="00BD6B97">
            <w:pPr>
              <w:pStyle w:val="AppendixHeading3"/>
              <w:tabs>
                <w:tab w:val="clear" w:pos="2160"/>
              </w:tabs>
              <w:rPr>
                <w:noProof w:val="0"/>
                <w:sz w:val="16"/>
              </w:rPr>
            </w:pPr>
          </w:p>
        </w:tc>
        <w:tc>
          <w:tcPr>
            <w:tcW w:w="2520" w:type="dxa"/>
            <w:vAlign w:val="center"/>
          </w:tcPr>
          <w:p w14:paraId="29DFFA92"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109C6A7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BAE00C5"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AA8FF07" w14:textId="77777777">
        <w:trPr>
          <w:cantSplit/>
        </w:trPr>
        <w:tc>
          <w:tcPr>
            <w:tcW w:w="1548" w:type="dxa"/>
            <w:vMerge/>
            <w:vAlign w:val="center"/>
          </w:tcPr>
          <w:p w14:paraId="36EAF6ED" w14:textId="77777777" w:rsidR="00BD6B97" w:rsidRPr="007A7659" w:rsidRDefault="00BD6B97">
            <w:pPr>
              <w:pStyle w:val="TableLabel"/>
              <w:rPr>
                <w:noProof w:val="0"/>
                <w:sz w:val="16"/>
              </w:rPr>
            </w:pPr>
          </w:p>
        </w:tc>
        <w:tc>
          <w:tcPr>
            <w:tcW w:w="2520" w:type="dxa"/>
            <w:vAlign w:val="center"/>
          </w:tcPr>
          <w:p w14:paraId="6F0FB305"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4853A74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C441366" w14:textId="77777777" w:rsidR="00BD6B97" w:rsidRPr="007A7659" w:rsidRDefault="00BD6B97">
            <w:pPr>
              <w:pStyle w:val="TableEntry"/>
              <w:rPr>
                <w:noProof w:val="0"/>
                <w:sz w:val="16"/>
              </w:rPr>
            </w:pPr>
            <w:r w:rsidRPr="007A7659">
              <w:rPr>
                <w:i/>
                <w:iCs/>
                <w:noProof w:val="0"/>
                <w:sz w:val="16"/>
              </w:rPr>
              <w:t>not specialized</w:t>
            </w:r>
          </w:p>
        </w:tc>
      </w:tr>
    </w:tbl>
    <w:p w14:paraId="704C9A9D" w14:textId="77777777" w:rsidR="00BD6B97" w:rsidRPr="007A7659" w:rsidRDefault="00BD6B97"/>
    <w:p w14:paraId="45D46887" w14:textId="77777777" w:rsidR="00FC6B29" w:rsidRPr="007A7659" w:rsidRDefault="00FC6B29"/>
    <w:p w14:paraId="00BAE7AD" w14:textId="77777777" w:rsidR="004A1CB8" w:rsidRPr="007A7659" w:rsidRDefault="004A1CB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0E3D79E" w14:textId="77777777" w:rsidTr="00AE5ED3">
        <w:trPr>
          <w:cantSplit/>
        </w:trPr>
        <w:tc>
          <w:tcPr>
            <w:tcW w:w="1548" w:type="dxa"/>
            <w:vMerge w:val="restart"/>
          </w:tcPr>
          <w:p w14:paraId="1D568927" w14:textId="77777777" w:rsidR="00BD6B97" w:rsidRPr="007A7659" w:rsidRDefault="00BD6B97" w:rsidP="0002013A">
            <w:pPr>
              <w:pStyle w:val="TableEntryHeader"/>
            </w:pPr>
            <w:r w:rsidRPr="007A7659">
              <w:t>Query Parameters</w:t>
            </w:r>
          </w:p>
          <w:p w14:paraId="1BD86494"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579744B7"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6133F27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0EA8B04" w14:textId="77777777" w:rsidR="00BD6B97" w:rsidRPr="007A7659" w:rsidRDefault="00BD6B97">
            <w:pPr>
              <w:pStyle w:val="TableEntry"/>
              <w:rPr>
                <w:noProof w:val="0"/>
                <w:sz w:val="16"/>
              </w:rPr>
            </w:pPr>
            <w:r w:rsidRPr="007A7659">
              <w:rPr>
                <w:noProof w:val="0"/>
                <w:sz w:val="16"/>
              </w:rPr>
              <w:t>“2” (system object)</w:t>
            </w:r>
          </w:p>
        </w:tc>
      </w:tr>
      <w:tr w:rsidR="00BD6B97" w:rsidRPr="007A7659" w14:paraId="02174DD3" w14:textId="77777777">
        <w:trPr>
          <w:cantSplit/>
        </w:trPr>
        <w:tc>
          <w:tcPr>
            <w:tcW w:w="1548" w:type="dxa"/>
            <w:vMerge/>
            <w:vAlign w:val="center"/>
          </w:tcPr>
          <w:p w14:paraId="1FD3A6F6" w14:textId="77777777" w:rsidR="00BD6B97" w:rsidRPr="007A7659" w:rsidRDefault="00BD6B97">
            <w:pPr>
              <w:pStyle w:val="TableLabel"/>
              <w:rPr>
                <w:noProof w:val="0"/>
                <w:sz w:val="16"/>
              </w:rPr>
            </w:pPr>
          </w:p>
        </w:tc>
        <w:tc>
          <w:tcPr>
            <w:tcW w:w="2520" w:type="dxa"/>
            <w:vAlign w:val="center"/>
          </w:tcPr>
          <w:p w14:paraId="15B8E7B0"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719D06E1"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01DCB91" w14:textId="77777777" w:rsidR="00BD6B97" w:rsidRPr="007A7659" w:rsidRDefault="00BD6B97">
            <w:pPr>
              <w:pStyle w:val="TableEntry"/>
              <w:rPr>
                <w:b/>
                <w:i/>
                <w:noProof w:val="0"/>
                <w:sz w:val="16"/>
              </w:rPr>
            </w:pPr>
            <w:r w:rsidRPr="007A7659">
              <w:rPr>
                <w:noProof w:val="0"/>
                <w:sz w:val="16"/>
              </w:rPr>
              <w:t>“24” (query)</w:t>
            </w:r>
          </w:p>
        </w:tc>
      </w:tr>
      <w:tr w:rsidR="00BD6B97" w:rsidRPr="007A7659" w14:paraId="761655C0" w14:textId="77777777">
        <w:trPr>
          <w:cantSplit/>
        </w:trPr>
        <w:tc>
          <w:tcPr>
            <w:tcW w:w="1548" w:type="dxa"/>
            <w:vMerge/>
            <w:vAlign w:val="center"/>
          </w:tcPr>
          <w:p w14:paraId="53114A74" w14:textId="77777777" w:rsidR="00BD6B97" w:rsidRPr="007A7659" w:rsidRDefault="00BD6B97">
            <w:pPr>
              <w:pStyle w:val="TableLabel"/>
              <w:rPr>
                <w:noProof w:val="0"/>
                <w:sz w:val="16"/>
              </w:rPr>
            </w:pPr>
          </w:p>
        </w:tc>
        <w:tc>
          <w:tcPr>
            <w:tcW w:w="2520" w:type="dxa"/>
            <w:vAlign w:val="center"/>
          </w:tcPr>
          <w:p w14:paraId="596223D3"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250544C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62C21B7"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F68CAE8" w14:textId="77777777">
        <w:trPr>
          <w:cantSplit/>
        </w:trPr>
        <w:tc>
          <w:tcPr>
            <w:tcW w:w="1548" w:type="dxa"/>
            <w:vMerge/>
            <w:vAlign w:val="center"/>
          </w:tcPr>
          <w:p w14:paraId="51E492A5" w14:textId="77777777" w:rsidR="00BD6B97" w:rsidRPr="007A7659" w:rsidRDefault="00BD6B97">
            <w:pPr>
              <w:pStyle w:val="AppendixHeading3"/>
              <w:tabs>
                <w:tab w:val="clear" w:pos="2160"/>
              </w:tabs>
              <w:rPr>
                <w:noProof w:val="0"/>
                <w:sz w:val="16"/>
              </w:rPr>
            </w:pPr>
          </w:p>
        </w:tc>
        <w:tc>
          <w:tcPr>
            <w:tcW w:w="2520" w:type="dxa"/>
            <w:vAlign w:val="center"/>
          </w:tcPr>
          <w:p w14:paraId="48DAB35C" w14:textId="77777777" w:rsidR="00BD6B97" w:rsidRPr="007A7659" w:rsidRDefault="00BD6B97" w:rsidP="001D3953">
            <w:pPr>
              <w:pStyle w:val="TableEntry"/>
              <w:rPr>
                <w:noProof w:val="0"/>
                <w:sz w:val="16"/>
              </w:rPr>
            </w:pPr>
            <w:r w:rsidRPr="007A7659">
              <w:rPr>
                <w:noProof w:val="0"/>
                <w:sz w:val="16"/>
              </w:rPr>
              <w:t>ParticipantObjectIDTypeCode</w:t>
            </w:r>
          </w:p>
        </w:tc>
        <w:tc>
          <w:tcPr>
            <w:tcW w:w="630" w:type="dxa"/>
            <w:vAlign w:val="center"/>
          </w:tcPr>
          <w:p w14:paraId="091FAE16" w14:textId="77777777" w:rsidR="00BD6B97" w:rsidRPr="007A7659" w:rsidRDefault="00BD6B97">
            <w:pPr>
              <w:pStyle w:val="TOC1"/>
              <w:jc w:val="center"/>
              <w:rPr>
                <w:sz w:val="16"/>
              </w:rPr>
            </w:pPr>
            <w:r w:rsidRPr="007A7659">
              <w:rPr>
                <w:sz w:val="16"/>
              </w:rPr>
              <w:t>M</w:t>
            </w:r>
          </w:p>
        </w:tc>
        <w:tc>
          <w:tcPr>
            <w:tcW w:w="4968" w:type="dxa"/>
          </w:tcPr>
          <w:p w14:paraId="1F66376B" w14:textId="77777777" w:rsidR="00BD6B97" w:rsidRPr="007A7659" w:rsidRDefault="00BD6B97">
            <w:pPr>
              <w:pStyle w:val="TableEntry"/>
              <w:rPr>
                <w:noProof w:val="0"/>
                <w:sz w:val="16"/>
              </w:rPr>
            </w:pPr>
            <w:r w:rsidRPr="007A7659">
              <w:rPr>
                <w:noProof w:val="0"/>
                <w:sz w:val="16"/>
              </w:rPr>
              <w:t>EV(“ITI-18”, “IHE Transactions”, “Registry Stored Query”)</w:t>
            </w:r>
          </w:p>
        </w:tc>
      </w:tr>
      <w:tr w:rsidR="00BD6B97" w:rsidRPr="007A7659" w14:paraId="2FB344FB" w14:textId="77777777">
        <w:trPr>
          <w:cantSplit/>
        </w:trPr>
        <w:tc>
          <w:tcPr>
            <w:tcW w:w="1548" w:type="dxa"/>
            <w:vMerge/>
            <w:vAlign w:val="center"/>
          </w:tcPr>
          <w:p w14:paraId="623CE140" w14:textId="77777777" w:rsidR="00BD6B97" w:rsidRPr="007A7659" w:rsidRDefault="00BD6B97">
            <w:pPr>
              <w:pStyle w:val="TableLabel"/>
              <w:rPr>
                <w:noProof w:val="0"/>
                <w:sz w:val="16"/>
              </w:rPr>
            </w:pPr>
          </w:p>
        </w:tc>
        <w:tc>
          <w:tcPr>
            <w:tcW w:w="2520" w:type="dxa"/>
            <w:vAlign w:val="center"/>
          </w:tcPr>
          <w:p w14:paraId="549A2C37"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399F1D4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83260A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7D1CEF3" w14:textId="77777777">
        <w:trPr>
          <w:cantSplit/>
        </w:trPr>
        <w:tc>
          <w:tcPr>
            <w:tcW w:w="1548" w:type="dxa"/>
            <w:vMerge/>
            <w:vAlign w:val="center"/>
          </w:tcPr>
          <w:p w14:paraId="0B6A2841" w14:textId="77777777" w:rsidR="00BD6B97" w:rsidRPr="007A7659" w:rsidRDefault="00BD6B97">
            <w:pPr>
              <w:pStyle w:val="AppendixHeading3"/>
              <w:tabs>
                <w:tab w:val="clear" w:pos="2160"/>
              </w:tabs>
              <w:rPr>
                <w:noProof w:val="0"/>
                <w:sz w:val="16"/>
              </w:rPr>
            </w:pPr>
          </w:p>
        </w:tc>
        <w:tc>
          <w:tcPr>
            <w:tcW w:w="2520" w:type="dxa"/>
            <w:vAlign w:val="center"/>
          </w:tcPr>
          <w:p w14:paraId="0296FBA4"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754074A1" w14:textId="77777777" w:rsidR="00BD6B97" w:rsidRPr="007A7659" w:rsidRDefault="00BD6B97">
            <w:pPr>
              <w:pStyle w:val="TableEntry"/>
              <w:jc w:val="center"/>
              <w:rPr>
                <w:iCs/>
                <w:noProof w:val="0"/>
                <w:sz w:val="16"/>
              </w:rPr>
            </w:pPr>
            <w:r w:rsidRPr="007A7659">
              <w:rPr>
                <w:iCs/>
                <w:noProof w:val="0"/>
                <w:sz w:val="16"/>
              </w:rPr>
              <w:t>M</w:t>
            </w:r>
          </w:p>
        </w:tc>
        <w:tc>
          <w:tcPr>
            <w:tcW w:w="4968" w:type="dxa"/>
          </w:tcPr>
          <w:p w14:paraId="44C72B38" w14:textId="77777777" w:rsidR="00BD6B97" w:rsidRPr="007A7659" w:rsidRDefault="00BD6B97">
            <w:pPr>
              <w:pStyle w:val="TableEntry"/>
              <w:rPr>
                <w:iCs/>
                <w:noProof w:val="0"/>
                <w:sz w:val="16"/>
              </w:rPr>
            </w:pPr>
            <w:r w:rsidRPr="007A7659">
              <w:rPr>
                <w:iCs/>
                <w:noProof w:val="0"/>
                <w:sz w:val="16"/>
              </w:rPr>
              <w:t>Stored Query ID (UUID)</w:t>
            </w:r>
          </w:p>
        </w:tc>
      </w:tr>
      <w:tr w:rsidR="00BD6B97" w:rsidRPr="007A7659" w14:paraId="6220954A" w14:textId="77777777">
        <w:trPr>
          <w:cantSplit/>
        </w:trPr>
        <w:tc>
          <w:tcPr>
            <w:tcW w:w="1548" w:type="dxa"/>
            <w:vMerge/>
            <w:vAlign w:val="center"/>
          </w:tcPr>
          <w:p w14:paraId="36FCFE52" w14:textId="77777777" w:rsidR="00BD6B97" w:rsidRPr="007A7659" w:rsidRDefault="00BD6B97">
            <w:pPr>
              <w:pStyle w:val="TableLabel"/>
              <w:rPr>
                <w:noProof w:val="0"/>
                <w:sz w:val="16"/>
              </w:rPr>
            </w:pPr>
          </w:p>
        </w:tc>
        <w:tc>
          <w:tcPr>
            <w:tcW w:w="2520" w:type="dxa"/>
            <w:vAlign w:val="center"/>
          </w:tcPr>
          <w:p w14:paraId="22B5528D"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212CBEFF"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4CA7F2F6" w14:textId="77777777" w:rsidR="00BD6B97" w:rsidRPr="007A7659" w:rsidRDefault="00BD6B97">
            <w:pPr>
              <w:pStyle w:val="TableEntry"/>
              <w:rPr>
                <w:noProof w:val="0"/>
                <w:sz w:val="16"/>
              </w:rPr>
            </w:pPr>
            <w:r w:rsidRPr="007A7659">
              <w:rPr>
                <w:i/>
                <w:noProof w:val="0"/>
                <w:sz w:val="16"/>
              </w:rPr>
              <w:t>not specialized</w:t>
            </w:r>
          </w:p>
        </w:tc>
      </w:tr>
      <w:tr w:rsidR="00BD6B97" w:rsidRPr="007A7659" w14:paraId="3B7690F3" w14:textId="77777777">
        <w:trPr>
          <w:cantSplit/>
        </w:trPr>
        <w:tc>
          <w:tcPr>
            <w:tcW w:w="1548" w:type="dxa"/>
            <w:vMerge/>
            <w:vAlign w:val="center"/>
          </w:tcPr>
          <w:p w14:paraId="170C347E" w14:textId="77777777" w:rsidR="00BD6B97" w:rsidRPr="007A7659" w:rsidRDefault="00BD6B97">
            <w:pPr>
              <w:pStyle w:val="AppendixHeading3"/>
              <w:tabs>
                <w:tab w:val="clear" w:pos="2160"/>
              </w:tabs>
              <w:rPr>
                <w:noProof w:val="0"/>
                <w:sz w:val="16"/>
              </w:rPr>
            </w:pPr>
          </w:p>
        </w:tc>
        <w:tc>
          <w:tcPr>
            <w:tcW w:w="2520" w:type="dxa"/>
            <w:vAlign w:val="center"/>
          </w:tcPr>
          <w:p w14:paraId="4A467BDF" w14:textId="77777777" w:rsidR="00BD6B97" w:rsidRPr="007A7659" w:rsidRDefault="00BD6B97" w:rsidP="001D3953">
            <w:pPr>
              <w:pStyle w:val="TableEntry"/>
              <w:rPr>
                <w:noProof w:val="0"/>
                <w:sz w:val="16"/>
              </w:rPr>
            </w:pPr>
            <w:r w:rsidRPr="007A7659">
              <w:rPr>
                <w:noProof w:val="0"/>
                <w:sz w:val="16"/>
              </w:rPr>
              <w:t>ParticipantObjectQuery</w:t>
            </w:r>
          </w:p>
        </w:tc>
        <w:tc>
          <w:tcPr>
            <w:tcW w:w="630" w:type="dxa"/>
            <w:vAlign w:val="center"/>
          </w:tcPr>
          <w:p w14:paraId="0D0AF96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90E7A4B" w14:textId="77777777" w:rsidR="00BD6B97" w:rsidRPr="007A7659" w:rsidRDefault="00BD6B97">
            <w:pPr>
              <w:pStyle w:val="TableEntry"/>
              <w:rPr>
                <w:noProof w:val="0"/>
                <w:sz w:val="16"/>
              </w:rPr>
            </w:pPr>
            <w:r w:rsidRPr="007A7659">
              <w:rPr>
                <w:noProof w:val="0"/>
                <w:sz w:val="16"/>
              </w:rPr>
              <w:t>the AdhocQueryRequest, base64 encoded.</w:t>
            </w:r>
          </w:p>
        </w:tc>
      </w:tr>
      <w:tr w:rsidR="00BD6B97" w:rsidRPr="007A7659" w14:paraId="3F4F6B8D" w14:textId="77777777">
        <w:trPr>
          <w:cantSplit/>
        </w:trPr>
        <w:tc>
          <w:tcPr>
            <w:tcW w:w="1548" w:type="dxa"/>
            <w:vMerge/>
            <w:vAlign w:val="center"/>
          </w:tcPr>
          <w:p w14:paraId="4EA37DF0" w14:textId="77777777" w:rsidR="00BD6B97" w:rsidRPr="007A7659" w:rsidRDefault="00BD6B97">
            <w:pPr>
              <w:pStyle w:val="TableLabel"/>
              <w:rPr>
                <w:noProof w:val="0"/>
                <w:sz w:val="16"/>
              </w:rPr>
            </w:pPr>
          </w:p>
        </w:tc>
        <w:tc>
          <w:tcPr>
            <w:tcW w:w="2520" w:type="dxa"/>
            <w:vAlign w:val="center"/>
          </w:tcPr>
          <w:p w14:paraId="71233AD9" w14:textId="77777777" w:rsidR="00BD6B97" w:rsidRPr="007A7659" w:rsidRDefault="00BD6B97" w:rsidP="00B628D5">
            <w:pPr>
              <w:pStyle w:val="TableEntry"/>
              <w:rPr>
                <w:noProof w:val="0"/>
                <w:sz w:val="16"/>
              </w:rPr>
            </w:pPr>
            <w:r w:rsidRPr="007A7659">
              <w:rPr>
                <w:noProof w:val="0"/>
                <w:sz w:val="16"/>
              </w:rPr>
              <w:t>ParticipantObjectDetail</w:t>
            </w:r>
          </w:p>
        </w:tc>
        <w:tc>
          <w:tcPr>
            <w:tcW w:w="630" w:type="dxa"/>
            <w:vAlign w:val="center"/>
          </w:tcPr>
          <w:p w14:paraId="6F958ECA" w14:textId="77777777" w:rsidR="00BD6B97" w:rsidRPr="007A7659" w:rsidRDefault="00BD6B97">
            <w:pPr>
              <w:pStyle w:val="TableEntry"/>
              <w:jc w:val="center"/>
              <w:rPr>
                <w:noProof w:val="0"/>
                <w:sz w:val="16"/>
              </w:rPr>
            </w:pPr>
            <w:r w:rsidRPr="007A7659">
              <w:rPr>
                <w:noProof w:val="0"/>
                <w:sz w:val="16"/>
              </w:rPr>
              <w:t>C</w:t>
            </w:r>
          </w:p>
        </w:tc>
        <w:tc>
          <w:tcPr>
            <w:tcW w:w="4968" w:type="dxa"/>
            <w:vAlign w:val="center"/>
          </w:tcPr>
          <w:p w14:paraId="5793D43E" w14:textId="77777777" w:rsidR="00BD6B97" w:rsidRPr="007A7659" w:rsidRDefault="00BD6B97">
            <w:pPr>
              <w:pStyle w:val="TableEntry"/>
              <w:snapToGrid w:val="0"/>
              <w:rPr>
                <w:bCs/>
                <w:noProof w:val="0"/>
                <w:sz w:val="16"/>
              </w:rPr>
            </w:pPr>
            <w:r w:rsidRPr="007A7659">
              <w:rPr>
                <w:bCs/>
                <w:noProof w:val="0"/>
                <w:sz w:val="16"/>
              </w:rPr>
              <w:t xml:space="preserve">The ParticipantObjectDetail element may occur more than once. </w:t>
            </w:r>
          </w:p>
          <w:p w14:paraId="5D4227E9" w14:textId="77777777" w:rsidR="00BD6B97" w:rsidRPr="007A7659" w:rsidRDefault="00BD6B97">
            <w:pPr>
              <w:pStyle w:val="TableEntry"/>
              <w:snapToGrid w:val="0"/>
              <w:rPr>
                <w:bCs/>
                <w:iCs/>
                <w:noProof w:val="0"/>
                <w:sz w:val="16"/>
              </w:rPr>
            </w:pPr>
            <w:r w:rsidRPr="007A7659">
              <w:rPr>
                <w:bCs/>
                <w:iCs/>
                <w:noProof w:val="0"/>
                <w:sz w:val="16"/>
              </w:rPr>
              <w:t xml:space="preserve">In one element, set “QueryEncoding”as the value of the attribute </w:t>
            </w:r>
            <w:r w:rsidRPr="007A7659">
              <w:rPr>
                <w:bCs/>
                <w:i/>
                <w:iCs/>
                <w:noProof w:val="0"/>
                <w:sz w:val="16"/>
              </w:rPr>
              <w:t>type</w:t>
            </w:r>
            <w:r w:rsidRPr="007A7659">
              <w:rPr>
                <w:bCs/>
                <w:iCs/>
                <w:noProof w:val="0"/>
                <w:sz w:val="16"/>
              </w:rPr>
              <w:t xml:space="preserve">, Set the attribute </w:t>
            </w:r>
            <w:r w:rsidRPr="007A7659">
              <w:rPr>
                <w:bCs/>
                <w:i/>
                <w:iCs/>
                <w:noProof w:val="0"/>
                <w:sz w:val="16"/>
              </w:rPr>
              <w:t>value</w:t>
            </w:r>
            <w:r w:rsidRPr="007A7659">
              <w:rPr>
                <w:bCs/>
                <w:iCs/>
                <w:noProof w:val="0"/>
                <w:sz w:val="16"/>
              </w:rPr>
              <w:t xml:space="preserve"> to the character encoding, such as “UTF-8”, used to encode the ParticipantObjectQuery before base64 encoding. </w:t>
            </w:r>
          </w:p>
          <w:p w14:paraId="4E020A3B" w14:textId="77777777" w:rsidR="00BD6B97" w:rsidRPr="007A7659" w:rsidRDefault="00BD6B97">
            <w:pPr>
              <w:pStyle w:val="TableEntry"/>
              <w:snapToGrid w:val="0"/>
              <w:rPr>
                <w:bCs/>
                <w:i/>
                <w:iCs/>
                <w:noProof w:val="0"/>
                <w:sz w:val="16"/>
              </w:rPr>
            </w:pPr>
            <w:r w:rsidRPr="007A7659">
              <w:rPr>
                <w:bCs/>
                <w:noProof w:val="0"/>
                <w:sz w:val="16"/>
              </w:rPr>
              <w:t>In another element, set “urn:ihe:iti:xca:2010:homeCommunityId” as the value of the attribute type and the value of the homeCommunityID as the value of the attribute value, if known.</w:t>
            </w:r>
          </w:p>
        </w:tc>
      </w:tr>
    </w:tbl>
    <w:p w14:paraId="64DDCC33" w14:textId="77777777" w:rsidR="00BD6B97" w:rsidRPr="007A7659" w:rsidRDefault="00BD6B97" w:rsidP="007E3B51">
      <w:pPr>
        <w:pStyle w:val="Heading5"/>
        <w:rPr>
          <w:noProof w:val="0"/>
        </w:rPr>
      </w:pPr>
      <w:r w:rsidRPr="007A7659">
        <w:rPr>
          <w:noProof w:val="0"/>
        </w:rPr>
        <w:t>3.18.5.1.2 Document Registry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1FDC3C21" w14:textId="77777777" w:rsidTr="007E3B51">
        <w:trPr>
          <w:cantSplit/>
        </w:trPr>
        <w:tc>
          <w:tcPr>
            <w:tcW w:w="1458" w:type="dxa"/>
            <w:tcBorders>
              <w:bottom w:val="single" w:sz="4" w:space="0" w:color="auto"/>
            </w:tcBorders>
            <w:textDirection w:val="btLr"/>
            <w:vAlign w:val="center"/>
          </w:tcPr>
          <w:p w14:paraId="2BEFA169" w14:textId="77777777" w:rsidR="00BD6B97" w:rsidRPr="007A7659" w:rsidRDefault="00BD6B97">
            <w:pPr>
              <w:pStyle w:val="TableLabel"/>
              <w:rPr>
                <w:noProof w:val="0"/>
                <w:sz w:val="16"/>
              </w:rPr>
            </w:pPr>
          </w:p>
        </w:tc>
        <w:tc>
          <w:tcPr>
            <w:tcW w:w="2610" w:type="dxa"/>
            <w:tcBorders>
              <w:bottom w:val="single" w:sz="4" w:space="0" w:color="auto"/>
            </w:tcBorders>
            <w:shd w:val="clear" w:color="auto" w:fill="D9D9D9" w:themeFill="background1" w:themeFillShade="D9"/>
            <w:vAlign w:val="center"/>
          </w:tcPr>
          <w:p w14:paraId="23100DAA" w14:textId="77777777" w:rsidR="00BD6B97" w:rsidRPr="007A7659" w:rsidRDefault="00BD6B97" w:rsidP="0002013A">
            <w:pPr>
              <w:pStyle w:val="TableEntryHeader"/>
            </w:pPr>
            <w:r w:rsidRPr="007A7659">
              <w:t>Field Name</w:t>
            </w:r>
          </w:p>
        </w:tc>
        <w:tc>
          <w:tcPr>
            <w:tcW w:w="720" w:type="dxa"/>
            <w:tcBorders>
              <w:bottom w:val="single" w:sz="4" w:space="0" w:color="auto"/>
            </w:tcBorders>
            <w:shd w:val="clear" w:color="auto" w:fill="D9D9D9" w:themeFill="background1" w:themeFillShade="D9"/>
            <w:vAlign w:val="center"/>
          </w:tcPr>
          <w:p w14:paraId="39E90867" w14:textId="77777777" w:rsidR="00BD6B97" w:rsidRPr="007A7659" w:rsidRDefault="00BD6B97" w:rsidP="0002013A">
            <w:pPr>
              <w:pStyle w:val="TableEntryHeader"/>
            </w:pPr>
            <w:r w:rsidRPr="007A7659">
              <w:t>Opt</w:t>
            </w:r>
          </w:p>
        </w:tc>
        <w:tc>
          <w:tcPr>
            <w:tcW w:w="4878" w:type="dxa"/>
            <w:tcBorders>
              <w:bottom w:val="single" w:sz="4" w:space="0" w:color="auto"/>
            </w:tcBorders>
            <w:shd w:val="clear" w:color="auto" w:fill="D9D9D9" w:themeFill="background1" w:themeFillShade="D9"/>
            <w:vAlign w:val="center"/>
          </w:tcPr>
          <w:p w14:paraId="3BF4227F" w14:textId="77777777" w:rsidR="00BD6B97" w:rsidRPr="007A7659" w:rsidRDefault="00BD6B97" w:rsidP="0002013A">
            <w:pPr>
              <w:pStyle w:val="TableEntryHeader"/>
            </w:pPr>
            <w:r w:rsidRPr="007A7659">
              <w:t>Value Constraints</w:t>
            </w:r>
          </w:p>
        </w:tc>
      </w:tr>
      <w:tr w:rsidR="00BD6B97" w:rsidRPr="007A7659" w14:paraId="6CA857BF" w14:textId="77777777" w:rsidTr="00AE5ED3">
        <w:trPr>
          <w:cantSplit/>
        </w:trPr>
        <w:tc>
          <w:tcPr>
            <w:tcW w:w="1458" w:type="dxa"/>
            <w:vMerge w:val="restart"/>
            <w:tcBorders>
              <w:top w:val="single" w:sz="4" w:space="0" w:color="auto"/>
            </w:tcBorders>
          </w:tcPr>
          <w:p w14:paraId="5EFB773B" w14:textId="77777777" w:rsidR="00BD6B97" w:rsidRPr="007A7659" w:rsidRDefault="00BD6B97" w:rsidP="0002013A">
            <w:pPr>
              <w:pStyle w:val="TableEntryHeader"/>
            </w:pPr>
            <w:r w:rsidRPr="007A7659">
              <w:t>Event</w:t>
            </w:r>
          </w:p>
          <w:p w14:paraId="701A09F1"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31FC57E4"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38C48AB0"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67095901"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4EB1E8F7" w14:textId="77777777">
        <w:trPr>
          <w:cantSplit/>
        </w:trPr>
        <w:tc>
          <w:tcPr>
            <w:tcW w:w="1458" w:type="dxa"/>
            <w:vMerge/>
            <w:vAlign w:val="center"/>
          </w:tcPr>
          <w:p w14:paraId="113B392B" w14:textId="77777777" w:rsidR="00BD6B97" w:rsidRPr="007A7659" w:rsidRDefault="00BD6B97">
            <w:pPr>
              <w:pStyle w:val="TableLabel"/>
              <w:rPr>
                <w:noProof w:val="0"/>
                <w:sz w:val="16"/>
              </w:rPr>
            </w:pPr>
          </w:p>
        </w:tc>
        <w:tc>
          <w:tcPr>
            <w:tcW w:w="2610" w:type="dxa"/>
            <w:vAlign w:val="center"/>
          </w:tcPr>
          <w:p w14:paraId="280CE6FC"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12062C83" w14:textId="77777777" w:rsidR="00BD6B97" w:rsidRPr="007A7659" w:rsidRDefault="00BD6B97">
            <w:pPr>
              <w:pStyle w:val="TableEntry"/>
              <w:jc w:val="center"/>
              <w:rPr>
                <w:noProof w:val="0"/>
                <w:sz w:val="16"/>
              </w:rPr>
            </w:pPr>
            <w:r w:rsidRPr="007A7659">
              <w:rPr>
                <w:noProof w:val="0"/>
                <w:sz w:val="16"/>
              </w:rPr>
              <w:t>M</w:t>
            </w:r>
          </w:p>
        </w:tc>
        <w:tc>
          <w:tcPr>
            <w:tcW w:w="4878" w:type="dxa"/>
          </w:tcPr>
          <w:p w14:paraId="11E664B3"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2E406B60" w14:textId="77777777">
        <w:trPr>
          <w:cantSplit/>
        </w:trPr>
        <w:tc>
          <w:tcPr>
            <w:tcW w:w="1458" w:type="dxa"/>
            <w:vMerge/>
            <w:vAlign w:val="center"/>
          </w:tcPr>
          <w:p w14:paraId="1A431F94" w14:textId="77777777" w:rsidR="00BD6B97" w:rsidRPr="007A7659" w:rsidRDefault="00BD6B97">
            <w:pPr>
              <w:pStyle w:val="TableLabel"/>
              <w:rPr>
                <w:noProof w:val="0"/>
                <w:sz w:val="16"/>
              </w:rPr>
            </w:pPr>
          </w:p>
        </w:tc>
        <w:tc>
          <w:tcPr>
            <w:tcW w:w="2610" w:type="dxa"/>
            <w:vAlign w:val="center"/>
          </w:tcPr>
          <w:p w14:paraId="1C1F2E0F"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7336BF40"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1653F73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592E0D2" w14:textId="77777777">
        <w:trPr>
          <w:cantSplit/>
        </w:trPr>
        <w:tc>
          <w:tcPr>
            <w:tcW w:w="1458" w:type="dxa"/>
            <w:vMerge/>
            <w:vAlign w:val="center"/>
          </w:tcPr>
          <w:p w14:paraId="78640CA6" w14:textId="77777777" w:rsidR="00BD6B97" w:rsidRPr="007A7659" w:rsidRDefault="00BD6B97">
            <w:pPr>
              <w:pStyle w:val="TableLabel"/>
              <w:rPr>
                <w:noProof w:val="0"/>
                <w:sz w:val="16"/>
              </w:rPr>
            </w:pPr>
          </w:p>
        </w:tc>
        <w:tc>
          <w:tcPr>
            <w:tcW w:w="2610" w:type="dxa"/>
            <w:vAlign w:val="center"/>
          </w:tcPr>
          <w:p w14:paraId="31464726"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7024469B"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3AB5A54A"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40DA666" w14:textId="77777777">
        <w:trPr>
          <w:cantSplit/>
        </w:trPr>
        <w:tc>
          <w:tcPr>
            <w:tcW w:w="1458" w:type="dxa"/>
            <w:vMerge/>
            <w:vAlign w:val="center"/>
          </w:tcPr>
          <w:p w14:paraId="4EC7C96E" w14:textId="77777777" w:rsidR="00BD6B97" w:rsidRPr="007A7659" w:rsidRDefault="00BD6B97">
            <w:pPr>
              <w:pStyle w:val="TableLabel"/>
              <w:rPr>
                <w:noProof w:val="0"/>
                <w:sz w:val="16"/>
              </w:rPr>
            </w:pPr>
          </w:p>
        </w:tc>
        <w:tc>
          <w:tcPr>
            <w:tcW w:w="2610" w:type="dxa"/>
            <w:vAlign w:val="center"/>
          </w:tcPr>
          <w:p w14:paraId="61876570"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224B69C8"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4225ED4E" w14:textId="77777777" w:rsidR="00BD6B97" w:rsidRPr="007A7659" w:rsidRDefault="00BD6B97">
            <w:pPr>
              <w:pStyle w:val="TableEntry"/>
              <w:rPr>
                <w:noProof w:val="0"/>
                <w:sz w:val="16"/>
              </w:rPr>
            </w:pPr>
            <w:r w:rsidRPr="007A7659">
              <w:rPr>
                <w:noProof w:val="0"/>
                <w:sz w:val="16"/>
              </w:rPr>
              <w:t>EV(“ITI-18”, “IHE Transactions”, “Registry Stored Query”)</w:t>
            </w:r>
          </w:p>
        </w:tc>
      </w:tr>
      <w:tr w:rsidR="00BD6B97" w:rsidRPr="007A7659" w14:paraId="7B68AD80" w14:textId="77777777">
        <w:trPr>
          <w:cantSplit/>
        </w:trPr>
        <w:tc>
          <w:tcPr>
            <w:tcW w:w="9666" w:type="dxa"/>
            <w:gridSpan w:val="4"/>
          </w:tcPr>
          <w:p w14:paraId="5AB56175" w14:textId="77777777" w:rsidR="00BD6B97" w:rsidRPr="007A7659" w:rsidRDefault="00BD6B97" w:rsidP="007E3B51">
            <w:pPr>
              <w:pStyle w:val="TableEntry"/>
              <w:rPr>
                <w:noProof w:val="0"/>
              </w:rPr>
            </w:pPr>
            <w:r w:rsidRPr="007A7659">
              <w:rPr>
                <w:noProof w:val="0"/>
              </w:rPr>
              <w:t>Source (Document Consumer) (1)</w:t>
            </w:r>
          </w:p>
        </w:tc>
      </w:tr>
      <w:tr w:rsidR="00BD6B97" w:rsidRPr="007A7659" w14:paraId="7D41CE60" w14:textId="77777777">
        <w:trPr>
          <w:cantSplit/>
        </w:trPr>
        <w:tc>
          <w:tcPr>
            <w:tcW w:w="9666" w:type="dxa"/>
            <w:gridSpan w:val="4"/>
          </w:tcPr>
          <w:p w14:paraId="79D50C32" w14:textId="77777777" w:rsidR="00BD6B97" w:rsidRPr="007A7659" w:rsidRDefault="00BD6B97" w:rsidP="007E3B51">
            <w:pPr>
              <w:pStyle w:val="TableEntry"/>
              <w:rPr>
                <w:noProof w:val="0"/>
              </w:rPr>
            </w:pPr>
            <w:r w:rsidRPr="007A7659">
              <w:rPr>
                <w:noProof w:val="0"/>
              </w:rPr>
              <w:t>Destination (Document Registry) (1)</w:t>
            </w:r>
          </w:p>
        </w:tc>
      </w:tr>
      <w:tr w:rsidR="00BD6B97" w:rsidRPr="007A7659" w14:paraId="22E3181F" w14:textId="77777777">
        <w:trPr>
          <w:cantSplit/>
        </w:trPr>
        <w:tc>
          <w:tcPr>
            <w:tcW w:w="9666" w:type="dxa"/>
            <w:gridSpan w:val="4"/>
          </w:tcPr>
          <w:p w14:paraId="60972E96" w14:textId="77777777" w:rsidR="00BD6B97" w:rsidRPr="007A7659" w:rsidRDefault="00BD6B97" w:rsidP="007E3B51">
            <w:pPr>
              <w:pStyle w:val="TableEntry"/>
              <w:rPr>
                <w:noProof w:val="0"/>
              </w:rPr>
            </w:pPr>
            <w:r w:rsidRPr="007A7659">
              <w:rPr>
                <w:noProof w:val="0"/>
              </w:rPr>
              <w:t>Audit Source (Document Registry) (1)</w:t>
            </w:r>
          </w:p>
        </w:tc>
      </w:tr>
      <w:tr w:rsidR="00BD6B97" w:rsidRPr="007A7659" w14:paraId="79BF867E" w14:textId="77777777">
        <w:trPr>
          <w:cantSplit/>
        </w:trPr>
        <w:tc>
          <w:tcPr>
            <w:tcW w:w="9666" w:type="dxa"/>
            <w:gridSpan w:val="4"/>
          </w:tcPr>
          <w:p w14:paraId="7D2118C0" w14:textId="77777777" w:rsidR="00BD6B97" w:rsidRPr="007A7659" w:rsidRDefault="00BD6B97" w:rsidP="007E3B51">
            <w:pPr>
              <w:pStyle w:val="TableEntry"/>
              <w:rPr>
                <w:noProof w:val="0"/>
              </w:rPr>
            </w:pPr>
            <w:r w:rsidRPr="007A7659">
              <w:rPr>
                <w:noProof w:val="0"/>
              </w:rPr>
              <w:t>Patient (0..1)</w:t>
            </w:r>
          </w:p>
        </w:tc>
      </w:tr>
      <w:tr w:rsidR="00BD6B97" w:rsidRPr="007A7659" w14:paraId="25959CEF" w14:textId="77777777">
        <w:trPr>
          <w:cantSplit/>
        </w:trPr>
        <w:tc>
          <w:tcPr>
            <w:tcW w:w="9666" w:type="dxa"/>
            <w:gridSpan w:val="4"/>
          </w:tcPr>
          <w:p w14:paraId="43977CA5" w14:textId="77777777" w:rsidR="00BD6B97" w:rsidRPr="007A7659" w:rsidRDefault="00BD6B97" w:rsidP="007E3B51">
            <w:pPr>
              <w:pStyle w:val="TableEntry"/>
              <w:rPr>
                <w:noProof w:val="0"/>
              </w:rPr>
            </w:pPr>
            <w:r w:rsidRPr="007A7659">
              <w:rPr>
                <w:noProof w:val="0"/>
              </w:rPr>
              <w:t>Query Parameters</w:t>
            </w:r>
            <w:r w:rsidR="00247FFC" w:rsidRPr="007A7659">
              <w:rPr>
                <w:noProof w:val="0"/>
              </w:rPr>
              <w:t xml:space="preserve"> </w:t>
            </w:r>
            <w:r w:rsidRPr="007A7659">
              <w:rPr>
                <w:noProof w:val="0"/>
              </w:rPr>
              <w:t>(1)</w:t>
            </w:r>
          </w:p>
        </w:tc>
      </w:tr>
    </w:tbl>
    <w:p w14:paraId="77B2523D" w14:textId="77777777" w:rsidR="00BD6B97" w:rsidRPr="007A7659" w:rsidRDefault="00BD6B97">
      <w:pPr>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9D22D1A" w14:textId="77777777">
        <w:trPr>
          <w:cantSplit/>
        </w:trPr>
        <w:tc>
          <w:tcPr>
            <w:tcW w:w="1548" w:type="dxa"/>
            <w:vMerge w:val="restart"/>
          </w:tcPr>
          <w:p w14:paraId="0F09F110" w14:textId="77777777" w:rsidR="00BD6B97" w:rsidRPr="007A7659" w:rsidRDefault="00BD6B97" w:rsidP="0002013A">
            <w:pPr>
              <w:pStyle w:val="TableEntryHeader"/>
            </w:pPr>
            <w:r w:rsidRPr="007A7659">
              <w:t>Source</w:t>
            </w:r>
          </w:p>
          <w:p w14:paraId="0B71B2E1"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3E820D4"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B403C9C"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0A61ED1D" w14:textId="77777777" w:rsidR="00BD6B97" w:rsidRPr="007A7659" w:rsidRDefault="00BD6B97" w:rsidP="001D79B5">
            <w:pPr>
              <w:pStyle w:val="TableEntry"/>
              <w:rPr>
                <w:noProof w:val="0"/>
                <w:sz w:val="16"/>
              </w:rPr>
            </w:pPr>
            <w:r w:rsidRPr="007A7659">
              <w:rPr>
                <w:noProof w:val="0"/>
                <w:sz w:val="16"/>
              </w:rPr>
              <w:t>If Asynchronous Web Services Exchange is being used, the content of the &lt;wsa:ReplyTo/&gt; element</w:t>
            </w:r>
            <w:r w:rsidR="00290B40" w:rsidRPr="007A7659">
              <w:rPr>
                <w:noProof w:val="0"/>
                <w:sz w:val="16"/>
              </w:rPr>
              <w:t xml:space="preserve">. </w:t>
            </w:r>
            <w:r w:rsidRPr="007A7659">
              <w:rPr>
                <w:noProof w:val="0"/>
                <w:sz w:val="16"/>
              </w:rPr>
              <w:t>Otherwise, not specialized.</w:t>
            </w:r>
          </w:p>
        </w:tc>
      </w:tr>
      <w:tr w:rsidR="00BD6B97" w:rsidRPr="007A7659" w14:paraId="1E44A6AE" w14:textId="77777777">
        <w:trPr>
          <w:cantSplit/>
        </w:trPr>
        <w:tc>
          <w:tcPr>
            <w:tcW w:w="1548" w:type="dxa"/>
            <w:vMerge/>
            <w:textDirection w:val="btLr"/>
            <w:vAlign w:val="center"/>
          </w:tcPr>
          <w:p w14:paraId="3F1927CB" w14:textId="77777777" w:rsidR="00BD6B97" w:rsidRPr="007A7659" w:rsidRDefault="00BD6B97">
            <w:pPr>
              <w:pStyle w:val="TableLabel"/>
              <w:rPr>
                <w:noProof w:val="0"/>
                <w:sz w:val="16"/>
              </w:rPr>
            </w:pPr>
          </w:p>
        </w:tc>
        <w:tc>
          <w:tcPr>
            <w:tcW w:w="2520" w:type="dxa"/>
            <w:vAlign w:val="center"/>
          </w:tcPr>
          <w:p w14:paraId="43187F6C" w14:textId="77777777" w:rsidR="00BD6B97" w:rsidRPr="007A7659" w:rsidRDefault="00BD6B97">
            <w:pPr>
              <w:pStyle w:val="TableEntry"/>
              <w:rPr>
                <w:i/>
                <w:noProof w:val="0"/>
                <w:sz w:val="16"/>
              </w:rPr>
            </w:pPr>
            <w:r w:rsidRPr="007A7659">
              <w:rPr>
                <w:i/>
                <w:noProof w:val="0"/>
                <w:sz w:val="16"/>
              </w:rPr>
              <w:t>AlternativeUserID</w:t>
            </w:r>
          </w:p>
        </w:tc>
        <w:tc>
          <w:tcPr>
            <w:tcW w:w="630" w:type="dxa"/>
            <w:vAlign w:val="center"/>
          </w:tcPr>
          <w:p w14:paraId="1DDD228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7839700"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6567DEBA" w14:textId="77777777">
        <w:trPr>
          <w:cantSplit/>
        </w:trPr>
        <w:tc>
          <w:tcPr>
            <w:tcW w:w="1548" w:type="dxa"/>
            <w:vMerge/>
            <w:textDirection w:val="btLr"/>
            <w:vAlign w:val="center"/>
          </w:tcPr>
          <w:p w14:paraId="4ABB2638" w14:textId="77777777" w:rsidR="00BD6B97" w:rsidRPr="007A7659" w:rsidRDefault="00BD6B97">
            <w:pPr>
              <w:pStyle w:val="TableLabel"/>
              <w:rPr>
                <w:noProof w:val="0"/>
                <w:sz w:val="16"/>
              </w:rPr>
            </w:pPr>
          </w:p>
        </w:tc>
        <w:tc>
          <w:tcPr>
            <w:tcW w:w="2520" w:type="dxa"/>
            <w:vAlign w:val="center"/>
          </w:tcPr>
          <w:p w14:paraId="08B6175A"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4CAA857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4CF727C"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1E3E959A" w14:textId="77777777">
        <w:trPr>
          <w:cantSplit/>
        </w:trPr>
        <w:tc>
          <w:tcPr>
            <w:tcW w:w="1548" w:type="dxa"/>
            <w:vMerge/>
            <w:textDirection w:val="btLr"/>
            <w:vAlign w:val="center"/>
          </w:tcPr>
          <w:p w14:paraId="5CD8840C" w14:textId="77777777" w:rsidR="00BD6B97" w:rsidRPr="007A7659" w:rsidRDefault="00BD6B97">
            <w:pPr>
              <w:pStyle w:val="TableLabel"/>
              <w:rPr>
                <w:noProof w:val="0"/>
                <w:sz w:val="16"/>
              </w:rPr>
            </w:pPr>
          </w:p>
        </w:tc>
        <w:tc>
          <w:tcPr>
            <w:tcW w:w="2520" w:type="dxa"/>
            <w:vAlign w:val="center"/>
          </w:tcPr>
          <w:p w14:paraId="794EB193"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5AFF3FD9"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0D4153F5"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7AB157BA" w14:textId="77777777">
        <w:trPr>
          <w:cantSplit/>
        </w:trPr>
        <w:tc>
          <w:tcPr>
            <w:tcW w:w="1548" w:type="dxa"/>
            <w:vMerge/>
            <w:textDirection w:val="btLr"/>
            <w:vAlign w:val="center"/>
          </w:tcPr>
          <w:p w14:paraId="61FE063E" w14:textId="77777777" w:rsidR="00BD6B97" w:rsidRPr="007A7659" w:rsidRDefault="00BD6B97">
            <w:pPr>
              <w:pStyle w:val="TableLabel"/>
              <w:rPr>
                <w:noProof w:val="0"/>
                <w:sz w:val="16"/>
              </w:rPr>
            </w:pPr>
          </w:p>
        </w:tc>
        <w:tc>
          <w:tcPr>
            <w:tcW w:w="2520" w:type="dxa"/>
            <w:vAlign w:val="center"/>
          </w:tcPr>
          <w:p w14:paraId="6942556F"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30D4662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F5FD669"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642E12E2" w14:textId="77777777">
        <w:trPr>
          <w:cantSplit/>
        </w:trPr>
        <w:tc>
          <w:tcPr>
            <w:tcW w:w="1548" w:type="dxa"/>
            <w:vMerge/>
            <w:textDirection w:val="btLr"/>
            <w:vAlign w:val="center"/>
          </w:tcPr>
          <w:p w14:paraId="007F75C2" w14:textId="77777777" w:rsidR="00BD6B97" w:rsidRPr="007A7659" w:rsidRDefault="00BD6B97">
            <w:pPr>
              <w:pStyle w:val="TableLabel"/>
              <w:rPr>
                <w:noProof w:val="0"/>
                <w:sz w:val="16"/>
              </w:rPr>
            </w:pPr>
          </w:p>
        </w:tc>
        <w:tc>
          <w:tcPr>
            <w:tcW w:w="2520" w:type="dxa"/>
            <w:vAlign w:val="center"/>
          </w:tcPr>
          <w:p w14:paraId="34D53844"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72DC69A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CCE5F63"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6548EFA5" w14:textId="77777777">
        <w:trPr>
          <w:cantSplit/>
        </w:trPr>
        <w:tc>
          <w:tcPr>
            <w:tcW w:w="1548" w:type="dxa"/>
            <w:vMerge/>
            <w:textDirection w:val="btLr"/>
            <w:vAlign w:val="center"/>
          </w:tcPr>
          <w:p w14:paraId="56975199" w14:textId="77777777" w:rsidR="00BD6B97" w:rsidRPr="007A7659" w:rsidRDefault="00BD6B97">
            <w:pPr>
              <w:pStyle w:val="TableLabel"/>
              <w:rPr>
                <w:noProof w:val="0"/>
                <w:sz w:val="16"/>
              </w:rPr>
            </w:pPr>
          </w:p>
        </w:tc>
        <w:tc>
          <w:tcPr>
            <w:tcW w:w="2520" w:type="dxa"/>
            <w:vAlign w:val="center"/>
          </w:tcPr>
          <w:p w14:paraId="06225133"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6D91B33E"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99647B0" w14:textId="77777777" w:rsidR="00BD6B97" w:rsidRPr="007A7659" w:rsidRDefault="00BD6B97">
            <w:pPr>
              <w:pStyle w:val="TableEntry"/>
              <w:rPr>
                <w:noProof w:val="0"/>
                <w:sz w:val="16"/>
              </w:rPr>
            </w:pPr>
            <w:r w:rsidRPr="007A7659">
              <w:rPr>
                <w:noProof w:val="0"/>
                <w:sz w:val="16"/>
              </w:rPr>
              <w:t>The machine name or IP address.</w:t>
            </w:r>
          </w:p>
        </w:tc>
      </w:tr>
    </w:tbl>
    <w:p w14:paraId="3A1E7C6F" w14:textId="77777777" w:rsidR="00BD6B97" w:rsidRPr="007A7659" w:rsidRDefault="00BD6B97"/>
    <w:p w14:paraId="3E9892F4" w14:textId="77777777" w:rsidR="004A1CB8" w:rsidRPr="007A7659" w:rsidRDefault="004A1CB8"/>
    <w:p w14:paraId="7E4A724E" w14:textId="77777777" w:rsidR="004A1CB8" w:rsidRPr="007A7659" w:rsidRDefault="004A1CB8"/>
    <w:p w14:paraId="0910081C" w14:textId="77777777" w:rsidR="004A1CB8" w:rsidRPr="007A7659" w:rsidRDefault="004A1CB8"/>
    <w:p w14:paraId="4713D1B2" w14:textId="77777777" w:rsidR="004A1CB8" w:rsidRPr="007A7659" w:rsidRDefault="004A1CB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97785CC" w14:textId="77777777" w:rsidTr="00AE5ED3">
        <w:trPr>
          <w:cantSplit/>
        </w:trPr>
        <w:tc>
          <w:tcPr>
            <w:tcW w:w="1548" w:type="dxa"/>
            <w:vMerge w:val="restart"/>
          </w:tcPr>
          <w:p w14:paraId="5E6063FE" w14:textId="77777777" w:rsidR="00BD6B97" w:rsidRPr="007A7659" w:rsidRDefault="00BD6B97" w:rsidP="0002013A">
            <w:pPr>
              <w:pStyle w:val="TableEntryHeader"/>
            </w:pPr>
            <w:r w:rsidRPr="007A7659">
              <w:lastRenderedPageBreak/>
              <w:t>Destination</w:t>
            </w:r>
          </w:p>
          <w:p w14:paraId="32E8E84F"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C24DACB"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CEA6B2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81D5CA1" w14:textId="77777777" w:rsidR="00BD6B97" w:rsidRPr="007A7659" w:rsidRDefault="00BD6B97">
            <w:pPr>
              <w:pStyle w:val="TableEntry"/>
              <w:rPr>
                <w:noProof w:val="0"/>
                <w:sz w:val="16"/>
              </w:rPr>
            </w:pPr>
            <w:r w:rsidRPr="007A7659">
              <w:rPr>
                <w:noProof w:val="0"/>
                <w:sz w:val="16"/>
              </w:rPr>
              <w:t>SOAP endpoint URI.</w:t>
            </w:r>
          </w:p>
        </w:tc>
      </w:tr>
      <w:tr w:rsidR="00BD6B97" w:rsidRPr="007A7659" w14:paraId="38E9257A" w14:textId="77777777">
        <w:trPr>
          <w:cantSplit/>
        </w:trPr>
        <w:tc>
          <w:tcPr>
            <w:tcW w:w="1548" w:type="dxa"/>
            <w:vMerge/>
            <w:textDirection w:val="btLr"/>
            <w:vAlign w:val="center"/>
          </w:tcPr>
          <w:p w14:paraId="0954BFE0" w14:textId="77777777" w:rsidR="00BD6B97" w:rsidRPr="007A7659" w:rsidRDefault="00BD6B97">
            <w:pPr>
              <w:pStyle w:val="TableLabel"/>
              <w:rPr>
                <w:noProof w:val="0"/>
                <w:sz w:val="16"/>
              </w:rPr>
            </w:pPr>
          </w:p>
        </w:tc>
        <w:tc>
          <w:tcPr>
            <w:tcW w:w="2520" w:type="dxa"/>
            <w:vAlign w:val="center"/>
          </w:tcPr>
          <w:p w14:paraId="1351A2E9" w14:textId="77777777" w:rsidR="00BD6B97" w:rsidRPr="007A7659" w:rsidRDefault="00BD6B97">
            <w:pPr>
              <w:pStyle w:val="TableEntry"/>
              <w:rPr>
                <w:iCs/>
                <w:noProof w:val="0"/>
                <w:sz w:val="16"/>
              </w:rPr>
            </w:pPr>
            <w:r w:rsidRPr="007A7659">
              <w:rPr>
                <w:iCs/>
                <w:noProof w:val="0"/>
                <w:sz w:val="16"/>
              </w:rPr>
              <w:t>AlternativeUserID</w:t>
            </w:r>
          </w:p>
        </w:tc>
        <w:tc>
          <w:tcPr>
            <w:tcW w:w="630" w:type="dxa"/>
            <w:vAlign w:val="center"/>
          </w:tcPr>
          <w:p w14:paraId="3DE37067"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95BFC41"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72DEE5BD" w14:textId="77777777">
        <w:trPr>
          <w:cantSplit/>
        </w:trPr>
        <w:tc>
          <w:tcPr>
            <w:tcW w:w="1548" w:type="dxa"/>
            <w:vMerge/>
            <w:textDirection w:val="btLr"/>
            <w:vAlign w:val="center"/>
          </w:tcPr>
          <w:p w14:paraId="634F8752" w14:textId="77777777" w:rsidR="00BD6B97" w:rsidRPr="007A7659" w:rsidRDefault="00BD6B97">
            <w:pPr>
              <w:pStyle w:val="TableLabel"/>
              <w:rPr>
                <w:noProof w:val="0"/>
                <w:sz w:val="16"/>
              </w:rPr>
            </w:pPr>
          </w:p>
        </w:tc>
        <w:tc>
          <w:tcPr>
            <w:tcW w:w="2520" w:type="dxa"/>
            <w:vAlign w:val="center"/>
          </w:tcPr>
          <w:p w14:paraId="7D0731FF"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816025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F64A371"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8DBCED5" w14:textId="77777777">
        <w:trPr>
          <w:cantSplit/>
        </w:trPr>
        <w:tc>
          <w:tcPr>
            <w:tcW w:w="1548" w:type="dxa"/>
            <w:vMerge/>
            <w:textDirection w:val="btLr"/>
            <w:vAlign w:val="center"/>
          </w:tcPr>
          <w:p w14:paraId="6C206CA2" w14:textId="77777777" w:rsidR="00BD6B97" w:rsidRPr="007A7659" w:rsidRDefault="00BD6B97">
            <w:pPr>
              <w:pStyle w:val="TableLabel"/>
              <w:rPr>
                <w:noProof w:val="0"/>
                <w:sz w:val="16"/>
              </w:rPr>
            </w:pPr>
          </w:p>
        </w:tc>
        <w:tc>
          <w:tcPr>
            <w:tcW w:w="2520" w:type="dxa"/>
            <w:vAlign w:val="center"/>
          </w:tcPr>
          <w:p w14:paraId="32F46F20" w14:textId="77777777" w:rsidR="00BD6B97" w:rsidRPr="007A7659" w:rsidRDefault="00BD6B97" w:rsidP="00B628D5">
            <w:pPr>
              <w:pStyle w:val="TableEntry"/>
              <w:rPr>
                <w:i/>
                <w:iCs/>
                <w:noProof w:val="0"/>
                <w:sz w:val="16"/>
              </w:rPr>
            </w:pPr>
            <w:r w:rsidRPr="007A7659">
              <w:rPr>
                <w:i/>
                <w:iCs/>
                <w:noProof w:val="0"/>
                <w:sz w:val="16"/>
              </w:rPr>
              <w:t>UserIsRequestor</w:t>
            </w:r>
          </w:p>
        </w:tc>
        <w:tc>
          <w:tcPr>
            <w:tcW w:w="630" w:type="dxa"/>
            <w:vAlign w:val="center"/>
          </w:tcPr>
          <w:p w14:paraId="6657E43B"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54DBA1D2"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731250D1" w14:textId="77777777">
        <w:trPr>
          <w:cantSplit/>
        </w:trPr>
        <w:tc>
          <w:tcPr>
            <w:tcW w:w="1548" w:type="dxa"/>
            <w:vMerge/>
            <w:textDirection w:val="btLr"/>
            <w:vAlign w:val="center"/>
          </w:tcPr>
          <w:p w14:paraId="739A772D" w14:textId="77777777" w:rsidR="00BD6B97" w:rsidRPr="007A7659" w:rsidRDefault="00BD6B97">
            <w:pPr>
              <w:pStyle w:val="TableLabel"/>
              <w:rPr>
                <w:noProof w:val="0"/>
                <w:sz w:val="16"/>
              </w:rPr>
            </w:pPr>
          </w:p>
        </w:tc>
        <w:tc>
          <w:tcPr>
            <w:tcW w:w="2520" w:type="dxa"/>
            <w:vAlign w:val="center"/>
          </w:tcPr>
          <w:p w14:paraId="07DAE33A"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734BCE81"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E3E3209"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6BDA7BAC" w14:textId="77777777">
        <w:trPr>
          <w:cantSplit/>
        </w:trPr>
        <w:tc>
          <w:tcPr>
            <w:tcW w:w="1548" w:type="dxa"/>
            <w:vMerge/>
            <w:textDirection w:val="btLr"/>
            <w:vAlign w:val="center"/>
          </w:tcPr>
          <w:p w14:paraId="20B3620E" w14:textId="77777777" w:rsidR="00BD6B97" w:rsidRPr="007A7659" w:rsidRDefault="00BD6B97">
            <w:pPr>
              <w:pStyle w:val="TableLabel"/>
              <w:rPr>
                <w:noProof w:val="0"/>
                <w:sz w:val="16"/>
              </w:rPr>
            </w:pPr>
          </w:p>
        </w:tc>
        <w:tc>
          <w:tcPr>
            <w:tcW w:w="2520" w:type="dxa"/>
            <w:vAlign w:val="center"/>
          </w:tcPr>
          <w:p w14:paraId="1CC57DF1"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5F7D4BA2"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4CB71D2"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6153E5DA" w14:textId="77777777" w:rsidTr="00AE5ED3">
        <w:trPr>
          <w:cantSplit/>
        </w:trPr>
        <w:tc>
          <w:tcPr>
            <w:tcW w:w="1548" w:type="dxa"/>
            <w:vMerge/>
            <w:textDirection w:val="btLr"/>
            <w:vAlign w:val="center"/>
          </w:tcPr>
          <w:p w14:paraId="37C77563" w14:textId="77777777" w:rsidR="00BD6B97" w:rsidRPr="007A7659" w:rsidRDefault="00BD6B97">
            <w:pPr>
              <w:pStyle w:val="TableLabel"/>
              <w:rPr>
                <w:noProof w:val="0"/>
                <w:sz w:val="16"/>
              </w:rPr>
            </w:pPr>
          </w:p>
        </w:tc>
        <w:tc>
          <w:tcPr>
            <w:tcW w:w="2520" w:type="dxa"/>
            <w:vAlign w:val="center"/>
          </w:tcPr>
          <w:p w14:paraId="79EF3333"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688C1C5E"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2293144" w14:textId="77777777" w:rsidR="00BD6B97" w:rsidRPr="007A7659" w:rsidRDefault="00BD6B97">
            <w:pPr>
              <w:pStyle w:val="TableEntry"/>
              <w:rPr>
                <w:noProof w:val="0"/>
                <w:sz w:val="16"/>
              </w:rPr>
            </w:pPr>
            <w:r w:rsidRPr="007A7659">
              <w:rPr>
                <w:noProof w:val="0"/>
                <w:sz w:val="16"/>
              </w:rPr>
              <w:t>The machine name or IP address.</w:t>
            </w:r>
          </w:p>
        </w:tc>
      </w:tr>
    </w:tbl>
    <w:p w14:paraId="6AA5C877"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41D32C54" w14:textId="77777777">
        <w:trPr>
          <w:cantSplit/>
        </w:trPr>
        <w:tc>
          <w:tcPr>
            <w:tcW w:w="1728" w:type="dxa"/>
            <w:vMerge w:val="restart"/>
          </w:tcPr>
          <w:p w14:paraId="75086920" w14:textId="77777777" w:rsidR="00BD6B97" w:rsidRPr="007A7659" w:rsidRDefault="00BD6B97" w:rsidP="0002013A">
            <w:pPr>
              <w:pStyle w:val="TableEntryHeader"/>
            </w:pPr>
            <w:r w:rsidRPr="007A7659">
              <w:t>Audit Source</w:t>
            </w:r>
          </w:p>
          <w:p w14:paraId="5EB5E00B"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0260E3BC"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5A0D5FB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E1CCC37"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2ABB03C7" w14:textId="77777777">
        <w:trPr>
          <w:cantSplit/>
        </w:trPr>
        <w:tc>
          <w:tcPr>
            <w:tcW w:w="1728" w:type="dxa"/>
            <w:vMerge/>
            <w:textDirection w:val="btLr"/>
            <w:vAlign w:val="center"/>
          </w:tcPr>
          <w:p w14:paraId="5D585DE4" w14:textId="77777777" w:rsidR="00BD6B97" w:rsidRPr="007A7659" w:rsidRDefault="00BD6B97">
            <w:pPr>
              <w:pStyle w:val="TableLabel"/>
              <w:rPr>
                <w:noProof w:val="0"/>
                <w:sz w:val="16"/>
              </w:rPr>
            </w:pPr>
          </w:p>
        </w:tc>
        <w:tc>
          <w:tcPr>
            <w:tcW w:w="2340" w:type="dxa"/>
            <w:vAlign w:val="center"/>
          </w:tcPr>
          <w:p w14:paraId="2216E9B1"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640FFA6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406FA3E"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9151D81" w14:textId="77777777">
        <w:trPr>
          <w:cantSplit/>
        </w:trPr>
        <w:tc>
          <w:tcPr>
            <w:tcW w:w="1728" w:type="dxa"/>
            <w:vMerge/>
            <w:textDirection w:val="btLr"/>
            <w:vAlign w:val="center"/>
          </w:tcPr>
          <w:p w14:paraId="638CA84E" w14:textId="77777777" w:rsidR="00BD6B97" w:rsidRPr="007A7659" w:rsidRDefault="00BD6B97">
            <w:pPr>
              <w:pStyle w:val="TableLabel"/>
              <w:rPr>
                <w:noProof w:val="0"/>
                <w:sz w:val="16"/>
              </w:rPr>
            </w:pPr>
          </w:p>
        </w:tc>
        <w:tc>
          <w:tcPr>
            <w:tcW w:w="2340" w:type="dxa"/>
            <w:vAlign w:val="center"/>
          </w:tcPr>
          <w:p w14:paraId="2621AF53"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754FC7B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0AD72AD"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6A19C2B7"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B068F87" w14:textId="77777777" w:rsidTr="00AE5ED3">
        <w:trPr>
          <w:cantSplit/>
        </w:trPr>
        <w:tc>
          <w:tcPr>
            <w:tcW w:w="1548" w:type="dxa"/>
            <w:vMerge w:val="restart"/>
          </w:tcPr>
          <w:p w14:paraId="794FD30C" w14:textId="77777777" w:rsidR="00BD6B97" w:rsidRPr="007A7659" w:rsidRDefault="00BD6B97" w:rsidP="0002013A">
            <w:pPr>
              <w:pStyle w:val="TableEntryHeader"/>
            </w:pPr>
            <w:r w:rsidRPr="007A7659">
              <w:t>Patient</w:t>
            </w:r>
          </w:p>
          <w:p w14:paraId="06607B22"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3E607FEC"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17185FE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D23A1E5" w14:textId="77777777" w:rsidR="00BD6B97" w:rsidRPr="007A7659" w:rsidRDefault="00BD6B97">
            <w:pPr>
              <w:pStyle w:val="TableEntry"/>
              <w:rPr>
                <w:noProof w:val="0"/>
                <w:sz w:val="16"/>
              </w:rPr>
            </w:pPr>
            <w:r w:rsidRPr="007A7659">
              <w:rPr>
                <w:noProof w:val="0"/>
                <w:sz w:val="16"/>
              </w:rPr>
              <w:t>“1” (Person)</w:t>
            </w:r>
          </w:p>
        </w:tc>
      </w:tr>
      <w:tr w:rsidR="00BD6B97" w:rsidRPr="007A7659" w14:paraId="6C085535" w14:textId="77777777">
        <w:trPr>
          <w:cantSplit/>
        </w:trPr>
        <w:tc>
          <w:tcPr>
            <w:tcW w:w="1548" w:type="dxa"/>
            <w:vMerge/>
            <w:vAlign w:val="center"/>
          </w:tcPr>
          <w:p w14:paraId="45BD16DE" w14:textId="77777777" w:rsidR="00BD6B97" w:rsidRPr="007A7659" w:rsidRDefault="00BD6B97">
            <w:pPr>
              <w:pStyle w:val="TableLabel"/>
              <w:rPr>
                <w:noProof w:val="0"/>
                <w:sz w:val="16"/>
              </w:rPr>
            </w:pPr>
          </w:p>
        </w:tc>
        <w:tc>
          <w:tcPr>
            <w:tcW w:w="2520" w:type="dxa"/>
            <w:vAlign w:val="center"/>
          </w:tcPr>
          <w:p w14:paraId="022320FD"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18B5315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A320575" w14:textId="77777777" w:rsidR="00BD6B97" w:rsidRPr="007A7659" w:rsidRDefault="00BD6B97">
            <w:pPr>
              <w:pStyle w:val="TableEntry"/>
              <w:rPr>
                <w:b/>
                <w:i/>
                <w:noProof w:val="0"/>
                <w:sz w:val="16"/>
              </w:rPr>
            </w:pPr>
            <w:r w:rsidRPr="007A7659">
              <w:rPr>
                <w:noProof w:val="0"/>
                <w:sz w:val="16"/>
              </w:rPr>
              <w:t>“1” (Patient)</w:t>
            </w:r>
          </w:p>
        </w:tc>
      </w:tr>
      <w:tr w:rsidR="00BD6B97" w:rsidRPr="007A7659" w14:paraId="02F92680" w14:textId="77777777">
        <w:trPr>
          <w:cantSplit/>
        </w:trPr>
        <w:tc>
          <w:tcPr>
            <w:tcW w:w="1548" w:type="dxa"/>
            <w:vMerge/>
            <w:vAlign w:val="center"/>
          </w:tcPr>
          <w:p w14:paraId="16B9CE43" w14:textId="77777777" w:rsidR="00BD6B97" w:rsidRPr="007A7659" w:rsidRDefault="00BD6B97">
            <w:pPr>
              <w:pStyle w:val="TableLabel"/>
              <w:rPr>
                <w:noProof w:val="0"/>
                <w:sz w:val="16"/>
              </w:rPr>
            </w:pPr>
          </w:p>
        </w:tc>
        <w:tc>
          <w:tcPr>
            <w:tcW w:w="2520" w:type="dxa"/>
            <w:vAlign w:val="center"/>
          </w:tcPr>
          <w:p w14:paraId="712AAB7E"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0D01E1B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C3D9E93" w14:textId="77777777" w:rsidR="00BD6B97" w:rsidRPr="007A7659" w:rsidRDefault="00BD6B97">
            <w:pPr>
              <w:pStyle w:val="TableEntry"/>
              <w:rPr>
                <w:i/>
                <w:noProof w:val="0"/>
                <w:sz w:val="16"/>
              </w:rPr>
            </w:pPr>
            <w:r w:rsidRPr="007A7659">
              <w:rPr>
                <w:i/>
                <w:iCs/>
                <w:noProof w:val="0"/>
                <w:sz w:val="16"/>
              </w:rPr>
              <w:t>not specialized</w:t>
            </w:r>
          </w:p>
        </w:tc>
      </w:tr>
      <w:tr w:rsidR="00BD6B97" w:rsidRPr="007A7659" w14:paraId="007937BA" w14:textId="77777777">
        <w:trPr>
          <w:cantSplit/>
        </w:trPr>
        <w:tc>
          <w:tcPr>
            <w:tcW w:w="1548" w:type="dxa"/>
            <w:vMerge/>
            <w:vAlign w:val="center"/>
          </w:tcPr>
          <w:p w14:paraId="2B46BFB6" w14:textId="77777777" w:rsidR="00BD6B97" w:rsidRPr="007A7659" w:rsidRDefault="00BD6B97">
            <w:pPr>
              <w:pStyle w:val="TableLabel"/>
              <w:rPr>
                <w:noProof w:val="0"/>
                <w:sz w:val="16"/>
              </w:rPr>
            </w:pPr>
          </w:p>
        </w:tc>
        <w:tc>
          <w:tcPr>
            <w:tcW w:w="2520" w:type="dxa"/>
            <w:vAlign w:val="center"/>
          </w:tcPr>
          <w:p w14:paraId="54358056"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23893E35"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63243E5C"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538C163F" w14:textId="77777777">
        <w:trPr>
          <w:cantSplit/>
        </w:trPr>
        <w:tc>
          <w:tcPr>
            <w:tcW w:w="1548" w:type="dxa"/>
            <w:vMerge/>
            <w:vAlign w:val="center"/>
          </w:tcPr>
          <w:p w14:paraId="455B880D" w14:textId="77777777" w:rsidR="00BD6B97" w:rsidRPr="007A7659" w:rsidRDefault="00BD6B97">
            <w:pPr>
              <w:pStyle w:val="TableLabel"/>
              <w:rPr>
                <w:noProof w:val="0"/>
                <w:sz w:val="16"/>
              </w:rPr>
            </w:pPr>
          </w:p>
        </w:tc>
        <w:tc>
          <w:tcPr>
            <w:tcW w:w="2520" w:type="dxa"/>
            <w:vAlign w:val="center"/>
          </w:tcPr>
          <w:p w14:paraId="637F3E60"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2388E48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5B31DD3" w14:textId="77777777" w:rsidR="00BD6B97" w:rsidRPr="007A7659" w:rsidRDefault="00BD6B97">
            <w:pPr>
              <w:pStyle w:val="TableEntry"/>
              <w:rPr>
                <w:i/>
                <w:noProof w:val="0"/>
                <w:sz w:val="16"/>
              </w:rPr>
            </w:pPr>
            <w:r w:rsidRPr="007A7659">
              <w:rPr>
                <w:i/>
                <w:iCs/>
                <w:noProof w:val="0"/>
                <w:sz w:val="16"/>
              </w:rPr>
              <w:t>not specialized</w:t>
            </w:r>
          </w:p>
        </w:tc>
      </w:tr>
      <w:tr w:rsidR="00BD6B97" w:rsidRPr="007A7659" w14:paraId="5F5C43BC" w14:textId="77777777">
        <w:trPr>
          <w:cantSplit/>
        </w:trPr>
        <w:tc>
          <w:tcPr>
            <w:tcW w:w="1548" w:type="dxa"/>
            <w:vMerge/>
            <w:vAlign w:val="center"/>
          </w:tcPr>
          <w:p w14:paraId="403E4C9F" w14:textId="77777777" w:rsidR="00BD6B97" w:rsidRPr="007A7659" w:rsidRDefault="00BD6B97">
            <w:pPr>
              <w:pStyle w:val="AppendixHeading3"/>
              <w:tabs>
                <w:tab w:val="clear" w:pos="2160"/>
              </w:tabs>
              <w:rPr>
                <w:noProof w:val="0"/>
                <w:sz w:val="16"/>
              </w:rPr>
            </w:pPr>
          </w:p>
        </w:tc>
        <w:tc>
          <w:tcPr>
            <w:tcW w:w="2520" w:type="dxa"/>
            <w:vAlign w:val="center"/>
          </w:tcPr>
          <w:p w14:paraId="310E5285"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0D807B3B"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150441C8"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54203A1B" w14:textId="77777777">
        <w:trPr>
          <w:cantSplit/>
        </w:trPr>
        <w:tc>
          <w:tcPr>
            <w:tcW w:w="1548" w:type="dxa"/>
            <w:vMerge/>
            <w:vAlign w:val="center"/>
          </w:tcPr>
          <w:p w14:paraId="719F7855" w14:textId="77777777" w:rsidR="00BD6B97" w:rsidRPr="007A7659" w:rsidRDefault="00BD6B97">
            <w:pPr>
              <w:pStyle w:val="TableLabel"/>
              <w:rPr>
                <w:noProof w:val="0"/>
                <w:sz w:val="16"/>
              </w:rPr>
            </w:pPr>
          </w:p>
        </w:tc>
        <w:tc>
          <w:tcPr>
            <w:tcW w:w="2520" w:type="dxa"/>
            <w:vAlign w:val="center"/>
          </w:tcPr>
          <w:p w14:paraId="0DD84A72"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3DACAAB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41EFEC3"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FFD9E26" w14:textId="77777777">
        <w:trPr>
          <w:cantSplit/>
        </w:trPr>
        <w:tc>
          <w:tcPr>
            <w:tcW w:w="1548" w:type="dxa"/>
            <w:vMerge/>
            <w:vAlign w:val="center"/>
          </w:tcPr>
          <w:p w14:paraId="736211A5" w14:textId="77777777" w:rsidR="00BD6B97" w:rsidRPr="007A7659" w:rsidRDefault="00BD6B97">
            <w:pPr>
              <w:pStyle w:val="AppendixHeading3"/>
              <w:tabs>
                <w:tab w:val="clear" w:pos="2160"/>
              </w:tabs>
              <w:rPr>
                <w:noProof w:val="0"/>
                <w:sz w:val="16"/>
              </w:rPr>
            </w:pPr>
          </w:p>
        </w:tc>
        <w:tc>
          <w:tcPr>
            <w:tcW w:w="2520" w:type="dxa"/>
            <w:vAlign w:val="center"/>
          </w:tcPr>
          <w:p w14:paraId="144BE01A"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3DE1145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ED65812"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68BCE31" w14:textId="77777777">
        <w:trPr>
          <w:cantSplit/>
        </w:trPr>
        <w:tc>
          <w:tcPr>
            <w:tcW w:w="1548" w:type="dxa"/>
            <w:vMerge/>
            <w:vAlign w:val="center"/>
          </w:tcPr>
          <w:p w14:paraId="3FA9227F" w14:textId="77777777" w:rsidR="00BD6B97" w:rsidRPr="007A7659" w:rsidRDefault="00BD6B97">
            <w:pPr>
              <w:pStyle w:val="TableLabel"/>
              <w:rPr>
                <w:noProof w:val="0"/>
                <w:sz w:val="16"/>
              </w:rPr>
            </w:pPr>
          </w:p>
        </w:tc>
        <w:tc>
          <w:tcPr>
            <w:tcW w:w="2520" w:type="dxa"/>
            <w:vAlign w:val="center"/>
          </w:tcPr>
          <w:p w14:paraId="569D445E"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6A54A90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CE489EB" w14:textId="77777777" w:rsidR="00BD6B97" w:rsidRPr="007A7659" w:rsidRDefault="00BD6B97">
            <w:pPr>
              <w:pStyle w:val="TableEntry"/>
              <w:rPr>
                <w:noProof w:val="0"/>
                <w:sz w:val="16"/>
              </w:rPr>
            </w:pPr>
            <w:r w:rsidRPr="007A7659">
              <w:rPr>
                <w:i/>
                <w:iCs/>
                <w:noProof w:val="0"/>
                <w:sz w:val="16"/>
              </w:rPr>
              <w:t>not specialized</w:t>
            </w:r>
          </w:p>
        </w:tc>
      </w:tr>
    </w:tbl>
    <w:p w14:paraId="6C721520"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E498D8A" w14:textId="77777777" w:rsidTr="00AE5ED3">
        <w:trPr>
          <w:cantSplit/>
        </w:trPr>
        <w:tc>
          <w:tcPr>
            <w:tcW w:w="1548" w:type="dxa"/>
            <w:vMerge w:val="restart"/>
          </w:tcPr>
          <w:p w14:paraId="6FA1590B" w14:textId="77777777" w:rsidR="00BD6B97" w:rsidRPr="007A7659" w:rsidRDefault="00BD6B97" w:rsidP="0002013A">
            <w:pPr>
              <w:pStyle w:val="TableEntryHeader"/>
            </w:pPr>
            <w:r w:rsidRPr="007A7659">
              <w:t>Query Parameters</w:t>
            </w:r>
          </w:p>
          <w:p w14:paraId="1BE1F4E8"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467D3023"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4BAC8FF9"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61C1475" w14:textId="77777777" w:rsidR="00BD6B97" w:rsidRPr="007A7659" w:rsidRDefault="00BD6B97">
            <w:pPr>
              <w:pStyle w:val="TableEntry"/>
              <w:rPr>
                <w:noProof w:val="0"/>
                <w:sz w:val="16"/>
              </w:rPr>
            </w:pPr>
            <w:r w:rsidRPr="007A7659">
              <w:rPr>
                <w:noProof w:val="0"/>
                <w:sz w:val="16"/>
              </w:rPr>
              <w:t>“2” (system object)</w:t>
            </w:r>
          </w:p>
        </w:tc>
      </w:tr>
      <w:tr w:rsidR="00BD6B97" w:rsidRPr="007A7659" w14:paraId="5C9762B8" w14:textId="77777777">
        <w:trPr>
          <w:cantSplit/>
        </w:trPr>
        <w:tc>
          <w:tcPr>
            <w:tcW w:w="1548" w:type="dxa"/>
            <w:vMerge/>
            <w:vAlign w:val="center"/>
          </w:tcPr>
          <w:p w14:paraId="16C7DA73" w14:textId="77777777" w:rsidR="00BD6B97" w:rsidRPr="007A7659" w:rsidRDefault="00BD6B97">
            <w:pPr>
              <w:pStyle w:val="TableLabel"/>
              <w:rPr>
                <w:noProof w:val="0"/>
                <w:sz w:val="16"/>
              </w:rPr>
            </w:pPr>
          </w:p>
        </w:tc>
        <w:tc>
          <w:tcPr>
            <w:tcW w:w="2520" w:type="dxa"/>
            <w:vAlign w:val="center"/>
          </w:tcPr>
          <w:p w14:paraId="0C14363D"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7E71681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FB2774B" w14:textId="77777777" w:rsidR="00BD6B97" w:rsidRPr="007A7659" w:rsidRDefault="00BD6B97">
            <w:pPr>
              <w:pStyle w:val="TableEntry"/>
              <w:rPr>
                <w:b/>
                <w:i/>
                <w:noProof w:val="0"/>
                <w:sz w:val="16"/>
              </w:rPr>
            </w:pPr>
            <w:r w:rsidRPr="007A7659">
              <w:rPr>
                <w:noProof w:val="0"/>
                <w:sz w:val="16"/>
              </w:rPr>
              <w:t>“24” (query)</w:t>
            </w:r>
          </w:p>
        </w:tc>
      </w:tr>
      <w:tr w:rsidR="00BD6B97" w:rsidRPr="007A7659" w14:paraId="5F5D209A" w14:textId="77777777">
        <w:trPr>
          <w:cantSplit/>
        </w:trPr>
        <w:tc>
          <w:tcPr>
            <w:tcW w:w="1548" w:type="dxa"/>
            <w:vMerge/>
            <w:vAlign w:val="center"/>
          </w:tcPr>
          <w:p w14:paraId="36B30AF4" w14:textId="77777777" w:rsidR="00BD6B97" w:rsidRPr="007A7659" w:rsidRDefault="00BD6B97">
            <w:pPr>
              <w:pStyle w:val="TableLabel"/>
              <w:rPr>
                <w:noProof w:val="0"/>
                <w:sz w:val="16"/>
              </w:rPr>
            </w:pPr>
          </w:p>
        </w:tc>
        <w:tc>
          <w:tcPr>
            <w:tcW w:w="2520" w:type="dxa"/>
            <w:vAlign w:val="center"/>
          </w:tcPr>
          <w:p w14:paraId="0DB811E1"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6992930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71FF094"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F360739" w14:textId="77777777">
        <w:trPr>
          <w:cantSplit/>
        </w:trPr>
        <w:tc>
          <w:tcPr>
            <w:tcW w:w="1548" w:type="dxa"/>
            <w:vMerge/>
            <w:vAlign w:val="center"/>
          </w:tcPr>
          <w:p w14:paraId="12B88EB0" w14:textId="77777777" w:rsidR="00BD6B97" w:rsidRPr="007A7659" w:rsidRDefault="00BD6B97">
            <w:pPr>
              <w:pStyle w:val="TableLabel"/>
              <w:rPr>
                <w:noProof w:val="0"/>
                <w:sz w:val="16"/>
              </w:rPr>
            </w:pPr>
          </w:p>
        </w:tc>
        <w:tc>
          <w:tcPr>
            <w:tcW w:w="2520" w:type="dxa"/>
            <w:vAlign w:val="center"/>
          </w:tcPr>
          <w:p w14:paraId="4D46A824" w14:textId="77777777" w:rsidR="00BD6B97" w:rsidRPr="007A7659" w:rsidRDefault="00BD6B97">
            <w:pPr>
              <w:pStyle w:val="TableEntry"/>
              <w:rPr>
                <w:noProof w:val="0"/>
                <w:sz w:val="16"/>
              </w:rPr>
            </w:pPr>
            <w:r w:rsidRPr="007A7659">
              <w:rPr>
                <w:noProof w:val="0"/>
                <w:sz w:val="16"/>
              </w:rPr>
              <w:t>ParticipantObjectIDTypeCode</w:t>
            </w:r>
          </w:p>
        </w:tc>
        <w:tc>
          <w:tcPr>
            <w:tcW w:w="630" w:type="dxa"/>
            <w:vAlign w:val="center"/>
          </w:tcPr>
          <w:p w14:paraId="2AAD3B61" w14:textId="77777777" w:rsidR="00BD6B97" w:rsidRPr="007A7659" w:rsidRDefault="00BD6B97">
            <w:pPr>
              <w:pStyle w:val="TOC1"/>
              <w:jc w:val="center"/>
              <w:rPr>
                <w:sz w:val="16"/>
              </w:rPr>
            </w:pPr>
            <w:r w:rsidRPr="007A7659">
              <w:rPr>
                <w:sz w:val="16"/>
              </w:rPr>
              <w:t>M</w:t>
            </w:r>
          </w:p>
        </w:tc>
        <w:tc>
          <w:tcPr>
            <w:tcW w:w="4968" w:type="dxa"/>
          </w:tcPr>
          <w:p w14:paraId="52CBCAF5" w14:textId="77777777" w:rsidR="00BD6B97" w:rsidRPr="007A7659" w:rsidRDefault="00BD6B97">
            <w:pPr>
              <w:pStyle w:val="TableEntry"/>
              <w:rPr>
                <w:noProof w:val="0"/>
                <w:sz w:val="16"/>
              </w:rPr>
            </w:pPr>
            <w:r w:rsidRPr="007A7659">
              <w:rPr>
                <w:noProof w:val="0"/>
                <w:sz w:val="16"/>
              </w:rPr>
              <w:t>EV(“ITI-18”, “IHE Transactions”, “Registry Stored Query”)</w:t>
            </w:r>
          </w:p>
        </w:tc>
      </w:tr>
      <w:tr w:rsidR="00BD6B97" w:rsidRPr="007A7659" w14:paraId="4AB41E01" w14:textId="77777777">
        <w:trPr>
          <w:cantSplit/>
        </w:trPr>
        <w:tc>
          <w:tcPr>
            <w:tcW w:w="1548" w:type="dxa"/>
            <w:vMerge/>
            <w:vAlign w:val="center"/>
          </w:tcPr>
          <w:p w14:paraId="06BFF6F8" w14:textId="77777777" w:rsidR="00BD6B97" w:rsidRPr="007A7659" w:rsidRDefault="00BD6B97">
            <w:pPr>
              <w:pStyle w:val="TableLabel"/>
              <w:rPr>
                <w:noProof w:val="0"/>
                <w:sz w:val="16"/>
              </w:rPr>
            </w:pPr>
          </w:p>
        </w:tc>
        <w:tc>
          <w:tcPr>
            <w:tcW w:w="2520" w:type="dxa"/>
            <w:vAlign w:val="center"/>
          </w:tcPr>
          <w:p w14:paraId="0D7232E2"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7116B0B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E86213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57BF77E" w14:textId="77777777">
        <w:trPr>
          <w:cantSplit/>
        </w:trPr>
        <w:tc>
          <w:tcPr>
            <w:tcW w:w="1548" w:type="dxa"/>
            <w:vMerge/>
            <w:vAlign w:val="center"/>
          </w:tcPr>
          <w:p w14:paraId="7AEFF7F5" w14:textId="77777777" w:rsidR="00BD6B97" w:rsidRPr="007A7659" w:rsidRDefault="00BD6B97">
            <w:pPr>
              <w:pStyle w:val="AppendixHeading3"/>
              <w:tabs>
                <w:tab w:val="clear" w:pos="2160"/>
              </w:tabs>
              <w:rPr>
                <w:noProof w:val="0"/>
                <w:sz w:val="16"/>
              </w:rPr>
            </w:pPr>
          </w:p>
        </w:tc>
        <w:tc>
          <w:tcPr>
            <w:tcW w:w="2520" w:type="dxa"/>
            <w:vAlign w:val="center"/>
          </w:tcPr>
          <w:p w14:paraId="63086BE9"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5520B7DD" w14:textId="77777777" w:rsidR="00BD6B97" w:rsidRPr="007A7659" w:rsidRDefault="00BD6B97">
            <w:pPr>
              <w:pStyle w:val="TableEntry"/>
              <w:jc w:val="center"/>
              <w:rPr>
                <w:iCs/>
                <w:noProof w:val="0"/>
                <w:sz w:val="16"/>
              </w:rPr>
            </w:pPr>
            <w:r w:rsidRPr="007A7659">
              <w:rPr>
                <w:iCs/>
                <w:noProof w:val="0"/>
                <w:sz w:val="16"/>
              </w:rPr>
              <w:t>M</w:t>
            </w:r>
          </w:p>
        </w:tc>
        <w:tc>
          <w:tcPr>
            <w:tcW w:w="4968" w:type="dxa"/>
          </w:tcPr>
          <w:p w14:paraId="633A7A8A" w14:textId="77777777" w:rsidR="00BD6B97" w:rsidRPr="007A7659" w:rsidRDefault="00BD6B97">
            <w:pPr>
              <w:pStyle w:val="TableEntry"/>
              <w:rPr>
                <w:iCs/>
                <w:noProof w:val="0"/>
                <w:sz w:val="16"/>
              </w:rPr>
            </w:pPr>
            <w:r w:rsidRPr="007A7659">
              <w:rPr>
                <w:iCs/>
                <w:noProof w:val="0"/>
                <w:sz w:val="16"/>
              </w:rPr>
              <w:t>Stored Query ID (UUID)</w:t>
            </w:r>
          </w:p>
        </w:tc>
      </w:tr>
      <w:tr w:rsidR="00BD6B97" w:rsidRPr="007A7659" w14:paraId="42B895A9" w14:textId="77777777">
        <w:trPr>
          <w:cantSplit/>
        </w:trPr>
        <w:tc>
          <w:tcPr>
            <w:tcW w:w="1548" w:type="dxa"/>
            <w:vMerge/>
            <w:vAlign w:val="center"/>
          </w:tcPr>
          <w:p w14:paraId="0FD2842E" w14:textId="77777777" w:rsidR="00BD6B97" w:rsidRPr="007A7659" w:rsidRDefault="00BD6B97">
            <w:pPr>
              <w:pStyle w:val="TableLabel"/>
              <w:rPr>
                <w:noProof w:val="0"/>
                <w:sz w:val="16"/>
              </w:rPr>
            </w:pPr>
          </w:p>
        </w:tc>
        <w:tc>
          <w:tcPr>
            <w:tcW w:w="2520" w:type="dxa"/>
            <w:vAlign w:val="center"/>
          </w:tcPr>
          <w:p w14:paraId="1A257F4D"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2B91755B"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064FE95F" w14:textId="77777777" w:rsidR="00BD6B97" w:rsidRPr="007A7659" w:rsidRDefault="00BD6B97">
            <w:pPr>
              <w:pStyle w:val="TableEntry"/>
              <w:rPr>
                <w:noProof w:val="0"/>
                <w:sz w:val="16"/>
              </w:rPr>
            </w:pPr>
            <w:r w:rsidRPr="007A7659">
              <w:rPr>
                <w:i/>
                <w:noProof w:val="0"/>
                <w:sz w:val="16"/>
              </w:rPr>
              <w:t>not specialized</w:t>
            </w:r>
          </w:p>
        </w:tc>
      </w:tr>
      <w:tr w:rsidR="00BD6B97" w:rsidRPr="007A7659" w14:paraId="3C38E942" w14:textId="77777777">
        <w:trPr>
          <w:cantSplit/>
        </w:trPr>
        <w:tc>
          <w:tcPr>
            <w:tcW w:w="1548" w:type="dxa"/>
            <w:vMerge/>
            <w:vAlign w:val="center"/>
          </w:tcPr>
          <w:p w14:paraId="3E525E6B" w14:textId="77777777" w:rsidR="00BD6B97" w:rsidRPr="007A7659" w:rsidRDefault="00BD6B97">
            <w:pPr>
              <w:pStyle w:val="AppendixHeading3"/>
              <w:tabs>
                <w:tab w:val="clear" w:pos="2160"/>
              </w:tabs>
              <w:rPr>
                <w:noProof w:val="0"/>
                <w:sz w:val="16"/>
              </w:rPr>
            </w:pPr>
          </w:p>
        </w:tc>
        <w:tc>
          <w:tcPr>
            <w:tcW w:w="2520" w:type="dxa"/>
            <w:vAlign w:val="center"/>
          </w:tcPr>
          <w:p w14:paraId="78FD0988" w14:textId="77777777" w:rsidR="00BD6B97" w:rsidRPr="007A7659" w:rsidRDefault="00BD6B97" w:rsidP="001D3953">
            <w:pPr>
              <w:pStyle w:val="TableEntry"/>
              <w:rPr>
                <w:noProof w:val="0"/>
                <w:sz w:val="16"/>
              </w:rPr>
            </w:pPr>
            <w:r w:rsidRPr="007A7659">
              <w:rPr>
                <w:noProof w:val="0"/>
                <w:sz w:val="16"/>
              </w:rPr>
              <w:t>ParticipantObjectQuery</w:t>
            </w:r>
          </w:p>
        </w:tc>
        <w:tc>
          <w:tcPr>
            <w:tcW w:w="630" w:type="dxa"/>
            <w:vAlign w:val="center"/>
          </w:tcPr>
          <w:p w14:paraId="1E639E5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EBF4EA4" w14:textId="77777777" w:rsidR="00BD6B97" w:rsidRPr="007A7659" w:rsidRDefault="00BD6B97">
            <w:pPr>
              <w:pStyle w:val="TableEntry"/>
              <w:rPr>
                <w:noProof w:val="0"/>
                <w:sz w:val="16"/>
              </w:rPr>
            </w:pPr>
            <w:r w:rsidRPr="007A7659">
              <w:rPr>
                <w:noProof w:val="0"/>
                <w:sz w:val="16"/>
              </w:rPr>
              <w:t>the AdhocQueryRequest, base64 encoded.</w:t>
            </w:r>
          </w:p>
        </w:tc>
      </w:tr>
      <w:tr w:rsidR="00BD6B97" w:rsidRPr="007A7659" w14:paraId="3826C155" w14:textId="77777777">
        <w:trPr>
          <w:cantSplit/>
        </w:trPr>
        <w:tc>
          <w:tcPr>
            <w:tcW w:w="1548" w:type="dxa"/>
            <w:vMerge/>
            <w:vAlign w:val="center"/>
          </w:tcPr>
          <w:p w14:paraId="6E59503B" w14:textId="77777777" w:rsidR="00BD6B97" w:rsidRPr="007A7659" w:rsidRDefault="00BD6B97">
            <w:pPr>
              <w:pStyle w:val="TableLabel"/>
              <w:rPr>
                <w:noProof w:val="0"/>
                <w:sz w:val="16"/>
              </w:rPr>
            </w:pPr>
          </w:p>
        </w:tc>
        <w:tc>
          <w:tcPr>
            <w:tcW w:w="2520" w:type="dxa"/>
            <w:vAlign w:val="center"/>
          </w:tcPr>
          <w:p w14:paraId="7367DDAB" w14:textId="77777777" w:rsidR="00BD6B97" w:rsidRPr="007A7659" w:rsidRDefault="00BD6B97" w:rsidP="00B628D5">
            <w:pPr>
              <w:pStyle w:val="TableEntry"/>
              <w:rPr>
                <w:noProof w:val="0"/>
                <w:sz w:val="16"/>
              </w:rPr>
            </w:pPr>
            <w:r w:rsidRPr="007A7659">
              <w:rPr>
                <w:noProof w:val="0"/>
                <w:sz w:val="16"/>
              </w:rPr>
              <w:t>ParticipantObjectDetail</w:t>
            </w:r>
          </w:p>
        </w:tc>
        <w:tc>
          <w:tcPr>
            <w:tcW w:w="630" w:type="dxa"/>
            <w:vAlign w:val="center"/>
          </w:tcPr>
          <w:p w14:paraId="72AFDB3C" w14:textId="77777777" w:rsidR="00BD6B97" w:rsidRPr="007A7659" w:rsidRDefault="00BD6B97">
            <w:pPr>
              <w:pStyle w:val="TableEntry"/>
              <w:jc w:val="center"/>
              <w:rPr>
                <w:i/>
                <w:iCs/>
                <w:noProof w:val="0"/>
                <w:sz w:val="16"/>
              </w:rPr>
            </w:pPr>
            <w:r w:rsidRPr="007A7659">
              <w:rPr>
                <w:noProof w:val="0"/>
                <w:sz w:val="16"/>
              </w:rPr>
              <w:t>C</w:t>
            </w:r>
          </w:p>
        </w:tc>
        <w:tc>
          <w:tcPr>
            <w:tcW w:w="4968" w:type="dxa"/>
            <w:vAlign w:val="center"/>
          </w:tcPr>
          <w:p w14:paraId="5F7A7F36" w14:textId="77777777" w:rsidR="00BD6B97" w:rsidRPr="007A7659" w:rsidRDefault="00BD6B97">
            <w:pPr>
              <w:pStyle w:val="TableEntry"/>
              <w:snapToGrid w:val="0"/>
              <w:rPr>
                <w:bCs/>
                <w:noProof w:val="0"/>
                <w:sz w:val="16"/>
              </w:rPr>
            </w:pPr>
            <w:r w:rsidRPr="007A7659">
              <w:rPr>
                <w:bCs/>
                <w:noProof w:val="0"/>
                <w:sz w:val="16"/>
              </w:rPr>
              <w:t xml:space="preserve">The ParticipantObjectDetail element may occur more than once. </w:t>
            </w:r>
          </w:p>
          <w:p w14:paraId="796F228A" w14:textId="77777777" w:rsidR="00BD6B97" w:rsidRPr="007A7659" w:rsidRDefault="00BD6B97">
            <w:pPr>
              <w:pStyle w:val="TableEntry"/>
              <w:snapToGrid w:val="0"/>
              <w:rPr>
                <w:bCs/>
                <w:iCs/>
                <w:noProof w:val="0"/>
                <w:sz w:val="16"/>
              </w:rPr>
            </w:pPr>
            <w:r w:rsidRPr="007A7659">
              <w:rPr>
                <w:bCs/>
                <w:iCs/>
                <w:noProof w:val="0"/>
                <w:sz w:val="16"/>
              </w:rPr>
              <w:t xml:space="preserve">In one element, set “QueryEncoding”as the value of the attribute </w:t>
            </w:r>
            <w:r w:rsidRPr="007A7659">
              <w:rPr>
                <w:bCs/>
                <w:i/>
                <w:iCs/>
                <w:noProof w:val="0"/>
                <w:sz w:val="16"/>
              </w:rPr>
              <w:t>type</w:t>
            </w:r>
            <w:r w:rsidRPr="007A7659">
              <w:rPr>
                <w:bCs/>
                <w:iCs/>
                <w:noProof w:val="0"/>
                <w:sz w:val="16"/>
              </w:rPr>
              <w:t xml:space="preserve">, Set the attribute </w:t>
            </w:r>
            <w:r w:rsidRPr="007A7659">
              <w:rPr>
                <w:bCs/>
                <w:i/>
                <w:iCs/>
                <w:noProof w:val="0"/>
                <w:sz w:val="16"/>
              </w:rPr>
              <w:t>value</w:t>
            </w:r>
            <w:r w:rsidRPr="007A7659">
              <w:rPr>
                <w:bCs/>
                <w:iCs/>
                <w:noProof w:val="0"/>
                <w:sz w:val="16"/>
              </w:rPr>
              <w:t xml:space="preserve"> to the character encoding, such as “UTF-8”, used to encode the ParticipantObjectQuery before base64 encoding. </w:t>
            </w:r>
          </w:p>
          <w:p w14:paraId="378D05DD" w14:textId="77777777" w:rsidR="00BD6B97" w:rsidRPr="007A7659" w:rsidRDefault="00BD6B97">
            <w:pPr>
              <w:pStyle w:val="TableEntry"/>
              <w:rPr>
                <w:noProof w:val="0"/>
                <w:sz w:val="16"/>
              </w:rPr>
            </w:pPr>
            <w:r w:rsidRPr="007A7659">
              <w:rPr>
                <w:bCs/>
                <w:noProof w:val="0"/>
                <w:sz w:val="16"/>
              </w:rPr>
              <w:t>In another element, set “urn:ihe:iti:xca:2010:homeCommunityId” as the value of the attribute type and the value of the homeCommunityID as the value of the attribute value, if known.</w:t>
            </w:r>
          </w:p>
        </w:tc>
      </w:tr>
    </w:tbl>
    <w:p w14:paraId="41D3AFBF" w14:textId="77777777" w:rsidR="00BD6B97" w:rsidRPr="007A7659" w:rsidRDefault="00BD6B97">
      <w:pPr>
        <w:pStyle w:val="BodyText"/>
      </w:pPr>
    </w:p>
    <w:p w14:paraId="710A125E" w14:textId="77777777" w:rsidR="00BD6B97" w:rsidRPr="007A7659" w:rsidRDefault="00BD6B97" w:rsidP="001D3953">
      <w:pPr>
        <w:pStyle w:val="Heading2"/>
        <w:numPr>
          <w:ilvl w:val="1"/>
          <w:numId w:val="19"/>
        </w:numPr>
        <w:rPr>
          <w:noProof w:val="0"/>
        </w:rPr>
      </w:pPr>
      <w:bookmarkStart w:id="3042" w:name="_Toc13770278"/>
      <w:r w:rsidRPr="007A7659">
        <w:rPr>
          <w:noProof w:val="0"/>
        </w:rPr>
        <w:t>Authenticate Node</w:t>
      </w:r>
      <w:r w:rsidR="00332C0F" w:rsidRPr="007A7659">
        <w:rPr>
          <w:noProof w:val="0"/>
        </w:rPr>
        <w:t xml:space="preserve"> [ITI-19]</w:t>
      </w:r>
      <w:bookmarkEnd w:id="3042"/>
    </w:p>
    <w:p w14:paraId="2A6F9424" w14:textId="4D9619D6" w:rsidR="00BD6B97" w:rsidRPr="007A7659" w:rsidRDefault="00BD6B97" w:rsidP="001D3953">
      <w:pPr>
        <w:pStyle w:val="BodyText"/>
      </w:pPr>
      <w:r w:rsidRPr="007A7659">
        <w:t xml:space="preserve">This section corresponds to </w:t>
      </w:r>
      <w:r w:rsidR="000C66A7">
        <w:t>t</w:t>
      </w:r>
      <w:r w:rsidRPr="007A7659">
        <w:t xml:space="preserve">ransaction </w:t>
      </w:r>
      <w:r w:rsidR="000C66A7">
        <w:t>[</w:t>
      </w:r>
      <w:r w:rsidRPr="007A7659">
        <w:t>19</w:t>
      </w:r>
      <w:r w:rsidR="000C66A7">
        <w:t>]</w:t>
      </w:r>
      <w:r w:rsidRPr="007A7659">
        <w:t xml:space="preserve"> of the IHE ITI Technical Framework. Transaction </w:t>
      </w:r>
      <w:r w:rsidR="000C66A7">
        <w:t>[ITI-</w:t>
      </w:r>
      <w:r w:rsidRPr="007A7659">
        <w:t>19</w:t>
      </w:r>
      <w:r w:rsidR="000C66A7">
        <w:t>]</w:t>
      </w:r>
      <w:r w:rsidRPr="007A7659">
        <w:t xml:space="preserve"> is used by the Secure Node </w:t>
      </w:r>
      <w:r w:rsidR="00B4249B" w:rsidRPr="007A7659">
        <w:t>Actors</w:t>
      </w:r>
    </w:p>
    <w:p w14:paraId="1592E373" w14:textId="77777777" w:rsidR="00BD6B97" w:rsidRPr="007A7659" w:rsidRDefault="00BD6B97">
      <w:pPr>
        <w:pStyle w:val="Heading3"/>
        <w:numPr>
          <w:ilvl w:val="2"/>
          <w:numId w:val="19"/>
        </w:numPr>
        <w:tabs>
          <w:tab w:val="clear" w:pos="2160"/>
        </w:tabs>
        <w:rPr>
          <w:noProof w:val="0"/>
        </w:rPr>
      </w:pPr>
      <w:bookmarkStart w:id="3043" w:name="_Toc173916439"/>
      <w:bookmarkStart w:id="3044" w:name="_Toc174248934"/>
      <w:bookmarkStart w:id="3045" w:name="_Toc13770279"/>
      <w:r w:rsidRPr="007A7659">
        <w:rPr>
          <w:noProof w:val="0"/>
        </w:rPr>
        <w:lastRenderedPageBreak/>
        <w:t>Scope</w:t>
      </w:r>
      <w:bookmarkEnd w:id="3043"/>
      <w:bookmarkEnd w:id="3044"/>
      <w:bookmarkEnd w:id="3045"/>
    </w:p>
    <w:p w14:paraId="3F2C795C" w14:textId="77777777" w:rsidR="00BD6B97" w:rsidRPr="007A7659" w:rsidRDefault="00BD6B97" w:rsidP="001D3953">
      <w:pPr>
        <w:pStyle w:val="BodyText"/>
      </w:pPr>
      <w:r w:rsidRPr="007A7659">
        <w:t xml:space="preserve">In the Authenticate Node transaction, the local Secure Node presents its identity to a remote Secure Node, and authenticates the identity of the remote node. After this mutual </w:t>
      </w:r>
      <w:r w:rsidR="00D266B4" w:rsidRPr="007A7659">
        <w:t>authentication,</w:t>
      </w:r>
      <w:r w:rsidRPr="007A7659">
        <w:t xml:space="preserve"> other secure transactions may take place through this secure pipe between the two nodes.</w:t>
      </w:r>
    </w:p>
    <w:p w14:paraId="28389C4F" w14:textId="77777777" w:rsidR="00BD6B97" w:rsidRPr="007A7659" w:rsidRDefault="00BD6B97" w:rsidP="001D3953">
      <w:pPr>
        <w:pStyle w:val="BodyText"/>
      </w:pPr>
      <w:r w:rsidRPr="007A7659">
        <w:t>In addition, the Secure Node authenticates the identity of the user who requests access to the node. This user authentication is a local operation that does not involve communication with a remote node.</w:t>
      </w:r>
    </w:p>
    <w:p w14:paraId="1ED14D08" w14:textId="77777777" w:rsidR="00BD6B97" w:rsidRPr="007A7659" w:rsidRDefault="00BD6B97">
      <w:pPr>
        <w:pStyle w:val="Heading3"/>
        <w:numPr>
          <w:ilvl w:val="2"/>
          <w:numId w:val="19"/>
        </w:numPr>
        <w:tabs>
          <w:tab w:val="clear" w:pos="2160"/>
        </w:tabs>
        <w:rPr>
          <w:noProof w:val="0"/>
        </w:rPr>
      </w:pPr>
      <w:bookmarkStart w:id="3046" w:name="_Toc173916440"/>
      <w:bookmarkStart w:id="3047" w:name="_Toc174248935"/>
      <w:bookmarkStart w:id="3048" w:name="_Toc13770280"/>
      <w:r w:rsidRPr="007A7659">
        <w:rPr>
          <w:noProof w:val="0"/>
        </w:rPr>
        <w:t>Use Case Roles</w:t>
      </w:r>
      <w:bookmarkEnd w:id="3046"/>
      <w:bookmarkEnd w:id="3047"/>
      <w:bookmarkEnd w:id="3048"/>
    </w:p>
    <w:p w14:paraId="5E84E693" w14:textId="77777777" w:rsidR="00BD6B97" w:rsidRPr="007A7659" w:rsidRDefault="00CF0CDD" w:rsidP="001D3953">
      <w:pPr>
        <w:pStyle w:val="BodyText"/>
        <w:jc w:val="center"/>
      </w:pPr>
      <w:r>
        <w:object w:dxaOrig="1440" w:dyaOrig="1440" w14:anchorId="224D7E12">
          <v:shape id="_x0000_s1026" type="#_x0000_t75" alt="" style="position:absolute;left:0;text-align:left;margin-left:54.45pt;margin-top:1.65pt;width:347.5pt;height:153.35pt;z-index:251658240;mso-wrap-edited:f;mso-width-percent:0;mso-height-percent:0;mso-wrap-distance-left:9.05pt;mso-wrap-distance-right:9.05pt;mso-width-percent:0;mso-height-percent:0" filled="t">
            <v:fill color2="black"/>
            <v:imagedata r:id="rId94" o:title=""/>
            <w10:wrap type="topAndBottom"/>
          </v:shape>
          <o:OLEObject Type="Embed" ProgID="Word.Picture.8" ShapeID="_x0000_s1026" DrawAspect="Content" ObjectID="_1643628982" r:id="rId95"/>
        </w:object>
      </w:r>
    </w:p>
    <w:p w14:paraId="2B8E77DC" w14:textId="77777777" w:rsidR="00BD6B97" w:rsidRPr="007A7659" w:rsidRDefault="00BD6B97">
      <w:r w:rsidRPr="007A7659">
        <w:rPr>
          <w:b/>
        </w:rPr>
        <w:t>Actor:</w:t>
      </w:r>
      <w:r w:rsidRPr="007A7659">
        <w:tab/>
        <w:t>Secure Node</w:t>
      </w:r>
    </w:p>
    <w:p w14:paraId="13990053" w14:textId="77777777" w:rsidR="00BD6B97" w:rsidRPr="007A7659" w:rsidRDefault="00BD6B97">
      <w:r w:rsidRPr="007A7659">
        <w:rPr>
          <w:b/>
        </w:rPr>
        <w:t>Role:</w:t>
      </w:r>
      <w:r w:rsidRPr="007A7659">
        <w:tab/>
        <w:t>Establish a protocol specific trust relationship between two nodes in a network. Establishes the identity of a user, and authorizes access to the patient data and applications at the node.</w:t>
      </w:r>
    </w:p>
    <w:p w14:paraId="6FAE3BFA" w14:textId="77777777" w:rsidR="00BD6B97" w:rsidRPr="007A7659" w:rsidRDefault="00BD6B97">
      <w:r w:rsidRPr="007A7659">
        <w:rPr>
          <w:b/>
        </w:rPr>
        <w:t xml:space="preserve">Actor: </w:t>
      </w:r>
      <w:r w:rsidRPr="007A7659">
        <w:t>User</w:t>
      </w:r>
    </w:p>
    <w:p w14:paraId="0A3FDF22" w14:textId="77777777" w:rsidR="00BD6B97" w:rsidRPr="007A7659" w:rsidRDefault="00BD6B97">
      <w:r w:rsidRPr="007A7659">
        <w:rPr>
          <w:b/>
        </w:rPr>
        <w:t xml:space="preserve">Role: </w:t>
      </w:r>
      <w:r w:rsidRPr="007A7659">
        <w:t>Someone who wants to have access to the data and applications available at the node.</w:t>
      </w:r>
    </w:p>
    <w:p w14:paraId="4F5FD1D3" w14:textId="77777777" w:rsidR="00BD6B97" w:rsidRPr="007A7659" w:rsidRDefault="00BD6B97">
      <w:pPr>
        <w:pStyle w:val="Heading3"/>
        <w:numPr>
          <w:ilvl w:val="2"/>
          <w:numId w:val="19"/>
        </w:numPr>
        <w:tabs>
          <w:tab w:val="clear" w:pos="2160"/>
        </w:tabs>
        <w:rPr>
          <w:noProof w:val="0"/>
        </w:rPr>
      </w:pPr>
      <w:bookmarkStart w:id="3049" w:name="_Toc237185988"/>
      <w:bookmarkStart w:id="3050" w:name="_Toc173916441"/>
      <w:bookmarkStart w:id="3051" w:name="_Toc174248936"/>
      <w:bookmarkStart w:id="3052" w:name="_Toc13770281"/>
      <w:bookmarkEnd w:id="3049"/>
      <w:r w:rsidRPr="007A7659">
        <w:rPr>
          <w:noProof w:val="0"/>
        </w:rPr>
        <w:t>Referenced Standards</w:t>
      </w:r>
      <w:bookmarkEnd w:id="3050"/>
      <w:bookmarkEnd w:id="3051"/>
      <w:bookmarkEnd w:id="3052"/>
    </w:p>
    <w:p w14:paraId="2A016784" w14:textId="06F00DF4" w:rsidR="008A4005" w:rsidRPr="004A0919" w:rsidRDefault="00BD6B97" w:rsidP="008A4005">
      <w:pPr>
        <w:pStyle w:val="BodyText"/>
        <w:rPr>
          <w:b/>
        </w:rPr>
      </w:pPr>
      <w:r w:rsidRPr="004A0919">
        <w:rPr>
          <w:b/>
        </w:rPr>
        <w:t xml:space="preserve">DICOM: </w:t>
      </w:r>
    </w:p>
    <w:p w14:paraId="12ED00F5" w14:textId="0A89E861" w:rsidR="00BD6B97" w:rsidRPr="007A7659" w:rsidRDefault="00B419C4" w:rsidP="00C265CE">
      <w:pPr>
        <w:pStyle w:val="BodyText"/>
        <w:numPr>
          <w:ilvl w:val="0"/>
          <w:numId w:val="88"/>
        </w:numPr>
      </w:pPr>
      <w:r w:rsidRPr="00B419C4">
        <w:t>PS3.15 Security Profiles. Annex B:  Secure Transport Connection Profiles</w:t>
      </w:r>
    </w:p>
    <w:p w14:paraId="294A6DDA" w14:textId="77777777" w:rsidR="00B96A38" w:rsidRPr="004A0919" w:rsidRDefault="00BD6B97" w:rsidP="001D3953">
      <w:pPr>
        <w:pStyle w:val="BodyText"/>
        <w:rPr>
          <w:b/>
        </w:rPr>
      </w:pPr>
      <w:r w:rsidRPr="004A0919">
        <w:rPr>
          <w:b/>
        </w:rPr>
        <w:t>IETF:</w:t>
      </w:r>
      <w:r w:rsidRPr="004A0919">
        <w:rPr>
          <w:b/>
        </w:rPr>
        <w:tab/>
      </w:r>
    </w:p>
    <w:p w14:paraId="27651C8A" w14:textId="2B8588E8" w:rsidR="00BD6B97" w:rsidRPr="007A7659" w:rsidRDefault="00CC5780" w:rsidP="00CC5780">
      <w:pPr>
        <w:pStyle w:val="BodyText"/>
        <w:numPr>
          <w:ilvl w:val="0"/>
          <w:numId w:val="88"/>
        </w:numPr>
      </w:pPr>
      <w:r w:rsidRPr="007A7659">
        <w:t>RFC2246</w:t>
      </w:r>
      <w:r w:rsidR="00B96A38" w:rsidRPr="007A7659">
        <w:t xml:space="preserve"> -</w:t>
      </w:r>
      <w:r w:rsidRPr="007A7659">
        <w:t xml:space="preserve"> </w:t>
      </w:r>
      <w:r w:rsidR="00BD6B97" w:rsidRPr="007A7659">
        <w:t>Transport Layer Security (TLS</w:t>
      </w:r>
      <w:commentRangeStart w:id="3053"/>
      <w:r w:rsidR="00BD6B97" w:rsidRPr="007A7659">
        <w:t>)</w:t>
      </w:r>
      <w:commentRangeEnd w:id="3053"/>
      <w:r w:rsidR="00172F7C">
        <w:rPr>
          <w:rStyle w:val="CommentReference"/>
        </w:rPr>
        <w:commentReference w:id="3053"/>
      </w:r>
      <w:r w:rsidR="00BD6B97" w:rsidRPr="007A7659">
        <w:t xml:space="preserve"> </w:t>
      </w:r>
      <w:ins w:id="3054" w:author="Lynn Felhofer" w:date="2020-02-18T16:26:00Z">
        <w:r w:rsidR="00172F7C">
          <w:t xml:space="preserve">Protocol Version </w:t>
        </w:r>
      </w:ins>
      <w:r w:rsidR="00BD6B97" w:rsidRPr="007A7659">
        <w:t xml:space="preserve">1.0 </w:t>
      </w:r>
      <w:del w:id="3055" w:author="Lynn Felhofer" w:date="2020-02-18T16:26:00Z">
        <w:r w:rsidRPr="007A7659" w:rsidDel="00172F7C">
          <w:delText>and later revisions</w:delText>
        </w:r>
      </w:del>
    </w:p>
    <w:p w14:paraId="6D049387" w14:textId="0B0055FD" w:rsidR="00CC5780" w:rsidRPr="007A7659" w:rsidDel="00172F7C" w:rsidRDefault="00CC5780" w:rsidP="004A0919">
      <w:pPr>
        <w:pStyle w:val="ListBullet2"/>
        <w:rPr>
          <w:del w:id="3056" w:author="Lynn Felhofer" w:date="2020-02-18T16:26:00Z"/>
        </w:rPr>
      </w:pPr>
      <w:del w:id="3057" w:author="Lynn Felhofer" w:date="2020-02-18T16:26:00Z">
        <w:r w:rsidRPr="007A7659" w:rsidDel="00172F7C">
          <w:delText>RFC7525</w:delText>
        </w:r>
        <w:r w:rsidRPr="007A7659" w:rsidDel="00172F7C">
          <w:rPr>
            <w:bCs/>
          </w:rPr>
          <w:delText xml:space="preserve"> - </w:delText>
        </w:r>
        <w:r w:rsidRPr="007A7659" w:rsidDel="00172F7C">
          <w:delText>Recommendations for Secure Use of Transport Layer Security (TLS) and Datagram Transport Layer Security (DTLS)</w:delText>
        </w:r>
      </w:del>
    </w:p>
    <w:p w14:paraId="45DF8A17" w14:textId="77777777" w:rsidR="00172F7C" w:rsidRPr="001C5D22" w:rsidRDefault="00172F7C" w:rsidP="00172F7C">
      <w:pPr>
        <w:pStyle w:val="BodyText"/>
        <w:numPr>
          <w:ilvl w:val="0"/>
          <w:numId w:val="88"/>
        </w:numPr>
        <w:rPr>
          <w:ins w:id="3058" w:author="Lynn Felhofer" w:date="2020-02-18T16:26:00Z"/>
          <w:bCs/>
        </w:rPr>
      </w:pPr>
      <w:ins w:id="3059" w:author="Lynn Felhofer" w:date="2020-02-18T16:26:00Z">
        <w:r w:rsidRPr="001C5D22">
          <w:rPr>
            <w:bCs/>
          </w:rPr>
          <w:t>RFC4346 - Transport Layer Security (TLS) Protocol Version 1.1</w:t>
        </w:r>
      </w:ins>
    </w:p>
    <w:p w14:paraId="2BC1759D" w14:textId="77777777" w:rsidR="00172F7C" w:rsidRPr="001C5D22" w:rsidRDefault="00172F7C" w:rsidP="00172F7C">
      <w:pPr>
        <w:pStyle w:val="BodyText"/>
        <w:numPr>
          <w:ilvl w:val="0"/>
          <w:numId w:val="88"/>
        </w:numPr>
        <w:rPr>
          <w:ins w:id="3060" w:author="Lynn Felhofer" w:date="2020-02-18T16:26:00Z"/>
          <w:bCs/>
        </w:rPr>
      </w:pPr>
      <w:ins w:id="3061" w:author="Lynn Felhofer" w:date="2020-02-18T16:26:00Z">
        <w:r w:rsidRPr="001C5D22">
          <w:rPr>
            <w:bCs/>
          </w:rPr>
          <w:t>RFC5246 - Transport Layer Security (TLS) Protocol Version 1.2</w:t>
        </w:r>
      </w:ins>
    </w:p>
    <w:p w14:paraId="639C8120" w14:textId="5E3BC4BA" w:rsidR="00CC5780" w:rsidRDefault="00CC5780" w:rsidP="00CC5780">
      <w:pPr>
        <w:pStyle w:val="BodyText"/>
        <w:numPr>
          <w:ilvl w:val="0"/>
          <w:numId w:val="88"/>
        </w:numPr>
        <w:rPr>
          <w:ins w:id="3062" w:author="Lynn Felhofer" w:date="2020-02-18T16:27:00Z"/>
        </w:rPr>
      </w:pPr>
      <w:r w:rsidRPr="007A7659">
        <w:t>RFC3851 - Secure/Multipurpose Internet Mail Extensions (S/MIME) Version 3.1                        Message Specification</w:t>
      </w:r>
    </w:p>
    <w:p w14:paraId="3B849C1C" w14:textId="77777777" w:rsidR="00411278" w:rsidRPr="001C5D22" w:rsidRDefault="00411278" w:rsidP="00411278">
      <w:pPr>
        <w:pStyle w:val="BodyText"/>
        <w:numPr>
          <w:ilvl w:val="0"/>
          <w:numId w:val="88"/>
        </w:numPr>
        <w:rPr>
          <w:ins w:id="3063" w:author="Lynn Felhofer" w:date="2020-02-18T16:27:00Z"/>
          <w:bCs/>
        </w:rPr>
      </w:pPr>
      <w:ins w:id="3064" w:author="Lynn Felhofer" w:date="2020-02-18T16:27:00Z">
        <w:r w:rsidRPr="001C5D22">
          <w:rPr>
            <w:bCs/>
          </w:rPr>
          <w:lastRenderedPageBreak/>
          <w:t>RFC6125 - Representation and Verification of Domain-Based Application Service Identity within Internet Public Key Infrastructure Using X.509 (PKIX) Certificates in the Context of Transport Layer Security (TLS)</w:t>
        </w:r>
      </w:ins>
    </w:p>
    <w:p w14:paraId="6965A13B" w14:textId="77777777" w:rsidR="00411278" w:rsidRPr="007037F7" w:rsidRDefault="00411278" w:rsidP="00411278">
      <w:pPr>
        <w:pStyle w:val="BodyText"/>
        <w:numPr>
          <w:ilvl w:val="0"/>
          <w:numId w:val="88"/>
        </w:numPr>
        <w:rPr>
          <w:ins w:id="3065" w:author="Lynn Felhofer" w:date="2020-02-18T16:27:00Z"/>
          <w:bCs/>
        </w:rPr>
      </w:pPr>
      <w:ins w:id="3066" w:author="Lynn Felhofer" w:date="2020-02-18T16:27:00Z">
        <w:r w:rsidRPr="001C5D22">
          <w:rPr>
            <w:bCs/>
          </w:rPr>
          <w:t>BCP195 - Recommendations for Secure Use of Transport Layer Security (TLS) and Datagram Transport Layer Security (DTLS), MAY 2015</w:t>
        </w:r>
      </w:ins>
    </w:p>
    <w:p w14:paraId="12097F8A" w14:textId="77777777" w:rsidR="00CC5780" w:rsidRPr="004A0919" w:rsidRDefault="00BD6B97" w:rsidP="001D3953">
      <w:pPr>
        <w:pStyle w:val="BodyText"/>
        <w:rPr>
          <w:b/>
        </w:rPr>
      </w:pPr>
      <w:r w:rsidRPr="004A0919">
        <w:rPr>
          <w:b/>
        </w:rPr>
        <w:t xml:space="preserve">ITU-T: </w:t>
      </w:r>
    </w:p>
    <w:p w14:paraId="116E8F1A" w14:textId="41299809" w:rsidR="00BD6B97" w:rsidRDefault="00BD6B97" w:rsidP="00C265CE">
      <w:pPr>
        <w:pStyle w:val="BodyText"/>
        <w:numPr>
          <w:ilvl w:val="0"/>
          <w:numId w:val="90"/>
        </w:numPr>
      </w:pPr>
      <w:r w:rsidRPr="007A7659">
        <w:t>Recommendation X.509 (03/00). “Information technology - Open Systems Interconnection - The directory: Public-key and attribute certificate frameworks"</w:t>
      </w:r>
    </w:p>
    <w:p w14:paraId="443FB269" w14:textId="77777777" w:rsidR="002719E8" w:rsidRPr="002719E8" w:rsidRDefault="002719E8" w:rsidP="002719E8">
      <w:pPr>
        <w:pStyle w:val="BodyText"/>
        <w:rPr>
          <w:ins w:id="3067" w:author="Lynn Felhofer" w:date="2020-02-18T16:22:00Z"/>
          <w:b/>
          <w:bCs/>
        </w:rPr>
      </w:pPr>
      <w:ins w:id="3068" w:author="Lynn Felhofer" w:date="2020-02-18T16:22:00Z">
        <w:r w:rsidRPr="002719E8">
          <w:rPr>
            <w:b/>
            <w:bCs/>
          </w:rPr>
          <w:t>WS-I</w:t>
        </w:r>
        <w:commentRangeStart w:id="3069"/>
        <w:r w:rsidRPr="002719E8">
          <w:rPr>
            <w:b/>
            <w:bCs/>
          </w:rPr>
          <w:t>:</w:t>
        </w:r>
      </w:ins>
      <w:commentRangeEnd w:id="3069"/>
      <w:r>
        <w:rPr>
          <w:rStyle w:val="CommentReference"/>
        </w:rPr>
        <w:commentReference w:id="3069"/>
      </w:r>
    </w:p>
    <w:p w14:paraId="73BA572D" w14:textId="4373B60E" w:rsidR="002719E8" w:rsidRPr="002719E8" w:rsidRDefault="002719E8" w:rsidP="002719E8">
      <w:pPr>
        <w:pStyle w:val="BodyText"/>
        <w:numPr>
          <w:ilvl w:val="0"/>
          <w:numId w:val="90"/>
        </w:numPr>
      </w:pPr>
      <w:ins w:id="3070" w:author="Lynn Felhofer" w:date="2020-02-18T16:22:00Z">
        <w:r w:rsidRPr="002719E8">
          <w:t xml:space="preserve">Basic Security Profile 1.1  </w:t>
        </w:r>
        <w:r w:rsidRPr="002719E8">
          <w:fldChar w:fldCharType="begin"/>
        </w:r>
        <w:r w:rsidRPr="002719E8">
          <w:instrText xml:space="preserve"> HYPERLINK "http://www.ws-i.org/Profiles/BasicSecurityProfile-1.1.html" </w:instrText>
        </w:r>
        <w:r w:rsidRPr="002719E8">
          <w:fldChar w:fldCharType="separate"/>
        </w:r>
        <w:r w:rsidRPr="002719E8">
          <w:rPr>
            <w:rStyle w:val="Hyperlink"/>
            <w:u w:val="none"/>
          </w:rPr>
          <w:t>http://www.ws-i.org/Profiles/BasicSecurityProfile-1.1.html</w:t>
        </w:r>
        <w:r w:rsidRPr="002719E8">
          <w:fldChar w:fldCharType="end"/>
        </w:r>
      </w:ins>
    </w:p>
    <w:p w14:paraId="5974943D" w14:textId="63D6D5CF" w:rsidR="00BD6B97" w:rsidRPr="007A7659" w:rsidRDefault="007663CB">
      <w:pPr>
        <w:pStyle w:val="Heading3"/>
        <w:numPr>
          <w:ilvl w:val="2"/>
          <w:numId w:val="19"/>
        </w:numPr>
        <w:tabs>
          <w:tab w:val="clear" w:pos="2160"/>
        </w:tabs>
        <w:rPr>
          <w:noProof w:val="0"/>
        </w:rPr>
      </w:pPr>
      <w:bookmarkStart w:id="3071" w:name="_Toc13770282"/>
      <w:r>
        <w:rPr>
          <w:noProof w:val="0"/>
        </w:rPr>
        <w:t>Messages</w:t>
      </w:r>
      <w:bookmarkEnd w:id="3071"/>
    </w:p>
    <w:p w14:paraId="6867C00D" w14:textId="77777777" w:rsidR="00BD6B97" w:rsidRPr="007A7659" w:rsidRDefault="00BD6B97">
      <w:pPr>
        <w:pStyle w:val="Note"/>
      </w:pPr>
      <w:r w:rsidRPr="007A7659">
        <w:t>Note: This diagram does not imply sequencing of Authentication Node and Local User Authentication.</w:t>
      </w:r>
    </w:p>
    <w:p w14:paraId="6F3F8F08" w14:textId="77777777" w:rsidR="00BD6B97" w:rsidRPr="007A7659" w:rsidRDefault="00554B50" w:rsidP="001D3953">
      <w:pPr>
        <w:pStyle w:val="BodyText"/>
        <w:jc w:val="center"/>
        <w:rPr>
          <w:b/>
          <w:kern w:val="1"/>
        </w:rPr>
      </w:pPr>
      <w:bookmarkStart w:id="3072" w:name="_1101303709"/>
      <w:bookmarkStart w:id="3073" w:name="_1101305312"/>
      <w:bookmarkEnd w:id="3072"/>
      <w:bookmarkEnd w:id="3073"/>
      <w:r w:rsidRPr="007A7659">
        <w:rPr>
          <w:noProof/>
        </w:rPr>
        <w:drawing>
          <wp:inline distT="0" distB="0" distL="0" distR="0" wp14:anchorId="14CC184A" wp14:editId="74CC996F">
            <wp:extent cx="4492625" cy="2751455"/>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492625" cy="2751455"/>
                    </a:xfrm>
                    <a:prstGeom prst="rect">
                      <a:avLst/>
                    </a:prstGeom>
                    <a:solidFill>
                      <a:srgbClr val="FFFFFF"/>
                    </a:solidFill>
                    <a:ln>
                      <a:noFill/>
                    </a:ln>
                  </pic:spPr>
                </pic:pic>
              </a:graphicData>
            </a:graphic>
          </wp:inline>
        </w:drawing>
      </w:r>
    </w:p>
    <w:p w14:paraId="745F1DB7" w14:textId="1655741F" w:rsidR="00D55E57" w:rsidRPr="007A7659" w:rsidRDefault="00B56326" w:rsidP="002733A5">
      <w:pPr>
        <w:pStyle w:val="FigureTitle"/>
      </w:pPr>
      <w:bookmarkStart w:id="3074" w:name="_Toc173916443"/>
      <w:bookmarkStart w:id="3075" w:name="_Toc174248938"/>
      <w:r>
        <w:t>Figure 3.19.4-1: Interaction Diagram</w:t>
      </w:r>
    </w:p>
    <w:p w14:paraId="0003E068" w14:textId="77777777" w:rsidR="00BD6B97" w:rsidRPr="007A7659" w:rsidRDefault="00BD6B97">
      <w:pPr>
        <w:pStyle w:val="Heading3"/>
        <w:numPr>
          <w:ilvl w:val="2"/>
          <w:numId w:val="19"/>
        </w:numPr>
        <w:tabs>
          <w:tab w:val="clear" w:pos="2160"/>
        </w:tabs>
        <w:rPr>
          <w:noProof w:val="0"/>
        </w:rPr>
      </w:pPr>
      <w:bookmarkStart w:id="3076" w:name="_Toc13770283"/>
      <w:r w:rsidRPr="007A7659">
        <w:rPr>
          <w:noProof w:val="0"/>
        </w:rPr>
        <w:t>Trigger Events</w:t>
      </w:r>
      <w:bookmarkEnd w:id="3074"/>
      <w:bookmarkEnd w:id="3075"/>
      <w:bookmarkEnd w:id="3076"/>
    </w:p>
    <w:p w14:paraId="2FC4B10D" w14:textId="77777777" w:rsidR="00BD6B97" w:rsidRPr="007A7659" w:rsidRDefault="00BD6B97">
      <w:r w:rsidRPr="007A7659">
        <w:t xml:space="preserve">The Local Secure Node starts the authentication process with the Remote Secure Node when information exchange between the two nodes is requested. The first transaction shall be the Authenticate Node transaction, and all other PHI transactions performed by IHE actors shall be secure transactions. This authentication process is needed when a secure connection is established. </w:t>
      </w:r>
    </w:p>
    <w:p w14:paraId="27C90D34" w14:textId="77777777" w:rsidR="00BD6B97" w:rsidRPr="007A7659" w:rsidRDefault="00BD6B97">
      <w:r w:rsidRPr="007A7659">
        <w:t>The Basic Secure Node shall always apply the Authenticate Node process to every DICOM, HTTP, or HL7 connection.</w:t>
      </w:r>
    </w:p>
    <w:p w14:paraId="670C3E25" w14:textId="77777777" w:rsidR="00BD6B97" w:rsidRPr="007A7659" w:rsidRDefault="00BD6B97" w:rsidP="00D647F0">
      <w:pPr>
        <w:pStyle w:val="Heading3"/>
        <w:numPr>
          <w:ilvl w:val="2"/>
          <w:numId w:val="19"/>
        </w:numPr>
        <w:tabs>
          <w:tab w:val="clear" w:pos="2160"/>
        </w:tabs>
        <w:ind w:hanging="1260"/>
        <w:rPr>
          <w:noProof w:val="0"/>
        </w:rPr>
      </w:pPr>
      <w:bookmarkStart w:id="3077" w:name="_Toc173916444"/>
      <w:bookmarkStart w:id="3078" w:name="_Toc174248939"/>
      <w:bookmarkStart w:id="3079" w:name="_Toc13770284"/>
      <w:r w:rsidRPr="007A7659">
        <w:rPr>
          <w:noProof w:val="0"/>
        </w:rPr>
        <w:lastRenderedPageBreak/>
        <w:t>Message Semantics</w:t>
      </w:r>
      <w:bookmarkEnd w:id="3077"/>
      <w:bookmarkEnd w:id="3078"/>
      <w:bookmarkEnd w:id="3079"/>
    </w:p>
    <w:p w14:paraId="5BB9071D" w14:textId="7CCA5198" w:rsidR="00BD6B97" w:rsidRDefault="00BD6B97">
      <w:pPr>
        <w:rPr>
          <w:ins w:id="3080" w:author="Lynn Felhofer" w:date="2020-02-18T16:29:00Z"/>
        </w:rPr>
      </w:pPr>
      <w:r w:rsidRPr="007A7659">
        <w:t>The Authenticate node transaction involves the exchange of certificates representing the identities of the nodes. These identities are used to authenticate the nodes, to inform authorization, and audit logging.</w:t>
      </w:r>
    </w:p>
    <w:p w14:paraId="78A91C24" w14:textId="0C5A3680" w:rsidR="00225FD3" w:rsidRPr="00225FD3" w:rsidRDefault="00225FD3">
      <w:pPr>
        <w:rPr>
          <w:bCs/>
        </w:rPr>
      </w:pPr>
      <w:ins w:id="3081" w:author="Lynn Felhofer" w:date="2020-02-18T16:29:00Z">
        <w:r w:rsidRPr="00A546B9">
          <w:rPr>
            <w:bCs/>
          </w:rPr>
          <w:t>The cipher suites specified here set a baseline to ensure that interoperability is possible. This baseline shall not prohibit more secure configurations from being used.  The actual cipher suites used shall be the most secure configuration possible according to local policie</w:t>
        </w:r>
        <w:commentRangeStart w:id="3082"/>
        <w:r w:rsidRPr="00A546B9">
          <w:rPr>
            <w:bCs/>
          </w:rPr>
          <w:t>s.</w:t>
        </w:r>
        <w:commentRangeEnd w:id="3082"/>
        <w:r>
          <w:rPr>
            <w:rStyle w:val="CommentReference"/>
          </w:rPr>
          <w:commentReference w:id="3082"/>
        </w:r>
      </w:ins>
    </w:p>
    <w:p w14:paraId="6452DAD2" w14:textId="77777777" w:rsidR="00BD6B97" w:rsidRPr="007A7659" w:rsidRDefault="00BD6B97">
      <w:pPr>
        <w:pStyle w:val="Heading4"/>
        <w:numPr>
          <w:ilvl w:val="3"/>
          <w:numId w:val="19"/>
        </w:numPr>
        <w:tabs>
          <w:tab w:val="clear" w:pos="2160"/>
          <w:tab w:val="clear" w:pos="2880"/>
        </w:tabs>
        <w:rPr>
          <w:noProof w:val="0"/>
        </w:rPr>
      </w:pPr>
      <w:r w:rsidRPr="007A7659">
        <w:rPr>
          <w:noProof w:val="0"/>
        </w:rPr>
        <w:t>Certificate Validation</w:t>
      </w:r>
    </w:p>
    <w:p w14:paraId="59A18AB8" w14:textId="77777777" w:rsidR="00BD6B97" w:rsidRPr="007A7659" w:rsidRDefault="00BD6B97">
      <w:r w:rsidRPr="007A7659">
        <w:t>The local organization (e.g., XDS Affinity Domain) will make the choice of what mixture of chain of trust and direct comparison is used to authenticate communications. This may be entirely based on chaining trust to selected CAs, entirely based upon provision of node certificates for direct comparison, or a mixture of both.</w:t>
      </w:r>
    </w:p>
    <w:p w14:paraId="2553AC48" w14:textId="77777777" w:rsidR="00BD6B97" w:rsidRPr="007A7659" w:rsidRDefault="00BD6B97" w:rsidP="00765841">
      <w:pPr>
        <w:pStyle w:val="Note"/>
      </w:pPr>
      <w:r w:rsidRPr="007A7659">
        <w:t xml:space="preserve">Note: </w:t>
      </w:r>
      <w:r w:rsidRPr="007A7659">
        <w:tab/>
        <w:t>The CAs used for ATNA chain of trust will be different than the default browser trusted list of CAs used for authenticating internet web servers. A worldwide CA, such as VeriSign, is not generally trusted to determine which individual nodes within an organization should and should not communicate patient identifiable information.</w:t>
      </w:r>
    </w:p>
    <w:p w14:paraId="16050E2A" w14:textId="77777777" w:rsidR="00BD6B97" w:rsidRPr="007A7659" w:rsidRDefault="00BD6B97">
      <w:r w:rsidRPr="007A7659">
        <w:t xml:space="preserve">When Authenticating the Remote Secure Node, the Local Secure Node: </w:t>
      </w:r>
    </w:p>
    <w:p w14:paraId="5AFD2A16" w14:textId="69A56C60" w:rsidR="00BD6B97" w:rsidRPr="007A7659" w:rsidRDefault="00BD6B97" w:rsidP="006E48D2">
      <w:pPr>
        <w:pStyle w:val="ListBullet2"/>
        <w:numPr>
          <w:ilvl w:val="0"/>
          <w:numId w:val="30"/>
        </w:numPr>
      </w:pPr>
      <w:r w:rsidRPr="007A7659">
        <w:t>Shall be able to perform certificate validation based on signature by a trusted CA (</w:t>
      </w:r>
      <w:r w:rsidR="00D53FEF">
        <w:t>s</w:t>
      </w:r>
      <w:r w:rsidRPr="007A7659">
        <w:t xml:space="preserve">ee </w:t>
      </w:r>
      <w:r w:rsidR="00211645" w:rsidRPr="007A7659">
        <w:t>Section</w:t>
      </w:r>
      <w:r w:rsidRPr="007A7659">
        <w:t xml:space="preserve"> 3.19.6.1.1) and</w:t>
      </w:r>
    </w:p>
    <w:p w14:paraId="3D447D1D" w14:textId="0A3B8E12" w:rsidR="00BD6B97" w:rsidRPr="007A7659" w:rsidRDefault="00BD6B97" w:rsidP="006E48D2">
      <w:pPr>
        <w:pStyle w:val="ListBullet2"/>
        <w:numPr>
          <w:ilvl w:val="0"/>
          <w:numId w:val="30"/>
        </w:numPr>
      </w:pPr>
      <w:r w:rsidRPr="007A7659">
        <w:t>Shall be able to perform direct certificate validation to a set of trusted certificates (</w:t>
      </w:r>
      <w:r w:rsidR="00D53FEF">
        <w:t>s</w:t>
      </w:r>
      <w:r w:rsidRPr="007A7659">
        <w:t xml:space="preserve">ee </w:t>
      </w:r>
      <w:r w:rsidR="00211645" w:rsidRPr="007A7659">
        <w:t>Section</w:t>
      </w:r>
      <w:r w:rsidRPr="007A7659">
        <w:t xml:space="preserve"> 3.19.6.1.2)</w:t>
      </w:r>
    </w:p>
    <w:p w14:paraId="07808353" w14:textId="77777777" w:rsidR="00BD6B97" w:rsidRPr="007A7659" w:rsidRDefault="00BD6B97">
      <w:pPr>
        <w:pStyle w:val="BodyText"/>
      </w:pPr>
      <w:r w:rsidRPr="007A7659">
        <w:t>It may reject communications when the certificate validation fails, or may restrict communications to only that which is appropriate for an unidentified other party.</w:t>
      </w:r>
    </w:p>
    <w:p w14:paraId="683ACD0F" w14:textId="77777777" w:rsidR="00BD6B97" w:rsidRPr="007A7659" w:rsidRDefault="00BD6B97">
      <w:pPr>
        <w:pStyle w:val="Heading5"/>
        <w:numPr>
          <w:ilvl w:val="4"/>
          <w:numId w:val="19"/>
        </w:numPr>
        <w:rPr>
          <w:noProof w:val="0"/>
        </w:rPr>
      </w:pPr>
      <w:r w:rsidRPr="007A7659">
        <w:rPr>
          <w:noProof w:val="0"/>
        </w:rPr>
        <w:t>Chain to a trusted certificate authority</w:t>
      </w:r>
    </w:p>
    <w:p w14:paraId="32D9A459" w14:textId="77777777" w:rsidR="00BD6B97" w:rsidRPr="007A7659" w:rsidRDefault="00BD6B97">
      <w:r w:rsidRPr="007A7659">
        <w:t>The Secure Node or Secure Application:</w:t>
      </w:r>
    </w:p>
    <w:p w14:paraId="6282B363" w14:textId="77777777" w:rsidR="00BD6B97" w:rsidRPr="007A7659" w:rsidRDefault="00BD6B97" w:rsidP="006E48D2">
      <w:pPr>
        <w:pStyle w:val="ListBullet2"/>
        <w:numPr>
          <w:ilvl w:val="0"/>
          <w:numId w:val="30"/>
        </w:numPr>
      </w:pPr>
      <w:r w:rsidRPr="007A7659">
        <w:t xml:space="preserve">Shall provide the means for configuring which CAs are trusted to authenticate node certificates for use in a chain of trust. These CAs shall be identified by means of the public signing certificate for the signing CA. </w:t>
      </w:r>
    </w:p>
    <w:p w14:paraId="4B28BAA0" w14:textId="77777777" w:rsidR="00BD6B97" w:rsidRPr="007A7659" w:rsidRDefault="00BD6B97" w:rsidP="006E48D2">
      <w:pPr>
        <w:pStyle w:val="ListBullet2"/>
        <w:numPr>
          <w:ilvl w:val="0"/>
          <w:numId w:val="30"/>
        </w:numPr>
      </w:pPr>
      <w:r w:rsidRPr="007A7659">
        <w:t>Shall support digital certificates encoded using both Deterministic Encoding Rules (DER) and Basic Encoding Rules (BER).</w:t>
      </w:r>
    </w:p>
    <w:p w14:paraId="748C67E9" w14:textId="77777777" w:rsidR="00BD6B97" w:rsidRPr="007A7659" w:rsidRDefault="00BD6B97" w:rsidP="006E48D2">
      <w:pPr>
        <w:pStyle w:val="ListBullet2"/>
        <w:numPr>
          <w:ilvl w:val="0"/>
          <w:numId w:val="30"/>
        </w:numPr>
      </w:pPr>
      <w:r w:rsidRPr="007A7659">
        <w:t>Shall accept communications for which there is a certificate that is signed by a CA that is listed as a trusted signing authority.</w:t>
      </w:r>
    </w:p>
    <w:p w14:paraId="497B430A" w14:textId="77777777" w:rsidR="00BD6B97" w:rsidRPr="007A7659" w:rsidRDefault="00BD6B97">
      <w:pPr>
        <w:pStyle w:val="Heading5"/>
        <w:numPr>
          <w:ilvl w:val="4"/>
          <w:numId w:val="19"/>
        </w:numPr>
        <w:rPr>
          <w:noProof w:val="0"/>
        </w:rPr>
      </w:pPr>
      <w:r w:rsidRPr="007A7659">
        <w:rPr>
          <w:noProof w:val="0"/>
        </w:rPr>
        <w:t>Direct certificate validation</w:t>
      </w:r>
    </w:p>
    <w:p w14:paraId="18C7B7F8" w14:textId="77777777" w:rsidR="00BD6B97" w:rsidRPr="007A7659" w:rsidRDefault="00BD6B97">
      <w:r w:rsidRPr="007A7659">
        <w:t>The Secure Node or Secure Application:</w:t>
      </w:r>
    </w:p>
    <w:p w14:paraId="40E956B2" w14:textId="77777777" w:rsidR="00BD6B97" w:rsidRPr="007A7659" w:rsidRDefault="00BD6B97" w:rsidP="00A93002">
      <w:pPr>
        <w:pStyle w:val="ListBullet2"/>
        <w:numPr>
          <w:ilvl w:val="0"/>
          <w:numId w:val="30"/>
        </w:numPr>
      </w:pPr>
      <w:r w:rsidRPr="007A7659">
        <w:t xml:space="preserve">Shall provide means for installing of the required certificates, for example, via removable media or network interchange (where the set of trusted certificates can be a mixture of CA signed certificates and self-signed certificates). </w:t>
      </w:r>
    </w:p>
    <w:p w14:paraId="52AFCDF1" w14:textId="77777777" w:rsidR="00BD6B97" w:rsidRPr="007A7659" w:rsidRDefault="00BD6B97" w:rsidP="006E48D2">
      <w:pPr>
        <w:pStyle w:val="ListBullet2"/>
        <w:numPr>
          <w:ilvl w:val="0"/>
          <w:numId w:val="30"/>
        </w:numPr>
      </w:pPr>
      <w:r w:rsidRPr="007A7659">
        <w:lastRenderedPageBreak/>
        <w:t xml:space="preserve">Shall support digital certificates encoded using both Deterministic Encoding Rules (DER) and Basic Encoding Rules (BER). </w:t>
      </w:r>
    </w:p>
    <w:p w14:paraId="3D7C8A3E" w14:textId="77777777" w:rsidR="00BD6B97" w:rsidRPr="007A7659" w:rsidRDefault="00BD6B97" w:rsidP="006E48D2">
      <w:pPr>
        <w:pStyle w:val="ListBullet2"/>
        <w:numPr>
          <w:ilvl w:val="0"/>
          <w:numId w:val="30"/>
        </w:numPr>
      </w:pPr>
      <w:r w:rsidRPr="007A7659">
        <w:t xml:space="preserve">Shall accept communications for which there is a certificate configured as acceptable for direct certificate validation. </w:t>
      </w:r>
    </w:p>
    <w:p w14:paraId="6DD03161" w14:textId="77777777" w:rsidR="00BD6B97" w:rsidRPr="007A7659" w:rsidRDefault="00BD6B97">
      <w:pPr>
        <w:pStyle w:val="Heading5"/>
        <w:numPr>
          <w:ilvl w:val="4"/>
          <w:numId w:val="19"/>
        </w:numPr>
        <w:rPr>
          <w:noProof w:val="0"/>
        </w:rPr>
      </w:pPr>
      <w:r w:rsidRPr="007A7659">
        <w:rPr>
          <w:noProof w:val="0"/>
        </w:rPr>
        <w:t>Other Certificate requirements</w:t>
      </w:r>
    </w:p>
    <w:p w14:paraId="670353AB" w14:textId="77777777" w:rsidR="00BD6B97" w:rsidRPr="007A7659" w:rsidRDefault="00BD6B97">
      <w:r w:rsidRPr="007A7659">
        <w:t xml:space="preserve">The Secure Node shall not require any specific certificate attribute contents, nor shall it reject certificates that contain unknown attributes or other parameters. Note that for node certificates the CN often is a hostname, attempting to use this hostname provides no additional security and will introduce a new failure mode (e.g., DNS failure). </w:t>
      </w:r>
    </w:p>
    <w:p w14:paraId="49449340" w14:textId="77777777" w:rsidR="00A93002" w:rsidRDefault="00BD6B97">
      <w:pPr>
        <w:rPr>
          <w:ins w:id="3083" w:author="Lynn Felhofer" w:date="2020-02-18T16:29:00Z"/>
        </w:rPr>
      </w:pPr>
      <w:r w:rsidRPr="007A7659">
        <w:t>The certificates used for mutual authentication shall be X</w:t>
      </w:r>
      <w:r w:rsidR="003B65B1">
        <w:t>.</w:t>
      </w:r>
      <w:r w:rsidRPr="007A7659">
        <w:t>509 certificates based o</w:t>
      </w:r>
      <w:commentRangeStart w:id="3084"/>
      <w:r w:rsidRPr="007A7659">
        <w:t>n</w:t>
      </w:r>
      <w:commentRangeEnd w:id="3084"/>
      <w:r w:rsidR="00A93002">
        <w:rPr>
          <w:rStyle w:val="CommentReference"/>
        </w:rPr>
        <w:commentReference w:id="3084"/>
      </w:r>
      <w:ins w:id="3085" w:author="Lynn Felhofer" w:date="2020-02-18T16:29:00Z">
        <w:r w:rsidR="00A93002">
          <w:t xml:space="preserve"> either:</w:t>
        </w:r>
      </w:ins>
    </w:p>
    <w:p w14:paraId="4D2E9904" w14:textId="0320655A" w:rsidR="00A93002" w:rsidRDefault="00BD6B97" w:rsidP="00A93002">
      <w:pPr>
        <w:pStyle w:val="ListParagraph"/>
        <w:numPr>
          <w:ilvl w:val="0"/>
          <w:numId w:val="99"/>
        </w:numPr>
        <w:ind w:left="450" w:firstLine="0"/>
        <w:rPr>
          <w:ins w:id="3086" w:author="Lynn Felhofer" w:date="2020-02-18T16:30:00Z"/>
        </w:rPr>
      </w:pPr>
      <w:r w:rsidRPr="007A7659">
        <w:t>RSA key with key length in the range of 1024-4096, where the key length chosen is based on local site policy</w:t>
      </w:r>
      <w:ins w:id="3087" w:author="Lynn Felhofer" w:date="2020-02-18T16:30:00Z">
        <w:r w:rsidR="00A93002">
          <w:t>, or</w:t>
        </w:r>
      </w:ins>
      <w:del w:id="3088" w:author="Lynn Felhofer" w:date="2020-02-18T16:30:00Z">
        <w:r w:rsidRPr="007A7659" w:rsidDel="00A93002">
          <w:delText>.</w:delText>
        </w:r>
      </w:del>
      <w:r w:rsidRPr="007A7659">
        <w:t xml:space="preserve"> </w:t>
      </w:r>
    </w:p>
    <w:p w14:paraId="2A931FCC" w14:textId="035D6D1A" w:rsidR="00A93002" w:rsidRDefault="00A93002" w:rsidP="00A93002">
      <w:pPr>
        <w:pStyle w:val="ListParagraph"/>
        <w:numPr>
          <w:ilvl w:val="0"/>
          <w:numId w:val="99"/>
        </w:numPr>
        <w:ind w:firstLine="90"/>
        <w:rPr>
          <w:ins w:id="3089" w:author="Lynn Felhofer" w:date="2020-02-18T16:30:00Z"/>
        </w:rPr>
      </w:pPr>
      <w:ins w:id="3090" w:author="Lynn Felhofer" w:date="2020-02-18T16:30:00Z">
        <w:r>
          <w:t>BCP195 certificate recommendations.</w:t>
        </w:r>
      </w:ins>
    </w:p>
    <w:p w14:paraId="05ADA3A9" w14:textId="6F09271E" w:rsidR="00BD6B97" w:rsidRPr="007A7659" w:rsidRDefault="00BD6B97" w:rsidP="00A93002">
      <w:r w:rsidRPr="007A7659">
        <w:t xml:space="preserve">Maximum expiration time acceptable for certificates should be defined in the applicable security policy. The IHE Technical Framework recommends a maximum expiration time of 2 years. </w:t>
      </w:r>
    </w:p>
    <w:p w14:paraId="716C4A61" w14:textId="6C7138D2" w:rsidR="00BD6B97" w:rsidRDefault="00BD6B97">
      <w:r w:rsidRPr="007A7659">
        <w:t xml:space="preserve">The method used to determine whether a node is authorized to perform transactions is not specified. This may be use of a set of trusted certificates, based on some attribute value contained in the certificates, access control lists, or some other method. Using a certificate chain back to an external trusted certificate authority to determine authorizations is strongly discouraged. </w:t>
      </w:r>
    </w:p>
    <w:p w14:paraId="088EB1FF" w14:textId="77777777" w:rsidR="00814145" w:rsidRPr="005A4BE2" w:rsidRDefault="00814145" w:rsidP="00814145">
      <w:pPr>
        <w:pStyle w:val="Heading5"/>
        <w:numPr>
          <w:ilvl w:val="0"/>
          <w:numId w:val="0"/>
        </w:numPr>
        <w:tabs>
          <w:tab w:val="clear" w:pos="576"/>
        </w:tabs>
        <w:ind w:left="864" w:hanging="864"/>
        <w:rPr>
          <w:ins w:id="3091" w:author="Lynn Felhofer" w:date="2020-02-18T15:50:00Z"/>
          <w:noProof w:val="0"/>
        </w:rPr>
      </w:pPr>
      <w:ins w:id="3092" w:author="Lynn Felhofer" w:date="2020-02-18T15:50:00Z">
        <w:r w:rsidRPr="005A4BE2">
          <w:rPr>
            <w:noProof w:val="0"/>
          </w:rPr>
          <w:t>3.19.6.1.4 FQDN Validation of Server Certificate Optio</w:t>
        </w:r>
        <w:commentRangeStart w:id="3093"/>
        <w:r w:rsidRPr="005A4BE2">
          <w:rPr>
            <w:noProof w:val="0"/>
          </w:rPr>
          <w:t>n</w:t>
        </w:r>
        <w:commentRangeEnd w:id="3093"/>
        <w:r>
          <w:rPr>
            <w:rStyle w:val="CommentReference"/>
            <w:rFonts w:ascii="Times New Roman" w:hAnsi="Times New Roman"/>
            <w:b w:val="0"/>
            <w:noProof w:val="0"/>
            <w:kern w:val="0"/>
          </w:rPr>
          <w:commentReference w:id="3093"/>
        </w:r>
      </w:ins>
    </w:p>
    <w:p w14:paraId="654F33E3" w14:textId="77777777" w:rsidR="00814145" w:rsidRPr="005A4BE2" w:rsidRDefault="00814145" w:rsidP="00814145">
      <w:pPr>
        <w:pStyle w:val="BodyText"/>
        <w:rPr>
          <w:ins w:id="3094" w:author="Lynn Felhofer" w:date="2020-02-18T15:50:00Z"/>
          <w:bCs/>
        </w:rPr>
      </w:pPr>
      <w:ins w:id="3095" w:author="Lynn Felhofer" w:date="2020-02-18T15:50:00Z">
        <w:r w:rsidRPr="005A4BE2">
          <w:rPr>
            <w:bCs/>
          </w:rPr>
          <w:t xml:space="preserve">The FQDN Validation of Server Certificate Option applies the rules presented in RFC6125 when a client authenticates the server using an X.509 certificate in the context of Transport Layer Security (TLS).    </w:t>
        </w:r>
      </w:ins>
    </w:p>
    <w:p w14:paraId="2A868AC5" w14:textId="77777777" w:rsidR="00814145" w:rsidRPr="005A4BE2" w:rsidRDefault="00814145" w:rsidP="00814145">
      <w:pPr>
        <w:pStyle w:val="BodyText"/>
        <w:rPr>
          <w:ins w:id="3096" w:author="Lynn Felhofer" w:date="2020-02-18T15:50:00Z"/>
          <w:bCs/>
        </w:rPr>
      </w:pPr>
      <w:ins w:id="3097" w:author="Lynn Felhofer" w:date="2020-02-18T15:50:00Z">
        <w:r w:rsidRPr="005A4BE2">
          <w:rPr>
            <w:bCs/>
          </w:rPr>
          <w:t>A client, who is validating a server’s identity, shall validate that the reference identifier present in a subjectAltName entry of type DNS-ID matches the source domain of the server, per RFC6125 Section 6.  Note that the rules described in RFC6125 Section 6 require the validation to be performed based on the input source and the DNS-ID fully-qualified domain name.</w:t>
        </w:r>
      </w:ins>
    </w:p>
    <w:p w14:paraId="4E9DBF7B" w14:textId="0A61F902" w:rsidR="00814145" w:rsidRPr="00814145" w:rsidRDefault="00814145" w:rsidP="00814145">
      <w:pPr>
        <w:pStyle w:val="BodyText"/>
        <w:rPr>
          <w:bCs/>
        </w:rPr>
      </w:pPr>
      <w:ins w:id="3098" w:author="Lynn Felhofer" w:date="2020-02-18T15:50:00Z">
        <w:r w:rsidRPr="005A4BE2">
          <w:rPr>
            <w:bCs/>
          </w:rPr>
          <w:t>In an environment where clients have implemented this option, a server’s X.509 certificate shall contain a subjectAltName entry of type DNS-ID, per RFC6125 Section 4.</w:t>
        </w:r>
      </w:ins>
    </w:p>
    <w:p w14:paraId="626E7016" w14:textId="08B7EF61" w:rsidR="00BD6B97" w:rsidRPr="007A7659" w:rsidRDefault="00BD6B97">
      <w:pPr>
        <w:pStyle w:val="Heading4"/>
        <w:numPr>
          <w:ilvl w:val="3"/>
          <w:numId w:val="19"/>
        </w:numPr>
        <w:tabs>
          <w:tab w:val="clear" w:pos="2160"/>
          <w:tab w:val="clear" w:pos="2880"/>
          <w:tab w:val="left" w:pos="864"/>
        </w:tabs>
        <w:rPr>
          <w:noProof w:val="0"/>
        </w:rPr>
      </w:pPr>
      <w:bookmarkStart w:id="3099" w:name="_Toc173916445"/>
      <w:bookmarkStart w:id="3100" w:name="_Toc174248940"/>
      <w:r w:rsidRPr="007A7659">
        <w:rPr>
          <w:noProof w:val="0"/>
        </w:rPr>
        <w:t>All Connections</w:t>
      </w:r>
      <w:bookmarkEnd w:id="3099"/>
      <w:bookmarkEnd w:id="3100"/>
      <w:r w:rsidRPr="007A7659">
        <w:rPr>
          <w:noProof w:val="0"/>
        </w:rPr>
        <w:t xml:space="preserve"> carrying Protected Information (PI)</w:t>
      </w:r>
      <w:r w:rsidR="00D647F0">
        <w:rPr>
          <w:noProof w:val="0"/>
        </w:rPr>
        <w:t xml:space="preserve"> </w:t>
      </w:r>
      <w:ins w:id="3101" w:author="Lynn Felhofer" w:date="2020-02-19T14:38:00Z">
        <w:r w:rsidR="00D647F0">
          <w:rPr>
            <w:noProof w:val="0"/>
          </w:rPr>
          <w:t>Using TLS</w:t>
        </w:r>
      </w:ins>
    </w:p>
    <w:p w14:paraId="2D4B7DFF" w14:textId="487D09E7" w:rsidR="00E44DFE" w:rsidRDefault="00E44DFE" w:rsidP="00E44DFE">
      <w:pPr>
        <w:rPr>
          <w:ins w:id="3102" w:author="Lynn Felhofer" w:date="2020-02-18T16:34:00Z"/>
        </w:rPr>
      </w:pPr>
      <w:bookmarkStart w:id="3103" w:name="_Toc173916446"/>
      <w:bookmarkStart w:id="3104" w:name="_Toc174248941"/>
      <w:commentRangeStart w:id="3105"/>
      <w:ins w:id="3106" w:author="Lynn Felhofer" w:date="2020-02-18T15:31:00Z">
        <w:r w:rsidRPr="00B77054">
          <w:t>T</w:t>
        </w:r>
      </w:ins>
      <w:commentRangeEnd w:id="3105"/>
      <w:r>
        <w:rPr>
          <w:rStyle w:val="CommentReference"/>
        </w:rPr>
        <w:commentReference w:id="3105"/>
      </w:r>
      <w:ins w:id="3107" w:author="Lynn Felhofer" w:date="2020-02-18T15:31:00Z">
        <w:r w:rsidRPr="00B77054">
          <w:t xml:space="preserve">his section contains TLS requirements.  </w:t>
        </w:r>
      </w:ins>
    </w:p>
    <w:p w14:paraId="3D191488" w14:textId="77777777" w:rsidR="00FE724A" w:rsidRPr="003F510F" w:rsidRDefault="00FE724A" w:rsidP="00FE724A">
      <w:pPr>
        <w:pStyle w:val="Heading5"/>
        <w:numPr>
          <w:ilvl w:val="0"/>
          <w:numId w:val="0"/>
        </w:numPr>
        <w:rPr>
          <w:ins w:id="3108" w:author="Lynn Felhofer" w:date="2020-02-18T16:34:00Z"/>
        </w:rPr>
      </w:pPr>
      <w:ins w:id="3109" w:author="Lynn Felhofer" w:date="2020-02-18T16:34:00Z">
        <w:r>
          <w:t>3.19.6.2.1 STX: TLS 1.0 Floor with AES Option</w:t>
        </w:r>
      </w:ins>
    </w:p>
    <w:p w14:paraId="06358BD6" w14:textId="77777777" w:rsidR="00FE724A" w:rsidRPr="003F510F" w:rsidRDefault="00FE724A" w:rsidP="00FE724A">
      <w:pPr>
        <w:rPr>
          <w:ins w:id="3110" w:author="Lynn Felhofer" w:date="2020-02-18T16:34:00Z"/>
          <w:b/>
        </w:rPr>
      </w:pPr>
      <w:ins w:id="3111" w:author="Lynn Felhofer" w:date="2020-02-18T16:34:00Z">
        <w:r>
          <w:t>An actor using the STX: TLS 1.0 Floor with AES Option</w:t>
        </w:r>
        <w:r w:rsidRPr="003F510F">
          <w:t xml:space="preserve"> shall </w:t>
        </w:r>
        <w:r>
          <w:t>support</w:t>
        </w:r>
        <w:r w:rsidRPr="003F510F">
          <w:t xml:space="preserve"> the TLS </w:t>
        </w:r>
        <w:r>
          <w:t xml:space="preserve">1.0 </w:t>
        </w:r>
        <w:r w:rsidRPr="003F510F">
          <w:t>protocol,</w:t>
        </w:r>
        <w:r>
          <w:t xml:space="preserve"> and shall support at least </w:t>
        </w:r>
        <w:r w:rsidRPr="003F510F">
          <w:t>the following cipher</w:t>
        </w:r>
        <w:r>
          <w:t xml:space="preserve"> </w:t>
        </w:r>
        <w:r w:rsidRPr="003F510F">
          <w:t>suite:</w:t>
        </w:r>
        <w:r w:rsidRPr="003F510F">
          <w:rPr>
            <w:b/>
          </w:rPr>
          <w:t xml:space="preserve"> </w:t>
        </w:r>
      </w:ins>
    </w:p>
    <w:p w14:paraId="4F424FD5" w14:textId="77777777" w:rsidR="00FE724A" w:rsidRPr="003F510F" w:rsidRDefault="00FE724A" w:rsidP="008835CA">
      <w:pPr>
        <w:numPr>
          <w:ilvl w:val="0"/>
          <w:numId w:val="103"/>
        </w:numPr>
        <w:rPr>
          <w:ins w:id="3112" w:author="Lynn Felhofer" w:date="2020-02-18T16:34:00Z"/>
        </w:rPr>
      </w:pPr>
      <w:ins w:id="3113" w:author="Lynn Felhofer" w:date="2020-02-18T16:34:00Z">
        <w:r w:rsidRPr="003F510F">
          <w:t>TLS_RSA_WITH_AES_128_CBC_SHA</w:t>
        </w:r>
      </w:ins>
    </w:p>
    <w:p w14:paraId="3DFD75F8" w14:textId="77777777" w:rsidR="00FE724A" w:rsidRDefault="00FE724A" w:rsidP="00FE724A">
      <w:pPr>
        <w:rPr>
          <w:ins w:id="3114" w:author="Lynn Felhofer" w:date="2020-02-18T16:34:00Z"/>
        </w:rPr>
      </w:pPr>
      <w:ins w:id="3115" w:author="Lynn Felhofer" w:date="2020-02-18T16:34:00Z">
        <w:r>
          <w:lastRenderedPageBreak/>
          <w:t xml:space="preserve">Higher versions of TLS may be used, but the actor shall be able to negotiate TLS 1.0 protocol. </w:t>
        </w:r>
      </w:ins>
    </w:p>
    <w:p w14:paraId="3FA391E5" w14:textId="77777777" w:rsidR="00FE724A" w:rsidRPr="00D80939" w:rsidRDefault="00FE724A" w:rsidP="00FE724A">
      <w:pPr>
        <w:rPr>
          <w:ins w:id="3116" w:author="Lynn Felhofer" w:date="2020-02-18T16:34:00Z"/>
          <w:szCs w:val="24"/>
        </w:rPr>
      </w:pPr>
      <w:ins w:id="3117" w:author="Lynn Felhofer" w:date="2020-02-18T16:34:00Z">
        <w:r w:rsidRPr="005F3890">
          <w:rPr>
            <w:szCs w:val="24"/>
          </w:rPr>
          <w:t>See RFC7525 “Recommendations for Secure Use of Transport Layer Security (TLS) and Datagram Transport Layer Security (DTLS)” for recommendations on proper use of TLS and appropriate fallback rules.</w:t>
        </w:r>
      </w:ins>
    </w:p>
    <w:p w14:paraId="0120E020" w14:textId="77777777" w:rsidR="00FE724A" w:rsidRPr="00982789" w:rsidRDefault="00FE724A" w:rsidP="00FE724A">
      <w:pPr>
        <w:pStyle w:val="Heading5"/>
        <w:numPr>
          <w:ilvl w:val="0"/>
          <w:numId w:val="0"/>
        </w:numPr>
        <w:ind w:left="1080" w:hanging="1080"/>
        <w:rPr>
          <w:ins w:id="3118" w:author="Lynn Felhofer" w:date="2020-02-18T16:34:00Z"/>
        </w:rPr>
      </w:pPr>
      <w:ins w:id="3119" w:author="Lynn Felhofer" w:date="2020-02-18T16:34:00Z">
        <w:r w:rsidRPr="00982789">
          <w:t>3.19.6.</w:t>
        </w:r>
        <w:r>
          <w:t>2.2</w:t>
        </w:r>
        <w:r w:rsidRPr="00982789">
          <w:t xml:space="preserve"> </w:t>
        </w:r>
        <w:r>
          <w:t xml:space="preserve">STX: TLS 1.0 Floor using </w:t>
        </w:r>
        <w:r w:rsidRPr="00982789">
          <w:t>BCP195 Option</w:t>
        </w:r>
      </w:ins>
    </w:p>
    <w:p w14:paraId="6542EE9C" w14:textId="77777777" w:rsidR="00FE724A" w:rsidRPr="00982789" w:rsidRDefault="00FE724A" w:rsidP="00FE724A">
      <w:pPr>
        <w:rPr>
          <w:ins w:id="3120" w:author="Lynn Felhofer" w:date="2020-02-18T16:34:00Z"/>
        </w:rPr>
      </w:pPr>
      <w:ins w:id="3121" w:author="Lynn Felhofer" w:date="2020-02-18T16:34:00Z">
        <w:r w:rsidRPr="00982789">
          <w:t>An actor</w:t>
        </w:r>
        <w:r>
          <w:t xml:space="preserve"> using the STX: TLS 1.0 Floor using BCP195 </w:t>
        </w:r>
        <w:r w:rsidRPr="00982789">
          <w:t>Option:</w:t>
        </w:r>
      </w:ins>
    </w:p>
    <w:p w14:paraId="53C8BF59" w14:textId="77777777" w:rsidR="00FE724A" w:rsidRPr="00982789" w:rsidRDefault="00FE724A" w:rsidP="008835CA">
      <w:pPr>
        <w:numPr>
          <w:ilvl w:val="0"/>
          <w:numId w:val="102"/>
        </w:numPr>
        <w:rPr>
          <w:ins w:id="3122" w:author="Lynn Felhofer" w:date="2020-02-18T16:34:00Z"/>
        </w:rPr>
      </w:pPr>
      <w:ins w:id="3123" w:author="Lynn Felhofer" w:date="2020-02-18T16:34:00Z">
        <w:r w:rsidRPr="00982789">
          <w:t>Shall be able to comply with BCP195.  This implies that the implementation:</w:t>
        </w:r>
      </w:ins>
    </w:p>
    <w:p w14:paraId="5761951E" w14:textId="77777777" w:rsidR="00FE724A" w:rsidRPr="00982789" w:rsidRDefault="00FE724A" w:rsidP="008835CA">
      <w:pPr>
        <w:numPr>
          <w:ilvl w:val="1"/>
          <w:numId w:val="102"/>
        </w:numPr>
        <w:rPr>
          <w:ins w:id="3124" w:author="Lynn Felhofer" w:date="2020-02-18T16:34:00Z"/>
        </w:rPr>
      </w:pPr>
      <w:ins w:id="3125" w:author="Lynn Felhofer" w:date="2020-02-18T16:34:00Z">
        <w:r w:rsidRPr="00982789">
          <w:t>Utilizes the framework and negotiation mechanism specified by the Transport Layer Security protocol.</w:t>
        </w:r>
      </w:ins>
    </w:p>
    <w:p w14:paraId="55A28D4B" w14:textId="77777777" w:rsidR="00FE724A" w:rsidRPr="00982789" w:rsidRDefault="00FE724A" w:rsidP="008835CA">
      <w:pPr>
        <w:numPr>
          <w:ilvl w:val="1"/>
          <w:numId w:val="102"/>
        </w:numPr>
        <w:rPr>
          <w:ins w:id="3126" w:author="Lynn Felhofer" w:date="2020-02-18T16:34:00Z"/>
        </w:rPr>
      </w:pPr>
      <w:ins w:id="3127" w:author="Lynn Felhofer" w:date="2020-02-18T16:34:00Z">
        <w:r w:rsidRPr="00982789">
          <w:t>Supports TLS version 1.0, version 1.1, version 1.2 or higher.</w:t>
        </w:r>
      </w:ins>
    </w:p>
    <w:p w14:paraId="58135794" w14:textId="77777777" w:rsidR="00FE724A" w:rsidRPr="00982789" w:rsidRDefault="00FE724A" w:rsidP="008835CA">
      <w:pPr>
        <w:numPr>
          <w:ilvl w:val="1"/>
          <w:numId w:val="102"/>
        </w:numPr>
        <w:rPr>
          <w:ins w:id="3128" w:author="Lynn Felhofer" w:date="2020-02-18T16:34:00Z"/>
        </w:rPr>
      </w:pPr>
      <w:ins w:id="3129" w:author="Lynn Felhofer" w:date="2020-02-18T16:34:00Z">
        <w:r w:rsidRPr="00982789">
          <w:t>Should support the following cipher suites:</w:t>
        </w:r>
      </w:ins>
    </w:p>
    <w:p w14:paraId="7913A0BA" w14:textId="77777777" w:rsidR="00FE724A" w:rsidRPr="00982789" w:rsidRDefault="00FE724A" w:rsidP="008835CA">
      <w:pPr>
        <w:numPr>
          <w:ilvl w:val="0"/>
          <w:numId w:val="101"/>
        </w:numPr>
        <w:ind w:left="1800"/>
        <w:rPr>
          <w:ins w:id="3130" w:author="Lynn Felhofer" w:date="2020-02-18T16:34:00Z"/>
        </w:rPr>
      </w:pPr>
      <w:ins w:id="3131" w:author="Lynn Felhofer" w:date="2020-02-18T16:34:00Z">
        <w:r w:rsidRPr="00982789">
          <w:t>TLS_DHE_RSA_WITH_AES_128_GCM_SHA256</w:t>
        </w:r>
      </w:ins>
    </w:p>
    <w:p w14:paraId="010A0938" w14:textId="77777777" w:rsidR="00FE724A" w:rsidRPr="00982789" w:rsidRDefault="00FE724A" w:rsidP="008835CA">
      <w:pPr>
        <w:numPr>
          <w:ilvl w:val="0"/>
          <w:numId w:val="101"/>
        </w:numPr>
        <w:ind w:left="1800"/>
        <w:rPr>
          <w:ins w:id="3132" w:author="Lynn Felhofer" w:date="2020-02-18T16:34:00Z"/>
        </w:rPr>
      </w:pPr>
      <w:ins w:id="3133" w:author="Lynn Felhofer" w:date="2020-02-18T16:34:00Z">
        <w:r w:rsidRPr="00982789">
          <w:t>TLS_ECDHE_RSA_WITH_AES_128_GCM_SHA256</w:t>
        </w:r>
      </w:ins>
    </w:p>
    <w:p w14:paraId="79105061" w14:textId="77777777" w:rsidR="00FE724A" w:rsidRPr="00982789" w:rsidRDefault="00FE724A" w:rsidP="008835CA">
      <w:pPr>
        <w:numPr>
          <w:ilvl w:val="0"/>
          <w:numId w:val="101"/>
        </w:numPr>
        <w:ind w:left="1800"/>
        <w:rPr>
          <w:ins w:id="3134" w:author="Lynn Felhofer" w:date="2020-02-18T16:34:00Z"/>
        </w:rPr>
      </w:pPr>
      <w:ins w:id="3135" w:author="Lynn Felhofer" w:date="2020-02-18T16:34:00Z">
        <w:r w:rsidRPr="00982789">
          <w:t>TLS_DHE_RSA_WITH_AES_256_GCM_SHA384</w:t>
        </w:r>
      </w:ins>
    </w:p>
    <w:p w14:paraId="01E88B6F" w14:textId="77777777" w:rsidR="00FE724A" w:rsidRPr="00982789" w:rsidRDefault="00FE724A" w:rsidP="008835CA">
      <w:pPr>
        <w:numPr>
          <w:ilvl w:val="0"/>
          <w:numId w:val="101"/>
        </w:numPr>
        <w:ind w:left="1800"/>
        <w:rPr>
          <w:ins w:id="3136" w:author="Lynn Felhofer" w:date="2020-02-18T16:34:00Z"/>
        </w:rPr>
      </w:pPr>
      <w:ins w:id="3137" w:author="Lynn Felhofer" w:date="2020-02-18T16:34:00Z">
        <w:r w:rsidRPr="00982789">
          <w:t>TLS_ECDHE_RSA_WITH_AES_256_GCM_SHA384</w:t>
        </w:r>
      </w:ins>
    </w:p>
    <w:p w14:paraId="5139D972" w14:textId="77777777" w:rsidR="00FE724A" w:rsidRPr="00982789" w:rsidRDefault="00FE724A" w:rsidP="00FE724A">
      <w:pPr>
        <w:rPr>
          <w:ins w:id="3138" w:author="Lynn Felhofer" w:date="2020-02-18T16:34:00Z"/>
        </w:rPr>
      </w:pPr>
      <w:ins w:id="3139" w:author="Lynn Felhofer" w:date="2020-02-18T16:34:00Z">
        <w:r w:rsidRPr="00982789">
          <w:t xml:space="preserve">         </w:t>
        </w:r>
        <w:r w:rsidRPr="00982789">
          <w:tab/>
        </w:r>
        <w:r w:rsidRPr="00982789">
          <w:tab/>
          <w:t>Additional cipher suites may be supported.</w:t>
        </w:r>
      </w:ins>
    </w:p>
    <w:p w14:paraId="3357C621" w14:textId="77777777" w:rsidR="00FE724A" w:rsidRPr="00982789" w:rsidRDefault="00FE724A" w:rsidP="008835CA">
      <w:pPr>
        <w:numPr>
          <w:ilvl w:val="0"/>
          <w:numId w:val="102"/>
        </w:numPr>
        <w:rPr>
          <w:ins w:id="3140" w:author="Lynn Felhofer" w:date="2020-02-18T16:34:00Z"/>
        </w:rPr>
      </w:pPr>
      <w:ins w:id="3141" w:author="Lynn Felhofer" w:date="2020-02-18T16:34:00Z">
        <w:r w:rsidRPr="00982789">
          <w:t xml:space="preserve">Shall </w:t>
        </w:r>
        <w:r>
          <w:t xml:space="preserve">also </w:t>
        </w:r>
        <w:r w:rsidRPr="00982789">
          <w:t xml:space="preserve">be able to negotiate down to TLS version 1.1 [RFC4346] or TLS version 1.0 [RFC2246] </w:t>
        </w:r>
        <w:r w:rsidRPr="00982789">
          <w:rPr>
            <w:bCs/>
            <w:szCs w:val="24"/>
          </w:rPr>
          <w:t>following the BCP195 version negotiation criteria.</w:t>
        </w:r>
      </w:ins>
    </w:p>
    <w:p w14:paraId="4958B70E" w14:textId="77777777" w:rsidR="00FE724A" w:rsidRPr="00982789" w:rsidRDefault="00FE724A" w:rsidP="00FE724A">
      <w:pPr>
        <w:pStyle w:val="Heading5"/>
        <w:numPr>
          <w:ilvl w:val="0"/>
          <w:numId w:val="0"/>
        </w:numPr>
        <w:ind w:left="1080" w:hanging="1080"/>
        <w:rPr>
          <w:ins w:id="3142" w:author="Lynn Felhofer" w:date="2020-02-18T16:34:00Z"/>
        </w:rPr>
      </w:pPr>
      <w:ins w:id="3143" w:author="Lynn Felhofer" w:date="2020-02-18T16:34:00Z">
        <w:r w:rsidRPr="00982789">
          <w:rPr>
            <w:noProof w:val="0"/>
          </w:rPr>
          <w:t>3.19.6.</w:t>
        </w:r>
        <w:r>
          <w:rPr>
            <w:noProof w:val="0"/>
          </w:rPr>
          <w:t>2.3</w:t>
        </w:r>
        <w:r w:rsidRPr="00982789">
          <w:rPr>
            <w:noProof w:val="0"/>
          </w:rPr>
          <w:t xml:space="preserve"> </w:t>
        </w:r>
        <w:r>
          <w:rPr>
            <w:noProof w:val="0"/>
          </w:rPr>
          <w:t xml:space="preserve">STX: TLS 1.2 floor using </w:t>
        </w:r>
        <w:r w:rsidRPr="00982789">
          <w:t>BCP195 Option</w:t>
        </w:r>
      </w:ins>
    </w:p>
    <w:p w14:paraId="6B737078" w14:textId="77777777" w:rsidR="00FE724A" w:rsidRPr="00982789" w:rsidRDefault="00FE724A" w:rsidP="00FE724A">
      <w:pPr>
        <w:rPr>
          <w:ins w:id="3144" w:author="Lynn Felhofer" w:date="2020-02-18T16:34:00Z"/>
        </w:rPr>
      </w:pPr>
      <w:ins w:id="3145" w:author="Lynn Felhofer" w:date="2020-02-18T16:34:00Z">
        <w:r w:rsidRPr="00982789">
          <w:t xml:space="preserve">An actor </w:t>
        </w:r>
        <w:r>
          <w:t>using the STX: TLS 1.2 floor using BCP195</w:t>
        </w:r>
        <w:r w:rsidRPr="00982789">
          <w:t xml:space="preserve"> Option:</w:t>
        </w:r>
      </w:ins>
    </w:p>
    <w:p w14:paraId="46AEAA5F" w14:textId="77777777" w:rsidR="00FE724A" w:rsidRPr="00982789" w:rsidRDefault="00FE724A" w:rsidP="008835CA">
      <w:pPr>
        <w:numPr>
          <w:ilvl w:val="0"/>
          <w:numId w:val="102"/>
        </w:numPr>
        <w:rPr>
          <w:ins w:id="3146" w:author="Lynn Felhofer" w:date="2020-02-18T16:34:00Z"/>
        </w:rPr>
      </w:pPr>
      <w:ins w:id="3147" w:author="Lynn Felhofer" w:date="2020-02-18T16:34:00Z">
        <w:r w:rsidRPr="00982789">
          <w:t>Shall be able to comply with BCP195.  This implies that the implementation:</w:t>
        </w:r>
      </w:ins>
    </w:p>
    <w:p w14:paraId="35CAE53D" w14:textId="77777777" w:rsidR="00FE724A" w:rsidRPr="00982789" w:rsidRDefault="00FE724A" w:rsidP="008835CA">
      <w:pPr>
        <w:numPr>
          <w:ilvl w:val="1"/>
          <w:numId w:val="102"/>
        </w:numPr>
        <w:rPr>
          <w:ins w:id="3148" w:author="Lynn Felhofer" w:date="2020-02-18T16:34:00Z"/>
        </w:rPr>
      </w:pPr>
      <w:ins w:id="3149" w:author="Lynn Felhofer" w:date="2020-02-18T16:34:00Z">
        <w:r w:rsidRPr="00982789">
          <w:t>Utilizes the framework and negotiation mechanism specified by the Transport Layer Security protocol.</w:t>
        </w:r>
      </w:ins>
    </w:p>
    <w:p w14:paraId="43C93020" w14:textId="77777777" w:rsidR="00FE724A" w:rsidRPr="00982789" w:rsidRDefault="00FE724A" w:rsidP="008835CA">
      <w:pPr>
        <w:numPr>
          <w:ilvl w:val="1"/>
          <w:numId w:val="102"/>
        </w:numPr>
        <w:rPr>
          <w:ins w:id="3150" w:author="Lynn Felhofer" w:date="2020-02-18T16:34:00Z"/>
        </w:rPr>
      </w:pPr>
      <w:ins w:id="3151" w:author="Lynn Felhofer" w:date="2020-02-18T16:34:00Z">
        <w:r w:rsidRPr="00982789">
          <w:t>Supports TLS version 1.2 or higher</w:t>
        </w:r>
      </w:ins>
    </w:p>
    <w:p w14:paraId="184802BC" w14:textId="77777777" w:rsidR="00FE724A" w:rsidRPr="00982789" w:rsidRDefault="00FE724A" w:rsidP="00C71B17">
      <w:pPr>
        <w:numPr>
          <w:ilvl w:val="0"/>
          <w:numId w:val="102"/>
        </w:numPr>
        <w:rPr>
          <w:ins w:id="3152" w:author="Lynn Felhofer" w:date="2020-02-18T16:34:00Z"/>
        </w:rPr>
      </w:pPr>
      <w:ins w:id="3153" w:author="Lynn Felhofer" w:date="2020-02-18T16:34:00Z">
        <w:r w:rsidRPr="00982789">
          <w:t>Shall</w:t>
        </w:r>
        <w:r>
          <w:t xml:space="preserve"> also</w:t>
        </w:r>
        <w:r w:rsidRPr="00982789">
          <w:t xml:space="preserve"> be able to restrict to use TLS version 1.2 [RFC5246] or higher.</w:t>
        </w:r>
      </w:ins>
    </w:p>
    <w:p w14:paraId="1D9DA83C" w14:textId="77777777" w:rsidR="00FE724A" w:rsidRPr="00982789" w:rsidRDefault="00FE724A" w:rsidP="00C71B17">
      <w:pPr>
        <w:numPr>
          <w:ilvl w:val="0"/>
          <w:numId w:val="102"/>
        </w:numPr>
        <w:rPr>
          <w:ins w:id="3154" w:author="Lynn Felhofer" w:date="2020-02-18T16:34:00Z"/>
        </w:rPr>
      </w:pPr>
      <w:ins w:id="3155" w:author="Lynn Felhofer" w:date="2020-02-18T16:34:00Z">
        <w:r w:rsidRPr="00982789">
          <w:t xml:space="preserve">Shall </w:t>
        </w:r>
        <w:r>
          <w:t xml:space="preserve">also </w:t>
        </w:r>
        <w:r w:rsidRPr="00982789">
          <w:t>support the following cipher suites:</w:t>
        </w:r>
      </w:ins>
    </w:p>
    <w:p w14:paraId="444BD9A4" w14:textId="77777777" w:rsidR="00FE724A" w:rsidRPr="00982789" w:rsidRDefault="00FE724A" w:rsidP="00C71B17">
      <w:pPr>
        <w:numPr>
          <w:ilvl w:val="0"/>
          <w:numId w:val="104"/>
        </w:numPr>
        <w:rPr>
          <w:ins w:id="3156" w:author="Lynn Felhofer" w:date="2020-02-18T16:34:00Z"/>
        </w:rPr>
      </w:pPr>
      <w:ins w:id="3157" w:author="Lynn Felhofer" w:date="2020-02-18T16:34:00Z">
        <w:r w:rsidRPr="00982789">
          <w:t>TLS_DHE_RSA_WITH_AES_128_GCM_SHA256</w:t>
        </w:r>
      </w:ins>
    </w:p>
    <w:p w14:paraId="2CE94C3C" w14:textId="77777777" w:rsidR="00FE724A" w:rsidRPr="00982789" w:rsidRDefault="00FE724A" w:rsidP="00C71B17">
      <w:pPr>
        <w:numPr>
          <w:ilvl w:val="0"/>
          <w:numId w:val="104"/>
        </w:numPr>
        <w:rPr>
          <w:ins w:id="3158" w:author="Lynn Felhofer" w:date="2020-02-18T16:34:00Z"/>
        </w:rPr>
      </w:pPr>
      <w:ins w:id="3159" w:author="Lynn Felhofer" w:date="2020-02-18T16:34:00Z">
        <w:r w:rsidRPr="00982789">
          <w:t>TLS_ECDHE_RSA_WITH_AES_128_GCM_SHA256</w:t>
        </w:r>
      </w:ins>
    </w:p>
    <w:p w14:paraId="0D1E639B" w14:textId="77777777" w:rsidR="00FE724A" w:rsidRPr="00982789" w:rsidRDefault="00FE724A" w:rsidP="00C71B17">
      <w:pPr>
        <w:numPr>
          <w:ilvl w:val="0"/>
          <w:numId w:val="104"/>
        </w:numPr>
        <w:rPr>
          <w:ins w:id="3160" w:author="Lynn Felhofer" w:date="2020-02-18T16:34:00Z"/>
        </w:rPr>
      </w:pPr>
      <w:ins w:id="3161" w:author="Lynn Felhofer" w:date="2020-02-18T16:34:00Z">
        <w:r w:rsidRPr="00982789">
          <w:t>TLS_DHE_RSA_WITH_AES_256_GCM_SHA384</w:t>
        </w:r>
      </w:ins>
    </w:p>
    <w:p w14:paraId="61DFE190" w14:textId="77777777" w:rsidR="00FE724A" w:rsidRPr="00982789" w:rsidRDefault="00FE724A" w:rsidP="00C71B17">
      <w:pPr>
        <w:numPr>
          <w:ilvl w:val="0"/>
          <w:numId w:val="104"/>
        </w:numPr>
        <w:rPr>
          <w:ins w:id="3162" w:author="Lynn Felhofer" w:date="2020-02-18T16:34:00Z"/>
        </w:rPr>
      </w:pPr>
      <w:ins w:id="3163" w:author="Lynn Felhofer" w:date="2020-02-18T16:34:00Z">
        <w:r w:rsidRPr="00982789">
          <w:t>TLS_ECDHE_RSA_WITH_AES_256_GCM_SHA384</w:t>
        </w:r>
      </w:ins>
    </w:p>
    <w:p w14:paraId="7FF1B7F5" w14:textId="3034687F" w:rsidR="00FE724A" w:rsidRDefault="00FE724A" w:rsidP="00E44DFE">
      <w:pPr>
        <w:rPr>
          <w:ins w:id="3164" w:author="Lynn Felhofer" w:date="2020-02-18T15:33:00Z"/>
        </w:rPr>
      </w:pPr>
      <w:ins w:id="3165" w:author="Lynn Felhofer" w:date="2020-02-18T16:34:00Z">
        <w:r w:rsidRPr="00982789">
          <w:t>Additional cipher suites of similar or greater cryptographic strength may be supported.</w:t>
        </w:r>
      </w:ins>
    </w:p>
    <w:p w14:paraId="7A877E0F" w14:textId="77777777" w:rsidR="00BD6B97" w:rsidRPr="007A7659" w:rsidRDefault="00BD6B97">
      <w:pPr>
        <w:pStyle w:val="Heading4"/>
        <w:numPr>
          <w:ilvl w:val="3"/>
          <w:numId w:val="19"/>
        </w:numPr>
        <w:tabs>
          <w:tab w:val="clear" w:pos="2160"/>
          <w:tab w:val="clear" w:pos="2880"/>
          <w:tab w:val="left" w:pos="864"/>
        </w:tabs>
        <w:rPr>
          <w:noProof w:val="0"/>
        </w:rPr>
      </w:pPr>
      <w:r w:rsidRPr="007A7659">
        <w:rPr>
          <w:noProof w:val="0"/>
        </w:rPr>
        <w:lastRenderedPageBreak/>
        <w:t xml:space="preserve"> This Header is empty to preserve header numbering</w:t>
      </w:r>
      <w:bookmarkEnd w:id="3103"/>
      <w:bookmarkEnd w:id="3104"/>
    </w:p>
    <w:p w14:paraId="3AFC02F4" w14:textId="77777777" w:rsidR="00BD6B97" w:rsidRPr="007A7659" w:rsidRDefault="00BD6B97">
      <w:pPr>
        <w:pStyle w:val="Heading4"/>
        <w:numPr>
          <w:ilvl w:val="0"/>
          <w:numId w:val="0"/>
        </w:numPr>
        <w:tabs>
          <w:tab w:val="clear" w:pos="2160"/>
          <w:tab w:val="clear" w:pos="2880"/>
        </w:tabs>
        <w:rPr>
          <w:noProof w:val="0"/>
        </w:rPr>
      </w:pPr>
      <w:r w:rsidRPr="007A7659">
        <w:rPr>
          <w:noProof w:val="0"/>
        </w:rPr>
        <w:t>3.19.6.4</w:t>
      </w:r>
      <w:r w:rsidRPr="007A7659">
        <w:rPr>
          <w:noProof w:val="0"/>
        </w:rPr>
        <w:tab/>
        <w:t>Web-Services carrying Protected Information</w:t>
      </w:r>
      <w:r w:rsidR="00176F9E" w:rsidRPr="007A7659">
        <w:rPr>
          <w:noProof w:val="0"/>
        </w:rPr>
        <w:t xml:space="preserve"> </w:t>
      </w:r>
      <w:r w:rsidRPr="007A7659">
        <w:rPr>
          <w:noProof w:val="0"/>
        </w:rPr>
        <w:t>(PI)</w:t>
      </w:r>
    </w:p>
    <w:p w14:paraId="710A2E11" w14:textId="16382F2B" w:rsidR="00BD6B97" w:rsidRPr="007A7659" w:rsidRDefault="00BD6B97">
      <w:r w:rsidRPr="007A7659">
        <w:t xml:space="preserve">A trusted association shall be established between the two nodes utilizing WS-I Basic Security Profile Version 1.1. This association will be used for all secure transactions between the IHE actors in the two nodes. Note that </w:t>
      </w:r>
      <w:r w:rsidR="00211645" w:rsidRPr="007A7659">
        <w:t>Section</w:t>
      </w:r>
      <w:r w:rsidRPr="007A7659">
        <w:t xml:space="preserve"> 3.19.6.2 “All Connections carrying Protected Information (PI)” and WS-I Basic Security Profile – Sectio</w:t>
      </w:r>
      <w:commentRangeStart w:id="3166"/>
      <w:r w:rsidRPr="007A7659">
        <w:t>n</w:t>
      </w:r>
      <w:commentRangeEnd w:id="3166"/>
      <w:r w:rsidR="002719E8">
        <w:rPr>
          <w:rStyle w:val="CommentReference"/>
        </w:rPr>
        <w:commentReference w:id="3166"/>
      </w:r>
      <w:r w:rsidRPr="007A7659">
        <w:t xml:space="preserve"> </w:t>
      </w:r>
      <w:ins w:id="3167" w:author="Lynn Felhofer" w:date="2020-02-18T16:23:00Z">
        <w:r w:rsidR="002719E8">
          <w:t>4</w:t>
        </w:r>
      </w:ins>
      <w:del w:id="3168" w:author="Lynn Felhofer" w:date="2020-02-18T16:23:00Z">
        <w:r w:rsidRPr="007A7659" w:rsidDel="002719E8">
          <w:delText>3</w:delText>
        </w:r>
      </w:del>
      <w:r w:rsidRPr="007A7659">
        <w:t xml:space="preserve"> “Transport Layer Mechanisms” </w:t>
      </w:r>
      <w:del w:id="3169" w:author="Lynn Felhofer" w:date="2020-02-18T16:24:00Z">
        <w:r w:rsidRPr="007A7659" w:rsidDel="002719E8">
          <w:delText xml:space="preserve">(i.e., http://ws-i.org/profiles/basic-security/1.1/transport) </w:delText>
        </w:r>
      </w:del>
      <w:r w:rsidRPr="007A7659">
        <w:t>are identical and interoperable.</w:t>
      </w:r>
    </w:p>
    <w:p w14:paraId="2E9643CE" w14:textId="77777777" w:rsidR="00BD6B97" w:rsidRPr="007A7659" w:rsidRDefault="00BD6B97">
      <w:pPr>
        <w:pStyle w:val="Heading4"/>
        <w:numPr>
          <w:ilvl w:val="0"/>
          <w:numId w:val="0"/>
        </w:numPr>
        <w:tabs>
          <w:tab w:val="clear" w:pos="2160"/>
          <w:tab w:val="clear" w:pos="2880"/>
        </w:tabs>
        <w:rPr>
          <w:noProof w:val="0"/>
        </w:rPr>
      </w:pPr>
      <w:r w:rsidRPr="007A7659">
        <w:rPr>
          <w:noProof w:val="0"/>
        </w:rPr>
        <w:t>3.19.6.5 SMTP communication</w:t>
      </w:r>
    </w:p>
    <w:p w14:paraId="55B3F29A" w14:textId="77777777" w:rsidR="00BD6B97" w:rsidRPr="007A7659" w:rsidRDefault="00BD6B97">
      <w:pPr>
        <w:pStyle w:val="BodyText"/>
      </w:pPr>
      <w:r w:rsidRPr="007A7659">
        <w:t>When configured to use email on a network that is not physically secured, implementations shall use S/MIME (</w:t>
      </w:r>
      <w:r w:rsidR="008A6C66" w:rsidRPr="007A7659">
        <w:t>RFC</w:t>
      </w:r>
      <w:r w:rsidRPr="007A7659">
        <w:t>3851):</w:t>
      </w:r>
    </w:p>
    <w:p w14:paraId="736EE3B2" w14:textId="77777777" w:rsidR="00BD6B97" w:rsidRPr="007A7659" w:rsidRDefault="00BD6B97" w:rsidP="006E48D2">
      <w:pPr>
        <w:pStyle w:val="ListBullet2"/>
        <w:numPr>
          <w:ilvl w:val="0"/>
          <w:numId w:val="30"/>
        </w:numPr>
      </w:pPr>
      <w:r w:rsidRPr="007A7659">
        <w:t>The message shall be signed using the signedData format (i.e., encapsulated signature rather than multipart/signed format for detached signature) making the signature verification easier for the remote node. The email shall be digitally signed by the sender, by a one level only detached signature. This digital signature shall be interpreted to mean that the sender is attesting to their authorization to disclose the information to the intended recipient(s). RSA/SHA-1 signature shall be supported by both the sender and the receiver.</w:t>
      </w:r>
    </w:p>
    <w:p w14:paraId="00221722" w14:textId="77777777" w:rsidR="00BD6B97" w:rsidRPr="007A7659" w:rsidRDefault="00BD6B97" w:rsidP="006E48D2">
      <w:pPr>
        <w:pStyle w:val="ListBullet2"/>
        <w:numPr>
          <w:ilvl w:val="0"/>
          <w:numId w:val="30"/>
        </w:numPr>
      </w:pPr>
      <w:r w:rsidRPr="007A7659">
        <w:t>All the certificates of the "trust chain" shall be contained within the signature when using a PKI or out of bound certificate.</w:t>
      </w:r>
    </w:p>
    <w:p w14:paraId="36DE2362" w14:textId="77777777" w:rsidR="00BD6B97" w:rsidRPr="007A7659" w:rsidRDefault="00BD6B97">
      <w:pPr>
        <w:pStyle w:val="BodyText"/>
      </w:pPr>
      <w:r w:rsidRPr="007A7659">
        <w:t xml:space="preserve">The following ciphersuites shall also be supported for encrypted email: </w:t>
      </w:r>
    </w:p>
    <w:p w14:paraId="03002AA4" w14:textId="77777777" w:rsidR="00BD6B97" w:rsidRPr="007A7659" w:rsidRDefault="00BD6B97" w:rsidP="006E48D2">
      <w:pPr>
        <w:pStyle w:val="ListBullet2"/>
        <w:numPr>
          <w:ilvl w:val="0"/>
          <w:numId w:val="30"/>
        </w:numPr>
      </w:pPr>
      <w:r w:rsidRPr="007A7659">
        <w:t>S/MIME_RSA_WITH_AES_128_CBC_SHA (sender).</w:t>
      </w:r>
    </w:p>
    <w:p w14:paraId="387094BE" w14:textId="77777777" w:rsidR="00BD6B97" w:rsidRPr="007A7659" w:rsidRDefault="00BD6B97" w:rsidP="006E48D2">
      <w:pPr>
        <w:pStyle w:val="ListBullet2"/>
        <w:numPr>
          <w:ilvl w:val="0"/>
          <w:numId w:val="30"/>
        </w:numPr>
      </w:pPr>
      <w:r w:rsidRPr="007A7659">
        <w:t>S/MIME_RSA_WITH_3DES_128_CBC_SHA (sender and receiver). Receivers must be able to receive older encryption methods, but for IHE Authenticate Node compliance the sender will use AES.</w:t>
      </w:r>
    </w:p>
    <w:p w14:paraId="52071B96" w14:textId="77777777" w:rsidR="00BD6B97" w:rsidRPr="007A7659" w:rsidRDefault="00BD6B97" w:rsidP="006E48D2">
      <w:pPr>
        <w:pStyle w:val="ListBullet2"/>
        <w:numPr>
          <w:ilvl w:val="0"/>
          <w:numId w:val="30"/>
        </w:numPr>
      </w:pPr>
      <w:r w:rsidRPr="007A7659">
        <w:t>The email shall be digitally signed by the sender, by a one level only detached signature, applied BEFORE the encryption. This digital signature shall be interpreted to mean that the sender is attesting to their authorization to disclose the information to the intended recipient(s).</w:t>
      </w:r>
    </w:p>
    <w:p w14:paraId="75BA1CCF" w14:textId="77777777" w:rsidR="00BD6B97" w:rsidRPr="007A7659" w:rsidRDefault="00BD6B97">
      <w:pPr>
        <w:pStyle w:val="BodyText"/>
      </w:pPr>
      <w:r w:rsidRPr="007A7659">
        <w:t>As explained in S/MIME, the sender will generate a unique session key, encrypt the payload of the message using the symmetrical AES algorithm, encrypt the key using the RSA asymmetrical algorithm with each one of receiver(s) public key and attach the result to the message. Each one of the receiver(s) will decrypt this result using its private key, revealing the session key, and decrypt the payload of the message.</w:t>
      </w:r>
    </w:p>
    <w:p w14:paraId="7FF030CC" w14:textId="77777777" w:rsidR="00BD6B97" w:rsidRPr="007A7659" w:rsidRDefault="00BD6B97">
      <w:pPr>
        <w:pStyle w:val="BodyText"/>
      </w:pPr>
      <w:r w:rsidRPr="007A7659">
        <w:t>This profile does not specify how certificates and keys are obtained or exchanged.</w:t>
      </w:r>
    </w:p>
    <w:p w14:paraId="3C8D0F33" w14:textId="3C0C6CB3" w:rsidR="00BD6B97" w:rsidRPr="007A7659" w:rsidDel="0049028C" w:rsidRDefault="0049028C">
      <w:pPr>
        <w:pStyle w:val="Heading3"/>
        <w:numPr>
          <w:ilvl w:val="2"/>
          <w:numId w:val="19"/>
        </w:numPr>
        <w:tabs>
          <w:tab w:val="clear" w:pos="2160"/>
        </w:tabs>
        <w:ind w:left="720"/>
        <w:rPr>
          <w:del w:id="3170" w:author="Lynn Felhofer" w:date="2020-02-18T16:36:00Z"/>
          <w:noProof w:val="0"/>
        </w:rPr>
        <w:pPrChange w:id="3171" w:author="Lynn Felhofer" w:date="2020-02-18T16:36:00Z">
          <w:pPr>
            <w:pStyle w:val="Heading3"/>
            <w:numPr>
              <w:numId w:val="19"/>
            </w:numPr>
            <w:tabs>
              <w:tab w:val="clear" w:pos="432"/>
              <w:tab w:val="clear" w:pos="2160"/>
              <w:tab w:val="num" w:pos="1260"/>
            </w:tabs>
            <w:ind w:left="1260"/>
          </w:pPr>
        </w:pPrChange>
      </w:pPr>
      <w:bookmarkStart w:id="3172" w:name="_Toc173916448"/>
      <w:bookmarkStart w:id="3173" w:name="_Toc174248943"/>
      <w:bookmarkStart w:id="3174" w:name="_Toc13770285"/>
      <w:commentRangeStart w:id="3175"/>
      <w:ins w:id="3176" w:author="Lynn Felhofer" w:date="2020-02-18T16:36:00Z">
        <w:r>
          <w:rPr>
            <w:noProof w:val="0"/>
          </w:rPr>
          <w:lastRenderedPageBreak/>
          <w:t>Intentionally</w:t>
        </w:r>
      </w:ins>
      <w:commentRangeEnd w:id="3175"/>
      <w:ins w:id="3177" w:author="Lynn Felhofer" w:date="2020-02-18T16:37:00Z">
        <w:r>
          <w:rPr>
            <w:rStyle w:val="CommentReference"/>
            <w:rFonts w:ascii="Times New Roman" w:hAnsi="Times New Roman"/>
            <w:b w:val="0"/>
            <w:noProof w:val="0"/>
            <w:kern w:val="0"/>
          </w:rPr>
          <w:commentReference w:id="3175"/>
        </w:r>
      </w:ins>
      <w:ins w:id="3178" w:author="Lynn Felhofer" w:date="2020-02-18T16:36:00Z">
        <w:r>
          <w:rPr>
            <w:noProof w:val="0"/>
          </w:rPr>
          <w:t xml:space="preserve"> Left Blank</w:t>
        </w:r>
      </w:ins>
      <w:del w:id="3179" w:author="Lynn Felhofer" w:date="2020-02-18T16:36:00Z">
        <w:r w:rsidR="00BD6B97" w:rsidRPr="007A7659" w:rsidDel="0049028C">
          <w:rPr>
            <w:noProof w:val="0"/>
          </w:rPr>
          <w:delText>Local User Authentication</w:delText>
        </w:r>
        <w:bookmarkEnd w:id="3172"/>
        <w:bookmarkEnd w:id="3173"/>
        <w:bookmarkEnd w:id="3174"/>
      </w:del>
    </w:p>
    <w:p w14:paraId="0A8CF292" w14:textId="48679155" w:rsidR="00BD6B97" w:rsidRPr="007A7659" w:rsidDel="0049028C" w:rsidRDefault="00BD6B97">
      <w:pPr>
        <w:pStyle w:val="Heading3"/>
        <w:numPr>
          <w:ilvl w:val="2"/>
          <w:numId w:val="19"/>
        </w:numPr>
        <w:tabs>
          <w:tab w:val="clear" w:pos="2160"/>
        </w:tabs>
        <w:ind w:left="720"/>
        <w:rPr>
          <w:del w:id="3180" w:author="Lynn Felhofer" w:date="2020-02-18T16:36:00Z"/>
        </w:rPr>
        <w:pPrChange w:id="3181" w:author="Lynn Felhofer" w:date="2020-02-18T16:36:00Z">
          <w:pPr/>
        </w:pPrChange>
      </w:pPr>
      <w:del w:id="3182" w:author="Lynn Felhofer" w:date="2020-02-18T16:36:00Z">
        <w:r w:rsidRPr="007A7659" w:rsidDel="0049028C">
          <w:delText>The Secure Node starts the authentication process with a User when the User wants to log on to the node. The secure node shall not allow access to PHI to an operator who has not successfully completed the local user authentication. Local user authentication is not an IHE specified network transaction, although it may utilize a network system for user authentication.</w:delText>
        </w:r>
      </w:del>
    </w:p>
    <w:p w14:paraId="5C4272C0" w14:textId="52B6A415" w:rsidR="00BD6B97" w:rsidRPr="007A7659" w:rsidDel="0049028C" w:rsidRDefault="00BD6B97">
      <w:pPr>
        <w:pStyle w:val="Heading3"/>
        <w:numPr>
          <w:ilvl w:val="2"/>
          <w:numId w:val="19"/>
        </w:numPr>
        <w:tabs>
          <w:tab w:val="clear" w:pos="2160"/>
        </w:tabs>
        <w:ind w:left="720"/>
        <w:rPr>
          <w:del w:id="3183" w:author="Lynn Felhofer" w:date="2020-02-18T16:36:00Z"/>
        </w:rPr>
        <w:pPrChange w:id="3184" w:author="Lynn Felhofer" w:date="2020-02-18T16:36:00Z">
          <w:pPr/>
        </w:pPrChange>
      </w:pPr>
      <w:del w:id="3185" w:author="Lynn Felhofer" w:date="2020-02-18T16:36:00Z">
        <w:r w:rsidRPr="007A7659" w:rsidDel="0049028C">
          <w:delText>This is a local invocation of functions at the Secure Node. The identity of the User will be established by the Secure Node based on methods such as:</w:delText>
        </w:r>
      </w:del>
    </w:p>
    <w:p w14:paraId="7C3913ED" w14:textId="76261E89" w:rsidR="00BD6B97" w:rsidRPr="007A7659" w:rsidDel="0049028C" w:rsidRDefault="00BD6B97">
      <w:pPr>
        <w:pStyle w:val="Heading3"/>
        <w:numPr>
          <w:ilvl w:val="2"/>
          <w:numId w:val="19"/>
        </w:numPr>
        <w:tabs>
          <w:tab w:val="clear" w:pos="2160"/>
        </w:tabs>
        <w:ind w:left="720"/>
        <w:rPr>
          <w:del w:id="3186" w:author="Lynn Felhofer" w:date="2020-02-18T16:36:00Z"/>
        </w:rPr>
        <w:pPrChange w:id="3187" w:author="Lynn Felhofer" w:date="2020-02-18T16:36:00Z">
          <w:pPr>
            <w:pStyle w:val="ListBullet2"/>
            <w:numPr>
              <w:numId w:val="30"/>
            </w:numPr>
          </w:pPr>
        </w:pPrChange>
      </w:pPr>
      <w:del w:id="3188" w:author="Lynn Felhofer" w:date="2020-02-18T16:36:00Z">
        <w:r w:rsidRPr="007A7659" w:rsidDel="0049028C">
          <w:delText>Username with Password</w:delText>
        </w:r>
      </w:del>
    </w:p>
    <w:p w14:paraId="34BE65AE" w14:textId="3A277F16" w:rsidR="00BD6B97" w:rsidRPr="007A7659" w:rsidDel="0049028C" w:rsidRDefault="00BD6B97">
      <w:pPr>
        <w:pStyle w:val="Heading3"/>
        <w:numPr>
          <w:ilvl w:val="2"/>
          <w:numId w:val="19"/>
        </w:numPr>
        <w:tabs>
          <w:tab w:val="clear" w:pos="2160"/>
        </w:tabs>
        <w:ind w:left="720"/>
        <w:rPr>
          <w:del w:id="3189" w:author="Lynn Felhofer" w:date="2020-02-18T16:36:00Z"/>
        </w:rPr>
        <w:pPrChange w:id="3190" w:author="Lynn Felhofer" w:date="2020-02-18T16:36:00Z">
          <w:pPr>
            <w:pStyle w:val="ListBullet2"/>
            <w:numPr>
              <w:numId w:val="30"/>
            </w:numPr>
          </w:pPr>
        </w:pPrChange>
      </w:pPr>
      <w:del w:id="3191" w:author="Lynn Felhofer" w:date="2020-02-18T16:36:00Z">
        <w:r w:rsidRPr="007A7659" w:rsidDel="0049028C">
          <w:delText>Biometrics</w:delText>
        </w:r>
      </w:del>
    </w:p>
    <w:p w14:paraId="074FA459" w14:textId="64CFED45" w:rsidR="00BD6B97" w:rsidRPr="007A7659" w:rsidDel="0049028C" w:rsidRDefault="00BD6B97">
      <w:pPr>
        <w:pStyle w:val="Heading3"/>
        <w:numPr>
          <w:ilvl w:val="2"/>
          <w:numId w:val="19"/>
        </w:numPr>
        <w:tabs>
          <w:tab w:val="clear" w:pos="2160"/>
        </w:tabs>
        <w:ind w:left="720"/>
        <w:rPr>
          <w:del w:id="3192" w:author="Lynn Felhofer" w:date="2020-02-18T16:36:00Z"/>
        </w:rPr>
        <w:pPrChange w:id="3193" w:author="Lynn Felhofer" w:date="2020-02-18T16:36:00Z">
          <w:pPr>
            <w:pStyle w:val="ListBullet2"/>
            <w:numPr>
              <w:numId w:val="30"/>
            </w:numPr>
          </w:pPr>
        </w:pPrChange>
      </w:pPr>
      <w:del w:id="3194" w:author="Lynn Felhofer" w:date="2020-02-18T16:36:00Z">
        <w:r w:rsidRPr="007A7659" w:rsidDel="0049028C">
          <w:delText>Smart card</w:delText>
        </w:r>
      </w:del>
    </w:p>
    <w:p w14:paraId="15609F89" w14:textId="623DA0B3" w:rsidR="00BD6B97" w:rsidRPr="007A7659" w:rsidDel="0049028C" w:rsidRDefault="00BD6B97">
      <w:pPr>
        <w:pStyle w:val="Heading3"/>
        <w:numPr>
          <w:ilvl w:val="2"/>
          <w:numId w:val="19"/>
        </w:numPr>
        <w:tabs>
          <w:tab w:val="clear" w:pos="2160"/>
        </w:tabs>
        <w:ind w:left="720"/>
        <w:rPr>
          <w:del w:id="3195" w:author="Lynn Felhofer" w:date="2020-02-18T16:36:00Z"/>
        </w:rPr>
        <w:pPrChange w:id="3196" w:author="Lynn Felhofer" w:date="2020-02-18T16:36:00Z">
          <w:pPr>
            <w:pStyle w:val="ListBullet2"/>
            <w:numPr>
              <w:numId w:val="30"/>
            </w:numPr>
          </w:pPr>
        </w:pPrChange>
      </w:pPr>
      <w:del w:id="3197" w:author="Lynn Felhofer" w:date="2020-02-18T16:36:00Z">
        <w:r w:rsidRPr="007A7659" w:rsidDel="0049028C">
          <w:delText>Magnetic Card</w:delText>
        </w:r>
      </w:del>
    </w:p>
    <w:p w14:paraId="36D4FCE6" w14:textId="4205C516" w:rsidR="00BD6B97" w:rsidRPr="007A7659" w:rsidDel="0049028C" w:rsidRDefault="00BD6B97">
      <w:pPr>
        <w:pStyle w:val="Heading3"/>
        <w:numPr>
          <w:ilvl w:val="2"/>
          <w:numId w:val="19"/>
        </w:numPr>
        <w:tabs>
          <w:tab w:val="clear" w:pos="2160"/>
        </w:tabs>
        <w:ind w:left="720"/>
        <w:rPr>
          <w:del w:id="3198" w:author="Lynn Felhofer" w:date="2020-02-18T16:36:00Z"/>
        </w:rPr>
        <w:pPrChange w:id="3199" w:author="Lynn Felhofer" w:date="2020-02-18T16:36:00Z">
          <w:pPr/>
        </w:pPrChange>
      </w:pPr>
      <w:del w:id="3200" w:author="Lynn Felhofer" w:date="2020-02-18T16:36:00Z">
        <w:r w:rsidRPr="007A7659" w:rsidDel="0049028C">
          <w:delText>The User shall log in using his or her own unique individually assigned identity. Identities must be unique across the secure domain. A user may have more than one identity. The Secure Node shall be configurable to maintain a list of authorized users for the Secure Node.</w:delText>
        </w:r>
      </w:del>
    </w:p>
    <w:p w14:paraId="23F6CAE3" w14:textId="1B65451B" w:rsidR="00BD6B97" w:rsidRPr="007A7659" w:rsidDel="0049028C" w:rsidRDefault="00BD6B97">
      <w:pPr>
        <w:pStyle w:val="Heading3"/>
        <w:numPr>
          <w:ilvl w:val="2"/>
          <w:numId w:val="19"/>
        </w:numPr>
        <w:tabs>
          <w:tab w:val="clear" w:pos="2160"/>
        </w:tabs>
        <w:ind w:left="720"/>
        <w:rPr>
          <w:del w:id="3201" w:author="Lynn Felhofer" w:date="2020-02-18T16:36:00Z"/>
        </w:rPr>
        <w:pPrChange w:id="3202" w:author="Lynn Felhofer" w:date="2020-02-18T16:36:00Z">
          <w:pPr/>
        </w:pPrChange>
      </w:pPr>
      <w:del w:id="3203" w:author="Lynn Felhofer" w:date="2020-02-18T16:36:00Z">
        <w:r w:rsidRPr="007A7659" w:rsidDel="0049028C">
          <w:delText>The rules for assignment of unique individual identities to users is part of the Security Policy of the healthcare enterprise. Development of these rules is outside the scope of the IHE Technical Framework. The following examples list a few special cases related to user identification that may occur in practice.</w:delText>
        </w:r>
      </w:del>
    </w:p>
    <w:p w14:paraId="4DD23D4E" w14:textId="01487755" w:rsidR="00BD6B97" w:rsidRPr="007A7659" w:rsidDel="0049028C" w:rsidRDefault="00BD6B97">
      <w:pPr>
        <w:pStyle w:val="Heading3"/>
        <w:numPr>
          <w:ilvl w:val="2"/>
          <w:numId w:val="19"/>
        </w:numPr>
        <w:tabs>
          <w:tab w:val="clear" w:pos="2160"/>
        </w:tabs>
        <w:ind w:left="720"/>
        <w:rPr>
          <w:del w:id="3204" w:author="Lynn Felhofer" w:date="2020-02-18T16:36:00Z"/>
          <w:noProof w:val="0"/>
        </w:rPr>
        <w:pPrChange w:id="3205" w:author="Lynn Felhofer" w:date="2020-02-18T16:36:00Z">
          <w:pPr>
            <w:pStyle w:val="Heading4"/>
            <w:numPr>
              <w:numId w:val="19"/>
            </w:numPr>
            <w:tabs>
              <w:tab w:val="clear" w:pos="432"/>
              <w:tab w:val="clear" w:pos="2160"/>
              <w:tab w:val="clear" w:pos="2880"/>
              <w:tab w:val="left" w:pos="864"/>
            </w:tabs>
          </w:pPr>
        </w:pPrChange>
      </w:pPr>
      <w:bookmarkStart w:id="3206" w:name="_Toc173916449"/>
      <w:bookmarkStart w:id="3207" w:name="_Toc174248944"/>
      <w:del w:id="3208" w:author="Lynn Felhofer" w:date="2020-02-18T16:36:00Z">
        <w:r w:rsidRPr="007A7659" w:rsidDel="0049028C">
          <w:rPr>
            <w:noProof w:val="0"/>
          </w:rPr>
          <w:delText>Example: Team approach</w:delText>
        </w:r>
        <w:bookmarkEnd w:id="3206"/>
        <w:bookmarkEnd w:id="3207"/>
      </w:del>
    </w:p>
    <w:p w14:paraId="1586C72F" w14:textId="4F19D9D8" w:rsidR="00BD6B97" w:rsidRPr="007A7659" w:rsidDel="0049028C" w:rsidRDefault="00BD6B97">
      <w:pPr>
        <w:pStyle w:val="Heading3"/>
        <w:numPr>
          <w:ilvl w:val="2"/>
          <w:numId w:val="19"/>
        </w:numPr>
        <w:tabs>
          <w:tab w:val="clear" w:pos="2160"/>
        </w:tabs>
        <w:ind w:left="720"/>
        <w:rPr>
          <w:del w:id="3209" w:author="Lynn Felhofer" w:date="2020-02-18T16:36:00Z"/>
        </w:rPr>
        <w:pPrChange w:id="3210" w:author="Lynn Felhofer" w:date="2020-02-18T16:36:00Z">
          <w:pPr/>
        </w:pPrChange>
      </w:pPr>
      <w:del w:id="3211" w:author="Lynn Felhofer" w:date="2020-02-18T16:36:00Z">
        <w:r w:rsidRPr="007A7659" w:rsidDel="0049028C">
          <w:delText>When the operator is part of a team performing a procedure, the other members of the team involved in creating and accessing the data should be manually identified and recorded in the procedure log (which may be paper or electronic), and it is assumed that all have accessed the data even though they were not (and cannot be in most cases) actually logged on to the piece of equipment.</w:delText>
        </w:r>
      </w:del>
    </w:p>
    <w:p w14:paraId="6E94147D" w14:textId="26F684EC" w:rsidR="00BD6B97" w:rsidRPr="007A7659" w:rsidDel="0049028C" w:rsidRDefault="00BD6B97">
      <w:pPr>
        <w:pStyle w:val="Heading3"/>
        <w:numPr>
          <w:ilvl w:val="2"/>
          <w:numId w:val="19"/>
        </w:numPr>
        <w:tabs>
          <w:tab w:val="clear" w:pos="2160"/>
        </w:tabs>
        <w:ind w:left="720"/>
        <w:rPr>
          <w:del w:id="3212" w:author="Lynn Felhofer" w:date="2020-02-18T16:36:00Z"/>
        </w:rPr>
        <w:pPrChange w:id="3213" w:author="Lynn Felhofer" w:date="2020-02-18T16:36:00Z">
          <w:pPr/>
        </w:pPrChange>
      </w:pPr>
      <w:del w:id="3214" w:author="Lynn Felhofer" w:date="2020-02-18T16:36:00Z">
        <w:r w:rsidRPr="007A7659" w:rsidDel="0049028C">
          <w:delText>During some procedures, it may be necessary for one operator to relieve the operator who has already been authenticated by the system. It is recommended that the first operator log off and that the system authenticate the new operator.</w:delText>
        </w:r>
      </w:del>
    </w:p>
    <w:p w14:paraId="41E2E503" w14:textId="2C445F50" w:rsidR="00BD6B97" w:rsidRPr="007A7659" w:rsidDel="0049028C" w:rsidRDefault="00BD6B97">
      <w:pPr>
        <w:pStyle w:val="Heading3"/>
        <w:numPr>
          <w:ilvl w:val="2"/>
          <w:numId w:val="19"/>
        </w:numPr>
        <w:tabs>
          <w:tab w:val="clear" w:pos="2160"/>
        </w:tabs>
        <w:ind w:left="720"/>
        <w:rPr>
          <w:del w:id="3215" w:author="Lynn Felhofer" w:date="2020-02-18T16:36:00Z"/>
        </w:rPr>
        <w:pPrChange w:id="3216" w:author="Lynn Felhofer" w:date="2020-02-18T16:36:00Z">
          <w:pPr/>
        </w:pPrChange>
      </w:pPr>
      <w:del w:id="3217" w:author="Lynn Felhofer" w:date="2020-02-18T16:36:00Z">
        <w:r w:rsidRPr="007A7659" w:rsidDel="0049028C">
          <w:delText>The audit log supports identification of the active participant. This is often defined as one key member of the team. Other means are used to track the entry and exit of various members of the team. IHE does not specify any specific team identification process.</w:delText>
        </w:r>
      </w:del>
    </w:p>
    <w:p w14:paraId="3878899E" w14:textId="6B0CB346" w:rsidR="00BD6B97" w:rsidRPr="007A7659" w:rsidDel="0049028C" w:rsidRDefault="00BD6B97">
      <w:pPr>
        <w:pStyle w:val="Heading3"/>
        <w:numPr>
          <w:ilvl w:val="2"/>
          <w:numId w:val="19"/>
        </w:numPr>
        <w:tabs>
          <w:tab w:val="clear" w:pos="2160"/>
        </w:tabs>
        <w:ind w:left="720"/>
        <w:rPr>
          <w:del w:id="3218" w:author="Lynn Felhofer" w:date="2020-02-18T16:36:00Z"/>
          <w:noProof w:val="0"/>
        </w:rPr>
        <w:pPrChange w:id="3219" w:author="Lynn Felhofer" w:date="2020-02-18T16:36:00Z">
          <w:pPr>
            <w:pStyle w:val="Heading4"/>
            <w:numPr>
              <w:numId w:val="19"/>
            </w:numPr>
            <w:tabs>
              <w:tab w:val="clear" w:pos="432"/>
              <w:tab w:val="clear" w:pos="2160"/>
              <w:tab w:val="clear" w:pos="2880"/>
              <w:tab w:val="left" w:pos="864"/>
            </w:tabs>
          </w:pPr>
        </w:pPrChange>
      </w:pPr>
      <w:bookmarkStart w:id="3220" w:name="_Toc173916450"/>
      <w:bookmarkStart w:id="3221" w:name="_Toc174248945"/>
      <w:del w:id="3222" w:author="Lynn Felhofer" w:date="2020-02-18T16:36:00Z">
        <w:r w:rsidRPr="007A7659" w:rsidDel="0049028C">
          <w:rPr>
            <w:noProof w:val="0"/>
          </w:rPr>
          <w:delText>Example: Access to locked exam room, no user logon on modality.</w:delText>
        </w:r>
        <w:bookmarkEnd w:id="3220"/>
        <w:bookmarkEnd w:id="3221"/>
      </w:del>
    </w:p>
    <w:p w14:paraId="034450F6" w14:textId="3660DF8D" w:rsidR="00BD6B97" w:rsidRPr="007A7659" w:rsidDel="0049028C" w:rsidRDefault="00BD6B97">
      <w:pPr>
        <w:pStyle w:val="Heading3"/>
        <w:numPr>
          <w:ilvl w:val="2"/>
          <w:numId w:val="19"/>
        </w:numPr>
        <w:tabs>
          <w:tab w:val="clear" w:pos="2160"/>
        </w:tabs>
        <w:ind w:left="720"/>
        <w:rPr>
          <w:del w:id="3223" w:author="Lynn Felhofer" w:date="2020-02-18T16:36:00Z"/>
        </w:rPr>
        <w:pPrChange w:id="3224" w:author="Lynn Felhofer" w:date="2020-02-18T16:36:00Z">
          <w:pPr/>
        </w:pPrChange>
      </w:pPr>
      <w:del w:id="3225" w:author="Lynn Felhofer" w:date="2020-02-18T16:36:00Z">
        <w:r w:rsidRPr="007A7659" w:rsidDel="0049028C">
          <w:delText xml:space="preserve">There may be situations where the acquisition modality has no user logon features, and access to the equipment is controlled by controlling access to the examination room. In these situations an equipment-specific user ID will be used, and access to the room should be recorded in the procedure log (which may be paper or electronic). </w:delText>
        </w:r>
      </w:del>
    </w:p>
    <w:p w14:paraId="6EE2A9AF" w14:textId="0455F8A2" w:rsidR="00BD6B97" w:rsidRPr="007A7659" w:rsidDel="0049028C" w:rsidRDefault="00BD6B97">
      <w:pPr>
        <w:pStyle w:val="Heading3"/>
        <w:numPr>
          <w:ilvl w:val="2"/>
          <w:numId w:val="19"/>
        </w:numPr>
        <w:tabs>
          <w:tab w:val="clear" w:pos="2160"/>
        </w:tabs>
        <w:ind w:left="720"/>
        <w:rPr>
          <w:del w:id="3226" w:author="Lynn Felhofer" w:date="2020-02-18T16:36:00Z"/>
          <w:noProof w:val="0"/>
        </w:rPr>
        <w:pPrChange w:id="3227" w:author="Lynn Felhofer" w:date="2020-02-18T16:36:00Z">
          <w:pPr>
            <w:pStyle w:val="Heading4"/>
            <w:numPr>
              <w:numId w:val="19"/>
            </w:numPr>
            <w:tabs>
              <w:tab w:val="clear" w:pos="432"/>
              <w:tab w:val="clear" w:pos="2160"/>
              <w:tab w:val="clear" w:pos="2880"/>
              <w:tab w:val="left" w:pos="864"/>
            </w:tabs>
          </w:pPr>
        </w:pPrChange>
      </w:pPr>
      <w:bookmarkStart w:id="3228" w:name="_Toc173916451"/>
      <w:bookmarkStart w:id="3229" w:name="_Toc174248946"/>
      <w:del w:id="3230" w:author="Lynn Felhofer" w:date="2020-02-18T16:36:00Z">
        <w:r w:rsidRPr="007A7659" w:rsidDel="0049028C">
          <w:rPr>
            <w:noProof w:val="0"/>
          </w:rPr>
          <w:delText>Example: Enterprise User Authentication</w:delText>
        </w:r>
        <w:bookmarkEnd w:id="3228"/>
        <w:bookmarkEnd w:id="3229"/>
      </w:del>
    </w:p>
    <w:p w14:paraId="089480E3" w14:textId="5EABB61F" w:rsidR="00BD6B97" w:rsidRPr="007A7659" w:rsidRDefault="00BD6B97">
      <w:pPr>
        <w:pStyle w:val="Heading3"/>
        <w:numPr>
          <w:ilvl w:val="2"/>
          <w:numId w:val="19"/>
        </w:numPr>
        <w:tabs>
          <w:tab w:val="clear" w:pos="2160"/>
        </w:tabs>
        <w:ind w:left="720"/>
        <w:pPrChange w:id="3231" w:author="Lynn Felhofer" w:date="2020-02-18T16:36:00Z">
          <w:pPr/>
        </w:pPrChange>
      </w:pPr>
      <w:del w:id="3232" w:author="Lynn Felhofer" w:date="2020-02-18T16:36:00Z">
        <w:r w:rsidRPr="007A7659" w:rsidDel="0049028C">
          <w:delText>The healthcare enterprise may implement local user authentication using the Enterprise User Authentication Profile (EUA). This implementation may be mixed with other non-EUA access to the secure domain, based upon each node’s internal use an EUA availability.</w:delText>
        </w:r>
      </w:del>
      <w:r w:rsidRPr="007A7659">
        <w:t xml:space="preserve"> </w:t>
      </w:r>
    </w:p>
    <w:p w14:paraId="442134A5" w14:textId="795AF5E4" w:rsidR="00BD6B97" w:rsidRPr="007A7659" w:rsidRDefault="00D647F0" w:rsidP="00D647F0">
      <w:pPr>
        <w:pStyle w:val="Heading3"/>
        <w:pPrChange w:id="3233" w:author="Lynn Felhofer" w:date="2020-02-19T14:45:00Z">
          <w:pPr>
            <w:pStyle w:val="BodyText"/>
          </w:pPr>
        </w:pPrChange>
      </w:pPr>
      <w:ins w:id="3234" w:author="Lynn Felhofer" w:date="2020-02-19T14:44:00Z">
        <w:r>
          <w:t>3.19.8 STX: No Secure Transport</w:t>
        </w:r>
      </w:ins>
    </w:p>
    <w:p w14:paraId="48ED6FEA" w14:textId="56D0DD2A" w:rsidR="00BD6B97" w:rsidRPr="007A7659" w:rsidRDefault="00D647F0" w:rsidP="001D3953">
      <w:pPr>
        <w:pStyle w:val="BodyText"/>
      </w:pPr>
      <w:ins w:id="3235" w:author="Lynn Felhofer" w:date="2020-02-19T14:45:00Z">
        <w:r>
          <w:t>ITI-19 requires no actions for this option.</w:t>
        </w:r>
      </w:ins>
    </w:p>
    <w:p w14:paraId="57EB32E8" w14:textId="77777777" w:rsidR="00BD6B97" w:rsidRPr="007A7659" w:rsidRDefault="00BD6B97" w:rsidP="001D3953">
      <w:pPr>
        <w:pStyle w:val="Heading2"/>
        <w:numPr>
          <w:ilvl w:val="1"/>
          <w:numId w:val="19"/>
        </w:numPr>
        <w:rPr>
          <w:noProof w:val="0"/>
        </w:rPr>
      </w:pPr>
      <w:bookmarkStart w:id="3236" w:name="_GoBack"/>
      <w:bookmarkEnd w:id="3236"/>
      <w:r w:rsidRPr="007A7659">
        <w:rPr>
          <w:noProof w:val="0"/>
        </w:rPr>
        <w:br w:type="page"/>
      </w:r>
      <w:bookmarkStart w:id="3237" w:name="_Toc173916452"/>
      <w:bookmarkStart w:id="3238" w:name="_Toc174248947"/>
      <w:bookmarkStart w:id="3239" w:name="_Toc210805546"/>
      <w:bookmarkStart w:id="3240" w:name="_Toc214434019"/>
      <w:bookmarkStart w:id="3241" w:name="_Toc214436940"/>
      <w:bookmarkStart w:id="3242" w:name="_Toc214437385"/>
      <w:bookmarkStart w:id="3243" w:name="_Toc214437701"/>
      <w:bookmarkStart w:id="3244" w:name="_Toc214457177"/>
      <w:bookmarkStart w:id="3245" w:name="_Toc214461290"/>
      <w:bookmarkStart w:id="3246" w:name="_Toc214462911"/>
      <w:bookmarkStart w:id="3247" w:name="_Toc13770286"/>
      <w:r w:rsidRPr="007A7659">
        <w:rPr>
          <w:noProof w:val="0"/>
        </w:rPr>
        <w:lastRenderedPageBreak/>
        <w:t>Record Audit Event</w:t>
      </w:r>
      <w:bookmarkEnd w:id="3237"/>
      <w:bookmarkEnd w:id="3238"/>
      <w:bookmarkEnd w:id="3239"/>
      <w:bookmarkEnd w:id="3240"/>
      <w:bookmarkEnd w:id="3241"/>
      <w:bookmarkEnd w:id="3242"/>
      <w:bookmarkEnd w:id="3243"/>
      <w:bookmarkEnd w:id="3244"/>
      <w:bookmarkEnd w:id="3245"/>
      <w:bookmarkEnd w:id="3246"/>
      <w:r w:rsidR="00332C0F" w:rsidRPr="007A7659">
        <w:rPr>
          <w:noProof w:val="0"/>
        </w:rPr>
        <w:t xml:space="preserve"> [ITI-20]</w:t>
      </w:r>
      <w:bookmarkEnd w:id="3247"/>
    </w:p>
    <w:p w14:paraId="750CD262" w14:textId="77777777" w:rsidR="00D83CCF" w:rsidRPr="007A7659" w:rsidRDefault="00D83CCF" w:rsidP="00D83CCF">
      <w:pPr>
        <w:pStyle w:val="BodyText"/>
      </w:pPr>
      <w:r w:rsidRPr="007A7659">
        <w:t>This section corresponds to the Record Audit Event [ITI-20] transaction of the IHE IT Infrastructure Technical Framework. This transaction is used to report auditable events to an Audit Record Repository.</w:t>
      </w:r>
    </w:p>
    <w:p w14:paraId="07EFED38" w14:textId="77777777" w:rsidR="00D83CCF" w:rsidRPr="007A7659" w:rsidRDefault="00D83CCF" w:rsidP="00D83CCF">
      <w:pPr>
        <w:pStyle w:val="Heading3"/>
        <w:numPr>
          <w:ilvl w:val="0"/>
          <w:numId w:val="0"/>
        </w:numPr>
        <w:rPr>
          <w:noProof w:val="0"/>
        </w:rPr>
      </w:pPr>
      <w:bookmarkStart w:id="3248" w:name="_Toc416778531"/>
      <w:bookmarkStart w:id="3249" w:name="_Toc421524823"/>
      <w:bookmarkStart w:id="3250" w:name="_Toc426535214"/>
      <w:bookmarkStart w:id="3251" w:name="_Toc304806889"/>
      <w:bookmarkStart w:id="3252" w:name="_Toc13770287"/>
      <w:r w:rsidRPr="007A7659">
        <w:rPr>
          <w:noProof w:val="0"/>
        </w:rPr>
        <w:t>3.20.1 Scope</w:t>
      </w:r>
      <w:bookmarkEnd w:id="3248"/>
      <w:bookmarkEnd w:id="3249"/>
      <w:bookmarkEnd w:id="3250"/>
      <w:bookmarkEnd w:id="3251"/>
      <w:bookmarkEnd w:id="3252"/>
    </w:p>
    <w:p w14:paraId="1A6C3B50" w14:textId="77777777" w:rsidR="00D83CCF" w:rsidRPr="007A7659" w:rsidRDefault="00D83CCF" w:rsidP="00D83CCF">
      <w:pPr>
        <w:pStyle w:val="BodyText"/>
      </w:pPr>
      <w:r w:rsidRPr="007A7659">
        <w:t xml:space="preserve">This transaction is used to report auditable events to an Audit Record Repository. </w:t>
      </w:r>
    </w:p>
    <w:p w14:paraId="452C27DB" w14:textId="77777777" w:rsidR="00D83CCF" w:rsidRPr="007A7659" w:rsidRDefault="00D83CCF" w:rsidP="00D83CCF">
      <w:pPr>
        <w:pStyle w:val="Heading3"/>
        <w:numPr>
          <w:ilvl w:val="0"/>
          <w:numId w:val="0"/>
        </w:numPr>
        <w:rPr>
          <w:noProof w:val="0"/>
        </w:rPr>
      </w:pPr>
      <w:bookmarkStart w:id="3253" w:name="_Toc416778532"/>
      <w:bookmarkStart w:id="3254" w:name="_Toc421524824"/>
      <w:bookmarkStart w:id="3255" w:name="_Toc426535215"/>
      <w:bookmarkStart w:id="3256" w:name="_Toc304806890"/>
      <w:bookmarkStart w:id="3257" w:name="_Toc13770288"/>
      <w:r w:rsidRPr="007A7659">
        <w:rPr>
          <w:noProof w:val="0"/>
        </w:rPr>
        <w:t>3.20.2 Actor Roles</w:t>
      </w:r>
      <w:bookmarkEnd w:id="3253"/>
      <w:bookmarkEnd w:id="3254"/>
      <w:bookmarkEnd w:id="3255"/>
      <w:bookmarkEnd w:id="3256"/>
      <w:bookmarkEnd w:id="3257"/>
    </w:p>
    <w:bookmarkStart w:id="3258" w:name="_MON_1372853702"/>
    <w:bookmarkStart w:id="3259" w:name="_MON_1372750193"/>
    <w:bookmarkEnd w:id="3258"/>
    <w:bookmarkEnd w:id="3259"/>
    <w:bookmarkStart w:id="3260" w:name="_MON_1372750291"/>
    <w:bookmarkEnd w:id="3260"/>
    <w:p w14:paraId="4A01D473" w14:textId="77777777" w:rsidR="00D83CCF" w:rsidRPr="007A7659" w:rsidRDefault="00CF0CDD" w:rsidP="00D83CCF">
      <w:pPr>
        <w:pStyle w:val="BodyText"/>
      </w:pPr>
      <w:r w:rsidRPr="007A7659">
        <w:rPr>
          <w:noProof/>
        </w:rPr>
        <w:object w:dxaOrig="8080" w:dyaOrig="2560" w14:anchorId="3ECF059D">
          <v:shape id="_x0000_i1033" type="#_x0000_t75" alt="" style="width:6in;height:2in;mso-width-percent:0;mso-height-percent:0;mso-width-percent:0;mso-height-percent:0" o:ole="" filled="t">
            <v:fill color2="black"/>
            <v:imagedata r:id="rId100" o:title=""/>
          </v:shape>
          <o:OLEObject Type="Embed" ProgID="Word.Picture.8" ShapeID="_x0000_i1033" DrawAspect="Content" ObjectID="_1643628973" r:id="rId101"/>
        </w:object>
      </w:r>
    </w:p>
    <w:p w14:paraId="43401C17" w14:textId="77777777" w:rsidR="00D83CCF" w:rsidRPr="007A7659" w:rsidRDefault="00D83CCF" w:rsidP="00D83CCF">
      <w:pPr>
        <w:pStyle w:val="BodyText"/>
        <w:jc w:val="center"/>
      </w:pPr>
    </w:p>
    <w:p w14:paraId="0D826FCE" w14:textId="77777777" w:rsidR="00D83CCF" w:rsidRPr="007A7659" w:rsidRDefault="00D83CCF" w:rsidP="00D83CCF">
      <w:pPr>
        <w:pStyle w:val="FigureTitle"/>
      </w:pPr>
      <w:r w:rsidRPr="007A7659">
        <w:t>Figure 3.20.2-1: Use-case Diagram</w:t>
      </w:r>
    </w:p>
    <w:p w14:paraId="6007F652" w14:textId="77777777" w:rsidR="00D83CCF" w:rsidRPr="007A7659" w:rsidRDefault="00D83CCF" w:rsidP="00D83CCF">
      <w:pPr>
        <w:pStyle w:val="TableTitle"/>
      </w:pPr>
      <w:r w:rsidRPr="007A7659">
        <w:t>Table 3.20.2-1: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008"/>
        <w:gridCol w:w="8568"/>
      </w:tblGrid>
      <w:tr w:rsidR="00D83CCF" w:rsidRPr="007A7659" w14:paraId="0F165432" w14:textId="77777777" w:rsidTr="004A0919">
        <w:tc>
          <w:tcPr>
            <w:tcW w:w="1008" w:type="dxa"/>
          </w:tcPr>
          <w:p w14:paraId="2C818261" w14:textId="77777777" w:rsidR="00D83CCF" w:rsidRPr="007A7659" w:rsidRDefault="00D83CCF" w:rsidP="00333796">
            <w:pPr>
              <w:pStyle w:val="BodyText"/>
              <w:rPr>
                <w:b/>
              </w:rPr>
            </w:pPr>
            <w:r w:rsidRPr="007A7659">
              <w:rPr>
                <w:b/>
              </w:rPr>
              <w:t>Actor:</w:t>
            </w:r>
          </w:p>
        </w:tc>
        <w:tc>
          <w:tcPr>
            <w:tcW w:w="8568" w:type="dxa"/>
          </w:tcPr>
          <w:p w14:paraId="7F738DDD" w14:textId="77777777" w:rsidR="00D83CCF" w:rsidRPr="007A7659" w:rsidRDefault="00D83CCF" w:rsidP="009051E2">
            <w:pPr>
              <w:pStyle w:val="BodyText"/>
            </w:pPr>
            <w:r w:rsidRPr="007A7659">
              <w:t>Any actor or any other application that is grouped with the Secure Node or Secure Application.</w:t>
            </w:r>
          </w:p>
        </w:tc>
      </w:tr>
      <w:tr w:rsidR="00D83CCF" w:rsidRPr="007A7659" w14:paraId="6B263A02" w14:textId="77777777" w:rsidTr="004A0919">
        <w:tc>
          <w:tcPr>
            <w:tcW w:w="1008" w:type="dxa"/>
          </w:tcPr>
          <w:p w14:paraId="66A8ADD8" w14:textId="77777777" w:rsidR="00D83CCF" w:rsidRPr="007A7659" w:rsidRDefault="00D83CCF" w:rsidP="00333796">
            <w:pPr>
              <w:pStyle w:val="BodyText"/>
              <w:rPr>
                <w:b/>
              </w:rPr>
            </w:pPr>
            <w:r w:rsidRPr="007A7659">
              <w:rPr>
                <w:b/>
              </w:rPr>
              <w:t>Role:</w:t>
            </w:r>
          </w:p>
        </w:tc>
        <w:tc>
          <w:tcPr>
            <w:tcW w:w="8568" w:type="dxa"/>
          </w:tcPr>
          <w:p w14:paraId="702233B2" w14:textId="77777777" w:rsidR="00D83CCF" w:rsidRPr="007A7659" w:rsidRDefault="00D83CCF" w:rsidP="00333796">
            <w:pPr>
              <w:pStyle w:val="BodyText"/>
            </w:pPr>
            <w:r w:rsidRPr="007A7659">
              <w:t>Create an audit record and transmit this record to the Audit Record Repository.</w:t>
            </w:r>
          </w:p>
        </w:tc>
      </w:tr>
      <w:tr w:rsidR="00D83CCF" w:rsidRPr="007A7659" w14:paraId="6B26A952" w14:textId="77777777" w:rsidTr="004A0919">
        <w:tc>
          <w:tcPr>
            <w:tcW w:w="1008" w:type="dxa"/>
          </w:tcPr>
          <w:p w14:paraId="348C52CB" w14:textId="77777777" w:rsidR="00D83CCF" w:rsidRPr="007A7659" w:rsidRDefault="00D83CCF" w:rsidP="00333796">
            <w:pPr>
              <w:pStyle w:val="BodyText"/>
              <w:rPr>
                <w:b/>
              </w:rPr>
            </w:pPr>
            <w:r w:rsidRPr="007A7659">
              <w:rPr>
                <w:b/>
              </w:rPr>
              <w:t>Actor:</w:t>
            </w:r>
          </w:p>
        </w:tc>
        <w:tc>
          <w:tcPr>
            <w:tcW w:w="8568" w:type="dxa"/>
          </w:tcPr>
          <w:p w14:paraId="0650F72A" w14:textId="77777777" w:rsidR="00D83CCF" w:rsidRPr="007A7659" w:rsidRDefault="00D83CCF" w:rsidP="00333796">
            <w:pPr>
              <w:pStyle w:val="BodyText"/>
            </w:pPr>
            <w:r w:rsidRPr="007A7659">
              <w:t>Audit Record Repository</w:t>
            </w:r>
          </w:p>
        </w:tc>
      </w:tr>
      <w:tr w:rsidR="00D83CCF" w:rsidRPr="007A7659" w14:paraId="42B7FFBD" w14:textId="77777777" w:rsidTr="004A0919">
        <w:tc>
          <w:tcPr>
            <w:tcW w:w="1008" w:type="dxa"/>
          </w:tcPr>
          <w:p w14:paraId="453AAF4B" w14:textId="77777777" w:rsidR="00D83CCF" w:rsidRPr="007A7659" w:rsidRDefault="00D83CCF" w:rsidP="00333796">
            <w:pPr>
              <w:pStyle w:val="BodyText"/>
              <w:rPr>
                <w:b/>
              </w:rPr>
            </w:pPr>
            <w:r w:rsidRPr="007A7659">
              <w:rPr>
                <w:b/>
              </w:rPr>
              <w:t>Role:</w:t>
            </w:r>
          </w:p>
        </w:tc>
        <w:tc>
          <w:tcPr>
            <w:tcW w:w="8568" w:type="dxa"/>
          </w:tcPr>
          <w:p w14:paraId="77639780" w14:textId="77777777" w:rsidR="00D83CCF" w:rsidRPr="007A7659" w:rsidRDefault="00D83CCF" w:rsidP="00333796">
            <w:pPr>
              <w:pStyle w:val="BodyText"/>
            </w:pPr>
            <w:r w:rsidRPr="007A7659">
              <w:t>Receive an audit record from the Audit Record Creator and store this for audit purposes.</w:t>
            </w:r>
          </w:p>
        </w:tc>
      </w:tr>
      <w:tr w:rsidR="00D83CCF" w:rsidRPr="007A7659" w14:paraId="009D34EF" w14:textId="77777777" w:rsidTr="004A0919">
        <w:tc>
          <w:tcPr>
            <w:tcW w:w="1008" w:type="dxa"/>
          </w:tcPr>
          <w:p w14:paraId="27DAC16A" w14:textId="77777777" w:rsidR="00D83CCF" w:rsidRPr="007A7659" w:rsidRDefault="00D83CCF" w:rsidP="00333796">
            <w:pPr>
              <w:pStyle w:val="BodyText"/>
              <w:rPr>
                <w:b/>
              </w:rPr>
            </w:pPr>
            <w:r w:rsidRPr="007A7659">
              <w:rPr>
                <w:b/>
              </w:rPr>
              <w:t>Actor:</w:t>
            </w:r>
          </w:p>
        </w:tc>
        <w:tc>
          <w:tcPr>
            <w:tcW w:w="8568" w:type="dxa"/>
          </w:tcPr>
          <w:p w14:paraId="0E3ACB7D" w14:textId="77777777" w:rsidR="00D83CCF" w:rsidRPr="007A7659" w:rsidRDefault="00D83CCF" w:rsidP="00333796">
            <w:pPr>
              <w:pStyle w:val="BodyText"/>
            </w:pPr>
            <w:r w:rsidRPr="007A7659">
              <w:t>Audit Record Forwarder</w:t>
            </w:r>
          </w:p>
        </w:tc>
      </w:tr>
      <w:tr w:rsidR="00D83CCF" w:rsidRPr="007A7659" w14:paraId="5136F798" w14:textId="77777777" w:rsidTr="004A0919">
        <w:tc>
          <w:tcPr>
            <w:tcW w:w="1008" w:type="dxa"/>
          </w:tcPr>
          <w:p w14:paraId="2A0462FB" w14:textId="77777777" w:rsidR="00D83CCF" w:rsidRPr="007A7659" w:rsidRDefault="00D83CCF" w:rsidP="00333796">
            <w:pPr>
              <w:pStyle w:val="BodyText"/>
              <w:rPr>
                <w:b/>
              </w:rPr>
            </w:pPr>
            <w:r w:rsidRPr="007A7659">
              <w:rPr>
                <w:b/>
              </w:rPr>
              <w:t>Role:</w:t>
            </w:r>
          </w:p>
        </w:tc>
        <w:tc>
          <w:tcPr>
            <w:tcW w:w="8568" w:type="dxa"/>
          </w:tcPr>
          <w:p w14:paraId="05560CD5" w14:textId="77777777" w:rsidR="00D83CCF" w:rsidRPr="007A7659" w:rsidRDefault="00D83CCF" w:rsidP="00333796">
            <w:pPr>
              <w:pStyle w:val="BodyText"/>
            </w:pPr>
            <w:r w:rsidRPr="007A7659">
              <w:t xml:space="preserve">Forward an audit record to Audit Record Repositories. </w:t>
            </w:r>
          </w:p>
        </w:tc>
      </w:tr>
    </w:tbl>
    <w:p w14:paraId="44C56ADB" w14:textId="77777777" w:rsidR="00D83CCF" w:rsidRPr="007A7659" w:rsidRDefault="00D83CCF" w:rsidP="00D83CCF">
      <w:pPr>
        <w:pStyle w:val="BodyText"/>
      </w:pPr>
      <w:bookmarkStart w:id="3261" w:name="_Toc416778533"/>
    </w:p>
    <w:p w14:paraId="64A1339D" w14:textId="77777777" w:rsidR="00D83CCF" w:rsidRPr="007A7659" w:rsidRDefault="00D83CCF" w:rsidP="00D83CCF">
      <w:pPr>
        <w:pStyle w:val="Heading3"/>
        <w:numPr>
          <w:ilvl w:val="0"/>
          <w:numId w:val="0"/>
        </w:numPr>
        <w:rPr>
          <w:noProof w:val="0"/>
        </w:rPr>
      </w:pPr>
      <w:bookmarkStart w:id="3262" w:name="_Toc421524825"/>
      <w:bookmarkStart w:id="3263" w:name="_Toc426535216"/>
      <w:bookmarkStart w:id="3264" w:name="_Toc304806891"/>
      <w:bookmarkStart w:id="3265" w:name="_Toc13770289"/>
      <w:r w:rsidRPr="007A7659">
        <w:rPr>
          <w:noProof w:val="0"/>
        </w:rPr>
        <w:t>3.20.3 Referenced Standards</w:t>
      </w:r>
      <w:bookmarkEnd w:id="3261"/>
      <w:bookmarkEnd w:id="3262"/>
      <w:bookmarkEnd w:id="3263"/>
      <w:bookmarkEnd w:id="3264"/>
      <w:bookmarkEnd w:id="3265"/>
    </w:p>
    <w:p w14:paraId="174608FF" w14:textId="77777777" w:rsidR="00D83CCF" w:rsidRPr="007A7659" w:rsidRDefault="00D83CCF" w:rsidP="00D83CCF">
      <w:pPr>
        <w:pStyle w:val="BodyT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D83CCF" w:rsidRPr="007A7659" w14:paraId="37143CAC" w14:textId="77777777" w:rsidTr="004A0919">
        <w:trPr>
          <w:cantSplit/>
        </w:trPr>
        <w:tc>
          <w:tcPr>
            <w:tcW w:w="1980" w:type="dxa"/>
            <w:shd w:val="clear" w:color="auto" w:fill="auto"/>
          </w:tcPr>
          <w:p w14:paraId="74D3D4E2" w14:textId="77777777" w:rsidR="00D83CCF" w:rsidRPr="007A7659" w:rsidRDefault="008A6C66" w:rsidP="00333796">
            <w:pPr>
              <w:pStyle w:val="BodyText"/>
            </w:pPr>
            <w:r w:rsidRPr="007A7659">
              <w:t>RFC</w:t>
            </w:r>
            <w:r w:rsidR="00D83CCF" w:rsidRPr="007A7659">
              <w:t>5424</w:t>
            </w:r>
          </w:p>
        </w:tc>
        <w:tc>
          <w:tcPr>
            <w:tcW w:w="7578" w:type="dxa"/>
            <w:shd w:val="clear" w:color="auto" w:fill="auto"/>
          </w:tcPr>
          <w:p w14:paraId="7D9ACF6B" w14:textId="77777777" w:rsidR="00D83CCF" w:rsidRPr="007A7659" w:rsidRDefault="00D83CCF" w:rsidP="00333796">
            <w:pPr>
              <w:pStyle w:val="BodyText"/>
            </w:pPr>
            <w:r w:rsidRPr="007A7659">
              <w:t xml:space="preserve">The Syslog Protocol. </w:t>
            </w:r>
          </w:p>
        </w:tc>
      </w:tr>
      <w:tr w:rsidR="00D83CCF" w:rsidRPr="007A7659" w14:paraId="28D32B7C" w14:textId="77777777" w:rsidTr="004A0919">
        <w:trPr>
          <w:cantSplit/>
        </w:trPr>
        <w:tc>
          <w:tcPr>
            <w:tcW w:w="1980" w:type="dxa"/>
            <w:shd w:val="clear" w:color="auto" w:fill="auto"/>
          </w:tcPr>
          <w:p w14:paraId="1E68759E" w14:textId="77777777" w:rsidR="00D83CCF" w:rsidRPr="007A7659" w:rsidRDefault="008A6C66" w:rsidP="00333796">
            <w:pPr>
              <w:pStyle w:val="BodyText"/>
            </w:pPr>
            <w:r w:rsidRPr="007A7659">
              <w:t>RFC</w:t>
            </w:r>
            <w:r w:rsidR="00D83CCF" w:rsidRPr="007A7659">
              <w:t>5425</w:t>
            </w:r>
          </w:p>
        </w:tc>
        <w:tc>
          <w:tcPr>
            <w:tcW w:w="7578" w:type="dxa"/>
            <w:shd w:val="clear" w:color="auto" w:fill="auto"/>
          </w:tcPr>
          <w:p w14:paraId="2874EDCA" w14:textId="77777777" w:rsidR="00D83CCF" w:rsidRPr="007A7659" w:rsidRDefault="00D83CCF" w:rsidP="00333796">
            <w:pPr>
              <w:pStyle w:val="BodyText"/>
            </w:pPr>
            <w:r w:rsidRPr="007A7659">
              <w:t xml:space="preserve">Transmission of Syslog Messages over TLS </w:t>
            </w:r>
          </w:p>
        </w:tc>
      </w:tr>
      <w:tr w:rsidR="00D83CCF" w:rsidRPr="007A7659" w14:paraId="78879A3D" w14:textId="77777777" w:rsidTr="004A0919">
        <w:trPr>
          <w:cantSplit/>
        </w:trPr>
        <w:tc>
          <w:tcPr>
            <w:tcW w:w="1980" w:type="dxa"/>
            <w:shd w:val="clear" w:color="auto" w:fill="auto"/>
          </w:tcPr>
          <w:p w14:paraId="48380A5D" w14:textId="77777777" w:rsidR="00D83CCF" w:rsidRPr="007A7659" w:rsidRDefault="008A6C66" w:rsidP="00333796">
            <w:pPr>
              <w:pStyle w:val="BodyText"/>
            </w:pPr>
            <w:r w:rsidRPr="007A7659">
              <w:lastRenderedPageBreak/>
              <w:t>RFC</w:t>
            </w:r>
            <w:r w:rsidR="00D83CCF" w:rsidRPr="007A7659">
              <w:t>5426</w:t>
            </w:r>
          </w:p>
        </w:tc>
        <w:tc>
          <w:tcPr>
            <w:tcW w:w="7578" w:type="dxa"/>
            <w:shd w:val="clear" w:color="auto" w:fill="auto"/>
          </w:tcPr>
          <w:p w14:paraId="28F27537" w14:textId="77777777" w:rsidR="00D83CCF" w:rsidRPr="007A7659" w:rsidRDefault="00D83CCF" w:rsidP="00333796">
            <w:pPr>
              <w:pStyle w:val="BodyText"/>
            </w:pPr>
            <w:r w:rsidRPr="007A7659">
              <w:t xml:space="preserve">Transmission of Syslog Messages over UDP </w:t>
            </w:r>
          </w:p>
        </w:tc>
      </w:tr>
      <w:tr w:rsidR="00CC5780" w:rsidRPr="007A7659" w14:paraId="2BFA1B6D" w14:textId="77777777" w:rsidTr="004A0919">
        <w:trPr>
          <w:cantSplit/>
        </w:trPr>
        <w:tc>
          <w:tcPr>
            <w:tcW w:w="1980" w:type="dxa"/>
            <w:shd w:val="clear" w:color="auto" w:fill="auto"/>
          </w:tcPr>
          <w:p w14:paraId="05351F82" w14:textId="77777777" w:rsidR="00CC5780" w:rsidRPr="007A7659" w:rsidRDefault="00CC5780" w:rsidP="00CC5780">
            <w:pPr>
              <w:pStyle w:val="BodyText"/>
            </w:pPr>
            <w:r w:rsidRPr="007A7659">
              <w:t>RFC7525</w:t>
            </w:r>
          </w:p>
        </w:tc>
        <w:tc>
          <w:tcPr>
            <w:tcW w:w="7578" w:type="dxa"/>
            <w:shd w:val="clear" w:color="auto" w:fill="auto"/>
          </w:tcPr>
          <w:p w14:paraId="62066FC1" w14:textId="77777777" w:rsidR="00CC5780" w:rsidRPr="00B03358" w:rsidRDefault="00CC5780" w:rsidP="00B03358">
            <w:pPr>
              <w:pStyle w:val="BodyText"/>
            </w:pPr>
            <w:r w:rsidRPr="004A0919">
              <w:t>Recommendations for Secure Use of Transport Layer Security (TLS) and Datagram Transport Layer Security (DTLS)</w:t>
            </w:r>
          </w:p>
        </w:tc>
      </w:tr>
      <w:tr w:rsidR="00D83CCF" w:rsidRPr="007A7659" w14:paraId="0380AF10" w14:textId="77777777" w:rsidTr="004A0919">
        <w:trPr>
          <w:cantSplit/>
        </w:trPr>
        <w:tc>
          <w:tcPr>
            <w:tcW w:w="1980" w:type="dxa"/>
            <w:shd w:val="clear" w:color="auto" w:fill="auto"/>
          </w:tcPr>
          <w:p w14:paraId="34FAF60C" w14:textId="77777777" w:rsidR="00D83CCF" w:rsidRPr="007A7659" w:rsidRDefault="00D83CCF" w:rsidP="00333796">
            <w:pPr>
              <w:pStyle w:val="BodyText"/>
            </w:pPr>
            <w:r w:rsidRPr="007A7659">
              <w:t>DICOM</w:t>
            </w:r>
          </w:p>
        </w:tc>
        <w:tc>
          <w:tcPr>
            <w:tcW w:w="7578" w:type="dxa"/>
            <w:shd w:val="clear" w:color="auto" w:fill="auto"/>
          </w:tcPr>
          <w:p w14:paraId="1ABDEED9" w14:textId="77777777" w:rsidR="00D83CCF" w:rsidRPr="007A7659" w:rsidRDefault="00D83CCF" w:rsidP="00333796">
            <w:pPr>
              <w:pStyle w:val="BodyText"/>
            </w:pPr>
            <w:r w:rsidRPr="007A7659">
              <w:t xml:space="preserve">DICOM PS3.15 Annex A.5 </w:t>
            </w:r>
            <w:hyperlink r:id="rId102" w:history="1">
              <w:r w:rsidRPr="007A7659">
                <w:t>http://medical.nema.org/medical/dicom/current/output/chtml/part15/sect_A.5.html</w:t>
              </w:r>
            </w:hyperlink>
          </w:p>
        </w:tc>
      </w:tr>
      <w:tr w:rsidR="00D83CCF" w:rsidRPr="007A7659" w14:paraId="6FF67D3E" w14:textId="77777777" w:rsidTr="004A0919">
        <w:trPr>
          <w:cantSplit/>
        </w:trPr>
        <w:tc>
          <w:tcPr>
            <w:tcW w:w="1980" w:type="dxa"/>
            <w:shd w:val="clear" w:color="auto" w:fill="auto"/>
          </w:tcPr>
          <w:p w14:paraId="7AC89D13" w14:textId="77777777" w:rsidR="00D83CCF" w:rsidRPr="007A7659" w:rsidRDefault="00D83CCF" w:rsidP="00333796">
            <w:pPr>
              <w:pStyle w:val="BodyText"/>
            </w:pPr>
            <w:r w:rsidRPr="007A7659">
              <w:t>ASTM E2147-01</w:t>
            </w:r>
          </w:p>
        </w:tc>
        <w:tc>
          <w:tcPr>
            <w:tcW w:w="7578" w:type="dxa"/>
            <w:shd w:val="clear" w:color="auto" w:fill="auto"/>
          </w:tcPr>
          <w:p w14:paraId="7D3EDECE" w14:textId="77777777" w:rsidR="00D83CCF" w:rsidRPr="007A7659" w:rsidRDefault="00D83CCF" w:rsidP="00333796">
            <w:pPr>
              <w:pStyle w:val="BodyText"/>
            </w:pPr>
            <w:r w:rsidRPr="007A7659">
              <w:t>Standard Specification for Audit and Disclosure Logs for Use in Health Information Systems</w:t>
            </w:r>
          </w:p>
        </w:tc>
      </w:tr>
      <w:tr w:rsidR="00D83CCF" w:rsidRPr="007A7659" w14:paraId="54745978" w14:textId="77777777" w:rsidTr="004A0919">
        <w:trPr>
          <w:cantSplit/>
        </w:trPr>
        <w:tc>
          <w:tcPr>
            <w:tcW w:w="1980" w:type="dxa"/>
            <w:shd w:val="clear" w:color="auto" w:fill="auto"/>
          </w:tcPr>
          <w:p w14:paraId="5E2FAFD4" w14:textId="77777777" w:rsidR="00D83CCF" w:rsidRPr="007A7659" w:rsidRDefault="00D83CCF" w:rsidP="00333796">
            <w:pPr>
              <w:pStyle w:val="BodyText"/>
            </w:pPr>
            <w:r w:rsidRPr="007A7659">
              <w:t>NIST SP 800-92</w:t>
            </w:r>
          </w:p>
        </w:tc>
        <w:tc>
          <w:tcPr>
            <w:tcW w:w="7578" w:type="dxa"/>
            <w:shd w:val="clear" w:color="auto" w:fill="auto"/>
          </w:tcPr>
          <w:p w14:paraId="66793F0A" w14:textId="77777777" w:rsidR="00D83CCF" w:rsidRPr="007A7659" w:rsidRDefault="00D83CCF" w:rsidP="00333796">
            <w:pPr>
              <w:pStyle w:val="BodyText"/>
            </w:pPr>
            <w:r w:rsidRPr="007A7659">
              <w:t>Guide to Computer Security Log Management.</w:t>
            </w:r>
          </w:p>
        </w:tc>
      </w:tr>
      <w:tr w:rsidR="00D83CCF" w:rsidRPr="007A7659" w14:paraId="4BC9306F" w14:textId="77777777" w:rsidTr="004A0919">
        <w:trPr>
          <w:cantSplit/>
        </w:trPr>
        <w:tc>
          <w:tcPr>
            <w:tcW w:w="1980" w:type="dxa"/>
            <w:shd w:val="clear" w:color="auto" w:fill="auto"/>
          </w:tcPr>
          <w:p w14:paraId="0E992D95" w14:textId="77777777" w:rsidR="00D83CCF" w:rsidRPr="007A7659" w:rsidRDefault="00D83CCF" w:rsidP="00333796">
            <w:pPr>
              <w:pStyle w:val="BodyText"/>
            </w:pPr>
            <w:r w:rsidRPr="007A7659">
              <w:t>W3C XML 1.0</w:t>
            </w:r>
          </w:p>
        </w:tc>
        <w:tc>
          <w:tcPr>
            <w:tcW w:w="7578" w:type="dxa"/>
            <w:shd w:val="clear" w:color="auto" w:fill="auto"/>
          </w:tcPr>
          <w:p w14:paraId="25767091" w14:textId="77777777" w:rsidR="00D83CCF" w:rsidRPr="007A7659" w:rsidRDefault="00D83CCF" w:rsidP="00333796">
            <w:pPr>
              <w:pStyle w:val="BodyText"/>
            </w:pPr>
            <w:r w:rsidRPr="007A7659">
              <w:t>Extensible Markup Language (XML) 1.0</w:t>
            </w:r>
          </w:p>
        </w:tc>
      </w:tr>
    </w:tbl>
    <w:p w14:paraId="0053F04A" w14:textId="77777777" w:rsidR="00D83CCF" w:rsidRPr="007A7659" w:rsidRDefault="00D83CCF" w:rsidP="007E3B51">
      <w:pPr>
        <w:pStyle w:val="BodyText"/>
      </w:pPr>
    </w:p>
    <w:p w14:paraId="2F35F1D1" w14:textId="29C6114C" w:rsidR="00D83CCF" w:rsidRPr="007A7659" w:rsidRDefault="00D83CCF" w:rsidP="00D83CCF">
      <w:pPr>
        <w:pStyle w:val="Heading3"/>
        <w:numPr>
          <w:ilvl w:val="0"/>
          <w:numId w:val="0"/>
        </w:numPr>
        <w:rPr>
          <w:noProof w:val="0"/>
        </w:rPr>
      </w:pPr>
      <w:bookmarkStart w:id="3266" w:name="_Toc416778534"/>
      <w:bookmarkStart w:id="3267" w:name="_Toc421524826"/>
      <w:bookmarkStart w:id="3268" w:name="_Toc426535217"/>
      <w:bookmarkStart w:id="3269" w:name="_Toc304806892"/>
      <w:bookmarkStart w:id="3270" w:name="_Toc13770290"/>
      <w:r w:rsidRPr="007A7659">
        <w:rPr>
          <w:noProof w:val="0"/>
        </w:rPr>
        <w:t xml:space="preserve">3.20.4 </w:t>
      </w:r>
      <w:bookmarkEnd w:id="3266"/>
      <w:bookmarkEnd w:id="3267"/>
      <w:bookmarkEnd w:id="3268"/>
      <w:bookmarkEnd w:id="3269"/>
      <w:r w:rsidR="007663CB">
        <w:rPr>
          <w:noProof w:val="0"/>
        </w:rPr>
        <w:t>Messages</w:t>
      </w:r>
      <w:bookmarkEnd w:id="3270"/>
    </w:p>
    <w:p w14:paraId="438ABBD7" w14:textId="77777777" w:rsidR="00D83CCF" w:rsidRPr="007A7659" w:rsidRDefault="00D83CCF" w:rsidP="00D83CCF">
      <w:pPr>
        <w:pStyle w:val="BodyText"/>
        <w:jc w:val="center"/>
        <w:rPr>
          <w:lang w:eastAsia="it-IT"/>
        </w:rPr>
      </w:pPr>
      <w:r w:rsidRPr="007A7659">
        <w:rPr>
          <w:noProof/>
        </w:rPr>
        <w:drawing>
          <wp:inline distT="0" distB="0" distL="0" distR="0" wp14:anchorId="42003995" wp14:editId="1DADE598">
            <wp:extent cx="5943600" cy="3208020"/>
            <wp:effectExtent l="0" t="0" r="0" b="0"/>
            <wp:docPr id="2"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3C54F1F6" w14:textId="77777777" w:rsidR="00D83CCF" w:rsidRPr="007A7659" w:rsidRDefault="00D83CCF" w:rsidP="007E3B51">
      <w:pPr>
        <w:pStyle w:val="Note"/>
        <w:rPr>
          <w:lang w:eastAsia="it-IT"/>
        </w:rPr>
      </w:pPr>
      <w:r w:rsidRPr="007A7659">
        <w:rPr>
          <w:b/>
          <w:lang w:eastAsia="it-IT"/>
        </w:rPr>
        <w:t>Note 1:</w:t>
      </w:r>
      <w:r w:rsidRPr="007A7659">
        <w:rPr>
          <w:lang w:eastAsia="it-IT"/>
        </w:rPr>
        <w:t xml:space="preserve"> Any actor initiating </w:t>
      </w:r>
      <w:r w:rsidR="00F17A63" w:rsidRPr="007A7659">
        <w:rPr>
          <w:lang w:eastAsia="it-IT"/>
        </w:rPr>
        <w:t>[</w:t>
      </w:r>
      <w:r w:rsidRPr="007A7659">
        <w:rPr>
          <w:lang w:eastAsia="it-IT"/>
        </w:rPr>
        <w:t>ITI-20</w:t>
      </w:r>
      <w:r w:rsidR="00F17A63" w:rsidRPr="007A7659">
        <w:rPr>
          <w:lang w:eastAsia="it-IT"/>
        </w:rPr>
        <w:t>]</w:t>
      </w:r>
      <w:r w:rsidRPr="007A7659">
        <w:rPr>
          <w:lang w:eastAsia="it-IT"/>
        </w:rPr>
        <w:t xml:space="preserve"> may send to more than one Audit Record Repository.</w:t>
      </w:r>
    </w:p>
    <w:p w14:paraId="21D32F74" w14:textId="77777777" w:rsidR="00D83CCF" w:rsidRPr="007A7659" w:rsidRDefault="00D83CCF" w:rsidP="007E3B51">
      <w:pPr>
        <w:pStyle w:val="Note"/>
        <w:rPr>
          <w:lang w:eastAsia="it-IT"/>
        </w:rPr>
      </w:pPr>
      <w:r w:rsidRPr="007A7659">
        <w:rPr>
          <w:b/>
          <w:lang w:eastAsia="it-IT"/>
        </w:rPr>
        <w:t>Note 2:</w:t>
      </w:r>
      <w:r w:rsidRPr="007A7659">
        <w:rPr>
          <w:lang w:eastAsia="it-IT"/>
        </w:rPr>
        <w:t xml:space="preserve"> The Audit Repository that receives a</w:t>
      </w:r>
      <w:r w:rsidR="00F17A63" w:rsidRPr="007A7659">
        <w:rPr>
          <w:lang w:eastAsia="it-IT"/>
        </w:rPr>
        <w:t>n</w:t>
      </w:r>
      <w:r w:rsidRPr="007A7659">
        <w:rPr>
          <w:lang w:eastAsia="it-IT"/>
        </w:rPr>
        <w:t xml:space="preserve"> </w:t>
      </w:r>
      <w:r w:rsidR="00F17A63" w:rsidRPr="007A7659">
        <w:rPr>
          <w:lang w:eastAsia="it-IT"/>
        </w:rPr>
        <w:t>[</w:t>
      </w:r>
      <w:r w:rsidRPr="007A7659">
        <w:rPr>
          <w:lang w:eastAsia="it-IT"/>
        </w:rPr>
        <w:t>ITI-20</w:t>
      </w:r>
      <w:r w:rsidR="00F17A63" w:rsidRPr="007A7659">
        <w:rPr>
          <w:lang w:eastAsia="it-IT"/>
        </w:rPr>
        <w:t>]</w:t>
      </w:r>
      <w:r w:rsidRPr="007A7659">
        <w:rPr>
          <w:lang w:eastAsia="it-IT"/>
        </w:rPr>
        <w:t xml:space="preserve"> transaction may or may not be grouped with an Audit Record Forwarder</w:t>
      </w:r>
      <w:r w:rsidR="00CC4641" w:rsidRPr="007A7659">
        <w:rPr>
          <w:lang w:eastAsia="it-IT"/>
        </w:rPr>
        <w:t xml:space="preserve">. </w:t>
      </w:r>
      <w:r w:rsidRPr="007A7659">
        <w:rPr>
          <w:lang w:eastAsia="it-IT"/>
        </w:rPr>
        <w:t>This diagram does not show a chain of forwarding between actors.</w:t>
      </w:r>
    </w:p>
    <w:p w14:paraId="3CE8B43C" w14:textId="1494C348" w:rsidR="00B56326" w:rsidRDefault="00B56326" w:rsidP="002733A5">
      <w:pPr>
        <w:pStyle w:val="FigureTitle"/>
      </w:pPr>
      <w:bookmarkStart w:id="3271" w:name="_Toc416778535"/>
      <w:bookmarkStart w:id="3272" w:name="_Toc421524827"/>
      <w:bookmarkStart w:id="3273" w:name="_Toc426535218"/>
      <w:r>
        <w:t>Figure 3.20.4-1: Interaction Diagram</w:t>
      </w:r>
    </w:p>
    <w:p w14:paraId="3DD03AC0" w14:textId="0512CA54" w:rsidR="00D83CCF" w:rsidRPr="007A7659" w:rsidRDefault="00D83CCF" w:rsidP="00D83CCF">
      <w:pPr>
        <w:pStyle w:val="Heading4"/>
        <w:numPr>
          <w:ilvl w:val="0"/>
          <w:numId w:val="0"/>
        </w:numPr>
        <w:rPr>
          <w:noProof w:val="0"/>
        </w:rPr>
      </w:pPr>
      <w:r w:rsidRPr="007A7659">
        <w:rPr>
          <w:noProof w:val="0"/>
        </w:rPr>
        <w:t>3.20.4.1 Audit Event</w:t>
      </w:r>
      <w:bookmarkEnd w:id="3271"/>
      <w:bookmarkEnd w:id="3272"/>
      <w:r w:rsidRPr="007A7659">
        <w:rPr>
          <w:noProof w:val="0"/>
        </w:rPr>
        <w:t xml:space="preserve"> message</w:t>
      </w:r>
      <w:bookmarkEnd w:id="3273"/>
    </w:p>
    <w:p w14:paraId="786AA7C5" w14:textId="77777777" w:rsidR="00D83CCF" w:rsidRPr="007A7659" w:rsidRDefault="00D83CCF" w:rsidP="00D83CCF">
      <w:pPr>
        <w:pStyle w:val="BodyText"/>
      </w:pPr>
      <w:r w:rsidRPr="007A7659">
        <w:t xml:space="preserve">An actor that is grouped with Secure Node or Secure Application detects an event that should be reported and uses the Audit Event message to send a report about the event to an Audit Record Repository. </w:t>
      </w:r>
    </w:p>
    <w:p w14:paraId="2EB33078" w14:textId="77777777" w:rsidR="00D83CCF" w:rsidRPr="007A7659" w:rsidRDefault="00D83CCF" w:rsidP="00D83CCF">
      <w:pPr>
        <w:pStyle w:val="BodyText"/>
      </w:pPr>
      <w:r w:rsidRPr="007A7659">
        <w:lastRenderedPageBreak/>
        <w:t xml:space="preserve">This Audit Event message uses the Syslog protocol defined by </w:t>
      </w:r>
      <w:r w:rsidR="008A6C66" w:rsidRPr="007A7659">
        <w:t>RFC</w:t>
      </w:r>
      <w:r w:rsidRPr="007A7659">
        <w:t>5424. The Syslog protocol is also used for a wide variety of other event reporting purposes</w:t>
      </w:r>
      <w:r w:rsidR="00CC4641" w:rsidRPr="007A7659">
        <w:t xml:space="preserve">. </w:t>
      </w:r>
    </w:p>
    <w:p w14:paraId="2B5747D5" w14:textId="77777777" w:rsidR="00D83CCF" w:rsidRPr="007A7659" w:rsidRDefault="008A6C66" w:rsidP="00D83CCF">
      <w:pPr>
        <w:pStyle w:val="BodyText"/>
      </w:pPr>
      <w:r w:rsidRPr="007A7659">
        <w:t>RFC</w:t>
      </w:r>
      <w:r w:rsidR="00D83CCF" w:rsidRPr="007A7659">
        <w:t>5424 defines a Syslog message that includes a free-form message</w:t>
      </w:r>
      <w:r w:rsidR="00CC4641" w:rsidRPr="007A7659">
        <w:t xml:space="preserve">. </w:t>
      </w:r>
      <w:r w:rsidR="00D83CCF" w:rsidRPr="007A7659">
        <w:t>This Audit Event constrains the Syslog message to use a DICOM schema to specify the message content</w:t>
      </w:r>
      <w:r w:rsidR="00CC4641" w:rsidRPr="007A7659">
        <w:t xml:space="preserve">. </w:t>
      </w:r>
      <w:r w:rsidR="00D83CCF" w:rsidRPr="007A7659">
        <w:t>See Section 3.20.7</w:t>
      </w:r>
      <w:r w:rsidR="00CC4641" w:rsidRPr="007A7659">
        <w:t xml:space="preserve">. </w:t>
      </w:r>
    </w:p>
    <w:p w14:paraId="4E6B80DB" w14:textId="77777777" w:rsidR="00D83CCF" w:rsidRPr="007A7659" w:rsidRDefault="00D83CCF" w:rsidP="00D83CCF">
      <w:pPr>
        <w:pStyle w:val="BodyText"/>
      </w:pPr>
      <w:r w:rsidRPr="007A7659">
        <w:t>DICOM has defined a basic event report schema, and some basic event descriptions. IHE has extended this to define other specific event reports for security and privacy events. The Audit Event messages defined in this transaction can be mixed together with other Syslog messages. Organizations and systems may also be using these event schema for reporting events not defined by IHE or DICOM</w:t>
      </w:r>
      <w:r w:rsidR="00CC4641" w:rsidRPr="007A7659">
        <w:t xml:space="preserve">. </w:t>
      </w:r>
    </w:p>
    <w:p w14:paraId="0D3B4088" w14:textId="77777777" w:rsidR="00D83CCF" w:rsidRPr="007A7659" w:rsidRDefault="00D83CCF" w:rsidP="00D83CCF">
      <w:pPr>
        <w:pStyle w:val="BodyText"/>
      </w:pPr>
      <w:r w:rsidRPr="007A7659">
        <w:t>The Audit Record Repository and Audit Record Forwarder should be prepared to handle Syslog messages in other formats, as well as messages complying with the IHE Audit Trail Format (defined in Section 3.20.7) that are being used for other purposes.</w:t>
      </w:r>
    </w:p>
    <w:p w14:paraId="35275542" w14:textId="77777777" w:rsidR="00D83CCF" w:rsidRPr="007A7659" w:rsidRDefault="00D83CCF" w:rsidP="00D83CCF">
      <w:pPr>
        <w:pStyle w:val="Heading5"/>
        <w:numPr>
          <w:ilvl w:val="0"/>
          <w:numId w:val="0"/>
        </w:numPr>
        <w:rPr>
          <w:noProof w:val="0"/>
        </w:rPr>
      </w:pPr>
      <w:bookmarkStart w:id="3274" w:name="_Toc416778536"/>
      <w:bookmarkStart w:id="3275" w:name="_Toc421524828"/>
      <w:bookmarkStart w:id="3276" w:name="_Toc426535219"/>
      <w:r w:rsidRPr="007A7659">
        <w:rPr>
          <w:noProof w:val="0"/>
        </w:rPr>
        <w:t>3.20.4.1.1 Trigger Events</w:t>
      </w:r>
      <w:bookmarkEnd w:id="3274"/>
      <w:bookmarkEnd w:id="3275"/>
      <w:bookmarkEnd w:id="3276"/>
    </w:p>
    <w:p w14:paraId="40FE9321" w14:textId="77777777" w:rsidR="00D83CCF" w:rsidRPr="007A7659" w:rsidRDefault="00D83CCF" w:rsidP="00D83CCF">
      <w:pPr>
        <w:pStyle w:val="BodyText"/>
      </w:pPr>
      <w:r w:rsidRPr="007A7659">
        <w:t xml:space="preserve">There are </w:t>
      </w:r>
      <w:r w:rsidRPr="007A7659">
        <w:rPr>
          <w:bCs/>
        </w:rPr>
        <w:t>two</w:t>
      </w:r>
      <w:r w:rsidRPr="007A7659">
        <w:t xml:space="preserve"> trigger events:</w:t>
      </w:r>
    </w:p>
    <w:p w14:paraId="015F1DC7" w14:textId="77777777" w:rsidR="00D83CCF" w:rsidRPr="007A7659" w:rsidRDefault="00D83CCF" w:rsidP="00CF2FDE">
      <w:pPr>
        <w:pStyle w:val="ListNumber2"/>
        <w:numPr>
          <w:ilvl w:val="0"/>
          <w:numId w:val="56"/>
        </w:numPr>
        <w:tabs>
          <w:tab w:val="left" w:pos="5670"/>
        </w:tabs>
      </w:pPr>
      <w:r w:rsidRPr="007A7659">
        <w:t>A Secure Node or Secure Application detects an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p>
    <w:p w14:paraId="39060507" w14:textId="77777777" w:rsidR="00D83CCF" w:rsidRPr="007A7659" w:rsidRDefault="00D83CCF" w:rsidP="00CF2FDE">
      <w:pPr>
        <w:pStyle w:val="ListNumber2"/>
        <w:numPr>
          <w:ilvl w:val="0"/>
          <w:numId w:val="56"/>
        </w:numPr>
      </w:pPr>
      <w:r w:rsidRPr="007A7659">
        <w:t>An Audit Record Forwarder determines that a received Syslog message should be sent to another Audit Record Repository. This transaction does not specify what rules or policies determine whether a Syslog message should be forwarded</w:t>
      </w:r>
      <w:r w:rsidR="00CC4641" w:rsidRPr="007A7659">
        <w:t xml:space="preserve">. </w:t>
      </w:r>
    </w:p>
    <w:p w14:paraId="36FBBE0D" w14:textId="77777777" w:rsidR="00D83CCF" w:rsidRPr="007A7659" w:rsidRDefault="00D83CCF" w:rsidP="00D83CCF">
      <w:pPr>
        <w:pStyle w:val="BodyText"/>
      </w:pPr>
      <w:r w:rsidRPr="007A7659">
        <w:t xml:space="preserve">The Secure Node or Secure Application shall create the Audit Event message and transmit it to the Audit Record Repository as soon as possible. </w:t>
      </w:r>
    </w:p>
    <w:p w14:paraId="72B6DC3A" w14:textId="77777777" w:rsidR="00D83CCF" w:rsidRPr="007A7659" w:rsidRDefault="00D83CCF" w:rsidP="00D83CCF">
      <w:pPr>
        <w:pStyle w:val="BodyText"/>
      </w:pPr>
      <w:r w:rsidRPr="007A7659">
        <w:t xml:space="preserve">The Audit Record Forwarder shall forward the Audit Event message to the Audit Record Repository as soon as possible. </w:t>
      </w:r>
    </w:p>
    <w:p w14:paraId="6C2B7F4D" w14:textId="77777777" w:rsidR="00D83CCF" w:rsidRPr="007A7659" w:rsidRDefault="00D83CCF" w:rsidP="00D83CCF">
      <w:pPr>
        <w:pStyle w:val="BodyText"/>
      </w:pPr>
      <w:r w:rsidRPr="007A7659">
        <w:t>If the Secure Application, Secure Node, or Audit Record Forwarder</w:t>
      </w:r>
      <w:r w:rsidR="00CB5DF8" w:rsidRPr="007A7659">
        <w:t xml:space="preserve"> </w:t>
      </w:r>
      <w:r w:rsidRPr="007A7659">
        <w:t>is unable to send the message to the Audit Record Repository (e.g., it has lost network connectivity or has lost the TLS connection to the Audit Record Repository), then the actor shall store the audit record locally and send it when it is able.</w:t>
      </w:r>
    </w:p>
    <w:p w14:paraId="5BBF8BE8" w14:textId="77777777" w:rsidR="00D83CCF" w:rsidRPr="007A7659" w:rsidRDefault="00D83CCF" w:rsidP="00D83CCF">
      <w:pPr>
        <w:pStyle w:val="BodyText"/>
      </w:pPr>
      <w:r w:rsidRPr="007A7659">
        <w:t>The Audit Record Forwarder may delete its local copy of the Audit Record after this record has been transmitted to the target Audit Record Repository.</w:t>
      </w:r>
    </w:p>
    <w:p w14:paraId="5E672283" w14:textId="77777777" w:rsidR="00D83CCF" w:rsidRPr="007A7659" w:rsidRDefault="00D83CCF" w:rsidP="00D83CCF">
      <w:pPr>
        <w:pStyle w:val="Heading6"/>
        <w:numPr>
          <w:ilvl w:val="0"/>
          <w:numId w:val="0"/>
        </w:numPr>
        <w:rPr>
          <w:noProof w:val="0"/>
        </w:rPr>
      </w:pPr>
      <w:bookmarkStart w:id="3277" w:name="_Toc416778537"/>
      <w:bookmarkStart w:id="3278" w:name="_Toc421524829"/>
      <w:bookmarkStart w:id="3279" w:name="_Toc426535220"/>
      <w:r w:rsidRPr="007A7659">
        <w:rPr>
          <w:noProof w:val="0"/>
        </w:rPr>
        <w:t>3.20.4.1.1.1 DICOM and IHE Audit Event</w:t>
      </w:r>
      <w:bookmarkEnd w:id="3277"/>
      <w:bookmarkEnd w:id="3278"/>
      <w:bookmarkEnd w:id="3279"/>
      <w:r w:rsidRPr="007A7659">
        <w:rPr>
          <w:noProof w:val="0"/>
        </w:rPr>
        <w:t xml:space="preserve"> messages</w:t>
      </w:r>
    </w:p>
    <w:p w14:paraId="35A3F6A0" w14:textId="77777777" w:rsidR="00D83CCF" w:rsidRPr="007A7659" w:rsidRDefault="00D83CCF" w:rsidP="00D83CCF">
      <w:pPr>
        <w:pStyle w:val="BodyText"/>
      </w:pPr>
      <w:r w:rsidRPr="007A7659">
        <w:t>An actor in any IHE profile, when grouped with a Secure Node or Secure Application, shall be able to report the events defined in Table 3.20.4.1.1.1-1 (previously Table 3.20.6-1)</w:t>
      </w:r>
      <w:r w:rsidR="00CC4641" w:rsidRPr="007A7659">
        <w:t xml:space="preserve">. </w:t>
      </w:r>
      <w:r w:rsidRPr="007A7659">
        <w:t xml:space="preserve">Additional reportable events are often identified for specific events in other IHE profiles, and are documented in that profile or transaction. </w:t>
      </w:r>
    </w:p>
    <w:p w14:paraId="6E391557" w14:textId="77777777" w:rsidR="00D83CCF" w:rsidRPr="007A7659" w:rsidRDefault="00D83CCF" w:rsidP="00D83CCF">
      <w:pPr>
        <w:pStyle w:val="BodyText"/>
      </w:pPr>
      <w:r w:rsidRPr="007A7659">
        <w:t>These events in this table shall be formatted in accordance with Section 3.20.7.</w:t>
      </w:r>
    </w:p>
    <w:p w14:paraId="27D72093" w14:textId="77777777" w:rsidR="00D83CCF" w:rsidRPr="007A7659" w:rsidRDefault="00D83CCF">
      <w:pPr>
        <w:pStyle w:val="TableTitle"/>
      </w:pPr>
      <w:r w:rsidRPr="007A7659">
        <w:lastRenderedPageBreak/>
        <w:t>Table 3.20.4.1.1.1-1</w:t>
      </w:r>
      <w:r w:rsidR="001C7D4B">
        <w:t>:</w:t>
      </w:r>
      <w:r w:rsidRPr="007A7659">
        <w:t xml:space="preserve"> Audit Event triggers (previously Table 3.20.6-1)</w:t>
      </w:r>
    </w:p>
    <w:tbl>
      <w:tblPr>
        <w:tblW w:w="0" w:type="auto"/>
        <w:jc w:val="center"/>
        <w:tblLayout w:type="fixed"/>
        <w:tblLook w:val="0000" w:firstRow="0" w:lastRow="0" w:firstColumn="0" w:lastColumn="0" w:noHBand="0" w:noVBand="0"/>
      </w:tblPr>
      <w:tblGrid>
        <w:gridCol w:w="2492"/>
        <w:gridCol w:w="4772"/>
        <w:gridCol w:w="2382"/>
      </w:tblGrid>
      <w:tr w:rsidR="00D83CCF" w:rsidRPr="007A7659" w14:paraId="085DF55F" w14:textId="77777777" w:rsidTr="00333796">
        <w:trPr>
          <w:cantSplit/>
          <w:tblHeader/>
          <w:jc w:val="center"/>
        </w:trPr>
        <w:tc>
          <w:tcPr>
            <w:tcW w:w="2492" w:type="dxa"/>
            <w:tcBorders>
              <w:top w:val="single" w:sz="4" w:space="0" w:color="000000"/>
              <w:left w:val="single" w:sz="4" w:space="0" w:color="000000"/>
              <w:bottom w:val="single" w:sz="4" w:space="0" w:color="000000"/>
            </w:tcBorders>
            <w:shd w:val="clear" w:color="auto" w:fill="D9D9D9"/>
          </w:tcPr>
          <w:p w14:paraId="03097FF9" w14:textId="77777777" w:rsidR="00D83CCF" w:rsidRPr="007A7659" w:rsidRDefault="00D83CCF" w:rsidP="0002013A">
            <w:pPr>
              <w:pStyle w:val="TableEntryHeader"/>
            </w:pPr>
            <w:r w:rsidRPr="007A7659">
              <w:t>Audit Event Trigger</w:t>
            </w:r>
          </w:p>
        </w:tc>
        <w:tc>
          <w:tcPr>
            <w:tcW w:w="4772" w:type="dxa"/>
            <w:tcBorders>
              <w:top w:val="single" w:sz="4" w:space="0" w:color="000000"/>
              <w:left w:val="single" w:sz="4" w:space="0" w:color="000000"/>
              <w:bottom w:val="single" w:sz="4" w:space="0" w:color="000000"/>
            </w:tcBorders>
            <w:shd w:val="clear" w:color="auto" w:fill="D9D9D9"/>
          </w:tcPr>
          <w:p w14:paraId="1E7F1B65" w14:textId="77777777" w:rsidR="00D83CCF" w:rsidRPr="007A7659" w:rsidRDefault="00D83CCF" w:rsidP="0002013A">
            <w:pPr>
              <w:pStyle w:val="TableEntryHeader"/>
            </w:pPr>
            <w:r w:rsidRPr="007A7659">
              <w:t>Description</w:t>
            </w:r>
          </w:p>
        </w:tc>
        <w:tc>
          <w:tcPr>
            <w:tcW w:w="2382" w:type="dxa"/>
            <w:tcBorders>
              <w:top w:val="single" w:sz="4" w:space="0" w:color="000000"/>
              <w:left w:val="single" w:sz="4" w:space="0" w:color="000000"/>
              <w:bottom w:val="single" w:sz="4" w:space="0" w:color="000000"/>
              <w:right w:val="single" w:sz="4" w:space="0" w:color="000000"/>
            </w:tcBorders>
            <w:shd w:val="clear" w:color="auto" w:fill="D9D9D9"/>
          </w:tcPr>
          <w:p w14:paraId="0D4AC46B" w14:textId="77777777" w:rsidR="00D83CCF" w:rsidRPr="007A7659" w:rsidRDefault="00D83CCF" w:rsidP="0002013A">
            <w:pPr>
              <w:pStyle w:val="TableEntryHeader"/>
            </w:pPr>
            <w:r w:rsidRPr="007A7659">
              <w:t>Source Vocabulary</w:t>
            </w:r>
          </w:p>
        </w:tc>
      </w:tr>
      <w:tr w:rsidR="00D83CCF" w:rsidRPr="007A7659" w14:paraId="0C71B416" w14:textId="77777777" w:rsidTr="00333796">
        <w:trPr>
          <w:jc w:val="center"/>
        </w:trPr>
        <w:tc>
          <w:tcPr>
            <w:tcW w:w="2492" w:type="dxa"/>
            <w:tcBorders>
              <w:left w:val="single" w:sz="4" w:space="0" w:color="000000"/>
              <w:bottom w:val="single" w:sz="4" w:space="0" w:color="000000"/>
            </w:tcBorders>
          </w:tcPr>
          <w:p w14:paraId="179AEF58" w14:textId="77777777" w:rsidR="00D83CCF" w:rsidRPr="007A7659" w:rsidRDefault="00D83CCF" w:rsidP="00333796">
            <w:pPr>
              <w:pStyle w:val="TableEntry"/>
              <w:snapToGrid w:val="0"/>
              <w:rPr>
                <w:noProof w:val="0"/>
              </w:rPr>
            </w:pPr>
            <w:r w:rsidRPr="007A7659">
              <w:rPr>
                <w:noProof w:val="0"/>
              </w:rPr>
              <w:t>Actor-start-stop</w:t>
            </w:r>
          </w:p>
        </w:tc>
        <w:tc>
          <w:tcPr>
            <w:tcW w:w="4772" w:type="dxa"/>
            <w:tcBorders>
              <w:left w:val="single" w:sz="4" w:space="0" w:color="000000"/>
              <w:bottom w:val="single" w:sz="4" w:space="0" w:color="000000"/>
            </w:tcBorders>
          </w:tcPr>
          <w:p w14:paraId="2DDCAE6E" w14:textId="77777777" w:rsidR="00D83CCF" w:rsidRPr="007A7659" w:rsidRDefault="00D83CCF" w:rsidP="00333796">
            <w:pPr>
              <w:pStyle w:val="TableEntry"/>
              <w:snapToGrid w:val="0"/>
              <w:rPr>
                <w:noProof w:val="0"/>
              </w:rPr>
            </w:pPr>
            <w:r w:rsidRPr="007A7659">
              <w:rPr>
                <w:noProof w:val="0"/>
              </w:rPr>
              <w:t>Startup and shutdown of any actor. Applies to all actors. Is distinct from hardware powerup and shutdown.</w:t>
            </w:r>
          </w:p>
        </w:tc>
        <w:tc>
          <w:tcPr>
            <w:tcW w:w="2382" w:type="dxa"/>
            <w:tcBorders>
              <w:left w:val="single" w:sz="4" w:space="0" w:color="000000"/>
              <w:bottom w:val="single" w:sz="4" w:space="0" w:color="000000"/>
              <w:right w:val="single" w:sz="4" w:space="0" w:color="000000"/>
            </w:tcBorders>
          </w:tcPr>
          <w:p w14:paraId="061C72ED" w14:textId="77777777" w:rsidR="00D83CCF" w:rsidRPr="007A7659" w:rsidRDefault="00D83CCF" w:rsidP="00333796">
            <w:pPr>
              <w:pStyle w:val="TableEntry"/>
              <w:rPr>
                <w:noProof w:val="0"/>
              </w:rPr>
            </w:pPr>
            <w:r w:rsidRPr="007A7659">
              <w:rPr>
                <w:noProof w:val="0"/>
              </w:rPr>
              <w:t>DICOM PS3.15 A.5.3 “Application Activity”</w:t>
            </w:r>
          </w:p>
        </w:tc>
      </w:tr>
      <w:tr w:rsidR="00D83CCF" w:rsidRPr="007A7659" w14:paraId="2A2B3451" w14:textId="77777777" w:rsidTr="00333796">
        <w:trPr>
          <w:jc w:val="center"/>
        </w:trPr>
        <w:tc>
          <w:tcPr>
            <w:tcW w:w="2492" w:type="dxa"/>
            <w:tcBorders>
              <w:left w:val="single" w:sz="4" w:space="0" w:color="000000"/>
              <w:bottom w:val="single" w:sz="4" w:space="0" w:color="000000"/>
            </w:tcBorders>
          </w:tcPr>
          <w:p w14:paraId="01165623" w14:textId="77777777" w:rsidR="00D83CCF" w:rsidRPr="007A7659" w:rsidRDefault="00D83CCF" w:rsidP="00333796">
            <w:pPr>
              <w:pStyle w:val="TableEntry"/>
              <w:snapToGrid w:val="0"/>
              <w:rPr>
                <w:noProof w:val="0"/>
              </w:rPr>
            </w:pPr>
            <w:r w:rsidRPr="007A7659">
              <w:rPr>
                <w:noProof w:val="0"/>
              </w:rPr>
              <w:t>Audit-Log-Used</w:t>
            </w:r>
          </w:p>
        </w:tc>
        <w:tc>
          <w:tcPr>
            <w:tcW w:w="4772" w:type="dxa"/>
            <w:tcBorders>
              <w:left w:val="single" w:sz="4" w:space="0" w:color="000000"/>
              <w:bottom w:val="single" w:sz="4" w:space="0" w:color="000000"/>
            </w:tcBorders>
          </w:tcPr>
          <w:p w14:paraId="50F31B49" w14:textId="77777777" w:rsidR="00D83CCF" w:rsidRPr="007A7659" w:rsidRDefault="00D83CCF" w:rsidP="00333796">
            <w:pPr>
              <w:pStyle w:val="TableEntry"/>
              <w:snapToGrid w:val="0"/>
              <w:rPr>
                <w:noProof w:val="0"/>
              </w:rPr>
            </w:pPr>
            <w:r w:rsidRPr="007A7659">
              <w:rPr>
                <w:noProof w:val="0"/>
              </w:rPr>
              <w:t xml:space="preserve">The audit trail repository has been accessed or modified by something other than the arrival of audit trail messages. </w:t>
            </w:r>
          </w:p>
        </w:tc>
        <w:tc>
          <w:tcPr>
            <w:tcW w:w="2382" w:type="dxa"/>
            <w:tcBorders>
              <w:left w:val="single" w:sz="4" w:space="0" w:color="000000"/>
              <w:bottom w:val="single" w:sz="4" w:space="0" w:color="000000"/>
              <w:right w:val="single" w:sz="4" w:space="0" w:color="000000"/>
            </w:tcBorders>
          </w:tcPr>
          <w:p w14:paraId="196A9D8F" w14:textId="77777777" w:rsidR="00D83CCF" w:rsidRPr="007A7659" w:rsidRDefault="00D83CCF" w:rsidP="00333796">
            <w:pPr>
              <w:pStyle w:val="TableEntry"/>
              <w:rPr>
                <w:noProof w:val="0"/>
              </w:rPr>
            </w:pPr>
            <w:r w:rsidRPr="007A7659">
              <w:rPr>
                <w:noProof w:val="0"/>
              </w:rPr>
              <w:t>DICOM PS3.15 A.5.3 “Audit Log Used”</w:t>
            </w:r>
          </w:p>
        </w:tc>
      </w:tr>
      <w:tr w:rsidR="00D83CCF" w:rsidRPr="007A7659" w14:paraId="12B2D966" w14:textId="77777777" w:rsidTr="00333796">
        <w:trPr>
          <w:jc w:val="center"/>
        </w:trPr>
        <w:tc>
          <w:tcPr>
            <w:tcW w:w="2492" w:type="dxa"/>
            <w:tcBorders>
              <w:left w:val="single" w:sz="4" w:space="0" w:color="000000"/>
              <w:bottom w:val="single" w:sz="4" w:space="0" w:color="000000"/>
            </w:tcBorders>
          </w:tcPr>
          <w:p w14:paraId="5682D833" w14:textId="77777777" w:rsidR="00D83CCF" w:rsidRPr="007A7659" w:rsidRDefault="00D83CCF" w:rsidP="00333796">
            <w:pPr>
              <w:pStyle w:val="TableEntry"/>
              <w:snapToGrid w:val="0"/>
              <w:rPr>
                <w:noProof w:val="0"/>
              </w:rPr>
            </w:pPr>
            <w:r w:rsidRPr="007A7659">
              <w:rPr>
                <w:noProof w:val="0"/>
              </w:rPr>
              <w:t>Begin-storing-instances</w:t>
            </w:r>
          </w:p>
        </w:tc>
        <w:tc>
          <w:tcPr>
            <w:tcW w:w="4772" w:type="dxa"/>
            <w:tcBorders>
              <w:left w:val="single" w:sz="4" w:space="0" w:color="000000"/>
              <w:bottom w:val="single" w:sz="4" w:space="0" w:color="000000"/>
            </w:tcBorders>
          </w:tcPr>
          <w:p w14:paraId="74ACEF05" w14:textId="77777777" w:rsidR="00D83CCF" w:rsidRPr="007A7659" w:rsidRDefault="00D83CCF" w:rsidP="00333796">
            <w:pPr>
              <w:pStyle w:val="TableEntry"/>
              <w:snapToGrid w:val="0"/>
              <w:rPr>
                <w:noProof w:val="0"/>
              </w:rPr>
            </w:pPr>
            <w:r w:rsidRPr="007A7659">
              <w:rPr>
                <w:noProof w:val="0"/>
              </w:rPr>
              <w:t>Begin storing SOP Instances for a study. This may be a mix of instances.</w:t>
            </w:r>
          </w:p>
        </w:tc>
        <w:tc>
          <w:tcPr>
            <w:tcW w:w="2382" w:type="dxa"/>
            <w:tcBorders>
              <w:left w:val="single" w:sz="4" w:space="0" w:color="000000"/>
              <w:bottom w:val="single" w:sz="4" w:space="0" w:color="000000"/>
              <w:right w:val="single" w:sz="4" w:space="0" w:color="000000"/>
            </w:tcBorders>
          </w:tcPr>
          <w:p w14:paraId="295A927F" w14:textId="77777777" w:rsidR="00D83CCF" w:rsidRPr="007A7659" w:rsidRDefault="00D83CCF" w:rsidP="00333796">
            <w:pPr>
              <w:pStyle w:val="TableEntry"/>
              <w:rPr>
                <w:noProof w:val="0"/>
              </w:rPr>
            </w:pPr>
            <w:r w:rsidRPr="007A7659">
              <w:rPr>
                <w:noProof w:val="0"/>
              </w:rPr>
              <w:t>DICOM PS3.15 A.5.3 “Begin Transferring DICOM Instances”</w:t>
            </w:r>
          </w:p>
        </w:tc>
      </w:tr>
      <w:tr w:rsidR="00D83CCF" w:rsidRPr="007A7659" w14:paraId="61CAC828" w14:textId="77777777" w:rsidTr="00333796">
        <w:trPr>
          <w:jc w:val="center"/>
        </w:trPr>
        <w:tc>
          <w:tcPr>
            <w:tcW w:w="2492" w:type="dxa"/>
            <w:tcBorders>
              <w:left w:val="single" w:sz="4" w:space="0" w:color="000000"/>
              <w:bottom w:val="single" w:sz="4" w:space="0" w:color="000000"/>
            </w:tcBorders>
          </w:tcPr>
          <w:p w14:paraId="724AC790" w14:textId="77777777" w:rsidR="00D83CCF" w:rsidRPr="007A7659" w:rsidRDefault="00D83CCF" w:rsidP="00333796">
            <w:pPr>
              <w:pStyle w:val="TableEntry"/>
              <w:snapToGrid w:val="0"/>
              <w:rPr>
                <w:noProof w:val="0"/>
              </w:rPr>
            </w:pPr>
            <w:r w:rsidRPr="007A7659">
              <w:rPr>
                <w:noProof w:val="0"/>
              </w:rPr>
              <w:t>Health-service-event</w:t>
            </w:r>
          </w:p>
        </w:tc>
        <w:tc>
          <w:tcPr>
            <w:tcW w:w="4772" w:type="dxa"/>
            <w:tcBorders>
              <w:left w:val="single" w:sz="4" w:space="0" w:color="000000"/>
              <w:bottom w:val="single" w:sz="4" w:space="0" w:color="000000"/>
            </w:tcBorders>
          </w:tcPr>
          <w:p w14:paraId="39D6D147" w14:textId="77777777" w:rsidR="00D83CCF" w:rsidRPr="007A7659" w:rsidRDefault="00D83CCF" w:rsidP="00333796">
            <w:pPr>
              <w:pStyle w:val="TableEntry"/>
              <w:snapToGrid w:val="0"/>
              <w:rPr>
                <w:noProof w:val="0"/>
              </w:rPr>
            </w:pPr>
            <w:r w:rsidRPr="007A7659">
              <w:rPr>
                <w:noProof w:val="0"/>
              </w:rPr>
              <w:t>Health services scheduled and performed within an instance or episode of care. This includes scheduling, initiation, updates or amendments, performing or completing the act, and cancellation. See note below.</w:t>
            </w:r>
          </w:p>
        </w:tc>
        <w:tc>
          <w:tcPr>
            <w:tcW w:w="2382" w:type="dxa"/>
            <w:tcBorders>
              <w:left w:val="single" w:sz="4" w:space="0" w:color="000000"/>
              <w:bottom w:val="single" w:sz="4" w:space="0" w:color="000000"/>
              <w:right w:val="single" w:sz="4" w:space="0" w:color="000000"/>
            </w:tcBorders>
          </w:tcPr>
          <w:p w14:paraId="01277547" w14:textId="77777777" w:rsidR="00D83CCF" w:rsidRPr="007A7659" w:rsidRDefault="00D83CCF" w:rsidP="00333796">
            <w:pPr>
              <w:pStyle w:val="TableEntry"/>
              <w:rPr>
                <w:noProof w:val="0"/>
              </w:rPr>
            </w:pPr>
            <w:r w:rsidRPr="007A7659">
              <w:rPr>
                <w:noProof w:val="0"/>
              </w:rPr>
              <w:t>IHE Extension (ITI TF-2a: 3.20.7.3) “Health Services Provision Event”</w:t>
            </w:r>
          </w:p>
        </w:tc>
      </w:tr>
      <w:tr w:rsidR="00D83CCF" w:rsidRPr="007A7659" w14:paraId="0E130B1F" w14:textId="77777777" w:rsidTr="00333796">
        <w:trPr>
          <w:jc w:val="center"/>
        </w:trPr>
        <w:tc>
          <w:tcPr>
            <w:tcW w:w="2492" w:type="dxa"/>
            <w:tcBorders>
              <w:left w:val="single" w:sz="4" w:space="0" w:color="000000"/>
              <w:bottom w:val="single" w:sz="4" w:space="0" w:color="000000"/>
            </w:tcBorders>
          </w:tcPr>
          <w:p w14:paraId="3B6D9C8C" w14:textId="77777777" w:rsidR="00D83CCF" w:rsidRPr="007A7659" w:rsidRDefault="00D83CCF" w:rsidP="00333796">
            <w:pPr>
              <w:pStyle w:val="TableEntry"/>
              <w:snapToGrid w:val="0"/>
              <w:rPr>
                <w:noProof w:val="0"/>
              </w:rPr>
            </w:pPr>
            <w:r w:rsidRPr="007A7659">
              <w:rPr>
                <w:noProof w:val="0"/>
              </w:rPr>
              <w:t>Instances-deleted</w:t>
            </w:r>
          </w:p>
        </w:tc>
        <w:tc>
          <w:tcPr>
            <w:tcW w:w="4772" w:type="dxa"/>
            <w:tcBorders>
              <w:left w:val="single" w:sz="4" w:space="0" w:color="000000"/>
              <w:bottom w:val="single" w:sz="4" w:space="0" w:color="000000"/>
            </w:tcBorders>
          </w:tcPr>
          <w:p w14:paraId="771B6905" w14:textId="77777777" w:rsidR="00D83CCF" w:rsidRPr="007A7659" w:rsidRDefault="00D83CCF" w:rsidP="00333796">
            <w:pPr>
              <w:pStyle w:val="TableEntry"/>
              <w:snapToGrid w:val="0"/>
              <w:rPr>
                <w:noProof w:val="0"/>
              </w:rPr>
            </w:pPr>
            <w:r w:rsidRPr="007A7659">
              <w:rPr>
                <w:noProof w:val="0"/>
              </w:rPr>
              <w:t>SOP Instances are deleted from a specific study. One event covers all instances deleted for the particular study.</w:t>
            </w:r>
          </w:p>
        </w:tc>
        <w:tc>
          <w:tcPr>
            <w:tcW w:w="2382" w:type="dxa"/>
            <w:tcBorders>
              <w:left w:val="single" w:sz="4" w:space="0" w:color="000000"/>
              <w:bottom w:val="single" w:sz="4" w:space="0" w:color="000000"/>
              <w:right w:val="single" w:sz="4" w:space="0" w:color="000000"/>
            </w:tcBorders>
          </w:tcPr>
          <w:p w14:paraId="7198CD90" w14:textId="77777777" w:rsidR="00D83CCF" w:rsidRPr="007A7659" w:rsidRDefault="00D83CCF" w:rsidP="00333796">
            <w:pPr>
              <w:pStyle w:val="TableEntry"/>
              <w:rPr>
                <w:noProof w:val="0"/>
              </w:rPr>
            </w:pPr>
            <w:r w:rsidRPr="007A7659">
              <w:rPr>
                <w:noProof w:val="0"/>
              </w:rPr>
              <w:t>DICOM PS3.15 A.5.3 “DICOM Instances Accessed” or “DICOM Study Deleted”</w:t>
            </w:r>
          </w:p>
        </w:tc>
      </w:tr>
      <w:tr w:rsidR="00D83CCF" w:rsidRPr="007A7659" w14:paraId="4A03D7DC" w14:textId="77777777" w:rsidTr="00333796">
        <w:trPr>
          <w:jc w:val="center"/>
        </w:trPr>
        <w:tc>
          <w:tcPr>
            <w:tcW w:w="2492" w:type="dxa"/>
            <w:tcBorders>
              <w:left w:val="single" w:sz="4" w:space="0" w:color="000000"/>
              <w:bottom w:val="single" w:sz="4" w:space="0" w:color="000000"/>
            </w:tcBorders>
          </w:tcPr>
          <w:p w14:paraId="0B9E56D8" w14:textId="77777777" w:rsidR="00D83CCF" w:rsidRPr="007A7659" w:rsidRDefault="00D83CCF" w:rsidP="00333796">
            <w:pPr>
              <w:pStyle w:val="TableEntry"/>
              <w:snapToGrid w:val="0"/>
              <w:rPr>
                <w:noProof w:val="0"/>
              </w:rPr>
            </w:pPr>
            <w:r w:rsidRPr="007A7659">
              <w:rPr>
                <w:noProof w:val="0"/>
              </w:rPr>
              <w:t>Instances-Stored</w:t>
            </w:r>
          </w:p>
        </w:tc>
        <w:tc>
          <w:tcPr>
            <w:tcW w:w="4772" w:type="dxa"/>
            <w:tcBorders>
              <w:left w:val="single" w:sz="4" w:space="0" w:color="000000"/>
              <w:bottom w:val="single" w:sz="4" w:space="0" w:color="000000"/>
            </w:tcBorders>
          </w:tcPr>
          <w:p w14:paraId="547640E2" w14:textId="77777777" w:rsidR="00D83CCF" w:rsidRPr="007A7659" w:rsidRDefault="00D83CCF" w:rsidP="00333796">
            <w:pPr>
              <w:pStyle w:val="TableEntry"/>
              <w:snapToGrid w:val="0"/>
              <w:rPr>
                <w:noProof w:val="0"/>
              </w:rPr>
            </w:pPr>
            <w:r w:rsidRPr="007A7659">
              <w:rPr>
                <w:noProof w:val="0"/>
              </w:rPr>
              <w:t>Instances for a particular study have been stored on this system. One event covers all instances stored for the particular study.</w:t>
            </w:r>
          </w:p>
        </w:tc>
        <w:tc>
          <w:tcPr>
            <w:tcW w:w="2382" w:type="dxa"/>
            <w:tcBorders>
              <w:left w:val="single" w:sz="4" w:space="0" w:color="000000"/>
              <w:bottom w:val="single" w:sz="4" w:space="0" w:color="000000"/>
              <w:right w:val="single" w:sz="4" w:space="0" w:color="000000"/>
            </w:tcBorders>
          </w:tcPr>
          <w:p w14:paraId="57A40294" w14:textId="77777777" w:rsidR="00D83CCF" w:rsidRPr="007A7659" w:rsidRDefault="00D83CCF" w:rsidP="00333796">
            <w:pPr>
              <w:pStyle w:val="TableEntry"/>
              <w:rPr>
                <w:noProof w:val="0"/>
              </w:rPr>
            </w:pPr>
            <w:r w:rsidRPr="007A7659">
              <w:rPr>
                <w:noProof w:val="0"/>
              </w:rPr>
              <w:t>DICOM PS3.15 A.5.3 “DICOM Instances Transferred”</w:t>
            </w:r>
          </w:p>
        </w:tc>
      </w:tr>
      <w:tr w:rsidR="00D83CCF" w:rsidRPr="007A7659" w14:paraId="1601A4B7" w14:textId="77777777" w:rsidTr="00333796">
        <w:trPr>
          <w:jc w:val="center"/>
        </w:trPr>
        <w:tc>
          <w:tcPr>
            <w:tcW w:w="2492" w:type="dxa"/>
            <w:tcBorders>
              <w:left w:val="single" w:sz="4" w:space="0" w:color="000000"/>
              <w:bottom w:val="single" w:sz="4" w:space="0" w:color="000000"/>
            </w:tcBorders>
          </w:tcPr>
          <w:p w14:paraId="107CE293" w14:textId="77777777" w:rsidR="00D83CCF" w:rsidRPr="007A7659" w:rsidRDefault="00D83CCF" w:rsidP="00333796">
            <w:pPr>
              <w:pStyle w:val="TableEntry"/>
              <w:snapToGrid w:val="0"/>
              <w:rPr>
                <w:noProof w:val="0"/>
              </w:rPr>
            </w:pPr>
            <w:r w:rsidRPr="007A7659">
              <w:rPr>
                <w:noProof w:val="0"/>
              </w:rPr>
              <w:t>Medication</w:t>
            </w:r>
          </w:p>
        </w:tc>
        <w:tc>
          <w:tcPr>
            <w:tcW w:w="4772" w:type="dxa"/>
            <w:tcBorders>
              <w:left w:val="single" w:sz="4" w:space="0" w:color="000000"/>
              <w:bottom w:val="single" w:sz="4" w:space="0" w:color="000000"/>
            </w:tcBorders>
          </w:tcPr>
          <w:p w14:paraId="220CD81A" w14:textId="77777777" w:rsidR="00D83CCF" w:rsidRPr="007A7659" w:rsidRDefault="00D83CCF" w:rsidP="00333796">
            <w:pPr>
              <w:pStyle w:val="TableEntry"/>
              <w:snapToGrid w:val="0"/>
              <w:rPr>
                <w:noProof w:val="0"/>
              </w:rPr>
            </w:pPr>
            <w:r w:rsidRPr="007A7659">
              <w:rPr>
                <w:noProof w:val="0"/>
              </w:rPr>
              <w:t>Medication orders and administration within an instance or episode of care. This includes initial order, dispensing, delivery, and cancellation.</w:t>
            </w:r>
          </w:p>
          <w:p w14:paraId="61CB27D9" w14:textId="77777777" w:rsidR="00D83CCF" w:rsidRPr="007A7659" w:rsidRDefault="00D83CCF" w:rsidP="00333796">
            <w:pPr>
              <w:pStyle w:val="TableEntry"/>
              <w:rPr>
                <w:noProof w:val="0"/>
              </w:rPr>
            </w:pPr>
            <w:r w:rsidRPr="007A7659">
              <w:rPr>
                <w:noProof w:val="0"/>
              </w:rPr>
              <w:t>See note below.</w:t>
            </w:r>
          </w:p>
        </w:tc>
        <w:tc>
          <w:tcPr>
            <w:tcW w:w="2382" w:type="dxa"/>
            <w:tcBorders>
              <w:left w:val="single" w:sz="4" w:space="0" w:color="000000"/>
              <w:bottom w:val="single" w:sz="4" w:space="0" w:color="000000"/>
              <w:right w:val="single" w:sz="4" w:space="0" w:color="000000"/>
            </w:tcBorders>
          </w:tcPr>
          <w:p w14:paraId="49C497D5" w14:textId="77777777" w:rsidR="00D83CCF" w:rsidRPr="007A7659" w:rsidRDefault="00D83CCF" w:rsidP="00333796">
            <w:pPr>
              <w:pStyle w:val="TableEntry"/>
              <w:rPr>
                <w:noProof w:val="0"/>
              </w:rPr>
            </w:pPr>
            <w:r w:rsidRPr="007A7659">
              <w:rPr>
                <w:noProof w:val="0"/>
              </w:rPr>
              <w:t>IHE Extension (ITI TF-2a: 3.20.7.3) “Medication Event”</w:t>
            </w:r>
          </w:p>
        </w:tc>
      </w:tr>
      <w:tr w:rsidR="00D83CCF" w:rsidRPr="007A7659" w14:paraId="2FD11E8F" w14:textId="77777777" w:rsidTr="00333796">
        <w:trPr>
          <w:jc w:val="center"/>
        </w:trPr>
        <w:tc>
          <w:tcPr>
            <w:tcW w:w="2492" w:type="dxa"/>
            <w:tcBorders>
              <w:left w:val="single" w:sz="4" w:space="0" w:color="000000"/>
              <w:bottom w:val="single" w:sz="4" w:space="0" w:color="000000"/>
            </w:tcBorders>
          </w:tcPr>
          <w:p w14:paraId="5818CE41" w14:textId="77777777" w:rsidR="00D83CCF" w:rsidRPr="007A7659" w:rsidRDefault="00D83CCF" w:rsidP="00333796">
            <w:pPr>
              <w:pStyle w:val="TableEntry"/>
              <w:snapToGrid w:val="0"/>
              <w:rPr>
                <w:noProof w:val="0"/>
              </w:rPr>
            </w:pPr>
            <w:r w:rsidRPr="007A7659">
              <w:rPr>
                <w:noProof w:val="0"/>
              </w:rPr>
              <w:t>Mobile-machine-event</w:t>
            </w:r>
          </w:p>
        </w:tc>
        <w:tc>
          <w:tcPr>
            <w:tcW w:w="4772" w:type="dxa"/>
            <w:tcBorders>
              <w:left w:val="single" w:sz="4" w:space="0" w:color="000000"/>
              <w:bottom w:val="single" w:sz="4" w:space="0" w:color="000000"/>
            </w:tcBorders>
          </w:tcPr>
          <w:p w14:paraId="4AAD8248" w14:textId="77777777" w:rsidR="00D83CCF" w:rsidRPr="007A7659" w:rsidRDefault="00D83CCF" w:rsidP="00333796">
            <w:pPr>
              <w:pStyle w:val="TableEntry"/>
              <w:snapToGrid w:val="0"/>
              <w:rPr>
                <w:noProof w:val="0"/>
              </w:rPr>
            </w:pPr>
            <w:r w:rsidRPr="007A7659">
              <w:rPr>
                <w:noProof w:val="0"/>
              </w:rPr>
              <w:t>Mobile machine joins or leaves secure domain.</w:t>
            </w:r>
          </w:p>
        </w:tc>
        <w:tc>
          <w:tcPr>
            <w:tcW w:w="2382" w:type="dxa"/>
            <w:tcBorders>
              <w:left w:val="single" w:sz="4" w:space="0" w:color="000000"/>
              <w:bottom w:val="single" w:sz="4" w:space="0" w:color="000000"/>
              <w:right w:val="single" w:sz="4" w:space="0" w:color="000000"/>
            </w:tcBorders>
          </w:tcPr>
          <w:p w14:paraId="7D6BE8DB" w14:textId="77777777" w:rsidR="00D83CCF" w:rsidRPr="007A7659" w:rsidRDefault="00D83CCF" w:rsidP="00333796">
            <w:pPr>
              <w:pStyle w:val="TableEntry"/>
              <w:rPr>
                <w:noProof w:val="0"/>
              </w:rPr>
            </w:pPr>
            <w:r w:rsidRPr="007A7659">
              <w:rPr>
                <w:noProof w:val="0"/>
              </w:rPr>
              <w:t>DICOM PS3.15 A.5.3 “Network Entry”</w:t>
            </w:r>
          </w:p>
        </w:tc>
      </w:tr>
      <w:tr w:rsidR="00D83CCF" w:rsidRPr="007A7659" w14:paraId="58C9F3B7" w14:textId="77777777" w:rsidTr="00333796">
        <w:trPr>
          <w:jc w:val="center"/>
        </w:trPr>
        <w:tc>
          <w:tcPr>
            <w:tcW w:w="2492" w:type="dxa"/>
            <w:tcBorders>
              <w:left w:val="single" w:sz="4" w:space="0" w:color="000000"/>
              <w:bottom w:val="single" w:sz="4" w:space="0" w:color="000000"/>
            </w:tcBorders>
          </w:tcPr>
          <w:p w14:paraId="048E1750" w14:textId="77777777" w:rsidR="00D83CCF" w:rsidRPr="007A7659" w:rsidRDefault="00D83CCF" w:rsidP="00333796">
            <w:pPr>
              <w:pStyle w:val="TableEntry"/>
              <w:snapToGrid w:val="0"/>
              <w:rPr>
                <w:noProof w:val="0"/>
              </w:rPr>
            </w:pPr>
            <w:r w:rsidRPr="007A7659">
              <w:rPr>
                <w:noProof w:val="0"/>
              </w:rPr>
              <w:t>Node-Authentication-failure</w:t>
            </w:r>
          </w:p>
        </w:tc>
        <w:tc>
          <w:tcPr>
            <w:tcW w:w="4772" w:type="dxa"/>
            <w:tcBorders>
              <w:left w:val="single" w:sz="4" w:space="0" w:color="000000"/>
              <w:bottom w:val="single" w:sz="4" w:space="0" w:color="000000"/>
            </w:tcBorders>
          </w:tcPr>
          <w:p w14:paraId="5A2116DA" w14:textId="77777777" w:rsidR="00D83CCF" w:rsidRPr="007A7659" w:rsidRDefault="00D83CCF" w:rsidP="00333796">
            <w:pPr>
              <w:pStyle w:val="TableEntry"/>
              <w:snapToGrid w:val="0"/>
              <w:rPr>
                <w:noProof w:val="0"/>
              </w:rPr>
            </w:pPr>
            <w:r w:rsidRPr="007A7659">
              <w:rPr>
                <w:noProof w:val="0"/>
              </w:rPr>
              <w:t>A secure node authentication failure has occurred during TLS negotiation, e.g., invalid certificate.</w:t>
            </w:r>
          </w:p>
        </w:tc>
        <w:tc>
          <w:tcPr>
            <w:tcW w:w="2382" w:type="dxa"/>
            <w:tcBorders>
              <w:left w:val="single" w:sz="4" w:space="0" w:color="000000"/>
              <w:bottom w:val="single" w:sz="4" w:space="0" w:color="000000"/>
              <w:right w:val="single" w:sz="4" w:space="0" w:color="000000"/>
            </w:tcBorders>
          </w:tcPr>
          <w:p w14:paraId="42768B47" w14:textId="77777777" w:rsidR="00D83CCF" w:rsidRPr="007A7659" w:rsidRDefault="00D83CCF" w:rsidP="00333796">
            <w:pPr>
              <w:pStyle w:val="TableEntry"/>
              <w:rPr>
                <w:noProof w:val="0"/>
              </w:rPr>
            </w:pPr>
            <w:r w:rsidRPr="007A7659">
              <w:rPr>
                <w:noProof w:val="0"/>
              </w:rPr>
              <w:t>DICOM PS3.15 A.5.3 “Security Alert”</w:t>
            </w:r>
          </w:p>
        </w:tc>
      </w:tr>
      <w:tr w:rsidR="00D83CCF" w:rsidRPr="007A7659" w14:paraId="625CA00B" w14:textId="77777777" w:rsidTr="00333796">
        <w:trPr>
          <w:jc w:val="center"/>
        </w:trPr>
        <w:tc>
          <w:tcPr>
            <w:tcW w:w="2492" w:type="dxa"/>
            <w:tcBorders>
              <w:left w:val="single" w:sz="4" w:space="0" w:color="000000"/>
              <w:bottom w:val="single" w:sz="4" w:space="0" w:color="000000"/>
            </w:tcBorders>
          </w:tcPr>
          <w:p w14:paraId="569793EA" w14:textId="77777777" w:rsidR="00D83CCF" w:rsidRPr="007A7659" w:rsidRDefault="00D83CCF" w:rsidP="00333796">
            <w:pPr>
              <w:pStyle w:val="TableEntry"/>
              <w:snapToGrid w:val="0"/>
              <w:rPr>
                <w:noProof w:val="0"/>
              </w:rPr>
            </w:pPr>
            <w:r w:rsidRPr="007A7659">
              <w:rPr>
                <w:noProof w:val="0"/>
              </w:rPr>
              <w:t>Order-record-event</w:t>
            </w:r>
          </w:p>
        </w:tc>
        <w:tc>
          <w:tcPr>
            <w:tcW w:w="4772" w:type="dxa"/>
            <w:tcBorders>
              <w:left w:val="single" w:sz="4" w:space="0" w:color="000000"/>
              <w:bottom w:val="single" w:sz="4" w:space="0" w:color="000000"/>
            </w:tcBorders>
          </w:tcPr>
          <w:p w14:paraId="10124915" w14:textId="77777777" w:rsidR="00D83CCF" w:rsidRPr="007A7659" w:rsidRDefault="00D83CCF" w:rsidP="00333796">
            <w:pPr>
              <w:pStyle w:val="TableEntry"/>
              <w:snapToGrid w:val="0"/>
              <w:rPr>
                <w:noProof w:val="0"/>
              </w:rPr>
            </w:pPr>
            <w:r w:rsidRPr="007A7659">
              <w:rPr>
                <w:noProof w:val="0"/>
              </w:rPr>
              <w:t>Order record created, accessed, modified or deleted. Involved actors: Order Placer. This includes initial order, updates or amendments, delivery, completion, and cancellation. See note below.</w:t>
            </w:r>
          </w:p>
        </w:tc>
        <w:tc>
          <w:tcPr>
            <w:tcW w:w="2382" w:type="dxa"/>
            <w:tcBorders>
              <w:left w:val="single" w:sz="4" w:space="0" w:color="000000"/>
              <w:bottom w:val="single" w:sz="4" w:space="0" w:color="000000"/>
              <w:right w:val="single" w:sz="4" w:space="0" w:color="000000"/>
            </w:tcBorders>
          </w:tcPr>
          <w:p w14:paraId="288A72A3" w14:textId="77777777" w:rsidR="00D83CCF" w:rsidRPr="007A7659" w:rsidRDefault="00D83CCF" w:rsidP="00333796">
            <w:pPr>
              <w:pStyle w:val="TableEntry"/>
              <w:rPr>
                <w:noProof w:val="0"/>
              </w:rPr>
            </w:pPr>
            <w:r w:rsidRPr="007A7659">
              <w:rPr>
                <w:noProof w:val="0"/>
              </w:rPr>
              <w:t>DICOM PS3.16 Annex D “Order Record”</w:t>
            </w:r>
          </w:p>
        </w:tc>
      </w:tr>
      <w:tr w:rsidR="00D83CCF" w:rsidRPr="007A7659" w14:paraId="515E845D" w14:textId="77777777" w:rsidTr="00333796">
        <w:trPr>
          <w:jc w:val="center"/>
        </w:trPr>
        <w:tc>
          <w:tcPr>
            <w:tcW w:w="2492" w:type="dxa"/>
            <w:tcBorders>
              <w:left w:val="single" w:sz="4" w:space="0" w:color="000000"/>
              <w:bottom w:val="single" w:sz="4" w:space="0" w:color="000000"/>
            </w:tcBorders>
          </w:tcPr>
          <w:p w14:paraId="1674B51E" w14:textId="77777777" w:rsidR="00D83CCF" w:rsidRPr="007A7659" w:rsidRDefault="00D83CCF" w:rsidP="00333796">
            <w:pPr>
              <w:pStyle w:val="TableEntry"/>
              <w:snapToGrid w:val="0"/>
              <w:rPr>
                <w:noProof w:val="0"/>
              </w:rPr>
            </w:pPr>
            <w:r w:rsidRPr="007A7659">
              <w:rPr>
                <w:noProof w:val="0"/>
              </w:rPr>
              <w:t>Patient-care-assignment</w:t>
            </w:r>
          </w:p>
        </w:tc>
        <w:tc>
          <w:tcPr>
            <w:tcW w:w="4772" w:type="dxa"/>
            <w:tcBorders>
              <w:left w:val="single" w:sz="4" w:space="0" w:color="000000"/>
              <w:bottom w:val="single" w:sz="4" w:space="0" w:color="000000"/>
            </w:tcBorders>
          </w:tcPr>
          <w:p w14:paraId="165501B0" w14:textId="77777777" w:rsidR="00D83CCF" w:rsidRPr="007A7659" w:rsidRDefault="00D83CCF" w:rsidP="00333796">
            <w:pPr>
              <w:pStyle w:val="TableEntry"/>
              <w:snapToGrid w:val="0"/>
              <w:rPr>
                <w:noProof w:val="0"/>
              </w:rPr>
            </w:pPr>
            <w:r w:rsidRPr="007A7659">
              <w:rPr>
                <w:noProof w:val="0"/>
              </w:rPr>
              <w:t>Staffing or participant assignment actions relevant to the assignment of healthcare professionals, caregivers attending physician, residents, medical students, consultants, etc. to a patient It also includes change in assigned role or authorization, e.g., relative to healthcare status change, and de-assignment</w:t>
            </w:r>
          </w:p>
        </w:tc>
        <w:tc>
          <w:tcPr>
            <w:tcW w:w="2382" w:type="dxa"/>
            <w:tcBorders>
              <w:left w:val="single" w:sz="4" w:space="0" w:color="000000"/>
              <w:bottom w:val="single" w:sz="4" w:space="0" w:color="000000"/>
              <w:right w:val="single" w:sz="4" w:space="0" w:color="000000"/>
            </w:tcBorders>
          </w:tcPr>
          <w:p w14:paraId="562E82D8" w14:textId="77777777" w:rsidR="00D83CCF" w:rsidRPr="007A7659" w:rsidRDefault="00D83CCF" w:rsidP="00333796">
            <w:pPr>
              <w:pStyle w:val="TableEntry"/>
              <w:snapToGrid w:val="0"/>
              <w:rPr>
                <w:bCs/>
                <w:noProof w:val="0"/>
              </w:rPr>
            </w:pPr>
            <w:r w:rsidRPr="007A7659">
              <w:rPr>
                <w:noProof w:val="0"/>
              </w:rPr>
              <w:t>IHE Extension (ITI TF-2a: 3.20.7.3)</w:t>
            </w:r>
            <w:r w:rsidRPr="007A7659">
              <w:rPr>
                <w:bCs/>
                <w:noProof w:val="0"/>
              </w:rPr>
              <w:t xml:space="preserve"> “Patient Care Resource Assignment”</w:t>
            </w:r>
          </w:p>
        </w:tc>
      </w:tr>
      <w:tr w:rsidR="00D83CCF" w:rsidRPr="007A7659" w14:paraId="25382A20" w14:textId="77777777" w:rsidTr="00333796">
        <w:trPr>
          <w:jc w:val="center"/>
        </w:trPr>
        <w:tc>
          <w:tcPr>
            <w:tcW w:w="2492" w:type="dxa"/>
            <w:tcBorders>
              <w:left w:val="single" w:sz="4" w:space="0" w:color="000000"/>
              <w:bottom w:val="single" w:sz="4" w:space="0" w:color="000000"/>
            </w:tcBorders>
          </w:tcPr>
          <w:p w14:paraId="3208D334" w14:textId="77777777" w:rsidR="00D83CCF" w:rsidRPr="007A7659" w:rsidRDefault="00D83CCF" w:rsidP="00333796">
            <w:pPr>
              <w:pStyle w:val="TableEntry"/>
              <w:snapToGrid w:val="0"/>
              <w:rPr>
                <w:noProof w:val="0"/>
              </w:rPr>
            </w:pPr>
            <w:r w:rsidRPr="007A7659">
              <w:rPr>
                <w:noProof w:val="0"/>
              </w:rPr>
              <w:t>Patient-care-episode</w:t>
            </w:r>
          </w:p>
        </w:tc>
        <w:tc>
          <w:tcPr>
            <w:tcW w:w="4772" w:type="dxa"/>
            <w:tcBorders>
              <w:left w:val="single" w:sz="4" w:space="0" w:color="000000"/>
              <w:bottom w:val="single" w:sz="4" w:space="0" w:color="000000"/>
            </w:tcBorders>
          </w:tcPr>
          <w:p w14:paraId="179B4F8E" w14:textId="77777777" w:rsidR="00D83CCF" w:rsidRPr="007A7659" w:rsidRDefault="00D83CCF" w:rsidP="00333796">
            <w:pPr>
              <w:pStyle w:val="TableEntry"/>
              <w:snapToGrid w:val="0"/>
              <w:rPr>
                <w:noProof w:val="0"/>
              </w:rPr>
            </w:pPr>
            <w:r w:rsidRPr="007A7659">
              <w:rPr>
                <w:noProof w:val="0"/>
              </w:rPr>
              <w:t>Specific patient care episodes or problems that occur within an instance of care. This includes initial assignment, updates or amendments, resolution, completion, and cancellation. See note below.</w:t>
            </w:r>
          </w:p>
        </w:tc>
        <w:tc>
          <w:tcPr>
            <w:tcW w:w="2382" w:type="dxa"/>
            <w:tcBorders>
              <w:left w:val="single" w:sz="4" w:space="0" w:color="000000"/>
              <w:bottom w:val="single" w:sz="4" w:space="0" w:color="000000"/>
              <w:right w:val="single" w:sz="4" w:space="0" w:color="000000"/>
            </w:tcBorders>
          </w:tcPr>
          <w:p w14:paraId="3C47B003" w14:textId="77777777" w:rsidR="00D83CCF" w:rsidRPr="007A7659" w:rsidRDefault="00D83CCF" w:rsidP="00333796">
            <w:pPr>
              <w:pStyle w:val="TableEntry"/>
              <w:snapToGrid w:val="0"/>
              <w:rPr>
                <w:bCs/>
                <w:noProof w:val="0"/>
              </w:rPr>
            </w:pPr>
            <w:r w:rsidRPr="007A7659">
              <w:rPr>
                <w:noProof w:val="0"/>
              </w:rPr>
              <w:t>IHE Extension (ITI TF-2a: 3.20.7.3)</w:t>
            </w:r>
            <w:r w:rsidRPr="007A7659">
              <w:rPr>
                <w:bCs/>
                <w:noProof w:val="0"/>
              </w:rPr>
              <w:t xml:space="preserve"> “Patient Care Episode”</w:t>
            </w:r>
          </w:p>
        </w:tc>
      </w:tr>
      <w:tr w:rsidR="00D83CCF" w:rsidRPr="007A7659" w14:paraId="08D46521" w14:textId="77777777" w:rsidTr="00333796">
        <w:trPr>
          <w:jc w:val="center"/>
        </w:trPr>
        <w:tc>
          <w:tcPr>
            <w:tcW w:w="2492" w:type="dxa"/>
            <w:tcBorders>
              <w:left w:val="single" w:sz="4" w:space="0" w:color="000000"/>
              <w:bottom w:val="single" w:sz="4" w:space="0" w:color="000000"/>
            </w:tcBorders>
          </w:tcPr>
          <w:p w14:paraId="76B4C897" w14:textId="77777777" w:rsidR="00D83CCF" w:rsidRPr="007A7659" w:rsidRDefault="00D83CCF" w:rsidP="00333796">
            <w:pPr>
              <w:pStyle w:val="TableEntry"/>
              <w:snapToGrid w:val="0"/>
              <w:rPr>
                <w:noProof w:val="0"/>
              </w:rPr>
            </w:pPr>
            <w:r w:rsidRPr="007A7659">
              <w:rPr>
                <w:noProof w:val="0"/>
              </w:rPr>
              <w:t>Patient-care-protocol</w:t>
            </w:r>
          </w:p>
        </w:tc>
        <w:tc>
          <w:tcPr>
            <w:tcW w:w="4772" w:type="dxa"/>
            <w:tcBorders>
              <w:left w:val="single" w:sz="4" w:space="0" w:color="000000"/>
              <w:bottom w:val="single" w:sz="4" w:space="0" w:color="000000"/>
            </w:tcBorders>
          </w:tcPr>
          <w:p w14:paraId="10804730" w14:textId="77777777" w:rsidR="00D83CCF" w:rsidRPr="007A7659" w:rsidRDefault="00D83CCF" w:rsidP="00333796">
            <w:pPr>
              <w:pStyle w:val="TableEntry"/>
              <w:snapToGrid w:val="0"/>
              <w:rPr>
                <w:noProof w:val="0"/>
              </w:rPr>
            </w:pPr>
            <w:r w:rsidRPr="007A7659">
              <w:rPr>
                <w:noProof w:val="0"/>
              </w:rPr>
              <w:t>Patient association with a care protocol. This includes initial assignment, scheduling, updates or amendments, completion, and cancellation. See note below.</w:t>
            </w:r>
          </w:p>
        </w:tc>
        <w:tc>
          <w:tcPr>
            <w:tcW w:w="2382" w:type="dxa"/>
            <w:tcBorders>
              <w:left w:val="single" w:sz="4" w:space="0" w:color="000000"/>
              <w:bottom w:val="single" w:sz="4" w:space="0" w:color="000000"/>
              <w:right w:val="single" w:sz="4" w:space="0" w:color="000000"/>
            </w:tcBorders>
          </w:tcPr>
          <w:p w14:paraId="2437B982" w14:textId="77777777" w:rsidR="00D83CCF" w:rsidRPr="007A7659" w:rsidRDefault="00D83CCF" w:rsidP="00333796">
            <w:pPr>
              <w:pStyle w:val="TableEntry"/>
              <w:rPr>
                <w:noProof w:val="0"/>
              </w:rPr>
            </w:pPr>
            <w:r w:rsidRPr="007A7659">
              <w:rPr>
                <w:noProof w:val="0"/>
              </w:rPr>
              <w:t>IHE Extension (ITI TF-2a: 3.20.7.3) “Patient Care Protocol”</w:t>
            </w:r>
          </w:p>
        </w:tc>
      </w:tr>
      <w:tr w:rsidR="00D83CCF" w:rsidRPr="007A7659" w14:paraId="78471CA9" w14:textId="77777777" w:rsidTr="00333796">
        <w:trPr>
          <w:jc w:val="center"/>
        </w:trPr>
        <w:tc>
          <w:tcPr>
            <w:tcW w:w="2492" w:type="dxa"/>
            <w:tcBorders>
              <w:left w:val="single" w:sz="4" w:space="0" w:color="000000"/>
              <w:bottom w:val="single" w:sz="4" w:space="0" w:color="000000"/>
            </w:tcBorders>
          </w:tcPr>
          <w:p w14:paraId="57385F9B" w14:textId="77777777" w:rsidR="00D83CCF" w:rsidRPr="007A7659" w:rsidRDefault="00D83CCF" w:rsidP="00333796">
            <w:pPr>
              <w:pStyle w:val="TableEntry"/>
              <w:snapToGrid w:val="0"/>
              <w:rPr>
                <w:noProof w:val="0"/>
              </w:rPr>
            </w:pPr>
            <w:r w:rsidRPr="007A7659">
              <w:rPr>
                <w:noProof w:val="0"/>
              </w:rPr>
              <w:t>Patient-record-event</w:t>
            </w:r>
          </w:p>
        </w:tc>
        <w:tc>
          <w:tcPr>
            <w:tcW w:w="4772" w:type="dxa"/>
            <w:tcBorders>
              <w:left w:val="single" w:sz="4" w:space="0" w:color="000000"/>
              <w:bottom w:val="single" w:sz="4" w:space="0" w:color="000000"/>
            </w:tcBorders>
          </w:tcPr>
          <w:p w14:paraId="28B89520" w14:textId="77777777" w:rsidR="00D83CCF" w:rsidRPr="007A7659" w:rsidRDefault="00D83CCF" w:rsidP="00333796">
            <w:pPr>
              <w:pStyle w:val="TableEntry"/>
              <w:snapToGrid w:val="0"/>
              <w:rPr>
                <w:noProof w:val="0"/>
              </w:rPr>
            </w:pPr>
            <w:r w:rsidRPr="007A7659">
              <w:rPr>
                <w:noProof w:val="0"/>
              </w:rPr>
              <w:t>Patient record created, modified, or accessed.</w:t>
            </w:r>
          </w:p>
        </w:tc>
        <w:tc>
          <w:tcPr>
            <w:tcW w:w="2382" w:type="dxa"/>
            <w:tcBorders>
              <w:left w:val="single" w:sz="4" w:space="0" w:color="000000"/>
              <w:bottom w:val="single" w:sz="4" w:space="0" w:color="000000"/>
              <w:right w:val="single" w:sz="4" w:space="0" w:color="000000"/>
            </w:tcBorders>
          </w:tcPr>
          <w:p w14:paraId="4C3DC1F8" w14:textId="77777777" w:rsidR="00D83CCF" w:rsidRPr="007A7659" w:rsidRDefault="00D83CCF" w:rsidP="00333796">
            <w:pPr>
              <w:pStyle w:val="TableEntry"/>
              <w:rPr>
                <w:noProof w:val="0"/>
              </w:rPr>
            </w:pPr>
            <w:r w:rsidRPr="007A7659">
              <w:rPr>
                <w:noProof w:val="0"/>
              </w:rPr>
              <w:t>DICOM PS3.16 Annex D “Patient Record”</w:t>
            </w:r>
          </w:p>
        </w:tc>
      </w:tr>
      <w:tr w:rsidR="00D83CCF" w:rsidRPr="007A7659" w14:paraId="627CD0AD" w14:textId="77777777" w:rsidTr="00333796">
        <w:trPr>
          <w:jc w:val="center"/>
        </w:trPr>
        <w:tc>
          <w:tcPr>
            <w:tcW w:w="2492" w:type="dxa"/>
            <w:tcBorders>
              <w:left w:val="single" w:sz="4" w:space="0" w:color="000000"/>
              <w:bottom w:val="single" w:sz="4" w:space="0" w:color="000000"/>
            </w:tcBorders>
          </w:tcPr>
          <w:p w14:paraId="5B2369DE" w14:textId="77777777" w:rsidR="00D83CCF" w:rsidRPr="007A7659" w:rsidRDefault="00D83CCF" w:rsidP="00333796">
            <w:pPr>
              <w:pStyle w:val="TableEntry"/>
              <w:snapToGrid w:val="0"/>
              <w:rPr>
                <w:noProof w:val="0"/>
              </w:rPr>
            </w:pPr>
            <w:r w:rsidRPr="007A7659">
              <w:rPr>
                <w:noProof w:val="0"/>
              </w:rPr>
              <w:t>PHI-export</w:t>
            </w:r>
          </w:p>
        </w:tc>
        <w:tc>
          <w:tcPr>
            <w:tcW w:w="4772" w:type="dxa"/>
            <w:tcBorders>
              <w:left w:val="single" w:sz="4" w:space="0" w:color="000000"/>
              <w:bottom w:val="single" w:sz="4" w:space="0" w:color="000000"/>
            </w:tcBorders>
          </w:tcPr>
          <w:p w14:paraId="78A147D5" w14:textId="77777777" w:rsidR="00D83CCF" w:rsidRPr="007A7659" w:rsidRDefault="00D83CCF" w:rsidP="00333796">
            <w:pPr>
              <w:pStyle w:val="TableEntry"/>
              <w:snapToGrid w:val="0"/>
              <w:rPr>
                <w:noProof w:val="0"/>
              </w:rPr>
            </w:pPr>
            <w:r w:rsidRPr="007A7659">
              <w:rPr>
                <w:noProof w:val="0"/>
              </w:rPr>
              <w:t xml:space="preserve">Any export of PHI on media, either removable physical media such as CD-ROM or electronic transfer of files such as email. Any printing activity, paper or film, local or remote, which prints PHI. </w:t>
            </w:r>
          </w:p>
        </w:tc>
        <w:tc>
          <w:tcPr>
            <w:tcW w:w="2382" w:type="dxa"/>
            <w:tcBorders>
              <w:left w:val="single" w:sz="4" w:space="0" w:color="000000"/>
              <w:bottom w:val="single" w:sz="4" w:space="0" w:color="000000"/>
              <w:right w:val="single" w:sz="4" w:space="0" w:color="000000"/>
            </w:tcBorders>
          </w:tcPr>
          <w:p w14:paraId="5E4D9C94" w14:textId="77777777" w:rsidR="00D83CCF" w:rsidRPr="007A7659" w:rsidRDefault="00D83CCF" w:rsidP="00333796">
            <w:pPr>
              <w:pStyle w:val="TableEntry"/>
              <w:rPr>
                <w:noProof w:val="0"/>
              </w:rPr>
            </w:pPr>
            <w:r w:rsidRPr="007A7659">
              <w:rPr>
                <w:noProof w:val="0"/>
              </w:rPr>
              <w:t>DICOM PS3.15 A.5.3 “Export”</w:t>
            </w:r>
          </w:p>
        </w:tc>
      </w:tr>
      <w:tr w:rsidR="00D83CCF" w:rsidRPr="007A7659" w14:paraId="090CB86A" w14:textId="77777777" w:rsidTr="00333796">
        <w:trPr>
          <w:jc w:val="center"/>
        </w:trPr>
        <w:tc>
          <w:tcPr>
            <w:tcW w:w="2492" w:type="dxa"/>
            <w:tcBorders>
              <w:left w:val="single" w:sz="4" w:space="0" w:color="000000"/>
              <w:bottom w:val="single" w:sz="4" w:space="0" w:color="000000"/>
            </w:tcBorders>
          </w:tcPr>
          <w:p w14:paraId="695E60CD" w14:textId="77777777" w:rsidR="00D83CCF" w:rsidRPr="007A7659" w:rsidRDefault="00D83CCF" w:rsidP="00333796">
            <w:pPr>
              <w:pStyle w:val="TableEntry"/>
              <w:snapToGrid w:val="0"/>
              <w:rPr>
                <w:noProof w:val="0"/>
              </w:rPr>
            </w:pPr>
            <w:r w:rsidRPr="007A7659">
              <w:rPr>
                <w:noProof w:val="0"/>
              </w:rPr>
              <w:lastRenderedPageBreak/>
              <w:t>PHI-import</w:t>
            </w:r>
          </w:p>
        </w:tc>
        <w:tc>
          <w:tcPr>
            <w:tcW w:w="4772" w:type="dxa"/>
            <w:tcBorders>
              <w:left w:val="single" w:sz="4" w:space="0" w:color="000000"/>
              <w:bottom w:val="single" w:sz="4" w:space="0" w:color="000000"/>
            </w:tcBorders>
          </w:tcPr>
          <w:p w14:paraId="64B47E26" w14:textId="77777777" w:rsidR="00D83CCF" w:rsidRPr="007A7659" w:rsidRDefault="00D83CCF" w:rsidP="00333796">
            <w:pPr>
              <w:pStyle w:val="TableEntry"/>
              <w:snapToGrid w:val="0"/>
              <w:rPr>
                <w:noProof w:val="0"/>
              </w:rPr>
            </w:pPr>
            <w:r w:rsidRPr="007A7659">
              <w:rPr>
                <w:noProof w:val="0"/>
              </w:rPr>
              <w:t xml:space="preserve">Any import of PHI on media, either removable physical media such as CD-ROM or electronic transfers of files such as email. </w:t>
            </w:r>
          </w:p>
        </w:tc>
        <w:tc>
          <w:tcPr>
            <w:tcW w:w="2382" w:type="dxa"/>
            <w:tcBorders>
              <w:left w:val="single" w:sz="4" w:space="0" w:color="000000"/>
              <w:bottom w:val="single" w:sz="4" w:space="0" w:color="000000"/>
              <w:right w:val="single" w:sz="4" w:space="0" w:color="000000"/>
            </w:tcBorders>
          </w:tcPr>
          <w:p w14:paraId="7B58644C" w14:textId="77777777" w:rsidR="00D83CCF" w:rsidRPr="007A7659" w:rsidRDefault="00D83CCF" w:rsidP="00333796">
            <w:pPr>
              <w:pStyle w:val="TableEntry"/>
              <w:rPr>
                <w:noProof w:val="0"/>
              </w:rPr>
            </w:pPr>
            <w:r w:rsidRPr="007A7659">
              <w:rPr>
                <w:noProof w:val="0"/>
              </w:rPr>
              <w:t>DICOM PS3.15 A.5.3 “Import”</w:t>
            </w:r>
          </w:p>
        </w:tc>
      </w:tr>
      <w:tr w:rsidR="00D83CCF" w:rsidRPr="007A7659" w14:paraId="3BFE1ABE" w14:textId="77777777" w:rsidTr="00333796">
        <w:trPr>
          <w:jc w:val="center"/>
        </w:trPr>
        <w:tc>
          <w:tcPr>
            <w:tcW w:w="2492" w:type="dxa"/>
            <w:tcBorders>
              <w:left w:val="single" w:sz="4" w:space="0" w:color="000000"/>
              <w:bottom w:val="single" w:sz="4" w:space="0" w:color="000000"/>
            </w:tcBorders>
          </w:tcPr>
          <w:p w14:paraId="480B7746" w14:textId="77777777" w:rsidR="00D83CCF" w:rsidRPr="007A7659" w:rsidRDefault="00D83CCF" w:rsidP="00333796">
            <w:pPr>
              <w:pStyle w:val="TableEntry"/>
              <w:snapToGrid w:val="0"/>
              <w:rPr>
                <w:noProof w:val="0"/>
              </w:rPr>
            </w:pPr>
            <w:r w:rsidRPr="007A7659">
              <w:rPr>
                <w:noProof w:val="0"/>
              </w:rPr>
              <w:t>Procedure-record-event</w:t>
            </w:r>
          </w:p>
        </w:tc>
        <w:tc>
          <w:tcPr>
            <w:tcW w:w="4772" w:type="dxa"/>
            <w:tcBorders>
              <w:left w:val="single" w:sz="4" w:space="0" w:color="000000"/>
              <w:bottom w:val="single" w:sz="4" w:space="0" w:color="000000"/>
            </w:tcBorders>
          </w:tcPr>
          <w:p w14:paraId="7AEB9E2E" w14:textId="77777777" w:rsidR="00D83CCF" w:rsidRPr="007A7659" w:rsidRDefault="00D83CCF" w:rsidP="00333796">
            <w:pPr>
              <w:pStyle w:val="TableEntry"/>
              <w:snapToGrid w:val="0"/>
              <w:rPr>
                <w:noProof w:val="0"/>
              </w:rPr>
            </w:pPr>
            <w:r w:rsidRPr="007A7659">
              <w:rPr>
                <w:noProof w:val="0"/>
              </w:rPr>
              <w:t xml:space="preserve">Procedure record created, modified, accessed or deleted. </w:t>
            </w:r>
          </w:p>
        </w:tc>
        <w:tc>
          <w:tcPr>
            <w:tcW w:w="2382" w:type="dxa"/>
            <w:tcBorders>
              <w:left w:val="single" w:sz="4" w:space="0" w:color="000000"/>
              <w:bottom w:val="single" w:sz="4" w:space="0" w:color="000000"/>
              <w:right w:val="single" w:sz="4" w:space="0" w:color="000000"/>
            </w:tcBorders>
          </w:tcPr>
          <w:p w14:paraId="3C203E2D" w14:textId="77777777" w:rsidR="00D83CCF" w:rsidRPr="007A7659" w:rsidRDefault="00D83CCF" w:rsidP="00333796">
            <w:pPr>
              <w:pStyle w:val="TableEntry"/>
              <w:rPr>
                <w:noProof w:val="0"/>
              </w:rPr>
            </w:pPr>
            <w:r w:rsidRPr="007A7659">
              <w:rPr>
                <w:noProof w:val="0"/>
              </w:rPr>
              <w:t>DICOM PS3.16 Annex D “Procedure Record”</w:t>
            </w:r>
          </w:p>
        </w:tc>
      </w:tr>
      <w:tr w:rsidR="00D83CCF" w:rsidRPr="007A7659" w14:paraId="09B0D453" w14:textId="77777777" w:rsidTr="00333796">
        <w:trPr>
          <w:jc w:val="center"/>
        </w:trPr>
        <w:tc>
          <w:tcPr>
            <w:tcW w:w="2492" w:type="dxa"/>
            <w:tcBorders>
              <w:left w:val="single" w:sz="4" w:space="0" w:color="000000"/>
              <w:bottom w:val="single" w:sz="4" w:space="0" w:color="000000"/>
            </w:tcBorders>
          </w:tcPr>
          <w:p w14:paraId="1E54AF10" w14:textId="77777777" w:rsidR="00D83CCF" w:rsidRPr="007A7659" w:rsidRDefault="00D83CCF" w:rsidP="00333796">
            <w:pPr>
              <w:pStyle w:val="TableEntry"/>
              <w:snapToGrid w:val="0"/>
              <w:rPr>
                <w:noProof w:val="0"/>
              </w:rPr>
            </w:pPr>
            <w:r w:rsidRPr="007A7659">
              <w:rPr>
                <w:noProof w:val="0"/>
              </w:rPr>
              <w:t>Query Information</w:t>
            </w:r>
          </w:p>
        </w:tc>
        <w:tc>
          <w:tcPr>
            <w:tcW w:w="4772" w:type="dxa"/>
            <w:tcBorders>
              <w:left w:val="single" w:sz="4" w:space="0" w:color="000000"/>
              <w:bottom w:val="single" w:sz="4" w:space="0" w:color="000000"/>
            </w:tcBorders>
          </w:tcPr>
          <w:p w14:paraId="31CCA998" w14:textId="77777777" w:rsidR="00EB13DA" w:rsidRPr="007A7659" w:rsidRDefault="00D83CCF" w:rsidP="00333796">
            <w:pPr>
              <w:pStyle w:val="TableEntry"/>
              <w:snapToGrid w:val="0"/>
              <w:rPr>
                <w:noProof w:val="0"/>
              </w:rPr>
            </w:pPr>
            <w:r w:rsidRPr="007A7659">
              <w:rPr>
                <w:noProof w:val="0"/>
              </w:rPr>
              <w:t xml:space="preserve">A query has been received, either as part of an IHE transaction, or as part other products functions. </w:t>
            </w:r>
          </w:p>
          <w:p w14:paraId="1392E937" w14:textId="77777777" w:rsidR="00D83CCF" w:rsidRPr="007A7659" w:rsidRDefault="00D83CCF" w:rsidP="00333796">
            <w:pPr>
              <w:pStyle w:val="TableEntry"/>
              <w:snapToGrid w:val="0"/>
              <w:rPr>
                <w:noProof w:val="0"/>
              </w:rPr>
            </w:pPr>
            <w:r w:rsidRPr="007A7659">
              <w:rPr>
                <w:noProof w:val="0"/>
              </w:rPr>
              <w:t>For example:</w:t>
            </w:r>
          </w:p>
          <w:p w14:paraId="060990EA" w14:textId="77777777" w:rsidR="00D83CCF" w:rsidRPr="007A7659" w:rsidRDefault="00D83CCF" w:rsidP="00333796">
            <w:pPr>
              <w:pStyle w:val="TableEntry"/>
              <w:rPr>
                <w:noProof w:val="0"/>
              </w:rPr>
            </w:pPr>
            <w:r w:rsidRPr="007A7659">
              <w:rPr>
                <w:noProof w:val="0"/>
              </w:rPr>
              <w:t>1) Modality Worklist Query</w:t>
            </w:r>
          </w:p>
          <w:p w14:paraId="380921BF" w14:textId="77777777" w:rsidR="00D83CCF" w:rsidRPr="007A7659" w:rsidRDefault="00D83CCF" w:rsidP="00333796">
            <w:pPr>
              <w:pStyle w:val="TableEntry"/>
              <w:rPr>
                <w:noProof w:val="0"/>
              </w:rPr>
            </w:pPr>
            <w:r w:rsidRPr="007A7659">
              <w:rPr>
                <w:noProof w:val="0"/>
              </w:rPr>
              <w:t xml:space="preserve">2) Instance or Image Availability Query </w:t>
            </w:r>
          </w:p>
          <w:p w14:paraId="516073D4" w14:textId="77777777" w:rsidR="00D83CCF" w:rsidRPr="007A7659" w:rsidRDefault="00D83CCF" w:rsidP="00333796">
            <w:pPr>
              <w:pStyle w:val="TableEntry"/>
              <w:rPr>
                <w:noProof w:val="0"/>
              </w:rPr>
            </w:pPr>
            <w:r w:rsidRPr="007A7659">
              <w:rPr>
                <w:noProof w:val="0"/>
              </w:rPr>
              <w:t>3) PIX, PDQ, or XDS Query</w:t>
            </w:r>
          </w:p>
          <w:p w14:paraId="7C4864E1" w14:textId="77777777" w:rsidR="00D83CCF" w:rsidRPr="007A7659" w:rsidRDefault="00D83CCF" w:rsidP="00333796">
            <w:pPr>
              <w:pStyle w:val="TableEntry"/>
              <w:rPr>
                <w:noProof w:val="0"/>
                <w:sz w:val="22"/>
                <w:szCs w:val="18"/>
              </w:rPr>
            </w:pPr>
            <w:r w:rsidRPr="007A7659">
              <w:rPr>
                <w:noProof w:val="0"/>
              </w:rPr>
              <w:t xml:space="preserve">Notes: </w:t>
            </w:r>
            <w:r w:rsidRPr="007A7659">
              <w:rPr>
                <w:noProof w:val="0"/>
              </w:rPr>
              <w:tab/>
              <w:t xml:space="preserve">The general guidance is to log the query event with the query parameters and not the result of the query. The result of a query may be very large and is likely to be of limited value vs. the overhead. The query parameters can be used effectively to detect bad behavior and the expectation is that given the query parameters the result could be regenerated if necessary. </w:t>
            </w:r>
          </w:p>
        </w:tc>
        <w:tc>
          <w:tcPr>
            <w:tcW w:w="2382" w:type="dxa"/>
            <w:tcBorders>
              <w:left w:val="single" w:sz="4" w:space="0" w:color="000000"/>
              <w:bottom w:val="single" w:sz="4" w:space="0" w:color="000000"/>
              <w:right w:val="single" w:sz="4" w:space="0" w:color="000000"/>
            </w:tcBorders>
          </w:tcPr>
          <w:p w14:paraId="0052F5EA" w14:textId="77777777" w:rsidR="00D83CCF" w:rsidRPr="007A7659" w:rsidRDefault="00D83CCF" w:rsidP="00333796">
            <w:pPr>
              <w:pStyle w:val="TableEntry"/>
              <w:rPr>
                <w:noProof w:val="0"/>
              </w:rPr>
            </w:pPr>
            <w:r w:rsidRPr="007A7659">
              <w:rPr>
                <w:noProof w:val="0"/>
              </w:rPr>
              <w:t>DICOM PS3.15 A.5.3 “Query”</w:t>
            </w:r>
          </w:p>
        </w:tc>
      </w:tr>
      <w:tr w:rsidR="00D83CCF" w:rsidRPr="007A7659" w14:paraId="15BFFCBE" w14:textId="77777777" w:rsidTr="00333796">
        <w:trPr>
          <w:cantSplit/>
          <w:jc w:val="center"/>
        </w:trPr>
        <w:tc>
          <w:tcPr>
            <w:tcW w:w="2492" w:type="dxa"/>
            <w:tcBorders>
              <w:left w:val="single" w:sz="4" w:space="0" w:color="000000"/>
              <w:bottom w:val="single" w:sz="4" w:space="0" w:color="000000"/>
            </w:tcBorders>
          </w:tcPr>
          <w:p w14:paraId="5FCE1E1D" w14:textId="77777777" w:rsidR="00D83CCF" w:rsidRPr="007A7659" w:rsidRDefault="00D83CCF" w:rsidP="00333796">
            <w:pPr>
              <w:pStyle w:val="TableEntry"/>
              <w:snapToGrid w:val="0"/>
              <w:rPr>
                <w:noProof w:val="0"/>
              </w:rPr>
            </w:pPr>
            <w:r w:rsidRPr="007A7659">
              <w:rPr>
                <w:noProof w:val="0"/>
              </w:rPr>
              <w:lastRenderedPageBreak/>
              <w:t>Security Alert</w:t>
            </w:r>
          </w:p>
        </w:tc>
        <w:tc>
          <w:tcPr>
            <w:tcW w:w="4772" w:type="dxa"/>
            <w:tcBorders>
              <w:left w:val="single" w:sz="4" w:space="0" w:color="000000"/>
              <w:bottom w:val="single" w:sz="4" w:space="0" w:color="000000"/>
            </w:tcBorders>
          </w:tcPr>
          <w:p w14:paraId="01661BF7" w14:textId="77777777" w:rsidR="00D83CCF" w:rsidRPr="007A7659" w:rsidRDefault="00D83CCF" w:rsidP="007E3B51">
            <w:pPr>
              <w:pStyle w:val="TableEntry"/>
              <w:rPr>
                <w:noProof w:val="0"/>
              </w:rPr>
            </w:pPr>
            <w:r w:rsidRPr="007A7659">
              <w:rPr>
                <w:noProof w:val="0"/>
              </w:rPr>
              <w:t>Security Administrative actions create, modify, delete, query, and display the following:</w:t>
            </w:r>
          </w:p>
          <w:p w14:paraId="454B8A54" w14:textId="77777777" w:rsidR="00D83CCF" w:rsidRPr="007A7659" w:rsidRDefault="00D83CCF" w:rsidP="007E3B51">
            <w:pPr>
              <w:pStyle w:val="TableEntry"/>
              <w:rPr>
                <w:bCs/>
                <w:noProof w:val="0"/>
              </w:rPr>
            </w:pPr>
            <w:r w:rsidRPr="007A7659">
              <w:rPr>
                <w:noProof w:val="0"/>
              </w:rPr>
              <w:t xml:space="preserve">Configuration and other changes, e.g., software updates that affect any software that processes protected information. </w:t>
            </w:r>
            <w:r w:rsidRPr="007A7659">
              <w:rPr>
                <w:bCs/>
                <w:noProof w:val="0"/>
              </w:rPr>
              <w:t>Hardware changes may also be reported in this event.</w:t>
            </w:r>
          </w:p>
          <w:p w14:paraId="7E0689CF" w14:textId="77777777" w:rsidR="00D83CCF" w:rsidRPr="007A7659" w:rsidRDefault="00D83CCF" w:rsidP="00D83CCF">
            <w:pPr>
              <w:pStyle w:val="TableEntry"/>
              <w:numPr>
                <w:ilvl w:val="0"/>
                <w:numId w:val="52"/>
              </w:numPr>
              <w:rPr>
                <w:noProof w:val="0"/>
              </w:rPr>
            </w:pPr>
            <w:r w:rsidRPr="007A7659">
              <w:rPr>
                <w:noProof w:val="0"/>
              </w:rPr>
              <w:t xml:space="preserve">Security attributes and auditable events for the application functions used for patient management, clinical processes, registry of business objects and methods </w:t>
            </w:r>
            <w:r w:rsidRPr="007A7659">
              <w:rPr>
                <w:bCs/>
                <w:noProof w:val="0"/>
                <w:szCs w:val="18"/>
              </w:rPr>
              <w:t>(e.g., WSDL, UDDI)</w:t>
            </w:r>
            <w:r w:rsidRPr="007A7659">
              <w:rPr>
                <w:noProof w:val="0"/>
              </w:rPr>
              <w:t xml:space="preserve">, program creation and maintenance, etc. </w:t>
            </w:r>
          </w:p>
          <w:p w14:paraId="5BE1D8F0" w14:textId="77777777" w:rsidR="00D83CCF" w:rsidRPr="007A7659" w:rsidRDefault="00D83CCF" w:rsidP="00D83CCF">
            <w:pPr>
              <w:pStyle w:val="TableEntry"/>
              <w:numPr>
                <w:ilvl w:val="0"/>
                <w:numId w:val="52"/>
              </w:numPr>
              <w:rPr>
                <w:noProof w:val="0"/>
              </w:rPr>
            </w:pPr>
            <w:r w:rsidRPr="007A7659">
              <w:rPr>
                <w:noProof w:val="0"/>
              </w:rPr>
              <w:t>Security domains according to various organizational categories such as entity-wide, institutional, departmental, etc.</w:t>
            </w:r>
          </w:p>
          <w:p w14:paraId="024C4A14" w14:textId="77777777" w:rsidR="00D83CCF" w:rsidRPr="007A7659" w:rsidRDefault="00D83CCF" w:rsidP="00D83CCF">
            <w:pPr>
              <w:pStyle w:val="TableEntry"/>
              <w:numPr>
                <w:ilvl w:val="0"/>
                <w:numId w:val="52"/>
              </w:numPr>
              <w:rPr>
                <w:noProof w:val="0"/>
              </w:rPr>
            </w:pPr>
            <w:r w:rsidRPr="007A7659">
              <w:rPr>
                <w:noProof w:val="0"/>
              </w:rPr>
              <w:t>Security categories or groupings for functions and data such as patient management, nursing, clinical, etc.</w:t>
            </w:r>
          </w:p>
          <w:p w14:paraId="43C2A168" w14:textId="77777777" w:rsidR="00D83CCF" w:rsidRPr="007A7659" w:rsidRDefault="00D83CCF" w:rsidP="00D83CCF">
            <w:pPr>
              <w:pStyle w:val="TableEntry"/>
              <w:numPr>
                <w:ilvl w:val="0"/>
                <w:numId w:val="52"/>
              </w:numPr>
              <w:rPr>
                <w:noProof w:val="0"/>
              </w:rPr>
            </w:pPr>
            <w:r w:rsidRPr="007A7659">
              <w:rPr>
                <w:noProof w:val="0"/>
              </w:rPr>
              <w:t>The allowable access permissions associated with functions and data, such as create, read, update, delete, and execution of specific functional units or object access or manipulation methods.</w:t>
            </w:r>
          </w:p>
          <w:p w14:paraId="1CB6D8D8" w14:textId="77777777" w:rsidR="00D83CCF" w:rsidRPr="007A7659" w:rsidRDefault="00D83CCF" w:rsidP="00D83CCF">
            <w:pPr>
              <w:pStyle w:val="TableEntry"/>
              <w:numPr>
                <w:ilvl w:val="0"/>
                <w:numId w:val="52"/>
              </w:numPr>
              <w:rPr>
                <w:noProof w:val="0"/>
              </w:rPr>
            </w:pPr>
            <w:r w:rsidRPr="007A7659">
              <w:rPr>
                <w:noProof w:val="0"/>
              </w:rPr>
              <w:t>Security roles according to various task-grouping categories such as security administration, admissions desk, nurses, physicians, clinical specialists, etc. It also includes the association of permissions with roles for role-based access control.</w:t>
            </w:r>
          </w:p>
          <w:p w14:paraId="2DA99A94" w14:textId="77777777" w:rsidR="00D83CCF" w:rsidRPr="007A7659" w:rsidRDefault="00D83CCF" w:rsidP="00D83CCF">
            <w:pPr>
              <w:pStyle w:val="TableEntry"/>
              <w:numPr>
                <w:ilvl w:val="0"/>
                <w:numId w:val="52"/>
              </w:numPr>
              <w:rPr>
                <w:noProof w:val="0"/>
              </w:rPr>
            </w:pPr>
            <w:r w:rsidRPr="007A7659">
              <w:rPr>
                <w:noProof w:val="0"/>
              </w:rPr>
              <w:t>User accounts. This includes assigning or changing password or other authentication data. It also includes the association of roles with users for role-based access control, or permissions with users for user-based access control.</w:t>
            </w:r>
          </w:p>
          <w:p w14:paraId="5E9BFDE0" w14:textId="77777777" w:rsidR="00D83CCF" w:rsidRPr="007A7659" w:rsidRDefault="00D83CCF" w:rsidP="00D83CCF">
            <w:pPr>
              <w:pStyle w:val="TableEntry"/>
              <w:numPr>
                <w:ilvl w:val="0"/>
                <w:numId w:val="52"/>
              </w:numPr>
              <w:rPr>
                <w:noProof w:val="0"/>
              </w:rPr>
            </w:pPr>
            <w:r w:rsidRPr="007A7659">
              <w:rPr>
                <w:noProof w:val="0"/>
              </w:rPr>
              <w:t>Unauthorized user attempt to use security administration functions.</w:t>
            </w:r>
          </w:p>
          <w:p w14:paraId="2167599C" w14:textId="77777777" w:rsidR="00D83CCF" w:rsidRPr="007A7659" w:rsidRDefault="00D83CCF" w:rsidP="00D83CCF">
            <w:pPr>
              <w:pStyle w:val="TableEntry"/>
              <w:numPr>
                <w:ilvl w:val="0"/>
                <w:numId w:val="52"/>
              </w:numPr>
              <w:rPr>
                <w:noProof w:val="0"/>
              </w:rPr>
            </w:pPr>
            <w:r w:rsidRPr="007A7659">
              <w:rPr>
                <w:noProof w:val="0"/>
              </w:rPr>
              <w:t>Audit enabling and disabling.</w:t>
            </w:r>
          </w:p>
          <w:p w14:paraId="14E58A58" w14:textId="77777777" w:rsidR="00D83CCF" w:rsidRPr="007A7659" w:rsidRDefault="00D83CCF" w:rsidP="00D83CCF">
            <w:pPr>
              <w:pStyle w:val="TableEntry"/>
              <w:numPr>
                <w:ilvl w:val="0"/>
                <w:numId w:val="52"/>
              </w:numPr>
              <w:rPr>
                <w:noProof w:val="0"/>
              </w:rPr>
            </w:pPr>
            <w:r w:rsidRPr="007A7659">
              <w:rPr>
                <w:noProof w:val="0"/>
              </w:rPr>
              <w:t>User authentication revocation.</w:t>
            </w:r>
          </w:p>
          <w:p w14:paraId="44F90F2F" w14:textId="77777777" w:rsidR="00D83CCF" w:rsidRPr="007A7659" w:rsidRDefault="00D83CCF" w:rsidP="00D83CCF">
            <w:pPr>
              <w:pStyle w:val="TableEntry"/>
              <w:numPr>
                <w:ilvl w:val="0"/>
                <w:numId w:val="52"/>
              </w:numPr>
              <w:rPr>
                <w:noProof w:val="0"/>
              </w:rPr>
            </w:pPr>
            <w:r w:rsidRPr="007A7659">
              <w:rPr>
                <w:noProof w:val="0"/>
              </w:rPr>
              <w:t>Emergency Mode Access (aka Break-Glass)</w:t>
            </w:r>
          </w:p>
          <w:p w14:paraId="21C86747" w14:textId="77777777" w:rsidR="00D83CCF" w:rsidRPr="007A7659" w:rsidRDefault="00D83CCF" w:rsidP="00333796">
            <w:pPr>
              <w:pStyle w:val="TableEntry"/>
              <w:rPr>
                <w:noProof w:val="0"/>
              </w:rPr>
            </w:pPr>
            <w:r w:rsidRPr="007A7659">
              <w:rPr>
                <w:noProof w:val="0"/>
              </w:rPr>
              <w:t>Security administration events should always be audited.</w:t>
            </w:r>
          </w:p>
          <w:p w14:paraId="202EC32C" w14:textId="77777777" w:rsidR="00D83CCF" w:rsidRPr="007A7659" w:rsidRDefault="00D83CCF" w:rsidP="00333796">
            <w:pPr>
              <w:pStyle w:val="TableEntry"/>
              <w:rPr>
                <w:noProof w:val="0"/>
              </w:rPr>
            </w:pPr>
          </w:p>
        </w:tc>
        <w:tc>
          <w:tcPr>
            <w:tcW w:w="2382" w:type="dxa"/>
            <w:tcBorders>
              <w:left w:val="single" w:sz="4" w:space="0" w:color="000000"/>
              <w:bottom w:val="single" w:sz="4" w:space="0" w:color="000000"/>
              <w:right w:val="single" w:sz="4" w:space="0" w:color="000000"/>
            </w:tcBorders>
          </w:tcPr>
          <w:p w14:paraId="3D022130" w14:textId="77777777" w:rsidR="00D83CCF" w:rsidRPr="007A7659" w:rsidRDefault="00D83CCF" w:rsidP="00333796">
            <w:pPr>
              <w:pStyle w:val="TableEntry"/>
              <w:rPr>
                <w:noProof w:val="0"/>
              </w:rPr>
            </w:pPr>
            <w:r w:rsidRPr="007A7659">
              <w:rPr>
                <w:noProof w:val="0"/>
              </w:rPr>
              <w:t>DICOM PS3.15 A.5.3 “Security Alert”</w:t>
            </w:r>
          </w:p>
        </w:tc>
      </w:tr>
      <w:tr w:rsidR="00D83CCF" w:rsidRPr="007A7659" w14:paraId="7D0E1E4C" w14:textId="77777777" w:rsidTr="00333796">
        <w:trPr>
          <w:jc w:val="center"/>
        </w:trPr>
        <w:tc>
          <w:tcPr>
            <w:tcW w:w="2492" w:type="dxa"/>
            <w:tcBorders>
              <w:left w:val="single" w:sz="4" w:space="0" w:color="000000"/>
              <w:bottom w:val="single" w:sz="4" w:space="0" w:color="000000"/>
            </w:tcBorders>
          </w:tcPr>
          <w:p w14:paraId="014FB163" w14:textId="77777777" w:rsidR="00D83CCF" w:rsidRPr="007A7659" w:rsidRDefault="00D83CCF" w:rsidP="00333796">
            <w:pPr>
              <w:pStyle w:val="TableEntry"/>
              <w:rPr>
                <w:noProof w:val="0"/>
              </w:rPr>
            </w:pPr>
            <w:r w:rsidRPr="007A7659">
              <w:rPr>
                <w:noProof w:val="0"/>
              </w:rPr>
              <w:t>User Authentication</w:t>
            </w:r>
          </w:p>
        </w:tc>
        <w:tc>
          <w:tcPr>
            <w:tcW w:w="4772" w:type="dxa"/>
            <w:tcBorders>
              <w:left w:val="single" w:sz="4" w:space="0" w:color="000000"/>
              <w:bottom w:val="single" w:sz="4" w:space="0" w:color="000000"/>
            </w:tcBorders>
          </w:tcPr>
          <w:p w14:paraId="6954C475" w14:textId="77777777" w:rsidR="00D83CCF" w:rsidRPr="007A7659" w:rsidRDefault="00D83CCF" w:rsidP="00333796">
            <w:pPr>
              <w:pStyle w:val="TableEntry"/>
              <w:rPr>
                <w:noProof w:val="0"/>
              </w:rPr>
            </w:pPr>
            <w:r w:rsidRPr="007A7659">
              <w:rPr>
                <w:noProof w:val="0"/>
              </w:rPr>
              <w:t>This message describes the event of a user log on or log off, whether successful or not. No Participant Objects are needed for this message.</w:t>
            </w:r>
          </w:p>
        </w:tc>
        <w:tc>
          <w:tcPr>
            <w:tcW w:w="2382" w:type="dxa"/>
            <w:tcBorders>
              <w:left w:val="single" w:sz="4" w:space="0" w:color="000000"/>
              <w:bottom w:val="single" w:sz="4" w:space="0" w:color="000000"/>
              <w:right w:val="single" w:sz="4" w:space="0" w:color="000000"/>
            </w:tcBorders>
          </w:tcPr>
          <w:p w14:paraId="74019DC2" w14:textId="77777777" w:rsidR="00D83CCF" w:rsidRPr="007A7659" w:rsidRDefault="00D83CCF" w:rsidP="00333796">
            <w:pPr>
              <w:pStyle w:val="TableEntry"/>
              <w:rPr>
                <w:noProof w:val="0"/>
              </w:rPr>
            </w:pPr>
            <w:r w:rsidRPr="007A7659">
              <w:rPr>
                <w:noProof w:val="0"/>
              </w:rPr>
              <w:t>DICOM PS3.15 A.5.3 “User Authentication”. For log off based on inactivity, specify UserIsRequestor=false in the User element to indicate that this was not user initiated.</w:t>
            </w:r>
          </w:p>
        </w:tc>
      </w:tr>
      <w:tr w:rsidR="00D83CCF" w:rsidRPr="007A7659" w14:paraId="5F9865F6" w14:textId="77777777" w:rsidTr="00333796">
        <w:trPr>
          <w:jc w:val="center"/>
        </w:trPr>
        <w:tc>
          <w:tcPr>
            <w:tcW w:w="2492" w:type="dxa"/>
            <w:tcBorders>
              <w:left w:val="single" w:sz="4" w:space="0" w:color="000000"/>
              <w:bottom w:val="single" w:sz="4" w:space="0" w:color="000000"/>
            </w:tcBorders>
          </w:tcPr>
          <w:p w14:paraId="21AD4F82" w14:textId="77777777" w:rsidR="00D83CCF" w:rsidRPr="007A7659" w:rsidRDefault="00D83CCF" w:rsidP="00333796">
            <w:pPr>
              <w:pStyle w:val="TableEntry"/>
              <w:rPr>
                <w:noProof w:val="0"/>
              </w:rPr>
            </w:pPr>
            <w:r w:rsidRPr="007A7659">
              <w:rPr>
                <w:noProof w:val="0"/>
              </w:rPr>
              <w:t>Study-Object-Event</w:t>
            </w:r>
          </w:p>
        </w:tc>
        <w:tc>
          <w:tcPr>
            <w:tcW w:w="4772" w:type="dxa"/>
            <w:tcBorders>
              <w:left w:val="single" w:sz="4" w:space="0" w:color="000000"/>
              <w:bottom w:val="single" w:sz="4" w:space="0" w:color="000000"/>
            </w:tcBorders>
          </w:tcPr>
          <w:p w14:paraId="10CFF87C" w14:textId="77777777" w:rsidR="00D83CCF" w:rsidRPr="007A7659" w:rsidRDefault="00D83CCF" w:rsidP="00333796">
            <w:pPr>
              <w:pStyle w:val="TableEntry"/>
              <w:rPr>
                <w:noProof w:val="0"/>
              </w:rPr>
            </w:pPr>
            <w:r w:rsidRPr="007A7659">
              <w:rPr>
                <w:noProof w:val="0"/>
              </w:rPr>
              <w:t>Study is created, modified, accessed, or deleted. This reports on addition of new instances to existing studies as well as creation of new studies.</w:t>
            </w:r>
          </w:p>
        </w:tc>
        <w:tc>
          <w:tcPr>
            <w:tcW w:w="2382" w:type="dxa"/>
            <w:tcBorders>
              <w:left w:val="single" w:sz="4" w:space="0" w:color="000000"/>
              <w:bottom w:val="single" w:sz="4" w:space="0" w:color="000000"/>
              <w:right w:val="single" w:sz="4" w:space="0" w:color="000000"/>
            </w:tcBorders>
          </w:tcPr>
          <w:p w14:paraId="157C60C0" w14:textId="77777777" w:rsidR="00D83CCF" w:rsidRPr="007A7659" w:rsidRDefault="00D83CCF" w:rsidP="00333796">
            <w:pPr>
              <w:pStyle w:val="TableEntry"/>
              <w:rPr>
                <w:noProof w:val="0"/>
              </w:rPr>
            </w:pPr>
            <w:r w:rsidRPr="007A7659">
              <w:rPr>
                <w:noProof w:val="0"/>
              </w:rPr>
              <w:t>DICOM PS3.15 A.5.3 “DICOM Instances Accessed”</w:t>
            </w:r>
          </w:p>
        </w:tc>
      </w:tr>
      <w:tr w:rsidR="00D83CCF" w:rsidRPr="007A7659" w14:paraId="12AD61A7" w14:textId="77777777" w:rsidTr="00333796">
        <w:trPr>
          <w:jc w:val="center"/>
        </w:trPr>
        <w:tc>
          <w:tcPr>
            <w:tcW w:w="2492" w:type="dxa"/>
            <w:tcBorders>
              <w:left w:val="single" w:sz="4" w:space="0" w:color="000000"/>
              <w:bottom w:val="single" w:sz="4" w:space="0" w:color="000000"/>
            </w:tcBorders>
          </w:tcPr>
          <w:p w14:paraId="748C81C1" w14:textId="77777777" w:rsidR="00D83CCF" w:rsidRPr="007A7659" w:rsidRDefault="00D83CCF" w:rsidP="00333796">
            <w:pPr>
              <w:pStyle w:val="TableEntry"/>
              <w:rPr>
                <w:noProof w:val="0"/>
              </w:rPr>
            </w:pPr>
            <w:r w:rsidRPr="007A7659">
              <w:rPr>
                <w:noProof w:val="0"/>
              </w:rPr>
              <w:t>Study-used</w:t>
            </w:r>
          </w:p>
        </w:tc>
        <w:tc>
          <w:tcPr>
            <w:tcW w:w="4772" w:type="dxa"/>
            <w:tcBorders>
              <w:left w:val="single" w:sz="4" w:space="0" w:color="000000"/>
              <w:bottom w:val="single" w:sz="4" w:space="0" w:color="000000"/>
            </w:tcBorders>
          </w:tcPr>
          <w:p w14:paraId="4D5ABED3" w14:textId="77777777" w:rsidR="00D83CCF" w:rsidRPr="007A7659" w:rsidRDefault="00D83CCF" w:rsidP="00333796">
            <w:pPr>
              <w:pStyle w:val="TableEntry"/>
              <w:rPr>
                <w:noProof w:val="0"/>
              </w:rPr>
            </w:pPr>
            <w:r w:rsidRPr="007A7659">
              <w:rPr>
                <w:noProof w:val="0"/>
              </w:rPr>
              <w:t>SOP Instances from a specific study are created, modified or accessed. One event covers all instances used for the particular study.</w:t>
            </w:r>
          </w:p>
        </w:tc>
        <w:tc>
          <w:tcPr>
            <w:tcW w:w="2382" w:type="dxa"/>
            <w:tcBorders>
              <w:left w:val="single" w:sz="4" w:space="0" w:color="000000"/>
              <w:bottom w:val="single" w:sz="4" w:space="0" w:color="000000"/>
              <w:right w:val="single" w:sz="4" w:space="0" w:color="000000"/>
            </w:tcBorders>
          </w:tcPr>
          <w:p w14:paraId="2D578C48" w14:textId="77777777" w:rsidR="00D83CCF" w:rsidRPr="007A7659" w:rsidRDefault="00D83CCF" w:rsidP="00333796">
            <w:pPr>
              <w:pStyle w:val="TableEntry"/>
              <w:rPr>
                <w:noProof w:val="0"/>
              </w:rPr>
            </w:pPr>
            <w:r w:rsidRPr="007A7659">
              <w:rPr>
                <w:noProof w:val="0"/>
              </w:rPr>
              <w:t>DICOM PS3.15 A.5.3 “DICOM Instances Accessed”</w:t>
            </w:r>
          </w:p>
        </w:tc>
      </w:tr>
    </w:tbl>
    <w:p w14:paraId="2087FFB0" w14:textId="77777777" w:rsidR="00D83CCF" w:rsidRPr="007A7659" w:rsidRDefault="00D83CCF" w:rsidP="00D83CCF">
      <w:pPr>
        <w:pStyle w:val="Heading6"/>
        <w:numPr>
          <w:ilvl w:val="0"/>
          <w:numId w:val="0"/>
        </w:numPr>
        <w:rPr>
          <w:noProof w:val="0"/>
        </w:rPr>
      </w:pPr>
      <w:bookmarkStart w:id="3280" w:name="_Toc416778538"/>
      <w:bookmarkStart w:id="3281" w:name="_Toc421524830"/>
      <w:bookmarkStart w:id="3282" w:name="_Toc426535221"/>
      <w:r w:rsidRPr="007A7659">
        <w:rPr>
          <w:noProof w:val="0"/>
        </w:rPr>
        <w:lastRenderedPageBreak/>
        <w:t>3.20.4.1.1.2 Other event reports</w:t>
      </w:r>
      <w:bookmarkEnd w:id="3280"/>
      <w:bookmarkEnd w:id="3281"/>
      <w:bookmarkEnd w:id="3282"/>
    </w:p>
    <w:p w14:paraId="1C68C95F" w14:textId="77777777" w:rsidR="00D83CCF" w:rsidRPr="007A7659" w:rsidRDefault="00D83CCF" w:rsidP="00D83CCF">
      <w:pPr>
        <w:pStyle w:val="BodyText"/>
      </w:pPr>
      <w:r w:rsidRPr="007A7659">
        <w:t>A Secure Node or Secure Application may also report audit events that do not correspond to DICOM events</w:t>
      </w:r>
      <w:r w:rsidRPr="00B03358">
        <w:t xml:space="preserve"> or </w:t>
      </w:r>
      <w:r w:rsidRPr="004A0919">
        <w:t>audit events defined in IHE profiles</w:t>
      </w:r>
      <w:r w:rsidRPr="00B03358">
        <w:t xml:space="preserve">. </w:t>
      </w:r>
      <w:r w:rsidR="00B07452" w:rsidRPr="004A0919">
        <w:rPr>
          <w:rFonts w:eastAsia="SimSun"/>
        </w:rPr>
        <w:t xml:space="preserve">For </w:t>
      </w:r>
      <w:r w:rsidR="00B07452" w:rsidRPr="007A7659">
        <w:rPr>
          <w:rFonts w:eastAsia="SimSun"/>
          <w:bCs/>
          <w:szCs w:val="24"/>
          <w:lang w:eastAsia="zh-CN"/>
        </w:rPr>
        <w:t>example, a Disclosure can be recorded when an application knows that the act meets the measure of a Disclosure in the legal domain. The Disclosure event is further explained in Section 3.20.8.</w:t>
      </w:r>
    </w:p>
    <w:p w14:paraId="7B021175" w14:textId="77777777" w:rsidR="00D83CCF" w:rsidRPr="007A7659" w:rsidRDefault="00FB4AFC" w:rsidP="00D83CCF">
      <w:pPr>
        <w:pStyle w:val="BodyText"/>
      </w:pPr>
      <w:r w:rsidRPr="007A7659">
        <w:t xml:space="preserve">Other </w:t>
      </w:r>
      <w:r w:rsidR="00D83CCF" w:rsidRPr="007A7659">
        <w:t>events may be reported using extensions to the format in Section 3.20.7 or may be reported in another format.</w:t>
      </w:r>
    </w:p>
    <w:p w14:paraId="1964AE71" w14:textId="77777777" w:rsidR="00D83CCF" w:rsidRPr="007A7659" w:rsidRDefault="00D83CCF" w:rsidP="00D83CCF">
      <w:pPr>
        <w:pStyle w:val="Heading5"/>
        <w:numPr>
          <w:ilvl w:val="0"/>
          <w:numId w:val="0"/>
        </w:numPr>
        <w:rPr>
          <w:noProof w:val="0"/>
        </w:rPr>
      </w:pPr>
      <w:bookmarkStart w:id="3283" w:name="_Toc416778543"/>
      <w:bookmarkStart w:id="3284" w:name="_Toc421524835"/>
      <w:bookmarkStart w:id="3285" w:name="_Toc426535222"/>
      <w:r w:rsidRPr="007A7659">
        <w:rPr>
          <w:noProof w:val="0"/>
        </w:rPr>
        <w:t>3.20.4.1.2 Message Semantics</w:t>
      </w:r>
      <w:bookmarkEnd w:id="3283"/>
      <w:bookmarkEnd w:id="3284"/>
      <w:bookmarkEnd w:id="3285"/>
    </w:p>
    <w:p w14:paraId="4684DF1F" w14:textId="77777777" w:rsidR="00D83CCF" w:rsidRPr="007A7659" w:rsidRDefault="00D83CCF" w:rsidP="00D83CCF">
      <w:pPr>
        <w:pStyle w:val="BodyText"/>
      </w:pPr>
      <w:r w:rsidRPr="007A7659">
        <w:t xml:space="preserve">The Audit Event message describes an event performed by users or systems. Typical events are queries, views, additions, deletions and changes to data. </w:t>
      </w:r>
    </w:p>
    <w:p w14:paraId="72707955" w14:textId="77777777" w:rsidR="00D83CCF" w:rsidRPr="007A7659" w:rsidRDefault="00D83CCF" w:rsidP="00D83CCF">
      <w:pPr>
        <w:pStyle w:val="BodyText"/>
        <w:rPr>
          <w:bCs/>
        </w:rPr>
      </w:pPr>
      <w:r w:rsidRPr="007A7659">
        <w:rPr>
          <w:bCs/>
        </w:rPr>
        <w:t>An Audit Record Forwarder shall filter and forward Syslog messages unchanged, regardless of their internal format</w:t>
      </w:r>
      <w:r w:rsidR="00CC4641" w:rsidRPr="007A7659">
        <w:rPr>
          <w:bCs/>
        </w:rPr>
        <w:t xml:space="preserve">. </w:t>
      </w:r>
    </w:p>
    <w:p w14:paraId="5FEBA03F" w14:textId="77777777" w:rsidR="00D83CCF" w:rsidRPr="007A7659" w:rsidRDefault="00D83CCF" w:rsidP="00D83CCF">
      <w:pPr>
        <w:pStyle w:val="BodyText"/>
        <w:rPr>
          <w:bCs/>
        </w:rPr>
      </w:pPr>
      <w:r w:rsidRPr="007A7659">
        <w:rPr>
          <w:bCs/>
        </w:rPr>
        <w:t>A Secure Node or Secure Application shall create and transmit an Audit Event message when reporting an event</w:t>
      </w:r>
      <w:r w:rsidR="00CC4641" w:rsidRPr="007A7659">
        <w:rPr>
          <w:bCs/>
        </w:rPr>
        <w:t xml:space="preserve">. </w:t>
      </w:r>
      <w:r w:rsidRPr="007A7659">
        <w:rPr>
          <w:bCs/>
        </w:rPr>
        <w:t xml:space="preserve">This message shall be a Syslog message that is transmitted as described in </w:t>
      </w:r>
      <w:r w:rsidR="008A6C66" w:rsidRPr="007A7659">
        <w:rPr>
          <w:bCs/>
        </w:rPr>
        <w:t>RFC</w:t>
      </w:r>
      <w:r w:rsidRPr="007A7659">
        <w:rPr>
          <w:bCs/>
        </w:rPr>
        <w:t xml:space="preserve">5424 and formatted as described in Section 3.20.7 </w:t>
      </w:r>
      <w:r w:rsidRPr="007A7659">
        <w:t>Audit Message Format</w:t>
      </w:r>
      <w:r w:rsidR="00CC4641" w:rsidRPr="007A7659">
        <w:rPr>
          <w:bCs/>
        </w:rPr>
        <w:t xml:space="preserve">. </w:t>
      </w:r>
    </w:p>
    <w:p w14:paraId="6D6F8027" w14:textId="77777777" w:rsidR="00D83CCF" w:rsidRPr="007A7659" w:rsidRDefault="00D83CCF" w:rsidP="00D83CCF">
      <w:pPr>
        <w:pStyle w:val="BodyText"/>
        <w:rPr>
          <w:bCs/>
        </w:rPr>
      </w:pPr>
      <w:r w:rsidRPr="007A7659">
        <w:rPr>
          <w:bCs/>
        </w:rPr>
        <w:t>Secure Node and Secure Application Actors shall construct the Audit Event message according to the following:</w:t>
      </w:r>
    </w:p>
    <w:p w14:paraId="69944E41" w14:textId="77777777" w:rsidR="00D83CCF" w:rsidRPr="007A7659" w:rsidRDefault="00D83CCF" w:rsidP="00CF2FDE">
      <w:pPr>
        <w:pStyle w:val="ListNumber2"/>
        <w:numPr>
          <w:ilvl w:val="0"/>
          <w:numId w:val="55"/>
        </w:numPr>
      </w:pPr>
      <w:r w:rsidRPr="007A7659">
        <w:t xml:space="preserve">If the message contains Unicode characters, the characters shall be encoded using the UTF-8 encoding rules. UTF-8 avoids utilizing the control characters that are mandated by the Syslog protocol, but it may appear to be gibberish to a system that is not prepared for UTF-8. </w:t>
      </w:r>
    </w:p>
    <w:p w14:paraId="798AF7A4" w14:textId="77777777" w:rsidR="00D83CCF" w:rsidRPr="007A7659" w:rsidRDefault="00D83CCF" w:rsidP="00CF2FDE">
      <w:pPr>
        <w:pStyle w:val="ListNumber2"/>
        <w:numPr>
          <w:ilvl w:val="0"/>
          <w:numId w:val="55"/>
        </w:numPr>
      </w:pPr>
      <w:r w:rsidRPr="007A7659">
        <w:t xml:space="preserve">The PRI field shall be set using the facility value of 10 (security/authorization messages). Most Audit Event messages should have the severity value of 5 (normal but significant), although applications may choose values of 4 (Warning condition) if that is appropriate to the more detailed information in the audit message. This means that for most Audit Event messages the PRI field will contain the value “&lt;85&gt;”. </w:t>
      </w:r>
    </w:p>
    <w:p w14:paraId="634B3B39" w14:textId="77777777" w:rsidR="00D83CCF" w:rsidRPr="007A7659" w:rsidRDefault="00D83CCF" w:rsidP="00CF2FDE">
      <w:pPr>
        <w:pStyle w:val="ListNumber2"/>
        <w:numPr>
          <w:ilvl w:val="0"/>
          <w:numId w:val="55"/>
        </w:numPr>
      </w:pPr>
      <w:r w:rsidRPr="007A7659">
        <w:t>The MSGID field in the HEADER of the SYSLOG-MSG shall be set to “IHE+RFC-3881” (minus the quotes)</w:t>
      </w:r>
      <w:r w:rsidR="00CC4641" w:rsidRPr="007A7659">
        <w:t xml:space="preserve">. </w:t>
      </w:r>
      <w:r w:rsidRPr="007A7659">
        <w:t xml:space="preserve">(Note that the use of </w:t>
      </w:r>
      <w:r w:rsidR="008A6C66" w:rsidRPr="007A7659">
        <w:t>RFC</w:t>
      </w:r>
      <w:r w:rsidRPr="007A7659">
        <w:t>3881 in the value is retained for backward compatibility.)</w:t>
      </w:r>
    </w:p>
    <w:p w14:paraId="582BE23B" w14:textId="77777777" w:rsidR="00D83CCF" w:rsidRPr="007A7659" w:rsidRDefault="00D83CCF" w:rsidP="00CF2FDE">
      <w:pPr>
        <w:pStyle w:val="ListNumber2"/>
        <w:numPr>
          <w:ilvl w:val="0"/>
          <w:numId w:val="55"/>
        </w:numPr>
      </w:pPr>
      <w:r w:rsidRPr="007A7659">
        <w:t>The STRUCTURED-DATA is not used</w:t>
      </w:r>
      <w:r w:rsidR="00CC4641" w:rsidRPr="007A7659">
        <w:t xml:space="preserve">. </w:t>
      </w:r>
      <w:r w:rsidRPr="007A7659">
        <w:t>The MSG field holds the structured event data.</w:t>
      </w:r>
    </w:p>
    <w:p w14:paraId="2692DA2F" w14:textId="77777777" w:rsidR="00D83CCF" w:rsidRPr="007A7659" w:rsidRDefault="00D83CCF" w:rsidP="00CF2FDE">
      <w:pPr>
        <w:pStyle w:val="ListNumber2"/>
        <w:numPr>
          <w:ilvl w:val="0"/>
          <w:numId w:val="55"/>
        </w:numPr>
      </w:pPr>
      <w:r w:rsidRPr="007A7659">
        <w:t xml:space="preserve">The MSG field of the SYSLOG-MSG shall be present and shall be an XML structure using UTF-8 minimal length encoding following the DICOM PS3.15 A.5 format, as described in Section 3.20.7 Audit Message Format. The BOM as specified in </w:t>
      </w:r>
      <w:r w:rsidR="008A6C66" w:rsidRPr="007A7659">
        <w:t>RFC</w:t>
      </w:r>
      <w:r w:rsidRPr="007A7659">
        <w:t>5424 for use when the MSG is UTF-8 encoded is discouraged, but acceptable, as this is not well supported and discouraged by Unicode.</w:t>
      </w:r>
    </w:p>
    <w:p w14:paraId="6AC9145D" w14:textId="77777777" w:rsidR="00D83CCF" w:rsidRPr="007A7659" w:rsidRDefault="00D83CCF" w:rsidP="00D83CCF">
      <w:pPr>
        <w:pStyle w:val="Heading6"/>
        <w:numPr>
          <w:ilvl w:val="0"/>
          <w:numId w:val="0"/>
        </w:numPr>
        <w:rPr>
          <w:noProof w:val="0"/>
        </w:rPr>
      </w:pPr>
      <w:bookmarkStart w:id="3286" w:name="_Toc416778539"/>
      <w:bookmarkStart w:id="3287" w:name="_Toc421524831"/>
      <w:bookmarkStart w:id="3288" w:name="_Toc426535223"/>
      <w:r w:rsidRPr="007A7659">
        <w:rPr>
          <w:noProof w:val="0"/>
        </w:rPr>
        <w:t>3.20.4.1.2.1 Audit Message Transports</w:t>
      </w:r>
      <w:bookmarkEnd w:id="3286"/>
      <w:bookmarkEnd w:id="3287"/>
      <w:bookmarkEnd w:id="3288"/>
    </w:p>
    <w:p w14:paraId="3F1F2514" w14:textId="77777777" w:rsidR="00D83CCF" w:rsidRPr="007A7659" w:rsidRDefault="00D83CCF" w:rsidP="00D83CCF">
      <w:pPr>
        <w:pStyle w:val="BodyText"/>
      </w:pPr>
      <w:r w:rsidRPr="007A7659">
        <w:t>This transaction defines two transport mechanisms for Record Audit Event messages:</w:t>
      </w:r>
    </w:p>
    <w:p w14:paraId="28DE3C52" w14:textId="77777777" w:rsidR="00D83CCF" w:rsidRPr="007A7659" w:rsidRDefault="00D83CCF" w:rsidP="007E3B51">
      <w:pPr>
        <w:pStyle w:val="ListNumber2"/>
        <w:numPr>
          <w:ilvl w:val="0"/>
          <w:numId w:val="84"/>
        </w:numPr>
      </w:pPr>
      <w:r w:rsidRPr="007A7659">
        <w:lastRenderedPageBreak/>
        <w:t>Transmission of Syslog messages over TLS (</w:t>
      </w:r>
      <w:r w:rsidR="008A6C66" w:rsidRPr="007A7659">
        <w:t>RFC</w:t>
      </w:r>
      <w:r w:rsidRPr="007A7659">
        <w:t>5425) with The Syslog Protocol (</w:t>
      </w:r>
      <w:r w:rsidR="008A6C66" w:rsidRPr="007A7659">
        <w:t>RFC</w:t>
      </w:r>
      <w:r w:rsidRPr="007A7659">
        <w:t>5424) which formalizes sending Syslog messages over a streaming protocol protectable by TLS</w:t>
      </w:r>
      <w:r w:rsidR="00CC4641" w:rsidRPr="007A7659">
        <w:t xml:space="preserve">. </w:t>
      </w:r>
      <w:r w:rsidRPr="007A7659">
        <w:t>See Section 3.20.4.1.2.1.1.</w:t>
      </w:r>
    </w:p>
    <w:p w14:paraId="70BCD746" w14:textId="77777777" w:rsidR="00D83CCF" w:rsidRPr="007A7659" w:rsidRDefault="00D83CCF" w:rsidP="007E3B51">
      <w:pPr>
        <w:pStyle w:val="ListNumber2"/>
        <w:numPr>
          <w:ilvl w:val="0"/>
          <w:numId w:val="84"/>
        </w:numPr>
      </w:pPr>
      <w:r w:rsidRPr="007A7659">
        <w:t>Transmission of Syslog messages over UDP (</w:t>
      </w:r>
      <w:r w:rsidR="008A6C66" w:rsidRPr="007A7659">
        <w:t>RFC</w:t>
      </w:r>
      <w:r w:rsidRPr="007A7659">
        <w:t>5426) with The Syslog Protocol (</w:t>
      </w:r>
      <w:r w:rsidR="008A6C66" w:rsidRPr="007A7659">
        <w:t>RFC</w:t>
      </w:r>
      <w:r w:rsidRPr="007A7659">
        <w:t xml:space="preserve">5424) which formalizes and obsoletes BSD Syslog protocol defined in </w:t>
      </w:r>
      <w:r w:rsidR="008A6C66" w:rsidRPr="007A7659">
        <w:t>RFC</w:t>
      </w:r>
      <w:r w:rsidRPr="007A7659">
        <w:t>3164</w:t>
      </w:r>
      <w:r w:rsidR="00CC4641" w:rsidRPr="007A7659">
        <w:t xml:space="preserve">. </w:t>
      </w:r>
      <w:r w:rsidRPr="007A7659">
        <w:t>See Section 3.20.4.1.2.1.2.</w:t>
      </w:r>
    </w:p>
    <w:p w14:paraId="179B8F32" w14:textId="77777777" w:rsidR="00D83CCF" w:rsidRPr="007A7659" w:rsidRDefault="00D83CCF" w:rsidP="00D83CCF">
      <w:pPr>
        <w:pStyle w:val="BodyText"/>
      </w:pPr>
      <w:r w:rsidRPr="007A7659">
        <w:t xml:space="preserve">The Audit Record Repository shall support both transport mechanisms. </w:t>
      </w:r>
    </w:p>
    <w:p w14:paraId="45D120E5" w14:textId="77777777" w:rsidR="00D83CCF" w:rsidRPr="007A7659" w:rsidRDefault="00D83CCF" w:rsidP="00D83CCF">
      <w:pPr>
        <w:pStyle w:val="BodyText"/>
        <w:rPr>
          <w:b/>
          <w:u w:val="single"/>
        </w:rPr>
      </w:pPr>
      <w:r w:rsidRPr="007A7659">
        <w:t>The Secure Node, Secure Application, and Audit Record Forwarder Actors shall support at least one of the transport mechanisms.</w:t>
      </w:r>
      <w:r w:rsidRPr="007A7659">
        <w:rPr>
          <w:b/>
          <w:u w:val="single"/>
        </w:rPr>
        <w:t xml:space="preserve"> </w:t>
      </w:r>
    </w:p>
    <w:p w14:paraId="02E7BFB8" w14:textId="77777777" w:rsidR="00D83CCF" w:rsidRPr="007A7659" w:rsidRDefault="00D83CCF" w:rsidP="00D83CCF">
      <w:pPr>
        <w:pStyle w:val="Heading7"/>
        <w:numPr>
          <w:ilvl w:val="0"/>
          <w:numId w:val="0"/>
        </w:numPr>
        <w:rPr>
          <w:noProof w:val="0"/>
        </w:rPr>
      </w:pPr>
      <w:bookmarkStart w:id="3289" w:name="_Toc416778540"/>
      <w:bookmarkStart w:id="3290" w:name="_Toc421524832"/>
      <w:bookmarkStart w:id="3291" w:name="_Toc426535224"/>
      <w:r w:rsidRPr="007A7659">
        <w:rPr>
          <w:noProof w:val="0"/>
        </w:rPr>
        <w:t>3.20.4.1.2.1.1 Transmission of Syslog Messages over TLS</w:t>
      </w:r>
      <w:bookmarkEnd w:id="3289"/>
      <w:bookmarkEnd w:id="3290"/>
      <w:bookmarkEnd w:id="3291"/>
      <w:r w:rsidRPr="007A7659">
        <w:rPr>
          <w:noProof w:val="0"/>
        </w:rPr>
        <w:t xml:space="preserve"> </w:t>
      </w:r>
    </w:p>
    <w:p w14:paraId="0FB2B71C" w14:textId="77777777" w:rsidR="00D83CCF" w:rsidRPr="007A7659" w:rsidRDefault="00D83CCF" w:rsidP="007E3B51">
      <w:pPr>
        <w:pStyle w:val="BodyText"/>
      </w:pPr>
      <w:bookmarkStart w:id="3292" w:name="_Toc416778542"/>
      <w:bookmarkStart w:id="3293" w:name="_Toc421524834"/>
      <w:bookmarkStart w:id="3294" w:name="_Toc426535225"/>
      <w:r w:rsidRPr="007A7659">
        <w:t>Transmission of Syslog messages over TLS (</w:t>
      </w:r>
      <w:r w:rsidR="008A6C66" w:rsidRPr="007A7659">
        <w:t>RFC</w:t>
      </w:r>
      <w:r w:rsidRPr="007A7659">
        <w:t>5425) with the Syslog Protocol (</w:t>
      </w:r>
      <w:r w:rsidR="008A6C66" w:rsidRPr="007A7659">
        <w:t>RFC</w:t>
      </w:r>
      <w:r w:rsidRPr="007A7659">
        <w:t>5424) formalizes sending Syslog messages over a streaming protocol protectable by TLS</w:t>
      </w:r>
      <w:r w:rsidR="00CC4641" w:rsidRPr="007A7659">
        <w:t xml:space="preserve">. </w:t>
      </w:r>
    </w:p>
    <w:p w14:paraId="562768AB" w14:textId="77777777" w:rsidR="00D83CCF" w:rsidRPr="007A7659" w:rsidRDefault="008A6C66" w:rsidP="007E3B51">
      <w:pPr>
        <w:pStyle w:val="BodyText"/>
      </w:pPr>
      <w:r w:rsidRPr="007A7659">
        <w:t>RFC</w:t>
      </w:r>
      <w:r w:rsidR="00D83CCF" w:rsidRPr="007A7659">
        <w:t>5424 states that this MUST be TLS version 1.2</w:t>
      </w:r>
      <w:r w:rsidR="00CC4641" w:rsidRPr="007A7659">
        <w:t xml:space="preserve">. </w:t>
      </w:r>
      <w:r w:rsidR="00D83CCF" w:rsidRPr="007A7659">
        <w:t>For this transaction, that requirement is relaxed to be that it MUST be TLS; version 1.2 is RECOMMENDED.</w:t>
      </w:r>
    </w:p>
    <w:p w14:paraId="40E73B24" w14:textId="77777777" w:rsidR="00D83CCF" w:rsidRPr="007A7659" w:rsidRDefault="00D83CCF" w:rsidP="00D83CCF">
      <w:pPr>
        <w:pStyle w:val="Heading7"/>
        <w:numPr>
          <w:ilvl w:val="0"/>
          <w:numId w:val="0"/>
        </w:numPr>
        <w:rPr>
          <w:noProof w:val="0"/>
        </w:rPr>
      </w:pPr>
      <w:r w:rsidRPr="007A7659">
        <w:rPr>
          <w:noProof w:val="0"/>
        </w:rPr>
        <w:t>3.20.4.1.2.1.2 Transmission of Syslog Messages over UDP (formerly:BSD Syslog)</w:t>
      </w:r>
      <w:bookmarkEnd w:id="3292"/>
      <w:bookmarkEnd w:id="3293"/>
      <w:bookmarkEnd w:id="3294"/>
    </w:p>
    <w:p w14:paraId="01D4B7D0" w14:textId="77777777" w:rsidR="00D83CCF" w:rsidRPr="007A7659" w:rsidRDefault="00D83CCF" w:rsidP="00D83CCF">
      <w:pPr>
        <w:pStyle w:val="BodyText"/>
      </w:pPr>
      <w:r w:rsidRPr="007A7659">
        <w:t>Transmission of Syslog Messages over UDP (</w:t>
      </w:r>
      <w:r w:rsidR="008A6C66" w:rsidRPr="007A7659">
        <w:t>RFC</w:t>
      </w:r>
      <w:r w:rsidRPr="007A7659">
        <w:t>5426) with The Syslog Protocol (</w:t>
      </w:r>
      <w:r w:rsidR="008A6C66" w:rsidRPr="007A7659">
        <w:t>RFC</w:t>
      </w:r>
      <w:r w:rsidRPr="007A7659">
        <w:t>5424) formalizes and obsoletes the BSD Syslog protocol (</w:t>
      </w:r>
      <w:r w:rsidR="008A6C66" w:rsidRPr="007A7659">
        <w:t>RFC</w:t>
      </w:r>
      <w:r w:rsidRPr="007A7659">
        <w:t>3164). This transport mechanism, originally defined in the IHE Radiology Technical Framework, is appropriate in some situations.</w:t>
      </w:r>
    </w:p>
    <w:p w14:paraId="589C50F9" w14:textId="63FC453C" w:rsidR="00D83CCF" w:rsidRPr="007A7659" w:rsidRDefault="00D83CCF" w:rsidP="00D83CCF">
      <w:pPr>
        <w:pStyle w:val="BodyText"/>
      </w:pPr>
      <w:r w:rsidRPr="007A7659">
        <w:t xml:space="preserve">The underlying UDP transport may truncate messages longer than 1024 bytes or the MTU size minus the UDP header length. The Audit Record Repository </w:t>
      </w:r>
      <w:r w:rsidR="00307F0F" w:rsidRPr="00307F0F">
        <w:t>should accept arbitrarily truncated messages and use its best effort to preserve those fragments (e.g., modify truncated messages so that such messages are well-formed XML, e.g., closing open elements), including possibly partial multi-byte encodings of characters</w:t>
      </w:r>
      <w:r w:rsidR="006B6D00">
        <w:t xml:space="preserve">. </w:t>
      </w:r>
      <w:r w:rsidR="00307F0F" w:rsidRPr="00307F0F">
        <w:t>Because of the potential loss of information, the Audit Record Repository may track modified audits by adding informational text</w:t>
      </w:r>
      <w:r w:rsidRPr="007A7659">
        <w:t>.</w:t>
      </w:r>
    </w:p>
    <w:p w14:paraId="7FDB32F4" w14:textId="77777777" w:rsidR="00D83CCF" w:rsidRPr="007A7659" w:rsidRDefault="00D83CCF" w:rsidP="00D83CCF">
      <w:pPr>
        <w:pStyle w:val="BodyText"/>
      </w:pPr>
      <w:r w:rsidRPr="007A7659">
        <w:t>Because of the potential for truncated messages and other security concerns, the transmission of Syslog messages over TLS is recommended.</w:t>
      </w:r>
    </w:p>
    <w:p w14:paraId="173EAAF6" w14:textId="77777777" w:rsidR="00D83CCF" w:rsidRPr="007A7659" w:rsidRDefault="00D83CCF" w:rsidP="00D83CCF">
      <w:pPr>
        <w:pStyle w:val="Heading7"/>
        <w:numPr>
          <w:ilvl w:val="0"/>
          <w:numId w:val="0"/>
        </w:numPr>
        <w:rPr>
          <w:noProof w:val="0"/>
        </w:rPr>
      </w:pPr>
      <w:bookmarkStart w:id="3295" w:name="_Toc426535226"/>
      <w:r w:rsidRPr="007A7659">
        <w:rPr>
          <w:noProof w:val="0"/>
        </w:rPr>
        <w:t>3.20.4.1.2.1.3 Reliable Syslog (deprecated)</w:t>
      </w:r>
      <w:bookmarkEnd w:id="3295"/>
    </w:p>
    <w:p w14:paraId="5A315DA2" w14:textId="77777777" w:rsidR="00D83CCF" w:rsidRPr="007A7659" w:rsidRDefault="00D83CCF" w:rsidP="00D83CCF">
      <w:r w:rsidRPr="007A7659">
        <w:t>The Reliable Syslog “cooked” mode is no longer specified by this transaction</w:t>
      </w:r>
      <w:r w:rsidR="00CC4641" w:rsidRPr="007A7659">
        <w:t xml:space="preserve">. </w:t>
      </w:r>
      <w:r w:rsidRPr="007A7659">
        <w:t>Applications using Reliable Syslog should switch to transmission of Syslog Messages over TLS.</w:t>
      </w:r>
    </w:p>
    <w:p w14:paraId="32E1E785" w14:textId="77777777" w:rsidR="00D83CCF" w:rsidRPr="007A7659" w:rsidRDefault="00D83CCF" w:rsidP="00D83CCF">
      <w:pPr>
        <w:pStyle w:val="Heading5"/>
        <w:numPr>
          <w:ilvl w:val="0"/>
          <w:numId w:val="0"/>
        </w:numPr>
        <w:rPr>
          <w:noProof w:val="0"/>
        </w:rPr>
      </w:pPr>
      <w:bookmarkStart w:id="3296" w:name="_Toc416778549"/>
      <w:bookmarkStart w:id="3297" w:name="_Toc421524841"/>
      <w:bookmarkStart w:id="3298" w:name="_Toc426535227"/>
      <w:r w:rsidRPr="007A7659">
        <w:rPr>
          <w:noProof w:val="0"/>
        </w:rPr>
        <w:t>3.20.4.1.3 Expected Actions</w:t>
      </w:r>
      <w:bookmarkEnd w:id="3296"/>
      <w:bookmarkEnd w:id="3297"/>
      <w:bookmarkEnd w:id="3298"/>
    </w:p>
    <w:p w14:paraId="1F7BA0BA" w14:textId="77777777" w:rsidR="00D83CCF" w:rsidRPr="007A7659" w:rsidRDefault="00D83CCF" w:rsidP="00D83CCF">
      <w:pPr>
        <w:pStyle w:val="BodyText"/>
      </w:pPr>
      <w:r w:rsidRPr="007A7659">
        <w:t xml:space="preserve">An Audit Record Repository (ARR) shall accept any Syslog message that complies with </w:t>
      </w:r>
      <w:r w:rsidR="008A6C66" w:rsidRPr="007A7659">
        <w:t>RFC</w:t>
      </w:r>
      <w:r w:rsidRPr="007A7659">
        <w:t>5424. For each Syslog message it may:</w:t>
      </w:r>
    </w:p>
    <w:p w14:paraId="64D1B704" w14:textId="77777777" w:rsidR="00D83CCF" w:rsidRPr="007A7659" w:rsidRDefault="00D83CCF" w:rsidP="00CF2FDE">
      <w:pPr>
        <w:pStyle w:val="ListNumber2"/>
        <w:numPr>
          <w:ilvl w:val="0"/>
          <w:numId w:val="54"/>
        </w:numPr>
      </w:pPr>
      <w:r w:rsidRPr="007A7659">
        <w:t xml:space="preserve">Discard the Syslog message as irrelevant. </w:t>
      </w:r>
    </w:p>
    <w:p w14:paraId="5C66FE2D" w14:textId="77777777" w:rsidR="00D83CCF" w:rsidRPr="007A7659" w:rsidRDefault="00D83CCF" w:rsidP="00CF2FDE">
      <w:pPr>
        <w:pStyle w:val="ListNumber2"/>
        <w:numPr>
          <w:ilvl w:val="0"/>
          <w:numId w:val="54"/>
        </w:numPr>
      </w:pPr>
      <w:r w:rsidRPr="007A7659">
        <w:t>Retain the Syslog message in an internal data store.</w:t>
      </w:r>
    </w:p>
    <w:p w14:paraId="7631E97F" w14:textId="77777777" w:rsidR="00D83CCF" w:rsidRPr="007A7659" w:rsidRDefault="00D83CCF" w:rsidP="00CF2FDE">
      <w:pPr>
        <w:pStyle w:val="ListNumber2"/>
        <w:numPr>
          <w:ilvl w:val="0"/>
          <w:numId w:val="54"/>
        </w:numPr>
      </w:pPr>
      <w:r w:rsidRPr="007A7659">
        <w:t>Perform other processing on the Syslog message.</w:t>
      </w:r>
    </w:p>
    <w:p w14:paraId="73D7B594" w14:textId="77777777" w:rsidR="00D83CCF" w:rsidRPr="007A7659" w:rsidRDefault="00D83CCF" w:rsidP="007E3B51">
      <w:pPr>
        <w:pStyle w:val="BodyText"/>
      </w:pPr>
      <w:r w:rsidRPr="007A7659">
        <w:lastRenderedPageBreak/>
        <w:t>Audit Record Repositories shall accept UTF-8 encodings and store them without damage, i.e., preserve all 8 bits.</w:t>
      </w:r>
    </w:p>
    <w:p w14:paraId="355DE621" w14:textId="77777777" w:rsidR="00D83CCF" w:rsidRPr="007A7659" w:rsidRDefault="00D83CCF" w:rsidP="007E3B51">
      <w:pPr>
        <w:pStyle w:val="BodyText"/>
      </w:pPr>
      <w:r w:rsidRPr="007A7659">
        <w:t>Audit Record Forwarders shall accept UTF-8 encodings and forward them without damage, i.e., preserve all 8 bits.</w:t>
      </w:r>
    </w:p>
    <w:p w14:paraId="6E524119" w14:textId="77777777" w:rsidR="00D83CCF" w:rsidRPr="007A7659" w:rsidRDefault="00D83CCF" w:rsidP="00D83CCF">
      <w:pPr>
        <w:pStyle w:val="BodyText"/>
      </w:pPr>
      <w:r w:rsidRPr="007A7659">
        <w:t>This transaction does not constrain the kind of Syslog messages that can be conveyed, nor does it specify the capacity or capabilities of the data store in the Audit Record Repository. The expectation is that the internal data store on the Audit Record Repository will be used for subsequent analysis and reporting purposes</w:t>
      </w:r>
      <w:r w:rsidR="00CC4641" w:rsidRPr="007A7659">
        <w:t xml:space="preserve">. </w:t>
      </w:r>
      <w:r w:rsidRPr="007A7659">
        <w:t>This transaction does not specify what such activities will be.</w:t>
      </w:r>
    </w:p>
    <w:p w14:paraId="6498565D" w14:textId="77777777" w:rsidR="00D83CCF" w:rsidRPr="007A7659" w:rsidRDefault="00D83CCF" w:rsidP="00D83CCF">
      <w:pPr>
        <w:pStyle w:val="BodyText"/>
      </w:pPr>
      <w:r w:rsidRPr="007A7659">
        <w:t>The Audit Record Repository may apply a variety of data retention rules to the data store. This transaction does not specify data retention rules. These are usually dependent upon the purposes assigned to a specific Audit Record Repository.</w:t>
      </w:r>
    </w:p>
    <w:p w14:paraId="43361869" w14:textId="77777777" w:rsidR="00D83CCF" w:rsidRPr="007A7659" w:rsidRDefault="00D83CCF" w:rsidP="00D83CCF">
      <w:pPr>
        <w:pStyle w:val="BodyText"/>
      </w:pPr>
      <w:r w:rsidRPr="007A7659">
        <w:t>When the Audit Record Repository is grouped with an Audit Record Forwarder, the Audit Record Forwarder shall:</w:t>
      </w:r>
    </w:p>
    <w:p w14:paraId="0D5339D5" w14:textId="77777777" w:rsidR="00D83CCF" w:rsidRPr="007A7659" w:rsidRDefault="00D83CCF" w:rsidP="00605552">
      <w:pPr>
        <w:pStyle w:val="ListNumber2"/>
        <w:numPr>
          <w:ilvl w:val="0"/>
          <w:numId w:val="58"/>
        </w:numPr>
      </w:pPr>
      <w:r w:rsidRPr="007A7659">
        <w:t>Apply filtering rules to all Syslog messages received by the Audit Record Repository.</w:t>
      </w:r>
    </w:p>
    <w:p w14:paraId="4CDE5102" w14:textId="77777777" w:rsidR="00D83CCF" w:rsidRPr="007A7659" w:rsidRDefault="00D83CCF" w:rsidP="00605552">
      <w:pPr>
        <w:pStyle w:val="ListNumber2"/>
        <w:numPr>
          <w:ilvl w:val="0"/>
          <w:numId w:val="58"/>
        </w:numPr>
      </w:pPr>
      <w:r w:rsidRPr="007A7659">
        <w:t>Forward all Syslog messages that match filters to their configured destinations.</w:t>
      </w:r>
    </w:p>
    <w:p w14:paraId="07D68F26" w14:textId="77777777" w:rsidR="00D83CCF" w:rsidRPr="007A7659" w:rsidRDefault="00D83CCF" w:rsidP="00D83CCF">
      <w:pPr>
        <w:pStyle w:val="Heading3"/>
        <w:numPr>
          <w:ilvl w:val="0"/>
          <w:numId w:val="0"/>
        </w:numPr>
        <w:rPr>
          <w:noProof w:val="0"/>
        </w:rPr>
      </w:pPr>
      <w:bookmarkStart w:id="3299" w:name="_Toc416778550"/>
      <w:bookmarkStart w:id="3300" w:name="_Toc421524842"/>
      <w:bookmarkStart w:id="3301" w:name="_Toc426535228"/>
      <w:bookmarkStart w:id="3302" w:name="_Toc304806893"/>
      <w:bookmarkStart w:id="3303" w:name="_Toc13770291"/>
      <w:r w:rsidRPr="007A7659">
        <w:rPr>
          <w:noProof w:val="0"/>
        </w:rPr>
        <w:t>3.20.5 Security Considerations</w:t>
      </w:r>
      <w:bookmarkEnd w:id="3299"/>
      <w:bookmarkEnd w:id="3300"/>
      <w:bookmarkEnd w:id="3301"/>
      <w:bookmarkEnd w:id="3302"/>
      <w:bookmarkEnd w:id="3303"/>
    </w:p>
    <w:p w14:paraId="4D3E5AFA" w14:textId="77777777" w:rsidR="00D83CCF" w:rsidRPr="007A7659" w:rsidRDefault="00D83CCF" w:rsidP="00D83CCF">
      <w:r w:rsidRPr="007A7659">
        <w:t>The use of the TLS transport mechanism is recommended because the audit event messages often contain PHI or other sensitive information. See Section 3.20.4.1.2.1.</w:t>
      </w:r>
    </w:p>
    <w:p w14:paraId="6C350F2C" w14:textId="77777777" w:rsidR="00D83CCF" w:rsidRPr="007A7659" w:rsidRDefault="00D83CCF" w:rsidP="00D83CCF">
      <w:r w:rsidRPr="007A7659">
        <w:t>The use of the TLS transport mechanism is not always required because there are other means of protection that may be more appropriate in some situations. The decision to use the UDP transport mechanism should be based upon a security and privacy risk analysis.</w:t>
      </w:r>
    </w:p>
    <w:p w14:paraId="4A93E978" w14:textId="77777777" w:rsidR="00D83CCF" w:rsidRPr="007A7659" w:rsidRDefault="00D83CCF" w:rsidP="00D83CCF">
      <w:r w:rsidRPr="007A7659">
        <w:t>The data store within the Audit Record Repository may contain sensitive information, and the Audit Record Repository analysis facilities may allow sensitive queries. It will be a high value target for malicious actors, and should be protected accordingly.</w:t>
      </w:r>
    </w:p>
    <w:p w14:paraId="27707C62" w14:textId="77777777" w:rsidR="00D83CCF" w:rsidRPr="007A7659" w:rsidRDefault="00D83CCF" w:rsidP="00D83CCF">
      <w:r w:rsidRPr="007A7659">
        <w:t xml:space="preserve">The Audit Record Repository is required to generate audit event messages for various kinds of use of the data store and configuration changes. This is specified in Section 3.20.4.1.1. </w:t>
      </w:r>
    </w:p>
    <w:p w14:paraId="216082A3" w14:textId="77777777" w:rsidR="00D83CCF" w:rsidRPr="007A7659" w:rsidRDefault="00D83CCF" w:rsidP="00D83CCF">
      <w:pPr>
        <w:pStyle w:val="Heading3"/>
        <w:numPr>
          <w:ilvl w:val="0"/>
          <w:numId w:val="0"/>
        </w:numPr>
        <w:rPr>
          <w:noProof w:val="0"/>
        </w:rPr>
      </w:pPr>
      <w:bookmarkStart w:id="3304" w:name="_Toc416778551"/>
      <w:bookmarkStart w:id="3305" w:name="_Toc421524843"/>
      <w:bookmarkStart w:id="3306" w:name="_Toc426535229"/>
      <w:bookmarkStart w:id="3307" w:name="_Toc304806894"/>
      <w:bookmarkStart w:id="3308" w:name="_Toc13770292"/>
      <w:r w:rsidRPr="007A7659">
        <w:rPr>
          <w:noProof w:val="0"/>
        </w:rPr>
        <w:t>3.20.6 Retired</w:t>
      </w:r>
      <w:bookmarkEnd w:id="3304"/>
      <w:bookmarkEnd w:id="3305"/>
      <w:bookmarkEnd w:id="3306"/>
      <w:bookmarkEnd w:id="3307"/>
      <w:bookmarkEnd w:id="3308"/>
    </w:p>
    <w:p w14:paraId="0E806230" w14:textId="77777777" w:rsidR="00D83CCF" w:rsidRPr="007A7659" w:rsidRDefault="00D83CCF" w:rsidP="007E3B51">
      <w:pPr>
        <w:pStyle w:val="BodyText"/>
      </w:pPr>
      <w:r w:rsidRPr="007A7659">
        <w:t>This section has been retired. Most of the previous content has been moved to Section 3.20.4. Table 3.20.6-1 "Audit Record trigger events" is now Table 3.20.4.1.1.1-1.</w:t>
      </w:r>
    </w:p>
    <w:p w14:paraId="6E437D0A" w14:textId="77777777" w:rsidR="00D83CCF" w:rsidRPr="007A7659" w:rsidRDefault="00D83CCF" w:rsidP="00D83CCF">
      <w:pPr>
        <w:pStyle w:val="Heading3"/>
        <w:numPr>
          <w:ilvl w:val="0"/>
          <w:numId w:val="0"/>
        </w:numPr>
        <w:rPr>
          <w:noProof w:val="0"/>
        </w:rPr>
      </w:pPr>
      <w:bookmarkStart w:id="3309" w:name="_Toc416778552"/>
      <w:bookmarkStart w:id="3310" w:name="_Toc421524844"/>
      <w:bookmarkStart w:id="3311" w:name="_Toc426535230"/>
      <w:bookmarkStart w:id="3312" w:name="_Toc304806895"/>
      <w:bookmarkStart w:id="3313" w:name="_Toc13770293"/>
      <w:r w:rsidRPr="007A7659">
        <w:rPr>
          <w:noProof w:val="0"/>
        </w:rPr>
        <w:t xml:space="preserve">3.20.7 </w:t>
      </w:r>
      <w:bookmarkEnd w:id="3309"/>
      <w:bookmarkEnd w:id="3310"/>
      <w:r w:rsidRPr="007A7659">
        <w:rPr>
          <w:noProof w:val="0"/>
        </w:rPr>
        <w:t>Audit Message Format</w:t>
      </w:r>
      <w:bookmarkEnd w:id="3311"/>
      <w:bookmarkEnd w:id="3312"/>
      <w:bookmarkEnd w:id="3313"/>
    </w:p>
    <w:p w14:paraId="2E20CBEA" w14:textId="77777777" w:rsidR="00D83CCF" w:rsidRPr="007A7659" w:rsidRDefault="00D83CCF" w:rsidP="007E3B51">
      <w:pPr>
        <w:pStyle w:val="BodyText"/>
      </w:pPr>
      <w:r w:rsidRPr="007A7659">
        <w:t xml:space="preserve">All IHE actors shall utilize the IHE Audit Trail Message Format in Section 3.20.7.1. This is a schema based on the standards developed and issued by the IETF, HL7, and DICOM organizations to meet the medical auditing needs as specified by ASTM E2147-01. </w:t>
      </w:r>
    </w:p>
    <w:p w14:paraId="3B3B9D69" w14:textId="77777777" w:rsidR="00D83CCF" w:rsidRPr="007A7659" w:rsidRDefault="00D83CCF" w:rsidP="00D83CCF">
      <w:pPr>
        <w:rPr>
          <w:rFonts w:ascii="Times" w:hAnsi="Times"/>
          <w:szCs w:val="24"/>
        </w:rPr>
      </w:pPr>
      <w:r w:rsidRPr="007A7659">
        <w:rPr>
          <w:szCs w:val="24"/>
        </w:rPr>
        <w:t xml:space="preserve">Note: The </w:t>
      </w:r>
      <w:r w:rsidRPr="007A7659">
        <w:rPr>
          <w:rFonts w:ascii="Times" w:hAnsi="Times"/>
          <w:szCs w:val="24"/>
        </w:rPr>
        <w:t>IHE Provisional Audit Message Format has been retired.</w:t>
      </w:r>
    </w:p>
    <w:p w14:paraId="791290F8" w14:textId="77777777" w:rsidR="00D83CCF" w:rsidRPr="007A7659" w:rsidRDefault="00D83CCF" w:rsidP="007E3B51">
      <w:pPr>
        <w:pStyle w:val="Heading4"/>
        <w:ind w:left="0" w:firstLine="0"/>
        <w:rPr>
          <w:bCs/>
          <w:noProof w:val="0"/>
        </w:rPr>
      </w:pPr>
      <w:bookmarkStart w:id="3314" w:name="_Toc426535231"/>
      <w:r w:rsidRPr="007A7659">
        <w:rPr>
          <w:bCs/>
          <w:noProof w:val="0"/>
        </w:rPr>
        <w:lastRenderedPageBreak/>
        <w:t>3.20.7.1 IHE Audit Trail Message Format</w:t>
      </w:r>
      <w:bookmarkEnd w:id="3314"/>
    </w:p>
    <w:p w14:paraId="58507367" w14:textId="77777777" w:rsidR="00D83CCF" w:rsidRPr="007A7659" w:rsidRDefault="00D83CCF" w:rsidP="00D83CCF">
      <w:r w:rsidRPr="007A7659">
        <w:t xml:space="preserve">The DICOM Standard, Part 15, Annex A.5 Audit Trail Message Format Profile (see </w:t>
      </w:r>
      <w:hyperlink r:id="rId104" w:history="1">
        <w:r w:rsidRPr="007A7659">
          <w:rPr>
            <w:rStyle w:val="Hyperlink"/>
          </w:rPr>
          <w:t>http://medical.nema.org/medical/dicom/current/output/chtml/part15/sect_A.5.html</w:t>
        </w:r>
      </w:hyperlink>
      <w:r w:rsidRPr="007A7659">
        <w:t xml:space="preserve">) provides vocabulary and specification of a schema for events that may occur in the context of DICOM equipment. This XML schema was defined based upon joint work by IHE, HL7, DICOM, ASTM E31, and the Joint NEMA/COCIR/JIRA Security and Privacy Committee. </w:t>
      </w:r>
    </w:p>
    <w:p w14:paraId="21681342" w14:textId="77777777" w:rsidR="00D83CCF" w:rsidRPr="007A7659" w:rsidRDefault="00D83CCF" w:rsidP="00D83CCF">
      <w:r w:rsidRPr="007A7659">
        <w:t>The DICOM Standard provides a schema for the basic messages and states that extensions are valid. This profile does not restrict private extensions that comply with the W3C XML encoding rules for the use of schemas, namespaces, etc.</w:t>
      </w:r>
    </w:p>
    <w:p w14:paraId="30B7807A" w14:textId="77777777" w:rsidR="00D83CCF" w:rsidRPr="007A7659" w:rsidRDefault="00D83CCF" w:rsidP="00D83CCF">
      <w:r w:rsidRPr="007A7659">
        <w:t xml:space="preserve">IHE has extended the DICOM audit schema for more general healthcare use. Some IHE profiles have defined additional events and appropriate audit event messages for those events. Those audit event messages are often directly associated with IHE transactions. The events are documented in the context of those transactions, and are not documented as part of this transaction. </w:t>
      </w:r>
    </w:p>
    <w:p w14:paraId="0AC89653" w14:textId="77777777" w:rsidR="00D83CCF" w:rsidRPr="007A7659" w:rsidRDefault="00D83CCF" w:rsidP="00D83CCF">
      <w:r w:rsidRPr="007A7659">
        <w:t xml:space="preserve">These audit requirements may be found in the Technical Frameworks from any IHE domain, not just the ITI domain. The notation used in this documentation, which often is in the form of an audit message table, is that used in the DICOM standard. The messages shall be encoded as instances based on the DICOM schema. </w:t>
      </w:r>
    </w:p>
    <w:p w14:paraId="2735C958" w14:textId="6A4FC72A" w:rsidR="00B37F70" w:rsidRPr="007A7659" w:rsidRDefault="003A7505" w:rsidP="003A7505">
      <w:r w:rsidRPr="007A7659">
        <w:t>The following notation is used for optionality:</w:t>
      </w:r>
    </w:p>
    <w:tbl>
      <w:tblPr>
        <w:tblW w:w="0" w:type="auto"/>
        <w:tblInd w:w="108" w:type="dxa"/>
        <w:tblLayout w:type="fixed"/>
        <w:tblLook w:val="04A0" w:firstRow="1" w:lastRow="0" w:firstColumn="1" w:lastColumn="0" w:noHBand="0" w:noVBand="1"/>
      </w:tblPr>
      <w:tblGrid>
        <w:gridCol w:w="1350"/>
        <w:gridCol w:w="7920"/>
      </w:tblGrid>
      <w:tr w:rsidR="00B37F70" w:rsidRPr="007A7659" w14:paraId="21F0E5BF" w14:textId="77777777" w:rsidTr="004A0919">
        <w:tc>
          <w:tcPr>
            <w:tcW w:w="1350" w:type="dxa"/>
          </w:tcPr>
          <w:p w14:paraId="5579EE5D" w14:textId="77777777" w:rsidR="00B37F70" w:rsidRPr="007A7659" w:rsidRDefault="00B37F70" w:rsidP="004A0919">
            <w:pPr>
              <w:pStyle w:val="ListParagraph"/>
              <w:numPr>
                <w:ilvl w:val="0"/>
                <w:numId w:val="95"/>
              </w:numPr>
            </w:pPr>
            <w:r w:rsidRPr="007A7659">
              <w:t>M</w:t>
            </w:r>
          </w:p>
        </w:tc>
        <w:tc>
          <w:tcPr>
            <w:tcW w:w="7920" w:type="dxa"/>
          </w:tcPr>
          <w:p w14:paraId="41BA44DF" w14:textId="77777777" w:rsidR="00B37F70" w:rsidRPr="007A7659" w:rsidRDefault="00B37F70" w:rsidP="003A7505">
            <w:r w:rsidRPr="007A7659">
              <w:t>This field is mandatory.</w:t>
            </w:r>
          </w:p>
        </w:tc>
      </w:tr>
      <w:tr w:rsidR="00B37F70" w:rsidRPr="007A7659" w14:paraId="4CF68427" w14:textId="77777777" w:rsidTr="004A0919">
        <w:tc>
          <w:tcPr>
            <w:tcW w:w="1350" w:type="dxa"/>
          </w:tcPr>
          <w:p w14:paraId="31AA95D9" w14:textId="77777777" w:rsidR="00B37F70" w:rsidRPr="007A7659" w:rsidRDefault="00B37F70" w:rsidP="004A0919">
            <w:pPr>
              <w:pStyle w:val="ListParagraph"/>
              <w:numPr>
                <w:ilvl w:val="0"/>
                <w:numId w:val="95"/>
              </w:numPr>
            </w:pPr>
            <w:r w:rsidRPr="007A7659">
              <w:t>U</w:t>
            </w:r>
          </w:p>
        </w:tc>
        <w:tc>
          <w:tcPr>
            <w:tcW w:w="7920" w:type="dxa"/>
          </w:tcPr>
          <w:p w14:paraId="784367EA" w14:textId="77777777" w:rsidR="00B37F70" w:rsidRPr="007A7659" w:rsidRDefault="00B37F70" w:rsidP="003A7505">
            <w:r w:rsidRPr="007A7659">
              <w:t>The optionality of this field is unspecialized. The optionality of the underlying standard applies.</w:t>
            </w:r>
          </w:p>
        </w:tc>
      </w:tr>
      <w:tr w:rsidR="00B37F70" w:rsidRPr="007A7659" w14:paraId="1C69780B" w14:textId="77777777" w:rsidTr="004A0919">
        <w:tc>
          <w:tcPr>
            <w:tcW w:w="1350" w:type="dxa"/>
          </w:tcPr>
          <w:p w14:paraId="2838A7A8" w14:textId="77777777" w:rsidR="00B37F70" w:rsidRPr="007A7659" w:rsidRDefault="00B37F70" w:rsidP="004A0919">
            <w:pPr>
              <w:pStyle w:val="ListParagraph"/>
              <w:numPr>
                <w:ilvl w:val="0"/>
                <w:numId w:val="95"/>
              </w:numPr>
            </w:pPr>
            <w:r w:rsidRPr="007A7659">
              <w:t>C</w:t>
            </w:r>
          </w:p>
        </w:tc>
        <w:tc>
          <w:tcPr>
            <w:tcW w:w="7920" w:type="dxa"/>
          </w:tcPr>
          <w:p w14:paraId="2084A98E" w14:textId="77777777" w:rsidR="00B37F70" w:rsidRPr="007A7659" w:rsidRDefault="00B37F70" w:rsidP="003A7505">
            <w:r w:rsidRPr="007A7659">
              <w:t>This field is mandatory if a specified condition is true.</w:t>
            </w:r>
          </w:p>
        </w:tc>
      </w:tr>
    </w:tbl>
    <w:p w14:paraId="126A9B3D" w14:textId="77777777" w:rsidR="00D83CCF" w:rsidRPr="007A7659" w:rsidRDefault="00D83CCF" w:rsidP="00D83CCF">
      <w:r w:rsidRPr="007A7659">
        <w:t>The IHE Audit Trail Message Format describes events with respect to a single patient. In situations where there is an event that applies to more than one identifiable patient, there shall be a separate audit event message for each patient.</w:t>
      </w:r>
    </w:p>
    <w:p w14:paraId="1ED2261D" w14:textId="77777777" w:rsidR="00D83CCF" w:rsidRPr="007A7659" w:rsidRDefault="00D83CCF" w:rsidP="00D83CCF">
      <w:pPr>
        <w:pStyle w:val="Heading5"/>
        <w:numPr>
          <w:ilvl w:val="0"/>
          <w:numId w:val="0"/>
        </w:numPr>
        <w:rPr>
          <w:noProof w:val="0"/>
        </w:rPr>
      </w:pPr>
      <w:bookmarkStart w:id="3315" w:name="_Toc426535232"/>
      <w:r w:rsidRPr="007A7659">
        <w:rPr>
          <w:noProof w:val="0"/>
        </w:rPr>
        <w:t>3.20.7.1.1 RoleIDCode with access control roles</w:t>
      </w:r>
      <w:bookmarkEnd w:id="3315"/>
    </w:p>
    <w:p w14:paraId="7F0CEDCA" w14:textId="77777777" w:rsidR="00D83CCF" w:rsidRPr="007A7659" w:rsidRDefault="00D83CCF" w:rsidP="00C5247E">
      <w:pPr>
        <w:tabs>
          <w:tab w:val="left" w:pos="180"/>
        </w:tabs>
      </w:pPr>
      <w:r w:rsidRPr="007A7659">
        <w:t>When describing a human user’s participation in an event, the RoleIDCode value should represent the access control roles/permissions that authorized the event. RoleIDCode is a CodedValueType. Use of standards-based roles/permissions is recommended, rather than use of site or application specific codes. Many older security systems are unable to produce this data, hence it is optional, but should be provided when known.</w:t>
      </w:r>
    </w:p>
    <w:p w14:paraId="2E0B549F" w14:textId="77777777" w:rsidR="00D83CCF" w:rsidRPr="007A7659" w:rsidRDefault="00D83CCF" w:rsidP="00D83CCF">
      <w:r w:rsidRPr="007A7659">
        <w:t xml:space="preserve">For example: at a site "St Fraser" they have defined a functional role code "NURSEA" for attending nurse. This can be represented as </w:t>
      </w:r>
    </w:p>
    <w:p w14:paraId="03BA2385" w14:textId="77777777" w:rsidR="00D83CCF" w:rsidRPr="007A7659" w:rsidRDefault="00D83CCF" w:rsidP="00D83CCF">
      <w:r w:rsidRPr="007A7659">
        <w:tab/>
        <w:t>EV("NURSEA", "St Fraser", "Attending Nurse")</w:t>
      </w:r>
    </w:p>
    <w:p w14:paraId="16F14AEF" w14:textId="77777777" w:rsidR="00D83CCF" w:rsidRPr="007A7659" w:rsidRDefault="00D83CCF" w:rsidP="00D83CCF">
      <w:r w:rsidRPr="007A7659">
        <w:t>Candidate standards based structural/functional role codes can be found at ISO, HL7, ASTM, and various other sources.</w:t>
      </w:r>
    </w:p>
    <w:p w14:paraId="41D46D58" w14:textId="77777777" w:rsidR="00D83CCF" w:rsidRPr="007A7659" w:rsidRDefault="00D83CCF" w:rsidP="00D83CCF">
      <w:pPr>
        <w:pStyle w:val="Heading5"/>
        <w:numPr>
          <w:ilvl w:val="0"/>
          <w:numId w:val="0"/>
        </w:numPr>
        <w:rPr>
          <w:rFonts w:eastAsia="SimSun"/>
          <w:noProof w:val="0"/>
        </w:rPr>
      </w:pPr>
      <w:bookmarkStart w:id="3316" w:name="_Toc426535233"/>
      <w:r w:rsidRPr="007A7659">
        <w:rPr>
          <w:rFonts w:eastAsia="SimSun"/>
          <w:noProof w:val="0"/>
        </w:rPr>
        <w:lastRenderedPageBreak/>
        <w:t>3.20.7.1.2 Audit Encoding of the Purpose of Use value</w:t>
      </w:r>
      <w:bookmarkEnd w:id="3316"/>
    </w:p>
    <w:p w14:paraId="0D739D7E" w14:textId="7ADC5A7E" w:rsidR="00D83CCF" w:rsidRPr="007A7659" w:rsidRDefault="00D83CCF" w:rsidP="00D83CCF">
      <w:pPr>
        <w:pStyle w:val="BodyText"/>
        <w:rPr>
          <w:rFonts w:eastAsia="SimSun"/>
          <w:lang w:eastAsia="zh-CN"/>
        </w:rPr>
      </w:pPr>
      <w:r w:rsidRPr="007A7659">
        <w:rPr>
          <w:rFonts w:eastAsia="SimSun"/>
          <w:lang w:eastAsia="zh-CN"/>
        </w:rPr>
        <w:t>The Purpose of Use value in the schema indicates the expected ultimate use of the data, rather than a likely near</w:t>
      </w:r>
      <w:r w:rsidR="00535226">
        <w:rPr>
          <w:rFonts w:eastAsia="SimSun"/>
          <w:lang w:eastAsia="zh-CN"/>
        </w:rPr>
        <w:t>-</w:t>
      </w:r>
      <w:r w:rsidRPr="007A7659">
        <w:rPr>
          <w:rFonts w:eastAsia="SimSun"/>
          <w:lang w:eastAsia="zh-CN"/>
        </w:rPr>
        <w:t xml:space="preserve">term use such as “send to X”. As explained in the </w:t>
      </w:r>
      <w:hyperlink r:id="rId105" w:history="1">
        <w:r w:rsidRPr="007A7659">
          <w:rPr>
            <w:rStyle w:val="Hyperlink"/>
            <w:rFonts w:eastAsia="SimSun"/>
            <w:szCs w:val="24"/>
            <w:lang w:eastAsia="zh-CN"/>
          </w:rPr>
          <w:t>IHE Access Control White Paper</w:t>
        </w:r>
      </w:hyperlink>
      <w:r w:rsidRPr="007A7659">
        <w:rPr>
          <w:rFonts w:eastAsia="SimSun"/>
          <w:lang w:eastAsia="zh-CN"/>
        </w:rPr>
        <w:t>, there are Access Control decisions that are based on the ultimate use of the data. For example</w:t>
      </w:r>
      <w:r w:rsidR="00535226">
        <w:rPr>
          <w:rFonts w:eastAsia="SimSun"/>
          <w:lang w:eastAsia="zh-CN"/>
        </w:rPr>
        <w:t>,</w:t>
      </w:r>
      <w:r w:rsidRPr="007A7659">
        <w:rPr>
          <w:rFonts w:eastAsia="SimSun"/>
          <w:lang w:eastAsia="zh-CN"/>
        </w:rPr>
        <w:t xml:space="preserve"> a Patient may have provided a BPPC Consent/Authorization for treatment purposes, but explicitly disallowed any use for research regardless of de-identification methods used. </w:t>
      </w:r>
    </w:p>
    <w:p w14:paraId="276D9A0E" w14:textId="77777777" w:rsidR="00D83CCF" w:rsidRPr="007A7659" w:rsidRDefault="00D83CCF" w:rsidP="00D83CCF">
      <w:pPr>
        <w:pStyle w:val="BodyText"/>
        <w:rPr>
          <w:rFonts w:eastAsia="SimSun"/>
          <w:lang w:eastAsia="zh-CN"/>
        </w:rPr>
      </w:pPr>
      <w:r w:rsidRPr="007A7659">
        <w:rPr>
          <w:rFonts w:eastAsia="SimSun"/>
          <w:lang w:eastAsia="zh-CN"/>
        </w:rPr>
        <w:t xml:space="preserve">The Purpose Of Use is also included in the Audit Event message to enable some forms of reporting of Accounting of Disclosures and Breach Notification. To enable this type of Audit Logging and Access Control decision, the </w:t>
      </w:r>
      <w:r w:rsidR="00F17A63" w:rsidRPr="007A7659">
        <w:rPr>
          <w:rFonts w:eastAsia="SimSun"/>
          <w:lang w:eastAsia="zh-CN"/>
        </w:rPr>
        <w:t>a</w:t>
      </w:r>
      <w:r w:rsidRPr="007A7659">
        <w:rPr>
          <w:rFonts w:eastAsia="SimSun"/>
          <w:lang w:eastAsia="zh-CN"/>
        </w:rPr>
        <w:t xml:space="preserve">ssertion </w:t>
      </w:r>
      <w:r w:rsidR="00F17A63" w:rsidRPr="007A7659">
        <w:rPr>
          <w:rFonts w:eastAsia="SimSun"/>
          <w:lang w:eastAsia="zh-CN"/>
        </w:rPr>
        <w:t xml:space="preserve">in the Provide User Assertion </w:t>
      </w:r>
      <w:r w:rsidRPr="007A7659">
        <w:rPr>
          <w:rFonts w:eastAsia="SimSun"/>
          <w:lang w:eastAsia="zh-CN"/>
        </w:rPr>
        <w:t xml:space="preserve">[ITI-40] </w:t>
      </w:r>
      <w:r w:rsidR="00F17A63" w:rsidRPr="007A7659">
        <w:rPr>
          <w:rFonts w:eastAsia="SimSun"/>
          <w:lang w:eastAsia="zh-CN"/>
        </w:rPr>
        <w:t xml:space="preserve">transaction in the Cross-Enterprise User Assertion (XUA) Profile </w:t>
      </w:r>
      <w:r w:rsidRPr="007A7659">
        <w:rPr>
          <w:rFonts w:eastAsia="SimSun"/>
          <w:lang w:eastAsia="zh-CN"/>
        </w:rPr>
        <w:t>includes the intended purpose for which the data will be used. One specific PurposeOfUse would be a “Break-Glass”/Emergency-Mode-Access.</w:t>
      </w:r>
    </w:p>
    <w:p w14:paraId="32BBD62A" w14:textId="23769941" w:rsidR="00D83CCF" w:rsidRPr="007A7659" w:rsidRDefault="00D83CCF" w:rsidP="00D83CCF">
      <w:pPr>
        <w:pStyle w:val="BodyText"/>
        <w:rPr>
          <w:rFonts w:eastAsia="SimSun"/>
          <w:lang w:eastAsia="zh-CN"/>
        </w:rPr>
      </w:pPr>
      <w:r w:rsidRPr="007A7659">
        <w:rPr>
          <w:rFonts w:eastAsia="SimSun"/>
          <w:lang w:eastAsia="zh-CN"/>
        </w:rPr>
        <w:t>The PurposeOfUse value will come from a Value Set. This Value Set should be derived from the codes found in ISO 14265, or XSPA (Cross-Enterprise Security and Privacy Authorization). Implementations should expect that the Value Set used may be using locally defined values. The use of the IHE Sharing Value Sets (SVS) Profile may assist with this.</w:t>
      </w:r>
    </w:p>
    <w:p w14:paraId="6B13E33F" w14:textId="77777777" w:rsidR="00D83CCF" w:rsidRPr="007A7659" w:rsidRDefault="00D83CCF" w:rsidP="00D83CCF">
      <w:pPr>
        <w:pStyle w:val="BodyText"/>
        <w:rPr>
          <w:rFonts w:eastAsia="SimSun"/>
          <w:lang w:eastAsia="zh-CN"/>
        </w:rPr>
      </w:pPr>
      <w:r w:rsidRPr="007A7659">
        <w:rPr>
          <w:rFonts w:eastAsia="SimSun"/>
          <w:lang w:eastAsia="zh-CN"/>
        </w:rPr>
        <w:t>When a PurposeOfUse value is available it shall be encoded in the EventIdentification section as “PurposeOfUse” element encoded as a CodedValueType.</w:t>
      </w:r>
    </w:p>
    <w:p w14:paraId="7501C77E" w14:textId="77777777" w:rsidR="00D83CCF" w:rsidRPr="007A7659" w:rsidRDefault="00D83CCF" w:rsidP="00D83CCF">
      <w:pPr>
        <w:rPr>
          <w:rFonts w:eastAsia="SimSun"/>
          <w:lang w:eastAsia="zh-CN"/>
        </w:rPr>
      </w:pPr>
      <w:r w:rsidRPr="007A7659">
        <w:rPr>
          <w:rFonts w:eastAsia="SimSun"/>
          <w:lang w:eastAsia="zh-CN"/>
        </w:rPr>
        <w:t>For example, the following is how an explicit Disclosure can be recorded when an application knows that the act meets the measure of a Disclosure in the legal domain.</w:t>
      </w:r>
    </w:p>
    <w:p w14:paraId="604F2448" w14:textId="77777777" w:rsidR="00D83CCF" w:rsidRPr="007A7659" w:rsidRDefault="00D83CCF" w:rsidP="00D83CCF">
      <w:pPr>
        <w:pStyle w:val="BodyText"/>
        <w:rPr>
          <w:rFonts w:eastAsia="SimSun"/>
          <w:lang w:eastAsia="zh-CN"/>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83CCF" w:rsidRPr="007A7659" w14:paraId="6FE6B6AB" w14:textId="77777777" w:rsidTr="007E3B51">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572FD391"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60D453B7" w14:textId="77777777" w:rsidR="00D83CCF" w:rsidRPr="007A7659" w:rsidRDefault="00D83CCF" w:rsidP="0002013A">
            <w:pPr>
              <w:pStyle w:val="TableEntryHeader"/>
            </w:pPr>
            <w:r w:rsidRPr="007A7659">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4C9C7EDA" w14:textId="77777777" w:rsidR="00D83CCF" w:rsidRPr="007A7659" w:rsidRDefault="00D83CCF" w:rsidP="0002013A">
            <w:pPr>
              <w:pStyle w:val="TableEntryHeader"/>
            </w:pPr>
            <w:r w:rsidRPr="007A7659">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2ABB5633" w14:textId="77777777" w:rsidR="00D83CCF" w:rsidRPr="007A7659" w:rsidRDefault="00D83CCF" w:rsidP="0002013A">
            <w:pPr>
              <w:pStyle w:val="TableEntryHeader"/>
            </w:pPr>
            <w:r w:rsidRPr="007A7659">
              <w:t>Value Constraints</w:t>
            </w:r>
          </w:p>
        </w:tc>
      </w:tr>
      <w:tr w:rsidR="00D83CCF" w:rsidRPr="007A7659" w14:paraId="79933E72" w14:textId="77777777" w:rsidTr="007E3B51">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00FABDA7" w14:textId="77777777" w:rsidR="00D83CCF" w:rsidRPr="007A7659" w:rsidRDefault="00D83CCF" w:rsidP="0002013A">
            <w:pPr>
              <w:pStyle w:val="TableEntryHeader"/>
            </w:pPr>
            <w:r w:rsidRPr="007A7659">
              <w:t>Event</w:t>
            </w:r>
          </w:p>
          <w:p w14:paraId="2E4A6924" w14:textId="77777777" w:rsidR="00D83CCF" w:rsidRPr="007A7659" w:rsidRDefault="00D83CCF">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left w:val="single" w:sz="4" w:space="0" w:color="auto"/>
              <w:bottom w:val="single" w:sz="4" w:space="0" w:color="auto"/>
              <w:right w:val="single" w:sz="4" w:space="0" w:color="auto"/>
            </w:tcBorders>
            <w:vAlign w:val="center"/>
          </w:tcPr>
          <w:p w14:paraId="77B049C4" w14:textId="77777777" w:rsidR="00D83CCF" w:rsidRPr="007A7659" w:rsidRDefault="00D83CCF" w:rsidP="00333796">
            <w:pPr>
              <w:pStyle w:val="TableEntry"/>
              <w:rPr>
                <w:noProof w:val="0"/>
                <w:sz w:val="16"/>
              </w:rPr>
            </w:pPr>
            <w:r w:rsidRPr="007A7659">
              <w:rPr>
                <w:noProof w:val="0"/>
                <w:sz w:val="16"/>
              </w:rPr>
              <w:t>EventID</w:t>
            </w:r>
          </w:p>
        </w:tc>
        <w:tc>
          <w:tcPr>
            <w:tcW w:w="720" w:type="dxa"/>
            <w:tcBorders>
              <w:top w:val="single" w:sz="4" w:space="0" w:color="auto"/>
              <w:left w:val="single" w:sz="4" w:space="0" w:color="auto"/>
              <w:bottom w:val="single" w:sz="4" w:space="0" w:color="auto"/>
              <w:right w:val="single" w:sz="4" w:space="0" w:color="auto"/>
            </w:tcBorders>
            <w:vAlign w:val="center"/>
          </w:tcPr>
          <w:p w14:paraId="410AD8AE" w14:textId="77777777" w:rsidR="00D83CCF" w:rsidRPr="007A7659" w:rsidRDefault="00D83CCF" w:rsidP="00333796">
            <w:pPr>
              <w:pStyle w:val="TableEntry"/>
              <w:jc w:val="center"/>
              <w:rPr>
                <w:noProof w:val="0"/>
                <w:sz w:val="16"/>
              </w:rPr>
            </w:pPr>
            <w:r w:rsidRPr="007A7659">
              <w:rPr>
                <w:noProof w:val="0"/>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58275FCE" w14:textId="77777777" w:rsidR="00D83CCF" w:rsidRPr="007A7659" w:rsidRDefault="00D83CCF" w:rsidP="00333796">
            <w:pPr>
              <w:pStyle w:val="TableEntry"/>
              <w:rPr>
                <w:noProof w:val="0"/>
                <w:sz w:val="16"/>
              </w:rPr>
            </w:pPr>
            <w:r w:rsidRPr="007A7659">
              <w:rPr>
                <w:noProof w:val="0"/>
                <w:sz w:val="16"/>
              </w:rPr>
              <w:t>EV(110106, DCM, “Export”)</w:t>
            </w:r>
          </w:p>
        </w:tc>
      </w:tr>
      <w:tr w:rsidR="00D83CCF" w:rsidRPr="007A7659" w14:paraId="01273BEA"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20CF88BD"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54BD6EBC" w14:textId="77777777" w:rsidR="00D83CCF" w:rsidRPr="007A7659" w:rsidRDefault="00D83CCF" w:rsidP="00333796">
            <w:pPr>
              <w:pStyle w:val="TableEntry"/>
              <w:rPr>
                <w:noProof w:val="0"/>
                <w:sz w:val="16"/>
              </w:rPr>
            </w:pPr>
            <w:r w:rsidRPr="007A7659">
              <w:rPr>
                <w:noProof w:val="0"/>
                <w:sz w:val="16"/>
              </w:rPr>
              <w:t>EventActionCode</w:t>
            </w:r>
          </w:p>
        </w:tc>
        <w:tc>
          <w:tcPr>
            <w:tcW w:w="720" w:type="dxa"/>
            <w:tcBorders>
              <w:top w:val="single" w:sz="4" w:space="0" w:color="auto"/>
              <w:left w:val="single" w:sz="4" w:space="0" w:color="auto"/>
              <w:bottom w:val="single" w:sz="4" w:space="0" w:color="auto"/>
              <w:right w:val="single" w:sz="4" w:space="0" w:color="auto"/>
            </w:tcBorders>
            <w:vAlign w:val="center"/>
          </w:tcPr>
          <w:p w14:paraId="024E055B" w14:textId="77777777" w:rsidR="00D83CCF" w:rsidRPr="007A7659" w:rsidRDefault="00D83CCF" w:rsidP="00333796">
            <w:pPr>
              <w:pStyle w:val="TableEntry"/>
              <w:jc w:val="center"/>
              <w:rPr>
                <w:noProof w:val="0"/>
                <w:sz w:val="16"/>
              </w:rPr>
            </w:pPr>
            <w:r w:rsidRPr="007A7659">
              <w:rPr>
                <w:noProof w:val="0"/>
                <w:sz w:val="16"/>
              </w:rPr>
              <w:t>M</w:t>
            </w:r>
          </w:p>
        </w:tc>
        <w:tc>
          <w:tcPr>
            <w:tcW w:w="4878" w:type="dxa"/>
            <w:tcBorders>
              <w:top w:val="single" w:sz="4" w:space="0" w:color="auto"/>
              <w:left w:val="single" w:sz="4" w:space="0" w:color="auto"/>
              <w:bottom w:val="single" w:sz="4" w:space="0" w:color="auto"/>
              <w:right w:val="single" w:sz="4" w:space="0" w:color="auto"/>
            </w:tcBorders>
          </w:tcPr>
          <w:p w14:paraId="06302C7C" w14:textId="77777777" w:rsidR="00D83CCF" w:rsidRPr="007A7659" w:rsidRDefault="00D83CCF" w:rsidP="00333796">
            <w:pPr>
              <w:pStyle w:val="TableEntry"/>
              <w:rPr>
                <w:noProof w:val="0"/>
                <w:sz w:val="16"/>
              </w:rPr>
            </w:pPr>
            <w:r w:rsidRPr="007A7659">
              <w:rPr>
                <w:noProof w:val="0"/>
                <w:sz w:val="16"/>
              </w:rPr>
              <w:t xml:space="preserve">“R” (Read) </w:t>
            </w:r>
          </w:p>
        </w:tc>
      </w:tr>
      <w:tr w:rsidR="00D83CCF" w:rsidRPr="007A7659" w14:paraId="601900B0"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9322037"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730AD2F8" w14:textId="77777777" w:rsidR="00D83CCF" w:rsidRPr="007A7659" w:rsidRDefault="00D83CCF" w:rsidP="00333796">
            <w:pPr>
              <w:pStyle w:val="TableEntry"/>
              <w:rPr>
                <w:i/>
                <w:iCs/>
                <w:noProof w:val="0"/>
                <w:sz w:val="16"/>
              </w:rPr>
            </w:pPr>
            <w:r w:rsidRPr="007A7659">
              <w:rPr>
                <w:i/>
                <w:iCs/>
                <w:noProof w:val="0"/>
                <w:sz w:val="16"/>
              </w:rPr>
              <w:t>EventDateTime</w:t>
            </w:r>
          </w:p>
        </w:tc>
        <w:tc>
          <w:tcPr>
            <w:tcW w:w="720" w:type="dxa"/>
            <w:tcBorders>
              <w:top w:val="single" w:sz="4" w:space="0" w:color="auto"/>
              <w:left w:val="single" w:sz="4" w:space="0" w:color="auto"/>
              <w:bottom w:val="single" w:sz="4" w:space="0" w:color="auto"/>
              <w:right w:val="single" w:sz="4" w:space="0" w:color="auto"/>
            </w:tcBorders>
            <w:vAlign w:val="center"/>
          </w:tcPr>
          <w:p w14:paraId="014C7593" w14:textId="77777777" w:rsidR="00D83CCF" w:rsidRPr="007A7659" w:rsidRDefault="00D83CCF" w:rsidP="00333796">
            <w:pPr>
              <w:pStyle w:val="TableEntry"/>
              <w:jc w:val="center"/>
              <w:rPr>
                <w:i/>
                <w:iCs/>
                <w:noProof w:val="0"/>
                <w:sz w:val="16"/>
              </w:rPr>
            </w:pPr>
            <w:r w:rsidRPr="007A7659">
              <w:rPr>
                <w:i/>
                <w:iCs/>
                <w:noProof w:val="0"/>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6D473715" w14:textId="77777777" w:rsidR="00D83CCF" w:rsidRPr="007A7659" w:rsidRDefault="00D83CCF" w:rsidP="00333796">
            <w:pPr>
              <w:pStyle w:val="TableEntry"/>
              <w:rPr>
                <w:i/>
                <w:iCs/>
                <w:noProof w:val="0"/>
                <w:sz w:val="16"/>
              </w:rPr>
            </w:pPr>
            <w:r w:rsidRPr="007A7659">
              <w:rPr>
                <w:i/>
                <w:iCs/>
                <w:noProof w:val="0"/>
                <w:sz w:val="16"/>
              </w:rPr>
              <w:t>not specialized</w:t>
            </w:r>
          </w:p>
        </w:tc>
      </w:tr>
      <w:tr w:rsidR="00D83CCF" w:rsidRPr="007A7659" w14:paraId="57E53628"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A3C4012"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3472CE1A" w14:textId="77777777" w:rsidR="00D83CCF" w:rsidRPr="007A7659" w:rsidRDefault="00D83CCF" w:rsidP="00333796">
            <w:pPr>
              <w:pStyle w:val="TableEntry"/>
              <w:rPr>
                <w:i/>
                <w:iCs/>
                <w:noProof w:val="0"/>
                <w:sz w:val="16"/>
              </w:rPr>
            </w:pPr>
            <w:r w:rsidRPr="007A7659">
              <w:rPr>
                <w:i/>
                <w:iCs/>
                <w:noProof w:val="0"/>
                <w:sz w:val="16"/>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tcPr>
          <w:p w14:paraId="335993F0" w14:textId="77777777" w:rsidR="00D83CCF" w:rsidRPr="007A7659" w:rsidRDefault="00D83CCF" w:rsidP="00333796">
            <w:pPr>
              <w:pStyle w:val="TableEntry"/>
              <w:jc w:val="center"/>
              <w:rPr>
                <w:i/>
                <w:iCs/>
                <w:noProof w:val="0"/>
                <w:sz w:val="16"/>
              </w:rPr>
            </w:pPr>
            <w:r w:rsidRPr="007A7659">
              <w:rPr>
                <w:i/>
                <w:iCs/>
                <w:noProof w:val="0"/>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0E8D2586" w14:textId="77777777" w:rsidR="00D83CCF" w:rsidRPr="007A7659" w:rsidRDefault="00D83CCF" w:rsidP="00333796">
            <w:pPr>
              <w:pStyle w:val="TableEntry"/>
              <w:rPr>
                <w:i/>
                <w:iCs/>
                <w:noProof w:val="0"/>
                <w:sz w:val="16"/>
              </w:rPr>
            </w:pPr>
            <w:r w:rsidRPr="007A7659">
              <w:rPr>
                <w:i/>
                <w:iCs/>
                <w:noProof w:val="0"/>
                <w:sz w:val="16"/>
              </w:rPr>
              <w:t>not specialized</w:t>
            </w:r>
          </w:p>
        </w:tc>
      </w:tr>
      <w:tr w:rsidR="00D83CCF" w:rsidRPr="007A7659" w14:paraId="43C0CAC7"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F5B8A61"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45D869A7" w14:textId="77777777" w:rsidR="00D83CCF" w:rsidRPr="007A7659" w:rsidRDefault="00D83CCF" w:rsidP="00333796">
            <w:pPr>
              <w:pStyle w:val="TableEntry"/>
              <w:rPr>
                <w:iCs/>
                <w:noProof w:val="0"/>
                <w:sz w:val="16"/>
              </w:rPr>
            </w:pPr>
            <w:r w:rsidRPr="007A7659">
              <w:rPr>
                <w:iCs/>
                <w:noProof w:val="0"/>
                <w:sz w:val="16"/>
              </w:rPr>
              <w:t>PurposeOfUse</w:t>
            </w:r>
          </w:p>
        </w:tc>
        <w:tc>
          <w:tcPr>
            <w:tcW w:w="720" w:type="dxa"/>
            <w:tcBorders>
              <w:top w:val="single" w:sz="4" w:space="0" w:color="auto"/>
              <w:left w:val="single" w:sz="4" w:space="0" w:color="auto"/>
              <w:bottom w:val="single" w:sz="4" w:space="0" w:color="auto"/>
              <w:right w:val="single" w:sz="4" w:space="0" w:color="auto"/>
            </w:tcBorders>
            <w:vAlign w:val="center"/>
          </w:tcPr>
          <w:p w14:paraId="1A5A1146" w14:textId="77777777" w:rsidR="00D83CCF" w:rsidRPr="007A7659" w:rsidRDefault="00D83CCF" w:rsidP="00333796">
            <w:pPr>
              <w:pStyle w:val="TableEntry"/>
              <w:jc w:val="center"/>
              <w:rPr>
                <w:iCs/>
                <w:noProof w:val="0"/>
                <w:sz w:val="16"/>
              </w:rPr>
            </w:pPr>
            <w:r w:rsidRPr="007A7659">
              <w:rPr>
                <w:iCs/>
                <w:noProof w:val="0"/>
                <w:sz w:val="16"/>
              </w:rPr>
              <w:t>O</w:t>
            </w:r>
          </w:p>
        </w:tc>
        <w:tc>
          <w:tcPr>
            <w:tcW w:w="4878" w:type="dxa"/>
            <w:tcBorders>
              <w:top w:val="single" w:sz="4" w:space="0" w:color="auto"/>
              <w:left w:val="single" w:sz="4" w:space="0" w:color="auto"/>
              <w:bottom w:val="single" w:sz="4" w:space="0" w:color="auto"/>
              <w:right w:val="single" w:sz="4" w:space="0" w:color="auto"/>
            </w:tcBorders>
            <w:vAlign w:val="center"/>
          </w:tcPr>
          <w:p w14:paraId="0C556999" w14:textId="77777777" w:rsidR="00D83CCF" w:rsidRPr="007A7659" w:rsidRDefault="00D83CCF" w:rsidP="00333796">
            <w:pPr>
              <w:pStyle w:val="TableEntry"/>
              <w:rPr>
                <w:iCs/>
                <w:noProof w:val="0"/>
                <w:sz w:val="16"/>
              </w:rPr>
            </w:pPr>
            <w:r w:rsidRPr="007A7659">
              <w:rPr>
                <w:iCs/>
                <w:noProof w:val="0"/>
                <w:sz w:val="16"/>
              </w:rPr>
              <w:t>EV(12, 1.0.14265.1, “Law Enforcement”)</w:t>
            </w:r>
          </w:p>
        </w:tc>
      </w:tr>
      <w:tr w:rsidR="00D83CCF" w:rsidRPr="007A7659" w14:paraId="66A2CBFF"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63016F9"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0DEE30C4" w14:textId="77777777" w:rsidR="00D83CCF" w:rsidRPr="007A7659" w:rsidRDefault="00D83CCF" w:rsidP="00333796">
            <w:pPr>
              <w:pStyle w:val="TableEntry"/>
              <w:rPr>
                <w:noProof w:val="0"/>
                <w:sz w:val="16"/>
              </w:rPr>
            </w:pPr>
            <w:r w:rsidRPr="007A7659">
              <w:rPr>
                <w:noProof w:val="0"/>
                <w:sz w:val="16"/>
              </w:rPr>
              <w:t>EventTypeCode</w:t>
            </w:r>
          </w:p>
        </w:tc>
        <w:tc>
          <w:tcPr>
            <w:tcW w:w="720" w:type="dxa"/>
            <w:tcBorders>
              <w:top w:val="single" w:sz="4" w:space="0" w:color="auto"/>
              <w:left w:val="single" w:sz="4" w:space="0" w:color="auto"/>
              <w:bottom w:val="single" w:sz="4" w:space="0" w:color="auto"/>
              <w:right w:val="single" w:sz="4" w:space="0" w:color="auto"/>
            </w:tcBorders>
            <w:vAlign w:val="center"/>
          </w:tcPr>
          <w:p w14:paraId="05D18EAC" w14:textId="77777777" w:rsidR="00D83CCF" w:rsidRPr="007A7659" w:rsidRDefault="00D83CCF" w:rsidP="00333796">
            <w:pPr>
              <w:pStyle w:val="TableEntry"/>
              <w:jc w:val="center"/>
              <w:rPr>
                <w:noProof w:val="0"/>
                <w:sz w:val="16"/>
              </w:rPr>
            </w:pPr>
            <w:r w:rsidRPr="007A7659">
              <w:rPr>
                <w:noProof w:val="0"/>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535B0A31" w14:textId="77777777" w:rsidR="00D83CCF" w:rsidRPr="007A7659" w:rsidRDefault="00D83CCF" w:rsidP="00333796">
            <w:pPr>
              <w:pStyle w:val="TableEntry"/>
              <w:rPr>
                <w:noProof w:val="0"/>
                <w:sz w:val="16"/>
              </w:rPr>
            </w:pPr>
            <w:r w:rsidRPr="007A7659">
              <w:rPr>
                <w:noProof w:val="0"/>
                <w:sz w:val="16"/>
              </w:rPr>
              <w:t>EV(“IHE0006”, “IHE”, “Disclosure”)</w:t>
            </w:r>
          </w:p>
        </w:tc>
      </w:tr>
      <w:tr w:rsidR="00D83CCF" w:rsidRPr="007A7659" w14:paraId="4D3A9BCB" w14:textId="77777777" w:rsidTr="007E3B51">
        <w:trPr>
          <w:cantSplit/>
        </w:trPr>
        <w:tc>
          <w:tcPr>
            <w:tcW w:w="9666" w:type="dxa"/>
            <w:gridSpan w:val="4"/>
            <w:tcBorders>
              <w:top w:val="single" w:sz="4" w:space="0" w:color="auto"/>
              <w:left w:val="single" w:sz="4" w:space="0" w:color="auto"/>
              <w:bottom w:val="single" w:sz="4" w:space="0" w:color="auto"/>
              <w:right w:val="single" w:sz="4" w:space="0" w:color="auto"/>
            </w:tcBorders>
          </w:tcPr>
          <w:p w14:paraId="0E78D972" w14:textId="77777777" w:rsidR="00D83CCF" w:rsidRPr="007A7659" w:rsidRDefault="00D83CCF" w:rsidP="00333796">
            <w:pPr>
              <w:pStyle w:val="TableEntry"/>
              <w:rPr>
                <w:noProof w:val="0"/>
              </w:rPr>
            </w:pPr>
            <w:r w:rsidRPr="007A7659">
              <w:rPr>
                <w:noProof w:val="0"/>
              </w:rPr>
              <w:t>Source (Document Repository) (1)</w:t>
            </w:r>
          </w:p>
        </w:tc>
      </w:tr>
      <w:tr w:rsidR="00D83CCF" w:rsidRPr="007A7659" w14:paraId="70D443F3" w14:textId="77777777" w:rsidTr="007E3B51">
        <w:trPr>
          <w:cantSplit/>
        </w:trPr>
        <w:tc>
          <w:tcPr>
            <w:tcW w:w="9666" w:type="dxa"/>
            <w:gridSpan w:val="4"/>
            <w:tcBorders>
              <w:top w:val="single" w:sz="4" w:space="0" w:color="auto"/>
              <w:left w:val="single" w:sz="4" w:space="0" w:color="auto"/>
              <w:bottom w:val="single" w:sz="4" w:space="0" w:color="auto"/>
              <w:right w:val="single" w:sz="4" w:space="0" w:color="auto"/>
            </w:tcBorders>
          </w:tcPr>
          <w:p w14:paraId="5C77891F" w14:textId="77777777" w:rsidR="00D83CCF" w:rsidRPr="007A7659" w:rsidRDefault="00D83CCF" w:rsidP="00333796">
            <w:pPr>
              <w:pStyle w:val="TableEntry"/>
              <w:rPr>
                <w:noProof w:val="0"/>
              </w:rPr>
            </w:pPr>
            <w:r w:rsidRPr="007A7659">
              <w:rPr>
                <w:noProof w:val="0"/>
              </w:rPr>
              <w:t>Destination (Document Consumer) (1)</w:t>
            </w:r>
          </w:p>
        </w:tc>
      </w:tr>
      <w:tr w:rsidR="00D83CCF" w:rsidRPr="007A7659" w14:paraId="179E6382" w14:textId="77777777" w:rsidTr="007E3B51">
        <w:trPr>
          <w:cantSplit/>
        </w:trPr>
        <w:tc>
          <w:tcPr>
            <w:tcW w:w="9666" w:type="dxa"/>
            <w:gridSpan w:val="4"/>
            <w:tcBorders>
              <w:top w:val="single" w:sz="4" w:space="0" w:color="auto"/>
              <w:left w:val="single" w:sz="4" w:space="0" w:color="auto"/>
              <w:bottom w:val="single" w:sz="4" w:space="0" w:color="auto"/>
              <w:right w:val="single" w:sz="4" w:space="0" w:color="auto"/>
            </w:tcBorders>
          </w:tcPr>
          <w:p w14:paraId="1A3FAB61" w14:textId="77777777" w:rsidR="00D83CCF" w:rsidRPr="007A7659" w:rsidRDefault="00D83CCF" w:rsidP="00333796">
            <w:pPr>
              <w:pStyle w:val="TableEntry"/>
              <w:rPr>
                <w:noProof w:val="0"/>
              </w:rPr>
            </w:pPr>
            <w:r w:rsidRPr="007A7659">
              <w:rPr>
                <w:noProof w:val="0"/>
              </w:rPr>
              <w:t>Audit Source (Document Repository) (1)</w:t>
            </w:r>
          </w:p>
        </w:tc>
      </w:tr>
      <w:tr w:rsidR="00D83CCF" w:rsidRPr="007A7659" w14:paraId="1804AF30" w14:textId="77777777" w:rsidTr="007E3B51">
        <w:trPr>
          <w:cantSplit/>
        </w:trPr>
        <w:tc>
          <w:tcPr>
            <w:tcW w:w="9666" w:type="dxa"/>
            <w:gridSpan w:val="4"/>
            <w:tcBorders>
              <w:top w:val="single" w:sz="4" w:space="0" w:color="auto"/>
              <w:left w:val="single" w:sz="4" w:space="0" w:color="auto"/>
              <w:bottom w:val="single" w:sz="4" w:space="0" w:color="auto"/>
              <w:right w:val="single" w:sz="4" w:space="0" w:color="auto"/>
            </w:tcBorders>
          </w:tcPr>
          <w:p w14:paraId="325C3FB4" w14:textId="77777777" w:rsidR="00D83CCF" w:rsidRPr="007A7659" w:rsidRDefault="00D83CCF" w:rsidP="00333796">
            <w:pPr>
              <w:pStyle w:val="TableEntry"/>
              <w:rPr>
                <w:i/>
                <w:iCs/>
                <w:noProof w:val="0"/>
              </w:rPr>
            </w:pPr>
            <w:r w:rsidRPr="007A7659">
              <w:rPr>
                <w:noProof w:val="0"/>
              </w:rPr>
              <w:t xml:space="preserve">Document (1..n) </w:t>
            </w:r>
          </w:p>
        </w:tc>
      </w:tr>
    </w:tbl>
    <w:p w14:paraId="3F248A87" w14:textId="77777777" w:rsidR="00B56326" w:rsidRDefault="00B56326" w:rsidP="002733A5">
      <w:pPr>
        <w:pStyle w:val="BodyText"/>
      </w:pPr>
      <w:bookmarkStart w:id="3317" w:name="_Toc426535234"/>
    </w:p>
    <w:p w14:paraId="06C19344" w14:textId="77CE4471" w:rsidR="00D83CCF" w:rsidRPr="007A7659" w:rsidRDefault="00D83CCF" w:rsidP="00D83CCF">
      <w:pPr>
        <w:pStyle w:val="Heading5"/>
        <w:numPr>
          <w:ilvl w:val="4"/>
          <w:numId w:val="53"/>
        </w:numPr>
        <w:tabs>
          <w:tab w:val="clear" w:pos="576"/>
          <w:tab w:val="clear" w:pos="720"/>
          <w:tab w:val="clear" w:pos="864"/>
        </w:tabs>
        <w:rPr>
          <w:noProof w:val="0"/>
        </w:rPr>
      </w:pPr>
      <w:r w:rsidRPr="007A7659">
        <w:rPr>
          <w:noProof w:val="0"/>
        </w:rPr>
        <w:t>ParticipantObjectIDTypeCode</w:t>
      </w:r>
      <w:bookmarkEnd w:id="3317"/>
    </w:p>
    <w:p w14:paraId="4B3B4E7A" w14:textId="77777777" w:rsidR="00D83CCF" w:rsidRPr="007A7659" w:rsidRDefault="00D83CCF" w:rsidP="00D83CCF">
      <w:pPr>
        <w:pStyle w:val="BodyText"/>
      </w:pPr>
      <w:r w:rsidRPr="007A7659">
        <w:t xml:space="preserve">The DICOM schema mandates codeSystemName and originalText for all coded types. When standard codes are not available and the Audit Event Report is still using the integer values that were specified in </w:t>
      </w:r>
      <w:r w:rsidR="008A6C66" w:rsidRPr="007A7659">
        <w:t>RFC</w:t>
      </w:r>
      <w:r w:rsidRPr="007A7659">
        <w:t xml:space="preserve">3881, IHE actors shall use the integer from </w:t>
      </w:r>
      <w:r w:rsidR="008A6C66" w:rsidRPr="007A7659">
        <w:t>RFC</w:t>
      </w:r>
      <w:r w:rsidRPr="007A7659">
        <w:t xml:space="preserve">3881 as the codeValue, the description from </w:t>
      </w:r>
      <w:r w:rsidR="008A6C66" w:rsidRPr="007A7659">
        <w:t>RFC</w:t>
      </w:r>
      <w:r w:rsidRPr="007A7659">
        <w:t>3881 in the originalText attribute and "RFC-3881" in the codeSystemName attribute</w:t>
      </w:r>
      <w:r w:rsidR="00CC4641" w:rsidRPr="007A7659">
        <w:t xml:space="preserve">. </w:t>
      </w:r>
      <w:r w:rsidRPr="007A7659">
        <w:t xml:space="preserve">Where codes from other coding systems are available, those codes should be used because </w:t>
      </w:r>
      <w:r w:rsidR="008A6C66" w:rsidRPr="007A7659">
        <w:t>RFC</w:t>
      </w:r>
      <w:r w:rsidRPr="007A7659">
        <w:t>3881 has been deprecated.</w:t>
      </w:r>
    </w:p>
    <w:p w14:paraId="3D3E6FB1" w14:textId="77777777" w:rsidR="00D83CCF" w:rsidRPr="007A7659" w:rsidRDefault="00D83CCF" w:rsidP="00D83CCF">
      <w:pPr>
        <w:pStyle w:val="Heading4"/>
        <w:numPr>
          <w:ilvl w:val="3"/>
          <w:numId w:val="53"/>
        </w:numPr>
        <w:tabs>
          <w:tab w:val="clear" w:pos="576"/>
          <w:tab w:val="clear" w:pos="720"/>
          <w:tab w:val="clear" w:pos="864"/>
          <w:tab w:val="clear" w:pos="2160"/>
          <w:tab w:val="clear" w:pos="2880"/>
        </w:tabs>
        <w:rPr>
          <w:noProof w:val="0"/>
        </w:rPr>
      </w:pPr>
      <w:bookmarkStart w:id="3318" w:name="_Toc426535235"/>
      <w:r w:rsidRPr="007A7659">
        <w:rPr>
          <w:noProof w:val="0"/>
        </w:rPr>
        <w:lastRenderedPageBreak/>
        <w:t xml:space="preserve"> </w:t>
      </w:r>
      <w:r w:rsidR="008A6C66" w:rsidRPr="007A7659">
        <w:rPr>
          <w:noProof w:val="0"/>
        </w:rPr>
        <w:t>RFC</w:t>
      </w:r>
      <w:r w:rsidRPr="007A7659">
        <w:rPr>
          <w:noProof w:val="0"/>
        </w:rPr>
        <w:t>3881 format (Deprecated)</w:t>
      </w:r>
      <w:bookmarkEnd w:id="3318"/>
    </w:p>
    <w:p w14:paraId="1F4FBD2F" w14:textId="77777777" w:rsidR="00E06DA8" w:rsidRPr="007A7659" w:rsidRDefault="00D83CCF" w:rsidP="00CF2FDE">
      <w:r w:rsidRPr="007A7659">
        <w:t xml:space="preserve">The use of </w:t>
      </w:r>
      <w:r w:rsidR="008A6C66" w:rsidRPr="007A7659">
        <w:t>RFC</w:t>
      </w:r>
      <w:r w:rsidRPr="007A7659">
        <w:t>3881 has been deprecated by IHE and IETF.</w:t>
      </w:r>
    </w:p>
    <w:p w14:paraId="51196C6B" w14:textId="77777777" w:rsidR="00E06DA8" w:rsidRPr="00417B82" w:rsidRDefault="00E06DA8" w:rsidP="004A0919">
      <w:pPr>
        <w:pStyle w:val="Heading3"/>
        <w:ind w:left="0" w:firstLine="0"/>
        <w:rPr>
          <w:bCs/>
          <w:noProof w:val="0"/>
        </w:rPr>
      </w:pPr>
      <w:bookmarkStart w:id="3319" w:name="_Toc13770294"/>
      <w:r w:rsidRPr="00417B82">
        <w:rPr>
          <w:bCs/>
          <w:noProof w:val="0"/>
        </w:rPr>
        <w:t>3.20.8 Disclosures audit message</w:t>
      </w:r>
      <w:bookmarkEnd w:id="3319"/>
    </w:p>
    <w:p w14:paraId="5761357D" w14:textId="77777777" w:rsidR="00E06DA8" w:rsidRPr="007A7659" w:rsidRDefault="00E06DA8" w:rsidP="00E06DA8">
      <w:pPr>
        <w:rPr>
          <w:shd w:val="clear" w:color="auto" w:fill="FFFFFF"/>
        </w:rPr>
      </w:pPr>
      <w:r w:rsidRPr="007A7659">
        <w:rPr>
          <w:shd w:val="clear" w:color="auto" w:fill="FFFFFF"/>
        </w:rPr>
        <w:t>In some countries a Patient has the right to get an accounting of disclosures. This report includes disclosures of their data that meet regulatory criteria. Most audit events, including export events, must be post-analyzed to determine whether they describe an event that needs to be included in the accounting of disclosures. For example, in the USA these rules are defined in HIPAA, and only a few kinds of export events meet the criteria to be included in an accounting of disclosures report. When it is known, at the time the event is recorded, that the event is indeed a disclosure, the disclosure audit message can be used to document the event.</w:t>
      </w:r>
      <w:r w:rsidRPr="007A7659">
        <w:br/>
      </w:r>
      <w:r w:rsidRPr="007A7659">
        <w:br/>
      </w:r>
      <w:r w:rsidRPr="007A7659">
        <w:rPr>
          <w:shd w:val="clear" w:color="auto" w:fill="FFFFFF"/>
        </w:rPr>
        <w:t>The requirements of an accounting of disclosures are defined in ASTM-2147. A disclosure shall include the following, when the value is known:</w:t>
      </w:r>
    </w:p>
    <w:p w14:paraId="474DD679" w14:textId="77777777" w:rsidR="00E06DA8" w:rsidRPr="007A7659" w:rsidRDefault="00E06DA8" w:rsidP="00E06DA8">
      <w:pPr>
        <w:numPr>
          <w:ilvl w:val="0"/>
          <w:numId w:val="92"/>
        </w:numPr>
      </w:pPr>
      <w:r w:rsidRPr="007A7659">
        <w:t>Who did the disclosure (the releasing agent), </w:t>
      </w:r>
    </w:p>
    <w:p w14:paraId="1029C689" w14:textId="77777777" w:rsidR="00E06DA8" w:rsidRPr="007A7659" w:rsidRDefault="00E06DA8" w:rsidP="00E06DA8">
      <w:pPr>
        <w:numPr>
          <w:ilvl w:val="0"/>
          <w:numId w:val="92"/>
        </w:numPr>
      </w:pPr>
      <w:r w:rsidRPr="007A7659">
        <w:t>When did the disclosure happen,</w:t>
      </w:r>
    </w:p>
    <w:p w14:paraId="2DB242CC" w14:textId="7B1DA0F3" w:rsidR="00E06DA8" w:rsidRPr="007A7659" w:rsidRDefault="00E06DA8" w:rsidP="00E06DA8">
      <w:pPr>
        <w:numPr>
          <w:ilvl w:val="0"/>
          <w:numId w:val="92"/>
        </w:numPr>
      </w:pPr>
      <w:r w:rsidRPr="007A7659">
        <w:t>Who was the data disclosed to (receiving agent machine and other parties</w:t>
      </w:r>
      <w:r w:rsidR="00535226">
        <w:t>,</w:t>
      </w:r>
      <w:r w:rsidRPr="007A7659">
        <w:t xml:space="preserve"> if known),</w:t>
      </w:r>
    </w:p>
    <w:p w14:paraId="2AB95B76" w14:textId="77777777" w:rsidR="00E06DA8" w:rsidRPr="007A7659" w:rsidRDefault="00E06DA8" w:rsidP="00E06DA8">
      <w:pPr>
        <w:numPr>
          <w:ilvl w:val="0"/>
          <w:numId w:val="92"/>
        </w:numPr>
      </w:pPr>
      <w:r w:rsidRPr="007A7659">
        <w:t>What patient was involved (multiple patients would be done as multiple audit entries), </w:t>
      </w:r>
    </w:p>
    <w:p w14:paraId="23F67F0F" w14:textId="77777777" w:rsidR="00E06DA8" w:rsidRPr="007A7659" w:rsidRDefault="00E06DA8" w:rsidP="00E06DA8">
      <w:pPr>
        <w:numPr>
          <w:ilvl w:val="0"/>
          <w:numId w:val="92"/>
        </w:numPr>
      </w:pPr>
      <w:r w:rsidRPr="007A7659">
        <w:t>What data was involved, and </w:t>
      </w:r>
    </w:p>
    <w:p w14:paraId="427516F9" w14:textId="08392D98" w:rsidR="00E06DA8" w:rsidRPr="007A7659" w:rsidRDefault="00E06DA8" w:rsidP="00E06DA8">
      <w:pPr>
        <w:numPr>
          <w:ilvl w:val="0"/>
          <w:numId w:val="92"/>
        </w:numPr>
      </w:pPr>
      <w:r w:rsidRPr="007A7659">
        <w:t xml:space="preserve">Why the disclosure </w:t>
      </w:r>
      <w:r w:rsidR="0004290A">
        <w:t xml:space="preserve">was </w:t>
      </w:r>
      <w:r w:rsidRPr="007A7659">
        <w:t>done </w:t>
      </w:r>
    </w:p>
    <w:p w14:paraId="20FF34F6" w14:textId="77777777" w:rsidR="00E06DA8" w:rsidRPr="007A7659" w:rsidRDefault="00E06DA8" w:rsidP="00E06DA8">
      <w:pPr>
        <w:rPr>
          <w:szCs w:val="24"/>
        </w:rPr>
      </w:pPr>
      <w:r w:rsidRPr="007A7659">
        <w:rPr>
          <w:shd w:val="clear" w:color="auto" w:fill="FFFFFF"/>
        </w:rPr>
        <w:t>There is some other information that may be available:</w:t>
      </w:r>
    </w:p>
    <w:p w14:paraId="799F876C" w14:textId="77777777" w:rsidR="00E06DA8" w:rsidRPr="007A7659" w:rsidRDefault="00E06DA8" w:rsidP="00E06DA8">
      <w:pPr>
        <w:numPr>
          <w:ilvl w:val="0"/>
          <w:numId w:val="93"/>
        </w:numPr>
      </w:pPr>
      <w:r w:rsidRPr="007A7659">
        <w:t>Who is the custodian of the data (the official organization responsible), and</w:t>
      </w:r>
    </w:p>
    <w:p w14:paraId="781B3411" w14:textId="1496D259" w:rsidR="00E06DA8" w:rsidRPr="007A7659" w:rsidRDefault="00E06DA8" w:rsidP="00E06DA8">
      <w:pPr>
        <w:numPr>
          <w:ilvl w:val="0"/>
          <w:numId w:val="93"/>
        </w:numPr>
      </w:pPr>
      <w:r w:rsidRPr="007A7659">
        <w:t>Who authorized the release such as a guardian or relative (authorizing agent)</w:t>
      </w:r>
      <w:r w:rsidR="00B03358">
        <w:t>?</w:t>
      </w:r>
    </w:p>
    <w:p w14:paraId="46A95780" w14:textId="77777777" w:rsidR="00E06DA8" w:rsidRPr="007A7659" w:rsidRDefault="00E06DA8" w:rsidP="00E06DA8">
      <w:r w:rsidRPr="007A7659">
        <w:t>The following is the layout of the Disclosure audit event. This pattern will be extended and modified by applications when appropriate</w:t>
      </w:r>
      <w:r w:rsidR="007A7659" w:rsidRPr="007A7659">
        <w:t xml:space="preserve">. </w:t>
      </w:r>
    </w:p>
    <w:p w14:paraId="698EB5EB" w14:textId="77777777" w:rsidR="00E06DA8" w:rsidRPr="007A7659" w:rsidRDefault="00E06DA8" w:rsidP="00E06DA8"/>
    <w:tbl>
      <w:tblPr>
        <w:tblW w:w="9108" w:type="dxa"/>
        <w:tblInd w:w="-98" w:type="dxa"/>
        <w:tblCellMar>
          <w:left w:w="0" w:type="dxa"/>
          <w:right w:w="0" w:type="dxa"/>
        </w:tblCellMar>
        <w:tblLook w:val="04A0" w:firstRow="1" w:lastRow="0" w:firstColumn="1" w:lastColumn="0" w:noHBand="0" w:noVBand="1"/>
      </w:tblPr>
      <w:tblGrid>
        <w:gridCol w:w="1857"/>
        <w:gridCol w:w="2676"/>
        <w:gridCol w:w="705"/>
        <w:gridCol w:w="3870"/>
      </w:tblGrid>
      <w:tr w:rsidR="00E06DA8" w:rsidRPr="007A7659" w14:paraId="158FE159" w14:textId="77777777" w:rsidTr="00724DD0">
        <w:trPr>
          <w:cantSplit/>
        </w:trPr>
        <w:tc>
          <w:tcPr>
            <w:tcW w:w="1882" w:type="dxa"/>
            <w:tcBorders>
              <w:top w:val="single" w:sz="8" w:space="0" w:color="auto"/>
              <w:left w:val="single" w:sz="8" w:space="0" w:color="auto"/>
              <w:bottom w:val="single" w:sz="8" w:space="0" w:color="auto"/>
              <w:right w:val="single" w:sz="8" w:space="0" w:color="auto"/>
            </w:tcBorders>
          </w:tcPr>
          <w:p w14:paraId="22E5F235" w14:textId="77777777" w:rsidR="00E06DA8" w:rsidRPr="007A7659" w:rsidRDefault="00E06DA8" w:rsidP="00724DD0">
            <w:pPr>
              <w:spacing w:before="0" w:line="180" w:lineRule="atLeast"/>
              <w:rPr>
                <w:rFonts w:ascii="Arial" w:hAnsi="Arial" w:cs="Arial"/>
                <w:b/>
                <w:bCs/>
                <w:sz w:val="20"/>
              </w:rPr>
            </w:pPr>
          </w:p>
        </w:tc>
        <w:tc>
          <w:tcPr>
            <w:tcW w:w="2705"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tcPr>
          <w:p w14:paraId="6A899C11" w14:textId="77777777" w:rsidR="00E06DA8" w:rsidRPr="007A7659" w:rsidRDefault="00E06DA8" w:rsidP="0002013A">
            <w:pPr>
              <w:pStyle w:val="TableEntryHeader"/>
              <w:rPr>
                <w:kern w:val="28"/>
                <w:szCs w:val="24"/>
              </w:rPr>
            </w:pPr>
            <w:r w:rsidRPr="007A7659">
              <w:t>Field Name</w:t>
            </w:r>
          </w:p>
        </w:tc>
        <w:tc>
          <w:tcPr>
            <w:tcW w:w="561"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tcPr>
          <w:p w14:paraId="3C351696" w14:textId="77777777" w:rsidR="00E06DA8" w:rsidRPr="007A7659" w:rsidRDefault="00E06DA8" w:rsidP="0002013A">
            <w:pPr>
              <w:pStyle w:val="TableEntryHeader"/>
              <w:rPr>
                <w:kern w:val="28"/>
                <w:szCs w:val="24"/>
              </w:rPr>
            </w:pPr>
            <w:r w:rsidRPr="007A7659">
              <w:t>Opt</w:t>
            </w:r>
          </w:p>
        </w:tc>
        <w:tc>
          <w:tcPr>
            <w:tcW w:w="3960"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tcPr>
          <w:p w14:paraId="5BB04D3C" w14:textId="77777777" w:rsidR="00E06DA8" w:rsidRPr="007A7659" w:rsidRDefault="00E06DA8" w:rsidP="0002013A">
            <w:pPr>
              <w:pStyle w:val="TableEntryHeader"/>
              <w:rPr>
                <w:kern w:val="28"/>
                <w:szCs w:val="24"/>
              </w:rPr>
            </w:pPr>
            <w:r w:rsidRPr="007A7659">
              <w:t>Value Constraints</w:t>
            </w:r>
          </w:p>
        </w:tc>
      </w:tr>
      <w:tr w:rsidR="00E06DA8" w:rsidRPr="007A7659" w14:paraId="20253A9C" w14:textId="77777777" w:rsidTr="00724DD0">
        <w:trPr>
          <w:cantSplit/>
        </w:trPr>
        <w:tc>
          <w:tcPr>
            <w:tcW w:w="1882"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BC4D20C" w14:textId="77777777" w:rsidR="00E06DA8" w:rsidRPr="002733A5" w:rsidRDefault="00E06DA8" w:rsidP="0002013A">
            <w:pPr>
              <w:pStyle w:val="TableEntryHeader"/>
            </w:pPr>
            <w:r w:rsidRPr="007A7659">
              <w:t>Event</w:t>
            </w:r>
          </w:p>
          <w:p w14:paraId="58BAF179" w14:textId="77777777" w:rsidR="00E06DA8" w:rsidRPr="004A0919" w:rsidRDefault="00E06DA8" w:rsidP="004A0919">
            <w:pPr>
              <w:pStyle w:val="TableLabel"/>
              <w:rPr>
                <w:rFonts w:ascii="Times New Roman" w:hAnsi="Times New Roman"/>
                <w:b w:val="0"/>
                <w:bCs/>
                <w:sz w:val="12"/>
                <w:szCs w:val="24"/>
              </w:rPr>
            </w:pPr>
            <w:r w:rsidRPr="004A0919">
              <w:rPr>
                <w:rFonts w:ascii="Times New Roman" w:hAnsi="Times New Roman"/>
                <w:bCs/>
                <w:sz w:val="12"/>
              </w:rPr>
              <w:t>AuditMessage/</w:t>
            </w:r>
            <w:r w:rsidRPr="004A0919">
              <w:rPr>
                <w:rFonts w:ascii="Times New Roman" w:hAnsi="Times New Roman"/>
                <w:bCs/>
                <w:sz w:val="12"/>
              </w:rPr>
              <w:br/>
              <w:t>EventIdentification</w:t>
            </w: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16CE8401" w14:textId="77777777" w:rsidR="00E06DA8" w:rsidRPr="004A0919" w:rsidRDefault="00E06DA8" w:rsidP="004A0919">
            <w:pPr>
              <w:pStyle w:val="TableEntry"/>
              <w:rPr>
                <w:sz w:val="16"/>
                <w:szCs w:val="24"/>
              </w:rPr>
            </w:pPr>
            <w:r w:rsidRPr="004A0919">
              <w:rPr>
                <w:sz w:val="16"/>
              </w:rPr>
              <w:t>EventID</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0BAAD410" w14:textId="77777777" w:rsidR="00E06DA8" w:rsidRPr="004A0919" w:rsidRDefault="00E06DA8" w:rsidP="004A0919">
            <w:pPr>
              <w:pStyle w:val="TableEntry"/>
              <w:rPr>
                <w:sz w:val="16"/>
                <w:szCs w:val="24"/>
              </w:rPr>
            </w:pPr>
            <w:r w:rsidRPr="004A0919">
              <w:rPr>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vAlign w:val="center"/>
          </w:tcPr>
          <w:p w14:paraId="3396180B" w14:textId="77777777" w:rsidR="00E06DA8" w:rsidRPr="004A0919" w:rsidRDefault="00E06DA8" w:rsidP="004A0919">
            <w:pPr>
              <w:pStyle w:val="TableEntry"/>
              <w:rPr>
                <w:sz w:val="16"/>
                <w:szCs w:val="24"/>
              </w:rPr>
            </w:pPr>
            <w:r w:rsidRPr="004A0919">
              <w:rPr>
                <w:sz w:val="16"/>
              </w:rPr>
              <w:t>EV(110106, DCM, “Export”)</w:t>
            </w:r>
          </w:p>
        </w:tc>
      </w:tr>
      <w:tr w:rsidR="00E06DA8" w:rsidRPr="007A7659" w14:paraId="350D79A9"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vAlign w:val="center"/>
          </w:tcPr>
          <w:p w14:paraId="4F4639A1" w14:textId="77777777" w:rsidR="00E06DA8" w:rsidRPr="007A7659" w:rsidRDefault="00E06DA8" w:rsidP="00724DD0">
            <w:pPr>
              <w:spacing w:before="0"/>
              <w:rPr>
                <w:szCs w:val="24"/>
              </w:rPr>
            </w:pP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541DAFDA" w14:textId="77777777" w:rsidR="00E06DA8" w:rsidRPr="004A0919" w:rsidRDefault="00E06DA8" w:rsidP="004A0919">
            <w:pPr>
              <w:pStyle w:val="TableEntry"/>
              <w:rPr>
                <w:sz w:val="16"/>
                <w:szCs w:val="24"/>
              </w:rPr>
            </w:pPr>
            <w:r w:rsidRPr="004A0919">
              <w:rPr>
                <w:sz w:val="16"/>
              </w:rPr>
              <w:t>EventActionCode</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11F01A49" w14:textId="77777777" w:rsidR="00E06DA8" w:rsidRPr="004A0919" w:rsidRDefault="00E06DA8" w:rsidP="004A0919">
            <w:pPr>
              <w:pStyle w:val="TableEntry"/>
              <w:rPr>
                <w:sz w:val="16"/>
                <w:szCs w:val="24"/>
              </w:rPr>
            </w:pPr>
            <w:r w:rsidRPr="004A0919">
              <w:rPr>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14:paraId="432D1F10" w14:textId="77777777" w:rsidR="00E06DA8" w:rsidRPr="004A0919" w:rsidRDefault="00E06DA8" w:rsidP="004A0919">
            <w:pPr>
              <w:pStyle w:val="TableEntry"/>
              <w:rPr>
                <w:sz w:val="16"/>
                <w:szCs w:val="24"/>
              </w:rPr>
            </w:pPr>
            <w:r w:rsidRPr="004A0919">
              <w:rPr>
                <w:sz w:val="16"/>
              </w:rPr>
              <w:t>“R” (Read)  for Export</w:t>
            </w:r>
          </w:p>
        </w:tc>
      </w:tr>
      <w:tr w:rsidR="00E06DA8" w:rsidRPr="007A7659" w14:paraId="2B6330D7"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vAlign w:val="center"/>
          </w:tcPr>
          <w:p w14:paraId="610121DB" w14:textId="77777777" w:rsidR="00E06DA8" w:rsidRPr="007A7659" w:rsidRDefault="00E06DA8" w:rsidP="00724DD0">
            <w:pPr>
              <w:spacing w:before="0"/>
              <w:rPr>
                <w:szCs w:val="24"/>
              </w:rPr>
            </w:pP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037CCA1F" w14:textId="77777777" w:rsidR="00E06DA8" w:rsidRPr="004A0919" w:rsidRDefault="00E06DA8" w:rsidP="004A0919">
            <w:pPr>
              <w:pStyle w:val="TableEntry"/>
              <w:rPr>
                <w:i/>
                <w:iCs/>
                <w:sz w:val="16"/>
                <w:szCs w:val="24"/>
              </w:rPr>
            </w:pPr>
            <w:r w:rsidRPr="004A0919">
              <w:rPr>
                <w:i/>
                <w:iCs/>
                <w:sz w:val="16"/>
              </w:rPr>
              <w:t>EventDateTime</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6562A887" w14:textId="77777777" w:rsidR="00E06DA8" w:rsidRPr="004A0919" w:rsidRDefault="00E06DA8" w:rsidP="004A0919">
            <w:pPr>
              <w:pStyle w:val="TableEntry"/>
              <w:rPr>
                <w:i/>
                <w:iCs/>
                <w:sz w:val="16"/>
                <w:szCs w:val="24"/>
              </w:rPr>
            </w:pPr>
            <w:r w:rsidRPr="004A0919">
              <w:rPr>
                <w:i/>
                <w:iCs/>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vAlign w:val="center"/>
          </w:tcPr>
          <w:p w14:paraId="14E835C3" w14:textId="77777777" w:rsidR="00E06DA8" w:rsidRPr="004A0919" w:rsidRDefault="00E06DA8" w:rsidP="004A0919">
            <w:pPr>
              <w:pStyle w:val="TableEntry"/>
              <w:rPr>
                <w:i/>
                <w:iCs/>
                <w:sz w:val="16"/>
                <w:szCs w:val="24"/>
              </w:rPr>
            </w:pPr>
            <w:r w:rsidRPr="004A0919">
              <w:rPr>
                <w:i/>
                <w:iCs/>
                <w:sz w:val="16"/>
              </w:rPr>
              <w:t>not specialized</w:t>
            </w:r>
          </w:p>
        </w:tc>
      </w:tr>
      <w:tr w:rsidR="00E06DA8" w:rsidRPr="007A7659" w14:paraId="0648ADC0"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vAlign w:val="center"/>
          </w:tcPr>
          <w:p w14:paraId="17556806" w14:textId="77777777" w:rsidR="00E06DA8" w:rsidRPr="007A7659" w:rsidRDefault="00E06DA8" w:rsidP="00724DD0">
            <w:pPr>
              <w:spacing w:before="0"/>
              <w:rPr>
                <w:szCs w:val="24"/>
              </w:rPr>
            </w:pP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42845F55" w14:textId="77777777" w:rsidR="00E06DA8" w:rsidRPr="004A0919" w:rsidRDefault="00E06DA8" w:rsidP="004A0919">
            <w:pPr>
              <w:pStyle w:val="TableEntry"/>
              <w:rPr>
                <w:i/>
                <w:iCs/>
                <w:sz w:val="16"/>
              </w:rPr>
            </w:pPr>
            <w:r w:rsidRPr="004A0919">
              <w:rPr>
                <w:i/>
                <w:iCs/>
                <w:sz w:val="16"/>
              </w:rPr>
              <w:t>EventOutcomeIndicator</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6B4A1FB6" w14:textId="77777777" w:rsidR="00E06DA8" w:rsidRPr="004A0919" w:rsidRDefault="00E06DA8" w:rsidP="004A0919">
            <w:pPr>
              <w:pStyle w:val="TableEntry"/>
              <w:rPr>
                <w:i/>
                <w:iCs/>
                <w:sz w:val="16"/>
              </w:rPr>
            </w:pPr>
            <w:r w:rsidRPr="004A0919">
              <w:rPr>
                <w:i/>
                <w:iCs/>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vAlign w:val="center"/>
          </w:tcPr>
          <w:p w14:paraId="15AF6F2C" w14:textId="77777777" w:rsidR="00E06DA8" w:rsidRPr="004A0919" w:rsidRDefault="00E06DA8" w:rsidP="004A0919">
            <w:pPr>
              <w:pStyle w:val="TableEntry"/>
              <w:rPr>
                <w:i/>
                <w:iCs/>
                <w:sz w:val="16"/>
              </w:rPr>
            </w:pPr>
            <w:r w:rsidRPr="004A0919">
              <w:rPr>
                <w:i/>
                <w:iCs/>
                <w:sz w:val="16"/>
              </w:rPr>
              <w:t>not specialized</w:t>
            </w:r>
          </w:p>
        </w:tc>
      </w:tr>
      <w:tr w:rsidR="00E06DA8" w:rsidRPr="007A7659" w14:paraId="5EA6A13C"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vAlign w:val="center"/>
          </w:tcPr>
          <w:p w14:paraId="2D3E4C28" w14:textId="77777777" w:rsidR="00E06DA8" w:rsidRPr="007A7659" w:rsidRDefault="00E06DA8" w:rsidP="00724DD0">
            <w:pPr>
              <w:spacing w:before="0"/>
              <w:rPr>
                <w:szCs w:val="24"/>
              </w:rPr>
            </w:pP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49FC7738" w14:textId="77777777" w:rsidR="00E06DA8" w:rsidRPr="004A0919" w:rsidRDefault="00E06DA8" w:rsidP="004A0919">
            <w:pPr>
              <w:pStyle w:val="TableEntry"/>
              <w:rPr>
                <w:sz w:val="16"/>
                <w:szCs w:val="24"/>
              </w:rPr>
            </w:pPr>
            <w:r w:rsidRPr="004A0919">
              <w:rPr>
                <w:sz w:val="16"/>
              </w:rPr>
              <w:t>PurposeOfUse</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75766D44" w14:textId="77777777" w:rsidR="00E06DA8" w:rsidRPr="004A0919" w:rsidRDefault="00E06DA8" w:rsidP="004A0919">
            <w:pPr>
              <w:pStyle w:val="TableEntry"/>
              <w:rPr>
                <w:sz w:val="16"/>
                <w:szCs w:val="24"/>
              </w:rPr>
            </w:pPr>
            <w:r w:rsidRPr="004A0919">
              <w:rPr>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vAlign w:val="center"/>
          </w:tcPr>
          <w:p w14:paraId="5B4AC64F" w14:textId="77777777" w:rsidR="00E06DA8" w:rsidRPr="004A0919" w:rsidRDefault="00E06DA8" w:rsidP="004A0919">
            <w:pPr>
              <w:pStyle w:val="TableEntry"/>
              <w:rPr>
                <w:sz w:val="16"/>
                <w:szCs w:val="24"/>
              </w:rPr>
            </w:pPr>
            <w:r w:rsidRPr="004A0919">
              <w:rPr>
                <w:sz w:val="16"/>
              </w:rPr>
              <w:t>why was the data disclosed</w:t>
            </w:r>
          </w:p>
        </w:tc>
      </w:tr>
      <w:tr w:rsidR="00E06DA8" w:rsidRPr="007A7659" w14:paraId="54377B78"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vAlign w:val="center"/>
          </w:tcPr>
          <w:p w14:paraId="39846126" w14:textId="77777777" w:rsidR="00E06DA8" w:rsidRPr="007A7659" w:rsidRDefault="00E06DA8" w:rsidP="00724DD0">
            <w:pPr>
              <w:spacing w:before="0"/>
              <w:rPr>
                <w:szCs w:val="24"/>
              </w:rPr>
            </w:pP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268FCD4B" w14:textId="77777777" w:rsidR="00E06DA8" w:rsidRPr="004A0919" w:rsidRDefault="00E06DA8" w:rsidP="004A0919">
            <w:pPr>
              <w:pStyle w:val="TableEntry"/>
              <w:rPr>
                <w:sz w:val="16"/>
                <w:szCs w:val="24"/>
              </w:rPr>
            </w:pPr>
            <w:r w:rsidRPr="004A0919">
              <w:rPr>
                <w:sz w:val="16"/>
              </w:rPr>
              <w:t>EventTypeCode</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75C36B98" w14:textId="77777777" w:rsidR="00E06DA8" w:rsidRPr="004A0919" w:rsidRDefault="00E06DA8" w:rsidP="004A0919">
            <w:pPr>
              <w:pStyle w:val="TableEntry"/>
              <w:rPr>
                <w:sz w:val="16"/>
                <w:szCs w:val="24"/>
              </w:rPr>
            </w:pPr>
            <w:r w:rsidRPr="004A0919">
              <w:rPr>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vAlign w:val="center"/>
          </w:tcPr>
          <w:p w14:paraId="65038CA5" w14:textId="77777777" w:rsidR="00E06DA8" w:rsidRPr="004A0919" w:rsidRDefault="00E06DA8" w:rsidP="004A0919">
            <w:pPr>
              <w:pStyle w:val="TableEntry"/>
              <w:rPr>
                <w:sz w:val="16"/>
              </w:rPr>
            </w:pPr>
            <w:r w:rsidRPr="004A0919">
              <w:rPr>
                <w:sz w:val="16"/>
              </w:rPr>
              <w:t>EV(IHE0006, “IHE”, “Disclosure”) - indicates type</w:t>
            </w:r>
          </w:p>
        </w:tc>
      </w:tr>
      <w:tr w:rsidR="00E06DA8" w:rsidRPr="007A7659" w14:paraId="64027FD9"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F888927" w14:textId="77777777" w:rsidR="00E06DA8" w:rsidRPr="007A7659" w:rsidRDefault="00E06DA8" w:rsidP="004A0919">
            <w:pPr>
              <w:pStyle w:val="TableEntry"/>
              <w:rPr>
                <w:rFonts w:ascii="Arial" w:hAnsi="Arial"/>
                <w:b/>
                <w:kern w:val="28"/>
                <w:szCs w:val="24"/>
              </w:rPr>
            </w:pPr>
            <w:r w:rsidRPr="007A7659">
              <w:t>ActiveParticipant - Releasing Agents (0..*)</w:t>
            </w:r>
          </w:p>
        </w:tc>
      </w:tr>
      <w:tr w:rsidR="00E06DA8" w:rsidRPr="007A7659" w14:paraId="56962669"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EEF8A36" w14:textId="77777777" w:rsidR="00E06DA8" w:rsidRPr="007A7659" w:rsidRDefault="00E06DA8" w:rsidP="004A0919">
            <w:pPr>
              <w:pStyle w:val="TableEntry"/>
              <w:rPr>
                <w:rFonts w:ascii="Arial" w:hAnsi="Arial"/>
                <w:b/>
                <w:kern w:val="28"/>
                <w:szCs w:val="24"/>
              </w:rPr>
            </w:pPr>
            <w:r w:rsidRPr="007A7659">
              <w:t>ActiveParticipant - Custodian (0..1)</w:t>
            </w:r>
          </w:p>
        </w:tc>
      </w:tr>
      <w:tr w:rsidR="00E06DA8" w:rsidRPr="007A7659" w14:paraId="66E8DB13"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94C8075" w14:textId="77777777" w:rsidR="00E06DA8" w:rsidRPr="007A7659" w:rsidRDefault="00E06DA8" w:rsidP="004A0919">
            <w:pPr>
              <w:pStyle w:val="TableEntry"/>
              <w:rPr>
                <w:rFonts w:ascii="Arial" w:hAnsi="Arial"/>
                <w:b/>
                <w:kern w:val="28"/>
                <w:szCs w:val="24"/>
              </w:rPr>
            </w:pPr>
            <w:r w:rsidRPr="007A7659">
              <w:t>ActiveParticipant - Authorizing Agent (0..n)</w:t>
            </w:r>
          </w:p>
        </w:tc>
      </w:tr>
      <w:tr w:rsidR="00E06DA8" w:rsidRPr="007A7659" w14:paraId="60C31C92"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E294830" w14:textId="77777777" w:rsidR="00E06DA8" w:rsidRPr="007A7659" w:rsidRDefault="00E06DA8" w:rsidP="004A0919">
            <w:pPr>
              <w:pStyle w:val="TableEntry"/>
              <w:rPr>
                <w:rFonts w:ascii="Arial" w:hAnsi="Arial"/>
                <w:b/>
                <w:kern w:val="28"/>
                <w:szCs w:val="24"/>
              </w:rPr>
            </w:pPr>
            <w:r w:rsidRPr="007A7659">
              <w:t>ActiveParticipant - Receiving Agent (1..n)</w:t>
            </w:r>
          </w:p>
        </w:tc>
      </w:tr>
      <w:tr w:rsidR="00E06DA8" w:rsidRPr="007A7659" w14:paraId="0B94E5C1"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82C03A7" w14:textId="77777777" w:rsidR="00E06DA8" w:rsidRPr="007A7659" w:rsidRDefault="00E06DA8" w:rsidP="004A0919">
            <w:pPr>
              <w:pStyle w:val="TableEntry"/>
              <w:rPr>
                <w:rFonts w:ascii="Arial" w:hAnsi="Arial"/>
                <w:b/>
                <w:kern w:val="28"/>
                <w:szCs w:val="24"/>
              </w:rPr>
            </w:pPr>
            <w:r w:rsidRPr="007A7659">
              <w:t>Audit Source (1)</w:t>
            </w:r>
          </w:p>
        </w:tc>
      </w:tr>
      <w:tr w:rsidR="00E06DA8" w:rsidRPr="007A7659" w14:paraId="0553D3DC"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A3EC68C" w14:textId="77777777" w:rsidR="00E06DA8" w:rsidRPr="007A7659" w:rsidRDefault="00E06DA8" w:rsidP="004A0919">
            <w:pPr>
              <w:pStyle w:val="TableEntry"/>
              <w:rPr>
                <w:rFonts w:ascii="Arial" w:hAnsi="Arial"/>
                <w:b/>
                <w:kern w:val="28"/>
                <w:szCs w:val="24"/>
              </w:rPr>
            </w:pPr>
            <w:r w:rsidRPr="007A7659">
              <w:lastRenderedPageBreak/>
              <w:t>ParticipantObject – Patient</w:t>
            </w:r>
            <w:r w:rsidR="008D5720" w:rsidRPr="007A7659">
              <w:t xml:space="preserve"> </w:t>
            </w:r>
            <w:r w:rsidRPr="007A7659">
              <w:t>(1)</w:t>
            </w:r>
          </w:p>
        </w:tc>
      </w:tr>
      <w:tr w:rsidR="00E06DA8" w:rsidRPr="007A7659" w14:paraId="42E04B61"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BF36115" w14:textId="77777777" w:rsidR="00E06DA8" w:rsidRPr="007A7659" w:rsidRDefault="00E06DA8" w:rsidP="004A0919">
            <w:pPr>
              <w:pStyle w:val="TableEntry"/>
              <w:rPr>
                <w:rFonts w:ascii="Arial" w:hAnsi="Arial"/>
                <w:b/>
                <w:kern w:val="28"/>
                <w:szCs w:val="24"/>
              </w:rPr>
            </w:pPr>
            <w:r w:rsidRPr="007A7659">
              <w:t>ParticipantObject – Data (Document) released</w:t>
            </w:r>
            <w:r w:rsidR="008D5720" w:rsidRPr="007A7659">
              <w:t xml:space="preserve"> </w:t>
            </w:r>
            <w:r w:rsidR="0011229E" w:rsidRPr="007A7659">
              <w:t>(1..n</w:t>
            </w:r>
            <w:r w:rsidRPr="007A7659">
              <w:t>)</w:t>
            </w:r>
          </w:p>
        </w:tc>
      </w:tr>
    </w:tbl>
    <w:p w14:paraId="31B89FAE" w14:textId="77777777" w:rsidR="00E06DA8" w:rsidRPr="007A7659" w:rsidRDefault="00E06DA8" w:rsidP="00E06DA8">
      <w:pPr>
        <w:spacing w:before="0"/>
        <w:rPr>
          <w:rFonts w:ascii="Calibri" w:hAnsi="Calibri"/>
          <w:vanish/>
          <w:sz w:val="22"/>
          <w:szCs w:val="22"/>
        </w:rPr>
      </w:pPr>
    </w:p>
    <w:tbl>
      <w:tblPr>
        <w:tblpPr w:leftFromText="180" w:rightFromText="180" w:bottomFromText="155" w:vertAnchor="text"/>
        <w:tblW w:w="9108" w:type="dxa"/>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4C571741"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2D2AF14" w14:textId="77777777" w:rsidR="00E06DA8" w:rsidRPr="002733A5" w:rsidRDefault="00E06DA8" w:rsidP="0002013A">
            <w:pPr>
              <w:pStyle w:val="TableEntryHeader"/>
            </w:pPr>
            <w:r w:rsidRPr="007A7659">
              <w:t>Releasing Agent</w:t>
            </w:r>
          </w:p>
          <w:p w14:paraId="37935614"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ActiveParticipant</w:t>
            </w:r>
          </w:p>
        </w:tc>
        <w:tc>
          <w:tcPr>
            <w:tcW w:w="25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2A59FF81" w14:textId="77777777" w:rsidR="00E06DA8" w:rsidRPr="004A0919" w:rsidRDefault="00E06DA8" w:rsidP="004A0919">
            <w:pPr>
              <w:pStyle w:val="TableEntry"/>
              <w:rPr>
                <w:rFonts w:cs="Arial"/>
                <w:sz w:val="16"/>
              </w:rPr>
            </w:pPr>
            <w:r w:rsidRPr="004A0919">
              <w:rPr>
                <w:sz w:val="16"/>
              </w:rPr>
              <w:t>UserID</w:t>
            </w:r>
          </w:p>
        </w:tc>
        <w:tc>
          <w:tcPr>
            <w:tcW w:w="6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59ABC138" w14:textId="77777777" w:rsidR="00E06DA8" w:rsidRPr="004A0919" w:rsidRDefault="00E06DA8" w:rsidP="004A0919">
            <w:pPr>
              <w:pStyle w:val="TableEntry"/>
              <w:rPr>
                <w:rFonts w:cs="Arial"/>
                <w:sz w:val="16"/>
              </w:rPr>
            </w:pPr>
            <w:r w:rsidRPr="004A0919">
              <w:rPr>
                <w:sz w:val="16"/>
              </w:rPr>
              <w:t>M</w:t>
            </w:r>
          </w:p>
        </w:tc>
        <w:tc>
          <w:tcPr>
            <w:tcW w:w="39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2D205484" w14:textId="77777777" w:rsidR="00E06DA8" w:rsidRPr="004A0919" w:rsidRDefault="00E06DA8" w:rsidP="004A0919">
            <w:pPr>
              <w:pStyle w:val="TableEntry"/>
              <w:rPr>
                <w:rFonts w:cs="Arial"/>
                <w:sz w:val="16"/>
              </w:rPr>
            </w:pPr>
            <w:r w:rsidRPr="004A0919">
              <w:rPr>
                <w:sz w:val="16"/>
              </w:rPr>
              <w:t>Identity of the human that initiated the Disclosure.</w:t>
            </w:r>
          </w:p>
        </w:tc>
      </w:tr>
      <w:tr w:rsidR="00E06DA8" w:rsidRPr="007A7659" w14:paraId="67465216"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4240782"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540D979" w14:textId="77777777" w:rsidR="00E06DA8" w:rsidRPr="002733A5" w:rsidRDefault="00E06DA8" w:rsidP="004A0919">
            <w:pPr>
              <w:pStyle w:val="TableEntry"/>
              <w:rPr>
                <w:rFonts w:cs="Arial"/>
                <w:i/>
                <w:iCs/>
                <w:sz w:val="16"/>
              </w:rPr>
            </w:pPr>
            <w:r w:rsidRPr="002733A5">
              <w:rPr>
                <w:i/>
                <w:iCs/>
                <w:sz w:val="16"/>
              </w:rPr>
              <w:t>AlternativeUserID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3E3C93B" w14:textId="77777777" w:rsidR="00E06DA8" w:rsidRPr="002733A5" w:rsidRDefault="00E06DA8" w:rsidP="004A0919">
            <w:pPr>
              <w:pStyle w:val="TableEntry"/>
              <w:rPr>
                <w:rFonts w:cs="Arial"/>
                <w:i/>
                <w:iCs/>
                <w:sz w:val="16"/>
              </w:rPr>
            </w:pPr>
            <w:r w:rsidRPr="002733A5">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4ABA0D8" w14:textId="77777777" w:rsidR="00E06DA8" w:rsidRPr="002733A5" w:rsidRDefault="00E06DA8" w:rsidP="004A0919">
            <w:pPr>
              <w:pStyle w:val="TableEntry"/>
              <w:rPr>
                <w:i/>
                <w:iCs/>
                <w:sz w:val="16"/>
              </w:rPr>
            </w:pPr>
            <w:r w:rsidRPr="002733A5">
              <w:rPr>
                <w:i/>
                <w:iCs/>
                <w:sz w:val="16"/>
              </w:rPr>
              <w:t>not specialized</w:t>
            </w:r>
          </w:p>
        </w:tc>
      </w:tr>
      <w:tr w:rsidR="00E06DA8" w:rsidRPr="007A7659" w14:paraId="3DE008E8"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FC80B1C"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85EE0FB" w14:textId="77777777" w:rsidR="00E06DA8" w:rsidRPr="002733A5" w:rsidRDefault="00E06DA8" w:rsidP="004A0919">
            <w:pPr>
              <w:pStyle w:val="TableEntry"/>
              <w:rPr>
                <w:rFonts w:cs="Arial"/>
                <w:i/>
                <w:iCs/>
                <w:sz w:val="16"/>
              </w:rPr>
            </w:pPr>
            <w:r w:rsidRPr="002733A5">
              <w:rPr>
                <w:i/>
                <w:iCs/>
                <w:sz w:val="16"/>
              </w:rPr>
              <w:t>UserName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AE9AC50" w14:textId="77777777" w:rsidR="00E06DA8" w:rsidRPr="002733A5" w:rsidRDefault="00E06DA8" w:rsidP="004A0919">
            <w:pPr>
              <w:pStyle w:val="TableEntry"/>
              <w:rPr>
                <w:rFonts w:cs="Arial"/>
                <w:i/>
                <w:iCs/>
                <w:sz w:val="16"/>
              </w:rPr>
            </w:pPr>
            <w:r w:rsidRPr="002733A5">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1845C92" w14:textId="77777777" w:rsidR="00E06DA8" w:rsidRPr="002733A5" w:rsidRDefault="00E06DA8" w:rsidP="004A0919">
            <w:pPr>
              <w:pStyle w:val="TableEntry"/>
              <w:rPr>
                <w:i/>
                <w:iCs/>
                <w:sz w:val="16"/>
              </w:rPr>
            </w:pPr>
            <w:r w:rsidRPr="002733A5">
              <w:rPr>
                <w:i/>
                <w:iCs/>
                <w:sz w:val="16"/>
              </w:rPr>
              <w:t>not specialized</w:t>
            </w:r>
          </w:p>
        </w:tc>
      </w:tr>
      <w:tr w:rsidR="00E06DA8" w:rsidRPr="007A7659" w14:paraId="3092B319"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6C28B24"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060BC46" w14:textId="77777777" w:rsidR="00E06DA8" w:rsidRPr="004A0919" w:rsidRDefault="00E06DA8" w:rsidP="004A0919">
            <w:pPr>
              <w:pStyle w:val="TableEntry"/>
              <w:rPr>
                <w:rFonts w:cs="Arial"/>
                <w:sz w:val="16"/>
              </w:rPr>
            </w:pPr>
            <w:r w:rsidRPr="004A0919">
              <w:rPr>
                <w:sz w:val="16"/>
              </w:rPr>
              <w:t>UserIsRequestor</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A2374E4"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D480FCA" w14:textId="77777777" w:rsidR="00E06DA8" w:rsidRPr="004A0919" w:rsidRDefault="00E06DA8" w:rsidP="004A0919">
            <w:pPr>
              <w:pStyle w:val="TableEntry"/>
              <w:rPr>
                <w:rFonts w:cs="Arial"/>
                <w:sz w:val="16"/>
              </w:rPr>
            </w:pPr>
            <w:r w:rsidRPr="004A0919">
              <w:rPr>
                <w:sz w:val="16"/>
              </w:rPr>
              <w:t>“true”</w:t>
            </w:r>
          </w:p>
        </w:tc>
      </w:tr>
      <w:tr w:rsidR="00E06DA8" w:rsidRPr="007A7659" w14:paraId="6B1890D1"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6ED95A9"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393241F" w14:textId="77777777" w:rsidR="00E06DA8" w:rsidRPr="004A0919" w:rsidRDefault="00E06DA8" w:rsidP="004A0919">
            <w:pPr>
              <w:pStyle w:val="TableEntry"/>
              <w:rPr>
                <w:rFonts w:cs="Arial"/>
                <w:sz w:val="16"/>
              </w:rPr>
            </w:pPr>
            <w:r w:rsidRPr="004A0919">
              <w:rPr>
                <w:sz w:val="16"/>
              </w:rPr>
              <w:t>RoleIDCode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EDDAE27"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96ECF6E" w14:textId="77777777" w:rsidR="00E06DA8" w:rsidRPr="004A0919" w:rsidRDefault="00E06DA8" w:rsidP="004A0919">
            <w:pPr>
              <w:pStyle w:val="TableEntry"/>
              <w:rPr>
                <w:rFonts w:cs="Arial"/>
                <w:sz w:val="16"/>
              </w:rPr>
            </w:pPr>
            <w:r w:rsidRPr="004A0919">
              <w:rPr>
                <w:sz w:val="16"/>
              </w:rPr>
              <w:t>EV(110153, DCM, “Source”)</w:t>
            </w:r>
          </w:p>
        </w:tc>
      </w:tr>
      <w:tr w:rsidR="00E06DA8" w:rsidRPr="007A7659" w14:paraId="55E96DFB"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878844F"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2789135"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667752B"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A06E76F"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319175F"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72D1C28"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89E32E7"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81391E0"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1CFFC90" w14:textId="77777777" w:rsidR="00E06DA8" w:rsidRPr="004A0919" w:rsidRDefault="00E06DA8" w:rsidP="004A0919">
            <w:pPr>
              <w:pStyle w:val="TableEntry"/>
              <w:rPr>
                <w:rFonts w:cs="Arial"/>
                <w:i/>
                <w:iCs/>
                <w:sz w:val="16"/>
              </w:rPr>
            </w:pPr>
            <w:r w:rsidRPr="004A0919">
              <w:rPr>
                <w:i/>
                <w:iCs/>
                <w:sz w:val="16"/>
              </w:rPr>
              <w:t>not specialized</w:t>
            </w:r>
          </w:p>
        </w:tc>
      </w:tr>
    </w:tbl>
    <w:p w14:paraId="32C6710C" w14:textId="77777777" w:rsidR="001D69B5" w:rsidRDefault="001D69B5"/>
    <w:tbl>
      <w:tblPr>
        <w:tblpPr w:leftFromText="180" w:rightFromText="180" w:bottomFromText="155" w:vertAnchor="text"/>
        <w:tblW w:w="9108" w:type="dxa"/>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68CEE4F0" w14:textId="77777777" w:rsidTr="002733A5">
        <w:trPr>
          <w:cantSplit/>
        </w:trPr>
        <w:tc>
          <w:tcPr>
            <w:tcW w:w="1998" w:type="dxa"/>
            <w:vMerge w:val="restar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4A2897B" w14:textId="045B374F" w:rsidR="00E06DA8" w:rsidRPr="002733A5" w:rsidRDefault="00E06DA8" w:rsidP="0002013A">
            <w:pPr>
              <w:pStyle w:val="TableEntryHeader"/>
            </w:pPr>
            <w:r w:rsidRPr="007A7659">
              <w:t>Custodian</w:t>
            </w:r>
            <w:r w:rsidRPr="004A0919">
              <w:br/>
            </w:r>
            <w:r w:rsidRPr="007A7659">
              <w:t>(if known)</w:t>
            </w:r>
          </w:p>
          <w:p w14:paraId="6A80F1B9"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ActiveParticipant</w:t>
            </w:r>
          </w:p>
        </w:tc>
        <w:tc>
          <w:tcPr>
            <w:tcW w:w="25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6FC62F54" w14:textId="77777777" w:rsidR="00E06DA8" w:rsidRPr="004A0919" w:rsidRDefault="00E06DA8" w:rsidP="004A0919">
            <w:pPr>
              <w:pStyle w:val="TableEntry"/>
              <w:rPr>
                <w:rFonts w:cs="Arial"/>
                <w:i/>
                <w:iCs/>
                <w:sz w:val="16"/>
              </w:rPr>
            </w:pPr>
            <w:r w:rsidRPr="004A0919">
              <w:rPr>
                <w:i/>
                <w:iCs/>
                <w:sz w:val="16"/>
              </w:rPr>
              <w:t>UserID</w:t>
            </w:r>
          </w:p>
        </w:tc>
        <w:tc>
          <w:tcPr>
            <w:tcW w:w="6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2112A3A7"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631CF42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D0BAB09" w14:textId="77777777" w:rsidTr="002733A5">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tcPr>
          <w:p w14:paraId="6431BF8D" w14:textId="77777777" w:rsidR="00E06DA8" w:rsidRPr="007A7659" w:rsidRDefault="00E06DA8" w:rsidP="00724DD0">
            <w:pPr>
              <w:spacing w:before="0"/>
              <w:rPr>
                <w:rFonts w:ascii="Arial" w:hAnsi="Arial" w:cs="Arial"/>
                <w:color w:val="222222"/>
                <w:sz w:val="20"/>
              </w:rPr>
            </w:pPr>
          </w:p>
        </w:tc>
        <w:tc>
          <w:tcPr>
            <w:tcW w:w="25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638E616E" w14:textId="77777777" w:rsidR="00E06DA8" w:rsidRPr="004A0919" w:rsidRDefault="00E06DA8" w:rsidP="004A0919">
            <w:pPr>
              <w:pStyle w:val="TableEntry"/>
              <w:rPr>
                <w:rFonts w:cs="Arial"/>
                <w:i/>
                <w:iCs/>
                <w:sz w:val="16"/>
              </w:rPr>
            </w:pPr>
            <w:r w:rsidRPr="004A0919">
              <w:rPr>
                <w:i/>
                <w:iCs/>
                <w:sz w:val="16"/>
              </w:rPr>
              <w:t>AlternativeUserID</w:t>
            </w:r>
          </w:p>
        </w:tc>
        <w:tc>
          <w:tcPr>
            <w:tcW w:w="6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683CB7AA"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7C5ED483"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C76A8C3" w14:textId="77777777" w:rsidTr="002733A5">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tcPr>
          <w:p w14:paraId="23AD6571" w14:textId="77777777" w:rsidR="00E06DA8" w:rsidRPr="007A7659" w:rsidRDefault="00E06DA8" w:rsidP="00724DD0">
            <w:pPr>
              <w:spacing w:before="0"/>
              <w:rPr>
                <w:rFonts w:ascii="Arial" w:hAnsi="Arial" w:cs="Arial"/>
                <w:color w:val="222222"/>
                <w:sz w:val="20"/>
              </w:rPr>
            </w:pPr>
          </w:p>
        </w:tc>
        <w:tc>
          <w:tcPr>
            <w:tcW w:w="25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4E196C7A" w14:textId="77777777" w:rsidR="00E06DA8" w:rsidRPr="004A0919" w:rsidRDefault="00E06DA8" w:rsidP="004A0919">
            <w:pPr>
              <w:pStyle w:val="TableEntry"/>
              <w:rPr>
                <w:rFonts w:cs="Arial"/>
                <w:i/>
                <w:iCs/>
                <w:sz w:val="16"/>
              </w:rPr>
            </w:pPr>
            <w:r w:rsidRPr="004A0919">
              <w:rPr>
                <w:i/>
                <w:iCs/>
                <w:sz w:val="16"/>
              </w:rPr>
              <w:t>UserName</w:t>
            </w:r>
          </w:p>
        </w:tc>
        <w:tc>
          <w:tcPr>
            <w:tcW w:w="6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406368A6"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40B28A76"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7E3DDED1" w14:textId="77777777" w:rsidTr="002733A5">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tcPr>
          <w:p w14:paraId="0F34F6CB" w14:textId="77777777" w:rsidR="00E06DA8" w:rsidRPr="007A7659" w:rsidRDefault="00E06DA8" w:rsidP="00724DD0">
            <w:pPr>
              <w:spacing w:before="0"/>
              <w:rPr>
                <w:rFonts w:ascii="Arial" w:hAnsi="Arial" w:cs="Arial"/>
                <w:color w:val="222222"/>
                <w:sz w:val="20"/>
              </w:rPr>
            </w:pPr>
          </w:p>
        </w:tc>
        <w:tc>
          <w:tcPr>
            <w:tcW w:w="25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7DEC74D4" w14:textId="77777777" w:rsidR="00E06DA8" w:rsidRPr="004A0919" w:rsidRDefault="00E06DA8" w:rsidP="004A0919">
            <w:pPr>
              <w:pStyle w:val="TableEntry"/>
              <w:rPr>
                <w:rFonts w:cs="Arial"/>
                <w:sz w:val="16"/>
              </w:rPr>
            </w:pPr>
            <w:r w:rsidRPr="004A0919">
              <w:rPr>
                <w:sz w:val="16"/>
              </w:rPr>
              <w:t>UserIsRequestor</w:t>
            </w:r>
          </w:p>
        </w:tc>
        <w:tc>
          <w:tcPr>
            <w:tcW w:w="6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734AD3DC" w14:textId="77777777" w:rsidR="00E06DA8" w:rsidRPr="004A0919" w:rsidRDefault="00E06DA8" w:rsidP="004A0919">
            <w:pPr>
              <w:pStyle w:val="TableEntry"/>
              <w:rPr>
                <w:rFonts w:cs="Arial"/>
                <w:sz w:val="16"/>
              </w:rPr>
            </w:pPr>
            <w:r w:rsidRPr="004A0919">
              <w:rPr>
                <w:sz w:val="16"/>
              </w:rPr>
              <w:t>M</w:t>
            </w:r>
          </w:p>
        </w:tc>
        <w:tc>
          <w:tcPr>
            <w:tcW w:w="39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18AEA007" w14:textId="77777777" w:rsidR="00E06DA8" w:rsidRPr="004A0919" w:rsidRDefault="00E06DA8" w:rsidP="004A0919">
            <w:pPr>
              <w:pStyle w:val="TableEntry"/>
              <w:rPr>
                <w:rFonts w:cs="Arial"/>
                <w:sz w:val="16"/>
              </w:rPr>
            </w:pPr>
            <w:r w:rsidRPr="004A0919">
              <w:rPr>
                <w:sz w:val="16"/>
              </w:rPr>
              <w:t>“false”</w:t>
            </w:r>
          </w:p>
        </w:tc>
      </w:tr>
      <w:tr w:rsidR="00E06DA8" w:rsidRPr="007A7659" w14:paraId="35C83747" w14:textId="77777777" w:rsidTr="002733A5">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tcPr>
          <w:p w14:paraId="2699F38F" w14:textId="77777777" w:rsidR="00E06DA8" w:rsidRPr="007A7659" w:rsidRDefault="00E06DA8" w:rsidP="00724DD0">
            <w:pPr>
              <w:spacing w:before="0"/>
              <w:rPr>
                <w:rFonts w:ascii="Arial" w:hAnsi="Arial" w:cs="Arial"/>
                <w:color w:val="222222"/>
                <w:sz w:val="20"/>
              </w:rPr>
            </w:pPr>
          </w:p>
        </w:tc>
        <w:tc>
          <w:tcPr>
            <w:tcW w:w="25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7B2183B2" w14:textId="77777777" w:rsidR="00E06DA8" w:rsidRPr="004A0919" w:rsidRDefault="00E06DA8" w:rsidP="004A0919">
            <w:pPr>
              <w:pStyle w:val="TableEntry"/>
              <w:rPr>
                <w:rFonts w:cs="Arial"/>
                <w:sz w:val="16"/>
              </w:rPr>
            </w:pPr>
            <w:r w:rsidRPr="004A0919">
              <w:rPr>
                <w:sz w:val="16"/>
              </w:rPr>
              <w:t>RoleIDCode</w:t>
            </w:r>
          </w:p>
        </w:tc>
        <w:tc>
          <w:tcPr>
            <w:tcW w:w="6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4FC64032" w14:textId="77777777" w:rsidR="00E06DA8" w:rsidRPr="004A0919" w:rsidRDefault="00E06DA8" w:rsidP="004A0919">
            <w:pPr>
              <w:pStyle w:val="TableEntry"/>
              <w:rPr>
                <w:rFonts w:cs="Arial"/>
                <w:sz w:val="16"/>
              </w:rPr>
            </w:pPr>
            <w:r w:rsidRPr="004A0919">
              <w:rPr>
                <w:sz w:val="16"/>
              </w:rPr>
              <w:t>M</w:t>
            </w:r>
          </w:p>
        </w:tc>
        <w:tc>
          <w:tcPr>
            <w:tcW w:w="39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039993D0" w14:textId="77777777" w:rsidR="00E06DA8" w:rsidRPr="004A0919" w:rsidRDefault="00E06DA8" w:rsidP="004A0919">
            <w:pPr>
              <w:pStyle w:val="TableEntry"/>
              <w:rPr>
                <w:sz w:val="16"/>
              </w:rPr>
            </w:pPr>
            <w:r w:rsidRPr="004A0919">
              <w:rPr>
                <w:sz w:val="16"/>
              </w:rPr>
              <w:t>EV(159541003, SNOMED CT, “Record keeping/library clerk")</w:t>
            </w:r>
          </w:p>
        </w:tc>
      </w:tr>
      <w:tr w:rsidR="00E06DA8" w:rsidRPr="007A7659" w14:paraId="294EBEB2" w14:textId="77777777" w:rsidTr="002733A5">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tcPr>
          <w:p w14:paraId="5CFD78C8" w14:textId="77777777" w:rsidR="00E06DA8" w:rsidRPr="007A7659" w:rsidRDefault="00E06DA8" w:rsidP="00724DD0">
            <w:pPr>
              <w:spacing w:before="0"/>
              <w:rPr>
                <w:rFonts w:ascii="Arial" w:hAnsi="Arial" w:cs="Arial"/>
                <w:color w:val="222222"/>
                <w:sz w:val="20"/>
              </w:rPr>
            </w:pPr>
          </w:p>
        </w:tc>
        <w:tc>
          <w:tcPr>
            <w:tcW w:w="25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030F7045"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0252B1DB"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397DC72C"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048DB472" w14:textId="77777777" w:rsidTr="002733A5">
        <w:trPr>
          <w:cantSplit/>
        </w:trPr>
        <w:tc>
          <w:tcPr>
            <w:tcW w:w="0" w:type="auto"/>
            <w:vMerge/>
            <w:tcBorders>
              <w:top w:val="single" w:sz="4" w:space="0" w:color="auto"/>
              <w:left w:val="single" w:sz="8" w:space="0" w:color="auto"/>
              <w:bottom w:val="single" w:sz="8" w:space="0" w:color="auto"/>
              <w:right w:val="single" w:sz="8" w:space="0" w:color="auto"/>
            </w:tcBorders>
            <w:shd w:val="clear" w:color="auto" w:fill="FFFFFF"/>
            <w:vAlign w:val="center"/>
          </w:tcPr>
          <w:p w14:paraId="4CF66B16" w14:textId="77777777" w:rsidR="00E06DA8" w:rsidRPr="007A7659" w:rsidRDefault="00E06DA8" w:rsidP="00724DD0">
            <w:pPr>
              <w:spacing w:before="0"/>
              <w:rPr>
                <w:rFonts w:ascii="Arial" w:hAnsi="Arial" w:cs="Arial"/>
                <w:color w:val="222222"/>
                <w:sz w:val="20"/>
              </w:rPr>
            </w:pPr>
          </w:p>
        </w:tc>
        <w:tc>
          <w:tcPr>
            <w:tcW w:w="2576"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476FC37"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3B69FED"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02207B0" w14:textId="77777777" w:rsidR="00E06DA8" w:rsidRPr="004A0919" w:rsidRDefault="00E06DA8" w:rsidP="004A0919">
            <w:pPr>
              <w:pStyle w:val="TableEntry"/>
              <w:rPr>
                <w:rFonts w:cs="Arial"/>
                <w:i/>
                <w:iCs/>
                <w:sz w:val="16"/>
              </w:rPr>
            </w:pPr>
            <w:r w:rsidRPr="004A0919">
              <w:rPr>
                <w:i/>
                <w:iCs/>
                <w:sz w:val="16"/>
              </w:rPr>
              <w:t>not specialized</w:t>
            </w:r>
          </w:p>
        </w:tc>
      </w:tr>
    </w:tbl>
    <w:p w14:paraId="3D09E88B"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5071797E" w14:textId="77777777" w:rsidTr="002733A5">
        <w:trPr>
          <w:cantSplit/>
        </w:trPr>
        <w:tc>
          <w:tcPr>
            <w:tcW w:w="1998" w:type="dxa"/>
            <w:vMerge w:val="restart"/>
            <w:shd w:val="clear" w:color="auto" w:fill="FFFFFF"/>
            <w:tcMar>
              <w:top w:w="0" w:type="dxa"/>
              <w:left w:w="108" w:type="dxa"/>
              <w:bottom w:w="0" w:type="dxa"/>
              <w:right w:w="108" w:type="dxa"/>
            </w:tcMar>
          </w:tcPr>
          <w:p w14:paraId="4B503428" w14:textId="77777777" w:rsidR="00E06DA8" w:rsidRPr="004A0919" w:rsidRDefault="00E06DA8" w:rsidP="002733A5">
            <w:pPr>
              <w:pStyle w:val="TableEntryHeader"/>
            </w:pPr>
            <w:r w:rsidRPr="007A7659">
              <w:t>Authorizing Agent</w:t>
            </w:r>
          </w:p>
          <w:p w14:paraId="5EEDCBF4" w14:textId="77777777" w:rsidR="00E06DA8" w:rsidRPr="004A0919" w:rsidRDefault="00E06DA8" w:rsidP="002733A5">
            <w:pPr>
              <w:pStyle w:val="TableEntryHeader"/>
            </w:pPr>
            <w:r w:rsidRPr="007A7659">
              <w:t>(if known)</w:t>
            </w:r>
          </w:p>
          <w:p w14:paraId="63B63F48"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ActiveParticipant</w:t>
            </w:r>
          </w:p>
        </w:tc>
        <w:tc>
          <w:tcPr>
            <w:tcW w:w="2576" w:type="dxa"/>
            <w:shd w:val="clear" w:color="auto" w:fill="FFFFFF"/>
            <w:tcMar>
              <w:top w:w="0" w:type="dxa"/>
              <w:left w:w="108" w:type="dxa"/>
              <w:bottom w:w="0" w:type="dxa"/>
              <w:right w:w="108" w:type="dxa"/>
            </w:tcMar>
            <w:vAlign w:val="center"/>
          </w:tcPr>
          <w:p w14:paraId="61A69FB8" w14:textId="77777777" w:rsidR="00E06DA8" w:rsidRPr="004A0919" w:rsidRDefault="00E06DA8" w:rsidP="004A0919">
            <w:pPr>
              <w:pStyle w:val="TableEntry"/>
              <w:rPr>
                <w:rFonts w:cs="Arial"/>
                <w:i/>
                <w:iCs/>
                <w:sz w:val="16"/>
              </w:rPr>
            </w:pPr>
            <w:r w:rsidRPr="004A0919">
              <w:rPr>
                <w:i/>
                <w:iCs/>
                <w:sz w:val="16"/>
              </w:rPr>
              <w:t>UserID</w:t>
            </w:r>
          </w:p>
        </w:tc>
        <w:tc>
          <w:tcPr>
            <w:tcW w:w="617" w:type="dxa"/>
            <w:shd w:val="clear" w:color="auto" w:fill="FFFFFF"/>
            <w:tcMar>
              <w:top w:w="0" w:type="dxa"/>
              <w:left w:w="108" w:type="dxa"/>
              <w:bottom w:w="0" w:type="dxa"/>
              <w:right w:w="108" w:type="dxa"/>
            </w:tcMar>
            <w:vAlign w:val="center"/>
          </w:tcPr>
          <w:p w14:paraId="504A4BA1"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D444E02"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1140C16" w14:textId="77777777" w:rsidTr="002733A5">
        <w:trPr>
          <w:cantSplit/>
        </w:trPr>
        <w:tc>
          <w:tcPr>
            <w:tcW w:w="0" w:type="auto"/>
            <w:vMerge/>
            <w:shd w:val="clear" w:color="auto" w:fill="FFFFFF"/>
            <w:vAlign w:val="center"/>
          </w:tcPr>
          <w:p w14:paraId="2C4EBDA7"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3CE7234" w14:textId="77777777" w:rsidR="00E06DA8" w:rsidRPr="004A0919" w:rsidRDefault="00E06DA8" w:rsidP="004A0919">
            <w:pPr>
              <w:pStyle w:val="TableEntry"/>
              <w:rPr>
                <w:rFonts w:cs="Arial"/>
                <w:i/>
                <w:iCs/>
                <w:sz w:val="16"/>
              </w:rPr>
            </w:pPr>
            <w:r w:rsidRPr="004A0919">
              <w:rPr>
                <w:i/>
                <w:iCs/>
                <w:sz w:val="16"/>
              </w:rPr>
              <w:t>AlternativeUserID</w:t>
            </w:r>
          </w:p>
        </w:tc>
        <w:tc>
          <w:tcPr>
            <w:tcW w:w="617" w:type="dxa"/>
            <w:shd w:val="clear" w:color="auto" w:fill="FFFFFF"/>
            <w:tcMar>
              <w:top w:w="0" w:type="dxa"/>
              <w:left w:w="108" w:type="dxa"/>
              <w:bottom w:w="0" w:type="dxa"/>
              <w:right w:w="108" w:type="dxa"/>
            </w:tcMar>
            <w:vAlign w:val="center"/>
          </w:tcPr>
          <w:p w14:paraId="02001A1F"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58F6D9F2"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D30EA48" w14:textId="77777777" w:rsidTr="002733A5">
        <w:trPr>
          <w:cantSplit/>
        </w:trPr>
        <w:tc>
          <w:tcPr>
            <w:tcW w:w="0" w:type="auto"/>
            <w:vMerge/>
            <w:shd w:val="clear" w:color="auto" w:fill="FFFFFF"/>
            <w:vAlign w:val="center"/>
          </w:tcPr>
          <w:p w14:paraId="4920531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81FEABF" w14:textId="77777777" w:rsidR="00E06DA8" w:rsidRPr="004A0919" w:rsidRDefault="00E06DA8" w:rsidP="004A0919">
            <w:pPr>
              <w:pStyle w:val="TableEntry"/>
              <w:rPr>
                <w:rFonts w:cs="Arial"/>
                <w:i/>
                <w:iCs/>
                <w:sz w:val="16"/>
              </w:rPr>
            </w:pPr>
            <w:r w:rsidRPr="004A0919">
              <w:rPr>
                <w:i/>
                <w:iCs/>
                <w:sz w:val="16"/>
              </w:rPr>
              <w:t>UserName</w:t>
            </w:r>
          </w:p>
        </w:tc>
        <w:tc>
          <w:tcPr>
            <w:tcW w:w="617" w:type="dxa"/>
            <w:shd w:val="clear" w:color="auto" w:fill="FFFFFF"/>
            <w:tcMar>
              <w:top w:w="0" w:type="dxa"/>
              <w:left w:w="108" w:type="dxa"/>
              <w:bottom w:w="0" w:type="dxa"/>
              <w:right w:w="108" w:type="dxa"/>
            </w:tcMar>
            <w:vAlign w:val="center"/>
          </w:tcPr>
          <w:p w14:paraId="7B7DA256"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1DC9AE50"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6CB3CC28" w14:textId="77777777" w:rsidTr="002733A5">
        <w:trPr>
          <w:cantSplit/>
        </w:trPr>
        <w:tc>
          <w:tcPr>
            <w:tcW w:w="0" w:type="auto"/>
            <w:vMerge/>
            <w:shd w:val="clear" w:color="auto" w:fill="FFFFFF"/>
            <w:vAlign w:val="center"/>
          </w:tcPr>
          <w:p w14:paraId="3898C757"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8241FC2" w14:textId="77777777" w:rsidR="00E06DA8" w:rsidRPr="004A0919" w:rsidRDefault="00E06DA8" w:rsidP="004A0919">
            <w:pPr>
              <w:pStyle w:val="TableEntry"/>
              <w:rPr>
                <w:rFonts w:cs="Arial"/>
                <w:sz w:val="16"/>
              </w:rPr>
            </w:pPr>
            <w:r w:rsidRPr="004A0919">
              <w:rPr>
                <w:sz w:val="16"/>
              </w:rPr>
              <w:t>UserIsRequestor</w:t>
            </w:r>
          </w:p>
        </w:tc>
        <w:tc>
          <w:tcPr>
            <w:tcW w:w="617" w:type="dxa"/>
            <w:shd w:val="clear" w:color="auto" w:fill="FFFFFF"/>
            <w:tcMar>
              <w:top w:w="0" w:type="dxa"/>
              <w:left w:w="108" w:type="dxa"/>
              <w:bottom w:w="0" w:type="dxa"/>
              <w:right w:w="108" w:type="dxa"/>
            </w:tcMar>
            <w:vAlign w:val="center"/>
          </w:tcPr>
          <w:p w14:paraId="7CE3366E"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33AC1BD0" w14:textId="77777777" w:rsidR="00E06DA8" w:rsidRPr="004A0919" w:rsidRDefault="00E06DA8" w:rsidP="004A0919">
            <w:pPr>
              <w:pStyle w:val="TableEntry"/>
              <w:rPr>
                <w:rFonts w:cs="Arial"/>
                <w:sz w:val="16"/>
              </w:rPr>
            </w:pPr>
            <w:r w:rsidRPr="004A0919">
              <w:rPr>
                <w:sz w:val="16"/>
              </w:rPr>
              <w:t>“false”</w:t>
            </w:r>
          </w:p>
        </w:tc>
      </w:tr>
      <w:tr w:rsidR="00E06DA8" w:rsidRPr="007A7659" w14:paraId="78E47CB9" w14:textId="77777777" w:rsidTr="002733A5">
        <w:trPr>
          <w:cantSplit/>
        </w:trPr>
        <w:tc>
          <w:tcPr>
            <w:tcW w:w="0" w:type="auto"/>
            <w:vMerge/>
            <w:shd w:val="clear" w:color="auto" w:fill="FFFFFF"/>
            <w:vAlign w:val="center"/>
          </w:tcPr>
          <w:p w14:paraId="48AC1351"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C6DDCC7" w14:textId="77777777" w:rsidR="00E06DA8" w:rsidRPr="004A0919" w:rsidRDefault="00E06DA8" w:rsidP="004A0919">
            <w:pPr>
              <w:pStyle w:val="TableEntry"/>
              <w:rPr>
                <w:rFonts w:cs="Arial"/>
                <w:sz w:val="16"/>
              </w:rPr>
            </w:pPr>
            <w:r w:rsidRPr="004A0919">
              <w:rPr>
                <w:sz w:val="16"/>
              </w:rPr>
              <w:t>RoleIDCode</w:t>
            </w:r>
          </w:p>
        </w:tc>
        <w:tc>
          <w:tcPr>
            <w:tcW w:w="617" w:type="dxa"/>
            <w:shd w:val="clear" w:color="auto" w:fill="FFFFFF"/>
            <w:tcMar>
              <w:top w:w="0" w:type="dxa"/>
              <w:left w:w="108" w:type="dxa"/>
              <w:bottom w:w="0" w:type="dxa"/>
              <w:right w:w="108" w:type="dxa"/>
            </w:tcMar>
            <w:vAlign w:val="center"/>
          </w:tcPr>
          <w:p w14:paraId="6DBB634E"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48DD9D33" w14:textId="77777777" w:rsidR="00E06DA8" w:rsidRPr="004A0919" w:rsidRDefault="00E06DA8" w:rsidP="004A0919">
            <w:pPr>
              <w:pStyle w:val="TableEntry"/>
              <w:rPr>
                <w:sz w:val="16"/>
              </w:rPr>
            </w:pPr>
            <w:r w:rsidRPr="004A0919">
              <w:rPr>
                <w:sz w:val="16"/>
              </w:rPr>
              <w:t>EV(429577009, SNOMED CT, "Patient Advocate")</w:t>
            </w:r>
          </w:p>
        </w:tc>
      </w:tr>
      <w:tr w:rsidR="00E06DA8" w:rsidRPr="007A7659" w14:paraId="41C79C34" w14:textId="77777777" w:rsidTr="002733A5">
        <w:trPr>
          <w:cantSplit/>
        </w:trPr>
        <w:tc>
          <w:tcPr>
            <w:tcW w:w="0" w:type="auto"/>
            <w:vMerge/>
            <w:shd w:val="clear" w:color="auto" w:fill="FFFFFF"/>
            <w:vAlign w:val="center"/>
          </w:tcPr>
          <w:p w14:paraId="7091C52F"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23467F35"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shd w:val="clear" w:color="auto" w:fill="FFFFFF"/>
            <w:tcMar>
              <w:top w:w="0" w:type="dxa"/>
              <w:left w:w="108" w:type="dxa"/>
              <w:bottom w:w="0" w:type="dxa"/>
              <w:right w:w="108" w:type="dxa"/>
            </w:tcMar>
            <w:vAlign w:val="center"/>
          </w:tcPr>
          <w:p w14:paraId="628AD3B7"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2E90DEB"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71C86690" w14:textId="77777777" w:rsidTr="002733A5">
        <w:trPr>
          <w:cantSplit/>
        </w:trPr>
        <w:tc>
          <w:tcPr>
            <w:tcW w:w="0" w:type="auto"/>
            <w:vMerge/>
            <w:shd w:val="clear" w:color="auto" w:fill="FFFFFF"/>
            <w:vAlign w:val="center"/>
          </w:tcPr>
          <w:p w14:paraId="21C05AB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B644D68"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shd w:val="clear" w:color="auto" w:fill="FFFFFF"/>
            <w:tcMar>
              <w:top w:w="0" w:type="dxa"/>
              <w:left w:w="108" w:type="dxa"/>
              <w:bottom w:w="0" w:type="dxa"/>
              <w:right w:w="108" w:type="dxa"/>
            </w:tcMar>
            <w:vAlign w:val="center"/>
          </w:tcPr>
          <w:p w14:paraId="01FA7A75"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1388EBC" w14:textId="77777777" w:rsidR="00E06DA8" w:rsidRPr="004A0919" w:rsidRDefault="00E06DA8" w:rsidP="004A0919">
            <w:pPr>
              <w:pStyle w:val="TableEntry"/>
              <w:rPr>
                <w:rFonts w:cs="Arial"/>
                <w:i/>
                <w:iCs/>
                <w:sz w:val="16"/>
              </w:rPr>
            </w:pPr>
            <w:r w:rsidRPr="004A0919">
              <w:rPr>
                <w:i/>
                <w:iCs/>
                <w:sz w:val="16"/>
              </w:rPr>
              <w:t>not specialized</w:t>
            </w:r>
          </w:p>
        </w:tc>
      </w:tr>
    </w:tbl>
    <w:p w14:paraId="03BCF9F3"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606BACA2" w14:textId="77777777" w:rsidTr="002733A5">
        <w:trPr>
          <w:cantSplit/>
        </w:trPr>
        <w:tc>
          <w:tcPr>
            <w:tcW w:w="1998" w:type="dxa"/>
            <w:vMerge w:val="restart"/>
            <w:shd w:val="clear" w:color="auto" w:fill="FFFFFF"/>
            <w:tcMar>
              <w:top w:w="0" w:type="dxa"/>
              <w:left w:w="108" w:type="dxa"/>
              <w:bottom w:w="0" w:type="dxa"/>
              <w:right w:w="108" w:type="dxa"/>
            </w:tcMar>
          </w:tcPr>
          <w:p w14:paraId="30138FDA" w14:textId="77777777" w:rsidR="00E06DA8" w:rsidRPr="002733A5" w:rsidRDefault="00E06DA8" w:rsidP="0002013A">
            <w:pPr>
              <w:pStyle w:val="TableEntryHeader"/>
            </w:pPr>
            <w:r w:rsidRPr="007A7659">
              <w:t>Receiving Agent</w:t>
            </w:r>
          </w:p>
          <w:p w14:paraId="79827A6E"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ActiveParticipant</w:t>
            </w:r>
          </w:p>
        </w:tc>
        <w:tc>
          <w:tcPr>
            <w:tcW w:w="2576" w:type="dxa"/>
            <w:shd w:val="clear" w:color="auto" w:fill="FFFFFF"/>
            <w:tcMar>
              <w:top w:w="0" w:type="dxa"/>
              <w:left w:w="108" w:type="dxa"/>
              <w:bottom w:w="0" w:type="dxa"/>
              <w:right w:w="108" w:type="dxa"/>
            </w:tcMar>
            <w:vAlign w:val="center"/>
          </w:tcPr>
          <w:p w14:paraId="1D9FBECE" w14:textId="77777777" w:rsidR="00E06DA8" w:rsidRPr="004A0919" w:rsidRDefault="00E06DA8" w:rsidP="004A0919">
            <w:pPr>
              <w:pStyle w:val="TableEntry"/>
              <w:rPr>
                <w:rFonts w:cs="Arial"/>
                <w:i/>
                <w:iCs/>
                <w:sz w:val="16"/>
              </w:rPr>
            </w:pPr>
            <w:r w:rsidRPr="004A0919">
              <w:rPr>
                <w:i/>
                <w:iCs/>
                <w:sz w:val="16"/>
              </w:rPr>
              <w:t>UserID</w:t>
            </w:r>
          </w:p>
        </w:tc>
        <w:tc>
          <w:tcPr>
            <w:tcW w:w="617" w:type="dxa"/>
            <w:shd w:val="clear" w:color="auto" w:fill="FFFFFF"/>
            <w:tcMar>
              <w:top w:w="0" w:type="dxa"/>
              <w:left w:w="108" w:type="dxa"/>
              <w:bottom w:w="0" w:type="dxa"/>
              <w:right w:w="108" w:type="dxa"/>
            </w:tcMar>
            <w:vAlign w:val="center"/>
          </w:tcPr>
          <w:p w14:paraId="1467AD98"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687B6201"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BD43235" w14:textId="77777777" w:rsidTr="002733A5">
        <w:trPr>
          <w:cantSplit/>
        </w:trPr>
        <w:tc>
          <w:tcPr>
            <w:tcW w:w="0" w:type="auto"/>
            <w:vMerge/>
            <w:shd w:val="clear" w:color="auto" w:fill="FFFFFF"/>
            <w:vAlign w:val="center"/>
          </w:tcPr>
          <w:p w14:paraId="1DCAAEC0"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39EC4CF" w14:textId="77777777" w:rsidR="00E06DA8" w:rsidRPr="004A0919" w:rsidRDefault="00E06DA8" w:rsidP="004A0919">
            <w:pPr>
              <w:pStyle w:val="TableEntry"/>
              <w:rPr>
                <w:rFonts w:cs="Arial"/>
                <w:i/>
                <w:iCs/>
                <w:sz w:val="16"/>
              </w:rPr>
            </w:pPr>
            <w:r w:rsidRPr="004A0919">
              <w:rPr>
                <w:i/>
                <w:iCs/>
                <w:sz w:val="16"/>
              </w:rPr>
              <w:t>AlternativeUserID</w:t>
            </w:r>
          </w:p>
        </w:tc>
        <w:tc>
          <w:tcPr>
            <w:tcW w:w="617" w:type="dxa"/>
            <w:shd w:val="clear" w:color="auto" w:fill="FFFFFF"/>
            <w:tcMar>
              <w:top w:w="0" w:type="dxa"/>
              <w:left w:w="108" w:type="dxa"/>
              <w:bottom w:w="0" w:type="dxa"/>
              <w:right w:w="108" w:type="dxa"/>
            </w:tcMar>
            <w:vAlign w:val="center"/>
          </w:tcPr>
          <w:p w14:paraId="7CF0F07E"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24713ED"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AC87053" w14:textId="77777777" w:rsidTr="002733A5">
        <w:trPr>
          <w:cantSplit/>
        </w:trPr>
        <w:tc>
          <w:tcPr>
            <w:tcW w:w="0" w:type="auto"/>
            <w:vMerge/>
            <w:shd w:val="clear" w:color="auto" w:fill="FFFFFF"/>
            <w:vAlign w:val="center"/>
          </w:tcPr>
          <w:p w14:paraId="5696DD31"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4B074A5" w14:textId="77777777" w:rsidR="00E06DA8" w:rsidRPr="004A0919" w:rsidRDefault="00E06DA8" w:rsidP="004A0919">
            <w:pPr>
              <w:pStyle w:val="TableEntry"/>
              <w:rPr>
                <w:rFonts w:cs="Arial"/>
                <w:i/>
                <w:iCs/>
                <w:sz w:val="16"/>
              </w:rPr>
            </w:pPr>
            <w:r w:rsidRPr="004A0919">
              <w:rPr>
                <w:i/>
                <w:iCs/>
                <w:sz w:val="16"/>
              </w:rPr>
              <w:t>UserName</w:t>
            </w:r>
          </w:p>
        </w:tc>
        <w:tc>
          <w:tcPr>
            <w:tcW w:w="617" w:type="dxa"/>
            <w:shd w:val="clear" w:color="auto" w:fill="FFFFFF"/>
            <w:tcMar>
              <w:top w:w="0" w:type="dxa"/>
              <w:left w:w="108" w:type="dxa"/>
              <w:bottom w:w="0" w:type="dxa"/>
              <w:right w:w="108" w:type="dxa"/>
            </w:tcMar>
            <w:vAlign w:val="center"/>
          </w:tcPr>
          <w:p w14:paraId="3077C199"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7D4AD488"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DE9A4CA" w14:textId="77777777" w:rsidTr="002733A5">
        <w:trPr>
          <w:cantSplit/>
        </w:trPr>
        <w:tc>
          <w:tcPr>
            <w:tcW w:w="0" w:type="auto"/>
            <w:vMerge/>
            <w:shd w:val="clear" w:color="auto" w:fill="FFFFFF"/>
            <w:vAlign w:val="center"/>
          </w:tcPr>
          <w:p w14:paraId="3689F100"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4EF6676" w14:textId="77777777" w:rsidR="00E06DA8" w:rsidRPr="004A0919" w:rsidRDefault="00E06DA8" w:rsidP="004A0919">
            <w:pPr>
              <w:pStyle w:val="TableEntry"/>
              <w:rPr>
                <w:rFonts w:cs="Arial"/>
                <w:sz w:val="16"/>
              </w:rPr>
            </w:pPr>
            <w:r w:rsidRPr="004A0919">
              <w:rPr>
                <w:sz w:val="16"/>
              </w:rPr>
              <w:t>UserIsRequestor</w:t>
            </w:r>
          </w:p>
        </w:tc>
        <w:tc>
          <w:tcPr>
            <w:tcW w:w="617" w:type="dxa"/>
            <w:shd w:val="clear" w:color="auto" w:fill="FFFFFF"/>
            <w:tcMar>
              <w:top w:w="0" w:type="dxa"/>
              <w:left w:w="108" w:type="dxa"/>
              <w:bottom w:w="0" w:type="dxa"/>
              <w:right w:w="108" w:type="dxa"/>
            </w:tcMar>
            <w:vAlign w:val="center"/>
          </w:tcPr>
          <w:p w14:paraId="4F3AB86C"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1AC1F53B" w14:textId="77777777" w:rsidR="00E06DA8" w:rsidRPr="004A0919" w:rsidRDefault="00E06DA8" w:rsidP="004A0919">
            <w:pPr>
              <w:pStyle w:val="TableEntry"/>
              <w:rPr>
                <w:rFonts w:cs="Arial"/>
                <w:sz w:val="16"/>
              </w:rPr>
            </w:pPr>
            <w:r w:rsidRPr="004A0919">
              <w:rPr>
                <w:sz w:val="16"/>
              </w:rPr>
              <w:t>“false”</w:t>
            </w:r>
          </w:p>
        </w:tc>
      </w:tr>
      <w:tr w:rsidR="00E06DA8" w:rsidRPr="007A7659" w14:paraId="374E5CA7" w14:textId="77777777" w:rsidTr="002733A5">
        <w:trPr>
          <w:cantSplit/>
        </w:trPr>
        <w:tc>
          <w:tcPr>
            <w:tcW w:w="0" w:type="auto"/>
            <w:vMerge/>
            <w:shd w:val="clear" w:color="auto" w:fill="FFFFFF"/>
            <w:vAlign w:val="center"/>
          </w:tcPr>
          <w:p w14:paraId="27639062"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31A6BF84" w14:textId="77777777" w:rsidR="00E06DA8" w:rsidRPr="004A0919" w:rsidRDefault="00E06DA8" w:rsidP="004A0919">
            <w:pPr>
              <w:pStyle w:val="TableEntry"/>
              <w:rPr>
                <w:rFonts w:cs="Arial"/>
                <w:sz w:val="16"/>
              </w:rPr>
            </w:pPr>
            <w:r w:rsidRPr="004A0919">
              <w:rPr>
                <w:sz w:val="16"/>
              </w:rPr>
              <w:t>RoleIDCode</w:t>
            </w:r>
          </w:p>
        </w:tc>
        <w:tc>
          <w:tcPr>
            <w:tcW w:w="617" w:type="dxa"/>
            <w:shd w:val="clear" w:color="auto" w:fill="FFFFFF"/>
            <w:tcMar>
              <w:top w:w="0" w:type="dxa"/>
              <w:left w:w="108" w:type="dxa"/>
              <w:bottom w:w="0" w:type="dxa"/>
              <w:right w:w="108" w:type="dxa"/>
            </w:tcMar>
            <w:vAlign w:val="center"/>
          </w:tcPr>
          <w:p w14:paraId="650E0278"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6581956D" w14:textId="77777777" w:rsidR="00E06DA8" w:rsidRPr="004A0919" w:rsidRDefault="00E06DA8" w:rsidP="004A0919">
            <w:pPr>
              <w:pStyle w:val="TableEntry"/>
              <w:rPr>
                <w:rFonts w:cs="Arial"/>
                <w:sz w:val="16"/>
              </w:rPr>
            </w:pPr>
            <w:r w:rsidRPr="004A0919">
              <w:rPr>
                <w:sz w:val="16"/>
              </w:rPr>
              <w:t>EV(110152, DCM, “Destination”)</w:t>
            </w:r>
          </w:p>
        </w:tc>
      </w:tr>
      <w:tr w:rsidR="00E06DA8" w:rsidRPr="007A7659" w14:paraId="492E2650" w14:textId="77777777" w:rsidTr="002733A5">
        <w:trPr>
          <w:cantSplit/>
        </w:trPr>
        <w:tc>
          <w:tcPr>
            <w:tcW w:w="0" w:type="auto"/>
            <w:vMerge/>
            <w:shd w:val="clear" w:color="auto" w:fill="FFFFFF"/>
            <w:vAlign w:val="center"/>
          </w:tcPr>
          <w:p w14:paraId="54453547"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E19D0FC"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shd w:val="clear" w:color="auto" w:fill="FFFFFF"/>
            <w:tcMar>
              <w:top w:w="0" w:type="dxa"/>
              <w:left w:w="108" w:type="dxa"/>
              <w:bottom w:w="0" w:type="dxa"/>
              <w:right w:w="108" w:type="dxa"/>
            </w:tcMar>
            <w:vAlign w:val="center"/>
          </w:tcPr>
          <w:p w14:paraId="3F735ED7"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80A2B5B"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56304EE" w14:textId="77777777" w:rsidTr="002733A5">
        <w:trPr>
          <w:cantSplit/>
        </w:trPr>
        <w:tc>
          <w:tcPr>
            <w:tcW w:w="0" w:type="auto"/>
            <w:vMerge/>
            <w:shd w:val="clear" w:color="auto" w:fill="FFFFFF"/>
            <w:vAlign w:val="center"/>
          </w:tcPr>
          <w:p w14:paraId="0A80A641"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476C144"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shd w:val="clear" w:color="auto" w:fill="FFFFFF"/>
            <w:tcMar>
              <w:top w:w="0" w:type="dxa"/>
              <w:left w:w="108" w:type="dxa"/>
              <w:bottom w:w="0" w:type="dxa"/>
              <w:right w:w="108" w:type="dxa"/>
            </w:tcMar>
            <w:vAlign w:val="center"/>
          </w:tcPr>
          <w:p w14:paraId="5AE10347"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5478FC4" w14:textId="77777777" w:rsidR="00E06DA8" w:rsidRPr="004A0919" w:rsidRDefault="00E06DA8" w:rsidP="004A0919">
            <w:pPr>
              <w:pStyle w:val="TableEntry"/>
              <w:rPr>
                <w:rFonts w:cs="Arial"/>
                <w:i/>
                <w:iCs/>
                <w:sz w:val="16"/>
              </w:rPr>
            </w:pPr>
            <w:r w:rsidRPr="004A0919">
              <w:rPr>
                <w:i/>
                <w:iCs/>
                <w:sz w:val="16"/>
              </w:rPr>
              <w:t>not specialized</w:t>
            </w:r>
          </w:p>
        </w:tc>
      </w:tr>
    </w:tbl>
    <w:p w14:paraId="0AE1075B"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13B274B2" w14:textId="77777777" w:rsidTr="002733A5">
        <w:trPr>
          <w:cantSplit/>
        </w:trPr>
        <w:tc>
          <w:tcPr>
            <w:tcW w:w="1998" w:type="dxa"/>
            <w:vMerge w:val="restart"/>
            <w:shd w:val="clear" w:color="auto" w:fill="FFFFFF"/>
            <w:tcMar>
              <w:top w:w="0" w:type="dxa"/>
              <w:left w:w="108" w:type="dxa"/>
              <w:bottom w:w="0" w:type="dxa"/>
              <w:right w:w="108" w:type="dxa"/>
            </w:tcMar>
          </w:tcPr>
          <w:p w14:paraId="62C0F72D" w14:textId="77777777" w:rsidR="00E06DA8" w:rsidRPr="002733A5" w:rsidRDefault="00E06DA8" w:rsidP="0002013A">
            <w:pPr>
              <w:pStyle w:val="TableEntryHeader"/>
            </w:pPr>
            <w:r w:rsidRPr="007A7659">
              <w:t>Audit Source</w:t>
            </w:r>
          </w:p>
          <w:p w14:paraId="1FD75596"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AuditSourceIdentification</w:t>
            </w:r>
          </w:p>
        </w:tc>
        <w:tc>
          <w:tcPr>
            <w:tcW w:w="2576" w:type="dxa"/>
            <w:shd w:val="clear" w:color="auto" w:fill="FFFFFF"/>
            <w:tcMar>
              <w:top w:w="0" w:type="dxa"/>
              <w:left w:w="108" w:type="dxa"/>
              <w:bottom w:w="0" w:type="dxa"/>
              <w:right w:w="108" w:type="dxa"/>
            </w:tcMar>
            <w:vAlign w:val="center"/>
          </w:tcPr>
          <w:p w14:paraId="22FB25F9" w14:textId="77777777" w:rsidR="00E06DA8" w:rsidRPr="004A0919" w:rsidRDefault="00E06DA8" w:rsidP="004A0919">
            <w:pPr>
              <w:pStyle w:val="TableEntry"/>
              <w:rPr>
                <w:rFonts w:cs="Arial"/>
                <w:i/>
                <w:iCs/>
                <w:sz w:val="16"/>
              </w:rPr>
            </w:pPr>
            <w:r w:rsidRPr="004A0919">
              <w:rPr>
                <w:i/>
                <w:iCs/>
                <w:sz w:val="16"/>
              </w:rPr>
              <w:t>AuditSourceID</w:t>
            </w:r>
          </w:p>
        </w:tc>
        <w:tc>
          <w:tcPr>
            <w:tcW w:w="617" w:type="dxa"/>
            <w:shd w:val="clear" w:color="auto" w:fill="FFFFFF"/>
            <w:tcMar>
              <w:top w:w="0" w:type="dxa"/>
              <w:left w:w="108" w:type="dxa"/>
              <w:bottom w:w="0" w:type="dxa"/>
              <w:right w:w="108" w:type="dxa"/>
            </w:tcMar>
            <w:vAlign w:val="center"/>
          </w:tcPr>
          <w:p w14:paraId="17EC8A11"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68796206"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6300254" w14:textId="77777777" w:rsidTr="002733A5">
        <w:trPr>
          <w:cantSplit/>
        </w:trPr>
        <w:tc>
          <w:tcPr>
            <w:tcW w:w="0" w:type="auto"/>
            <w:vMerge/>
            <w:shd w:val="clear" w:color="auto" w:fill="FFFFFF"/>
            <w:vAlign w:val="center"/>
          </w:tcPr>
          <w:p w14:paraId="4033957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5F92CE1" w14:textId="77777777" w:rsidR="00E06DA8" w:rsidRPr="004A0919" w:rsidRDefault="00E06DA8" w:rsidP="004A0919">
            <w:pPr>
              <w:pStyle w:val="TableEntry"/>
              <w:rPr>
                <w:rFonts w:cs="Arial"/>
                <w:i/>
                <w:iCs/>
                <w:sz w:val="16"/>
              </w:rPr>
            </w:pPr>
            <w:r w:rsidRPr="004A0919">
              <w:rPr>
                <w:i/>
                <w:iCs/>
                <w:sz w:val="16"/>
              </w:rPr>
              <w:t>AuditEnterpriseSiteID</w:t>
            </w:r>
          </w:p>
        </w:tc>
        <w:tc>
          <w:tcPr>
            <w:tcW w:w="617" w:type="dxa"/>
            <w:shd w:val="clear" w:color="auto" w:fill="FFFFFF"/>
            <w:tcMar>
              <w:top w:w="0" w:type="dxa"/>
              <w:left w:w="108" w:type="dxa"/>
              <w:bottom w:w="0" w:type="dxa"/>
              <w:right w:w="108" w:type="dxa"/>
            </w:tcMar>
            <w:vAlign w:val="center"/>
          </w:tcPr>
          <w:p w14:paraId="133B6DE3"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69F34F2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59CBC13" w14:textId="77777777" w:rsidTr="002733A5">
        <w:trPr>
          <w:cantSplit/>
        </w:trPr>
        <w:tc>
          <w:tcPr>
            <w:tcW w:w="0" w:type="auto"/>
            <w:vMerge/>
            <w:shd w:val="clear" w:color="auto" w:fill="FFFFFF"/>
            <w:vAlign w:val="center"/>
          </w:tcPr>
          <w:p w14:paraId="6AD619B8"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32A59371" w14:textId="77777777" w:rsidR="00E06DA8" w:rsidRPr="004A0919" w:rsidRDefault="00E06DA8" w:rsidP="004A0919">
            <w:pPr>
              <w:pStyle w:val="TableEntry"/>
              <w:rPr>
                <w:rFonts w:cs="Arial"/>
                <w:i/>
                <w:iCs/>
                <w:sz w:val="16"/>
              </w:rPr>
            </w:pPr>
            <w:r w:rsidRPr="004A0919">
              <w:rPr>
                <w:i/>
                <w:iCs/>
                <w:sz w:val="16"/>
              </w:rPr>
              <w:t>AuditSourceTypeCode</w:t>
            </w:r>
          </w:p>
        </w:tc>
        <w:tc>
          <w:tcPr>
            <w:tcW w:w="617" w:type="dxa"/>
            <w:shd w:val="clear" w:color="auto" w:fill="FFFFFF"/>
            <w:tcMar>
              <w:top w:w="0" w:type="dxa"/>
              <w:left w:w="108" w:type="dxa"/>
              <w:bottom w:w="0" w:type="dxa"/>
              <w:right w:w="108" w:type="dxa"/>
            </w:tcMar>
            <w:vAlign w:val="center"/>
          </w:tcPr>
          <w:p w14:paraId="15162999"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E469A5E" w14:textId="77777777" w:rsidR="00E06DA8" w:rsidRPr="004A0919" w:rsidRDefault="00E06DA8" w:rsidP="004A0919">
            <w:pPr>
              <w:pStyle w:val="TableEntry"/>
              <w:rPr>
                <w:rFonts w:cs="Arial"/>
                <w:i/>
                <w:iCs/>
                <w:sz w:val="16"/>
              </w:rPr>
            </w:pPr>
            <w:r w:rsidRPr="004A0919">
              <w:rPr>
                <w:i/>
                <w:iCs/>
                <w:sz w:val="16"/>
              </w:rPr>
              <w:t>not specialized</w:t>
            </w:r>
          </w:p>
        </w:tc>
      </w:tr>
    </w:tbl>
    <w:p w14:paraId="4489DFC0"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2D2FDBCC" w14:textId="77777777" w:rsidTr="002733A5">
        <w:trPr>
          <w:cantSplit/>
        </w:trPr>
        <w:tc>
          <w:tcPr>
            <w:tcW w:w="1998" w:type="dxa"/>
            <w:vMerge w:val="restart"/>
            <w:shd w:val="clear" w:color="auto" w:fill="FFFFFF"/>
            <w:tcMar>
              <w:top w:w="0" w:type="dxa"/>
              <w:left w:w="108" w:type="dxa"/>
              <w:bottom w:w="0" w:type="dxa"/>
              <w:right w:w="108" w:type="dxa"/>
            </w:tcMar>
          </w:tcPr>
          <w:p w14:paraId="28E7FA06" w14:textId="3A65955C" w:rsidR="00E06DA8" w:rsidRPr="002733A5" w:rsidRDefault="00E06DA8" w:rsidP="0002013A">
            <w:pPr>
              <w:pStyle w:val="TableEntryHeader"/>
            </w:pPr>
            <w:r w:rsidRPr="007A7659">
              <w:lastRenderedPageBreak/>
              <w:t>Patient</w:t>
            </w:r>
          </w:p>
          <w:p w14:paraId="666F78D7"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ParticipantObjectIdentification)</w:t>
            </w:r>
          </w:p>
        </w:tc>
        <w:tc>
          <w:tcPr>
            <w:tcW w:w="2576" w:type="dxa"/>
            <w:shd w:val="clear" w:color="auto" w:fill="FFFFFF"/>
            <w:tcMar>
              <w:top w:w="0" w:type="dxa"/>
              <w:left w:w="108" w:type="dxa"/>
              <w:bottom w:w="0" w:type="dxa"/>
              <w:right w:w="108" w:type="dxa"/>
            </w:tcMar>
            <w:vAlign w:val="center"/>
          </w:tcPr>
          <w:p w14:paraId="5D7BC6F1" w14:textId="77777777" w:rsidR="00E06DA8" w:rsidRPr="004A0919" w:rsidRDefault="00E06DA8" w:rsidP="004A0919">
            <w:pPr>
              <w:pStyle w:val="TableEntry"/>
              <w:rPr>
                <w:rFonts w:cs="Arial"/>
                <w:sz w:val="16"/>
              </w:rPr>
            </w:pPr>
            <w:r w:rsidRPr="004A0919">
              <w:rPr>
                <w:sz w:val="16"/>
              </w:rPr>
              <w:t>ParticipantObjectTypeCode</w:t>
            </w:r>
          </w:p>
        </w:tc>
        <w:tc>
          <w:tcPr>
            <w:tcW w:w="617" w:type="dxa"/>
            <w:shd w:val="clear" w:color="auto" w:fill="FFFFFF"/>
            <w:tcMar>
              <w:top w:w="0" w:type="dxa"/>
              <w:left w:w="108" w:type="dxa"/>
              <w:bottom w:w="0" w:type="dxa"/>
              <w:right w:w="108" w:type="dxa"/>
            </w:tcMar>
            <w:vAlign w:val="center"/>
          </w:tcPr>
          <w:p w14:paraId="708BE889"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4264B992" w14:textId="77777777" w:rsidR="00E06DA8" w:rsidRPr="004A0919" w:rsidRDefault="00E06DA8" w:rsidP="004A0919">
            <w:pPr>
              <w:pStyle w:val="TableEntry"/>
              <w:rPr>
                <w:rFonts w:cs="Arial"/>
                <w:sz w:val="16"/>
              </w:rPr>
            </w:pPr>
            <w:r w:rsidRPr="004A0919">
              <w:rPr>
                <w:sz w:val="16"/>
              </w:rPr>
              <w:t>“1” (Person)</w:t>
            </w:r>
          </w:p>
        </w:tc>
      </w:tr>
      <w:tr w:rsidR="00E06DA8" w:rsidRPr="007A7659" w14:paraId="47C63974" w14:textId="77777777" w:rsidTr="002733A5">
        <w:trPr>
          <w:cantSplit/>
        </w:trPr>
        <w:tc>
          <w:tcPr>
            <w:tcW w:w="0" w:type="auto"/>
            <w:vMerge/>
            <w:shd w:val="clear" w:color="auto" w:fill="FFFFFF"/>
            <w:vAlign w:val="center"/>
          </w:tcPr>
          <w:p w14:paraId="200FFF12"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20B926D7" w14:textId="77777777" w:rsidR="00E06DA8" w:rsidRPr="004A0919" w:rsidRDefault="00E06DA8" w:rsidP="004A0919">
            <w:pPr>
              <w:pStyle w:val="TableEntry"/>
              <w:rPr>
                <w:rFonts w:cs="Arial"/>
                <w:sz w:val="16"/>
              </w:rPr>
            </w:pPr>
            <w:r w:rsidRPr="004A0919">
              <w:rPr>
                <w:sz w:val="16"/>
              </w:rPr>
              <w:t>ParticipantObjectTypeCodeRole</w:t>
            </w:r>
          </w:p>
        </w:tc>
        <w:tc>
          <w:tcPr>
            <w:tcW w:w="617" w:type="dxa"/>
            <w:shd w:val="clear" w:color="auto" w:fill="FFFFFF"/>
            <w:tcMar>
              <w:top w:w="0" w:type="dxa"/>
              <w:left w:w="108" w:type="dxa"/>
              <w:bottom w:w="0" w:type="dxa"/>
              <w:right w:w="108" w:type="dxa"/>
            </w:tcMar>
            <w:vAlign w:val="center"/>
          </w:tcPr>
          <w:p w14:paraId="7A13BCA6"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6239357F" w14:textId="77777777" w:rsidR="00E06DA8" w:rsidRPr="004A0919" w:rsidRDefault="00E06DA8" w:rsidP="004A0919">
            <w:pPr>
              <w:pStyle w:val="TableEntry"/>
              <w:rPr>
                <w:rFonts w:cs="Arial"/>
                <w:sz w:val="16"/>
              </w:rPr>
            </w:pPr>
            <w:r w:rsidRPr="004A0919">
              <w:rPr>
                <w:sz w:val="16"/>
              </w:rPr>
              <w:t>“1” (Patient)</w:t>
            </w:r>
          </w:p>
        </w:tc>
      </w:tr>
      <w:tr w:rsidR="00E06DA8" w:rsidRPr="007A7659" w14:paraId="693C5674" w14:textId="77777777" w:rsidTr="002733A5">
        <w:trPr>
          <w:cantSplit/>
        </w:trPr>
        <w:tc>
          <w:tcPr>
            <w:tcW w:w="0" w:type="auto"/>
            <w:vMerge/>
            <w:shd w:val="clear" w:color="auto" w:fill="FFFFFF"/>
            <w:vAlign w:val="center"/>
          </w:tcPr>
          <w:p w14:paraId="1A96FBB2"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2D42AC5D" w14:textId="77777777" w:rsidR="00E06DA8" w:rsidRPr="004A0919" w:rsidRDefault="00E06DA8" w:rsidP="004A0919">
            <w:pPr>
              <w:pStyle w:val="TableEntry"/>
              <w:rPr>
                <w:rFonts w:cs="Arial"/>
                <w:i/>
                <w:iCs/>
                <w:sz w:val="16"/>
              </w:rPr>
            </w:pPr>
            <w:r w:rsidRPr="004A0919">
              <w:rPr>
                <w:i/>
                <w:iCs/>
                <w:sz w:val="16"/>
              </w:rPr>
              <w:t>ParticipantObjectDataLifeCycle</w:t>
            </w:r>
          </w:p>
        </w:tc>
        <w:tc>
          <w:tcPr>
            <w:tcW w:w="617" w:type="dxa"/>
            <w:shd w:val="clear" w:color="auto" w:fill="FFFFFF"/>
            <w:tcMar>
              <w:top w:w="0" w:type="dxa"/>
              <w:left w:w="108" w:type="dxa"/>
              <w:bottom w:w="0" w:type="dxa"/>
              <w:right w:w="108" w:type="dxa"/>
            </w:tcMar>
            <w:vAlign w:val="center"/>
          </w:tcPr>
          <w:p w14:paraId="71DB374F"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1E5D581"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60F82119" w14:textId="77777777" w:rsidTr="002733A5">
        <w:trPr>
          <w:cantSplit/>
        </w:trPr>
        <w:tc>
          <w:tcPr>
            <w:tcW w:w="0" w:type="auto"/>
            <w:vMerge/>
            <w:shd w:val="clear" w:color="auto" w:fill="FFFFFF"/>
            <w:vAlign w:val="center"/>
          </w:tcPr>
          <w:p w14:paraId="4ACDA0DF"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DA157BD" w14:textId="77777777" w:rsidR="00E06DA8" w:rsidRPr="004A0919" w:rsidRDefault="00E06DA8" w:rsidP="004A0919">
            <w:pPr>
              <w:pStyle w:val="TableEntry"/>
              <w:rPr>
                <w:rFonts w:cs="Arial"/>
                <w:sz w:val="16"/>
              </w:rPr>
            </w:pPr>
            <w:r w:rsidRPr="004A0919">
              <w:rPr>
                <w:sz w:val="16"/>
              </w:rPr>
              <w:t>ParticipantObjectIDTypeCode</w:t>
            </w:r>
          </w:p>
        </w:tc>
        <w:tc>
          <w:tcPr>
            <w:tcW w:w="617" w:type="dxa"/>
            <w:shd w:val="clear" w:color="auto" w:fill="FFFFFF"/>
            <w:tcMar>
              <w:top w:w="0" w:type="dxa"/>
              <w:left w:w="108" w:type="dxa"/>
              <w:bottom w:w="0" w:type="dxa"/>
              <w:right w:w="108" w:type="dxa"/>
            </w:tcMar>
            <w:vAlign w:val="center"/>
          </w:tcPr>
          <w:p w14:paraId="41AFC780"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0F854B2D" w14:textId="77777777" w:rsidR="00E06DA8" w:rsidRPr="004A0919" w:rsidRDefault="00E06DA8" w:rsidP="004A0919">
            <w:pPr>
              <w:pStyle w:val="TableEntry"/>
              <w:rPr>
                <w:sz w:val="16"/>
              </w:rPr>
            </w:pPr>
            <w:r w:rsidRPr="004A0919">
              <w:rPr>
                <w:sz w:val="16"/>
              </w:rPr>
              <w:t>Shall be:</w:t>
            </w:r>
          </w:p>
          <w:p w14:paraId="07A1B061" w14:textId="77777777" w:rsidR="00E06DA8" w:rsidRPr="004A0919" w:rsidRDefault="00E06DA8" w:rsidP="004A0919">
            <w:pPr>
              <w:pStyle w:val="TableEntry"/>
              <w:rPr>
                <w:rFonts w:cs="Arial"/>
                <w:sz w:val="16"/>
              </w:rPr>
            </w:pPr>
            <w:r w:rsidRPr="004A0919">
              <w:rPr>
                <w:sz w:val="16"/>
              </w:rPr>
              <w:t xml:space="preserve">   2 = patient</w:t>
            </w:r>
          </w:p>
        </w:tc>
      </w:tr>
      <w:tr w:rsidR="00E06DA8" w:rsidRPr="007A7659" w14:paraId="696B3BEC" w14:textId="77777777" w:rsidTr="002733A5">
        <w:trPr>
          <w:cantSplit/>
        </w:trPr>
        <w:tc>
          <w:tcPr>
            <w:tcW w:w="0" w:type="auto"/>
            <w:vMerge/>
            <w:shd w:val="clear" w:color="auto" w:fill="FFFFFF"/>
            <w:vAlign w:val="center"/>
          </w:tcPr>
          <w:p w14:paraId="2A1AAE3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C99A681" w14:textId="77777777" w:rsidR="00E06DA8" w:rsidRPr="004A0919" w:rsidRDefault="00E06DA8" w:rsidP="004A0919">
            <w:pPr>
              <w:pStyle w:val="TableEntry"/>
              <w:rPr>
                <w:rFonts w:cs="Arial"/>
                <w:i/>
                <w:iCs/>
                <w:sz w:val="16"/>
              </w:rPr>
            </w:pPr>
            <w:r w:rsidRPr="004A0919">
              <w:rPr>
                <w:i/>
                <w:iCs/>
                <w:sz w:val="16"/>
              </w:rPr>
              <w:t>ParticipantObjectSensitivity</w:t>
            </w:r>
          </w:p>
        </w:tc>
        <w:tc>
          <w:tcPr>
            <w:tcW w:w="617" w:type="dxa"/>
            <w:shd w:val="clear" w:color="auto" w:fill="FFFFFF"/>
            <w:tcMar>
              <w:top w:w="0" w:type="dxa"/>
              <w:left w:w="108" w:type="dxa"/>
              <w:bottom w:w="0" w:type="dxa"/>
              <w:right w:w="108" w:type="dxa"/>
            </w:tcMar>
            <w:vAlign w:val="center"/>
          </w:tcPr>
          <w:p w14:paraId="0D9583C0"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3BEC0AE8"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67072F1" w14:textId="77777777" w:rsidTr="002733A5">
        <w:trPr>
          <w:cantSplit/>
        </w:trPr>
        <w:tc>
          <w:tcPr>
            <w:tcW w:w="0" w:type="auto"/>
            <w:vMerge/>
            <w:shd w:val="clear" w:color="auto" w:fill="FFFFFF"/>
            <w:vAlign w:val="center"/>
          </w:tcPr>
          <w:p w14:paraId="51E6BE2D"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C1A9E57" w14:textId="77777777" w:rsidR="00E06DA8" w:rsidRPr="004A0919" w:rsidRDefault="00E06DA8" w:rsidP="004A0919">
            <w:pPr>
              <w:pStyle w:val="TableEntry"/>
              <w:rPr>
                <w:rFonts w:cs="Arial"/>
                <w:sz w:val="16"/>
              </w:rPr>
            </w:pPr>
            <w:r w:rsidRPr="004A0919">
              <w:rPr>
                <w:sz w:val="16"/>
              </w:rPr>
              <w:t>ParticipantObjectID</w:t>
            </w:r>
          </w:p>
        </w:tc>
        <w:tc>
          <w:tcPr>
            <w:tcW w:w="617" w:type="dxa"/>
            <w:shd w:val="clear" w:color="auto" w:fill="FFFFFF"/>
            <w:tcMar>
              <w:top w:w="0" w:type="dxa"/>
              <w:left w:w="108" w:type="dxa"/>
              <w:bottom w:w="0" w:type="dxa"/>
              <w:right w:w="108" w:type="dxa"/>
            </w:tcMar>
            <w:vAlign w:val="center"/>
          </w:tcPr>
          <w:p w14:paraId="443928DA"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tcPr>
          <w:p w14:paraId="5FE10457" w14:textId="77777777" w:rsidR="00E06DA8" w:rsidRPr="004A0919" w:rsidRDefault="00E06DA8" w:rsidP="004A0919">
            <w:pPr>
              <w:pStyle w:val="TableEntry"/>
              <w:rPr>
                <w:rFonts w:cs="Arial"/>
                <w:sz w:val="16"/>
              </w:rPr>
            </w:pPr>
            <w:r w:rsidRPr="004A0919">
              <w:rPr>
                <w:sz w:val="16"/>
              </w:rPr>
              <w:t>The patient ID in HL7 CX format.</w:t>
            </w:r>
          </w:p>
        </w:tc>
      </w:tr>
      <w:tr w:rsidR="00E06DA8" w:rsidRPr="007A7659" w14:paraId="0FAA8C5C" w14:textId="77777777" w:rsidTr="002733A5">
        <w:trPr>
          <w:cantSplit/>
        </w:trPr>
        <w:tc>
          <w:tcPr>
            <w:tcW w:w="0" w:type="auto"/>
            <w:vMerge/>
            <w:shd w:val="clear" w:color="auto" w:fill="FFFFFF"/>
            <w:vAlign w:val="center"/>
          </w:tcPr>
          <w:p w14:paraId="32F672A0"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33982D42" w14:textId="77777777" w:rsidR="00E06DA8" w:rsidRPr="004A0919" w:rsidRDefault="00E06DA8" w:rsidP="004A0919">
            <w:pPr>
              <w:pStyle w:val="TableEntry"/>
              <w:rPr>
                <w:rFonts w:cs="Arial"/>
                <w:i/>
                <w:iCs/>
                <w:sz w:val="16"/>
              </w:rPr>
            </w:pPr>
            <w:r w:rsidRPr="004A0919">
              <w:rPr>
                <w:i/>
                <w:iCs/>
                <w:sz w:val="16"/>
              </w:rPr>
              <w:t>ParticipantObjectName</w:t>
            </w:r>
          </w:p>
        </w:tc>
        <w:tc>
          <w:tcPr>
            <w:tcW w:w="617" w:type="dxa"/>
            <w:shd w:val="clear" w:color="auto" w:fill="FFFFFF"/>
            <w:tcMar>
              <w:top w:w="0" w:type="dxa"/>
              <w:left w:w="108" w:type="dxa"/>
              <w:bottom w:w="0" w:type="dxa"/>
              <w:right w:w="108" w:type="dxa"/>
            </w:tcMar>
            <w:vAlign w:val="center"/>
          </w:tcPr>
          <w:p w14:paraId="700CFB3D"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3D0F5131"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0D17DAA" w14:textId="77777777" w:rsidTr="002733A5">
        <w:trPr>
          <w:cantSplit/>
        </w:trPr>
        <w:tc>
          <w:tcPr>
            <w:tcW w:w="0" w:type="auto"/>
            <w:vMerge/>
            <w:shd w:val="clear" w:color="auto" w:fill="FFFFFF"/>
            <w:vAlign w:val="center"/>
          </w:tcPr>
          <w:p w14:paraId="1CD76ACF"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F294252" w14:textId="77777777" w:rsidR="00E06DA8" w:rsidRPr="004A0919" w:rsidRDefault="00E06DA8" w:rsidP="004A0919">
            <w:pPr>
              <w:pStyle w:val="TableEntry"/>
              <w:rPr>
                <w:rFonts w:cs="Arial"/>
                <w:i/>
                <w:iCs/>
                <w:sz w:val="16"/>
              </w:rPr>
            </w:pPr>
            <w:r w:rsidRPr="004A0919">
              <w:rPr>
                <w:i/>
                <w:iCs/>
                <w:sz w:val="16"/>
              </w:rPr>
              <w:t>ParticipantObjectQuery</w:t>
            </w:r>
          </w:p>
        </w:tc>
        <w:tc>
          <w:tcPr>
            <w:tcW w:w="617" w:type="dxa"/>
            <w:shd w:val="clear" w:color="auto" w:fill="FFFFFF"/>
            <w:tcMar>
              <w:top w:w="0" w:type="dxa"/>
              <w:left w:w="108" w:type="dxa"/>
              <w:bottom w:w="0" w:type="dxa"/>
              <w:right w:w="108" w:type="dxa"/>
            </w:tcMar>
            <w:vAlign w:val="center"/>
          </w:tcPr>
          <w:p w14:paraId="3CE20354"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5A6888E"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EA3329A" w14:textId="77777777" w:rsidTr="002733A5">
        <w:trPr>
          <w:cantSplit/>
        </w:trPr>
        <w:tc>
          <w:tcPr>
            <w:tcW w:w="0" w:type="auto"/>
            <w:vMerge/>
            <w:shd w:val="clear" w:color="auto" w:fill="FFFFFF"/>
            <w:vAlign w:val="center"/>
          </w:tcPr>
          <w:p w14:paraId="1FCEA09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4F2FB9F" w14:textId="77777777" w:rsidR="00E06DA8" w:rsidRPr="004A0919" w:rsidRDefault="00E06DA8" w:rsidP="004A0919">
            <w:pPr>
              <w:pStyle w:val="TableEntry"/>
              <w:rPr>
                <w:rFonts w:cs="Arial"/>
                <w:i/>
                <w:iCs/>
                <w:sz w:val="16"/>
              </w:rPr>
            </w:pPr>
            <w:r w:rsidRPr="004A0919">
              <w:rPr>
                <w:i/>
                <w:iCs/>
                <w:sz w:val="16"/>
              </w:rPr>
              <w:t>ParticipantObjectDetail</w:t>
            </w:r>
          </w:p>
        </w:tc>
        <w:tc>
          <w:tcPr>
            <w:tcW w:w="617" w:type="dxa"/>
            <w:shd w:val="clear" w:color="auto" w:fill="FFFFFF"/>
            <w:tcMar>
              <w:top w:w="0" w:type="dxa"/>
              <w:left w:w="108" w:type="dxa"/>
              <w:bottom w:w="0" w:type="dxa"/>
              <w:right w:w="108" w:type="dxa"/>
            </w:tcMar>
            <w:vAlign w:val="center"/>
          </w:tcPr>
          <w:p w14:paraId="08ABE2E6"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52C46C1" w14:textId="77777777" w:rsidR="00E06DA8" w:rsidRPr="004A0919" w:rsidRDefault="00E06DA8" w:rsidP="004A0919">
            <w:pPr>
              <w:pStyle w:val="TableEntry"/>
              <w:rPr>
                <w:rFonts w:cs="Arial"/>
                <w:i/>
                <w:iCs/>
                <w:sz w:val="16"/>
              </w:rPr>
            </w:pPr>
            <w:r w:rsidRPr="004A0919">
              <w:rPr>
                <w:i/>
                <w:iCs/>
                <w:sz w:val="16"/>
              </w:rPr>
              <w:t>not specialized</w:t>
            </w:r>
          </w:p>
        </w:tc>
      </w:tr>
    </w:tbl>
    <w:p w14:paraId="6E242FEA"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3A47D84B" w14:textId="77777777" w:rsidTr="002733A5">
        <w:trPr>
          <w:cantSplit/>
        </w:trPr>
        <w:tc>
          <w:tcPr>
            <w:tcW w:w="1998" w:type="dxa"/>
            <w:vMerge w:val="restart"/>
            <w:shd w:val="clear" w:color="auto" w:fill="FFFFFF"/>
            <w:tcMar>
              <w:top w:w="0" w:type="dxa"/>
              <w:left w:w="108" w:type="dxa"/>
              <w:bottom w:w="0" w:type="dxa"/>
              <w:right w:w="108" w:type="dxa"/>
            </w:tcMar>
          </w:tcPr>
          <w:p w14:paraId="65D92BA3" w14:textId="77777777" w:rsidR="00E06DA8" w:rsidRPr="002733A5" w:rsidRDefault="00E06DA8" w:rsidP="0002013A">
            <w:pPr>
              <w:pStyle w:val="TableEntryHeader"/>
            </w:pPr>
            <w:r w:rsidRPr="00AF425D">
              <w:t>Data (Document) Released</w:t>
            </w:r>
          </w:p>
          <w:p w14:paraId="576C096B"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ParticipantObjectIdentification)</w:t>
            </w:r>
          </w:p>
        </w:tc>
        <w:tc>
          <w:tcPr>
            <w:tcW w:w="2576" w:type="dxa"/>
            <w:shd w:val="clear" w:color="auto" w:fill="FFFFFF"/>
            <w:tcMar>
              <w:top w:w="0" w:type="dxa"/>
              <w:left w:w="108" w:type="dxa"/>
              <w:bottom w:w="0" w:type="dxa"/>
              <w:right w:w="108" w:type="dxa"/>
            </w:tcMar>
            <w:vAlign w:val="center"/>
          </w:tcPr>
          <w:p w14:paraId="66B23BB7" w14:textId="77777777" w:rsidR="00E06DA8" w:rsidRPr="004A0919" w:rsidRDefault="00E06DA8" w:rsidP="004A0919">
            <w:pPr>
              <w:pStyle w:val="TableEntry"/>
              <w:rPr>
                <w:rFonts w:cs="Arial"/>
                <w:sz w:val="16"/>
              </w:rPr>
            </w:pPr>
            <w:r w:rsidRPr="004A0919">
              <w:rPr>
                <w:sz w:val="16"/>
              </w:rPr>
              <w:t>ParticipantObjectTypeCode</w:t>
            </w:r>
          </w:p>
        </w:tc>
        <w:tc>
          <w:tcPr>
            <w:tcW w:w="617" w:type="dxa"/>
            <w:shd w:val="clear" w:color="auto" w:fill="FFFFFF"/>
            <w:tcMar>
              <w:top w:w="0" w:type="dxa"/>
              <w:left w:w="108" w:type="dxa"/>
              <w:bottom w:w="0" w:type="dxa"/>
              <w:right w:w="108" w:type="dxa"/>
            </w:tcMar>
            <w:vAlign w:val="center"/>
          </w:tcPr>
          <w:p w14:paraId="5EA9C042"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31418995" w14:textId="77777777" w:rsidR="00E06DA8" w:rsidRPr="004A0919" w:rsidRDefault="00E06DA8" w:rsidP="004A0919">
            <w:pPr>
              <w:pStyle w:val="TableEntry"/>
              <w:rPr>
                <w:rFonts w:cs="Arial"/>
                <w:sz w:val="16"/>
              </w:rPr>
            </w:pPr>
            <w:r w:rsidRPr="004A0919">
              <w:rPr>
                <w:sz w:val="16"/>
              </w:rPr>
              <w:t>“2” (System)</w:t>
            </w:r>
          </w:p>
        </w:tc>
      </w:tr>
      <w:tr w:rsidR="00E06DA8" w:rsidRPr="007A7659" w14:paraId="050A43BF" w14:textId="77777777" w:rsidTr="002733A5">
        <w:trPr>
          <w:cantSplit/>
        </w:trPr>
        <w:tc>
          <w:tcPr>
            <w:tcW w:w="0" w:type="auto"/>
            <w:vMerge/>
            <w:shd w:val="clear" w:color="auto" w:fill="FFFFFF"/>
            <w:vAlign w:val="center"/>
          </w:tcPr>
          <w:p w14:paraId="714193CE"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BD02883" w14:textId="77777777" w:rsidR="00E06DA8" w:rsidRPr="004A0919" w:rsidRDefault="00E06DA8" w:rsidP="004A0919">
            <w:pPr>
              <w:pStyle w:val="TableEntry"/>
              <w:rPr>
                <w:rFonts w:cs="Arial"/>
                <w:sz w:val="16"/>
              </w:rPr>
            </w:pPr>
            <w:r w:rsidRPr="004A0919">
              <w:rPr>
                <w:sz w:val="16"/>
              </w:rPr>
              <w:t>ParticipantObjectTypeCodeRole</w:t>
            </w:r>
          </w:p>
        </w:tc>
        <w:tc>
          <w:tcPr>
            <w:tcW w:w="617" w:type="dxa"/>
            <w:shd w:val="clear" w:color="auto" w:fill="FFFFFF"/>
            <w:tcMar>
              <w:top w:w="0" w:type="dxa"/>
              <w:left w:w="108" w:type="dxa"/>
              <w:bottom w:w="0" w:type="dxa"/>
              <w:right w:w="108" w:type="dxa"/>
            </w:tcMar>
            <w:vAlign w:val="center"/>
          </w:tcPr>
          <w:p w14:paraId="7BAF3255"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0B2AD3C1" w14:textId="77777777" w:rsidR="00E06DA8" w:rsidRPr="004A0919" w:rsidRDefault="00E06DA8" w:rsidP="004A0919">
            <w:pPr>
              <w:pStyle w:val="TableEntry"/>
              <w:rPr>
                <w:rFonts w:cs="Arial"/>
                <w:sz w:val="16"/>
              </w:rPr>
            </w:pPr>
            <w:r w:rsidRPr="004A0919">
              <w:rPr>
                <w:sz w:val="16"/>
              </w:rPr>
              <w:t>“3” (report)</w:t>
            </w:r>
          </w:p>
        </w:tc>
      </w:tr>
      <w:tr w:rsidR="00E06DA8" w:rsidRPr="007A7659" w14:paraId="41D96753" w14:textId="77777777" w:rsidTr="002733A5">
        <w:trPr>
          <w:cantSplit/>
        </w:trPr>
        <w:tc>
          <w:tcPr>
            <w:tcW w:w="0" w:type="auto"/>
            <w:vMerge/>
            <w:shd w:val="clear" w:color="auto" w:fill="FFFFFF"/>
            <w:vAlign w:val="center"/>
          </w:tcPr>
          <w:p w14:paraId="75D5A570"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2038BC97" w14:textId="77777777" w:rsidR="00E06DA8" w:rsidRPr="004A0919" w:rsidRDefault="00E06DA8" w:rsidP="004A0919">
            <w:pPr>
              <w:pStyle w:val="TableEntry"/>
              <w:rPr>
                <w:rFonts w:cs="Arial"/>
                <w:sz w:val="16"/>
              </w:rPr>
            </w:pPr>
            <w:r w:rsidRPr="004A0919">
              <w:rPr>
                <w:sz w:val="16"/>
              </w:rPr>
              <w:t>ParticipantObjectDataLifeCycle</w:t>
            </w:r>
          </w:p>
        </w:tc>
        <w:tc>
          <w:tcPr>
            <w:tcW w:w="617" w:type="dxa"/>
            <w:shd w:val="clear" w:color="auto" w:fill="FFFFFF"/>
            <w:tcMar>
              <w:top w:w="0" w:type="dxa"/>
              <w:left w:w="108" w:type="dxa"/>
              <w:bottom w:w="0" w:type="dxa"/>
              <w:right w:w="108" w:type="dxa"/>
            </w:tcMar>
            <w:vAlign w:val="center"/>
          </w:tcPr>
          <w:p w14:paraId="3BA7ACEB"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2AA198D3" w14:textId="77777777" w:rsidR="00E06DA8" w:rsidRPr="004A0919" w:rsidRDefault="00E06DA8" w:rsidP="004A0919">
            <w:pPr>
              <w:pStyle w:val="TableEntry"/>
              <w:rPr>
                <w:sz w:val="16"/>
              </w:rPr>
            </w:pPr>
            <w:r w:rsidRPr="004A0919">
              <w:rPr>
                <w:sz w:val="16"/>
              </w:rPr>
              <w:t>Shall be:</w:t>
            </w:r>
          </w:p>
          <w:p w14:paraId="1470AE3F" w14:textId="77777777" w:rsidR="00E06DA8" w:rsidRPr="004A0919" w:rsidRDefault="00E06DA8" w:rsidP="004A0919">
            <w:pPr>
              <w:pStyle w:val="TableEntry"/>
              <w:rPr>
                <w:rFonts w:cs="Arial"/>
                <w:sz w:val="16"/>
              </w:rPr>
            </w:pPr>
            <w:r w:rsidRPr="004A0919">
              <w:rPr>
                <w:sz w:val="16"/>
              </w:rPr>
              <w:t xml:space="preserve">  11 = disclosure</w:t>
            </w:r>
          </w:p>
        </w:tc>
      </w:tr>
      <w:tr w:rsidR="00E06DA8" w:rsidRPr="007A7659" w14:paraId="6ECF460C" w14:textId="77777777" w:rsidTr="002733A5">
        <w:trPr>
          <w:cantSplit/>
        </w:trPr>
        <w:tc>
          <w:tcPr>
            <w:tcW w:w="0" w:type="auto"/>
            <w:vMerge/>
            <w:shd w:val="clear" w:color="auto" w:fill="FFFFFF"/>
            <w:vAlign w:val="center"/>
          </w:tcPr>
          <w:p w14:paraId="4C5DBD15"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32BB7FA" w14:textId="77777777" w:rsidR="00E06DA8" w:rsidRPr="004A0919" w:rsidRDefault="00E06DA8" w:rsidP="004A0919">
            <w:pPr>
              <w:pStyle w:val="TableEntry"/>
              <w:rPr>
                <w:rFonts w:cs="Arial"/>
                <w:sz w:val="16"/>
              </w:rPr>
            </w:pPr>
            <w:r w:rsidRPr="004A0919">
              <w:rPr>
                <w:sz w:val="16"/>
              </w:rPr>
              <w:t>ParticipantObjectIDTypeCode</w:t>
            </w:r>
          </w:p>
        </w:tc>
        <w:tc>
          <w:tcPr>
            <w:tcW w:w="617" w:type="dxa"/>
            <w:shd w:val="clear" w:color="auto" w:fill="FFFFFF"/>
            <w:tcMar>
              <w:top w:w="0" w:type="dxa"/>
              <w:left w:w="108" w:type="dxa"/>
              <w:bottom w:w="0" w:type="dxa"/>
              <w:right w:w="108" w:type="dxa"/>
            </w:tcMar>
            <w:vAlign w:val="center"/>
          </w:tcPr>
          <w:p w14:paraId="7F3DDA7E"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02F40A77" w14:textId="77777777" w:rsidR="00E06DA8" w:rsidRPr="004A0919" w:rsidRDefault="00E06DA8" w:rsidP="004A0919">
            <w:pPr>
              <w:pStyle w:val="TableEntry"/>
              <w:rPr>
                <w:sz w:val="16"/>
              </w:rPr>
            </w:pPr>
            <w:r w:rsidRPr="004A0919">
              <w:rPr>
                <w:sz w:val="16"/>
              </w:rPr>
              <w:t>Shall be:</w:t>
            </w:r>
          </w:p>
          <w:p w14:paraId="67421FEA" w14:textId="77777777" w:rsidR="00E06DA8" w:rsidRPr="004A0919" w:rsidRDefault="00E06DA8" w:rsidP="004A0919">
            <w:pPr>
              <w:pStyle w:val="TableEntry"/>
              <w:rPr>
                <w:rFonts w:cs="Arial"/>
                <w:sz w:val="16"/>
              </w:rPr>
            </w:pPr>
            <w:r w:rsidRPr="004A0919">
              <w:rPr>
                <w:sz w:val="16"/>
              </w:rPr>
              <w:t xml:space="preserve"> 9 = Report Number</w:t>
            </w:r>
          </w:p>
        </w:tc>
      </w:tr>
      <w:tr w:rsidR="00E06DA8" w:rsidRPr="007A7659" w14:paraId="273B73F7" w14:textId="77777777" w:rsidTr="002733A5">
        <w:trPr>
          <w:cantSplit/>
        </w:trPr>
        <w:tc>
          <w:tcPr>
            <w:tcW w:w="0" w:type="auto"/>
            <w:vMerge/>
            <w:shd w:val="clear" w:color="auto" w:fill="FFFFFF"/>
            <w:vAlign w:val="center"/>
          </w:tcPr>
          <w:p w14:paraId="20BF3CBD"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389D43B" w14:textId="77777777" w:rsidR="00E06DA8" w:rsidRPr="004A0919" w:rsidRDefault="00E06DA8" w:rsidP="004A0919">
            <w:pPr>
              <w:pStyle w:val="TableEntry"/>
              <w:rPr>
                <w:rFonts w:cs="Arial"/>
                <w:i/>
                <w:iCs/>
                <w:sz w:val="16"/>
              </w:rPr>
            </w:pPr>
            <w:r w:rsidRPr="004A0919">
              <w:rPr>
                <w:i/>
                <w:iCs/>
                <w:sz w:val="16"/>
              </w:rPr>
              <w:t>ParticipantObjectSensitivity</w:t>
            </w:r>
          </w:p>
        </w:tc>
        <w:tc>
          <w:tcPr>
            <w:tcW w:w="617" w:type="dxa"/>
            <w:shd w:val="clear" w:color="auto" w:fill="FFFFFF"/>
            <w:tcMar>
              <w:top w:w="0" w:type="dxa"/>
              <w:left w:w="108" w:type="dxa"/>
              <w:bottom w:w="0" w:type="dxa"/>
              <w:right w:w="108" w:type="dxa"/>
            </w:tcMar>
            <w:vAlign w:val="center"/>
          </w:tcPr>
          <w:p w14:paraId="399FD6C4"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3FEF64B"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65996C6" w14:textId="77777777" w:rsidTr="002733A5">
        <w:trPr>
          <w:cantSplit/>
        </w:trPr>
        <w:tc>
          <w:tcPr>
            <w:tcW w:w="0" w:type="auto"/>
            <w:vMerge/>
            <w:shd w:val="clear" w:color="auto" w:fill="FFFFFF"/>
            <w:vAlign w:val="center"/>
          </w:tcPr>
          <w:p w14:paraId="2EDC809B"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C3E84C9" w14:textId="77777777" w:rsidR="00E06DA8" w:rsidRPr="004A0919" w:rsidRDefault="00E06DA8" w:rsidP="004A0919">
            <w:pPr>
              <w:pStyle w:val="TableEntry"/>
              <w:rPr>
                <w:rFonts w:cs="Arial"/>
                <w:sz w:val="16"/>
              </w:rPr>
            </w:pPr>
            <w:r w:rsidRPr="004A0919">
              <w:rPr>
                <w:sz w:val="16"/>
              </w:rPr>
              <w:t>ParticipantObjectID</w:t>
            </w:r>
          </w:p>
        </w:tc>
        <w:tc>
          <w:tcPr>
            <w:tcW w:w="617" w:type="dxa"/>
            <w:shd w:val="clear" w:color="auto" w:fill="FFFFFF"/>
            <w:tcMar>
              <w:top w:w="0" w:type="dxa"/>
              <w:left w:w="108" w:type="dxa"/>
              <w:bottom w:w="0" w:type="dxa"/>
              <w:right w:w="108" w:type="dxa"/>
            </w:tcMar>
            <w:vAlign w:val="center"/>
          </w:tcPr>
          <w:p w14:paraId="657901FD"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tcPr>
          <w:p w14:paraId="6E4E211F" w14:textId="77777777" w:rsidR="00E06DA8" w:rsidRPr="004A0919" w:rsidRDefault="00E06DA8" w:rsidP="004A0919">
            <w:pPr>
              <w:pStyle w:val="TableEntry"/>
              <w:rPr>
                <w:rFonts w:cs="Arial"/>
                <w:sz w:val="16"/>
              </w:rPr>
            </w:pPr>
            <w:r w:rsidRPr="004A0919">
              <w:rPr>
                <w:sz w:val="16"/>
              </w:rPr>
              <w:t>The value of &lt;ihe:DocumentUniqueId/&gt;</w:t>
            </w:r>
          </w:p>
        </w:tc>
      </w:tr>
      <w:tr w:rsidR="00E06DA8" w:rsidRPr="007A7659" w14:paraId="3A65A6EB" w14:textId="77777777" w:rsidTr="002733A5">
        <w:trPr>
          <w:cantSplit/>
        </w:trPr>
        <w:tc>
          <w:tcPr>
            <w:tcW w:w="0" w:type="auto"/>
            <w:vMerge/>
            <w:shd w:val="clear" w:color="auto" w:fill="FFFFFF"/>
            <w:vAlign w:val="center"/>
          </w:tcPr>
          <w:p w14:paraId="75FA1526"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60A503D" w14:textId="77777777" w:rsidR="00E06DA8" w:rsidRPr="004A0919" w:rsidRDefault="00E06DA8" w:rsidP="004A0919">
            <w:pPr>
              <w:pStyle w:val="TableEntry"/>
              <w:rPr>
                <w:rFonts w:cs="Arial"/>
                <w:i/>
                <w:iCs/>
                <w:sz w:val="16"/>
              </w:rPr>
            </w:pPr>
            <w:r w:rsidRPr="004A0919">
              <w:rPr>
                <w:i/>
                <w:iCs/>
                <w:sz w:val="16"/>
              </w:rPr>
              <w:t>ParticipantObjectName</w:t>
            </w:r>
          </w:p>
        </w:tc>
        <w:tc>
          <w:tcPr>
            <w:tcW w:w="617" w:type="dxa"/>
            <w:shd w:val="clear" w:color="auto" w:fill="FFFFFF"/>
            <w:tcMar>
              <w:top w:w="0" w:type="dxa"/>
              <w:left w:w="108" w:type="dxa"/>
              <w:bottom w:w="0" w:type="dxa"/>
              <w:right w:w="108" w:type="dxa"/>
            </w:tcMar>
            <w:vAlign w:val="center"/>
          </w:tcPr>
          <w:p w14:paraId="24B4EA56"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B8EA53B"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AF6CC03" w14:textId="77777777" w:rsidTr="002733A5">
        <w:trPr>
          <w:cantSplit/>
        </w:trPr>
        <w:tc>
          <w:tcPr>
            <w:tcW w:w="0" w:type="auto"/>
            <w:vMerge/>
            <w:shd w:val="clear" w:color="auto" w:fill="FFFFFF"/>
            <w:vAlign w:val="center"/>
          </w:tcPr>
          <w:p w14:paraId="68C16115"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DB6490E" w14:textId="77777777" w:rsidR="00E06DA8" w:rsidRPr="004A0919" w:rsidRDefault="00E06DA8" w:rsidP="004A0919">
            <w:pPr>
              <w:pStyle w:val="TableEntry"/>
              <w:rPr>
                <w:rFonts w:cs="Arial"/>
                <w:i/>
                <w:iCs/>
                <w:sz w:val="16"/>
              </w:rPr>
            </w:pPr>
            <w:r w:rsidRPr="004A0919">
              <w:rPr>
                <w:i/>
                <w:iCs/>
                <w:sz w:val="16"/>
              </w:rPr>
              <w:t>ParticipantObjectQuery</w:t>
            </w:r>
          </w:p>
        </w:tc>
        <w:tc>
          <w:tcPr>
            <w:tcW w:w="617" w:type="dxa"/>
            <w:shd w:val="clear" w:color="auto" w:fill="FFFFFF"/>
            <w:tcMar>
              <w:top w:w="0" w:type="dxa"/>
              <w:left w:w="108" w:type="dxa"/>
              <w:bottom w:w="0" w:type="dxa"/>
              <w:right w:w="108" w:type="dxa"/>
            </w:tcMar>
            <w:vAlign w:val="center"/>
          </w:tcPr>
          <w:p w14:paraId="351D838A"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84C1CB9"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B5AD9EE" w14:textId="77777777" w:rsidTr="002733A5">
        <w:trPr>
          <w:cantSplit/>
        </w:trPr>
        <w:tc>
          <w:tcPr>
            <w:tcW w:w="0" w:type="auto"/>
            <w:vMerge/>
            <w:shd w:val="clear" w:color="auto" w:fill="FFFFFF"/>
            <w:vAlign w:val="center"/>
          </w:tcPr>
          <w:p w14:paraId="58FD4AA8"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825F862" w14:textId="77777777" w:rsidR="00E06DA8" w:rsidRPr="004A0919" w:rsidRDefault="00E06DA8" w:rsidP="004A0919">
            <w:pPr>
              <w:pStyle w:val="TableEntry"/>
              <w:rPr>
                <w:rFonts w:cs="Arial"/>
                <w:i/>
                <w:iCs/>
                <w:sz w:val="16"/>
              </w:rPr>
            </w:pPr>
            <w:r w:rsidRPr="004A0919">
              <w:rPr>
                <w:i/>
                <w:iCs/>
                <w:sz w:val="16"/>
              </w:rPr>
              <w:t>ParticipantObjectDetail</w:t>
            </w:r>
          </w:p>
        </w:tc>
        <w:tc>
          <w:tcPr>
            <w:tcW w:w="617" w:type="dxa"/>
            <w:shd w:val="clear" w:color="auto" w:fill="FFFFFF"/>
            <w:tcMar>
              <w:top w:w="0" w:type="dxa"/>
              <w:left w:w="108" w:type="dxa"/>
              <w:bottom w:w="0" w:type="dxa"/>
              <w:right w:w="108" w:type="dxa"/>
            </w:tcMar>
            <w:vAlign w:val="center"/>
          </w:tcPr>
          <w:p w14:paraId="33B689EA"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7CD5A654" w14:textId="77777777" w:rsidR="00E06DA8" w:rsidRPr="004A0919" w:rsidRDefault="00E06DA8" w:rsidP="004A0919">
            <w:pPr>
              <w:pStyle w:val="TableEntry"/>
              <w:rPr>
                <w:rFonts w:cs="Arial"/>
                <w:i/>
                <w:iCs/>
                <w:sz w:val="16"/>
              </w:rPr>
            </w:pPr>
            <w:r w:rsidRPr="004A0919">
              <w:rPr>
                <w:i/>
                <w:iCs/>
                <w:sz w:val="16"/>
              </w:rPr>
              <w:t>not specialized</w:t>
            </w:r>
          </w:p>
        </w:tc>
      </w:tr>
    </w:tbl>
    <w:p w14:paraId="68A4BFE2" w14:textId="77777777" w:rsidR="00E06DA8" w:rsidRPr="007A7659" w:rsidRDefault="00E06DA8" w:rsidP="002733A5">
      <w:pPr>
        <w:pStyle w:val="BodyText"/>
        <w:rPr>
          <w:rFonts w:ascii="Calibri" w:hAnsi="Calibri"/>
          <w:vanish/>
          <w:sz w:val="22"/>
          <w:szCs w:val="22"/>
        </w:rPr>
      </w:pPr>
    </w:p>
    <w:tbl>
      <w:tblPr>
        <w:tblpPr w:leftFromText="180" w:rightFromText="180" w:bottomFromText="155" w:vertAnchor="text"/>
        <w:tblW w:w="9108" w:type="dxa"/>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13EF23DC"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3623BFD" w14:textId="77777777" w:rsidR="00E06DA8" w:rsidRPr="004A0919" w:rsidRDefault="00E06DA8" w:rsidP="002733A5">
            <w:pPr>
              <w:pStyle w:val="TableEntryHeader"/>
            </w:pPr>
            <w:r w:rsidRPr="007A7659">
              <w:t>Releasing Agent</w:t>
            </w:r>
          </w:p>
          <w:p w14:paraId="3AA40831" w14:textId="77777777" w:rsidR="00E06DA8" w:rsidRPr="007A7659" w:rsidRDefault="00E06DA8" w:rsidP="002733A5">
            <w:pPr>
              <w:pStyle w:val="PlainText1"/>
              <w:rPr>
                <w:rFonts w:ascii="Arial" w:hAnsi="Arial" w:cs="Arial"/>
                <w:color w:val="222222"/>
              </w:rPr>
            </w:pPr>
            <w:r w:rsidRPr="002733A5">
              <w:rPr>
                <w:rFonts w:ascii="Times New Roman" w:hAnsi="Times New Roman" w:cs="Times New Roman"/>
                <w:b/>
                <w:bCs/>
                <w:sz w:val="12"/>
              </w:rPr>
              <w:t>AuditMessage/</w:t>
            </w:r>
            <w:r w:rsidRPr="002733A5">
              <w:rPr>
                <w:rFonts w:ascii="Times New Roman" w:hAnsi="Times New Roman" w:cs="Times New Roman"/>
                <w:b/>
                <w:bCs/>
                <w:sz w:val="12"/>
              </w:rPr>
              <w:br/>
              <w:t>ActiveParticipant</w:t>
            </w:r>
          </w:p>
        </w:tc>
        <w:tc>
          <w:tcPr>
            <w:tcW w:w="25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41DB0AE1" w14:textId="77777777" w:rsidR="00E06DA8" w:rsidRPr="004A0919" w:rsidRDefault="00E06DA8" w:rsidP="004A0919">
            <w:pPr>
              <w:pStyle w:val="TableEntry"/>
              <w:rPr>
                <w:rFonts w:cs="Arial"/>
                <w:sz w:val="16"/>
              </w:rPr>
            </w:pPr>
            <w:r w:rsidRPr="004A0919">
              <w:rPr>
                <w:sz w:val="16"/>
              </w:rPr>
              <w:t>UserID</w:t>
            </w:r>
          </w:p>
        </w:tc>
        <w:tc>
          <w:tcPr>
            <w:tcW w:w="6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0B3D33BB" w14:textId="77777777" w:rsidR="00E06DA8" w:rsidRPr="004A0919" w:rsidRDefault="00E06DA8" w:rsidP="004A0919">
            <w:pPr>
              <w:pStyle w:val="TableEntry"/>
              <w:rPr>
                <w:rFonts w:cs="Arial"/>
                <w:sz w:val="16"/>
              </w:rPr>
            </w:pPr>
            <w:r w:rsidRPr="004A0919">
              <w:rPr>
                <w:sz w:val="16"/>
              </w:rPr>
              <w:t>M</w:t>
            </w:r>
          </w:p>
        </w:tc>
        <w:tc>
          <w:tcPr>
            <w:tcW w:w="39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45F6462E" w14:textId="77777777" w:rsidR="00E06DA8" w:rsidRPr="004A0919" w:rsidRDefault="00E06DA8" w:rsidP="004A0919">
            <w:pPr>
              <w:pStyle w:val="TableEntry"/>
              <w:rPr>
                <w:rFonts w:cs="Arial"/>
                <w:sz w:val="16"/>
              </w:rPr>
            </w:pPr>
            <w:r w:rsidRPr="004A0919">
              <w:rPr>
                <w:sz w:val="16"/>
              </w:rPr>
              <w:t>Identity of the human that initiated the Disclosure.</w:t>
            </w:r>
          </w:p>
        </w:tc>
      </w:tr>
      <w:tr w:rsidR="00E06DA8" w:rsidRPr="007A7659" w14:paraId="3CFF6E65"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83F7DE5"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6CDA544" w14:textId="77777777" w:rsidR="00E06DA8" w:rsidRPr="004A0919" w:rsidRDefault="00E06DA8" w:rsidP="004A0919">
            <w:pPr>
              <w:pStyle w:val="TableEntry"/>
              <w:rPr>
                <w:rFonts w:cs="Arial"/>
                <w:i/>
                <w:iCs/>
                <w:sz w:val="16"/>
              </w:rPr>
            </w:pPr>
            <w:r w:rsidRPr="004A0919">
              <w:rPr>
                <w:i/>
                <w:iCs/>
                <w:sz w:val="16"/>
              </w:rPr>
              <w:t>AlternativeUserID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A49EAD5"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0C2D202"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0C7A12F6"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E3AE019"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3B3FCE5" w14:textId="77777777" w:rsidR="00E06DA8" w:rsidRPr="004A0919" w:rsidRDefault="00E06DA8" w:rsidP="004A0919">
            <w:pPr>
              <w:pStyle w:val="TableEntry"/>
              <w:rPr>
                <w:rFonts w:cs="Arial"/>
                <w:i/>
                <w:iCs/>
                <w:sz w:val="16"/>
              </w:rPr>
            </w:pPr>
            <w:r w:rsidRPr="004A0919">
              <w:rPr>
                <w:i/>
                <w:iCs/>
                <w:sz w:val="16"/>
              </w:rPr>
              <w:t>UserName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AF9A08D"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5912660"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65890421"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23611ED"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F5A9188" w14:textId="77777777" w:rsidR="00E06DA8" w:rsidRPr="004A0919" w:rsidRDefault="00E06DA8" w:rsidP="004A0919">
            <w:pPr>
              <w:pStyle w:val="TableEntry"/>
              <w:rPr>
                <w:rFonts w:cs="Arial"/>
                <w:sz w:val="16"/>
              </w:rPr>
            </w:pPr>
            <w:r w:rsidRPr="004A0919">
              <w:rPr>
                <w:sz w:val="16"/>
              </w:rPr>
              <w:t>UserIsRequestor</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08DDF7B"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DC339B1" w14:textId="77777777" w:rsidR="00E06DA8" w:rsidRPr="004A0919" w:rsidRDefault="00E06DA8" w:rsidP="004A0919">
            <w:pPr>
              <w:pStyle w:val="TableEntry"/>
              <w:rPr>
                <w:rFonts w:cs="Arial"/>
                <w:sz w:val="16"/>
              </w:rPr>
            </w:pPr>
            <w:r w:rsidRPr="004A0919">
              <w:rPr>
                <w:sz w:val="16"/>
              </w:rPr>
              <w:t>“true”</w:t>
            </w:r>
          </w:p>
        </w:tc>
      </w:tr>
      <w:tr w:rsidR="00E06DA8" w:rsidRPr="007A7659" w14:paraId="58988371"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470551B"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47DD4F5" w14:textId="77777777" w:rsidR="00E06DA8" w:rsidRPr="004A0919" w:rsidRDefault="00E06DA8" w:rsidP="004A0919">
            <w:pPr>
              <w:pStyle w:val="TableEntry"/>
              <w:rPr>
                <w:rFonts w:cs="Arial"/>
                <w:sz w:val="16"/>
              </w:rPr>
            </w:pPr>
            <w:r w:rsidRPr="004A0919">
              <w:rPr>
                <w:sz w:val="16"/>
              </w:rPr>
              <w:t>RoleIDCode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A5FA747"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2A11466" w14:textId="77777777" w:rsidR="00E06DA8" w:rsidRPr="004A0919" w:rsidRDefault="00E06DA8" w:rsidP="004A0919">
            <w:pPr>
              <w:pStyle w:val="TableEntry"/>
              <w:rPr>
                <w:rFonts w:cs="Arial"/>
                <w:sz w:val="16"/>
              </w:rPr>
            </w:pPr>
            <w:r w:rsidRPr="004A0919">
              <w:rPr>
                <w:sz w:val="16"/>
              </w:rPr>
              <w:t>EV(110153, DCM, “Source”)</w:t>
            </w:r>
          </w:p>
        </w:tc>
      </w:tr>
      <w:tr w:rsidR="00E06DA8" w:rsidRPr="007A7659" w14:paraId="7F67CA24"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6DF75F96"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61B0004" w14:textId="77777777" w:rsidR="00E06DA8" w:rsidRPr="004A0919" w:rsidRDefault="00E06DA8" w:rsidP="004A0919">
            <w:pPr>
              <w:pStyle w:val="TableEntry"/>
              <w:rPr>
                <w:rFonts w:cs="Arial"/>
                <w:sz w:val="16"/>
              </w:rPr>
            </w:pPr>
            <w:r w:rsidRPr="004A0919">
              <w:rPr>
                <w:sz w:val="16"/>
              </w:rPr>
              <w:t>NetworkAccessPointTypeCode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4DC837B"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AACB9FB" w14:textId="77777777" w:rsidR="00E06DA8" w:rsidRPr="004A0919" w:rsidRDefault="00E06DA8" w:rsidP="004A0919">
            <w:pPr>
              <w:pStyle w:val="TableEntry"/>
              <w:rPr>
                <w:rFonts w:cs="Arial"/>
                <w:sz w:val="16"/>
              </w:rPr>
            </w:pPr>
            <w:r w:rsidRPr="004A0919">
              <w:rPr>
                <w:sz w:val="16"/>
              </w:rPr>
              <w:t>“1” for machine (DNS) name, “2” for IP address</w:t>
            </w:r>
          </w:p>
        </w:tc>
      </w:tr>
      <w:tr w:rsidR="00E06DA8" w:rsidRPr="007A7659" w14:paraId="1553AEF4"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BC2BFDD"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94753A3" w14:textId="77777777" w:rsidR="00E06DA8" w:rsidRPr="004A0919" w:rsidRDefault="00E06DA8" w:rsidP="004A0919">
            <w:pPr>
              <w:pStyle w:val="TableEntry"/>
              <w:rPr>
                <w:rFonts w:cs="Arial"/>
                <w:sz w:val="16"/>
              </w:rPr>
            </w:pPr>
            <w:r w:rsidRPr="004A0919">
              <w:rPr>
                <w:sz w:val="16"/>
              </w:rPr>
              <w:t>NetworkAccessPointID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060393C"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6805BEE" w14:textId="77777777" w:rsidR="00E06DA8" w:rsidRPr="004A0919" w:rsidRDefault="00E06DA8" w:rsidP="004A0919">
            <w:pPr>
              <w:pStyle w:val="TableEntry"/>
              <w:rPr>
                <w:rFonts w:cs="Arial"/>
                <w:sz w:val="16"/>
              </w:rPr>
            </w:pPr>
            <w:r w:rsidRPr="004A0919">
              <w:rPr>
                <w:sz w:val="16"/>
              </w:rPr>
              <w:t>The machine name or IP address, as available</w:t>
            </w:r>
          </w:p>
        </w:tc>
      </w:tr>
    </w:tbl>
    <w:p w14:paraId="3608A9C7"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7494F3D5" w14:textId="77777777" w:rsidTr="002733A5">
        <w:trPr>
          <w:cantSplit/>
        </w:trPr>
        <w:tc>
          <w:tcPr>
            <w:tcW w:w="1998" w:type="dxa"/>
            <w:vMerge w:val="restart"/>
            <w:shd w:val="clear" w:color="auto" w:fill="FFFFFF"/>
            <w:tcMar>
              <w:top w:w="0" w:type="dxa"/>
              <w:left w:w="108" w:type="dxa"/>
              <w:bottom w:w="0" w:type="dxa"/>
              <w:right w:w="108" w:type="dxa"/>
            </w:tcMar>
          </w:tcPr>
          <w:p w14:paraId="466B72EC" w14:textId="77777777" w:rsidR="00E06DA8" w:rsidRPr="004A0919" w:rsidRDefault="00E06DA8" w:rsidP="002733A5">
            <w:pPr>
              <w:pStyle w:val="TableEntryHeader"/>
            </w:pPr>
            <w:r w:rsidRPr="007A7659">
              <w:t>Custodian </w:t>
            </w:r>
            <w:r w:rsidRPr="004A0919">
              <w:br/>
            </w:r>
            <w:r w:rsidRPr="007A7659">
              <w:t>(if known)</w:t>
            </w:r>
          </w:p>
          <w:p w14:paraId="2324AEFD" w14:textId="77777777" w:rsidR="00E06DA8" w:rsidRPr="007A7659" w:rsidRDefault="00E06DA8" w:rsidP="002733A5">
            <w:pPr>
              <w:pStyle w:val="PlainText1"/>
              <w:rPr>
                <w:rFonts w:ascii="Arial" w:hAnsi="Arial" w:cs="Arial"/>
                <w:color w:val="222222"/>
              </w:rPr>
            </w:pPr>
            <w:r w:rsidRPr="002733A5">
              <w:rPr>
                <w:rFonts w:ascii="Times New Roman" w:hAnsi="Times New Roman" w:cs="Times New Roman"/>
                <w:b/>
                <w:bCs/>
                <w:sz w:val="12"/>
              </w:rPr>
              <w:t>AuditMessage/</w:t>
            </w:r>
            <w:r w:rsidRPr="002733A5">
              <w:rPr>
                <w:rFonts w:ascii="Times New Roman" w:hAnsi="Times New Roman" w:cs="Times New Roman"/>
                <w:b/>
                <w:bCs/>
                <w:sz w:val="12"/>
              </w:rPr>
              <w:br/>
              <w:t>ActiveParticipant</w:t>
            </w:r>
          </w:p>
        </w:tc>
        <w:tc>
          <w:tcPr>
            <w:tcW w:w="2576" w:type="dxa"/>
            <w:shd w:val="clear" w:color="auto" w:fill="FFFFFF"/>
            <w:tcMar>
              <w:top w:w="0" w:type="dxa"/>
              <w:left w:w="108" w:type="dxa"/>
              <w:bottom w:w="0" w:type="dxa"/>
              <w:right w:w="108" w:type="dxa"/>
            </w:tcMar>
            <w:vAlign w:val="center"/>
          </w:tcPr>
          <w:p w14:paraId="5159DEED" w14:textId="77777777" w:rsidR="00E06DA8" w:rsidRPr="004A0919" w:rsidRDefault="00E06DA8" w:rsidP="004A0919">
            <w:pPr>
              <w:pStyle w:val="TableEntry"/>
              <w:rPr>
                <w:rFonts w:cs="Arial"/>
                <w:i/>
                <w:iCs/>
                <w:sz w:val="16"/>
              </w:rPr>
            </w:pPr>
            <w:r w:rsidRPr="004A0919">
              <w:rPr>
                <w:i/>
                <w:iCs/>
                <w:sz w:val="16"/>
              </w:rPr>
              <w:t>UserID</w:t>
            </w:r>
          </w:p>
        </w:tc>
        <w:tc>
          <w:tcPr>
            <w:tcW w:w="617" w:type="dxa"/>
            <w:shd w:val="clear" w:color="auto" w:fill="FFFFFF"/>
            <w:tcMar>
              <w:top w:w="0" w:type="dxa"/>
              <w:left w:w="108" w:type="dxa"/>
              <w:bottom w:w="0" w:type="dxa"/>
              <w:right w:w="108" w:type="dxa"/>
            </w:tcMar>
            <w:vAlign w:val="center"/>
          </w:tcPr>
          <w:p w14:paraId="7FC9FAB8"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2A44FC5"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4683BE9" w14:textId="77777777" w:rsidTr="002733A5">
        <w:trPr>
          <w:cantSplit/>
        </w:trPr>
        <w:tc>
          <w:tcPr>
            <w:tcW w:w="0" w:type="auto"/>
            <w:vMerge/>
            <w:shd w:val="clear" w:color="auto" w:fill="FFFFFF"/>
            <w:vAlign w:val="center"/>
          </w:tcPr>
          <w:p w14:paraId="115B2639"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0D61C37" w14:textId="77777777" w:rsidR="00E06DA8" w:rsidRPr="004A0919" w:rsidRDefault="00E06DA8" w:rsidP="004A0919">
            <w:pPr>
              <w:pStyle w:val="TableEntry"/>
              <w:rPr>
                <w:rFonts w:cs="Arial"/>
                <w:i/>
                <w:iCs/>
                <w:sz w:val="16"/>
              </w:rPr>
            </w:pPr>
            <w:r w:rsidRPr="004A0919">
              <w:rPr>
                <w:i/>
                <w:iCs/>
                <w:sz w:val="16"/>
              </w:rPr>
              <w:t>AlternativeUserID</w:t>
            </w:r>
          </w:p>
        </w:tc>
        <w:tc>
          <w:tcPr>
            <w:tcW w:w="617" w:type="dxa"/>
            <w:shd w:val="clear" w:color="auto" w:fill="FFFFFF"/>
            <w:tcMar>
              <w:top w:w="0" w:type="dxa"/>
              <w:left w:w="108" w:type="dxa"/>
              <w:bottom w:w="0" w:type="dxa"/>
              <w:right w:w="108" w:type="dxa"/>
            </w:tcMar>
            <w:vAlign w:val="center"/>
          </w:tcPr>
          <w:p w14:paraId="61055D12"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25D05561"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9EF2EB8" w14:textId="77777777" w:rsidTr="002733A5">
        <w:trPr>
          <w:cantSplit/>
        </w:trPr>
        <w:tc>
          <w:tcPr>
            <w:tcW w:w="0" w:type="auto"/>
            <w:vMerge/>
            <w:shd w:val="clear" w:color="auto" w:fill="FFFFFF"/>
            <w:vAlign w:val="center"/>
          </w:tcPr>
          <w:p w14:paraId="6DCF3308"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0E5AE7F" w14:textId="77777777" w:rsidR="00E06DA8" w:rsidRPr="004A0919" w:rsidRDefault="00E06DA8" w:rsidP="004A0919">
            <w:pPr>
              <w:pStyle w:val="TableEntry"/>
              <w:rPr>
                <w:rFonts w:cs="Arial"/>
                <w:i/>
                <w:iCs/>
                <w:sz w:val="16"/>
              </w:rPr>
            </w:pPr>
            <w:r w:rsidRPr="004A0919">
              <w:rPr>
                <w:i/>
                <w:iCs/>
                <w:sz w:val="16"/>
              </w:rPr>
              <w:t>UserName</w:t>
            </w:r>
          </w:p>
        </w:tc>
        <w:tc>
          <w:tcPr>
            <w:tcW w:w="617" w:type="dxa"/>
            <w:shd w:val="clear" w:color="auto" w:fill="FFFFFF"/>
            <w:tcMar>
              <w:top w:w="0" w:type="dxa"/>
              <w:left w:w="108" w:type="dxa"/>
              <w:bottom w:w="0" w:type="dxa"/>
              <w:right w:w="108" w:type="dxa"/>
            </w:tcMar>
            <w:vAlign w:val="center"/>
          </w:tcPr>
          <w:p w14:paraId="466409E4"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6DC3BCF"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9529721" w14:textId="77777777" w:rsidTr="002733A5">
        <w:trPr>
          <w:cantSplit/>
        </w:trPr>
        <w:tc>
          <w:tcPr>
            <w:tcW w:w="0" w:type="auto"/>
            <w:vMerge/>
            <w:shd w:val="clear" w:color="auto" w:fill="FFFFFF"/>
            <w:vAlign w:val="center"/>
          </w:tcPr>
          <w:p w14:paraId="77E01D5C"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BD34E6D" w14:textId="77777777" w:rsidR="00E06DA8" w:rsidRPr="004A0919" w:rsidRDefault="00E06DA8" w:rsidP="004A0919">
            <w:pPr>
              <w:pStyle w:val="TableEntry"/>
              <w:rPr>
                <w:rFonts w:cs="Arial"/>
                <w:sz w:val="16"/>
              </w:rPr>
            </w:pPr>
            <w:r w:rsidRPr="004A0919">
              <w:rPr>
                <w:sz w:val="16"/>
              </w:rPr>
              <w:t>UserIsRequestor</w:t>
            </w:r>
          </w:p>
        </w:tc>
        <w:tc>
          <w:tcPr>
            <w:tcW w:w="617" w:type="dxa"/>
            <w:shd w:val="clear" w:color="auto" w:fill="FFFFFF"/>
            <w:tcMar>
              <w:top w:w="0" w:type="dxa"/>
              <w:left w:w="108" w:type="dxa"/>
              <w:bottom w:w="0" w:type="dxa"/>
              <w:right w:w="108" w:type="dxa"/>
            </w:tcMar>
            <w:vAlign w:val="center"/>
          </w:tcPr>
          <w:p w14:paraId="24749D1E"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28BC4292" w14:textId="77777777" w:rsidR="00E06DA8" w:rsidRPr="004A0919" w:rsidRDefault="00E06DA8" w:rsidP="004A0919">
            <w:pPr>
              <w:pStyle w:val="TableEntry"/>
              <w:rPr>
                <w:rFonts w:cs="Arial"/>
                <w:sz w:val="16"/>
              </w:rPr>
            </w:pPr>
            <w:r w:rsidRPr="004A0919">
              <w:rPr>
                <w:sz w:val="16"/>
              </w:rPr>
              <w:t>“false”</w:t>
            </w:r>
          </w:p>
        </w:tc>
      </w:tr>
      <w:tr w:rsidR="00E06DA8" w:rsidRPr="007A7659" w14:paraId="171AE374" w14:textId="77777777" w:rsidTr="002733A5">
        <w:trPr>
          <w:cantSplit/>
        </w:trPr>
        <w:tc>
          <w:tcPr>
            <w:tcW w:w="0" w:type="auto"/>
            <w:vMerge/>
            <w:shd w:val="clear" w:color="auto" w:fill="FFFFFF"/>
            <w:vAlign w:val="center"/>
          </w:tcPr>
          <w:p w14:paraId="507CC0C0"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CFB77F0" w14:textId="77777777" w:rsidR="00E06DA8" w:rsidRPr="004A0919" w:rsidRDefault="00E06DA8" w:rsidP="004A0919">
            <w:pPr>
              <w:pStyle w:val="TableEntry"/>
              <w:rPr>
                <w:rFonts w:cs="Arial"/>
                <w:sz w:val="16"/>
              </w:rPr>
            </w:pPr>
            <w:r w:rsidRPr="004A0919">
              <w:rPr>
                <w:sz w:val="16"/>
              </w:rPr>
              <w:t>RoleIDCode</w:t>
            </w:r>
          </w:p>
        </w:tc>
        <w:tc>
          <w:tcPr>
            <w:tcW w:w="617" w:type="dxa"/>
            <w:shd w:val="clear" w:color="auto" w:fill="FFFFFF"/>
            <w:tcMar>
              <w:top w:w="0" w:type="dxa"/>
              <w:left w:w="108" w:type="dxa"/>
              <w:bottom w:w="0" w:type="dxa"/>
              <w:right w:w="108" w:type="dxa"/>
            </w:tcMar>
            <w:vAlign w:val="center"/>
          </w:tcPr>
          <w:p w14:paraId="36352B7F"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30D283E6" w14:textId="77777777" w:rsidR="00E06DA8" w:rsidRPr="004A0919" w:rsidRDefault="00E06DA8" w:rsidP="004A0919">
            <w:pPr>
              <w:pStyle w:val="TableEntry"/>
              <w:rPr>
                <w:sz w:val="16"/>
              </w:rPr>
            </w:pPr>
            <w:r w:rsidRPr="004A0919">
              <w:rPr>
                <w:sz w:val="16"/>
              </w:rPr>
              <w:t>EV(159541003, SNOMED CT, “Record keeping/library clerk")</w:t>
            </w:r>
          </w:p>
        </w:tc>
      </w:tr>
      <w:tr w:rsidR="00E06DA8" w:rsidRPr="007A7659" w14:paraId="617E7093" w14:textId="77777777" w:rsidTr="002733A5">
        <w:trPr>
          <w:cantSplit/>
        </w:trPr>
        <w:tc>
          <w:tcPr>
            <w:tcW w:w="0" w:type="auto"/>
            <w:vMerge/>
            <w:shd w:val="clear" w:color="auto" w:fill="FFFFFF"/>
            <w:vAlign w:val="center"/>
          </w:tcPr>
          <w:p w14:paraId="7D9484E5"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5BB4864"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shd w:val="clear" w:color="auto" w:fill="FFFFFF"/>
            <w:tcMar>
              <w:top w:w="0" w:type="dxa"/>
              <w:left w:w="108" w:type="dxa"/>
              <w:bottom w:w="0" w:type="dxa"/>
              <w:right w:w="108" w:type="dxa"/>
            </w:tcMar>
            <w:vAlign w:val="center"/>
          </w:tcPr>
          <w:p w14:paraId="3CD50044" w14:textId="77777777" w:rsidR="00E06DA8" w:rsidRPr="004A0919" w:rsidRDefault="00E06DA8" w:rsidP="004A0919">
            <w:pPr>
              <w:pStyle w:val="TableEntry"/>
              <w:rPr>
                <w:rFonts w:cs="Arial"/>
                <w:i/>
                <w:iCs/>
                <w:sz w:val="16"/>
              </w:rPr>
            </w:pPr>
            <w:r w:rsidRPr="004A0919">
              <w:rPr>
                <w:i/>
                <w:iCs/>
                <w:sz w:val="16"/>
              </w:rPr>
              <w:t>NA</w:t>
            </w:r>
          </w:p>
        </w:tc>
        <w:tc>
          <w:tcPr>
            <w:tcW w:w="3917" w:type="dxa"/>
            <w:shd w:val="clear" w:color="auto" w:fill="FFFFFF"/>
            <w:tcMar>
              <w:top w:w="0" w:type="dxa"/>
              <w:left w:w="108" w:type="dxa"/>
              <w:bottom w:w="0" w:type="dxa"/>
              <w:right w:w="108" w:type="dxa"/>
            </w:tcMar>
            <w:vAlign w:val="center"/>
          </w:tcPr>
          <w:p w14:paraId="527805AC"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00F35C8" w14:textId="77777777" w:rsidTr="002733A5">
        <w:trPr>
          <w:cantSplit/>
        </w:trPr>
        <w:tc>
          <w:tcPr>
            <w:tcW w:w="0" w:type="auto"/>
            <w:vMerge/>
            <w:shd w:val="clear" w:color="auto" w:fill="FFFFFF"/>
            <w:vAlign w:val="center"/>
          </w:tcPr>
          <w:p w14:paraId="4AB1901E"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8F2AB23"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shd w:val="clear" w:color="auto" w:fill="FFFFFF"/>
            <w:tcMar>
              <w:top w:w="0" w:type="dxa"/>
              <w:left w:w="108" w:type="dxa"/>
              <w:bottom w:w="0" w:type="dxa"/>
              <w:right w:w="108" w:type="dxa"/>
            </w:tcMar>
            <w:vAlign w:val="center"/>
          </w:tcPr>
          <w:p w14:paraId="309C2832" w14:textId="77777777" w:rsidR="00E06DA8" w:rsidRPr="004A0919" w:rsidRDefault="00E06DA8" w:rsidP="004A0919">
            <w:pPr>
              <w:pStyle w:val="TableEntry"/>
              <w:rPr>
                <w:rFonts w:cs="Arial"/>
                <w:i/>
                <w:iCs/>
                <w:sz w:val="16"/>
              </w:rPr>
            </w:pPr>
            <w:r w:rsidRPr="004A0919">
              <w:rPr>
                <w:i/>
                <w:iCs/>
                <w:sz w:val="16"/>
              </w:rPr>
              <w:t>NA</w:t>
            </w:r>
          </w:p>
        </w:tc>
        <w:tc>
          <w:tcPr>
            <w:tcW w:w="3917" w:type="dxa"/>
            <w:shd w:val="clear" w:color="auto" w:fill="FFFFFF"/>
            <w:tcMar>
              <w:top w:w="0" w:type="dxa"/>
              <w:left w:w="108" w:type="dxa"/>
              <w:bottom w:w="0" w:type="dxa"/>
              <w:right w:w="108" w:type="dxa"/>
            </w:tcMar>
            <w:vAlign w:val="center"/>
          </w:tcPr>
          <w:p w14:paraId="71BECEC4" w14:textId="77777777" w:rsidR="00E06DA8" w:rsidRPr="004A0919" w:rsidRDefault="00E06DA8" w:rsidP="004A0919">
            <w:pPr>
              <w:pStyle w:val="TableEntry"/>
              <w:rPr>
                <w:rFonts w:cs="Arial"/>
                <w:i/>
                <w:iCs/>
                <w:sz w:val="16"/>
              </w:rPr>
            </w:pPr>
            <w:r w:rsidRPr="004A0919">
              <w:rPr>
                <w:i/>
                <w:iCs/>
                <w:sz w:val="16"/>
              </w:rPr>
              <w:t>not specialized</w:t>
            </w:r>
          </w:p>
        </w:tc>
      </w:tr>
    </w:tbl>
    <w:p w14:paraId="5F0AF05D"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1FF907B4" w14:textId="77777777" w:rsidTr="002733A5">
        <w:trPr>
          <w:cantSplit/>
        </w:trPr>
        <w:tc>
          <w:tcPr>
            <w:tcW w:w="1998" w:type="dxa"/>
            <w:vMerge w:val="restart"/>
            <w:shd w:val="clear" w:color="auto" w:fill="FFFFFF"/>
            <w:tcMar>
              <w:top w:w="0" w:type="dxa"/>
              <w:left w:w="108" w:type="dxa"/>
              <w:bottom w:w="0" w:type="dxa"/>
              <w:right w:w="108" w:type="dxa"/>
            </w:tcMar>
          </w:tcPr>
          <w:p w14:paraId="228F07CF" w14:textId="77777777" w:rsidR="00E06DA8" w:rsidRPr="004A0919" w:rsidRDefault="00E06DA8" w:rsidP="002733A5">
            <w:pPr>
              <w:pStyle w:val="TableEntryHeader"/>
            </w:pPr>
            <w:r w:rsidRPr="007A7659">
              <w:t>Authorizing Agent</w:t>
            </w:r>
          </w:p>
          <w:p w14:paraId="642B54FB" w14:textId="77777777" w:rsidR="00E06DA8" w:rsidRPr="004A0919" w:rsidRDefault="00E06DA8" w:rsidP="002733A5">
            <w:pPr>
              <w:pStyle w:val="TableEntryHeader"/>
            </w:pPr>
            <w:r w:rsidRPr="007A7659">
              <w:t>(if known)</w:t>
            </w:r>
          </w:p>
          <w:p w14:paraId="6D6817A5" w14:textId="77777777" w:rsidR="00E06DA8" w:rsidRPr="007A7659" w:rsidRDefault="00E06DA8" w:rsidP="002733A5">
            <w:pPr>
              <w:pStyle w:val="PlainText1"/>
              <w:rPr>
                <w:rFonts w:ascii="Arial" w:hAnsi="Arial" w:cs="Arial"/>
                <w:color w:val="222222"/>
              </w:rPr>
            </w:pPr>
            <w:r w:rsidRPr="002733A5">
              <w:rPr>
                <w:rFonts w:ascii="Times New Roman" w:hAnsi="Times New Roman" w:cs="Times New Roman"/>
                <w:b/>
                <w:bCs/>
                <w:sz w:val="12"/>
              </w:rPr>
              <w:lastRenderedPageBreak/>
              <w:t>AuditMessage/</w:t>
            </w:r>
            <w:r w:rsidRPr="002733A5">
              <w:rPr>
                <w:rFonts w:ascii="Times New Roman" w:hAnsi="Times New Roman" w:cs="Times New Roman"/>
                <w:b/>
                <w:bCs/>
                <w:sz w:val="12"/>
              </w:rPr>
              <w:br/>
              <w:t>ActiveParticipant</w:t>
            </w:r>
          </w:p>
        </w:tc>
        <w:tc>
          <w:tcPr>
            <w:tcW w:w="2576" w:type="dxa"/>
            <w:shd w:val="clear" w:color="auto" w:fill="FFFFFF"/>
            <w:tcMar>
              <w:top w:w="0" w:type="dxa"/>
              <w:left w:w="108" w:type="dxa"/>
              <w:bottom w:w="0" w:type="dxa"/>
              <w:right w:w="108" w:type="dxa"/>
            </w:tcMar>
            <w:vAlign w:val="center"/>
          </w:tcPr>
          <w:p w14:paraId="4D5FF573" w14:textId="77777777" w:rsidR="00E06DA8" w:rsidRPr="004A0919" w:rsidRDefault="00E06DA8" w:rsidP="004A0919">
            <w:pPr>
              <w:pStyle w:val="TableEntry"/>
              <w:rPr>
                <w:rFonts w:cs="Arial"/>
                <w:i/>
                <w:iCs/>
                <w:sz w:val="16"/>
              </w:rPr>
            </w:pPr>
            <w:r w:rsidRPr="004A0919">
              <w:rPr>
                <w:i/>
                <w:iCs/>
                <w:sz w:val="16"/>
              </w:rPr>
              <w:lastRenderedPageBreak/>
              <w:t>UserID</w:t>
            </w:r>
          </w:p>
        </w:tc>
        <w:tc>
          <w:tcPr>
            <w:tcW w:w="617" w:type="dxa"/>
            <w:shd w:val="clear" w:color="auto" w:fill="FFFFFF"/>
            <w:tcMar>
              <w:top w:w="0" w:type="dxa"/>
              <w:left w:w="108" w:type="dxa"/>
              <w:bottom w:w="0" w:type="dxa"/>
              <w:right w:w="108" w:type="dxa"/>
            </w:tcMar>
            <w:vAlign w:val="center"/>
          </w:tcPr>
          <w:p w14:paraId="755814D1"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F23802C"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D791A19" w14:textId="77777777" w:rsidTr="002733A5">
        <w:trPr>
          <w:cantSplit/>
        </w:trPr>
        <w:tc>
          <w:tcPr>
            <w:tcW w:w="0" w:type="auto"/>
            <w:vMerge/>
            <w:shd w:val="clear" w:color="auto" w:fill="FFFFFF"/>
            <w:vAlign w:val="center"/>
          </w:tcPr>
          <w:p w14:paraId="2FA95790"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E90FA9E" w14:textId="77777777" w:rsidR="00E06DA8" w:rsidRPr="004A0919" w:rsidRDefault="00E06DA8" w:rsidP="004A0919">
            <w:pPr>
              <w:pStyle w:val="TableEntry"/>
              <w:rPr>
                <w:rFonts w:cs="Arial"/>
                <w:i/>
                <w:iCs/>
                <w:sz w:val="16"/>
              </w:rPr>
            </w:pPr>
            <w:r w:rsidRPr="004A0919">
              <w:rPr>
                <w:i/>
                <w:iCs/>
                <w:sz w:val="16"/>
              </w:rPr>
              <w:t>AlternativeUserID</w:t>
            </w:r>
          </w:p>
        </w:tc>
        <w:tc>
          <w:tcPr>
            <w:tcW w:w="617" w:type="dxa"/>
            <w:shd w:val="clear" w:color="auto" w:fill="FFFFFF"/>
            <w:tcMar>
              <w:top w:w="0" w:type="dxa"/>
              <w:left w:w="108" w:type="dxa"/>
              <w:bottom w:w="0" w:type="dxa"/>
              <w:right w:w="108" w:type="dxa"/>
            </w:tcMar>
            <w:vAlign w:val="center"/>
          </w:tcPr>
          <w:p w14:paraId="6AEB47ED"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5F3348B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0898C15" w14:textId="77777777" w:rsidTr="002733A5">
        <w:trPr>
          <w:cantSplit/>
        </w:trPr>
        <w:tc>
          <w:tcPr>
            <w:tcW w:w="0" w:type="auto"/>
            <w:vMerge/>
            <w:shd w:val="clear" w:color="auto" w:fill="FFFFFF"/>
            <w:vAlign w:val="center"/>
          </w:tcPr>
          <w:p w14:paraId="39EB22D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CA3C828" w14:textId="77777777" w:rsidR="00E06DA8" w:rsidRPr="004A0919" w:rsidRDefault="00E06DA8" w:rsidP="004A0919">
            <w:pPr>
              <w:pStyle w:val="TableEntry"/>
              <w:rPr>
                <w:rFonts w:cs="Arial"/>
                <w:i/>
                <w:iCs/>
                <w:sz w:val="16"/>
              </w:rPr>
            </w:pPr>
            <w:r w:rsidRPr="004A0919">
              <w:rPr>
                <w:i/>
                <w:iCs/>
                <w:sz w:val="16"/>
              </w:rPr>
              <w:t>UserName</w:t>
            </w:r>
          </w:p>
        </w:tc>
        <w:tc>
          <w:tcPr>
            <w:tcW w:w="617" w:type="dxa"/>
            <w:shd w:val="clear" w:color="auto" w:fill="FFFFFF"/>
            <w:tcMar>
              <w:top w:w="0" w:type="dxa"/>
              <w:left w:w="108" w:type="dxa"/>
              <w:bottom w:w="0" w:type="dxa"/>
              <w:right w:w="108" w:type="dxa"/>
            </w:tcMar>
            <w:vAlign w:val="center"/>
          </w:tcPr>
          <w:p w14:paraId="02424F4C"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4E8C2E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B4E9B96" w14:textId="77777777" w:rsidTr="002733A5">
        <w:trPr>
          <w:cantSplit/>
        </w:trPr>
        <w:tc>
          <w:tcPr>
            <w:tcW w:w="0" w:type="auto"/>
            <w:vMerge/>
            <w:shd w:val="clear" w:color="auto" w:fill="FFFFFF"/>
            <w:vAlign w:val="center"/>
          </w:tcPr>
          <w:p w14:paraId="27CFD7A6"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B90C2DC" w14:textId="77777777" w:rsidR="00E06DA8" w:rsidRPr="004A0919" w:rsidRDefault="00E06DA8" w:rsidP="004A0919">
            <w:pPr>
              <w:pStyle w:val="TableEntry"/>
              <w:rPr>
                <w:rFonts w:cs="Arial"/>
                <w:sz w:val="16"/>
              </w:rPr>
            </w:pPr>
            <w:r w:rsidRPr="004A0919">
              <w:rPr>
                <w:sz w:val="16"/>
              </w:rPr>
              <w:t>UserIsRequestor</w:t>
            </w:r>
          </w:p>
        </w:tc>
        <w:tc>
          <w:tcPr>
            <w:tcW w:w="617" w:type="dxa"/>
            <w:shd w:val="clear" w:color="auto" w:fill="FFFFFF"/>
            <w:tcMar>
              <w:top w:w="0" w:type="dxa"/>
              <w:left w:w="108" w:type="dxa"/>
              <w:bottom w:w="0" w:type="dxa"/>
              <w:right w:w="108" w:type="dxa"/>
            </w:tcMar>
            <w:vAlign w:val="center"/>
          </w:tcPr>
          <w:p w14:paraId="2B905DAC"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5C664AC0" w14:textId="77777777" w:rsidR="00E06DA8" w:rsidRPr="004A0919" w:rsidRDefault="00E06DA8" w:rsidP="004A0919">
            <w:pPr>
              <w:pStyle w:val="TableEntry"/>
              <w:rPr>
                <w:rFonts w:cs="Arial"/>
                <w:sz w:val="16"/>
              </w:rPr>
            </w:pPr>
            <w:r w:rsidRPr="004A0919">
              <w:rPr>
                <w:sz w:val="16"/>
              </w:rPr>
              <w:t>“false”</w:t>
            </w:r>
          </w:p>
        </w:tc>
      </w:tr>
      <w:tr w:rsidR="00E06DA8" w:rsidRPr="007A7659" w14:paraId="1A738256" w14:textId="77777777" w:rsidTr="002733A5">
        <w:trPr>
          <w:cantSplit/>
        </w:trPr>
        <w:tc>
          <w:tcPr>
            <w:tcW w:w="0" w:type="auto"/>
            <w:vMerge/>
            <w:shd w:val="clear" w:color="auto" w:fill="FFFFFF"/>
            <w:vAlign w:val="center"/>
          </w:tcPr>
          <w:p w14:paraId="71B3C2A6"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83F4F7F" w14:textId="77777777" w:rsidR="00E06DA8" w:rsidRPr="004A0919" w:rsidRDefault="00E06DA8" w:rsidP="004A0919">
            <w:pPr>
              <w:pStyle w:val="TableEntry"/>
              <w:rPr>
                <w:rFonts w:cs="Arial"/>
                <w:sz w:val="16"/>
              </w:rPr>
            </w:pPr>
            <w:r w:rsidRPr="004A0919">
              <w:rPr>
                <w:sz w:val="16"/>
              </w:rPr>
              <w:t>RoleIDCode</w:t>
            </w:r>
          </w:p>
        </w:tc>
        <w:tc>
          <w:tcPr>
            <w:tcW w:w="617" w:type="dxa"/>
            <w:shd w:val="clear" w:color="auto" w:fill="FFFFFF"/>
            <w:tcMar>
              <w:top w:w="0" w:type="dxa"/>
              <w:left w:w="108" w:type="dxa"/>
              <w:bottom w:w="0" w:type="dxa"/>
              <w:right w:w="108" w:type="dxa"/>
            </w:tcMar>
            <w:vAlign w:val="center"/>
          </w:tcPr>
          <w:p w14:paraId="4FD971E9"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63F3C904" w14:textId="77777777" w:rsidR="00E06DA8" w:rsidRPr="004A0919" w:rsidRDefault="00E06DA8" w:rsidP="004A0919">
            <w:pPr>
              <w:pStyle w:val="TableEntry"/>
              <w:rPr>
                <w:sz w:val="16"/>
              </w:rPr>
            </w:pPr>
            <w:r w:rsidRPr="004A0919">
              <w:rPr>
                <w:sz w:val="16"/>
              </w:rPr>
              <w:t>EV(429577009, SNOMED CT, "Patient Advocate")</w:t>
            </w:r>
          </w:p>
        </w:tc>
      </w:tr>
      <w:tr w:rsidR="00E06DA8" w:rsidRPr="007A7659" w14:paraId="5A1A6BFA" w14:textId="77777777" w:rsidTr="002733A5">
        <w:trPr>
          <w:cantSplit/>
        </w:trPr>
        <w:tc>
          <w:tcPr>
            <w:tcW w:w="0" w:type="auto"/>
            <w:vMerge/>
            <w:shd w:val="clear" w:color="auto" w:fill="FFFFFF"/>
            <w:vAlign w:val="center"/>
          </w:tcPr>
          <w:p w14:paraId="5C5BD596"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A1DCC1C"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shd w:val="clear" w:color="auto" w:fill="FFFFFF"/>
            <w:tcMar>
              <w:top w:w="0" w:type="dxa"/>
              <w:left w:w="108" w:type="dxa"/>
              <w:bottom w:w="0" w:type="dxa"/>
              <w:right w:w="108" w:type="dxa"/>
            </w:tcMar>
            <w:vAlign w:val="center"/>
          </w:tcPr>
          <w:p w14:paraId="742C283C" w14:textId="77777777" w:rsidR="00E06DA8" w:rsidRPr="004A0919" w:rsidRDefault="00E06DA8" w:rsidP="004A0919">
            <w:pPr>
              <w:pStyle w:val="TableEntry"/>
              <w:rPr>
                <w:rFonts w:cs="Arial"/>
                <w:i/>
                <w:iCs/>
                <w:sz w:val="16"/>
              </w:rPr>
            </w:pPr>
            <w:r w:rsidRPr="004A0919">
              <w:rPr>
                <w:i/>
                <w:iCs/>
                <w:sz w:val="16"/>
              </w:rPr>
              <w:t>NA</w:t>
            </w:r>
          </w:p>
        </w:tc>
        <w:tc>
          <w:tcPr>
            <w:tcW w:w="3917" w:type="dxa"/>
            <w:shd w:val="clear" w:color="auto" w:fill="FFFFFF"/>
            <w:tcMar>
              <w:top w:w="0" w:type="dxa"/>
              <w:left w:w="108" w:type="dxa"/>
              <w:bottom w:w="0" w:type="dxa"/>
              <w:right w:w="108" w:type="dxa"/>
            </w:tcMar>
            <w:vAlign w:val="center"/>
          </w:tcPr>
          <w:p w14:paraId="5D106C5F"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7FDAC54" w14:textId="77777777" w:rsidTr="002733A5">
        <w:trPr>
          <w:cantSplit/>
        </w:trPr>
        <w:tc>
          <w:tcPr>
            <w:tcW w:w="0" w:type="auto"/>
            <w:vMerge/>
            <w:shd w:val="clear" w:color="auto" w:fill="FFFFFF"/>
            <w:vAlign w:val="center"/>
          </w:tcPr>
          <w:p w14:paraId="42AD2C2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8831E26"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shd w:val="clear" w:color="auto" w:fill="FFFFFF"/>
            <w:tcMar>
              <w:top w:w="0" w:type="dxa"/>
              <w:left w:w="108" w:type="dxa"/>
              <w:bottom w:w="0" w:type="dxa"/>
              <w:right w:w="108" w:type="dxa"/>
            </w:tcMar>
            <w:vAlign w:val="center"/>
          </w:tcPr>
          <w:p w14:paraId="29284CB5" w14:textId="77777777" w:rsidR="00E06DA8" w:rsidRPr="004A0919" w:rsidRDefault="00E06DA8" w:rsidP="004A0919">
            <w:pPr>
              <w:pStyle w:val="TableEntry"/>
              <w:rPr>
                <w:rFonts w:cs="Arial"/>
                <w:i/>
                <w:iCs/>
                <w:sz w:val="16"/>
              </w:rPr>
            </w:pPr>
            <w:r w:rsidRPr="004A0919">
              <w:rPr>
                <w:i/>
                <w:iCs/>
                <w:sz w:val="16"/>
              </w:rPr>
              <w:t>NA</w:t>
            </w:r>
          </w:p>
        </w:tc>
        <w:tc>
          <w:tcPr>
            <w:tcW w:w="3917" w:type="dxa"/>
            <w:shd w:val="clear" w:color="auto" w:fill="FFFFFF"/>
            <w:tcMar>
              <w:top w:w="0" w:type="dxa"/>
              <w:left w:w="108" w:type="dxa"/>
              <w:bottom w:w="0" w:type="dxa"/>
              <w:right w:w="108" w:type="dxa"/>
            </w:tcMar>
            <w:vAlign w:val="center"/>
          </w:tcPr>
          <w:p w14:paraId="0A137860" w14:textId="77777777" w:rsidR="00E06DA8" w:rsidRPr="004A0919" w:rsidRDefault="00E06DA8" w:rsidP="004A0919">
            <w:pPr>
              <w:pStyle w:val="TableEntry"/>
              <w:rPr>
                <w:rFonts w:cs="Arial"/>
                <w:i/>
                <w:iCs/>
                <w:sz w:val="16"/>
              </w:rPr>
            </w:pPr>
            <w:r w:rsidRPr="004A0919">
              <w:rPr>
                <w:i/>
                <w:iCs/>
                <w:sz w:val="16"/>
              </w:rPr>
              <w:t>not specialized</w:t>
            </w:r>
          </w:p>
        </w:tc>
      </w:tr>
    </w:tbl>
    <w:p w14:paraId="4AABF5B0"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02D3EADE" w14:textId="77777777" w:rsidTr="002733A5">
        <w:trPr>
          <w:cantSplit/>
        </w:trPr>
        <w:tc>
          <w:tcPr>
            <w:tcW w:w="1998" w:type="dxa"/>
            <w:vMerge w:val="restart"/>
            <w:shd w:val="clear" w:color="auto" w:fill="FFFFFF"/>
            <w:tcMar>
              <w:top w:w="0" w:type="dxa"/>
              <w:left w:w="108" w:type="dxa"/>
              <w:bottom w:w="0" w:type="dxa"/>
              <w:right w:w="108" w:type="dxa"/>
            </w:tcMar>
          </w:tcPr>
          <w:p w14:paraId="49C8E7DC" w14:textId="77777777" w:rsidR="00E06DA8" w:rsidRPr="004A0919" w:rsidRDefault="00E06DA8" w:rsidP="002733A5">
            <w:pPr>
              <w:pStyle w:val="TableEntryHeader"/>
            </w:pPr>
            <w:r w:rsidRPr="007A7659">
              <w:t>Receiving Agent</w:t>
            </w:r>
          </w:p>
          <w:p w14:paraId="3B73B87E" w14:textId="77777777" w:rsidR="00E06DA8" w:rsidRPr="007A7659" w:rsidRDefault="00E06DA8" w:rsidP="002733A5">
            <w:pPr>
              <w:pStyle w:val="PlainText1"/>
              <w:rPr>
                <w:rFonts w:ascii="Arial" w:hAnsi="Arial" w:cs="Arial"/>
                <w:color w:val="222222"/>
              </w:rPr>
            </w:pPr>
            <w:r w:rsidRPr="002733A5">
              <w:rPr>
                <w:rFonts w:ascii="Times New Roman" w:hAnsi="Times New Roman" w:cs="Times New Roman"/>
                <w:b/>
                <w:bCs/>
                <w:sz w:val="12"/>
              </w:rPr>
              <w:t>AuditMessage/</w:t>
            </w:r>
            <w:r w:rsidRPr="002733A5">
              <w:rPr>
                <w:rFonts w:ascii="Times New Roman" w:hAnsi="Times New Roman" w:cs="Times New Roman"/>
                <w:b/>
                <w:bCs/>
                <w:sz w:val="12"/>
              </w:rPr>
              <w:br/>
              <w:t>ActiveParticipant</w:t>
            </w:r>
          </w:p>
        </w:tc>
        <w:tc>
          <w:tcPr>
            <w:tcW w:w="2576" w:type="dxa"/>
            <w:shd w:val="clear" w:color="auto" w:fill="FFFFFF"/>
            <w:tcMar>
              <w:top w:w="0" w:type="dxa"/>
              <w:left w:w="108" w:type="dxa"/>
              <w:bottom w:w="0" w:type="dxa"/>
              <w:right w:w="108" w:type="dxa"/>
            </w:tcMar>
            <w:vAlign w:val="center"/>
          </w:tcPr>
          <w:p w14:paraId="61797DE2" w14:textId="77777777" w:rsidR="00E06DA8" w:rsidRPr="004A0919" w:rsidRDefault="00E06DA8" w:rsidP="004A0919">
            <w:pPr>
              <w:pStyle w:val="TableEntry"/>
              <w:rPr>
                <w:rFonts w:cs="Arial"/>
                <w:i/>
                <w:iCs/>
                <w:sz w:val="16"/>
              </w:rPr>
            </w:pPr>
            <w:r w:rsidRPr="004A0919">
              <w:rPr>
                <w:i/>
                <w:iCs/>
                <w:sz w:val="16"/>
              </w:rPr>
              <w:t>UserID</w:t>
            </w:r>
          </w:p>
        </w:tc>
        <w:tc>
          <w:tcPr>
            <w:tcW w:w="617" w:type="dxa"/>
            <w:shd w:val="clear" w:color="auto" w:fill="FFFFFF"/>
            <w:tcMar>
              <w:top w:w="0" w:type="dxa"/>
              <w:left w:w="108" w:type="dxa"/>
              <w:bottom w:w="0" w:type="dxa"/>
              <w:right w:w="108" w:type="dxa"/>
            </w:tcMar>
            <w:vAlign w:val="center"/>
          </w:tcPr>
          <w:p w14:paraId="0CDF2537"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67A367D9"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9D6BD3A" w14:textId="77777777" w:rsidTr="002733A5">
        <w:trPr>
          <w:cantSplit/>
        </w:trPr>
        <w:tc>
          <w:tcPr>
            <w:tcW w:w="0" w:type="auto"/>
            <w:vMerge/>
            <w:shd w:val="clear" w:color="auto" w:fill="FFFFFF"/>
            <w:vAlign w:val="center"/>
          </w:tcPr>
          <w:p w14:paraId="16E603DE"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12F1E7D" w14:textId="77777777" w:rsidR="00E06DA8" w:rsidRPr="004A0919" w:rsidRDefault="00E06DA8" w:rsidP="004A0919">
            <w:pPr>
              <w:pStyle w:val="TableEntry"/>
              <w:rPr>
                <w:rFonts w:cs="Arial"/>
                <w:i/>
                <w:iCs/>
                <w:sz w:val="16"/>
              </w:rPr>
            </w:pPr>
            <w:r w:rsidRPr="004A0919">
              <w:rPr>
                <w:i/>
                <w:iCs/>
                <w:sz w:val="16"/>
              </w:rPr>
              <w:t>AlternativeUserID</w:t>
            </w:r>
          </w:p>
        </w:tc>
        <w:tc>
          <w:tcPr>
            <w:tcW w:w="617" w:type="dxa"/>
            <w:shd w:val="clear" w:color="auto" w:fill="FFFFFF"/>
            <w:tcMar>
              <w:top w:w="0" w:type="dxa"/>
              <w:left w:w="108" w:type="dxa"/>
              <w:bottom w:w="0" w:type="dxa"/>
              <w:right w:w="108" w:type="dxa"/>
            </w:tcMar>
            <w:vAlign w:val="center"/>
          </w:tcPr>
          <w:p w14:paraId="57B16CC9"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CA750E2"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9B6AB80" w14:textId="77777777" w:rsidTr="002733A5">
        <w:trPr>
          <w:cantSplit/>
        </w:trPr>
        <w:tc>
          <w:tcPr>
            <w:tcW w:w="0" w:type="auto"/>
            <w:vMerge/>
            <w:shd w:val="clear" w:color="auto" w:fill="FFFFFF"/>
            <w:vAlign w:val="center"/>
          </w:tcPr>
          <w:p w14:paraId="4E262CB7"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298E4FBC" w14:textId="77777777" w:rsidR="00E06DA8" w:rsidRPr="004A0919" w:rsidRDefault="00E06DA8" w:rsidP="004A0919">
            <w:pPr>
              <w:pStyle w:val="TableEntry"/>
              <w:rPr>
                <w:rFonts w:cs="Arial"/>
                <w:i/>
                <w:iCs/>
                <w:sz w:val="16"/>
              </w:rPr>
            </w:pPr>
            <w:r w:rsidRPr="004A0919">
              <w:rPr>
                <w:i/>
                <w:iCs/>
                <w:sz w:val="16"/>
              </w:rPr>
              <w:t>UserName</w:t>
            </w:r>
          </w:p>
        </w:tc>
        <w:tc>
          <w:tcPr>
            <w:tcW w:w="617" w:type="dxa"/>
            <w:shd w:val="clear" w:color="auto" w:fill="FFFFFF"/>
            <w:tcMar>
              <w:top w:w="0" w:type="dxa"/>
              <w:left w:w="108" w:type="dxa"/>
              <w:bottom w:w="0" w:type="dxa"/>
              <w:right w:w="108" w:type="dxa"/>
            </w:tcMar>
            <w:vAlign w:val="center"/>
          </w:tcPr>
          <w:p w14:paraId="53959E50"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2DE733B0"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DEE57CF" w14:textId="77777777" w:rsidTr="002733A5">
        <w:trPr>
          <w:cantSplit/>
        </w:trPr>
        <w:tc>
          <w:tcPr>
            <w:tcW w:w="0" w:type="auto"/>
            <w:vMerge/>
            <w:shd w:val="clear" w:color="auto" w:fill="FFFFFF"/>
            <w:vAlign w:val="center"/>
          </w:tcPr>
          <w:p w14:paraId="0FDE08B2"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4005B2C" w14:textId="77777777" w:rsidR="00E06DA8" w:rsidRPr="004A0919" w:rsidRDefault="00E06DA8" w:rsidP="004A0919">
            <w:pPr>
              <w:pStyle w:val="TableEntry"/>
              <w:rPr>
                <w:rFonts w:cs="Arial"/>
                <w:sz w:val="16"/>
              </w:rPr>
            </w:pPr>
            <w:r w:rsidRPr="004A0919">
              <w:rPr>
                <w:sz w:val="16"/>
              </w:rPr>
              <w:t>UserIsRequestor</w:t>
            </w:r>
          </w:p>
        </w:tc>
        <w:tc>
          <w:tcPr>
            <w:tcW w:w="617" w:type="dxa"/>
            <w:shd w:val="clear" w:color="auto" w:fill="FFFFFF"/>
            <w:tcMar>
              <w:top w:w="0" w:type="dxa"/>
              <w:left w:w="108" w:type="dxa"/>
              <w:bottom w:w="0" w:type="dxa"/>
              <w:right w:w="108" w:type="dxa"/>
            </w:tcMar>
            <w:vAlign w:val="center"/>
          </w:tcPr>
          <w:p w14:paraId="2CB67DE7"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7008D55E" w14:textId="77777777" w:rsidR="00E06DA8" w:rsidRPr="004A0919" w:rsidRDefault="00E06DA8" w:rsidP="004A0919">
            <w:pPr>
              <w:pStyle w:val="TableEntry"/>
              <w:rPr>
                <w:rFonts w:cs="Arial"/>
                <w:sz w:val="16"/>
              </w:rPr>
            </w:pPr>
            <w:r w:rsidRPr="004A0919">
              <w:rPr>
                <w:sz w:val="16"/>
              </w:rPr>
              <w:t>“false”</w:t>
            </w:r>
          </w:p>
        </w:tc>
      </w:tr>
      <w:tr w:rsidR="00E06DA8" w:rsidRPr="007A7659" w14:paraId="29083274" w14:textId="77777777" w:rsidTr="002733A5">
        <w:trPr>
          <w:cantSplit/>
        </w:trPr>
        <w:tc>
          <w:tcPr>
            <w:tcW w:w="0" w:type="auto"/>
            <w:vMerge/>
            <w:shd w:val="clear" w:color="auto" w:fill="FFFFFF"/>
            <w:vAlign w:val="center"/>
          </w:tcPr>
          <w:p w14:paraId="5BAB5FF6"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88D504F" w14:textId="77777777" w:rsidR="00E06DA8" w:rsidRPr="004A0919" w:rsidRDefault="00E06DA8" w:rsidP="004A0919">
            <w:pPr>
              <w:pStyle w:val="TableEntry"/>
              <w:rPr>
                <w:rFonts w:cs="Arial"/>
                <w:sz w:val="16"/>
              </w:rPr>
            </w:pPr>
            <w:r w:rsidRPr="004A0919">
              <w:rPr>
                <w:sz w:val="16"/>
              </w:rPr>
              <w:t>RoleIDCode</w:t>
            </w:r>
          </w:p>
        </w:tc>
        <w:tc>
          <w:tcPr>
            <w:tcW w:w="617" w:type="dxa"/>
            <w:shd w:val="clear" w:color="auto" w:fill="FFFFFF"/>
            <w:tcMar>
              <w:top w:w="0" w:type="dxa"/>
              <w:left w:w="108" w:type="dxa"/>
              <w:bottom w:w="0" w:type="dxa"/>
              <w:right w:w="108" w:type="dxa"/>
            </w:tcMar>
            <w:vAlign w:val="center"/>
          </w:tcPr>
          <w:p w14:paraId="404ECEC6"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2A5F673C" w14:textId="77777777" w:rsidR="00E06DA8" w:rsidRPr="004A0919" w:rsidRDefault="00E06DA8" w:rsidP="004A0919">
            <w:pPr>
              <w:pStyle w:val="TableEntry"/>
              <w:rPr>
                <w:rFonts w:cs="Arial"/>
                <w:sz w:val="16"/>
              </w:rPr>
            </w:pPr>
            <w:r w:rsidRPr="004A0919">
              <w:rPr>
                <w:sz w:val="16"/>
              </w:rPr>
              <w:t>EV(110152, DCM, “Destination”)</w:t>
            </w:r>
          </w:p>
        </w:tc>
      </w:tr>
      <w:tr w:rsidR="00E06DA8" w:rsidRPr="007A7659" w14:paraId="0272FD1F" w14:textId="77777777" w:rsidTr="002733A5">
        <w:trPr>
          <w:cantSplit/>
        </w:trPr>
        <w:tc>
          <w:tcPr>
            <w:tcW w:w="0" w:type="auto"/>
            <w:vMerge/>
            <w:shd w:val="clear" w:color="auto" w:fill="FFFFFF"/>
            <w:vAlign w:val="center"/>
          </w:tcPr>
          <w:p w14:paraId="3A8454D2"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1B6DD7A"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shd w:val="clear" w:color="auto" w:fill="FFFFFF"/>
            <w:tcMar>
              <w:top w:w="0" w:type="dxa"/>
              <w:left w:w="108" w:type="dxa"/>
              <w:bottom w:w="0" w:type="dxa"/>
              <w:right w:w="108" w:type="dxa"/>
            </w:tcMar>
            <w:vAlign w:val="center"/>
          </w:tcPr>
          <w:p w14:paraId="5F5B34FC"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90C9312"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BCF7815" w14:textId="77777777" w:rsidTr="002733A5">
        <w:trPr>
          <w:cantSplit/>
        </w:trPr>
        <w:tc>
          <w:tcPr>
            <w:tcW w:w="0" w:type="auto"/>
            <w:vMerge/>
            <w:shd w:val="clear" w:color="auto" w:fill="FFFFFF"/>
            <w:vAlign w:val="center"/>
          </w:tcPr>
          <w:p w14:paraId="1065511A"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9E506D3"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shd w:val="clear" w:color="auto" w:fill="FFFFFF"/>
            <w:tcMar>
              <w:top w:w="0" w:type="dxa"/>
              <w:left w:w="108" w:type="dxa"/>
              <w:bottom w:w="0" w:type="dxa"/>
              <w:right w:w="108" w:type="dxa"/>
            </w:tcMar>
            <w:vAlign w:val="center"/>
          </w:tcPr>
          <w:p w14:paraId="024395DD"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75D8DE27" w14:textId="77777777" w:rsidR="00E06DA8" w:rsidRPr="004A0919" w:rsidRDefault="00E06DA8" w:rsidP="004A0919">
            <w:pPr>
              <w:pStyle w:val="TableEntry"/>
              <w:rPr>
                <w:rFonts w:cs="Arial"/>
                <w:i/>
                <w:iCs/>
                <w:sz w:val="16"/>
              </w:rPr>
            </w:pPr>
            <w:r w:rsidRPr="004A0919">
              <w:rPr>
                <w:i/>
                <w:iCs/>
                <w:sz w:val="16"/>
              </w:rPr>
              <w:t>not specialized</w:t>
            </w:r>
          </w:p>
        </w:tc>
      </w:tr>
    </w:tbl>
    <w:p w14:paraId="157B3725"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2D070840" w14:textId="77777777" w:rsidTr="002733A5">
        <w:trPr>
          <w:cantSplit/>
        </w:trPr>
        <w:tc>
          <w:tcPr>
            <w:tcW w:w="1998" w:type="dxa"/>
            <w:vMerge w:val="restart"/>
            <w:shd w:val="clear" w:color="auto" w:fill="FFFFFF"/>
            <w:tcMar>
              <w:top w:w="0" w:type="dxa"/>
              <w:left w:w="108" w:type="dxa"/>
              <w:bottom w:w="0" w:type="dxa"/>
              <w:right w:w="108" w:type="dxa"/>
            </w:tcMar>
          </w:tcPr>
          <w:p w14:paraId="013E760E" w14:textId="77777777" w:rsidR="00E06DA8" w:rsidRPr="004A0919" w:rsidRDefault="00E06DA8" w:rsidP="002733A5">
            <w:pPr>
              <w:pStyle w:val="TableEntryHeader"/>
            </w:pPr>
            <w:r w:rsidRPr="007A7659">
              <w:t>Audit Source</w:t>
            </w:r>
          </w:p>
          <w:p w14:paraId="5443A1F2" w14:textId="77777777" w:rsidR="00E06DA8" w:rsidRPr="007A7659" w:rsidRDefault="00E06DA8" w:rsidP="002733A5">
            <w:pPr>
              <w:pStyle w:val="PlainText1"/>
              <w:rPr>
                <w:rFonts w:ascii="Arial" w:hAnsi="Arial" w:cs="Arial"/>
                <w:color w:val="222222"/>
              </w:rPr>
            </w:pPr>
            <w:r w:rsidRPr="002733A5">
              <w:rPr>
                <w:rFonts w:ascii="Times New Roman" w:hAnsi="Times New Roman" w:cs="Times New Roman"/>
                <w:b/>
                <w:bCs/>
                <w:sz w:val="12"/>
              </w:rPr>
              <w:t>AuditMessage/</w:t>
            </w:r>
            <w:r w:rsidRPr="002733A5">
              <w:rPr>
                <w:rFonts w:ascii="Times New Roman" w:hAnsi="Times New Roman" w:cs="Times New Roman"/>
                <w:b/>
                <w:bCs/>
                <w:sz w:val="12"/>
              </w:rPr>
              <w:br/>
              <w:t>AuditSourceIdentification</w:t>
            </w:r>
          </w:p>
        </w:tc>
        <w:tc>
          <w:tcPr>
            <w:tcW w:w="2576" w:type="dxa"/>
            <w:shd w:val="clear" w:color="auto" w:fill="FFFFFF"/>
            <w:tcMar>
              <w:top w:w="0" w:type="dxa"/>
              <w:left w:w="108" w:type="dxa"/>
              <w:bottom w:w="0" w:type="dxa"/>
              <w:right w:w="108" w:type="dxa"/>
            </w:tcMar>
            <w:vAlign w:val="center"/>
          </w:tcPr>
          <w:p w14:paraId="41A896DC" w14:textId="77777777" w:rsidR="00E06DA8" w:rsidRPr="004A0919" w:rsidRDefault="00E06DA8" w:rsidP="004A0919">
            <w:pPr>
              <w:pStyle w:val="TableEntry"/>
              <w:rPr>
                <w:rFonts w:cs="Arial"/>
                <w:i/>
                <w:iCs/>
                <w:sz w:val="16"/>
              </w:rPr>
            </w:pPr>
            <w:r w:rsidRPr="004A0919">
              <w:rPr>
                <w:i/>
                <w:iCs/>
                <w:sz w:val="16"/>
              </w:rPr>
              <w:t>AuditSourceID</w:t>
            </w:r>
          </w:p>
        </w:tc>
        <w:tc>
          <w:tcPr>
            <w:tcW w:w="617" w:type="dxa"/>
            <w:shd w:val="clear" w:color="auto" w:fill="FFFFFF"/>
            <w:tcMar>
              <w:top w:w="0" w:type="dxa"/>
              <w:left w:w="108" w:type="dxa"/>
              <w:bottom w:w="0" w:type="dxa"/>
              <w:right w:w="108" w:type="dxa"/>
            </w:tcMar>
            <w:vAlign w:val="center"/>
          </w:tcPr>
          <w:p w14:paraId="7BB041F9"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33DFD54F"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57E99AA" w14:textId="77777777" w:rsidTr="002733A5">
        <w:trPr>
          <w:cantSplit/>
        </w:trPr>
        <w:tc>
          <w:tcPr>
            <w:tcW w:w="0" w:type="auto"/>
            <w:vMerge/>
            <w:shd w:val="clear" w:color="auto" w:fill="FFFFFF"/>
            <w:vAlign w:val="center"/>
          </w:tcPr>
          <w:p w14:paraId="01D43CD8"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62EE9C8" w14:textId="77777777" w:rsidR="00E06DA8" w:rsidRPr="004A0919" w:rsidRDefault="00E06DA8" w:rsidP="004A0919">
            <w:pPr>
              <w:pStyle w:val="TableEntry"/>
              <w:rPr>
                <w:rFonts w:cs="Arial"/>
                <w:i/>
                <w:iCs/>
                <w:sz w:val="16"/>
              </w:rPr>
            </w:pPr>
            <w:r w:rsidRPr="004A0919">
              <w:rPr>
                <w:i/>
                <w:iCs/>
                <w:sz w:val="16"/>
              </w:rPr>
              <w:t>AuditEnterpriseSiteID</w:t>
            </w:r>
          </w:p>
        </w:tc>
        <w:tc>
          <w:tcPr>
            <w:tcW w:w="617" w:type="dxa"/>
            <w:shd w:val="clear" w:color="auto" w:fill="FFFFFF"/>
            <w:tcMar>
              <w:top w:w="0" w:type="dxa"/>
              <w:left w:w="108" w:type="dxa"/>
              <w:bottom w:w="0" w:type="dxa"/>
              <w:right w:w="108" w:type="dxa"/>
            </w:tcMar>
            <w:vAlign w:val="center"/>
          </w:tcPr>
          <w:p w14:paraId="10CB8A28"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6B7FEB9B"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DC3A477" w14:textId="77777777" w:rsidTr="002733A5">
        <w:trPr>
          <w:cantSplit/>
        </w:trPr>
        <w:tc>
          <w:tcPr>
            <w:tcW w:w="0" w:type="auto"/>
            <w:vMerge/>
            <w:shd w:val="clear" w:color="auto" w:fill="FFFFFF"/>
            <w:vAlign w:val="center"/>
          </w:tcPr>
          <w:p w14:paraId="04D9C815"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31DD7F62" w14:textId="77777777" w:rsidR="00E06DA8" w:rsidRPr="004A0919" w:rsidRDefault="00E06DA8" w:rsidP="004A0919">
            <w:pPr>
              <w:pStyle w:val="TableEntry"/>
              <w:rPr>
                <w:rFonts w:cs="Arial"/>
                <w:i/>
                <w:iCs/>
                <w:sz w:val="16"/>
              </w:rPr>
            </w:pPr>
            <w:r w:rsidRPr="004A0919">
              <w:rPr>
                <w:i/>
                <w:iCs/>
                <w:sz w:val="16"/>
              </w:rPr>
              <w:t>AuditSourceTypeCode</w:t>
            </w:r>
          </w:p>
        </w:tc>
        <w:tc>
          <w:tcPr>
            <w:tcW w:w="617" w:type="dxa"/>
            <w:shd w:val="clear" w:color="auto" w:fill="FFFFFF"/>
            <w:tcMar>
              <w:top w:w="0" w:type="dxa"/>
              <w:left w:w="108" w:type="dxa"/>
              <w:bottom w:w="0" w:type="dxa"/>
              <w:right w:w="108" w:type="dxa"/>
            </w:tcMar>
            <w:vAlign w:val="center"/>
          </w:tcPr>
          <w:p w14:paraId="196C9D75"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76E15696" w14:textId="77777777" w:rsidR="00E06DA8" w:rsidRPr="004A0919" w:rsidRDefault="00E06DA8" w:rsidP="004A0919">
            <w:pPr>
              <w:pStyle w:val="TableEntry"/>
              <w:rPr>
                <w:rFonts w:cs="Arial"/>
                <w:i/>
                <w:iCs/>
                <w:sz w:val="16"/>
              </w:rPr>
            </w:pPr>
            <w:r w:rsidRPr="004A0919">
              <w:rPr>
                <w:i/>
                <w:iCs/>
                <w:sz w:val="16"/>
              </w:rPr>
              <w:t>not specialized</w:t>
            </w:r>
          </w:p>
        </w:tc>
      </w:tr>
    </w:tbl>
    <w:p w14:paraId="458E28FF"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7F040AA5" w14:textId="77777777" w:rsidTr="002733A5">
        <w:trPr>
          <w:cantSplit/>
        </w:trPr>
        <w:tc>
          <w:tcPr>
            <w:tcW w:w="1998" w:type="dxa"/>
            <w:vMerge w:val="restart"/>
            <w:shd w:val="clear" w:color="auto" w:fill="FFFFFF"/>
            <w:tcMar>
              <w:top w:w="0" w:type="dxa"/>
              <w:left w:w="108" w:type="dxa"/>
              <w:bottom w:w="0" w:type="dxa"/>
              <w:right w:w="108" w:type="dxa"/>
            </w:tcMar>
          </w:tcPr>
          <w:p w14:paraId="15893955" w14:textId="661FC515" w:rsidR="00E06DA8" w:rsidRPr="004A0919" w:rsidRDefault="00E06DA8" w:rsidP="002733A5">
            <w:pPr>
              <w:pStyle w:val="TableEntryHeader"/>
            </w:pPr>
            <w:r w:rsidRPr="007A7659">
              <w:t>Patient </w:t>
            </w:r>
          </w:p>
          <w:p w14:paraId="4C692C06" w14:textId="77777777" w:rsidR="00E06DA8" w:rsidRPr="007A7659" w:rsidRDefault="00E06DA8" w:rsidP="002733A5">
            <w:pPr>
              <w:pStyle w:val="PlainText1"/>
              <w:rPr>
                <w:rFonts w:ascii="Arial" w:hAnsi="Arial" w:cs="Arial"/>
                <w:color w:val="222222"/>
              </w:rPr>
            </w:pPr>
            <w:r w:rsidRPr="002733A5">
              <w:rPr>
                <w:rFonts w:ascii="Times New Roman" w:hAnsi="Times New Roman" w:cs="Times New Roman"/>
                <w:b/>
                <w:bCs/>
                <w:sz w:val="12"/>
              </w:rPr>
              <w:t>(AuditMessage/</w:t>
            </w:r>
            <w:r w:rsidRPr="002733A5">
              <w:rPr>
                <w:rFonts w:ascii="Times New Roman" w:hAnsi="Times New Roman" w:cs="Times New Roman"/>
                <w:b/>
                <w:bCs/>
                <w:sz w:val="12"/>
              </w:rPr>
              <w:br/>
              <w:t>ParticipantObjectIdentification)</w:t>
            </w:r>
          </w:p>
        </w:tc>
        <w:tc>
          <w:tcPr>
            <w:tcW w:w="2576" w:type="dxa"/>
            <w:shd w:val="clear" w:color="auto" w:fill="FFFFFF"/>
            <w:tcMar>
              <w:top w:w="0" w:type="dxa"/>
              <w:left w:w="108" w:type="dxa"/>
              <w:bottom w:w="0" w:type="dxa"/>
              <w:right w:w="108" w:type="dxa"/>
            </w:tcMar>
            <w:vAlign w:val="center"/>
          </w:tcPr>
          <w:p w14:paraId="79CABA38" w14:textId="77777777" w:rsidR="00E06DA8" w:rsidRPr="004A0919" w:rsidRDefault="00E06DA8" w:rsidP="004A0919">
            <w:pPr>
              <w:pStyle w:val="TableEntry"/>
              <w:rPr>
                <w:rFonts w:cs="Arial"/>
                <w:sz w:val="16"/>
              </w:rPr>
            </w:pPr>
            <w:r w:rsidRPr="004A0919">
              <w:rPr>
                <w:sz w:val="16"/>
              </w:rPr>
              <w:t>ParticipantObjectTypeCode</w:t>
            </w:r>
          </w:p>
        </w:tc>
        <w:tc>
          <w:tcPr>
            <w:tcW w:w="617" w:type="dxa"/>
            <w:shd w:val="clear" w:color="auto" w:fill="FFFFFF"/>
            <w:tcMar>
              <w:top w:w="0" w:type="dxa"/>
              <w:left w:w="108" w:type="dxa"/>
              <w:bottom w:w="0" w:type="dxa"/>
              <w:right w:w="108" w:type="dxa"/>
            </w:tcMar>
            <w:vAlign w:val="center"/>
          </w:tcPr>
          <w:p w14:paraId="7156E097"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2CF2F093" w14:textId="77777777" w:rsidR="00E06DA8" w:rsidRPr="004A0919" w:rsidRDefault="00E06DA8" w:rsidP="004A0919">
            <w:pPr>
              <w:pStyle w:val="TableEntry"/>
              <w:rPr>
                <w:rFonts w:cs="Arial"/>
                <w:sz w:val="16"/>
              </w:rPr>
            </w:pPr>
            <w:r w:rsidRPr="004A0919">
              <w:rPr>
                <w:sz w:val="16"/>
              </w:rPr>
              <w:t>“1” (Person)</w:t>
            </w:r>
          </w:p>
        </w:tc>
      </w:tr>
      <w:tr w:rsidR="00E06DA8" w:rsidRPr="007A7659" w14:paraId="0A5F141F" w14:textId="77777777" w:rsidTr="002733A5">
        <w:trPr>
          <w:cantSplit/>
        </w:trPr>
        <w:tc>
          <w:tcPr>
            <w:tcW w:w="0" w:type="auto"/>
            <w:vMerge/>
            <w:shd w:val="clear" w:color="auto" w:fill="FFFFFF"/>
            <w:vAlign w:val="center"/>
          </w:tcPr>
          <w:p w14:paraId="5919549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3BCE7653" w14:textId="77777777" w:rsidR="00E06DA8" w:rsidRPr="004A0919" w:rsidRDefault="00E06DA8" w:rsidP="004A0919">
            <w:pPr>
              <w:pStyle w:val="TableEntry"/>
              <w:rPr>
                <w:rFonts w:cs="Arial"/>
                <w:sz w:val="16"/>
              </w:rPr>
            </w:pPr>
            <w:r w:rsidRPr="004A0919">
              <w:rPr>
                <w:sz w:val="16"/>
              </w:rPr>
              <w:t>ParticipantObjectTypeCodeRole</w:t>
            </w:r>
          </w:p>
        </w:tc>
        <w:tc>
          <w:tcPr>
            <w:tcW w:w="617" w:type="dxa"/>
            <w:shd w:val="clear" w:color="auto" w:fill="FFFFFF"/>
            <w:tcMar>
              <w:top w:w="0" w:type="dxa"/>
              <w:left w:w="108" w:type="dxa"/>
              <w:bottom w:w="0" w:type="dxa"/>
              <w:right w:w="108" w:type="dxa"/>
            </w:tcMar>
            <w:vAlign w:val="center"/>
          </w:tcPr>
          <w:p w14:paraId="7A9E2FB5"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21991FA0" w14:textId="77777777" w:rsidR="00E06DA8" w:rsidRPr="004A0919" w:rsidRDefault="00E06DA8" w:rsidP="004A0919">
            <w:pPr>
              <w:pStyle w:val="TableEntry"/>
              <w:rPr>
                <w:rFonts w:cs="Arial"/>
                <w:sz w:val="16"/>
              </w:rPr>
            </w:pPr>
            <w:r w:rsidRPr="004A0919">
              <w:rPr>
                <w:sz w:val="16"/>
              </w:rPr>
              <w:t>“1” (Patient)</w:t>
            </w:r>
          </w:p>
        </w:tc>
      </w:tr>
      <w:tr w:rsidR="00E06DA8" w:rsidRPr="007A7659" w14:paraId="4E3C171E" w14:textId="77777777" w:rsidTr="002733A5">
        <w:trPr>
          <w:cantSplit/>
        </w:trPr>
        <w:tc>
          <w:tcPr>
            <w:tcW w:w="0" w:type="auto"/>
            <w:vMerge/>
            <w:shd w:val="clear" w:color="auto" w:fill="FFFFFF"/>
            <w:vAlign w:val="center"/>
          </w:tcPr>
          <w:p w14:paraId="7C939850"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54737F6" w14:textId="77777777" w:rsidR="00E06DA8" w:rsidRPr="004A0919" w:rsidRDefault="00E06DA8" w:rsidP="004A0919">
            <w:pPr>
              <w:pStyle w:val="TableEntry"/>
              <w:rPr>
                <w:rFonts w:cs="Arial"/>
                <w:i/>
                <w:iCs/>
                <w:sz w:val="16"/>
              </w:rPr>
            </w:pPr>
            <w:r w:rsidRPr="004A0919">
              <w:rPr>
                <w:i/>
                <w:iCs/>
                <w:sz w:val="16"/>
              </w:rPr>
              <w:t>ParticipantObjectDataLifeCycle</w:t>
            </w:r>
          </w:p>
        </w:tc>
        <w:tc>
          <w:tcPr>
            <w:tcW w:w="617" w:type="dxa"/>
            <w:shd w:val="clear" w:color="auto" w:fill="FFFFFF"/>
            <w:tcMar>
              <w:top w:w="0" w:type="dxa"/>
              <w:left w:w="108" w:type="dxa"/>
              <w:bottom w:w="0" w:type="dxa"/>
              <w:right w:w="108" w:type="dxa"/>
            </w:tcMar>
            <w:vAlign w:val="center"/>
          </w:tcPr>
          <w:p w14:paraId="583ABECB"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60B65733"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F4817E3" w14:textId="77777777" w:rsidTr="002733A5">
        <w:trPr>
          <w:cantSplit/>
        </w:trPr>
        <w:tc>
          <w:tcPr>
            <w:tcW w:w="0" w:type="auto"/>
            <w:vMerge/>
            <w:shd w:val="clear" w:color="auto" w:fill="FFFFFF"/>
            <w:vAlign w:val="center"/>
          </w:tcPr>
          <w:p w14:paraId="724FC0B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8A074F5" w14:textId="77777777" w:rsidR="00E06DA8" w:rsidRPr="004A0919" w:rsidRDefault="00E06DA8" w:rsidP="004A0919">
            <w:pPr>
              <w:pStyle w:val="TableEntry"/>
              <w:rPr>
                <w:rFonts w:cs="Arial"/>
                <w:sz w:val="16"/>
              </w:rPr>
            </w:pPr>
            <w:r w:rsidRPr="004A0919">
              <w:rPr>
                <w:sz w:val="16"/>
              </w:rPr>
              <w:t>ParticipantObjectIDTypeCode</w:t>
            </w:r>
          </w:p>
        </w:tc>
        <w:tc>
          <w:tcPr>
            <w:tcW w:w="617" w:type="dxa"/>
            <w:shd w:val="clear" w:color="auto" w:fill="FFFFFF"/>
            <w:tcMar>
              <w:top w:w="0" w:type="dxa"/>
              <w:left w:w="108" w:type="dxa"/>
              <w:bottom w:w="0" w:type="dxa"/>
              <w:right w:w="108" w:type="dxa"/>
            </w:tcMar>
            <w:vAlign w:val="center"/>
          </w:tcPr>
          <w:p w14:paraId="3EB3C46E"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11837952" w14:textId="77777777" w:rsidR="00E06DA8" w:rsidRPr="004A0919" w:rsidRDefault="00E06DA8" w:rsidP="004A0919">
            <w:pPr>
              <w:pStyle w:val="TableEntry"/>
              <w:rPr>
                <w:sz w:val="16"/>
              </w:rPr>
            </w:pPr>
            <w:r w:rsidRPr="004A0919">
              <w:rPr>
                <w:sz w:val="16"/>
              </w:rPr>
              <w:t>Shall be:</w:t>
            </w:r>
          </w:p>
          <w:p w14:paraId="7BD1EB98" w14:textId="77777777" w:rsidR="00E06DA8" w:rsidRPr="004A0919" w:rsidRDefault="00E06DA8" w:rsidP="004A0919">
            <w:pPr>
              <w:pStyle w:val="TableEntry"/>
              <w:rPr>
                <w:rFonts w:cs="Arial"/>
                <w:sz w:val="16"/>
              </w:rPr>
            </w:pPr>
            <w:r w:rsidRPr="004A0919">
              <w:rPr>
                <w:sz w:val="16"/>
              </w:rPr>
              <w:t xml:space="preserve">   2 = patient</w:t>
            </w:r>
          </w:p>
        </w:tc>
      </w:tr>
      <w:tr w:rsidR="00E06DA8" w:rsidRPr="007A7659" w14:paraId="21EBDA62" w14:textId="77777777" w:rsidTr="002733A5">
        <w:trPr>
          <w:cantSplit/>
        </w:trPr>
        <w:tc>
          <w:tcPr>
            <w:tcW w:w="0" w:type="auto"/>
            <w:vMerge/>
            <w:shd w:val="clear" w:color="auto" w:fill="FFFFFF"/>
            <w:vAlign w:val="center"/>
          </w:tcPr>
          <w:p w14:paraId="4BC92812"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F1314C0" w14:textId="77777777" w:rsidR="00E06DA8" w:rsidRPr="004A0919" w:rsidRDefault="00E06DA8" w:rsidP="004A0919">
            <w:pPr>
              <w:pStyle w:val="TableEntry"/>
              <w:rPr>
                <w:rFonts w:cs="Arial"/>
                <w:i/>
                <w:iCs/>
                <w:sz w:val="16"/>
              </w:rPr>
            </w:pPr>
            <w:r w:rsidRPr="004A0919">
              <w:rPr>
                <w:i/>
                <w:iCs/>
                <w:sz w:val="16"/>
              </w:rPr>
              <w:t>ParticipantObjectSensitivity</w:t>
            </w:r>
          </w:p>
        </w:tc>
        <w:tc>
          <w:tcPr>
            <w:tcW w:w="617" w:type="dxa"/>
            <w:shd w:val="clear" w:color="auto" w:fill="FFFFFF"/>
            <w:tcMar>
              <w:top w:w="0" w:type="dxa"/>
              <w:left w:w="108" w:type="dxa"/>
              <w:bottom w:w="0" w:type="dxa"/>
              <w:right w:w="108" w:type="dxa"/>
            </w:tcMar>
            <w:vAlign w:val="center"/>
          </w:tcPr>
          <w:p w14:paraId="1A0FFE44"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729A3B8F"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5AC0CF7" w14:textId="77777777" w:rsidTr="002733A5">
        <w:trPr>
          <w:cantSplit/>
        </w:trPr>
        <w:tc>
          <w:tcPr>
            <w:tcW w:w="0" w:type="auto"/>
            <w:vMerge/>
            <w:shd w:val="clear" w:color="auto" w:fill="FFFFFF"/>
            <w:vAlign w:val="center"/>
          </w:tcPr>
          <w:p w14:paraId="702597C6"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D3C6D48" w14:textId="77777777" w:rsidR="00E06DA8" w:rsidRPr="004A0919" w:rsidRDefault="00E06DA8" w:rsidP="004A0919">
            <w:pPr>
              <w:pStyle w:val="TableEntry"/>
              <w:rPr>
                <w:rFonts w:cs="Arial"/>
                <w:sz w:val="16"/>
              </w:rPr>
            </w:pPr>
            <w:r w:rsidRPr="004A0919">
              <w:rPr>
                <w:sz w:val="16"/>
              </w:rPr>
              <w:t>ParticipantObjectID</w:t>
            </w:r>
          </w:p>
        </w:tc>
        <w:tc>
          <w:tcPr>
            <w:tcW w:w="617" w:type="dxa"/>
            <w:shd w:val="clear" w:color="auto" w:fill="FFFFFF"/>
            <w:tcMar>
              <w:top w:w="0" w:type="dxa"/>
              <w:left w:w="108" w:type="dxa"/>
              <w:bottom w:w="0" w:type="dxa"/>
              <w:right w:w="108" w:type="dxa"/>
            </w:tcMar>
            <w:vAlign w:val="center"/>
          </w:tcPr>
          <w:p w14:paraId="423941CA"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tcPr>
          <w:p w14:paraId="299DCC1C" w14:textId="77777777" w:rsidR="00E06DA8" w:rsidRPr="004A0919" w:rsidRDefault="00E06DA8" w:rsidP="004A0919">
            <w:pPr>
              <w:pStyle w:val="TableEntry"/>
              <w:rPr>
                <w:rFonts w:cs="Arial"/>
                <w:sz w:val="16"/>
              </w:rPr>
            </w:pPr>
            <w:r w:rsidRPr="004A0919">
              <w:rPr>
                <w:sz w:val="16"/>
              </w:rPr>
              <w:t>The patient ID in HL7 CX format.</w:t>
            </w:r>
          </w:p>
        </w:tc>
      </w:tr>
      <w:tr w:rsidR="00E06DA8" w:rsidRPr="007A7659" w14:paraId="07F7BA6E" w14:textId="77777777" w:rsidTr="002733A5">
        <w:trPr>
          <w:cantSplit/>
        </w:trPr>
        <w:tc>
          <w:tcPr>
            <w:tcW w:w="0" w:type="auto"/>
            <w:vMerge/>
            <w:shd w:val="clear" w:color="auto" w:fill="FFFFFF"/>
            <w:vAlign w:val="center"/>
          </w:tcPr>
          <w:p w14:paraId="547A1B7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B7BDBB3" w14:textId="77777777" w:rsidR="00E06DA8" w:rsidRPr="004A0919" w:rsidRDefault="00E06DA8" w:rsidP="004A0919">
            <w:pPr>
              <w:pStyle w:val="TableEntry"/>
              <w:rPr>
                <w:rFonts w:cs="Arial"/>
                <w:i/>
                <w:iCs/>
                <w:sz w:val="16"/>
              </w:rPr>
            </w:pPr>
            <w:r w:rsidRPr="004A0919">
              <w:rPr>
                <w:i/>
                <w:iCs/>
                <w:sz w:val="16"/>
              </w:rPr>
              <w:t>ParticipantObjectName</w:t>
            </w:r>
          </w:p>
        </w:tc>
        <w:tc>
          <w:tcPr>
            <w:tcW w:w="617" w:type="dxa"/>
            <w:shd w:val="clear" w:color="auto" w:fill="FFFFFF"/>
            <w:tcMar>
              <w:top w:w="0" w:type="dxa"/>
              <w:left w:w="108" w:type="dxa"/>
              <w:bottom w:w="0" w:type="dxa"/>
              <w:right w:w="108" w:type="dxa"/>
            </w:tcMar>
            <w:vAlign w:val="center"/>
          </w:tcPr>
          <w:p w14:paraId="09A84277"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170A7A0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4AECA01" w14:textId="77777777" w:rsidTr="002733A5">
        <w:trPr>
          <w:cantSplit/>
        </w:trPr>
        <w:tc>
          <w:tcPr>
            <w:tcW w:w="0" w:type="auto"/>
            <w:vMerge/>
            <w:shd w:val="clear" w:color="auto" w:fill="FFFFFF"/>
            <w:vAlign w:val="center"/>
          </w:tcPr>
          <w:p w14:paraId="45B7D2AC"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3819D99D" w14:textId="77777777" w:rsidR="00E06DA8" w:rsidRPr="004A0919" w:rsidRDefault="00E06DA8" w:rsidP="004A0919">
            <w:pPr>
              <w:pStyle w:val="TableEntry"/>
              <w:rPr>
                <w:rFonts w:cs="Arial"/>
                <w:i/>
                <w:iCs/>
                <w:sz w:val="16"/>
              </w:rPr>
            </w:pPr>
            <w:r w:rsidRPr="004A0919">
              <w:rPr>
                <w:i/>
                <w:iCs/>
                <w:sz w:val="16"/>
              </w:rPr>
              <w:t>ParticipantObjectQuery</w:t>
            </w:r>
          </w:p>
        </w:tc>
        <w:tc>
          <w:tcPr>
            <w:tcW w:w="617" w:type="dxa"/>
            <w:shd w:val="clear" w:color="auto" w:fill="FFFFFF"/>
            <w:tcMar>
              <w:top w:w="0" w:type="dxa"/>
              <w:left w:w="108" w:type="dxa"/>
              <w:bottom w:w="0" w:type="dxa"/>
              <w:right w:w="108" w:type="dxa"/>
            </w:tcMar>
            <w:vAlign w:val="center"/>
          </w:tcPr>
          <w:p w14:paraId="52BE40AA"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67C3916C"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EFBFDB5" w14:textId="77777777" w:rsidTr="002733A5">
        <w:trPr>
          <w:cantSplit/>
        </w:trPr>
        <w:tc>
          <w:tcPr>
            <w:tcW w:w="0" w:type="auto"/>
            <w:vMerge/>
            <w:shd w:val="clear" w:color="auto" w:fill="FFFFFF"/>
            <w:vAlign w:val="center"/>
          </w:tcPr>
          <w:p w14:paraId="5088662C"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BC48FB6" w14:textId="77777777" w:rsidR="00E06DA8" w:rsidRPr="004A0919" w:rsidRDefault="00E06DA8" w:rsidP="004A0919">
            <w:pPr>
              <w:pStyle w:val="TableEntry"/>
              <w:rPr>
                <w:rFonts w:cs="Arial"/>
                <w:i/>
                <w:iCs/>
                <w:sz w:val="16"/>
              </w:rPr>
            </w:pPr>
            <w:r w:rsidRPr="004A0919">
              <w:rPr>
                <w:i/>
                <w:iCs/>
                <w:sz w:val="16"/>
              </w:rPr>
              <w:t>ParticipantObjectDetail</w:t>
            </w:r>
          </w:p>
        </w:tc>
        <w:tc>
          <w:tcPr>
            <w:tcW w:w="617" w:type="dxa"/>
            <w:shd w:val="clear" w:color="auto" w:fill="FFFFFF"/>
            <w:tcMar>
              <w:top w:w="0" w:type="dxa"/>
              <w:left w:w="108" w:type="dxa"/>
              <w:bottom w:w="0" w:type="dxa"/>
              <w:right w:w="108" w:type="dxa"/>
            </w:tcMar>
            <w:vAlign w:val="center"/>
          </w:tcPr>
          <w:p w14:paraId="5EC9F7E8"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538615E" w14:textId="77777777" w:rsidR="00E06DA8" w:rsidRPr="004A0919" w:rsidRDefault="00E06DA8" w:rsidP="004A0919">
            <w:pPr>
              <w:pStyle w:val="TableEntry"/>
              <w:rPr>
                <w:rFonts w:cs="Arial"/>
                <w:i/>
                <w:iCs/>
                <w:sz w:val="16"/>
              </w:rPr>
            </w:pPr>
            <w:r w:rsidRPr="004A0919">
              <w:rPr>
                <w:i/>
                <w:iCs/>
                <w:sz w:val="16"/>
              </w:rPr>
              <w:t>not specialized</w:t>
            </w:r>
          </w:p>
        </w:tc>
      </w:tr>
    </w:tbl>
    <w:p w14:paraId="7144F59C"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724C5B7D" w14:textId="77777777" w:rsidTr="002733A5">
        <w:trPr>
          <w:cantSplit/>
        </w:trPr>
        <w:tc>
          <w:tcPr>
            <w:tcW w:w="1998" w:type="dxa"/>
            <w:vMerge w:val="restart"/>
            <w:shd w:val="clear" w:color="auto" w:fill="FFFFFF"/>
            <w:tcMar>
              <w:top w:w="0" w:type="dxa"/>
              <w:left w:w="108" w:type="dxa"/>
              <w:bottom w:w="0" w:type="dxa"/>
              <w:right w:w="108" w:type="dxa"/>
            </w:tcMar>
          </w:tcPr>
          <w:p w14:paraId="0440E931" w14:textId="77777777" w:rsidR="00E06DA8" w:rsidRPr="004A0919" w:rsidRDefault="00E06DA8" w:rsidP="002733A5">
            <w:pPr>
              <w:pStyle w:val="TableEntryHeader"/>
            </w:pPr>
            <w:r w:rsidRPr="007A7659">
              <w:t>Data (Document) Released</w:t>
            </w:r>
          </w:p>
          <w:p w14:paraId="493EA782" w14:textId="77777777" w:rsidR="00E06DA8" w:rsidRPr="002733A5" w:rsidRDefault="00E06DA8" w:rsidP="002733A5">
            <w:pPr>
              <w:pStyle w:val="PlainText1"/>
              <w:rPr>
                <w:rFonts w:ascii="Times New Roman" w:hAnsi="Times New Roman" w:cs="Arial"/>
                <w:bCs/>
                <w:sz w:val="12"/>
              </w:rPr>
            </w:pPr>
            <w:r w:rsidRPr="002733A5">
              <w:rPr>
                <w:rFonts w:ascii="Times New Roman" w:hAnsi="Times New Roman" w:cs="Times New Roman"/>
                <w:b/>
                <w:bCs/>
                <w:sz w:val="12"/>
              </w:rPr>
              <w:t>(AuditMessage/</w:t>
            </w:r>
            <w:r w:rsidRPr="002733A5">
              <w:rPr>
                <w:rFonts w:ascii="Times New Roman" w:hAnsi="Times New Roman" w:cs="Times New Roman"/>
                <w:b/>
                <w:bCs/>
                <w:sz w:val="12"/>
              </w:rPr>
              <w:br/>
              <w:t>ParticipantObjectIdentification)</w:t>
            </w:r>
          </w:p>
        </w:tc>
        <w:tc>
          <w:tcPr>
            <w:tcW w:w="2576" w:type="dxa"/>
            <w:shd w:val="clear" w:color="auto" w:fill="FFFFFF"/>
            <w:tcMar>
              <w:top w:w="0" w:type="dxa"/>
              <w:left w:w="108" w:type="dxa"/>
              <w:bottom w:w="0" w:type="dxa"/>
              <w:right w:w="108" w:type="dxa"/>
            </w:tcMar>
            <w:vAlign w:val="center"/>
          </w:tcPr>
          <w:p w14:paraId="03AD149A" w14:textId="77777777" w:rsidR="00E06DA8" w:rsidRPr="004A0919" w:rsidRDefault="00E06DA8" w:rsidP="004A0919">
            <w:pPr>
              <w:pStyle w:val="TableEntry"/>
              <w:rPr>
                <w:rFonts w:cs="Arial"/>
                <w:sz w:val="16"/>
              </w:rPr>
            </w:pPr>
            <w:r w:rsidRPr="004A0919">
              <w:rPr>
                <w:sz w:val="16"/>
              </w:rPr>
              <w:t>ParticipantObjectTypeCode</w:t>
            </w:r>
          </w:p>
        </w:tc>
        <w:tc>
          <w:tcPr>
            <w:tcW w:w="617" w:type="dxa"/>
            <w:shd w:val="clear" w:color="auto" w:fill="FFFFFF"/>
            <w:tcMar>
              <w:top w:w="0" w:type="dxa"/>
              <w:left w:w="108" w:type="dxa"/>
              <w:bottom w:w="0" w:type="dxa"/>
              <w:right w:w="108" w:type="dxa"/>
            </w:tcMar>
            <w:vAlign w:val="center"/>
          </w:tcPr>
          <w:p w14:paraId="21FBFA6A"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5AC27D43" w14:textId="77777777" w:rsidR="00E06DA8" w:rsidRPr="004A0919" w:rsidRDefault="00E06DA8" w:rsidP="004A0919">
            <w:pPr>
              <w:pStyle w:val="TableEntry"/>
              <w:rPr>
                <w:rFonts w:cs="Arial"/>
                <w:sz w:val="16"/>
              </w:rPr>
            </w:pPr>
            <w:r w:rsidRPr="004A0919">
              <w:rPr>
                <w:sz w:val="16"/>
              </w:rPr>
              <w:t>“2” (System)</w:t>
            </w:r>
          </w:p>
        </w:tc>
      </w:tr>
      <w:tr w:rsidR="00E06DA8" w:rsidRPr="007A7659" w14:paraId="4FCFD5D0" w14:textId="77777777" w:rsidTr="002733A5">
        <w:trPr>
          <w:cantSplit/>
        </w:trPr>
        <w:tc>
          <w:tcPr>
            <w:tcW w:w="0" w:type="auto"/>
            <w:vMerge/>
            <w:shd w:val="clear" w:color="auto" w:fill="FFFFFF"/>
            <w:vAlign w:val="center"/>
          </w:tcPr>
          <w:p w14:paraId="765EB6AE"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2A931D2F" w14:textId="77777777" w:rsidR="00E06DA8" w:rsidRPr="004A0919" w:rsidRDefault="00E06DA8" w:rsidP="004A0919">
            <w:pPr>
              <w:pStyle w:val="TableEntry"/>
              <w:rPr>
                <w:rFonts w:cs="Arial"/>
                <w:sz w:val="16"/>
              </w:rPr>
            </w:pPr>
            <w:r w:rsidRPr="004A0919">
              <w:rPr>
                <w:sz w:val="16"/>
              </w:rPr>
              <w:t>ParticipantObjectTypeCodeRole</w:t>
            </w:r>
          </w:p>
        </w:tc>
        <w:tc>
          <w:tcPr>
            <w:tcW w:w="617" w:type="dxa"/>
            <w:shd w:val="clear" w:color="auto" w:fill="FFFFFF"/>
            <w:tcMar>
              <w:top w:w="0" w:type="dxa"/>
              <w:left w:w="108" w:type="dxa"/>
              <w:bottom w:w="0" w:type="dxa"/>
              <w:right w:w="108" w:type="dxa"/>
            </w:tcMar>
            <w:vAlign w:val="center"/>
          </w:tcPr>
          <w:p w14:paraId="68D3642C"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10B6CC7F" w14:textId="77777777" w:rsidR="00E06DA8" w:rsidRPr="004A0919" w:rsidRDefault="00E06DA8" w:rsidP="004A0919">
            <w:pPr>
              <w:pStyle w:val="TableEntry"/>
              <w:rPr>
                <w:rFonts w:cs="Arial"/>
                <w:sz w:val="16"/>
              </w:rPr>
            </w:pPr>
            <w:r w:rsidRPr="004A0919">
              <w:rPr>
                <w:sz w:val="16"/>
              </w:rPr>
              <w:t>“3” (report)</w:t>
            </w:r>
          </w:p>
        </w:tc>
      </w:tr>
      <w:tr w:rsidR="00E06DA8" w:rsidRPr="007A7659" w14:paraId="7039F312" w14:textId="77777777" w:rsidTr="002733A5">
        <w:trPr>
          <w:cantSplit/>
        </w:trPr>
        <w:tc>
          <w:tcPr>
            <w:tcW w:w="0" w:type="auto"/>
            <w:vMerge/>
            <w:shd w:val="clear" w:color="auto" w:fill="FFFFFF"/>
            <w:vAlign w:val="center"/>
          </w:tcPr>
          <w:p w14:paraId="734A76CF"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ABCD2C5" w14:textId="77777777" w:rsidR="00E06DA8" w:rsidRPr="004A0919" w:rsidRDefault="00E06DA8" w:rsidP="004A0919">
            <w:pPr>
              <w:pStyle w:val="TableEntry"/>
              <w:rPr>
                <w:rFonts w:cs="Arial"/>
                <w:sz w:val="16"/>
              </w:rPr>
            </w:pPr>
            <w:r w:rsidRPr="004A0919">
              <w:rPr>
                <w:sz w:val="16"/>
              </w:rPr>
              <w:t>ParticipantObjectDataLifeCycle</w:t>
            </w:r>
          </w:p>
        </w:tc>
        <w:tc>
          <w:tcPr>
            <w:tcW w:w="617" w:type="dxa"/>
            <w:shd w:val="clear" w:color="auto" w:fill="FFFFFF"/>
            <w:tcMar>
              <w:top w:w="0" w:type="dxa"/>
              <w:left w:w="108" w:type="dxa"/>
              <w:bottom w:w="0" w:type="dxa"/>
              <w:right w:w="108" w:type="dxa"/>
            </w:tcMar>
            <w:vAlign w:val="center"/>
          </w:tcPr>
          <w:p w14:paraId="08EE94E1"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43D22FE3" w14:textId="77777777" w:rsidR="00E06DA8" w:rsidRPr="004A0919" w:rsidRDefault="00E06DA8" w:rsidP="004A0919">
            <w:pPr>
              <w:pStyle w:val="TableEntry"/>
              <w:rPr>
                <w:sz w:val="16"/>
              </w:rPr>
            </w:pPr>
            <w:r w:rsidRPr="004A0919">
              <w:rPr>
                <w:sz w:val="16"/>
              </w:rPr>
              <w:t>Shall be:</w:t>
            </w:r>
          </w:p>
          <w:p w14:paraId="7184017C" w14:textId="77777777" w:rsidR="00E06DA8" w:rsidRPr="004A0919" w:rsidRDefault="00E06DA8" w:rsidP="004A0919">
            <w:pPr>
              <w:pStyle w:val="TableEntry"/>
              <w:rPr>
                <w:rFonts w:cs="Arial"/>
                <w:sz w:val="16"/>
              </w:rPr>
            </w:pPr>
            <w:r w:rsidRPr="004A0919">
              <w:rPr>
                <w:sz w:val="16"/>
              </w:rPr>
              <w:t xml:space="preserve">  11 = disclosure</w:t>
            </w:r>
          </w:p>
        </w:tc>
      </w:tr>
      <w:tr w:rsidR="00E06DA8" w:rsidRPr="007A7659" w14:paraId="6476E957" w14:textId="77777777" w:rsidTr="002733A5">
        <w:trPr>
          <w:cantSplit/>
        </w:trPr>
        <w:tc>
          <w:tcPr>
            <w:tcW w:w="0" w:type="auto"/>
            <w:vMerge/>
            <w:shd w:val="clear" w:color="auto" w:fill="FFFFFF"/>
            <w:vAlign w:val="center"/>
          </w:tcPr>
          <w:p w14:paraId="7A2EF1A5"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5F94DBC" w14:textId="77777777" w:rsidR="00E06DA8" w:rsidRPr="004A0919" w:rsidRDefault="00E06DA8" w:rsidP="004A0919">
            <w:pPr>
              <w:pStyle w:val="TableEntry"/>
              <w:rPr>
                <w:rFonts w:cs="Arial"/>
                <w:sz w:val="16"/>
              </w:rPr>
            </w:pPr>
            <w:r w:rsidRPr="004A0919">
              <w:rPr>
                <w:sz w:val="16"/>
              </w:rPr>
              <w:t>ParticipantObjectIDTypeCode</w:t>
            </w:r>
          </w:p>
        </w:tc>
        <w:tc>
          <w:tcPr>
            <w:tcW w:w="617" w:type="dxa"/>
            <w:shd w:val="clear" w:color="auto" w:fill="FFFFFF"/>
            <w:tcMar>
              <w:top w:w="0" w:type="dxa"/>
              <w:left w:w="108" w:type="dxa"/>
              <w:bottom w:w="0" w:type="dxa"/>
              <w:right w:w="108" w:type="dxa"/>
            </w:tcMar>
            <w:vAlign w:val="center"/>
          </w:tcPr>
          <w:p w14:paraId="78281CCE"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35E60040" w14:textId="77777777" w:rsidR="00E06DA8" w:rsidRPr="004A0919" w:rsidRDefault="00E06DA8" w:rsidP="004A0919">
            <w:pPr>
              <w:pStyle w:val="TableEntry"/>
              <w:rPr>
                <w:sz w:val="16"/>
              </w:rPr>
            </w:pPr>
            <w:r w:rsidRPr="004A0919">
              <w:rPr>
                <w:sz w:val="16"/>
              </w:rPr>
              <w:t>Shall be:</w:t>
            </w:r>
          </w:p>
          <w:p w14:paraId="53A46300" w14:textId="77777777" w:rsidR="00E06DA8" w:rsidRPr="004A0919" w:rsidRDefault="00E06DA8" w:rsidP="004A0919">
            <w:pPr>
              <w:pStyle w:val="TableEntry"/>
              <w:rPr>
                <w:rFonts w:cs="Arial"/>
                <w:sz w:val="16"/>
              </w:rPr>
            </w:pPr>
            <w:r w:rsidRPr="004A0919">
              <w:rPr>
                <w:sz w:val="16"/>
              </w:rPr>
              <w:t xml:space="preserve"> 9 = Report Number</w:t>
            </w:r>
          </w:p>
        </w:tc>
      </w:tr>
      <w:tr w:rsidR="00E06DA8" w:rsidRPr="007A7659" w14:paraId="247AA675" w14:textId="77777777" w:rsidTr="002733A5">
        <w:trPr>
          <w:cantSplit/>
        </w:trPr>
        <w:tc>
          <w:tcPr>
            <w:tcW w:w="0" w:type="auto"/>
            <w:vMerge/>
            <w:shd w:val="clear" w:color="auto" w:fill="FFFFFF"/>
            <w:vAlign w:val="center"/>
          </w:tcPr>
          <w:p w14:paraId="40E28F7D"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EA782EE" w14:textId="77777777" w:rsidR="00E06DA8" w:rsidRPr="004A0919" w:rsidRDefault="00E06DA8" w:rsidP="004A0919">
            <w:pPr>
              <w:pStyle w:val="TableEntry"/>
              <w:rPr>
                <w:rFonts w:cs="Arial"/>
                <w:i/>
                <w:iCs/>
                <w:sz w:val="16"/>
              </w:rPr>
            </w:pPr>
            <w:r w:rsidRPr="004A0919">
              <w:rPr>
                <w:i/>
                <w:iCs/>
                <w:sz w:val="16"/>
              </w:rPr>
              <w:t>ParticipantObjectSensitivity</w:t>
            </w:r>
          </w:p>
        </w:tc>
        <w:tc>
          <w:tcPr>
            <w:tcW w:w="617" w:type="dxa"/>
            <w:shd w:val="clear" w:color="auto" w:fill="FFFFFF"/>
            <w:tcMar>
              <w:top w:w="0" w:type="dxa"/>
              <w:left w:w="108" w:type="dxa"/>
              <w:bottom w:w="0" w:type="dxa"/>
              <w:right w:w="108" w:type="dxa"/>
            </w:tcMar>
            <w:vAlign w:val="center"/>
          </w:tcPr>
          <w:p w14:paraId="0B56BA1C"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192E68E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CDF78C6" w14:textId="77777777" w:rsidTr="002733A5">
        <w:trPr>
          <w:cantSplit/>
        </w:trPr>
        <w:tc>
          <w:tcPr>
            <w:tcW w:w="0" w:type="auto"/>
            <w:vMerge/>
            <w:shd w:val="clear" w:color="auto" w:fill="FFFFFF"/>
            <w:vAlign w:val="center"/>
          </w:tcPr>
          <w:p w14:paraId="10508FC1"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DA789E5" w14:textId="77777777" w:rsidR="00E06DA8" w:rsidRPr="004A0919" w:rsidRDefault="00E06DA8" w:rsidP="004A0919">
            <w:pPr>
              <w:pStyle w:val="TableEntry"/>
              <w:rPr>
                <w:rFonts w:cs="Arial"/>
                <w:sz w:val="16"/>
              </w:rPr>
            </w:pPr>
            <w:r w:rsidRPr="004A0919">
              <w:rPr>
                <w:sz w:val="16"/>
              </w:rPr>
              <w:t>ParticipantObjectID</w:t>
            </w:r>
          </w:p>
        </w:tc>
        <w:tc>
          <w:tcPr>
            <w:tcW w:w="617" w:type="dxa"/>
            <w:shd w:val="clear" w:color="auto" w:fill="FFFFFF"/>
            <w:tcMar>
              <w:top w:w="0" w:type="dxa"/>
              <w:left w:w="108" w:type="dxa"/>
              <w:bottom w:w="0" w:type="dxa"/>
              <w:right w:w="108" w:type="dxa"/>
            </w:tcMar>
            <w:vAlign w:val="center"/>
          </w:tcPr>
          <w:p w14:paraId="1F620B88"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tcPr>
          <w:p w14:paraId="0F612545" w14:textId="77777777" w:rsidR="00E06DA8" w:rsidRPr="004A0919" w:rsidRDefault="00E06DA8" w:rsidP="004A0919">
            <w:pPr>
              <w:pStyle w:val="TableEntry"/>
              <w:rPr>
                <w:rFonts w:cs="Arial"/>
                <w:sz w:val="16"/>
              </w:rPr>
            </w:pPr>
            <w:r w:rsidRPr="004A0919">
              <w:rPr>
                <w:sz w:val="16"/>
              </w:rPr>
              <w:t>The value of &lt;ihe:DocumentUniqueId/&gt;</w:t>
            </w:r>
          </w:p>
        </w:tc>
      </w:tr>
      <w:tr w:rsidR="00E06DA8" w:rsidRPr="007A7659" w14:paraId="03B09D06" w14:textId="77777777" w:rsidTr="002733A5">
        <w:trPr>
          <w:cantSplit/>
        </w:trPr>
        <w:tc>
          <w:tcPr>
            <w:tcW w:w="0" w:type="auto"/>
            <w:vMerge/>
            <w:shd w:val="clear" w:color="auto" w:fill="FFFFFF"/>
            <w:vAlign w:val="center"/>
          </w:tcPr>
          <w:p w14:paraId="4428F9F4"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309DE0E" w14:textId="77777777" w:rsidR="00E06DA8" w:rsidRPr="004A0919" w:rsidRDefault="00E06DA8" w:rsidP="004A0919">
            <w:pPr>
              <w:pStyle w:val="TableEntry"/>
              <w:rPr>
                <w:rFonts w:cs="Arial"/>
                <w:i/>
                <w:iCs/>
                <w:sz w:val="16"/>
              </w:rPr>
            </w:pPr>
            <w:r w:rsidRPr="004A0919">
              <w:rPr>
                <w:i/>
                <w:iCs/>
                <w:sz w:val="16"/>
              </w:rPr>
              <w:t>ParticipantObjectName</w:t>
            </w:r>
          </w:p>
        </w:tc>
        <w:tc>
          <w:tcPr>
            <w:tcW w:w="617" w:type="dxa"/>
            <w:shd w:val="clear" w:color="auto" w:fill="FFFFFF"/>
            <w:tcMar>
              <w:top w:w="0" w:type="dxa"/>
              <w:left w:w="108" w:type="dxa"/>
              <w:bottom w:w="0" w:type="dxa"/>
              <w:right w:w="108" w:type="dxa"/>
            </w:tcMar>
            <w:vAlign w:val="center"/>
          </w:tcPr>
          <w:p w14:paraId="5C98A5D0"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671DF799"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EC2CAEC" w14:textId="77777777" w:rsidTr="002733A5">
        <w:trPr>
          <w:cantSplit/>
        </w:trPr>
        <w:tc>
          <w:tcPr>
            <w:tcW w:w="0" w:type="auto"/>
            <w:vMerge/>
            <w:shd w:val="clear" w:color="auto" w:fill="FFFFFF"/>
            <w:vAlign w:val="center"/>
          </w:tcPr>
          <w:p w14:paraId="2984ACFF"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1ED86DB" w14:textId="77777777" w:rsidR="00E06DA8" w:rsidRPr="004A0919" w:rsidRDefault="00E06DA8" w:rsidP="004A0919">
            <w:pPr>
              <w:pStyle w:val="TableEntry"/>
              <w:rPr>
                <w:rFonts w:cs="Arial"/>
                <w:i/>
                <w:iCs/>
                <w:sz w:val="16"/>
              </w:rPr>
            </w:pPr>
            <w:r w:rsidRPr="004A0919">
              <w:rPr>
                <w:i/>
                <w:iCs/>
                <w:sz w:val="16"/>
              </w:rPr>
              <w:t>ParticipantObjectQuery</w:t>
            </w:r>
          </w:p>
        </w:tc>
        <w:tc>
          <w:tcPr>
            <w:tcW w:w="617" w:type="dxa"/>
            <w:shd w:val="clear" w:color="auto" w:fill="FFFFFF"/>
            <w:tcMar>
              <w:top w:w="0" w:type="dxa"/>
              <w:left w:w="108" w:type="dxa"/>
              <w:bottom w:w="0" w:type="dxa"/>
              <w:right w:w="108" w:type="dxa"/>
            </w:tcMar>
            <w:vAlign w:val="center"/>
          </w:tcPr>
          <w:p w14:paraId="705B5FB0"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7C72E4DC"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6023EB46" w14:textId="77777777" w:rsidTr="002733A5">
        <w:trPr>
          <w:cantSplit/>
        </w:trPr>
        <w:tc>
          <w:tcPr>
            <w:tcW w:w="0" w:type="auto"/>
            <w:vMerge/>
            <w:shd w:val="clear" w:color="auto" w:fill="FFFFFF"/>
            <w:vAlign w:val="center"/>
          </w:tcPr>
          <w:p w14:paraId="71EFBB70"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4F6B39F" w14:textId="77777777" w:rsidR="00E06DA8" w:rsidRPr="004A0919" w:rsidRDefault="00E06DA8" w:rsidP="004A0919">
            <w:pPr>
              <w:pStyle w:val="TableEntry"/>
              <w:rPr>
                <w:rFonts w:cs="Arial"/>
                <w:i/>
                <w:iCs/>
                <w:sz w:val="16"/>
              </w:rPr>
            </w:pPr>
            <w:r w:rsidRPr="004A0919">
              <w:rPr>
                <w:i/>
                <w:iCs/>
                <w:sz w:val="16"/>
              </w:rPr>
              <w:t>ParticipantObjectDetail</w:t>
            </w:r>
          </w:p>
        </w:tc>
        <w:tc>
          <w:tcPr>
            <w:tcW w:w="617" w:type="dxa"/>
            <w:shd w:val="clear" w:color="auto" w:fill="FFFFFF"/>
            <w:tcMar>
              <w:top w:w="0" w:type="dxa"/>
              <w:left w:w="108" w:type="dxa"/>
              <w:bottom w:w="0" w:type="dxa"/>
              <w:right w:w="108" w:type="dxa"/>
            </w:tcMar>
            <w:vAlign w:val="center"/>
          </w:tcPr>
          <w:p w14:paraId="57559F05"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AC26EDE" w14:textId="77777777" w:rsidR="00E06DA8" w:rsidRPr="004A0919" w:rsidRDefault="00E06DA8" w:rsidP="004A0919">
            <w:pPr>
              <w:pStyle w:val="TableEntry"/>
              <w:rPr>
                <w:rFonts w:cs="Arial"/>
                <w:i/>
                <w:iCs/>
                <w:sz w:val="16"/>
              </w:rPr>
            </w:pPr>
            <w:r w:rsidRPr="004A0919">
              <w:rPr>
                <w:i/>
                <w:iCs/>
                <w:sz w:val="16"/>
              </w:rPr>
              <w:t>not specialized</w:t>
            </w:r>
          </w:p>
        </w:tc>
      </w:tr>
    </w:tbl>
    <w:p w14:paraId="5D05D836" w14:textId="77777777" w:rsidR="00E06DA8" w:rsidRPr="007A7659" w:rsidRDefault="00E06DA8" w:rsidP="00E06DA8"/>
    <w:p w14:paraId="44446C27" w14:textId="77777777" w:rsidR="00E06DA8" w:rsidRPr="007A7659" w:rsidRDefault="00E06DA8" w:rsidP="00E06DA8"/>
    <w:p w14:paraId="0FF5FA86" w14:textId="77777777" w:rsidR="00E06DA8" w:rsidRPr="007A7659" w:rsidRDefault="00E06DA8" w:rsidP="00E06DA8">
      <w:pPr>
        <w:pStyle w:val="Heading2"/>
        <w:numPr>
          <w:ilvl w:val="1"/>
          <w:numId w:val="19"/>
        </w:numPr>
        <w:rPr>
          <w:noProof w:val="0"/>
        </w:rPr>
      </w:pPr>
      <w:r w:rsidRPr="007A7659">
        <w:rPr>
          <w:noProof w:val="0"/>
        </w:rPr>
        <w:br w:type="page"/>
      </w:r>
      <w:bookmarkStart w:id="3320" w:name="_Toc13770295"/>
      <w:r w:rsidRPr="007A7659">
        <w:rPr>
          <w:noProof w:val="0"/>
        </w:rPr>
        <w:lastRenderedPageBreak/>
        <w:t>Patient Demographics Query [ITI-21]</w:t>
      </w:r>
      <w:bookmarkEnd w:id="3320"/>
    </w:p>
    <w:p w14:paraId="6A989ECC" w14:textId="791067A9" w:rsidR="00E06DA8" w:rsidRPr="007A7659" w:rsidRDefault="00E06DA8" w:rsidP="00E06DA8">
      <w:r w:rsidRPr="007A7659">
        <w:t xml:space="preserve">This section corresponds to </w:t>
      </w:r>
      <w:r w:rsidR="000C66A7">
        <w:t>t</w:t>
      </w:r>
      <w:r w:rsidRPr="007A7659">
        <w:t xml:space="preserve">ransaction </w:t>
      </w:r>
      <w:r w:rsidR="000C66A7">
        <w:t>[</w:t>
      </w:r>
      <w:r w:rsidRPr="007A7659">
        <w:t>ITI-21</w:t>
      </w:r>
      <w:r w:rsidR="000C66A7">
        <w:t>]</w:t>
      </w:r>
      <w:r w:rsidRPr="007A7659">
        <w:t xml:space="preserve"> of the IHE IT Infrastructure Technical Framework. Transaction </w:t>
      </w:r>
      <w:r w:rsidR="000C66A7">
        <w:t>[</w:t>
      </w:r>
      <w:r w:rsidRPr="007A7659">
        <w:t>ITI-21</w:t>
      </w:r>
      <w:r w:rsidR="000C66A7">
        <w:t>]</w:t>
      </w:r>
      <w:r w:rsidRPr="007A7659">
        <w:t xml:space="preserve"> is used by the Patient Demographics Consumer and Patient Demographics Supplier Actors.</w:t>
      </w:r>
    </w:p>
    <w:p w14:paraId="7C10FA2E" w14:textId="77777777" w:rsidR="00E06DA8" w:rsidRPr="007A7659" w:rsidRDefault="00E06DA8" w:rsidP="00E06DA8">
      <w:pPr>
        <w:pStyle w:val="Heading3"/>
        <w:numPr>
          <w:ilvl w:val="2"/>
          <w:numId w:val="19"/>
        </w:numPr>
        <w:tabs>
          <w:tab w:val="clear" w:pos="2160"/>
        </w:tabs>
        <w:rPr>
          <w:noProof w:val="0"/>
        </w:rPr>
      </w:pPr>
      <w:bookmarkStart w:id="3321" w:name="_Toc13770296"/>
      <w:r w:rsidRPr="007A7659">
        <w:rPr>
          <w:noProof w:val="0"/>
        </w:rPr>
        <w:t>Scope</w:t>
      </w:r>
      <w:bookmarkEnd w:id="3321"/>
    </w:p>
    <w:p w14:paraId="325AC381" w14:textId="77777777" w:rsidR="00E06DA8" w:rsidRPr="007A7659" w:rsidRDefault="00E06DA8" w:rsidP="00E06DA8">
      <w:r w:rsidRPr="007A7659">
        <w:t>This transaction involves a request by the Patient Demographics Consumer for information about patients whose demographic data match data provided in the query message. The request is received by the Patient Demographics Supplier Actor. The Patient Demographics Supplier immediately processes the request and returns a response in the form of demographic information for matching patients.</w:t>
      </w:r>
    </w:p>
    <w:p w14:paraId="5F0AEB07" w14:textId="77777777" w:rsidR="00BD6B97" w:rsidRPr="007A7659" w:rsidRDefault="00BD6B97">
      <w:pPr>
        <w:pStyle w:val="Heading3"/>
        <w:numPr>
          <w:ilvl w:val="2"/>
          <w:numId w:val="19"/>
        </w:numPr>
        <w:tabs>
          <w:tab w:val="clear" w:pos="2160"/>
        </w:tabs>
        <w:rPr>
          <w:noProof w:val="0"/>
        </w:rPr>
      </w:pPr>
      <w:bookmarkStart w:id="3322" w:name="_1069012707"/>
      <w:bookmarkStart w:id="3323" w:name="_1069012764"/>
      <w:bookmarkStart w:id="3324" w:name="_1070023363"/>
      <w:bookmarkStart w:id="3325" w:name="_1070023597"/>
      <w:bookmarkStart w:id="3326" w:name="_1070023628"/>
      <w:bookmarkStart w:id="3327" w:name="_1070023668"/>
      <w:bookmarkStart w:id="3328" w:name="_1070023746"/>
      <w:bookmarkStart w:id="3329" w:name="_1070023781"/>
      <w:bookmarkStart w:id="3330" w:name="_1070023828"/>
      <w:bookmarkStart w:id="3331" w:name="_1073334564"/>
      <w:bookmarkStart w:id="3332" w:name="_1073415225"/>
      <w:bookmarkStart w:id="3333" w:name="_1148369080"/>
      <w:bookmarkStart w:id="3334" w:name="_1148369754"/>
      <w:bookmarkStart w:id="3335" w:name="_1152645006"/>
      <w:bookmarkStart w:id="3336" w:name="_1152645884"/>
      <w:bookmarkStart w:id="3337" w:name="_Toc237186001"/>
      <w:bookmarkStart w:id="3338" w:name="_Toc301463329"/>
      <w:bookmarkStart w:id="3339" w:name="Link01E7EEC0"/>
      <w:bookmarkStart w:id="3340" w:name="Link01E7E198"/>
      <w:bookmarkStart w:id="3341" w:name="Link01E7E080"/>
      <w:bookmarkStart w:id="3342" w:name="Link03C1CD48"/>
      <w:bookmarkStart w:id="3343" w:name="Link01AE42B8"/>
      <w:bookmarkStart w:id="3344" w:name="Link03B08658"/>
      <w:bookmarkStart w:id="3345" w:name="Link03B03D80"/>
      <w:bookmarkStart w:id="3346" w:name="Link03B08308"/>
      <w:bookmarkStart w:id="3347" w:name="Link03B0A5F8"/>
      <w:bookmarkStart w:id="3348" w:name="Link01E4A530"/>
      <w:bookmarkStart w:id="3349" w:name="Link03B03F60"/>
      <w:bookmarkStart w:id="3350" w:name="Link03B08B50"/>
      <w:bookmarkStart w:id="3351" w:name="Link01E22080"/>
      <w:bookmarkStart w:id="3352" w:name="Link03B06510"/>
      <w:bookmarkStart w:id="3353" w:name="Link03B090C0"/>
      <w:bookmarkStart w:id="3354" w:name="Link01AE7EC8"/>
      <w:bookmarkStart w:id="3355" w:name="Link01E03B60"/>
      <w:bookmarkStart w:id="3356" w:name="Link03B08FF8"/>
      <w:bookmarkStart w:id="3357" w:name="Link03B08DF0"/>
      <w:bookmarkStart w:id="3358" w:name="Link01E7DD00"/>
      <w:bookmarkStart w:id="3359" w:name="Link01E7DB38"/>
      <w:bookmarkStart w:id="3360" w:name="Link03B08800"/>
      <w:bookmarkStart w:id="3361" w:name="Link03B006E8"/>
      <w:bookmarkStart w:id="3362" w:name="Link03C41A58"/>
      <w:bookmarkStart w:id="3363" w:name="Link03B03998"/>
      <w:bookmarkStart w:id="3364" w:name="Link03B09EA0"/>
      <w:bookmarkStart w:id="3365" w:name="Link01E4A968"/>
      <w:bookmarkStart w:id="3366" w:name="Link03B03C10"/>
      <w:bookmarkStart w:id="3367" w:name="Link03B02980"/>
      <w:bookmarkStart w:id="3368" w:name="Link03B02330"/>
      <w:bookmarkStart w:id="3369" w:name="Link03B07C50"/>
      <w:bookmarkStart w:id="3370" w:name="Link03C4A5A8"/>
      <w:bookmarkStart w:id="3371" w:name="Link01E509B8"/>
      <w:bookmarkStart w:id="3372" w:name="Link03B09350"/>
      <w:bookmarkStart w:id="3373" w:name="Link01E6DE60"/>
      <w:bookmarkStart w:id="3374" w:name="Link03B0C558"/>
      <w:bookmarkStart w:id="3375" w:name="Link01E7FBB8"/>
      <w:bookmarkStart w:id="3376" w:name="Link01E7F350"/>
      <w:bookmarkStart w:id="3377" w:name="Link01E1FF88"/>
      <w:bookmarkStart w:id="3378" w:name="Link03B07DC8"/>
      <w:bookmarkStart w:id="3379" w:name="Link03B02E40"/>
      <w:bookmarkStart w:id="3380" w:name="Link03B079C8"/>
      <w:bookmarkStart w:id="3381" w:name="Link03B04240"/>
      <w:bookmarkStart w:id="3382" w:name="Link03B04140"/>
      <w:bookmarkStart w:id="3383" w:name="_Toc173916478"/>
      <w:bookmarkStart w:id="3384" w:name="_Toc174248973"/>
      <w:bookmarkStart w:id="3385" w:name="_Toc13770297"/>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r w:rsidRPr="007A7659">
        <w:rPr>
          <w:noProof w:val="0"/>
        </w:rPr>
        <w:t>Use Case Roles</w:t>
      </w:r>
      <w:bookmarkEnd w:id="3383"/>
      <w:bookmarkEnd w:id="3384"/>
      <w:bookmarkEnd w:id="3385"/>
    </w:p>
    <w:bookmarkStart w:id="3386" w:name="_1010245687"/>
    <w:bookmarkStart w:id="3387" w:name="_1010245793"/>
    <w:bookmarkStart w:id="3388" w:name="_1010246280"/>
    <w:bookmarkStart w:id="3389" w:name="_1010252996"/>
    <w:bookmarkStart w:id="3390" w:name="_1011391201"/>
    <w:bookmarkStart w:id="3391" w:name="_1015286351"/>
    <w:bookmarkStart w:id="3392" w:name="_1015739564"/>
    <w:bookmarkStart w:id="3393" w:name="_1015740649"/>
    <w:bookmarkStart w:id="3394" w:name="_1015740901"/>
    <w:bookmarkStart w:id="3395" w:name="_1015741088"/>
    <w:bookmarkStart w:id="3396" w:name="_1015741368"/>
    <w:bookmarkStart w:id="3397" w:name="_1015741477"/>
    <w:bookmarkStart w:id="3398" w:name="_1041174535"/>
    <w:bookmarkStart w:id="3399" w:name="_1111175735"/>
    <w:bookmarkStart w:id="3400" w:name="_1111175856"/>
    <w:bookmarkStart w:id="3401" w:name="_1112613959"/>
    <w:bookmarkStart w:id="3402" w:name="_1112614096"/>
    <w:bookmarkStart w:id="3403" w:name="_1112614111"/>
    <w:bookmarkStart w:id="3404" w:name="_1139829357"/>
    <w:bookmarkStart w:id="3405" w:name="_1144174393"/>
    <w:bookmarkStart w:id="3406" w:name="_1148232409"/>
    <w:bookmarkStart w:id="3407" w:name="_1148235997"/>
    <w:bookmarkStart w:id="3408" w:name="_1152384149"/>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p w14:paraId="40E74A1A" w14:textId="77777777" w:rsidR="00BD6B97" w:rsidRPr="007A7659" w:rsidRDefault="00CF0CDD">
      <w:pPr>
        <w:jc w:val="center"/>
        <w:rPr>
          <w:b/>
        </w:rPr>
      </w:pPr>
      <w:r w:rsidRPr="007A7659">
        <w:rPr>
          <w:noProof/>
        </w:rPr>
        <w:object w:dxaOrig="5385" w:dyaOrig="2355" w14:anchorId="25D52E49">
          <v:shape id="_x0000_i1032" type="#_x0000_t75" alt="" style="width:273.9pt;height:113.9pt;mso-width-percent:0;mso-height-percent:0;mso-width-percent:0;mso-height-percent:0" o:ole="" filled="t">
            <v:fill color2="black"/>
            <v:imagedata r:id="rId106" o:title=""/>
          </v:shape>
          <o:OLEObject Type="Embed" ProgID="Word.Picture.8" ShapeID="_x0000_i1032" DrawAspect="Content" ObjectID="_1643628974" r:id="rId107"/>
        </w:object>
      </w:r>
    </w:p>
    <w:p w14:paraId="0412AA21" w14:textId="77777777" w:rsidR="00BD6B97" w:rsidRPr="007A7659" w:rsidRDefault="00BD6B97">
      <w:r w:rsidRPr="007A7659">
        <w:rPr>
          <w:b/>
        </w:rPr>
        <w:t>Actor:</w:t>
      </w:r>
      <w:r w:rsidRPr="007A7659">
        <w:t xml:space="preserve"> Patient Demographics Consumer</w:t>
      </w:r>
    </w:p>
    <w:p w14:paraId="5B156FEE" w14:textId="77777777" w:rsidR="00BD6B97" w:rsidRPr="007A7659" w:rsidRDefault="00BD6B97">
      <w:r w:rsidRPr="007A7659">
        <w:rPr>
          <w:b/>
        </w:rPr>
        <w:t xml:space="preserve">Role: </w:t>
      </w:r>
      <w:r w:rsidRPr="007A7659">
        <w:t>Requests a list of patients matching a minimal set of demographic criteria (</w:t>
      </w:r>
      <w:r w:rsidRPr="007A7659">
        <w:rPr>
          <w:iCs/>
        </w:rPr>
        <w:t>e.g.</w:t>
      </w:r>
      <w:r w:rsidRPr="007A7659">
        <w:t>, ID or partial name) from the Patient Demographics Supplier. Populates its attributes with demographic information received from the Patient Demographics Supplier.</w:t>
      </w:r>
    </w:p>
    <w:p w14:paraId="6073E349" w14:textId="77777777" w:rsidR="00BD6B97" w:rsidRPr="007A7659" w:rsidRDefault="00BD6B97">
      <w:r w:rsidRPr="007A7659">
        <w:rPr>
          <w:b/>
        </w:rPr>
        <w:t>Actor:</w:t>
      </w:r>
      <w:r w:rsidRPr="007A7659">
        <w:t xml:space="preserve"> Patient Demographics Supplier</w:t>
      </w:r>
    </w:p>
    <w:p w14:paraId="58E361F3" w14:textId="77777777" w:rsidR="00BD6B97" w:rsidRPr="007A7659" w:rsidRDefault="00BD6B97">
      <w:r w:rsidRPr="007A7659">
        <w:rPr>
          <w:b/>
        </w:rPr>
        <w:t xml:space="preserve">Role: </w:t>
      </w:r>
      <w:r w:rsidRPr="007A7659">
        <w:t>Returns demographic information for all patients matching the demographic criteria provided by the Patient Demographics Consumer.</w:t>
      </w:r>
    </w:p>
    <w:p w14:paraId="26319FD7" w14:textId="77777777" w:rsidR="00BD6B97" w:rsidRPr="007A7659" w:rsidRDefault="00BD6B97">
      <w:pPr>
        <w:pStyle w:val="Heading3"/>
        <w:numPr>
          <w:ilvl w:val="2"/>
          <w:numId w:val="19"/>
        </w:numPr>
        <w:tabs>
          <w:tab w:val="clear" w:pos="2160"/>
        </w:tabs>
        <w:rPr>
          <w:noProof w:val="0"/>
        </w:rPr>
      </w:pPr>
      <w:bookmarkStart w:id="3409" w:name="_Toc237186006"/>
      <w:bookmarkStart w:id="3410" w:name="_Toc173916479"/>
      <w:bookmarkStart w:id="3411" w:name="_Toc174248974"/>
      <w:bookmarkStart w:id="3412" w:name="_Toc13770298"/>
      <w:bookmarkEnd w:id="3409"/>
      <w:r w:rsidRPr="007A7659">
        <w:rPr>
          <w:noProof w:val="0"/>
        </w:rPr>
        <w:t>Referenced Standards</w:t>
      </w:r>
      <w:bookmarkEnd w:id="3410"/>
      <w:bookmarkEnd w:id="3411"/>
      <w:bookmarkEnd w:id="3412"/>
    </w:p>
    <w:p w14:paraId="58CDB88C" w14:textId="77777777" w:rsidR="00BD6B97" w:rsidRPr="007A7659" w:rsidRDefault="00BD6B97">
      <w:r w:rsidRPr="007A7659">
        <w:rPr>
          <w:b/>
          <w:bCs/>
        </w:rPr>
        <w:t>HL7</w:t>
      </w:r>
      <w:r w:rsidRPr="007A7659">
        <w:t>:</w:t>
      </w:r>
      <w:r w:rsidRPr="007A7659">
        <w:tab/>
        <w:t>Version 2.5, Chapter 2 – Control</w:t>
      </w:r>
    </w:p>
    <w:p w14:paraId="672DAA99" w14:textId="77777777" w:rsidR="00BD6B97" w:rsidRPr="007A7659" w:rsidRDefault="00BD6B97" w:rsidP="00AE5ED3">
      <w:pPr>
        <w:ind w:firstLine="720"/>
      </w:pPr>
      <w:r w:rsidRPr="007A7659">
        <w:t>Version 2.5, Chapter 3 – Patient Administration</w:t>
      </w:r>
    </w:p>
    <w:p w14:paraId="5DF6A452" w14:textId="77777777" w:rsidR="00BD6B97" w:rsidRPr="007A7659" w:rsidRDefault="00BD6B97" w:rsidP="00AE5ED3">
      <w:pPr>
        <w:ind w:firstLine="720"/>
      </w:pPr>
      <w:r w:rsidRPr="007A7659">
        <w:t xml:space="preserve">Version 2.5, Chapter 5 – Query </w:t>
      </w:r>
    </w:p>
    <w:p w14:paraId="5A0AB77A" w14:textId="6BD8AE96" w:rsidR="00BD6B97" w:rsidRPr="007A7659" w:rsidRDefault="007663CB">
      <w:pPr>
        <w:pStyle w:val="Heading3"/>
        <w:numPr>
          <w:ilvl w:val="2"/>
          <w:numId w:val="19"/>
        </w:numPr>
        <w:tabs>
          <w:tab w:val="clear" w:pos="2160"/>
        </w:tabs>
        <w:rPr>
          <w:noProof w:val="0"/>
        </w:rPr>
      </w:pPr>
      <w:bookmarkStart w:id="3413" w:name="_Toc13770299"/>
      <w:r>
        <w:rPr>
          <w:noProof w:val="0"/>
        </w:rPr>
        <w:lastRenderedPageBreak/>
        <w:t>Messages</w:t>
      </w:r>
      <w:bookmarkEnd w:id="3413"/>
    </w:p>
    <w:bookmarkStart w:id="3414" w:name="_1069012980"/>
    <w:bookmarkStart w:id="3415" w:name="_1070024021"/>
    <w:bookmarkStart w:id="3416" w:name="_1070024087"/>
    <w:bookmarkStart w:id="3417" w:name="_1073329242"/>
    <w:bookmarkStart w:id="3418" w:name="_1073415211"/>
    <w:bookmarkStart w:id="3419" w:name="_1112640689"/>
    <w:bookmarkStart w:id="3420" w:name="_1112640715"/>
    <w:bookmarkStart w:id="3421" w:name="_1112782476"/>
    <w:bookmarkStart w:id="3422" w:name="_1112784331"/>
    <w:bookmarkStart w:id="3423" w:name="_1139831103"/>
    <w:bookmarkStart w:id="3424" w:name="_1139835891"/>
    <w:bookmarkStart w:id="3425" w:name="_1144174524"/>
    <w:bookmarkStart w:id="3426" w:name="_1144233597"/>
    <w:bookmarkStart w:id="3427" w:name="_1152437462"/>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p w14:paraId="682DAD6B" w14:textId="6D6B8C89" w:rsidR="00BD6B97" w:rsidRDefault="00CF0CDD" w:rsidP="001D3953">
      <w:pPr>
        <w:pStyle w:val="BodyText"/>
        <w:jc w:val="center"/>
        <w:rPr>
          <w:noProof/>
        </w:rPr>
      </w:pPr>
      <w:r w:rsidRPr="007A7659">
        <w:rPr>
          <w:noProof/>
        </w:rPr>
        <w:object w:dxaOrig="5040" w:dyaOrig="3015" w14:anchorId="2C666DBD">
          <v:shape id="_x0000_i1031" type="#_x0000_t75" alt="" style="width:252.25pt;height:151.05pt;mso-width-percent:0;mso-height-percent:0;mso-width-percent:0;mso-height-percent:0" o:ole="" filled="t">
            <v:fill color2="black"/>
            <v:imagedata r:id="rId108" o:title=""/>
          </v:shape>
          <o:OLEObject Type="Embed" ProgID="Word.Picture.8" ShapeID="_x0000_i1031" DrawAspect="Content" ObjectID="_1643628975" r:id="rId109"/>
        </w:object>
      </w:r>
    </w:p>
    <w:p w14:paraId="51FB61A6" w14:textId="119D4B4F" w:rsidR="00E26179" w:rsidRPr="002733A5" w:rsidRDefault="00E26179" w:rsidP="002733A5">
      <w:pPr>
        <w:pStyle w:val="FigureTitle"/>
        <w:rPr>
          <w:b w:val="0"/>
        </w:rPr>
      </w:pPr>
      <w:r w:rsidRPr="002733A5">
        <w:t>Figure 3.21.4-1: Interaction Diagram</w:t>
      </w:r>
    </w:p>
    <w:p w14:paraId="3B62C381" w14:textId="77777777" w:rsidR="00BD6B97" w:rsidRPr="007A7659" w:rsidRDefault="00BD6B97">
      <w:pPr>
        <w:pStyle w:val="Heading4"/>
        <w:numPr>
          <w:ilvl w:val="3"/>
          <w:numId w:val="19"/>
        </w:numPr>
        <w:tabs>
          <w:tab w:val="clear" w:pos="2160"/>
          <w:tab w:val="clear" w:pos="2880"/>
          <w:tab w:val="left" w:pos="864"/>
        </w:tabs>
        <w:rPr>
          <w:noProof w:val="0"/>
        </w:rPr>
      </w:pPr>
      <w:bookmarkStart w:id="3428" w:name="_Toc173916481"/>
      <w:bookmarkStart w:id="3429" w:name="_Toc174248976"/>
      <w:r w:rsidRPr="007A7659">
        <w:rPr>
          <w:noProof w:val="0"/>
        </w:rPr>
        <w:t>Patient Demographics Query</w:t>
      </w:r>
      <w:bookmarkEnd w:id="3428"/>
      <w:bookmarkEnd w:id="3429"/>
    </w:p>
    <w:p w14:paraId="56F2F957" w14:textId="77777777" w:rsidR="00BD6B97" w:rsidRPr="007A7659" w:rsidRDefault="00BD6B97">
      <w:pPr>
        <w:pStyle w:val="Heading5"/>
        <w:numPr>
          <w:ilvl w:val="4"/>
          <w:numId w:val="19"/>
        </w:numPr>
        <w:tabs>
          <w:tab w:val="left" w:pos="1008"/>
        </w:tabs>
        <w:rPr>
          <w:noProof w:val="0"/>
        </w:rPr>
      </w:pPr>
      <w:bookmarkStart w:id="3430" w:name="_Toc173916482"/>
      <w:bookmarkStart w:id="3431" w:name="_Toc174248977"/>
      <w:r w:rsidRPr="007A7659">
        <w:rPr>
          <w:noProof w:val="0"/>
        </w:rPr>
        <w:t>Trigger Events</w:t>
      </w:r>
      <w:bookmarkEnd w:id="3430"/>
      <w:bookmarkEnd w:id="3431"/>
    </w:p>
    <w:p w14:paraId="42545167" w14:textId="77777777" w:rsidR="00BD6B97" w:rsidRPr="007A7659" w:rsidRDefault="00BD6B97">
      <w:r w:rsidRPr="007A7659">
        <w:t>A Patient Demographics Consumer’s need to select a patient based on demographic information about patients whose information matches a minimal set of known data will trigger the Patient Demographics Query based on the following HL7 trigger event:</w:t>
      </w:r>
    </w:p>
    <w:p w14:paraId="37C3AB3E" w14:textId="77777777" w:rsidR="00BD6B97" w:rsidRPr="007A7659" w:rsidRDefault="00BD6B97">
      <w:r w:rsidRPr="007A7659">
        <w:t>Q22 – Find Candidates</w:t>
      </w:r>
    </w:p>
    <w:p w14:paraId="688D46A8" w14:textId="77777777" w:rsidR="00BD6B97" w:rsidRPr="007A7659" w:rsidRDefault="00BD6B97">
      <w:pPr>
        <w:pStyle w:val="Heading5"/>
        <w:numPr>
          <w:ilvl w:val="4"/>
          <w:numId w:val="19"/>
        </w:numPr>
        <w:tabs>
          <w:tab w:val="left" w:pos="1008"/>
        </w:tabs>
        <w:rPr>
          <w:noProof w:val="0"/>
        </w:rPr>
      </w:pPr>
      <w:bookmarkStart w:id="3432" w:name="_Toc173916483"/>
      <w:bookmarkStart w:id="3433" w:name="_Toc174248978"/>
      <w:r w:rsidRPr="007A7659">
        <w:rPr>
          <w:noProof w:val="0"/>
        </w:rPr>
        <w:t>Message Semantics</w:t>
      </w:r>
      <w:bookmarkEnd w:id="3432"/>
      <w:bookmarkEnd w:id="3433"/>
    </w:p>
    <w:p w14:paraId="0EDC92C5" w14:textId="77777777" w:rsidR="00BD6B97" w:rsidRPr="007A7659" w:rsidRDefault="00BD6B97" w:rsidP="007E3B51">
      <w:r w:rsidRPr="007A7659">
        <w:t>The Patient Demographics Query is conducted by the HL7 QBP^Q22 message. The Patient Demographics Consumer shall generate the query message whenever it needs to select from a list of patients whose information matches a minimal set of demographic data. The segments of the message listed below are required, and their detailed descriptions are provided in the following subsections.</w:t>
      </w:r>
    </w:p>
    <w:p w14:paraId="3EF74D15" w14:textId="77777777" w:rsidR="00BD6B97" w:rsidRPr="007A7659" w:rsidRDefault="00BD6B97">
      <w:pPr>
        <w:pStyle w:val="TableTitle"/>
      </w:pPr>
      <w:r w:rsidRPr="007A7659">
        <w:t>Table 3.21-1: QBP Query by Parameter</w:t>
      </w:r>
    </w:p>
    <w:tbl>
      <w:tblPr>
        <w:tblW w:w="0" w:type="auto"/>
        <w:jc w:val="center"/>
        <w:tblLayout w:type="fixed"/>
        <w:tblLook w:val="0000" w:firstRow="0" w:lastRow="0" w:firstColumn="0" w:lastColumn="0" w:noHBand="0" w:noVBand="0"/>
      </w:tblPr>
      <w:tblGrid>
        <w:gridCol w:w="831"/>
        <w:gridCol w:w="2420"/>
        <w:gridCol w:w="2186"/>
      </w:tblGrid>
      <w:tr w:rsidR="00BD6B97" w:rsidRPr="007A7659" w14:paraId="6B3C331F" w14:textId="77777777">
        <w:trPr>
          <w:jc w:val="center"/>
        </w:trPr>
        <w:tc>
          <w:tcPr>
            <w:tcW w:w="831" w:type="dxa"/>
            <w:tcBorders>
              <w:top w:val="single" w:sz="4" w:space="0" w:color="000000"/>
              <w:left w:val="single" w:sz="4" w:space="0" w:color="000000"/>
              <w:bottom w:val="single" w:sz="4" w:space="0" w:color="000000"/>
            </w:tcBorders>
            <w:shd w:val="clear" w:color="auto" w:fill="D8D8D8"/>
          </w:tcPr>
          <w:p w14:paraId="3054FD57" w14:textId="77777777" w:rsidR="00BD6B97" w:rsidRPr="007A7659" w:rsidRDefault="00BD6B97" w:rsidP="0002013A">
            <w:pPr>
              <w:pStyle w:val="TableEntryHeader"/>
            </w:pPr>
            <w:r w:rsidRPr="007A7659">
              <w:t>QBP</w:t>
            </w:r>
          </w:p>
        </w:tc>
        <w:tc>
          <w:tcPr>
            <w:tcW w:w="2420" w:type="dxa"/>
            <w:tcBorders>
              <w:top w:val="single" w:sz="4" w:space="0" w:color="000000"/>
              <w:left w:val="single" w:sz="4" w:space="0" w:color="000000"/>
              <w:bottom w:val="single" w:sz="4" w:space="0" w:color="000000"/>
            </w:tcBorders>
            <w:shd w:val="clear" w:color="auto" w:fill="D8D8D8"/>
          </w:tcPr>
          <w:p w14:paraId="4787BCDC" w14:textId="77777777" w:rsidR="00BD6B97" w:rsidRPr="007A7659" w:rsidRDefault="00BD6B97" w:rsidP="0002013A">
            <w:pPr>
              <w:pStyle w:val="TableEntryHeader"/>
            </w:pPr>
            <w:r w:rsidRPr="007A7659">
              <w:t>Query by Parameter</w:t>
            </w:r>
          </w:p>
        </w:tc>
        <w:tc>
          <w:tcPr>
            <w:tcW w:w="2186" w:type="dxa"/>
            <w:tcBorders>
              <w:top w:val="single" w:sz="4" w:space="0" w:color="000000"/>
              <w:left w:val="single" w:sz="4" w:space="0" w:color="000000"/>
              <w:bottom w:val="single" w:sz="4" w:space="0" w:color="000000"/>
              <w:right w:val="single" w:sz="4" w:space="0" w:color="000000"/>
            </w:tcBorders>
            <w:shd w:val="clear" w:color="auto" w:fill="D8D8D8"/>
          </w:tcPr>
          <w:p w14:paraId="3D651DFC" w14:textId="77777777" w:rsidR="00BD6B97" w:rsidRPr="007A7659" w:rsidRDefault="00BD6B97" w:rsidP="0002013A">
            <w:pPr>
              <w:pStyle w:val="TableEntryHeader"/>
            </w:pPr>
            <w:r w:rsidRPr="007A7659">
              <w:t>Chapter in HL7 2.5</w:t>
            </w:r>
          </w:p>
        </w:tc>
      </w:tr>
      <w:tr w:rsidR="00BD6B97" w:rsidRPr="007A7659" w14:paraId="0C935F20" w14:textId="77777777">
        <w:trPr>
          <w:jc w:val="center"/>
        </w:trPr>
        <w:tc>
          <w:tcPr>
            <w:tcW w:w="831" w:type="dxa"/>
            <w:tcBorders>
              <w:left w:val="single" w:sz="4" w:space="0" w:color="000000"/>
              <w:bottom w:val="single" w:sz="4" w:space="0" w:color="000000"/>
            </w:tcBorders>
          </w:tcPr>
          <w:p w14:paraId="7F821FA6" w14:textId="77777777" w:rsidR="00BD6B97" w:rsidRPr="007A7659" w:rsidRDefault="00BD6B97">
            <w:pPr>
              <w:pStyle w:val="TableEntry"/>
              <w:snapToGrid w:val="0"/>
              <w:rPr>
                <w:noProof w:val="0"/>
              </w:rPr>
            </w:pPr>
            <w:r w:rsidRPr="007A7659">
              <w:rPr>
                <w:noProof w:val="0"/>
              </w:rPr>
              <w:t>MSH</w:t>
            </w:r>
          </w:p>
        </w:tc>
        <w:tc>
          <w:tcPr>
            <w:tcW w:w="2420" w:type="dxa"/>
            <w:tcBorders>
              <w:left w:val="single" w:sz="4" w:space="0" w:color="000000"/>
              <w:bottom w:val="single" w:sz="4" w:space="0" w:color="000000"/>
            </w:tcBorders>
          </w:tcPr>
          <w:p w14:paraId="3E051904" w14:textId="77777777" w:rsidR="00BD6B97" w:rsidRPr="007A7659" w:rsidRDefault="00BD6B97">
            <w:pPr>
              <w:pStyle w:val="TableEntry"/>
              <w:snapToGrid w:val="0"/>
              <w:rPr>
                <w:noProof w:val="0"/>
              </w:rPr>
            </w:pPr>
            <w:r w:rsidRPr="007A7659">
              <w:rPr>
                <w:noProof w:val="0"/>
              </w:rPr>
              <w:t>Message Header</w:t>
            </w:r>
          </w:p>
        </w:tc>
        <w:tc>
          <w:tcPr>
            <w:tcW w:w="2186" w:type="dxa"/>
            <w:tcBorders>
              <w:left w:val="single" w:sz="4" w:space="0" w:color="000000"/>
              <w:bottom w:val="single" w:sz="4" w:space="0" w:color="000000"/>
              <w:right w:val="single" w:sz="4" w:space="0" w:color="000000"/>
            </w:tcBorders>
          </w:tcPr>
          <w:p w14:paraId="649D9614" w14:textId="77777777" w:rsidR="00BD6B97" w:rsidRPr="007A7659" w:rsidRDefault="00BD6B97">
            <w:pPr>
              <w:pStyle w:val="TableEntry"/>
              <w:snapToGrid w:val="0"/>
              <w:rPr>
                <w:noProof w:val="0"/>
              </w:rPr>
            </w:pPr>
            <w:r w:rsidRPr="007A7659">
              <w:rPr>
                <w:noProof w:val="0"/>
              </w:rPr>
              <w:t>2</w:t>
            </w:r>
          </w:p>
        </w:tc>
      </w:tr>
      <w:tr w:rsidR="00BD6B97" w:rsidRPr="007A7659" w14:paraId="6AC44D39" w14:textId="77777777">
        <w:trPr>
          <w:jc w:val="center"/>
        </w:trPr>
        <w:tc>
          <w:tcPr>
            <w:tcW w:w="831" w:type="dxa"/>
            <w:tcBorders>
              <w:left w:val="single" w:sz="4" w:space="0" w:color="000000"/>
              <w:bottom w:val="single" w:sz="4" w:space="0" w:color="000000"/>
            </w:tcBorders>
          </w:tcPr>
          <w:p w14:paraId="0CB50AA5" w14:textId="77777777" w:rsidR="00BD6B97" w:rsidRPr="007A7659" w:rsidRDefault="00BD6B97">
            <w:pPr>
              <w:pStyle w:val="TableEntry"/>
              <w:snapToGrid w:val="0"/>
              <w:rPr>
                <w:noProof w:val="0"/>
              </w:rPr>
            </w:pPr>
            <w:r w:rsidRPr="007A7659">
              <w:rPr>
                <w:noProof w:val="0"/>
              </w:rPr>
              <w:t>QPD</w:t>
            </w:r>
          </w:p>
        </w:tc>
        <w:tc>
          <w:tcPr>
            <w:tcW w:w="2420" w:type="dxa"/>
            <w:tcBorders>
              <w:left w:val="single" w:sz="4" w:space="0" w:color="000000"/>
              <w:bottom w:val="single" w:sz="4" w:space="0" w:color="000000"/>
            </w:tcBorders>
          </w:tcPr>
          <w:p w14:paraId="18662260" w14:textId="77777777" w:rsidR="00BD6B97" w:rsidRPr="007A7659" w:rsidRDefault="00BD6B97">
            <w:pPr>
              <w:pStyle w:val="TableEntry"/>
              <w:snapToGrid w:val="0"/>
              <w:rPr>
                <w:noProof w:val="0"/>
              </w:rPr>
            </w:pPr>
            <w:r w:rsidRPr="007A7659">
              <w:rPr>
                <w:noProof w:val="0"/>
              </w:rPr>
              <w:t>Query Parameter Definition</w:t>
            </w:r>
          </w:p>
        </w:tc>
        <w:tc>
          <w:tcPr>
            <w:tcW w:w="2186" w:type="dxa"/>
            <w:tcBorders>
              <w:left w:val="single" w:sz="4" w:space="0" w:color="000000"/>
              <w:bottom w:val="single" w:sz="4" w:space="0" w:color="000000"/>
              <w:right w:val="single" w:sz="4" w:space="0" w:color="000000"/>
            </w:tcBorders>
          </w:tcPr>
          <w:p w14:paraId="21418CD3" w14:textId="77777777" w:rsidR="00BD6B97" w:rsidRPr="007A7659" w:rsidRDefault="00BD6B97">
            <w:pPr>
              <w:pStyle w:val="TableEntry"/>
              <w:snapToGrid w:val="0"/>
              <w:rPr>
                <w:noProof w:val="0"/>
              </w:rPr>
            </w:pPr>
            <w:r w:rsidRPr="007A7659">
              <w:rPr>
                <w:noProof w:val="0"/>
              </w:rPr>
              <w:t>5</w:t>
            </w:r>
          </w:p>
        </w:tc>
      </w:tr>
      <w:tr w:rsidR="00BD6B97" w:rsidRPr="007A7659" w14:paraId="52B0CAAA" w14:textId="77777777">
        <w:trPr>
          <w:jc w:val="center"/>
        </w:trPr>
        <w:tc>
          <w:tcPr>
            <w:tcW w:w="831" w:type="dxa"/>
            <w:tcBorders>
              <w:left w:val="single" w:sz="4" w:space="0" w:color="000000"/>
              <w:bottom w:val="single" w:sz="4" w:space="0" w:color="000000"/>
            </w:tcBorders>
          </w:tcPr>
          <w:p w14:paraId="07D363FE" w14:textId="77777777" w:rsidR="00BD6B97" w:rsidRPr="007A7659" w:rsidRDefault="00BD6B97">
            <w:pPr>
              <w:pStyle w:val="TableEntry"/>
              <w:snapToGrid w:val="0"/>
              <w:rPr>
                <w:noProof w:val="0"/>
              </w:rPr>
            </w:pPr>
            <w:r w:rsidRPr="007A7659">
              <w:rPr>
                <w:noProof w:val="0"/>
              </w:rPr>
              <w:t>RCP</w:t>
            </w:r>
          </w:p>
        </w:tc>
        <w:tc>
          <w:tcPr>
            <w:tcW w:w="2420" w:type="dxa"/>
            <w:tcBorders>
              <w:left w:val="single" w:sz="4" w:space="0" w:color="000000"/>
              <w:bottom w:val="single" w:sz="4" w:space="0" w:color="000000"/>
            </w:tcBorders>
          </w:tcPr>
          <w:p w14:paraId="53AFCA7C" w14:textId="77777777" w:rsidR="00BD6B97" w:rsidRPr="007A7659" w:rsidRDefault="00BD6B97">
            <w:pPr>
              <w:pStyle w:val="TableEntry"/>
              <w:snapToGrid w:val="0"/>
              <w:rPr>
                <w:noProof w:val="0"/>
              </w:rPr>
            </w:pPr>
            <w:r w:rsidRPr="007A7659">
              <w:rPr>
                <w:noProof w:val="0"/>
              </w:rPr>
              <w:t>Response Control Parameter</w:t>
            </w:r>
          </w:p>
        </w:tc>
        <w:tc>
          <w:tcPr>
            <w:tcW w:w="2186" w:type="dxa"/>
            <w:tcBorders>
              <w:left w:val="single" w:sz="4" w:space="0" w:color="000000"/>
              <w:bottom w:val="single" w:sz="4" w:space="0" w:color="000000"/>
              <w:right w:val="single" w:sz="4" w:space="0" w:color="000000"/>
            </w:tcBorders>
          </w:tcPr>
          <w:p w14:paraId="19F7CE44" w14:textId="77777777" w:rsidR="00BD6B97" w:rsidRPr="007A7659" w:rsidRDefault="00BD6B97">
            <w:pPr>
              <w:pStyle w:val="TableEntry"/>
              <w:snapToGrid w:val="0"/>
              <w:rPr>
                <w:noProof w:val="0"/>
              </w:rPr>
            </w:pPr>
            <w:r w:rsidRPr="007A7659">
              <w:rPr>
                <w:noProof w:val="0"/>
              </w:rPr>
              <w:t>5</w:t>
            </w:r>
          </w:p>
        </w:tc>
      </w:tr>
      <w:tr w:rsidR="00BD6B97" w:rsidRPr="007A7659" w14:paraId="1C7DE56F" w14:textId="77777777">
        <w:trPr>
          <w:jc w:val="center"/>
        </w:trPr>
        <w:tc>
          <w:tcPr>
            <w:tcW w:w="831" w:type="dxa"/>
            <w:tcBorders>
              <w:left w:val="single" w:sz="4" w:space="0" w:color="000000"/>
              <w:bottom w:val="single" w:sz="4" w:space="0" w:color="000000"/>
            </w:tcBorders>
          </w:tcPr>
          <w:p w14:paraId="635BABEE" w14:textId="77777777" w:rsidR="00BD6B97" w:rsidRPr="007A7659" w:rsidRDefault="00BD6B97">
            <w:pPr>
              <w:pStyle w:val="TableEntry"/>
              <w:snapToGrid w:val="0"/>
              <w:rPr>
                <w:noProof w:val="0"/>
              </w:rPr>
            </w:pPr>
            <w:r w:rsidRPr="007A7659">
              <w:rPr>
                <w:noProof w:val="0"/>
              </w:rPr>
              <w:t>[DSC]</w:t>
            </w:r>
          </w:p>
        </w:tc>
        <w:tc>
          <w:tcPr>
            <w:tcW w:w="2420" w:type="dxa"/>
            <w:tcBorders>
              <w:left w:val="single" w:sz="4" w:space="0" w:color="000000"/>
              <w:bottom w:val="single" w:sz="4" w:space="0" w:color="000000"/>
            </w:tcBorders>
          </w:tcPr>
          <w:p w14:paraId="4EDFB0F0" w14:textId="77777777" w:rsidR="00BD6B97" w:rsidRPr="007A7659" w:rsidRDefault="00BD6B97">
            <w:pPr>
              <w:pStyle w:val="TableEntry"/>
              <w:snapToGrid w:val="0"/>
              <w:rPr>
                <w:noProof w:val="0"/>
              </w:rPr>
            </w:pPr>
            <w:r w:rsidRPr="007A7659">
              <w:rPr>
                <w:noProof w:val="0"/>
              </w:rPr>
              <w:t>Continuation Pointer</w:t>
            </w:r>
          </w:p>
        </w:tc>
        <w:tc>
          <w:tcPr>
            <w:tcW w:w="2186" w:type="dxa"/>
            <w:tcBorders>
              <w:left w:val="single" w:sz="4" w:space="0" w:color="000000"/>
              <w:bottom w:val="single" w:sz="4" w:space="0" w:color="000000"/>
              <w:right w:val="single" w:sz="4" w:space="0" w:color="000000"/>
            </w:tcBorders>
          </w:tcPr>
          <w:p w14:paraId="7693BB1B" w14:textId="77777777" w:rsidR="00BD6B97" w:rsidRPr="007A7659" w:rsidRDefault="00BD6B97">
            <w:pPr>
              <w:pStyle w:val="TableEntry"/>
              <w:snapToGrid w:val="0"/>
              <w:rPr>
                <w:noProof w:val="0"/>
              </w:rPr>
            </w:pPr>
            <w:r w:rsidRPr="007A7659">
              <w:rPr>
                <w:noProof w:val="0"/>
              </w:rPr>
              <w:t>2</w:t>
            </w:r>
          </w:p>
        </w:tc>
      </w:tr>
    </w:tbl>
    <w:p w14:paraId="24D79916" w14:textId="77777777" w:rsidR="00BD6B97" w:rsidRPr="007A7659" w:rsidRDefault="00BD6B97"/>
    <w:p w14:paraId="7E189896" w14:textId="77777777" w:rsidR="00BD6B97" w:rsidRPr="007A7659" w:rsidRDefault="00BD6B97">
      <w:r w:rsidRPr="007A7659">
        <w:t xml:space="preserve">The receiver shall respond to the query by sending the RSP^K22 message. This satisfies the requirements of original mode acknowledgment; no intermediate ACK message is to be sent. </w:t>
      </w:r>
    </w:p>
    <w:p w14:paraId="10A2AA28" w14:textId="77777777" w:rsidR="00BD6B97" w:rsidRPr="007A7659" w:rsidRDefault="00BD6B97">
      <w:r w:rsidRPr="007A7659">
        <w:t xml:space="preserve">Each Patient Demographics Query request specifies two distinct concepts. The Patient Demographics Query is always targeted at a single source of patient demographic information (referred to in this </w:t>
      </w:r>
      <w:r w:rsidR="009051E2" w:rsidRPr="007A7659">
        <w:t>t</w:t>
      </w:r>
      <w:r w:rsidRPr="007A7659">
        <w:t xml:space="preserve">ransaction as the </w:t>
      </w:r>
      <w:r w:rsidRPr="007A7659">
        <w:rPr>
          <w:b/>
          <w:bCs/>
          <w:i/>
          <w:iCs/>
        </w:rPr>
        <w:t>patient information source</w:t>
      </w:r>
      <w:r w:rsidRPr="007A7659">
        <w:t xml:space="preserve">). A Patient Demographics </w:t>
      </w:r>
      <w:r w:rsidRPr="007A7659">
        <w:lastRenderedPageBreak/>
        <w:t xml:space="preserve">Supplier may have knowledge of more than one source of demographics. A Patient Demographics Supplier shall support at least one source of patient demographics and may support multiple sources of demographics. </w:t>
      </w:r>
      <w:r w:rsidR="00211645" w:rsidRPr="007A7659">
        <w:t>Section</w:t>
      </w:r>
      <w:r w:rsidRPr="007A7659">
        <w:t xml:space="preserve"> 3.21.4.1.2.1 describes how the Patient Demographics Consumer specifies which source of demographics </w:t>
      </w:r>
      <w:r w:rsidR="00EB13DA" w:rsidRPr="007A7659">
        <w:t>is</w:t>
      </w:r>
      <w:r w:rsidRPr="007A7659">
        <w:t xml:space="preserve"> requested by the query. Each query response shall return demographics from a single patient information source.</w:t>
      </w:r>
    </w:p>
    <w:p w14:paraId="4B667727" w14:textId="77777777" w:rsidR="00BD6B97" w:rsidRPr="007A7659" w:rsidRDefault="00BD6B97">
      <w:pPr>
        <w:pStyle w:val="BodyText"/>
      </w:pPr>
      <w:r w:rsidRPr="007A7659">
        <w:t xml:space="preserve">The second concept present in the query is the set of patient identifier domains referenced by the query. These patient identifier domains may or may not be associated with the patient information source. A Patient Demographics Supplier shall support at least one patient identifier domain and may support multiple identifier domains. </w:t>
      </w:r>
      <w:r w:rsidR="00211645" w:rsidRPr="007A7659">
        <w:t>Section</w:t>
      </w:r>
      <w:r w:rsidRPr="007A7659">
        <w:t xml:space="preserve"> 3.21.4.1.2.2 describes how the Patient Demographics Consumer requests identifiers from one or more patient identifier domains. Query responses may return patient identifiers from 0, 1 or multiple patient identifier domains.</w:t>
      </w:r>
    </w:p>
    <w:p w14:paraId="34F5FCF8" w14:textId="77777777" w:rsidR="00BD6B97" w:rsidRPr="007A7659" w:rsidRDefault="00BD6B97">
      <w:pPr>
        <w:pStyle w:val="Heading6"/>
        <w:numPr>
          <w:ilvl w:val="5"/>
          <w:numId w:val="19"/>
        </w:numPr>
        <w:tabs>
          <w:tab w:val="clear" w:pos="4320"/>
          <w:tab w:val="left" w:pos="1152"/>
        </w:tabs>
        <w:rPr>
          <w:noProof w:val="0"/>
        </w:rPr>
      </w:pPr>
      <w:bookmarkStart w:id="3434" w:name="_Toc173916484"/>
      <w:bookmarkStart w:id="3435" w:name="_Toc174248979"/>
      <w:r w:rsidRPr="007A7659">
        <w:rPr>
          <w:noProof w:val="0"/>
        </w:rPr>
        <w:t>MSH Segment</w:t>
      </w:r>
      <w:bookmarkEnd w:id="3434"/>
      <w:bookmarkEnd w:id="3435"/>
    </w:p>
    <w:p w14:paraId="5BF67BDA" w14:textId="77777777" w:rsidR="00BD6B97" w:rsidRPr="007A7659" w:rsidRDefault="00BD6B97">
      <w:r w:rsidRPr="007A7659">
        <w:t>The MSH segment shall be constructed as defined in the “Message Control” section (ITI TF-2x: C.2.2).</w:t>
      </w:r>
    </w:p>
    <w:p w14:paraId="19FA3828" w14:textId="77777777" w:rsidR="00BD6B97" w:rsidRPr="007A7659" w:rsidRDefault="00BD6B97">
      <w:r w:rsidRPr="007A7659">
        <w:t xml:space="preserve">The Patient Demographics Supplier is able to obtain demographics from at least one and possibly multiple patient information sources. When more than one patient information source is available, Field </w:t>
      </w:r>
      <w:r w:rsidRPr="007A7659">
        <w:rPr>
          <w:i/>
          <w:iCs/>
        </w:rPr>
        <w:t>MSH-5-Receiving Application</w:t>
      </w:r>
      <w:r w:rsidRPr="007A7659">
        <w:t xml:space="preserve"> specifies the patient information source that this query is targeting. The Patient Demographics Supplier shall return this value in </w:t>
      </w:r>
      <w:r w:rsidRPr="007A7659">
        <w:rPr>
          <w:i/>
          <w:iCs/>
        </w:rPr>
        <w:t>MSH-3-Sending Application</w:t>
      </w:r>
      <w:r w:rsidRPr="007A7659">
        <w:t xml:space="preserve"> of the RSP^K22 response. The value specified in MSH-5 is not related to the value requested in QPD-8 What Domains Returned.</w:t>
      </w:r>
    </w:p>
    <w:p w14:paraId="2F4927D4" w14:textId="77777777" w:rsidR="00BD6B97" w:rsidRPr="007A7659" w:rsidRDefault="00BD6B97">
      <w:r w:rsidRPr="007A7659">
        <w:t xml:space="preserve">A list shall be published of all Receiving Applications that the Patient Demographics Supplier supports, for the Patient Demographics Consumer to choose from. Each query is processed against one and only one source of patient demographic information. </w:t>
      </w:r>
    </w:p>
    <w:p w14:paraId="2489CCEE" w14:textId="77777777" w:rsidR="00BD6B97" w:rsidRPr="007A7659" w:rsidRDefault="00BD6B97">
      <w:r w:rsidRPr="007A7659">
        <w:t xml:space="preserve">Field </w:t>
      </w:r>
      <w:r w:rsidRPr="007A7659">
        <w:rPr>
          <w:i/>
          <w:iCs/>
        </w:rPr>
        <w:t>MSH-9-Message Type</w:t>
      </w:r>
      <w:r w:rsidRPr="007A7659">
        <w:t xml:space="preserve"> shall have all three components populated with a value. The first component shall have a value of </w:t>
      </w:r>
      <w:r w:rsidRPr="007A7659">
        <w:rPr>
          <w:b/>
          <w:bCs/>
        </w:rPr>
        <w:t>QBP</w:t>
      </w:r>
      <w:r w:rsidRPr="007A7659">
        <w:t xml:space="preserve">; the second component shall have a value of </w:t>
      </w:r>
      <w:r w:rsidRPr="007A7659">
        <w:rPr>
          <w:b/>
          <w:bCs/>
        </w:rPr>
        <w:t>Q22</w:t>
      </w:r>
      <w:r w:rsidRPr="007A7659">
        <w:t xml:space="preserve">. The third component it shall have a value of </w:t>
      </w:r>
      <w:r w:rsidRPr="007A7659">
        <w:rPr>
          <w:b/>
          <w:bCs/>
        </w:rPr>
        <w:t>QBP_Q21</w:t>
      </w:r>
      <w:r w:rsidRPr="007A7659">
        <w:t>.</w:t>
      </w:r>
    </w:p>
    <w:p w14:paraId="558782ED" w14:textId="77777777" w:rsidR="00BD6B97" w:rsidRPr="007A7659" w:rsidRDefault="00BD6B97">
      <w:pPr>
        <w:pStyle w:val="Heading6"/>
        <w:numPr>
          <w:ilvl w:val="5"/>
          <w:numId w:val="19"/>
        </w:numPr>
        <w:tabs>
          <w:tab w:val="clear" w:pos="4320"/>
          <w:tab w:val="left" w:pos="1152"/>
        </w:tabs>
        <w:rPr>
          <w:noProof w:val="0"/>
        </w:rPr>
      </w:pPr>
      <w:bookmarkStart w:id="3436" w:name="_Toc173916485"/>
      <w:bookmarkStart w:id="3437" w:name="_Toc174248980"/>
      <w:r w:rsidRPr="007A7659">
        <w:rPr>
          <w:noProof w:val="0"/>
        </w:rPr>
        <w:t>QPD Segment</w:t>
      </w:r>
      <w:bookmarkEnd w:id="3436"/>
      <w:bookmarkEnd w:id="3437"/>
    </w:p>
    <w:p w14:paraId="4AB6AE57" w14:textId="77777777" w:rsidR="00BD6B97" w:rsidRPr="007A7659" w:rsidRDefault="00BD6B97" w:rsidP="007E3B51">
      <w:r w:rsidRPr="007A7659">
        <w:t>The Patient Demographics Consumer shall send attributes within the QPD segment as described in Table 3.21-2.</w:t>
      </w:r>
    </w:p>
    <w:p w14:paraId="5D4B1D30" w14:textId="77777777" w:rsidR="00BD6B97" w:rsidRPr="007A7659" w:rsidRDefault="00BD6B97">
      <w:pPr>
        <w:pStyle w:val="TableTitle"/>
      </w:pPr>
      <w:r w:rsidRPr="007A7659">
        <w:t xml:space="preserve">Table 3.21-2: IHE Profile - QPD segment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3"/>
        <w:gridCol w:w="810"/>
        <w:gridCol w:w="507"/>
        <w:gridCol w:w="720"/>
        <w:gridCol w:w="696"/>
        <w:gridCol w:w="1104"/>
        <w:gridCol w:w="3306"/>
      </w:tblGrid>
      <w:tr w:rsidR="00053F67" w:rsidRPr="007A7659" w14:paraId="6084D702" w14:textId="77777777" w:rsidTr="00AE5ED3">
        <w:trPr>
          <w:jc w:val="center"/>
        </w:trPr>
        <w:tc>
          <w:tcPr>
            <w:tcW w:w="843" w:type="dxa"/>
            <w:shd w:val="clear" w:color="auto" w:fill="D8D8D8"/>
          </w:tcPr>
          <w:p w14:paraId="25ABB59F" w14:textId="77777777" w:rsidR="00BD6B97" w:rsidRPr="007A7659" w:rsidRDefault="00BD6B97" w:rsidP="0002013A">
            <w:pPr>
              <w:pStyle w:val="TableEntryHeader"/>
            </w:pPr>
            <w:r w:rsidRPr="007A7659">
              <w:t>SEQ</w:t>
            </w:r>
          </w:p>
        </w:tc>
        <w:tc>
          <w:tcPr>
            <w:tcW w:w="810" w:type="dxa"/>
            <w:shd w:val="clear" w:color="auto" w:fill="D8D8D8"/>
          </w:tcPr>
          <w:p w14:paraId="47635FEA" w14:textId="77777777" w:rsidR="00BD6B97" w:rsidRPr="007A7659" w:rsidRDefault="00BD6B97" w:rsidP="0002013A">
            <w:pPr>
              <w:pStyle w:val="TableEntryHeader"/>
            </w:pPr>
            <w:r w:rsidRPr="007A7659">
              <w:t>LEN</w:t>
            </w:r>
          </w:p>
        </w:tc>
        <w:tc>
          <w:tcPr>
            <w:tcW w:w="507" w:type="dxa"/>
            <w:shd w:val="clear" w:color="auto" w:fill="D8D8D8"/>
          </w:tcPr>
          <w:p w14:paraId="4A6374F7" w14:textId="77777777" w:rsidR="00BD6B97" w:rsidRPr="007A7659" w:rsidRDefault="00BD6B97" w:rsidP="0002013A">
            <w:pPr>
              <w:pStyle w:val="TableEntryHeader"/>
            </w:pPr>
            <w:r w:rsidRPr="007A7659">
              <w:t>DT</w:t>
            </w:r>
          </w:p>
        </w:tc>
        <w:tc>
          <w:tcPr>
            <w:tcW w:w="720" w:type="dxa"/>
            <w:shd w:val="clear" w:color="auto" w:fill="D8D8D8"/>
          </w:tcPr>
          <w:p w14:paraId="648B0337" w14:textId="77777777" w:rsidR="00BD6B97" w:rsidRPr="007A7659" w:rsidRDefault="00BD6B97" w:rsidP="0002013A">
            <w:pPr>
              <w:pStyle w:val="TableEntryHeader"/>
            </w:pPr>
            <w:r w:rsidRPr="007A7659">
              <w:t>OPT</w:t>
            </w:r>
          </w:p>
        </w:tc>
        <w:tc>
          <w:tcPr>
            <w:tcW w:w="696" w:type="dxa"/>
            <w:shd w:val="clear" w:color="auto" w:fill="D8D8D8"/>
          </w:tcPr>
          <w:p w14:paraId="44074CDE" w14:textId="77777777" w:rsidR="00BD6B97" w:rsidRPr="007A7659" w:rsidRDefault="00BD6B97" w:rsidP="0002013A">
            <w:pPr>
              <w:pStyle w:val="TableEntryHeader"/>
            </w:pPr>
            <w:r w:rsidRPr="007A7659">
              <w:t>TBL#</w:t>
            </w:r>
          </w:p>
        </w:tc>
        <w:tc>
          <w:tcPr>
            <w:tcW w:w="1104" w:type="dxa"/>
            <w:shd w:val="clear" w:color="auto" w:fill="D8D8D8"/>
          </w:tcPr>
          <w:p w14:paraId="671CAC19" w14:textId="77777777" w:rsidR="00BD6B97" w:rsidRPr="007A7659" w:rsidRDefault="00BD6B97" w:rsidP="0002013A">
            <w:pPr>
              <w:pStyle w:val="TableEntryHeader"/>
            </w:pPr>
            <w:r w:rsidRPr="007A7659">
              <w:t>ITEM#</w:t>
            </w:r>
          </w:p>
        </w:tc>
        <w:tc>
          <w:tcPr>
            <w:tcW w:w="3306" w:type="dxa"/>
            <w:shd w:val="clear" w:color="auto" w:fill="D8D8D8"/>
          </w:tcPr>
          <w:p w14:paraId="520337E9" w14:textId="77777777" w:rsidR="00BD6B97" w:rsidRPr="007A7659" w:rsidRDefault="00BD6B97" w:rsidP="0002013A">
            <w:pPr>
              <w:pStyle w:val="TableEntryHeader"/>
            </w:pPr>
            <w:r w:rsidRPr="007A7659">
              <w:t>ELEMENT NAME</w:t>
            </w:r>
          </w:p>
        </w:tc>
      </w:tr>
      <w:tr w:rsidR="00053F67" w:rsidRPr="007A7659" w14:paraId="1B25ADEE" w14:textId="77777777" w:rsidTr="00053F67">
        <w:trPr>
          <w:jc w:val="center"/>
        </w:trPr>
        <w:tc>
          <w:tcPr>
            <w:tcW w:w="843" w:type="dxa"/>
          </w:tcPr>
          <w:p w14:paraId="6339611C" w14:textId="77777777" w:rsidR="00BD6B97" w:rsidRPr="007A7659" w:rsidRDefault="00BD6B97">
            <w:pPr>
              <w:pStyle w:val="TableEntry"/>
              <w:snapToGrid w:val="0"/>
              <w:rPr>
                <w:noProof w:val="0"/>
              </w:rPr>
            </w:pPr>
            <w:r w:rsidRPr="007A7659">
              <w:rPr>
                <w:noProof w:val="0"/>
              </w:rPr>
              <w:t>1</w:t>
            </w:r>
          </w:p>
        </w:tc>
        <w:tc>
          <w:tcPr>
            <w:tcW w:w="810" w:type="dxa"/>
          </w:tcPr>
          <w:p w14:paraId="2B4F52E7" w14:textId="77777777" w:rsidR="00BD6B97" w:rsidRPr="007A7659" w:rsidRDefault="00BD6B97">
            <w:pPr>
              <w:pStyle w:val="TableEntry"/>
              <w:snapToGrid w:val="0"/>
              <w:rPr>
                <w:noProof w:val="0"/>
              </w:rPr>
            </w:pPr>
            <w:r w:rsidRPr="007A7659">
              <w:rPr>
                <w:noProof w:val="0"/>
              </w:rPr>
              <w:t>250</w:t>
            </w:r>
          </w:p>
        </w:tc>
        <w:tc>
          <w:tcPr>
            <w:tcW w:w="507" w:type="dxa"/>
          </w:tcPr>
          <w:p w14:paraId="1D2C38B1" w14:textId="77777777" w:rsidR="00BD6B97" w:rsidRPr="007A7659" w:rsidRDefault="00BD6B97">
            <w:pPr>
              <w:pStyle w:val="TableEntry"/>
              <w:snapToGrid w:val="0"/>
              <w:rPr>
                <w:noProof w:val="0"/>
              </w:rPr>
            </w:pPr>
            <w:r w:rsidRPr="007A7659">
              <w:rPr>
                <w:noProof w:val="0"/>
              </w:rPr>
              <w:t>CE</w:t>
            </w:r>
          </w:p>
        </w:tc>
        <w:tc>
          <w:tcPr>
            <w:tcW w:w="720" w:type="dxa"/>
          </w:tcPr>
          <w:p w14:paraId="4487B0CC" w14:textId="77777777" w:rsidR="00BD6B97" w:rsidRPr="007A7659" w:rsidRDefault="00BD6B97" w:rsidP="00D73F64">
            <w:pPr>
              <w:pStyle w:val="TableEntry"/>
              <w:snapToGrid w:val="0"/>
              <w:jc w:val="center"/>
              <w:rPr>
                <w:rFonts w:ascii="Arial" w:hAnsi="Arial"/>
                <w:b/>
                <w:noProof w:val="0"/>
                <w:kern w:val="28"/>
              </w:rPr>
            </w:pPr>
            <w:r w:rsidRPr="007A7659">
              <w:rPr>
                <w:noProof w:val="0"/>
              </w:rPr>
              <w:t>R</w:t>
            </w:r>
          </w:p>
        </w:tc>
        <w:tc>
          <w:tcPr>
            <w:tcW w:w="696" w:type="dxa"/>
          </w:tcPr>
          <w:p w14:paraId="24965B6D" w14:textId="77777777" w:rsidR="00BD6B97" w:rsidRPr="007A7659" w:rsidRDefault="00BD6B97">
            <w:pPr>
              <w:pStyle w:val="TableEntry"/>
              <w:snapToGrid w:val="0"/>
              <w:rPr>
                <w:noProof w:val="0"/>
              </w:rPr>
            </w:pPr>
            <w:r w:rsidRPr="007A7659">
              <w:rPr>
                <w:noProof w:val="0"/>
              </w:rPr>
              <w:t>0471</w:t>
            </w:r>
          </w:p>
        </w:tc>
        <w:tc>
          <w:tcPr>
            <w:tcW w:w="1104" w:type="dxa"/>
          </w:tcPr>
          <w:p w14:paraId="373E2BDB" w14:textId="77777777" w:rsidR="00BD6B97" w:rsidRPr="007A7659" w:rsidRDefault="00BD6B97">
            <w:pPr>
              <w:pStyle w:val="TableEntry"/>
              <w:snapToGrid w:val="0"/>
              <w:rPr>
                <w:noProof w:val="0"/>
              </w:rPr>
            </w:pPr>
            <w:r w:rsidRPr="007A7659">
              <w:rPr>
                <w:noProof w:val="0"/>
              </w:rPr>
              <w:t>01375</w:t>
            </w:r>
          </w:p>
        </w:tc>
        <w:tc>
          <w:tcPr>
            <w:tcW w:w="3306" w:type="dxa"/>
          </w:tcPr>
          <w:p w14:paraId="6725406E" w14:textId="77777777" w:rsidR="00BD6B97" w:rsidRPr="007A7659" w:rsidRDefault="00BD6B97">
            <w:pPr>
              <w:pStyle w:val="TableEntry"/>
              <w:snapToGrid w:val="0"/>
              <w:rPr>
                <w:noProof w:val="0"/>
              </w:rPr>
            </w:pPr>
            <w:r w:rsidRPr="007A7659">
              <w:rPr>
                <w:noProof w:val="0"/>
              </w:rPr>
              <w:t>Message Query Name</w:t>
            </w:r>
          </w:p>
        </w:tc>
      </w:tr>
      <w:tr w:rsidR="00053F67" w:rsidRPr="007A7659" w14:paraId="467D4D74" w14:textId="77777777" w:rsidTr="00053F67">
        <w:trPr>
          <w:jc w:val="center"/>
        </w:trPr>
        <w:tc>
          <w:tcPr>
            <w:tcW w:w="843" w:type="dxa"/>
          </w:tcPr>
          <w:p w14:paraId="0F8E4181" w14:textId="77777777" w:rsidR="00BD6B97" w:rsidRPr="007A7659" w:rsidRDefault="00BD6B97">
            <w:pPr>
              <w:pStyle w:val="TableEntry"/>
              <w:snapToGrid w:val="0"/>
              <w:rPr>
                <w:noProof w:val="0"/>
              </w:rPr>
            </w:pPr>
            <w:r w:rsidRPr="007A7659">
              <w:rPr>
                <w:noProof w:val="0"/>
              </w:rPr>
              <w:t>2</w:t>
            </w:r>
          </w:p>
        </w:tc>
        <w:tc>
          <w:tcPr>
            <w:tcW w:w="810" w:type="dxa"/>
          </w:tcPr>
          <w:p w14:paraId="5F73B49F" w14:textId="77777777" w:rsidR="00BD6B97" w:rsidRPr="007A7659" w:rsidRDefault="00BD6B97">
            <w:pPr>
              <w:pStyle w:val="TableEntry"/>
              <w:snapToGrid w:val="0"/>
              <w:rPr>
                <w:noProof w:val="0"/>
              </w:rPr>
            </w:pPr>
            <w:r w:rsidRPr="007A7659">
              <w:rPr>
                <w:noProof w:val="0"/>
              </w:rPr>
              <w:t>32</w:t>
            </w:r>
          </w:p>
        </w:tc>
        <w:tc>
          <w:tcPr>
            <w:tcW w:w="507" w:type="dxa"/>
          </w:tcPr>
          <w:p w14:paraId="74E531E4" w14:textId="77777777" w:rsidR="00BD6B97" w:rsidRPr="007A7659" w:rsidRDefault="00BD6B97">
            <w:pPr>
              <w:pStyle w:val="TableEntry"/>
              <w:snapToGrid w:val="0"/>
              <w:rPr>
                <w:noProof w:val="0"/>
              </w:rPr>
            </w:pPr>
            <w:r w:rsidRPr="007A7659">
              <w:rPr>
                <w:noProof w:val="0"/>
              </w:rPr>
              <w:t>ST</w:t>
            </w:r>
          </w:p>
        </w:tc>
        <w:tc>
          <w:tcPr>
            <w:tcW w:w="720" w:type="dxa"/>
          </w:tcPr>
          <w:p w14:paraId="17B7FAE1" w14:textId="77777777" w:rsidR="00BD6B97" w:rsidRPr="007A7659" w:rsidRDefault="00BD6B97" w:rsidP="00D73F64">
            <w:pPr>
              <w:pStyle w:val="TableEntry"/>
              <w:snapToGrid w:val="0"/>
              <w:jc w:val="center"/>
              <w:rPr>
                <w:rFonts w:ascii="Arial" w:hAnsi="Arial"/>
                <w:b/>
                <w:noProof w:val="0"/>
                <w:kern w:val="28"/>
              </w:rPr>
            </w:pPr>
            <w:r w:rsidRPr="007A7659">
              <w:rPr>
                <w:noProof w:val="0"/>
              </w:rPr>
              <w:t>R+</w:t>
            </w:r>
          </w:p>
        </w:tc>
        <w:tc>
          <w:tcPr>
            <w:tcW w:w="696" w:type="dxa"/>
          </w:tcPr>
          <w:p w14:paraId="082057BE" w14:textId="77777777" w:rsidR="00BD6B97" w:rsidRPr="007A7659" w:rsidRDefault="00BD6B97">
            <w:pPr>
              <w:pStyle w:val="TableEntry"/>
              <w:snapToGrid w:val="0"/>
              <w:rPr>
                <w:noProof w:val="0"/>
              </w:rPr>
            </w:pPr>
          </w:p>
        </w:tc>
        <w:tc>
          <w:tcPr>
            <w:tcW w:w="1104" w:type="dxa"/>
          </w:tcPr>
          <w:p w14:paraId="5BD2CADF" w14:textId="77777777" w:rsidR="00BD6B97" w:rsidRPr="007A7659" w:rsidRDefault="00BD6B97">
            <w:pPr>
              <w:pStyle w:val="TableEntry"/>
              <w:snapToGrid w:val="0"/>
              <w:rPr>
                <w:noProof w:val="0"/>
              </w:rPr>
            </w:pPr>
            <w:r w:rsidRPr="007A7659">
              <w:rPr>
                <w:noProof w:val="0"/>
              </w:rPr>
              <w:t>00696</w:t>
            </w:r>
          </w:p>
        </w:tc>
        <w:tc>
          <w:tcPr>
            <w:tcW w:w="3306" w:type="dxa"/>
          </w:tcPr>
          <w:p w14:paraId="40BDA55A" w14:textId="77777777" w:rsidR="00BD6B97" w:rsidRPr="007A7659" w:rsidRDefault="00BD6B97">
            <w:pPr>
              <w:pStyle w:val="TableEntry"/>
              <w:snapToGrid w:val="0"/>
              <w:rPr>
                <w:noProof w:val="0"/>
              </w:rPr>
            </w:pPr>
            <w:r w:rsidRPr="007A7659">
              <w:rPr>
                <w:noProof w:val="0"/>
              </w:rPr>
              <w:t>Query Tag</w:t>
            </w:r>
          </w:p>
        </w:tc>
      </w:tr>
      <w:tr w:rsidR="00053F67" w:rsidRPr="007A7659" w14:paraId="7814E404" w14:textId="77777777" w:rsidTr="00053F67">
        <w:trPr>
          <w:jc w:val="center"/>
        </w:trPr>
        <w:tc>
          <w:tcPr>
            <w:tcW w:w="843" w:type="dxa"/>
          </w:tcPr>
          <w:p w14:paraId="50113A39" w14:textId="77777777" w:rsidR="00BD6B97" w:rsidRPr="007A7659" w:rsidRDefault="00BD6B97">
            <w:pPr>
              <w:pStyle w:val="TableEntry"/>
              <w:snapToGrid w:val="0"/>
              <w:rPr>
                <w:noProof w:val="0"/>
              </w:rPr>
            </w:pPr>
            <w:r w:rsidRPr="007A7659">
              <w:rPr>
                <w:noProof w:val="0"/>
              </w:rPr>
              <w:t>3</w:t>
            </w:r>
          </w:p>
        </w:tc>
        <w:tc>
          <w:tcPr>
            <w:tcW w:w="810" w:type="dxa"/>
          </w:tcPr>
          <w:p w14:paraId="3FF389CE" w14:textId="77777777" w:rsidR="00BD6B97" w:rsidRPr="007A7659" w:rsidRDefault="00BD6B97">
            <w:pPr>
              <w:pStyle w:val="TableEntry"/>
              <w:snapToGrid w:val="0"/>
              <w:rPr>
                <w:noProof w:val="0"/>
              </w:rPr>
            </w:pPr>
          </w:p>
        </w:tc>
        <w:tc>
          <w:tcPr>
            <w:tcW w:w="507" w:type="dxa"/>
          </w:tcPr>
          <w:p w14:paraId="7CFA694B" w14:textId="77777777" w:rsidR="00BD6B97" w:rsidRPr="007A7659" w:rsidRDefault="00BD6B97">
            <w:pPr>
              <w:pStyle w:val="TableEntry"/>
              <w:snapToGrid w:val="0"/>
              <w:rPr>
                <w:noProof w:val="0"/>
              </w:rPr>
            </w:pPr>
            <w:r w:rsidRPr="007A7659">
              <w:rPr>
                <w:noProof w:val="0"/>
              </w:rPr>
              <w:t>QIP</w:t>
            </w:r>
          </w:p>
        </w:tc>
        <w:tc>
          <w:tcPr>
            <w:tcW w:w="720" w:type="dxa"/>
          </w:tcPr>
          <w:p w14:paraId="2DA64AB3" w14:textId="77777777" w:rsidR="00BD6B97" w:rsidRPr="007A7659" w:rsidRDefault="00BD6B97" w:rsidP="00D73F64">
            <w:pPr>
              <w:pStyle w:val="TableEntry"/>
              <w:snapToGrid w:val="0"/>
              <w:jc w:val="center"/>
              <w:rPr>
                <w:rFonts w:ascii="Arial" w:hAnsi="Arial"/>
                <w:b/>
                <w:noProof w:val="0"/>
                <w:kern w:val="28"/>
              </w:rPr>
            </w:pPr>
            <w:r w:rsidRPr="007A7659">
              <w:rPr>
                <w:noProof w:val="0"/>
              </w:rPr>
              <w:t>R</w:t>
            </w:r>
          </w:p>
        </w:tc>
        <w:tc>
          <w:tcPr>
            <w:tcW w:w="696" w:type="dxa"/>
          </w:tcPr>
          <w:p w14:paraId="5F8C7098" w14:textId="77777777" w:rsidR="00BD6B97" w:rsidRPr="007A7659" w:rsidRDefault="00BD6B97">
            <w:pPr>
              <w:pStyle w:val="TableEntry"/>
              <w:snapToGrid w:val="0"/>
              <w:rPr>
                <w:noProof w:val="0"/>
              </w:rPr>
            </w:pPr>
          </w:p>
        </w:tc>
        <w:tc>
          <w:tcPr>
            <w:tcW w:w="1104" w:type="dxa"/>
          </w:tcPr>
          <w:p w14:paraId="29C86092" w14:textId="77777777" w:rsidR="00BD6B97" w:rsidRPr="007A7659" w:rsidRDefault="00BD6B97">
            <w:pPr>
              <w:pStyle w:val="TableEntry"/>
              <w:snapToGrid w:val="0"/>
              <w:rPr>
                <w:noProof w:val="0"/>
              </w:rPr>
            </w:pPr>
          </w:p>
        </w:tc>
        <w:tc>
          <w:tcPr>
            <w:tcW w:w="3306" w:type="dxa"/>
          </w:tcPr>
          <w:p w14:paraId="072D835B" w14:textId="77777777" w:rsidR="00BD6B97" w:rsidRPr="007A7659" w:rsidRDefault="00BD6B97">
            <w:pPr>
              <w:pStyle w:val="TableEntry"/>
              <w:snapToGrid w:val="0"/>
              <w:rPr>
                <w:noProof w:val="0"/>
              </w:rPr>
            </w:pPr>
            <w:r w:rsidRPr="007A7659">
              <w:rPr>
                <w:noProof w:val="0"/>
              </w:rPr>
              <w:t>Demographics Fields</w:t>
            </w:r>
          </w:p>
        </w:tc>
      </w:tr>
      <w:tr w:rsidR="00053F67" w:rsidRPr="007A7659" w14:paraId="2C3F7F91" w14:textId="77777777" w:rsidTr="00053F67">
        <w:trPr>
          <w:jc w:val="center"/>
        </w:trPr>
        <w:tc>
          <w:tcPr>
            <w:tcW w:w="843" w:type="dxa"/>
          </w:tcPr>
          <w:p w14:paraId="547C62DD" w14:textId="77777777" w:rsidR="00BD6B97" w:rsidRPr="007A7659" w:rsidRDefault="00BD6B97">
            <w:pPr>
              <w:pStyle w:val="TableEntry"/>
              <w:snapToGrid w:val="0"/>
              <w:rPr>
                <w:noProof w:val="0"/>
              </w:rPr>
            </w:pPr>
            <w:r w:rsidRPr="007A7659">
              <w:rPr>
                <w:noProof w:val="0"/>
              </w:rPr>
              <w:t>8</w:t>
            </w:r>
          </w:p>
        </w:tc>
        <w:tc>
          <w:tcPr>
            <w:tcW w:w="810" w:type="dxa"/>
          </w:tcPr>
          <w:p w14:paraId="42E9AA67" w14:textId="77777777" w:rsidR="00BD6B97" w:rsidRPr="007A7659" w:rsidRDefault="00BD6B97">
            <w:pPr>
              <w:pStyle w:val="TableEntry"/>
              <w:snapToGrid w:val="0"/>
              <w:rPr>
                <w:noProof w:val="0"/>
              </w:rPr>
            </w:pPr>
          </w:p>
        </w:tc>
        <w:tc>
          <w:tcPr>
            <w:tcW w:w="507" w:type="dxa"/>
          </w:tcPr>
          <w:p w14:paraId="193AFD66" w14:textId="77777777" w:rsidR="00BD6B97" w:rsidRPr="007A7659" w:rsidRDefault="00BD6B97">
            <w:pPr>
              <w:pStyle w:val="TableEntry"/>
              <w:snapToGrid w:val="0"/>
              <w:rPr>
                <w:noProof w:val="0"/>
              </w:rPr>
            </w:pPr>
            <w:r w:rsidRPr="007A7659">
              <w:rPr>
                <w:noProof w:val="0"/>
              </w:rPr>
              <w:t>CX</w:t>
            </w:r>
          </w:p>
        </w:tc>
        <w:tc>
          <w:tcPr>
            <w:tcW w:w="720" w:type="dxa"/>
          </w:tcPr>
          <w:p w14:paraId="0717EC94" w14:textId="77777777" w:rsidR="00BD6B97" w:rsidRPr="007A7659" w:rsidRDefault="00BD6B97" w:rsidP="00D73F64">
            <w:pPr>
              <w:pStyle w:val="TableEntry"/>
              <w:snapToGrid w:val="0"/>
              <w:jc w:val="center"/>
              <w:rPr>
                <w:rFonts w:ascii="Arial" w:hAnsi="Arial"/>
                <w:b/>
                <w:noProof w:val="0"/>
                <w:kern w:val="28"/>
              </w:rPr>
            </w:pPr>
            <w:r w:rsidRPr="007A7659">
              <w:rPr>
                <w:noProof w:val="0"/>
              </w:rPr>
              <w:t>O</w:t>
            </w:r>
          </w:p>
        </w:tc>
        <w:tc>
          <w:tcPr>
            <w:tcW w:w="696" w:type="dxa"/>
          </w:tcPr>
          <w:p w14:paraId="3BDB97EC" w14:textId="77777777" w:rsidR="00BD6B97" w:rsidRPr="007A7659" w:rsidRDefault="00BD6B97">
            <w:pPr>
              <w:pStyle w:val="TableEntry"/>
              <w:snapToGrid w:val="0"/>
              <w:rPr>
                <w:noProof w:val="0"/>
              </w:rPr>
            </w:pPr>
          </w:p>
        </w:tc>
        <w:tc>
          <w:tcPr>
            <w:tcW w:w="1104" w:type="dxa"/>
          </w:tcPr>
          <w:p w14:paraId="72600E60" w14:textId="77777777" w:rsidR="00BD6B97" w:rsidRPr="007A7659" w:rsidRDefault="00BD6B97">
            <w:pPr>
              <w:pStyle w:val="TableEntry"/>
              <w:snapToGrid w:val="0"/>
              <w:rPr>
                <w:noProof w:val="0"/>
              </w:rPr>
            </w:pPr>
          </w:p>
        </w:tc>
        <w:tc>
          <w:tcPr>
            <w:tcW w:w="3306" w:type="dxa"/>
          </w:tcPr>
          <w:p w14:paraId="6A146A50" w14:textId="77777777" w:rsidR="00BD6B97" w:rsidRPr="007A7659" w:rsidRDefault="00BD6B97">
            <w:pPr>
              <w:pStyle w:val="TableEntry"/>
              <w:snapToGrid w:val="0"/>
              <w:rPr>
                <w:noProof w:val="0"/>
              </w:rPr>
            </w:pPr>
            <w:r w:rsidRPr="007A7659">
              <w:rPr>
                <w:noProof w:val="0"/>
              </w:rPr>
              <w:t>What Domains Returned</w:t>
            </w:r>
          </w:p>
        </w:tc>
      </w:tr>
    </w:tbl>
    <w:p w14:paraId="1B0DA4DC" w14:textId="77777777" w:rsidR="00BD6B97" w:rsidRPr="007A7659" w:rsidRDefault="00BD6B97" w:rsidP="007E3B51">
      <w:pPr>
        <w:pStyle w:val="BodyText"/>
        <w:jc w:val="right"/>
        <w:rPr>
          <w:i/>
          <w:iCs/>
        </w:rPr>
      </w:pPr>
      <w:r w:rsidRPr="007A7659">
        <w:rPr>
          <w:i/>
          <w:iCs/>
        </w:rPr>
        <w:t>Adapted from the HL7 standard, version 2.5</w:t>
      </w:r>
    </w:p>
    <w:p w14:paraId="757A54D3" w14:textId="77777777" w:rsidR="00D55E57" w:rsidRPr="007A7659" w:rsidRDefault="00D55E57" w:rsidP="00AE5ED3">
      <w:pPr>
        <w:pStyle w:val="BodyText"/>
      </w:pPr>
    </w:p>
    <w:p w14:paraId="711518BD" w14:textId="77777777" w:rsidR="00BD6B97" w:rsidRPr="007A7659" w:rsidRDefault="00BD6B97">
      <w:pPr>
        <w:rPr>
          <w:bCs/>
        </w:rPr>
      </w:pPr>
      <w:r w:rsidRPr="007A7659">
        <w:lastRenderedPageBreak/>
        <w:t>The Consumer shall specify “IHE PDQ Query” for QPD-1.1 Message Query Name</w:t>
      </w:r>
      <w:r w:rsidR="00290B40" w:rsidRPr="007A7659">
        <w:t xml:space="preserve">. </w:t>
      </w:r>
      <w:r w:rsidRPr="007A7659">
        <w:rPr>
          <w:bCs/>
        </w:rPr>
        <w:t>All other components of Message Query Name shall not be populated.</w:t>
      </w:r>
    </w:p>
    <w:p w14:paraId="5162EEB0" w14:textId="77777777" w:rsidR="00BD6B97" w:rsidRPr="007A7659" w:rsidRDefault="00BD6B97">
      <w:pPr>
        <w:pStyle w:val="Heading7"/>
        <w:numPr>
          <w:ilvl w:val="6"/>
          <w:numId w:val="19"/>
        </w:numPr>
        <w:tabs>
          <w:tab w:val="clear" w:pos="4320"/>
          <w:tab w:val="clear" w:pos="5040"/>
          <w:tab w:val="left" w:pos="1296"/>
        </w:tabs>
        <w:rPr>
          <w:noProof w:val="0"/>
        </w:rPr>
      </w:pPr>
      <w:bookmarkStart w:id="3438" w:name="_Toc173916486"/>
      <w:bookmarkStart w:id="3439" w:name="_Toc174248981"/>
      <w:r w:rsidRPr="007A7659">
        <w:rPr>
          <w:noProof w:val="0"/>
        </w:rPr>
        <w:t>Populating QPD-3-Demographics Fields</w:t>
      </w:r>
      <w:bookmarkEnd w:id="3438"/>
      <w:bookmarkEnd w:id="3439"/>
    </w:p>
    <w:p w14:paraId="5B6BC2A8" w14:textId="77777777" w:rsidR="00BD6B97" w:rsidRPr="007A7659" w:rsidRDefault="00BD6B97" w:rsidP="00AC3E18">
      <w:r w:rsidRPr="007A7659">
        <w:t xml:space="preserve">Field </w:t>
      </w:r>
      <w:r w:rsidRPr="007A7659">
        <w:rPr>
          <w:i/>
          <w:iCs/>
        </w:rPr>
        <w:t>QPD-3-Demographics Fields</w:t>
      </w:r>
      <w:r w:rsidRPr="007A7659">
        <w:t xml:space="preserve"> consists of one or more repetitions, each of which contains two components that together contain the name and value of a distinct parameter to the query. Acceptable segments are PID and PD1. Requirements stated in Appendix E apply to parameters of the datatype CX. In particular, specifying @PID.3.1 without @PID.3.4 is not allowed.</w:t>
      </w:r>
    </w:p>
    <w:p w14:paraId="50179660" w14:textId="77777777" w:rsidR="00BD6B97" w:rsidRPr="007A7659" w:rsidRDefault="00BD6B97" w:rsidP="00CF2FDE">
      <w:pPr>
        <w:pStyle w:val="Note"/>
      </w:pPr>
      <w:r w:rsidRPr="007A7659">
        <w:rPr>
          <w:bCs/>
        </w:rPr>
        <w:t>Note:</w:t>
      </w:r>
      <w:r w:rsidRPr="007A7659">
        <w:rPr>
          <w:bCs/>
        </w:rPr>
        <w:tab/>
        <w:t>The Patient Demographics Consumer may need to provide an Assigning Authority if the human operator has not provided one.</w:t>
      </w:r>
    </w:p>
    <w:p w14:paraId="33F0B791" w14:textId="77777777" w:rsidR="00BD6B97" w:rsidRPr="007A7659" w:rsidRDefault="00BD6B97">
      <w:r w:rsidRPr="007A7659">
        <w:t>The first component of each parameter contains the name of an HL7 element in the form</w:t>
      </w:r>
    </w:p>
    <w:p w14:paraId="34BF1596" w14:textId="77777777" w:rsidR="00BD6B97" w:rsidRPr="007A7659" w:rsidRDefault="00BD6B97">
      <w:r w:rsidRPr="007A7659">
        <w:tab/>
        <w:t>@&lt;seg&gt;.&lt;field no&gt;.&lt;component no&gt;.&lt;subcomponent no&gt;</w:t>
      </w:r>
    </w:p>
    <w:p w14:paraId="21ABE227" w14:textId="77777777" w:rsidR="00BD6B97" w:rsidRPr="007A7659" w:rsidRDefault="00BD6B97">
      <w:r w:rsidRPr="007A7659">
        <w:t>The above format is populated according to common HL7 usage for specifying elements used in query parameters, as follows:</w:t>
      </w:r>
    </w:p>
    <w:p w14:paraId="5A0FB0A8" w14:textId="77777777" w:rsidR="00BD6B97" w:rsidRPr="007A7659" w:rsidRDefault="00BD6B97">
      <w:r w:rsidRPr="007A7659">
        <w:t>&lt;seg&gt; represents a 3-character segment ID from the HL7 Standard.</w:t>
      </w:r>
    </w:p>
    <w:p w14:paraId="26F9099B" w14:textId="77777777" w:rsidR="00BD6B97" w:rsidRPr="007A7659" w:rsidRDefault="00BD6B97">
      <w:r w:rsidRPr="007A7659">
        <w:t>&lt;field no&gt; is the number of a field within the segment as shown in the SEQ column of the segment attribute table for the segment selected.</w:t>
      </w:r>
    </w:p>
    <w:p w14:paraId="3AF23A5A" w14:textId="77777777" w:rsidR="00BD6B97" w:rsidRPr="007A7659" w:rsidRDefault="00BD6B97">
      <w:r w:rsidRPr="007A7659">
        <w:t>&lt;component no&gt;, for fields whose data types contain multiple components, shall contain the cardinal number of the component being valued. For fields whose data types do not contain multiple components, &lt;component no&gt; shall not be valued and its preceding period shall not appear.</w:t>
      </w:r>
    </w:p>
    <w:p w14:paraId="79B56DA0" w14:textId="77777777" w:rsidR="00BD6B97" w:rsidRPr="007A7659" w:rsidRDefault="00BD6B97" w:rsidP="001D3953">
      <w:pPr>
        <w:pStyle w:val="BodyText"/>
      </w:pPr>
      <w:r w:rsidRPr="007A7659">
        <w:t>&lt;subcomponent no&gt;, for components whose data types contain multiple subcomponents, shall contain the cardinal number of the subcomponent being valued. For components whose data types do not contain multiple subcomponents, &lt;subcomponent no&gt; shall not be valued and its preceding period shall not appear.</w:t>
      </w:r>
    </w:p>
    <w:p w14:paraId="403B98A6" w14:textId="77777777" w:rsidR="00BD6B97" w:rsidRPr="007A7659" w:rsidRDefault="00BD6B97" w:rsidP="001D3953">
      <w:pPr>
        <w:pStyle w:val="BodyText"/>
      </w:pPr>
      <w:r w:rsidRPr="007A7659">
        <w:t>The second subcomponent of each parameter contains the value that is to be matched. If it is desired to constrain the quality of a match within the bounds of an algorithm known to the Supplier, the algorithm and constraint values may be specified in Fields QPD-4 through QPD-7.</w:t>
      </w:r>
    </w:p>
    <w:p w14:paraId="495BE628" w14:textId="77777777" w:rsidR="00BD6B97" w:rsidRPr="007A7659" w:rsidRDefault="00BD6B97" w:rsidP="001D3953">
      <w:pPr>
        <w:pStyle w:val="BodyText"/>
      </w:pPr>
      <w:r w:rsidRPr="007A7659">
        <w:t>The Patient Demographics Consumer may specify, and the Patient Demographics Supplier shall support, the fields in Table 3.21-3. If the Pediatric Demographics Option is supported, then additionally, the Patient Demographics Consumer may specify, and the Patient Demographics Supplier shall support, the fields in Table 3.21-4.</w:t>
      </w:r>
    </w:p>
    <w:p w14:paraId="65995BCE" w14:textId="77777777" w:rsidR="00BD6B97" w:rsidRPr="007A7659" w:rsidRDefault="00BD6B97" w:rsidP="001D3953">
      <w:pPr>
        <w:pStyle w:val="BodyText"/>
      </w:pPr>
      <w:r w:rsidRPr="007A7659">
        <w:t>The Patient Demographics Supplier shall return demographic records that reflect the best fit to all of the search criteria.</w:t>
      </w:r>
    </w:p>
    <w:p w14:paraId="4763CE6B" w14:textId="77777777" w:rsidR="00BD6B97" w:rsidRPr="007A7659" w:rsidRDefault="00BD6B97">
      <w:pPr>
        <w:pStyle w:val="TableTitle"/>
      </w:pPr>
      <w:r w:rsidRPr="007A7659">
        <w:t xml:space="preserve">Table 3.21-3: </w:t>
      </w:r>
      <w:r w:rsidR="00BC6DE6" w:rsidRPr="007A7659">
        <w:t>IHE</w:t>
      </w:r>
      <w:r w:rsidRPr="007A7659">
        <w:t xml:space="preserve"> Profile – QPD-3 fields required to be supported</w:t>
      </w:r>
    </w:p>
    <w:tbl>
      <w:tblPr>
        <w:tblW w:w="0" w:type="auto"/>
        <w:jc w:val="center"/>
        <w:tblLayout w:type="fixed"/>
        <w:tblCellMar>
          <w:left w:w="0" w:type="dxa"/>
          <w:right w:w="0" w:type="dxa"/>
        </w:tblCellMar>
        <w:tblLook w:val="0000" w:firstRow="0" w:lastRow="0" w:firstColumn="0" w:lastColumn="0" w:noHBand="0" w:noVBand="0"/>
      </w:tblPr>
      <w:tblGrid>
        <w:gridCol w:w="1035"/>
        <w:gridCol w:w="2014"/>
      </w:tblGrid>
      <w:tr w:rsidR="00BD6B97" w:rsidRPr="007A7659" w14:paraId="078A7C3B" w14:textId="77777777" w:rsidTr="002733A5">
        <w:trPr>
          <w:tblHeader/>
          <w:jc w:val="center"/>
        </w:trPr>
        <w:tc>
          <w:tcPr>
            <w:tcW w:w="1035" w:type="dxa"/>
            <w:tcBorders>
              <w:top w:val="single" w:sz="4" w:space="0" w:color="000000"/>
              <w:left w:val="single" w:sz="4" w:space="0" w:color="000000"/>
              <w:bottom w:val="single" w:sz="4" w:space="0" w:color="000000"/>
            </w:tcBorders>
            <w:shd w:val="clear" w:color="auto" w:fill="D8D8D8"/>
          </w:tcPr>
          <w:p w14:paraId="5AF2BDE1" w14:textId="77777777" w:rsidR="00BD6B97" w:rsidRPr="007A7659" w:rsidRDefault="00BD6B97" w:rsidP="0002013A">
            <w:pPr>
              <w:pStyle w:val="TableEntryHeader"/>
            </w:pPr>
            <w:r w:rsidRPr="007A7659">
              <w:t>FLD</w:t>
            </w:r>
          </w:p>
        </w:tc>
        <w:tc>
          <w:tcPr>
            <w:tcW w:w="2014" w:type="dxa"/>
            <w:tcBorders>
              <w:top w:val="single" w:sz="4" w:space="0" w:color="000000"/>
              <w:left w:val="single" w:sz="4" w:space="0" w:color="000000"/>
              <w:bottom w:val="single" w:sz="4" w:space="0" w:color="000000"/>
              <w:right w:val="single" w:sz="4" w:space="0" w:color="000000"/>
            </w:tcBorders>
            <w:shd w:val="clear" w:color="auto" w:fill="D8D8D8"/>
          </w:tcPr>
          <w:p w14:paraId="2D6B46DE" w14:textId="77777777" w:rsidR="00BD6B97" w:rsidRPr="007A7659" w:rsidRDefault="00BD6B97" w:rsidP="0002013A">
            <w:pPr>
              <w:pStyle w:val="TableEntryHeader"/>
            </w:pPr>
            <w:r w:rsidRPr="007A7659">
              <w:t>ELEMENT NAME</w:t>
            </w:r>
          </w:p>
        </w:tc>
      </w:tr>
      <w:tr w:rsidR="00BD6B97" w:rsidRPr="007A7659" w14:paraId="14FAA60B" w14:textId="77777777" w:rsidTr="002733A5">
        <w:trPr>
          <w:jc w:val="center"/>
        </w:trPr>
        <w:tc>
          <w:tcPr>
            <w:tcW w:w="1035" w:type="dxa"/>
            <w:tcBorders>
              <w:left w:val="single" w:sz="4" w:space="0" w:color="000000"/>
              <w:bottom w:val="single" w:sz="4" w:space="0" w:color="000000"/>
            </w:tcBorders>
          </w:tcPr>
          <w:p w14:paraId="66CCA525" w14:textId="77777777" w:rsidR="00BD6B97" w:rsidRPr="007A7659" w:rsidRDefault="00BD6B97">
            <w:pPr>
              <w:pStyle w:val="TableEntry"/>
              <w:snapToGrid w:val="0"/>
              <w:rPr>
                <w:noProof w:val="0"/>
              </w:rPr>
            </w:pPr>
            <w:r w:rsidRPr="007A7659">
              <w:rPr>
                <w:noProof w:val="0"/>
              </w:rPr>
              <w:t>PID.3</w:t>
            </w:r>
          </w:p>
        </w:tc>
        <w:tc>
          <w:tcPr>
            <w:tcW w:w="2014" w:type="dxa"/>
            <w:tcBorders>
              <w:left w:val="single" w:sz="4" w:space="0" w:color="000000"/>
              <w:bottom w:val="single" w:sz="4" w:space="0" w:color="000000"/>
              <w:right w:val="single" w:sz="4" w:space="0" w:color="000000"/>
            </w:tcBorders>
          </w:tcPr>
          <w:p w14:paraId="53E861BE" w14:textId="77777777" w:rsidR="00BD6B97" w:rsidRPr="007A7659" w:rsidRDefault="00BD6B97">
            <w:pPr>
              <w:pStyle w:val="TableEntry"/>
              <w:snapToGrid w:val="0"/>
              <w:rPr>
                <w:noProof w:val="0"/>
              </w:rPr>
            </w:pPr>
            <w:r w:rsidRPr="007A7659">
              <w:rPr>
                <w:noProof w:val="0"/>
              </w:rPr>
              <w:t>Patient Identifier List</w:t>
            </w:r>
          </w:p>
        </w:tc>
      </w:tr>
      <w:tr w:rsidR="00BD6B97" w:rsidRPr="007A7659" w14:paraId="3EDA6F03" w14:textId="77777777" w:rsidTr="002733A5">
        <w:trPr>
          <w:jc w:val="center"/>
        </w:trPr>
        <w:tc>
          <w:tcPr>
            <w:tcW w:w="1035" w:type="dxa"/>
            <w:tcBorders>
              <w:left w:val="single" w:sz="4" w:space="0" w:color="000000"/>
              <w:bottom w:val="single" w:sz="4" w:space="0" w:color="000000"/>
            </w:tcBorders>
          </w:tcPr>
          <w:p w14:paraId="6EC0BCAD" w14:textId="77777777" w:rsidR="00BD6B97" w:rsidRPr="007A7659" w:rsidRDefault="00BD6B97">
            <w:pPr>
              <w:pStyle w:val="TableEntry"/>
              <w:snapToGrid w:val="0"/>
              <w:rPr>
                <w:noProof w:val="0"/>
              </w:rPr>
            </w:pPr>
            <w:r w:rsidRPr="007A7659">
              <w:rPr>
                <w:noProof w:val="0"/>
              </w:rPr>
              <w:t>PID.5</w:t>
            </w:r>
          </w:p>
        </w:tc>
        <w:tc>
          <w:tcPr>
            <w:tcW w:w="2014" w:type="dxa"/>
            <w:tcBorders>
              <w:left w:val="single" w:sz="4" w:space="0" w:color="000000"/>
              <w:bottom w:val="single" w:sz="4" w:space="0" w:color="000000"/>
              <w:right w:val="single" w:sz="4" w:space="0" w:color="000000"/>
            </w:tcBorders>
          </w:tcPr>
          <w:p w14:paraId="73131A07" w14:textId="77777777" w:rsidR="00BD6B97" w:rsidRPr="007A7659" w:rsidRDefault="00BD6B97">
            <w:pPr>
              <w:pStyle w:val="TableEntry"/>
              <w:snapToGrid w:val="0"/>
              <w:rPr>
                <w:noProof w:val="0"/>
              </w:rPr>
            </w:pPr>
            <w:r w:rsidRPr="007A7659">
              <w:rPr>
                <w:noProof w:val="0"/>
              </w:rPr>
              <w:t>Patient Name</w:t>
            </w:r>
          </w:p>
        </w:tc>
      </w:tr>
      <w:tr w:rsidR="00BD6B97" w:rsidRPr="007A7659" w14:paraId="68908CA3" w14:textId="77777777" w:rsidTr="002733A5">
        <w:trPr>
          <w:jc w:val="center"/>
        </w:trPr>
        <w:tc>
          <w:tcPr>
            <w:tcW w:w="1035" w:type="dxa"/>
            <w:tcBorders>
              <w:left w:val="single" w:sz="4" w:space="0" w:color="000000"/>
              <w:bottom w:val="single" w:sz="4" w:space="0" w:color="000000"/>
            </w:tcBorders>
          </w:tcPr>
          <w:p w14:paraId="5CE1924A" w14:textId="77777777" w:rsidR="00BD6B97" w:rsidRPr="007A7659" w:rsidRDefault="00BD6B97">
            <w:pPr>
              <w:pStyle w:val="TableEntry"/>
              <w:snapToGrid w:val="0"/>
              <w:rPr>
                <w:noProof w:val="0"/>
              </w:rPr>
            </w:pPr>
            <w:r w:rsidRPr="007A7659">
              <w:rPr>
                <w:noProof w:val="0"/>
              </w:rPr>
              <w:lastRenderedPageBreak/>
              <w:t>PID.7</w:t>
            </w:r>
          </w:p>
        </w:tc>
        <w:tc>
          <w:tcPr>
            <w:tcW w:w="2014" w:type="dxa"/>
            <w:tcBorders>
              <w:left w:val="single" w:sz="4" w:space="0" w:color="000000"/>
              <w:bottom w:val="single" w:sz="4" w:space="0" w:color="000000"/>
              <w:right w:val="single" w:sz="4" w:space="0" w:color="000000"/>
            </w:tcBorders>
          </w:tcPr>
          <w:p w14:paraId="54B616AB" w14:textId="77777777" w:rsidR="00BD6B97" w:rsidRPr="007A7659" w:rsidRDefault="00BD6B97">
            <w:pPr>
              <w:pStyle w:val="TableEntry"/>
              <w:snapToGrid w:val="0"/>
              <w:rPr>
                <w:noProof w:val="0"/>
              </w:rPr>
            </w:pPr>
            <w:r w:rsidRPr="007A7659">
              <w:rPr>
                <w:noProof w:val="0"/>
              </w:rPr>
              <w:t>Date/Time of Birth</w:t>
            </w:r>
          </w:p>
        </w:tc>
      </w:tr>
      <w:tr w:rsidR="00BD6B97" w:rsidRPr="007A7659" w14:paraId="34C03B5F" w14:textId="77777777" w:rsidTr="002733A5">
        <w:trPr>
          <w:jc w:val="center"/>
        </w:trPr>
        <w:tc>
          <w:tcPr>
            <w:tcW w:w="1035" w:type="dxa"/>
            <w:tcBorders>
              <w:left w:val="single" w:sz="4" w:space="0" w:color="000000"/>
              <w:bottom w:val="single" w:sz="4" w:space="0" w:color="000000"/>
            </w:tcBorders>
          </w:tcPr>
          <w:p w14:paraId="0C704659" w14:textId="77777777" w:rsidR="00BD6B97" w:rsidRPr="007A7659" w:rsidRDefault="00BD6B97">
            <w:pPr>
              <w:pStyle w:val="TableEntry"/>
              <w:snapToGrid w:val="0"/>
              <w:rPr>
                <w:noProof w:val="0"/>
              </w:rPr>
            </w:pPr>
            <w:r w:rsidRPr="007A7659">
              <w:rPr>
                <w:noProof w:val="0"/>
              </w:rPr>
              <w:t>PID.8</w:t>
            </w:r>
          </w:p>
        </w:tc>
        <w:tc>
          <w:tcPr>
            <w:tcW w:w="2014" w:type="dxa"/>
            <w:tcBorders>
              <w:left w:val="single" w:sz="4" w:space="0" w:color="000000"/>
              <w:bottom w:val="single" w:sz="4" w:space="0" w:color="000000"/>
              <w:right w:val="single" w:sz="4" w:space="0" w:color="000000"/>
            </w:tcBorders>
          </w:tcPr>
          <w:p w14:paraId="4A4784D8" w14:textId="77777777" w:rsidR="00BD6B97" w:rsidRPr="007A7659" w:rsidRDefault="00BD6B97">
            <w:pPr>
              <w:pStyle w:val="TableEntry"/>
              <w:snapToGrid w:val="0"/>
              <w:rPr>
                <w:noProof w:val="0"/>
              </w:rPr>
            </w:pPr>
            <w:r w:rsidRPr="007A7659">
              <w:rPr>
                <w:noProof w:val="0"/>
              </w:rPr>
              <w:t>Administrative Sex</w:t>
            </w:r>
          </w:p>
        </w:tc>
      </w:tr>
      <w:tr w:rsidR="00BD6B97" w:rsidRPr="007A7659" w14:paraId="5093C9E6" w14:textId="77777777" w:rsidTr="002733A5">
        <w:trPr>
          <w:jc w:val="center"/>
        </w:trPr>
        <w:tc>
          <w:tcPr>
            <w:tcW w:w="1035" w:type="dxa"/>
            <w:tcBorders>
              <w:left w:val="single" w:sz="4" w:space="0" w:color="000000"/>
              <w:bottom w:val="single" w:sz="4" w:space="0" w:color="000000"/>
            </w:tcBorders>
          </w:tcPr>
          <w:p w14:paraId="4DB26A60" w14:textId="77777777" w:rsidR="00BD6B97" w:rsidRPr="007A7659" w:rsidRDefault="00BD6B97">
            <w:pPr>
              <w:pStyle w:val="TableEntry"/>
              <w:snapToGrid w:val="0"/>
              <w:rPr>
                <w:noProof w:val="0"/>
              </w:rPr>
            </w:pPr>
            <w:r w:rsidRPr="007A7659">
              <w:rPr>
                <w:noProof w:val="0"/>
              </w:rPr>
              <w:t>PID.11</w:t>
            </w:r>
          </w:p>
        </w:tc>
        <w:tc>
          <w:tcPr>
            <w:tcW w:w="2014" w:type="dxa"/>
            <w:tcBorders>
              <w:left w:val="single" w:sz="4" w:space="0" w:color="000000"/>
              <w:bottom w:val="single" w:sz="4" w:space="0" w:color="000000"/>
              <w:right w:val="single" w:sz="4" w:space="0" w:color="000000"/>
            </w:tcBorders>
          </w:tcPr>
          <w:p w14:paraId="50A7CDEC" w14:textId="77777777" w:rsidR="00BD6B97" w:rsidRPr="007A7659" w:rsidRDefault="00BD6B97">
            <w:pPr>
              <w:pStyle w:val="TableEntry"/>
              <w:snapToGrid w:val="0"/>
              <w:rPr>
                <w:noProof w:val="0"/>
              </w:rPr>
            </w:pPr>
            <w:r w:rsidRPr="007A7659">
              <w:rPr>
                <w:noProof w:val="0"/>
              </w:rPr>
              <w:t>Patient Address</w:t>
            </w:r>
          </w:p>
        </w:tc>
      </w:tr>
      <w:tr w:rsidR="00BD6B97" w:rsidRPr="007A7659" w14:paraId="12ED6B02" w14:textId="77777777" w:rsidTr="002733A5">
        <w:trPr>
          <w:jc w:val="center"/>
        </w:trPr>
        <w:tc>
          <w:tcPr>
            <w:tcW w:w="1035" w:type="dxa"/>
            <w:tcBorders>
              <w:left w:val="single" w:sz="4" w:space="0" w:color="000000"/>
              <w:bottom w:val="single" w:sz="4" w:space="0" w:color="000000"/>
            </w:tcBorders>
          </w:tcPr>
          <w:p w14:paraId="50B55D5D" w14:textId="77777777" w:rsidR="00BD6B97" w:rsidRPr="007A7659" w:rsidRDefault="00BD6B97">
            <w:pPr>
              <w:pStyle w:val="TableEntry"/>
              <w:snapToGrid w:val="0"/>
              <w:rPr>
                <w:noProof w:val="0"/>
              </w:rPr>
            </w:pPr>
            <w:r w:rsidRPr="007A7659">
              <w:rPr>
                <w:noProof w:val="0"/>
              </w:rPr>
              <w:t>PID.18</w:t>
            </w:r>
          </w:p>
        </w:tc>
        <w:tc>
          <w:tcPr>
            <w:tcW w:w="2014" w:type="dxa"/>
            <w:tcBorders>
              <w:left w:val="single" w:sz="4" w:space="0" w:color="000000"/>
              <w:bottom w:val="single" w:sz="4" w:space="0" w:color="000000"/>
              <w:right w:val="single" w:sz="4" w:space="0" w:color="000000"/>
            </w:tcBorders>
          </w:tcPr>
          <w:p w14:paraId="58CB8656" w14:textId="77777777" w:rsidR="00BD6B97" w:rsidRPr="007A7659" w:rsidRDefault="00BD6B97">
            <w:pPr>
              <w:pStyle w:val="TableEntry"/>
              <w:snapToGrid w:val="0"/>
              <w:rPr>
                <w:noProof w:val="0"/>
              </w:rPr>
            </w:pPr>
            <w:r w:rsidRPr="007A7659">
              <w:rPr>
                <w:noProof w:val="0"/>
              </w:rPr>
              <w:t>Patient Account Number</w:t>
            </w:r>
          </w:p>
        </w:tc>
      </w:tr>
    </w:tbl>
    <w:p w14:paraId="392EF66E" w14:textId="77777777" w:rsidR="00BD6B97" w:rsidRPr="007A7659" w:rsidRDefault="00BD6B97">
      <w:pPr>
        <w:pStyle w:val="TableTitle"/>
      </w:pPr>
      <w:r w:rsidRPr="007A7659">
        <w:t xml:space="preserve">Table 3.21-4: </w:t>
      </w:r>
      <w:r w:rsidR="00BC6DE6" w:rsidRPr="007A7659">
        <w:t>IHE</w:t>
      </w:r>
      <w:r w:rsidRPr="007A7659">
        <w:t xml:space="preserve"> Profile – Additional QPD-3 fields required to be supported if the Pediatric Demographic Option is supported</w:t>
      </w:r>
    </w:p>
    <w:tbl>
      <w:tblPr>
        <w:tblW w:w="0" w:type="auto"/>
        <w:jc w:val="center"/>
        <w:tblLayout w:type="fixed"/>
        <w:tblCellMar>
          <w:left w:w="0" w:type="dxa"/>
          <w:right w:w="0" w:type="dxa"/>
        </w:tblCellMar>
        <w:tblLook w:val="0000" w:firstRow="0" w:lastRow="0" w:firstColumn="0" w:lastColumn="0" w:noHBand="0" w:noVBand="0"/>
      </w:tblPr>
      <w:tblGrid>
        <w:gridCol w:w="855"/>
        <w:gridCol w:w="2014"/>
      </w:tblGrid>
      <w:tr w:rsidR="00BD6B97" w:rsidRPr="007A7659" w14:paraId="78BD5678" w14:textId="77777777" w:rsidTr="002733A5">
        <w:trPr>
          <w:jc w:val="center"/>
        </w:trPr>
        <w:tc>
          <w:tcPr>
            <w:tcW w:w="855" w:type="dxa"/>
            <w:tcBorders>
              <w:top w:val="single" w:sz="4" w:space="0" w:color="000000"/>
              <w:left w:val="single" w:sz="4" w:space="0" w:color="000000"/>
              <w:bottom w:val="single" w:sz="4" w:space="0" w:color="000000"/>
            </w:tcBorders>
            <w:shd w:val="clear" w:color="auto" w:fill="F3F3F3"/>
          </w:tcPr>
          <w:p w14:paraId="59B0B778" w14:textId="77777777" w:rsidR="00BD6B97" w:rsidRPr="007A7659" w:rsidRDefault="00BD6B97" w:rsidP="0002013A">
            <w:pPr>
              <w:pStyle w:val="TableEntryHeader"/>
            </w:pPr>
            <w:r w:rsidRPr="007A7659">
              <w:t>FLD</w:t>
            </w:r>
          </w:p>
        </w:tc>
        <w:tc>
          <w:tcPr>
            <w:tcW w:w="2014" w:type="dxa"/>
            <w:tcBorders>
              <w:top w:val="single" w:sz="4" w:space="0" w:color="000000"/>
              <w:left w:val="single" w:sz="4" w:space="0" w:color="000000"/>
              <w:bottom w:val="single" w:sz="4" w:space="0" w:color="000000"/>
              <w:right w:val="single" w:sz="4" w:space="0" w:color="000000"/>
            </w:tcBorders>
            <w:shd w:val="clear" w:color="auto" w:fill="F3F3F3"/>
          </w:tcPr>
          <w:p w14:paraId="6B7B6ACE" w14:textId="77777777" w:rsidR="00BD6B97" w:rsidRPr="007A7659" w:rsidRDefault="00BD6B97" w:rsidP="0002013A">
            <w:pPr>
              <w:pStyle w:val="TableEntryHeader"/>
            </w:pPr>
            <w:r w:rsidRPr="007A7659">
              <w:t>ELEMENT NAME</w:t>
            </w:r>
          </w:p>
        </w:tc>
      </w:tr>
      <w:tr w:rsidR="00BD6B97" w:rsidRPr="007A7659" w14:paraId="247577DC" w14:textId="77777777" w:rsidTr="002733A5">
        <w:trPr>
          <w:jc w:val="center"/>
        </w:trPr>
        <w:tc>
          <w:tcPr>
            <w:tcW w:w="855" w:type="dxa"/>
            <w:tcBorders>
              <w:left w:val="single" w:sz="4" w:space="0" w:color="000000"/>
              <w:bottom w:val="single" w:sz="4" w:space="0" w:color="000000"/>
            </w:tcBorders>
          </w:tcPr>
          <w:p w14:paraId="12AB40B1" w14:textId="77777777" w:rsidR="00BD6B97" w:rsidRPr="007A7659" w:rsidRDefault="00BD6B97">
            <w:pPr>
              <w:pStyle w:val="TableEntry"/>
              <w:snapToGrid w:val="0"/>
              <w:rPr>
                <w:noProof w:val="0"/>
              </w:rPr>
            </w:pPr>
            <w:r w:rsidRPr="007A7659">
              <w:rPr>
                <w:noProof w:val="0"/>
              </w:rPr>
              <w:t>PID.6</w:t>
            </w:r>
          </w:p>
        </w:tc>
        <w:tc>
          <w:tcPr>
            <w:tcW w:w="2014" w:type="dxa"/>
            <w:tcBorders>
              <w:left w:val="single" w:sz="4" w:space="0" w:color="000000"/>
              <w:bottom w:val="single" w:sz="4" w:space="0" w:color="000000"/>
              <w:right w:val="single" w:sz="4" w:space="0" w:color="000000"/>
            </w:tcBorders>
          </w:tcPr>
          <w:p w14:paraId="4EDD8CF5" w14:textId="77777777" w:rsidR="00BD6B97" w:rsidRPr="007A7659" w:rsidRDefault="00BD6B97">
            <w:pPr>
              <w:pStyle w:val="TableEntry"/>
              <w:snapToGrid w:val="0"/>
              <w:rPr>
                <w:noProof w:val="0"/>
              </w:rPr>
            </w:pPr>
            <w:r w:rsidRPr="007A7659">
              <w:rPr>
                <w:noProof w:val="0"/>
              </w:rPr>
              <w:t>Mother’s Maiden Name</w:t>
            </w:r>
          </w:p>
        </w:tc>
      </w:tr>
      <w:tr w:rsidR="00BD6B97" w:rsidRPr="007A7659" w14:paraId="045B29A1" w14:textId="77777777" w:rsidTr="002733A5">
        <w:trPr>
          <w:jc w:val="center"/>
        </w:trPr>
        <w:tc>
          <w:tcPr>
            <w:tcW w:w="855" w:type="dxa"/>
            <w:tcBorders>
              <w:left w:val="single" w:sz="4" w:space="0" w:color="000000"/>
              <w:bottom w:val="single" w:sz="4" w:space="0" w:color="000000"/>
            </w:tcBorders>
          </w:tcPr>
          <w:p w14:paraId="4983F921" w14:textId="77777777" w:rsidR="00BD6B97" w:rsidRPr="007A7659" w:rsidRDefault="00BD6B97">
            <w:pPr>
              <w:pStyle w:val="TableEntry"/>
              <w:snapToGrid w:val="0"/>
              <w:rPr>
                <w:noProof w:val="0"/>
              </w:rPr>
            </w:pPr>
            <w:r w:rsidRPr="007A7659">
              <w:rPr>
                <w:noProof w:val="0"/>
              </w:rPr>
              <w:t>PID.13</w:t>
            </w:r>
          </w:p>
        </w:tc>
        <w:tc>
          <w:tcPr>
            <w:tcW w:w="2014" w:type="dxa"/>
            <w:tcBorders>
              <w:left w:val="single" w:sz="4" w:space="0" w:color="000000"/>
              <w:bottom w:val="single" w:sz="4" w:space="0" w:color="000000"/>
              <w:right w:val="single" w:sz="4" w:space="0" w:color="000000"/>
            </w:tcBorders>
          </w:tcPr>
          <w:p w14:paraId="66F94865" w14:textId="77777777" w:rsidR="00BD6B97" w:rsidRPr="007A7659" w:rsidRDefault="00BD6B97">
            <w:pPr>
              <w:pStyle w:val="TableEntry"/>
              <w:snapToGrid w:val="0"/>
              <w:rPr>
                <w:noProof w:val="0"/>
              </w:rPr>
            </w:pPr>
            <w:r w:rsidRPr="007A7659">
              <w:rPr>
                <w:noProof w:val="0"/>
              </w:rPr>
              <w:t>Phone Number - Home</w:t>
            </w:r>
          </w:p>
        </w:tc>
      </w:tr>
    </w:tbl>
    <w:p w14:paraId="3858BE49" w14:textId="77777777" w:rsidR="00BD6B97" w:rsidRPr="007A7659" w:rsidRDefault="00BD6B97" w:rsidP="001D3953">
      <w:pPr>
        <w:pStyle w:val="BodyText"/>
      </w:pPr>
    </w:p>
    <w:p w14:paraId="3F88C438" w14:textId="77777777" w:rsidR="00BD6B97" w:rsidRPr="007A7659" w:rsidRDefault="00BD6B97">
      <w:r w:rsidRPr="007A7659">
        <w:t>An example of parameter expressions in QPD-3:</w:t>
      </w:r>
    </w:p>
    <w:p w14:paraId="7CDC800B" w14:textId="77777777" w:rsidR="00BD6B97" w:rsidRPr="007A7659" w:rsidRDefault="00BD6B97"/>
    <w:p w14:paraId="32290ED2" w14:textId="77777777" w:rsidR="00BD6B97" w:rsidRPr="007A7659" w:rsidRDefault="00BD6B97" w:rsidP="007E3B51">
      <w:pPr>
        <w:pStyle w:val="XMLExample"/>
        <w:ind w:left="720"/>
        <w:rPr>
          <w:sz w:val="20"/>
        </w:rPr>
      </w:pPr>
      <w:r w:rsidRPr="007A7659">
        <w:rPr>
          <w:sz w:val="20"/>
        </w:rPr>
        <w:t>@PID.5.1.1^SMITH~@PID.8^F</w:t>
      </w:r>
    </w:p>
    <w:p w14:paraId="6C2A6C9F" w14:textId="77777777" w:rsidR="00BD6B97" w:rsidRPr="007A7659" w:rsidRDefault="00BD6B97">
      <w:r w:rsidRPr="007A7659">
        <w:t>requests all patients whose family name (first subcomponent (data type ST) of the first component (data type FN) of PID-5-Patient Name (data type XPN)) matches the value ‘SMITH’ and whose sex (PID-8-Sex (data type IS)) matches the value ‘female’.</w:t>
      </w:r>
    </w:p>
    <w:p w14:paraId="329603E7" w14:textId="77777777" w:rsidR="00BD6B97" w:rsidRPr="007A7659" w:rsidRDefault="00BD6B97">
      <w:pPr>
        <w:pStyle w:val="Heading7"/>
        <w:numPr>
          <w:ilvl w:val="6"/>
          <w:numId w:val="19"/>
        </w:numPr>
        <w:tabs>
          <w:tab w:val="clear" w:pos="4320"/>
          <w:tab w:val="clear" w:pos="5040"/>
          <w:tab w:val="left" w:pos="1296"/>
        </w:tabs>
        <w:rPr>
          <w:noProof w:val="0"/>
        </w:rPr>
      </w:pPr>
      <w:bookmarkStart w:id="3440" w:name="_Toc173916487"/>
      <w:bookmarkStart w:id="3441" w:name="_Toc174248982"/>
      <w:r w:rsidRPr="007A7659">
        <w:rPr>
          <w:noProof w:val="0"/>
        </w:rPr>
        <w:t>Populating QPD-8-What Domains Returned</w:t>
      </w:r>
      <w:bookmarkEnd w:id="3440"/>
      <w:bookmarkEnd w:id="3441"/>
    </w:p>
    <w:p w14:paraId="40207D60" w14:textId="77777777" w:rsidR="00BD6B97" w:rsidRPr="007A7659" w:rsidRDefault="00BD6B97">
      <w:r w:rsidRPr="007A7659">
        <w:t>As is specified in the discussion of the Find Candidates (Q22) Query in Chapter 3 of the HL7 Standard, field QPD-8 restricts the set of domains for which identifiers are returned in PID-3:</w:t>
      </w:r>
    </w:p>
    <w:p w14:paraId="39769827" w14:textId="77777777" w:rsidR="00BD6B97" w:rsidRPr="007A7659" w:rsidRDefault="00BD6B97" w:rsidP="006E48D2">
      <w:pPr>
        <w:pStyle w:val="ListNumber2"/>
        <w:numPr>
          <w:ilvl w:val="0"/>
          <w:numId w:val="37"/>
        </w:numPr>
      </w:pPr>
      <w:r w:rsidRPr="007A7659">
        <w:t xml:space="preserve">In a multiple-domain environment, QPD-8 may be used to identify one or more domains of interest to the Patient Demographics Consumer and from which the Consumer wishes to obtain a value for </w:t>
      </w:r>
      <w:r w:rsidRPr="007A7659">
        <w:rPr>
          <w:i/>
          <w:iCs/>
        </w:rPr>
        <w:t>PID-3-Patient Identifier</w:t>
      </w:r>
      <w:r w:rsidRPr="007A7659">
        <w:t xml:space="preserve">. Note that the patient information source designated by MSH-5 may or may not be associated with any of the Patient ID Domains listed in </w:t>
      </w:r>
      <w:r w:rsidRPr="007A7659">
        <w:rPr>
          <w:i/>
          <w:iCs/>
        </w:rPr>
        <w:t>QPD-8-What Domains Returned</w:t>
      </w:r>
      <w:r w:rsidRPr="007A7659">
        <w:t>.</w:t>
      </w:r>
    </w:p>
    <w:p w14:paraId="15B7E690" w14:textId="77777777" w:rsidR="00BD6B97" w:rsidRPr="007A7659" w:rsidRDefault="00BD6B97" w:rsidP="006E48D2">
      <w:pPr>
        <w:pStyle w:val="ListNumber2"/>
        <w:numPr>
          <w:ilvl w:val="0"/>
          <w:numId w:val="37"/>
        </w:numPr>
      </w:pPr>
      <w:r w:rsidRPr="007A7659">
        <w:t xml:space="preserve">If QPD-8 is empty, the Patient Demographics Supplier shall return all Patient IDs known by the Patient Demographics Supplier for each patient that matches the search criteria. See Case 1 in </w:t>
      </w:r>
      <w:r w:rsidR="00211645" w:rsidRPr="007A7659">
        <w:t>Section</w:t>
      </w:r>
      <w:r w:rsidRPr="007A7659">
        <w:t xml:space="preserve"> 3.21.4.2.2.8 for details on how this information is returned.</w:t>
      </w:r>
    </w:p>
    <w:p w14:paraId="4B14E659" w14:textId="77777777" w:rsidR="00BD6B97" w:rsidRPr="007A7659" w:rsidRDefault="00BD6B97" w:rsidP="006E48D2">
      <w:pPr>
        <w:pStyle w:val="ListNumber2"/>
        <w:numPr>
          <w:ilvl w:val="0"/>
          <w:numId w:val="37"/>
        </w:numPr>
      </w:pPr>
      <w:r w:rsidRPr="007A7659">
        <w:t xml:space="preserve">If QPD-8 is specified and the domains are recognized, the Patient Demographics Supplier shall return the Patient IDs for each patient that matches the search criteria. See Case 2 in </w:t>
      </w:r>
      <w:r w:rsidR="00211645" w:rsidRPr="007A7659">
        <w:t>Section</w:t>
      </w:r>
      <w:r w:rsidRPr="007A7659">
        <w:t xml:space="preserve"> 3.21.4.2.2.8 for details on how this information is returned.</w:t>
      </w:r>
    </w:p>
    <w:p w14:paraId="7BD5BB78" w14:textId="77777777" w:rsidR="00BD6B97" w:rsidRPr="007A7659" w:rsidRDefault="00BD6B97" w:rsidP="006E48D2">
      <w:pPr>
        <w:pStyle w:val="ListNumber2"/>
        <w:numPr>
          <w:ilvl w:val="0"/>
          <w:numId w:val="37"/>
        </w:numPr>
      </w:pPr>
      <w:r w:rsidRPr="007A7659">
        <w:t xml:space="preserve">Any domain not recognized by the Patient Demographics Supplier is an error condition. See Case 3 in </w:t>
      </w:r>
      <w:r w:rsidR="00211645" w:rsidRPr="007A7659">
        <w:t>Section</w:t>
      </w:r>
      <w:r w:rsidRPr="007A7659">
        <w:t xml:space="preserve"> 3.21.4.2.2.8 how to handle this condition.</w:t>
      </w:r>
    </w:p>
    <w:p w14:paraId="5185F450" w14:textId="77777777" w:rsidR="00BD6B97" w:rsidRPr="007A7659" w:rsidRDefault="00BD6B97" w:rsidP="006E48D2">
      <w:pPr>
        <w:pStyle w:val="ListNumber2"/>
        <w:numPr>
          <w:ilvl w:val="0"/>
          <w:numId w:val="37"/>
        </w:numPr>
      </w:pPr>
      <w:r w:rsidRPr="007A7659">
        <w:t>In a single-domain environment, QPD-8 may be ignored by the Patient Demographics Supplier. The Supplier shall always return the identifier from the Patient ID Domain known by the Patient Demographics Supplier.</w:t>
      </w:r>
    </w:p>
    <w:p w14:paraId="1AFA7582" w14:textId="77777777" w:rsidR="00BD6B97" w:rsidRPr="007A7659" w:rsidRDefault="00BD6B97">
      <w:r w:rsidRPr="007A7659">
        <w:t>Within field QPD-8, only component 4 (Assigning Authority) shall be valued.</w:t>
      </w:r>
    </w:p>
    <w:p w14:paraId="157ACAE7" w14:textId="77777777" w:rsidR="00BD6B97" w:rsidRPr="007A7659" w:rsidRDefault="00BD6B97">
      <w:r w:rsidRPr="007A7659">
        <w:lastRenderedPageBreak/>
        <w:t>The Patient Demographics Supplier may or may not be able to supply additional identifiers from the domains specified in QPD-8. A discussion of how QPD-8 is processed is included in the architectural discussion in the “Using Patient Data Query (PDQ) in a Multi-Domain Environment” section (ITI TF-2x: Appendix M).</w:t>
      </w:r>
    </w:p>
    <w:p w14:paraId="22C6CF1F" w14:textId="77777777" w:rsidR="00BD6B97" w:rsidRPr="007A7659" w:rsidRDefault="00BD6B97">
      <w:r w:rsidRPr="007A7659">
        <w:t>The Patient Demographics Consumer shall be able to support at least one of the following mechanisms for specifying QPD-8:</w:t>
      </w:r>
    </w:p>
    <w:p w14:paraId="40048B83" w14:textId="77777777" w:rsidR="00BD6B97" w:rsidRPr="007A7659" w:rsidRDefault="00BD6B97" w:rsidP="006E48D2">
      <w:pPr>
        <w:pStyle w:val="ListNumber2"/>
        <w:numPr>
          <w:ilvl w:val="0"/>
          <w:numId w:val="38"/>
        </w:numPr>
      </w:pPr>
      <w:r w:rsidRPr="007A7659">
        <w:t>Transmit an empty value and receive all identifiers in all domains known by the Patient Demographics Supplier (one or more domains), or</w:t>
      </w:r>
    </w:p>
    <w:p w14:paraId="096903B9" w14:textId="77777777" w:rsidR="00BD6B97" w:rsidRPr="007A7659" w:rsidRDefault="00BD6B97" w:rsidP="006E48D2">
      <w:pPr>
        <w:pStyle w:val="ListNumber2"/>
        <w:numPr>
          <w:ilvl w:val="0"/>
          <w:numId w:val="38"/>
        </w:numPr>
      </w:pPr>
      <w:r w:rsidRPr="007A7659">
        <w:t>Transmit a single value and receive zero or more identifiers in a single domain, or</w:t>
      </w:r>
    </w:p>
    <w:p w14:paraId="1CC08F99" w14:textId="77777777" w:rsidR="00BD6B97" w:rsidRPr="007A7659" w:rsidRDefault="00BD6B97" w:rsidP="006E48D2">
      <w:pPr>
        <w:pStyle w:val="ListNumber2"/>
        <w:numPr>
          <w:ilvl w:val="0"/>
          <w:numId w:val="38"/>
        </w:numPr>
      </w:pPr>
      <w:r w:rsidRPr="007A7659">
        <w:t>Transmit multiple values and receive multiple identifiers in those multiple domains.</w:t>
      </w:r>
    </w:p>
    <w:p w14:paraId="2251ADAF" w14:textId="77777777" w:rsidR="00BD6B97" w:rsidRPr="007A7659" w:rsidRDefault="00BD6B97">
      <w:pPr>
        <w:pStyle w:val="Heading6"/>
        <w:numPr>
          <w:ilvl w:val="5"/>
          <w:numId w:val="19"/>
        </w:numPr>
        <w:tabs>
          <w:tab w:val="clear" w:pos="4320"/>
          <w:tab w:val="left" w:pos="1152"/>
        </w:tabs>
        <w:rPr>
          <w:noProof w:val="0"/>
        </w:rPr>
      </w:pPr>
      <w:bookmarkStart w:id="3442" w:name="_Toc173916488"/>
      <w:bookmarkStart w:id="3443" w:name="_Toc174248983"/>
      <w:r w:rsidRPr="007A7659">
        <w:rPr>
          <w:noProof w:val="0"/>
        </w:rPr>
        <w:t>RCP Segment</w:t>
      </w:r>
      <w:bookmarkEnd w:id="3442"/>
      <w:bookmarkEnd w:id="3443"/>
    </w:p>
    <w:p w14:paraId="3280E8E5" w14:textId="77777777" w:rsidR="00BD6B97" w:rsidRPr="007A7659" w:rsidRDefault="00BD6B97">
      <w:r w:rsidRPr="007A7659">
        <w:t>The Patient Demographics Consumer shall send attributes within the RCP segment as described in Table 3.21-5. Fields not listed are optional and may be ignored.</w:t>
      </w:r>
    </w:p>
    <w:p w14:paraId="16735643" w14:textId="77777777" w:rsidR="00BD6B97" w:rsidRPr="007A7659" w:rsidRDefault="00BD6B97">
      <w:pPr>
        <w:pStyle w:val="TableTitle"/>
      </w:pPr>
      <w:r w:rsidRPr="007A7659">
        <w:t xml:space="preserve">Table 3.21-5: IHE Profile - RCP segment </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421"/>
        <w:gridCol w:w="566"/>
        <w:gridCol w:w="655"/>
        <w:gridCol w:w="743"/>
        <w:gridCol w:w="2094"/>
      </w:tblGrid>
      <w:tr w:rsidR="00BD6B97" w:rsidRPr="007A7659" w14:paraId="60242A16" w14:textId="77777777">
        <w:trPr>
          <w:jc w:val="center"/>
        </w:trPr>
        <w:tc>
          <w:tcPr>
            <w:tcW w:w="577" w:type="dxa"/>
            <w:tcBorders>
              <w:top w:val="single" w:sz="4" w:space="0" w:color="000000"/>
              <w:left w:val="single" w:sz="4" w:space="0" w:color="000000"/>
              <w:bottom w:val="single" w:sz="4" w:space="0" w:color="000000"/>
            </w:tcBorders>
            <w:shd w:val="clear" w:color="auto" w:fill="D8D8D8"/>
          </w:tcPr>
          <w:p w14:paraId="61C0FD3D" w14:textId="77777777" w:rsidR="00BD6B97" w:rsidRPr="007A7659" w:rsidRDefault="00BD6B97" w:rsidP="0002013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43BFF024" w14:textId="77777777" w:rsidR="00BD6B97" w:rsidRPr="007A7659" w:rsidRDefault="00BD6B97" w:rsidP="0002013A">
            <w:pPr>
              <w:pStyle w:val="TableEntryHeader"/>
            </w:pPr>
            <w:r w:rsidRPr="007A7659">
              <w:t>LEN</w:t>
            </w:r>
          </w:p>
        </w:tc>
        <w:tc>
          <w:tcPr>
            <w:tcW w:w="421" w:type="dxa"/>
            <w:tcBorders>
              <w:top w:val="single" w:sz="4" w:space="0" w:color="000000"/>
              <w:left w:val="single" w:sz="4" w:space="0" w:color="000000"/>
              <w:bottom w:val="single" w:sz="4" w:space="0" w:color="000000"/>
            </w:tcBorders>
            <w:shd w:val="clear" w:color="auto" w:fill="D8D8D8"/>
          </w:tcPr>
          <w:p w14:paraId="356C6CE5" w14:textId="77777777" w:rsidR="00BD6B97" w:rsidRPr="007A7659" w:rsidRDefault="00BD6B97" w:rsidP="0002013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1B9A628A" w14:textId="77777777" w:rsidR="00BD6B97" w:rsidRPr="007A7659" w:rsidRDefault="00BD6B97" w:rsidP="0002013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0CC2F757" w14:textId="77777777" w:rsidR="00BD6B97" w:rsidRPr="007A7659" w:rsidRDefault="00BD6B97" w:rsidP="0002013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2E9788B7" w14:textId="77777777" w:rsidR="00BD6B97" w:rsidRPr="007A7659" w:rsidRDefault="00BD6B97" w:rsidP="0002013A">
            <w:pPr>
              <w:pStyle w:val="TableEntryHeader"/>
            </w:pPr>
            <w:r w:rsidRPr="007A7659">
              <w:t>ITEM#</w:t>
            </w:r>
          </w:p>
        </w:tc>
        <w:tc>
          <w:tcPr>
            <w:tcW w:w="2094" w:type="dxa"/>
            <w:tcBorders>
              <w:top w:val="single" w:sz="4" w:space="0" w:color="000000"/>
              <w:left w:val="single" w:sz="4" w:space="0" w:color="000000"/>
              <w:bottom w:val="single" w:sz="4" w:space="0" w:color="000000"/>
              <w:right w:val="single" w:sz="4" w:space="0" w:color="000000"/>
            </w:tcBorders>
            <w:shd w:val="clear" w:color="auto" w:fill="D8D8D8"/>
          </w:tcPr>
          <w:p w14:paraId="0664B298" w14:textId="77777777" w:rsidR="00BD6B97" w:rsidRPr="007A7659" w:rsidRDefault="00BD6B97" w:rsidP="0002013A">
            <w:pPr>
              <w:pStyle w:val="TableEntryHeader"/>
            </w:pPr>
            <w:r w:rsidRPr="007A7659">
              <w:t>ELEMENT NAME</w:t>
            </w:r>
          </w:p>
        </w:tc>
      </w:tr>
      <w:tr w:rsidR="00BD6B97" w:rsidRPr="007A7659" w14:paraId="110AFA18" w14:textId="77777777">
        <w:trPr>
          <w:jc w:val="center"/>
        </w:trPr>
        <w:tc>
          <w:tcPr>
            <w:tcW w:w="577" w:type="dxa"/>
            <w:tcBorders>
              <w:left w:val="single" w:sz="4" w:space="0" w:color="000000"/>
              <w:bottom w:val="single" w:sz="4" w:space="0" w:color="000000"/>
            </w:tcBorders>
          </w:tcPr>
          <w:p w14:paraId="666F8906" w14:textId="77777777" w:rsidR="00BD6B97" w:rsidRPr="007A7659" w:rsidRDefault="00BD6B97">
            <w:pPr>
              <w:pStyle w:val="TableEntry"/>
              <w:snapToGrid w:val="0"/>
              <w:rPr>
                <w:noProof w:val="0"/>
              </w:rPr>
            </w:pPr>
            <w:r w:rsidRPr="007A7659">
              <w:rPr>
                <w:noProof w:val="0"/>
              </w:rPr>
              <w:t>1</w:t>
            </w:r>
          </w:p>
        </w:tc>
        <w:tc>
          <w:tcPr>
            <w:tcW w:w="555" w:type="dxa"/>
            <w:tcBorders>
              <w:left w:val="single" w:sz="4" w:space="0" w:color="000000"/>
              <w:bottom w:val="single" w:sz="4" w:space="0" w:color="000000"/>
            </w:tcBorders>
          </w:tcPr>
          <w:p w14:paraId="5FE88EC2" w14:textId="77777777" w:rsidR="00BD6B97" w:rsidRPr="007A7659" w:rsidRDefault="00BD6B97">
            <w:pPr>
              <w:pStyle w:val="TableEntry"/>
              <w:snapToGrid w:val="0"/>
              <w:rPr>
                <w:noProof w:val="0"/>
              </w:rPr>
            </w:pPr>
            <w:r w:rsidRPr="007A7659">
              <w:rPr>
                <w:noProof w:val="0"/>
              </w:rPr>
              <w:t>1</w:t>
            </w:r>
          </w:p>
        </w:tc>
        <w:tc>
          <w:tcPr>
            <w:tcW w:w="421" w:type="dxa"/>
            <w:tcBorders>
              <w:left w:val="single" w:sz="4" w:space="0" w:color="000000"/>
              <w:bottom w:val="single" w:sz="4" w:space="0" w:color="000000"/>
            </w:tcBorders>
          </w:tcPr>
          <w:p w14:paraId="77B991AC" w14:textId="77777777" w:rsidR="00BD6B97" w:rsidRPr="007A7659" w:rsidRDefault="00BD6B97">
            <w:pPr>
              <w:pStyle w:val="TableEntry"/>
              <w:snapToGrid w:val="0"/>
              <w:rPr>
                <w:noProof w:val="0"/>
              </w:rPr>
            </w:pPr>
            <w:r w:rsidRPr="007A7659">
              <w:rPr>
                <w:noProof w:val="0"/>
              </w:rPr>
              <w:t>ID</w:t>
            </w:r>
          </w:p>
        </w:tc>
        <w:tc>
          <w:tcPr>
            <w:tcW w:w="566" w:type="dxa"/>
            <w:tcBorders>
              <w:left w:val="single" w:sz="4" w:space="0" w:color="000000"/>
              <w:bottom w:val="single" w:sz="4" w:space="0" w:color="000000"/>
            </w:tcBorders>
          </w:tcPr>
          <w:p w14:paraId="25167496"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69837721" w14:textId="77777777" w:rsidR="00BD6B97" w:rsidRPr="007A7659" w:rsidRDefault="00BD6B97">
            <w:pPr>
              <w:pStyle w:val="TableEntry"/>
              <w:snapToGrid w:val="0"/>
              <w:rPr>
                <w:noProof w:val="0"/>
              </w:rPr>
            </w:pPr>
            <w:r w:rsidRPr="007A7659">
              <w:rPr>
                <w:noProof w:val="0"/>
              </w:rPr>
              <w:t>0091</w:t>
            </w:r>
          </w:p>
        </w:tc>
        <w:tc>
          <w:tcPr>
            <w:tcW w:w="743" w:type="dxa"/>
            <w:tcBorders>
              <w:left w:val="single" w:sz="4" w:space="0" w:color="000000"/>
              <w:bottom w:val="single" w:sz="4" w:space="0" w:color="000000"/>
            </w:tcBorders>
          </w:tcPr>
          <w:p w14:paraId="737E289E" w14:textId="77777777" w:rsidR="00BD6B97" w:rsidRPr="007A7659" w:rsidRDefault="00BD6B97">
            <w:pPr>
              <w:pStyle w:val="TableEntry"/>
              <w:snapToGrid w:val="0"/>
              <w:rPr>
                <w:noProof w:val="0"/>
              </w:rPr>
            </w:pPr>
            <w:r w:rsidRPr="007A7659">
              <w:rPr>
                <w:noProof w:val="0"/>
              </w:rPr>
              <w:t>00027</w:t>
            </w:r>
          </w:p>
        </w:tc>
        <w:tc>
          <w:tcPr>
            <w:tcW w:w="2094" w:type="dxa"/>
            <w:tcBorders>
              <w:left w:val="single" w:sz="4" w:space="0" w:color="000000"/>
              <w:bottom w:val="single" w:sz="4" w:space="0" w:color="000000"/>
              <w:right w:val="single" w:sz="4" w:space="0" w:color="000000"/>
            </w:tcBorders>
          </w:tcPr>
          <w:p w14:paraId="49E92A5C" w14:textId="77777777" w:rsidR="00BD6B97" w:rsidRPr="007A7659" w:rsidRDefault="00BD6B97">
            <w:pPr>
              <w:pStyle w:val="TableEntry"/>
              <w:snapToGrid w:val="0"/>
              <w:rPr>
                <w:noProof w:val="0"/>
              </w:rPr>
            </w:pPr>
            <w:r w:rsidRPr="007A7659">
              <w:rPr>
                <w:noProof w:val="0"/>
              </w:rPr>
              <w:t>Query Priority</w:t>
            </w:r>
          </w:p>
        </w:tc>
      </w:tr>
      <w:tr w:rsidR="00BD6B97" w:rsidRPr="007A7659" w14:paraId="65E84A43" w14:textId="77777777">
        <w:trPr>
          <w:jc w:val="center"/>
        </w:trPr>
        <w:tc>
          <w:tcPr>
            <w:tcW w:w="577" w:type="dxa"/>
            <w:tcBorders>
              <w:left w:val="single" w:sz="4" w:space="0" w:color="000000"/>
              <w:bottom w:val="single" w:sz="4" w:space="0" w:color="000000"/>
            </w:tcBorders>
          </w:tcPr>
          <w:p w14:paraId="6D29290F" w14:textId="77777777" w:rsidR="00BD6B97" w:rsidRPr="007A7659" w:rsidRDefault="00BD6B97">
            <w:pPr>
              <w:pStyle w:val="TableEntry"/>
              <w:snapToGrid w:val="0"/>
              <w:rPr>
                <w:noProof w:val="0"/>
              </w:rPr>
            </w:pPr>
            <w:r w:rsidRPr="007A7659">
              <w:rPr>
                <w:noProof w:val="0"/>
              </w:rPr>
              <w:t>2</w:t>
            </w:r>
          </w:p>
        </w:tc>
        <w:tc>
          <w:tcPr>
            <w:tcW w:w="555" w:type="dxa"/>
            <w:tcBorders>
              <w:left w:val="single" w:sz="4" w:space="0" w:color="000000"/>
              <w:bottom w:val="single" w:sz="4" w:space="0" w:color="000000"/>
            </w:tcBorders>
          </w:tcPr>
          <w:p w14:paraId="5F190315" w14:textId="77777777" w:rsidR="00BD6B97" w:rsidRPr="007A7659" w:rsidRDefault="00BD6B97">
            <w:pPr>
              <w:pStyle w:val="TableEntry"/>
              <w:snapToGrid w:val="0"/>
              <w:rPr>
                <w:noProof w:val="0"/>
              </w:rPr>
            </w:pPr>
            <w:r w:rsidRPr="007A7659">
              <w:rPr>
                <w:noProof w:val="0"/>
              </w:rPr>
              <w:t>10</w:t>
            </w:r>
          </w:p>
        </w:tc>
        <w:tc>
          <w:tcPr>
            <w:tcW w:w="421" w:type="dxa"/>
            <w:tcBorders>
              <w:left w:val="single" w:sz="4" w:space="0" w:color="000000"/>
              <w:bottom w:val="single" w:sz="4" w:space="0" w:color="000000"/>
            </w:tcBorders>
          </w:tcPr>
          <w:p w14:paraId="5D98265A" w14:textId="77777777" w:rsidR="00BD6B97" w:rsidRPr="007A7659" w:rsidRDefault="00BD6B97">
            <w:pPr>
              <w:pStyle w:val="TableEntry"/>
              <w:snapToGrid w:val="0"/>
              <w:rPr>
                <w:noProof w:val="0"/>
              </w:rPr>
            </w:pPr>
            <w:r w:rsidRPr="007A7659">
              <w:rPr>
                <w:noProof w:val="0"/>
              </w:rPr>
              <w:t>CQ</w:t>
            </w:r>
          </w:p>
        </w:tc>
        <w:tc>
          <w:tcPr>
            <w:tcW w:w="566" w:type="dxa"/>
            <w:tcBorders>
              <w:left w:val="single" w:sz="4" w:space="0" w:color="000000"/>
              <w:bottom w:val="single" w:sz="4" w:space="0" w:color="000000"/>
            </w:tcBorders>
          </w:tcPr>
          <w:p w14:paraId="31042FDA" w14:textId="77777777" w:rsidR="00BD6B97" w:rsidRPr="007A7659" w:rsidRDefault="00BD6B97">
            <w:pPr>
              <w:pStyle w:val="TableEntry"/>
              <w:snapToGrid w:val="0"/>
              <w:rPr>
                <w:noProof w:val="0"/>
              </w:rPr>
            </w:pPr>
            <w:r w:rsidRPr="007A7659">
              <w:rPr>
                <w:noProof w:val="0"/>
              </w:rPr>
              <w:t>O</w:t>
            </w:r>
          </w:p>
        </w:tc>
        <w:tc>
          <w:tcPr>
            <w:tcW w:w="655" w:type="dxa"/>
            <w:tcBorders>
              <w:left w:val="single" w:sz="4" w:space="0" w:color="000000"/>
              <w:bottom w:val="single" w:sz="4" w:space="0" w:color="000000"/>
            </w:tcBorders>
          </w:tcPr>
          <w:p w14:paraId="08AC79EB" w14:textId="77777777" w:rsidR="00BD6B97" w:rsidRPr="007A7659" w:rsidRDefault="00BD6B97">
            <w:pPr>
              <w:pStyle w:val="TableEntry"/>
              <w:snapToGrid w:val="0"/>
              <w:rPr>
                <w:noProof w:val="0"/>
              </w:rPr>
            </w:pPr>
            <w:r w:rsidRPr="007A7659">
              <w:rPr>
                <w:noProof w:val="0"/>
              </w:rPr>
              <w:t>0126</w:t>
            </w:r>
          </w:p>
        </w:tc>
        <w:tc>
          <w:tcPr>
            <w:tcW w:w="743" w:type="dxa"/>
            <w:tcBorders>
              <w:left w:val="single" w:sz="4" w:space="0" w:color="000000"/>
              <w:bottom w:val="single" w:sz="4" w:space="0" w:color="000000"/>
            </w:tcBorders>
          </w:tcPr>
          <w:p w14:paraId="5BCDD6EE" w14:textId="77777777" w:rsidR="00BD6B97" w:rsidRPr="007A7659" w:rsidRDefault="00BD6B97">
            <w:pPr>
              <w:pStyle w:val="TableEntry"/>
              <w:snapToGrid w:val="0"/>
              <w:rPr>
                <w:noProof w:val="0"/>
              </w:rPr>
            </w:pPr>
            <w:r w:rsidRPr="007A7659">
              <w:rPr>
                <w:noProof w:val="0"/>
              </w:rPr>
              <w:t>00031</w:t>
            </w:r>
          </w:p>
        </w:tc>
        <w:tc>
          <w:tcPr>
            <w:tcW w:w="2094" w:type="dxa"/>
            <w:tcBorders>
              <w:left w:val="single" w:sz="4" w:space="0" w:color="000000"/>
              <w:bottom w:val="single" w:sz="4" w:space="0" w:color="000000"/>
              <w:right w:val="single" w:sz="4" w:space="0" w:color="000000"/>
            </w:tcBorders>
          </w:tcPr>
          <w:p w14:paraId="02BB48E6" w14:textId="77777777" w:rsidR="00BD6B97" w:rsidRPr="007A7659" w:rsidRDefault="00BD6B97">
            <w:pPr>
              <w:pStyle w:val="TableEntry"/>
              <w:snapToGrid w:val="0"/>
              <w:rPr>
                <w:noProof w:val="0"/>
              </w:rPr>
            </w:pPr>
            <w:r w:rsidRPr="007A7659">
              <w:rPr>
                <w:noProof w:val="0"/>
              </w:rPr>
              <w:t>Quantity Limited Request</w:t>
            </w:r>
          </w:p>
        </w:tc>
      </w:tr>
    </w:tbl>
    <w:p w14:paraId="1B75DAB7" w14:textId="77777777" w:rsidR="00BD6B97" w:rsidRPr="007A7659" w:rsidRDefault="00BD6B97" w:rsidP="007E3B51">
      <w:pPr>
        <w:pStyle w:val="BodyText"/>
        <w:jc w:val="right"/>
        <w:rPr>
          <w:i/>
        </w:rPr>
      </w:pPr>
      <w:r w:rsidRPr="007A7659">
        <w:rPr>
          <w:i/>
        </w:rPr>
        <w:t>Adapted from the HL7 standard, version 2.5</w:t>
      </w:r>
    </w:p>
    <w:p w14:paraId="135457F4" w14:textId="77777777" w:rsidR="00D55E57" w:rsidRPr="007A7659" w:rsidRDefault="00D55E57" w:rsidP="00AE5ED3">
      <w:pPr>
        <w:pStyle w:val="BodyText"/>
      </w:pPr>
    </w:p>
    <w:p w14:paraId="25BEEB55" w14:textId="77777777" w:rsidR="00BD6B97" w:rsidRPr="007A7659" w:rsidRDefault="00BD6B97">
      <w:pPr>
        <w:pStyle w:val="Heading7"/>
        <w:numPr>
          <w:ilvl w:val="6"/>
          <w:numId w:val="19"/>
        </w:numPr>
        <w:tabs>
          <w:tab w:val="clear" w:pos="4320"/>
          <w:tab w:val="clear" w:pos="5040"/>
          <w:tab w:val="left" w:pos="1296"/>
        </w:tabs>
        <w:rPr>
          <w:noProof w:val="0"/>
        </w:rPr>
      </w:pPr>
      <w:bookmarkStart w:id="3444" w:name="_Toc173916489"/>
      <w:bookmarkStart w:id="3445" w:name="_Toc174248984"/>
      <w:r w:rsidRPr="007A7659">
        <w:rPr>
          <w:noProof w:val="0"/>
        </w:rPr>
        <w:t>Populating RCP-1-Query Priority</w:t>
      </w:r>
      <w:bookmarkEnd w:id="3444"/>
      <w:bookmarkEnd w:id="3445"/>
    </w:p>
    <w:p w14:paraId="2856DE7E" w14:textId="77777777" w:rsidR="00BD6B97" w:rsidRPr="007A7659" w:rsidRDefault="00BD6B97">
      <w:r w:rsidRPr="007A7659">
        <w:t xml:space="preserve">Field </w:t>
      </w:r>
      <w:r w:rsidRPr="007A7659">
        <w:rPr>
          <w:i/>
          <w:iCs/>
        </w:rPr>
        <w:t>RCP-1-Query Priority</w:t>
      </w:r>
      <w:r w:rsidRPr="007A7659">
        <w:t xml:space="preserve"> shall always contain </w:t>
      </w:r>
      <w:r w:rsidRPr="007A7659">
        <w:rPr>
          <w:b/>
          <w:bCs/>
        </w:rPr>
        <w:t>I</w:t>
      </w:r>
      <w:r w:rsidRPr="007A7659">
        <w:t>, signifying that the response to the query is to be returned in Immediate mode.</w:t>
      </w:r>
    </w:p>
    <w:p w14:paraId="27A24D9C" w14:textId="77777777" w:rsidR="00BD6B97" w:rsidRPr="007A7659" w:rsidRDefault="00BD6B97">
      <w:pPr>
        <w:pStyle w:val="Heading7"/>
        <w:numPr>
          <w:ilvl w:val="6"/>
          <w:numId w:val="19"/>
        </w:numPr>
        <w:tabs>
          <w:tab w:val="clear" w:pos="4320"/>
          <w:tab w:val="clear" w:pos="5040"/>
          <w:tab w:val="left" w:pos="1296"/>
        </w:tabs>
        <w:rPr>
          <w:noProof w:val="0"/>
        </w:rPr>
      </w:pPr>
      <w:bookmarkStart w:id="3446" w:name="_Toc173916490"/>
      <w:bookmarkStart w:id="3447" w:name="_Toc174248985"/>
      <w:r w:rsidRPr="007A7659">
        <w:rPr>
          <w:noProof w:val="0"/>
        </w:rPr>
        <w:t>Populating RCP-2-Quantity Limited Request</w:t>
      </w:r>
      <w:bookmarkEnd w:id="3446"/>
      <w:bookmarkEnd w:id="3447"/>
    </w:p>
    <w:p w14:paraId="1888183D" w14:textId="77777777" w:rsidR="00BD6B97" w:rsidRPr="007A7659" w:rsidRDefault="00BD6B97">
      <w:r w:rsidRPr="007A7659">
        <w:t>The Patient Demographics Consumer may request that responses to the query be sent, using the HL7 Continuation Protocol, in increments of a specified number of patient records. (In the context of the HL7 query, a patient record is defined as the PID segment and any segments accompanying it for each patient.) It is desirable to request an incremental response if the query could result in hundreds or thousands of matches or “hits.”</w:t>
      </w:r>
    </w:p>
    <w:p w14:paraId="3816A956" w14:textId="77777777" w:rsidR="00BD6B97" w:rsidRPr="007A7659" w:rsidRDefault="00BD6B97">
      <w:r w:rsidRPr="007A7659">
        <w:t>The Patient Demographics Supplier shall support the HL7 Continuation Protocol.</w:t>
      </w:r>
    </w:p>
    <w:p w14:paraId="586B2587" w14:textId="77777777" w:rsidR="00BD6B97" w:rsidRPr="007A7659" w:rsidRDefault="00BD6B97">
      <w:r w:rsidRPr="007A7659">
        <w:t xml:space="preserve">Field RCP-2 is of data type CQ, which contains two components. The first component contains the number of increments, always expressed as an integer greater than 0, while the second component contains the kind of increment, always </w:t>
      </w:r>
      <w:r w:rsidRPr="007A7659">
        <w:rPr>
          <w:rFonts w:ascii="Lucida Console" w:hAnsi="Lucida Console"/>
        </w:rPr>
        <w:t>RD</w:t>
      </w:r>
      <w:r w:rsidRPr="007A7659">
        <w:t xml:space="preserve"> to signify that incremental replies are specified in terms of records.</w:t>
      </w:r>
    </w:p>
    <w:p w14:paraId="218B8B5B" w14:textId="77777777" w:rsidR="00BD6B97" w:rsidRPr="007A7659" w:rsidRDefault="00BD6B97">
      <w:r w:rsidRPr="007A7659">
        <w:t xml:space="preserve">For example, </w:t>
      </w:r>
      <w:r w:rsidRPr="007A7659">
        <w:rPr>
          <w:rFonts w:ascii="Lucida Console" w:hAnsi="Lucida Console"/>
        </w:rPr>
        <w:t xml:space="preserve">50^RD </w:t>
      </w:r>
      <w:r w:rsidRPr="007A7659">
        <w:t>requests 50 records at a time.</w:t>
      </w:r>
    </w:p>
    <w:p w14:paraId="016DD756" w14:textId="77777777" w:rsidR="00BD6B97" w:rsidRPr="007A7659" w:rsidRDefault="00BD6B97">
      <w:r w:rsidRPr="007A7659">
        <w:lastRenderedPageBreak/>
        <w:t>See the “Incremental Response Processing” (</w:t>
      </w:r>
      <w:r w:rsidR="00211645" w:rsidRPr="007A7659">
        <w:t>Section</w:t>
      </w:r>
      <w:r w:rsidRPr="007A7659">
        <w:t xml:space="preserve"> 3.21.4.1.3.3) and the “Expected Actions” section of the Patient Demographics Query Response message (</w:t>
      </w:r>
      <w:r w:rsidR="00211645" w:rsidRPr="007A7659">
        <w:t>Section</w:t>
      </w:r>
      <w:r w:rsidRPr="007A7659">
        <w:t xml:space="preserve"> 3.21.4.2.3) for more information on the implementation of the continuation protocol. </w:t>
      </w:r>
    </w:p>
    <w:p w14:paraId="6DEAB756" w14:textId="77777777" w:rsidR="00BD6B97" w:rsidRPr="007A7659" w:rsidRDefault="00BD6B97">
      <w:pPr>
        <w:pStyle w:val="Heading6"/>
        <w:numPr>
          <w:ilvl w:val="5"/>
          <w:numId w:val="19"/>
        </w:numPr>
        <w:tabs>
          <w:tab w:val="clear" w:pos="4320"/>
        </w:tabs>
        <w:rPr>
          <w:noProof w:val="0"/>
        </w:rPr>
      </w:pPr>
      <w:r w:rsidRPr="007A7659">
        <w:rPr>
          <w:noProof w:val="0"/>
        </w:rPr>
        <w:t>DSC Segment</w:t>
      </w:r>
    </w:p>
    <w:p w14:paraId="608847D1" w14:textId="77777777" w:rsidR="00BD6B97" w:rsidRPr="007A7659" w:rsidRDefault="00BD6B97" w:rsidP="007E3B51">
      <w:r w:rsidRPr="007A7659">
        <w:rPr>
          <w:bCs/>
        </w:rPr>
        <w:t xml:space="preserve">The Patient Demographics Consumer may request additional increments of data by specifying this segment on the query request. This segment should be omitted on the initial query request. Its purpose is to request additional increments of the data from the Patient Demographic Supplier. </w:t>
      </w:r>
    </w:p>
    <w:p w14:paraId="6737FFC1" w14:textId="77777777" w:rsidR="00BD6B97" w:rsidRPr="007A7659" w:rsidRDefault="00BD6B97" w:rsidP="00E468B7">
      <w:pPr>
        <w:pStyle w:val="TableTitle"/>
        <w:rPr>
          <w:szCs w:val="24"/>
        </w:rPr>
      </w:pPr>
      <w:bookmarkStart w:id="3448" w:name="OLE_LINK19"/>
      <w:bookmarkStart w:id="3449" w:name="OLE_LINK20"/>
      <w:r w:rsidRPr="007A7659">
        <w:t>Table 3.21-9: IHE Profile - DSC segment</w:t>
      </w:r>
      <w:bookmarkEnd w:id="3448"/>
      <w:bookmarkEnd w:id="3449"/>
      <w:r w:rsidRPr="007A7659">
        <w:t xml:space="preserve"> </w:t>
      </w:r>
    </w:p>
    <w:tbl>
      <w:tblPr>
        <w:tblW w:w="0" w:type="auto"/>
        <w:tblInd w:w="1458" w:type="dxa"/>
        <w:tblLayout w:type="fixed"/>
        <w:tblLook w:val="0000" w:firstRow="0" w:lastRow="0" w:firstColumn="0" w:lastColumn="0" w:noHBand="0" w:noVBand="0"/>
      </w:tblPr>
      <w:tblGrid>
        <w:gridCol w:w="810"/>
        <w:gridCol w:w="810"/>
        <w:gridCol w:w="630"/>
        <w:gridCol w:w="810"/>
        <w:gridCol w:w="885"/>
        <w:gridCol w:w="923"/>
        <w:gridCol w:w="2206"/>
      </w:tblGrid>
      <w:tr w:rsidR="00BD6B97" w:rsidRPr="007A7659" w14:paraId="0224ED4E" w14:textId="77777777">
        <w:tc>
          <w:tcPr>
            <w:tcW w:w="810" w:type="dxa"/>
            <w:tcBorders>
              <w:top w:val="single" w:sz="4" w:space="0" w:color="000000"/>
              <w:left w:val="single" w:sz="4" w:space="0" w:color="000000"/>
              <w:bottom w:val="single" w:sz="4" w:space="0" w:color="000000"/>
            </w:tcBorders>
            <w:shd w:val="clear" w:color="auto" w:fill="E0E0E0"/>
          </w:tcPr>
          <w:p w14:paraId="6A5B7F5B" w14:textId="77777777" w:rsidR="00BD6B97" w:rsidRPr="007A7659" w:rsidRDefault="00BD6B97" w:rsidP="0002013A">
            <w:pPr>
              <w:pStyle w:val="TableEntryHeader"/>
            </w:pPr>
            <w:r w:rsidRPr="007A7659">
              <w:t>SEQ</w:t>
            </w:r>
          </w:p>
        </w:tc>
        <w:tc>
          <w:tcPr>
            <w:tcW w:w="810" w:type="dxa"/>
            <w:tcBorders>
              <w:top w:val="single" w:sz="4" w:space="0" w:color="000000"/>
              <w:left w:val="single" w:sz="4" w:space="0" w:color="000000"/>
              <w:bottom w:val="single" w:sz="4" w:space="0" w:color="000000"/>
            </w:tcBorders>
            <w:shd w:val="clear" w:color="auto" w:fill="E0E0E0"/>
          </w:tcPr>
          <w:p w14:paraId="5331A3A5" w14:textId="77777777" w:rsidR="00BD6B97" w:rsidRPr="007A7659" w:rsidRDefault="00BD6B97" w:rsidP="0002013A">
            <w:pPr>
              <w:pStyle w:val="TableEntryHeader"/>
            </w:pPr>
            <w:r w:rsidRPr="007A7659">
              <w:t>LEN</w:t>
            </w:r>
          </w:p>
        </w:tc>
        <w:tc>
          <w:tcPr>
            <w:tcW w:w="630" w:type="dxa"/>
            <w:tcBorders>
              <w:top w:val="single" w:sz="4" w:space="0" w:color="000000"/>
              <w:left w:val="single" w:sz="4" w:space="0" w:color="000000"/>
              <w:bottom w:val="single" w:sz="4" w:space="0" w:color="000000"/>
            </w:tcBorders>
            <w:shd w:val="clear" w:color="auto" w:fill="E0E0E0"/>
          </w:tcPr>
          <w:p w14:paraId="325FC5C3" w14:textId="77777777" w:rsidR="00BD6B97" w:rsidRPr="007A7659" w:rsidRDefault="00BD6B97" w:rsidP="0002013A">
            <w:pPr>
              <w:pStyle w:val="TableEntryHeader"/>
            </w:pPr>
            <w:r w:rsidRPr="007A7659">
              <w:t>DT</w:t>
            </w:r>
          </w:p>
        </w:tc>
        <w:tc>
          <w:tcPr>
            <w:tcW w:w="810" w:type="dxa"/>
            <w:tcBorders>
              <w:top w:val="single" w:sz="4" w:space="0" w:color="000000"/>
              <w:left w:val="single" w:sz="4" w:space="0" w:color="000000"/>
              <w:bottom w:val="single" w:sz="4" w:space="0" w:color="000000"/>
            </w:tcBorders>
            <w:shd w:val="clear" w:color="auto" w:fill="E0E0E0"/>
          </w:tcPr>
          <w:p w14:paraId="1F3294FF" w14:textId="77777777" w:rsidR="00BD6B97" w:rsidRPr="007A7659" w:rsidRDefault="00BD6B97" w:rsidP="0002013A">
            <w:pPr>
              <w:pStyle w:val="TableEntryHeader"/>
            </w:pPr>
            <w:r w:rsidRPr="007A7659">
              <w:t>OPT</w:t>
            </w:r>
          </w:p>
        </w:tc>
        <w:tc>
          <w:tcPr>
            <w:tcW w:w="885" w:type="dxa"/>
            <w:tcBorders>
              <w:top w:val="single" w:sz="4" w:space="0" w:color="000000"/>
              <w:left w:val="single" w:sz="4" w:space="0" w:color="000000"/>
              <w:bottom w:val="single" w:sz="4" w:space="0" w:color="000000"/>
            </w:tcBorders>
            <w:shd w:val="clear" w:color="auto" w:fill="E0E0E0"/>
          </w:tcPr>
          <w:p w14:paraId="728AB53A" w14:textId="77777777" w:rsidR="00BD6B97" w:rsidRPr="007A7659" w:rsidRDefault="00BD6B97" w:rsidP="0002013A">
            <w:pPr>
              <w:pStyle w:val="TableEntryHeader"/>
            </w:pPr>
            <w:r w:rsidRPr="007A7659">
              <w:t>TBL#</w:t>
            </w:r>
          </w:p>
        </w:tc>
        <w:tc>
          <w:tcPr>
            <w:tcW w:w="923" w:type="dxa"/>
            <w:tcBorders>
              <w:top w:val="single" w:sz="4" w:space="0" w:color="000000"/>
              <w:left w:val="single" w:sz="4" w:space="0" w:color="000000"/>
              <w:bottom w:val="single" w:sz="4" w:space="0" w:color="000000"/>
            </w:tcBorders>
            <w:shd w:val="clear" w:color="auto" w:fill="E0E0E0"/>
          </w:tcPr>
          <w:p w14:paraId="4E5773EC" w14:textId="77777777" w:rsidR="00BD6B97" w:rsidRPr="007A7659" w:rsidRDefault="00BD6B97" w:rsidP="0002013A">
            <w:pPr>
              <w:pStyle w:val="TableEntryHeader"/>
            </w:pPr>
            <w:r w:rsidRPr="007A7659">
              <w:t>ITEM#</w:t>
            </w:r>
          </w:p>
        </w:tc>
        <w:tc>
          <w:tcPr>
            <w:tcW w:w="2206" w:type="dxa"/>
            <w:tcBorders>
              <w:top w:val="single" w:sz="4" w:space="0" w:color="000000"/>
              <w:left w:val="single" w:sz="4" w:space="0" w:color="000000"/>
              <w:bottom w:val="single" w:sz="4" w:space="0" w:color="000000"/>
              <w:right w:val="single" w:sz="4" w:space="0" w:color="000000"/>
            </w:tcBorders>
            <w:shd w:val="clear" w:color="auto" w:fill="E0E0E0"/>
          </w:tcPr>
          <w:p w14:paraId="0C06F656" w14:textId="77777777" w:rsidR="00BD6B97" w:rsidRPr="007A7659" w:rsidRDefault="00BD6B97" w:rsidP="0002013A">
            <w:pPr>
              <w:pStyle w:val="TableEntryHeader"/>
            </w:pPr>
            <w:r w:rsidRPr="007A7659">
              <w:t>ELEMENT NAME</w:t>
            </w:r>
          </w:p>
        </w:tc>
      </w:tr>
      <w:tr w:rsidR="00BD6B97" w:rsidRPr="007A7659" w14:paraId="38714A70" w14:textId="77777777">
        <w:tc>
          <w:tcPr>
            <w:tcW w:w="810" w:type="dxa"/>
            <w:tcBorders>
              <w:left w:val="single" w:sz="4" w:space="0" w:color="000000"/>
              <w:bottom w:val="single" w:sz="4" w:space="0" w:color="000000"/>
            </w:tcBorders>
          </w:tcPr>
          <w:p w14:paraId="5DB07551" w14:textId="77777777" w:rsidR="00BD6B97" w:rsidRPr="007A7659" w:rsidRDefault="00BD6B97">
            <w:pPr>
              <w:pStyle w:val="TableEntry"/>
              <w:rPr>
                <w:noProof w:val="0"/>
              </w:rPr>
            </w:pPr>
            <w:r w:rsidRPr="007A7659">
              <w:rPr>
                <w:noProof w:val="0"/>
              </w:rPr>
              <w:t>1</w:t>
            </w:r>
          </w:p>
        </w:tc>
        <w:tc>
          <w:tcPr>
            <w:tcW w:w="810" w:type="dxa"/>
            <w:tcBorders>
              <w:left w:val="single" w:sz="4" w:space="0" w:color="000000"/>
              <w:bottom w:val="single" w:sz="4" w:space="0" w:color="000000"/>
            </w:tcBorders>
          </w:tcPr>
          <w:p w14:paraId="5591962B" w14:textId="77777777" w:rsidR="00BD6B97" w:rsidRPr="007A7659" w:rsidRDefault="00BD6B97">
            <w:pPr>
              <w:pStyle w:val="TableEntry"/>
              <w:rPr>
                <w:noProof w:val="0"/>
              </w:rPr>
            </w:pPr>
            <w:r w:rsidRPr="007A7659">
              <w:rPr>
                <w:noProof w:val="0"/>
              </w:rPr>
              <w:t>180</w:t>
            </w:r>
          </w:p>
        </w:tc>
        <w:tc>
          <w:tcPr>
            <w:tcW w:w="630" w:type="dxa"/>
            <w:tcBorders>
              <w:left w:val="single" w:sz="4" w:space="0" w:color="000000"/>
              <w:bottom w:val="single" w:sz="4" w:space="0" w:color="000000"/>
            </w:tcBorders>
          </w:tcPr>
          <w:p w14:paraId="4D3AD61F" w14:textId="77777777" w:rsidR="00BD6B97" w:rsidRPr="007A7659" w:rsidRDefault="00BD6B97">
            <w:pPr>
              <w:pStyle w:val="TableEntry"/>
              <w:rPr>
                <w:noProof w:val="0"/>
              </w:rPr>
            </w:pPr>
            <w:r w:rsidRPr="007A7659">
              <w:rPr>
                <w:noProof w:val="0"/>
              </w:rPr>
              <w:t>ST</w:t>
            </w:r>
          </w:p>
        </w:tc>
        <w:tc>
          <w:tcPr>
            <w:tcW w:w="810" w:type="dxa"/>
            <w:tcBorders>
              <w:left w:val="single" w:sz="4" w:space="0" w:color="000000"/>
              <w:bottom w:val="single" w:sz="4" w:space="0" w:color="000000"/>
            </w:tcBorders>
          </w:tcPr>
          <w:p w14:paraId="65354FAE" w14:textId="77777777" w:rsidR="00BD6B97" w:rsidRPr="007A7659" w:rsidRDefault="00BD6B97">
            <w:pPr>
              <w:pStyle w:val="TableEntry"/>
              <w:rPr>
                <w:noProof w:val="0"/>
              </w:rPr>
            </w:pPr>
            <w:r w:rsidRPr="007A7659">
              <w:rPr>
                <w:noProof w:val="0"/>
              </w:rPr>
              <w:t>O</w:t>
            </w:r>
          </w:p>
        </w:tc>
        <w:tc>
          <w:tcPr>
            <w:tcW w:w="885" w:type="dxa"/>
            <w:tcBorders>
              <w:left w:val="single" w:sz="4" w:space="0" w:color="000000"/>
              <w:bottom w:val="single" w:sz="4" w:space="0" w:color="000000"/>
            </w:tcBorders>
          </w:tcPr>
          <w:p w14:paraId="493EC00B" w14:textId="77777777" w:rsidR="00BD6B97" w:rsidRPr="007A7659" w:rsidRDefault="00BD6B97">
            <w:pPr>
              <w:pStyle w:val="TableEntry"/>
              <w:rPr>
                <w:noProof w:val="0"/>
              </w:rPr>
            </w:pPr>
          </w:p>
        </w:tc>
        <w:tc>
          <w:tcPr>
            <w:tcW w:w="923" w:type="dxa"/>
            <w:tcBorders>
              <w:left w:val="single" w:sz="4" w:space="0" w:color="000000"/>
              <w:bottom w:val="single" w:sz="4" w:space="0" w:color="000000"/>
            </w:tcBorders>
          </w:tcPr>
          <w:p w14:paraId="075A4D2D" w14:textId="77777777" w:rsidR="00BD6B97" w:rsidRPr="007A7659" w:rsidRDefault="00BD6B97">
            <w:pPr>
              <w:pStyle w:val="TableEntry"/>
              <w:rPr>
                <w:noProof w:val="0"/>
              </w:rPr>
            </w:pPr>
            <w:r w:rsidRPr="007A7659">
              <w:rPr>
                <w:noProof w:val="0"/>
              </w:rPr>
              <w:t>00014</w:t>
            </w:r>
          </w:p>
        </w:tc>
        <w:tc>
          <w:tcPr>
            <w:tcW w:w="2206" w:type="dxa"/>
            <w:tcBorders>
              <w:left w:val="single" w:sz="4" w:space="0" w:color="000000"/>
              <w:bottom w:val="single" w:sz="4" w:space="0" w:color="000000"/>
              <w:right w:val="single" w:sz="4" w:space="0" w:color="000000"/>
            </w:tcBorders>
          </w:tcPr>
          <w:p w14:paraId="2E4F6F65" w14:textId="77777777" w:rsidR="00BD6B97" w:rsidRPr="007A7659" w:rsidRDefault="00BD6B97">
            <w:pPr>
              <w:pStyle w:val="TableEntry"/>
              <w:rPr>
                <w:noProof w:val="0"/>
              </w:rPr>
            </w:pPr>
            <w:r w:rsidRPr="007A7659">
              <w:rPr>
                <w:noProof w:val="0"/>
              </w:rPr>
              <w:t>Continuation Pointer</w:t>
            </w:r>
          </w:p>
        </w:tc>
      </w:tr>
      <w:tr w:rsidR="00BD6B97" w:rsidRPr="007A7659" w14:paraId="4DB6D1E8" w14:textId="77777777">
        <w:tc>
          <w:tcPr>
            <w:tcW w:w="810" w:type="dxa"/>
            <w:tcBorders>
              <w:left w:val="single" w:sz="4" w:space="0" w:color="000000"/>
              <w:bottom w:val="single" w:sz="4" w:space="0" w:color="000000"/>
            </w:tcBorders>
          </w:tcPr>
          <w:p w14:paraId="6D416EDF" w14:textId="77777777" w:rsidR="00BD6B97" w:rsidRPr="007A7659" w:rsidRDefault="00BD6B97">
            <w:pPr>
              <w:pStyle w:val="TableEntry"/>
              <w:rPr>
                <w:noProof w:val="0"/>
              </w:rPr>
            </w:pPr>
            <w:r w:rsidRPr="007A7659">
              <w:rPr>
                <w:noProof w:val="0"/>
              </w:rPr>
              <w:t>2</w:t>
            </w:r>
          </w:p>
        </w:tc>
        <w:tc>
          <w:tcPr>
            <w:tcW w:w="810" w:type="dxa"/>
            <w:tcBorders>
              <w:left w:val="single" w:sz="4" w:space="0" w:color="000000"/>
              <w:bottom w:val="single" w:sz="4" w:space="0" w:color="000000"/>
            </w:tcBorders>
          </w:tcPr>
          <w:p w14:paraId="02474618" w14:textId="77777777" w:rsidR="00BD6B97" w:rsidRPr="007A7659" w:rsidRDefault="00BD6B97">
            <w:pPr>
              <w:pStyle w:val="TableEntry"/>
              <w:rPr>
                <w:noProof w:val="0"/>
              </w:rPr>
            </w:pPr>
            <w:r w:rsidRPr="007A7659">
              <w:rPr>
                <w:noProof w:val="0"/>
              </w:rPr>
              <w:t>1</w:t>
            </w:r>
          </w:p>
        </w:tc>
        <w:tc>
          <w:tcPr>
            <w:tcW w:w="630" w:type="dxa"/>
            <w:tcBorders>
              <w:left w:val="single" w:sz="4" w:space="0" w:color="000000"/>
              <w:bottom w:val="single" w:sz="4" w:space="0" w:color="000000"/>
            </w:tcBorders>
          </w:tcPr>
          <w:p w14:paraId="0358BB8C" w14:textId="77777777" w:rsidR="00BD6B97" w:rsidRPr="007A7659" w:rsidRDefault="00BD6B97">
            <w:pPr>
              <w:pStyle w:val="TableEntry"/>
              <w:rPr>
                <w:noProof w:val="0"/>
              </w:rPr>
            </w:pPr>
            <w:r w:rsidRPr="007A7659">
              <w:rPr>
                <w:noProof w:val="0"/>
              </w:rPr>
              <w:t>ID</w:t>
            </w:r>
          </w:p>
        </w:tc>
        <w:tc>
          <w:tcPr>
            <w:tcW w:w="810" w:type="dxa"/>
            <w:tcBorders>
              <w:left w:val="single" w:sz="4" w:space="0" w:color="000000"/>
              <w:bottom w:val="single" w:sz="4" w:space="0" w:color="000000"/>
            </w:tcBorders>
          </w:tcPr>
          <w:p w14:paraId="7E1F9F82" w14:textId="77777777" w:rsidR="00BD6B97" w:rsidRPr="007A7659" w:rsidRDefault="00BD6B97">
            <w:pPr>
              <w:pStyle w:val="TableEntry"/>
              <w:rPr>
                <w:noProof w:val="0"/>
              </w:rPr>
            </w:pPr>
            <w:r w:rsidRPr="007A7659">
              <w:rPr>
                <w:noProof w:val="0"/>
              </w:rPr>
              <w:t>O</w:t>
            </w:r>
          </w:p>
        </w:tc>
        <w:tc>
          <w:tcPr>
            <w:tcW w:w="885" w:type="dxa"/>
            <w:tcBorders>
              <w:left w:val="single" w:sz="4" w:space="0" w:color="000000"/>
              <w:bottom w:val="single" w:sz="4" w:space="0" w:color="000000"/>
            </w:tcBorders>
          </w:tcPr>
          <w:p w14:paraId="1E373129" w14:textId="77777777" w:rsidR="00BD6B97" w:rsidRPr="007A7659" w:rsidRDefault="00BD6B97">
            <w:pPr>
              <w:pStyle w:val="TableEntry"/>
              <w:rPr>
                <w:noProof w:val="0"/>
              </w:rPr>
            </w:pPr>
            <w:r w:rsidRPr="007A7659">
              <w:rPr>
                <w:noProof w:val="0"/>
              </w:rPr>
              <w:t>0398</w:t>
            </w:r>
          </w:p>
        </w:tc>
        <w:tc>
          <w:tcPr>
            <w:tcW w:w="923" w:type="dxa"/>
            <w:tcBorders>
              <w:left w:val="single" w:sz="4" w:space="0" w:color="000000"/>
              <w:bottom w:val="single" w:sz="4" w:space="0" w:color="000000"/>
            </w:tcBorders>
          </w:tcPr>
          <w:p w14:paraId="4665AEA9" w14:textId="77777777" w:rsidR="00BD6B97" w:rsidRPr="007A7659" w:rsidRDefault="00BD6B97">
            <w:pPr>
              <w:pStyle w:val="TableEntry"/>
              <w:rPr>
                <w:noProof w:val="0"/>
              </w:rPr>
            </w:pPr>
            <w:r w:rsidRPr="007A7659">
              <w:rPr>
                <w:noProof w:val="0"/>
              </w:rPr>
              <w:t>01354</w:t>
            </w:r>
          </w:p>
        </w:tc>
        <w:tc>
          <w:tcPr>
            <w:tcW w:w="2206" w:type="dxa"/>
            <w:tcBorders>
              <w:left w:val="single" w:sz="4" w:space="0" w:color="000000"/>
              <w:bottom w:val="single" w:sz="4" w:space="0" w:color="000000"/>
              <w:right w:val="single" w:sz="4" w:space="0" w:color="000000"/>
            </w:tcBorders>
          </w:tcPr>
          <w:p w14:paraId="45EA6F26" w14:textId="77777777" w:rsidR="00BD6B97" w:rsidRPr="007A7659" w:rsidRDefault="00BD6B97">
            <w:pPr>
              <w:pStyle w:val="TableEntry"/>
              <w:rPr>
                <w:noProof w:val="0"/>
              </w:rPr>
            </w:pPr>
            <w:r w:rsidRPr="007A7659">
              <w:rPr>
                <w:noProof w:val="0"/>
              </w:rPr>
              <w:t>Continuation Style</w:t>
            </w:r>
          </w:p>
        </w:tc>
      </w:tr>
    </w:tbl>
    <w:p w14:paraId="799F8798" w14:textId="77777777" w:rsidR="00BD6B97" w:rsidRPr="007A7659" w:rsidRDefault="00BD6B97" w:rsidP="001D3953">
      <w:pPr>
        <w:pStyle w:val="BodyText"/>
      </w:pPr>
    </w:p>
    <w:p w14:paraId="7821DC02" w14:textId="77777777" w:rsidR="00BD6B97" w:rsidRPr="007A7659" w:rsidRDefault="00BD6B97">
      <w:pPr>
        <w:pStyle w:val="Heading7"/>
        <w:numPr>
          <w:ilvl w:val="6"/>
          <w:numId w:val="19"/>
        </w:numPr>
        <w:tabs>
          <w:tab w:val="clear" w:pos="4320"/>
          <w:tab w:val="clear" w:pos="5040"/>
        </w:tabs>
        <w:rPr>
          <w:noProof w:val="0"/>
        </w:rPr>
      </w:pPr>
      <w:r w:rsidRPr="007A7659">
        <w:rPr>
          <w:noProof w:val="0"/>
        </w:rPr>
        <w:t>Populating DSC-1 Continuation Pointer</w:t>
      </w:r>
    </w:p>
    <w:p w14:paraId="46023A6D" w14:textId="77777777" w:rsidR="00BD6B97" w:rsidRPr="007A7659" w:rsidRDefault="00BD6B97" w:rsidP="001D3953">
      <w:pPr>
        <w:pStyle w:val="BodyText"/>
      </w:pPr>
      <w:r w:rsidRPr="007A7659">
        <w:t>To request additional increments of data, DSC-1 (</w:t>
      </w:r>
      <w:r w:rsidRPr="007A7659">
        <w:rPr>
          <w:iCs/>
        </w:rPr>
        <w:t>Continuation Pointer)</w:t>
      </w:r>
      <w:r w:rsidRPr="007A7659">
        <w:rPr>
          <w:i/>
        </w:rPr>
        <w:t xml:space="preserve"> </w:t>
      </w:r>
      <w:r w:rsidRPr="007A7659">
        <w:t xml:space="preserve">shall echo the value from RSP^K22 DSC-1. </w:t>
      </w:r>
    </w:p>
    <w:p w14:paraId="5E88519F" w14:textId="77777777" w:rsidR="00BD6B97" w:rsidRPr="007A7659" w:rsidRDefault="00BD6B97">
      <w:pPr>
        <w:pStyle w:val="Heading7"/>
        <w:numPr>
          <w:ilvl w:val="6"/>
          <w:numId w:val="19"/>
        </w:numPr>
        <w:tabs>
          <w:tab w:val="clear" w:pos="4320"/>
          <w:tab w:val="clear" w:pos="5040"/>
        </w:tabs>
        <w:rPr>
          <w:noProof w:val="0"/>
        </w:rPr>
      </w:pPr>
      <w:r w:rsidRPr="007A7659">
        <w:rPr>
          <w:noProof w:val="0"/>
        </w:rPr>
        <w:t>Populating DSC-2 Continuation Style</w:t>
      </w:r>
    </w:p>
    <w:p w14:paraId="2EB01B6D" w14:textId="77777777" w:rsidR="00BD6B97" w:rsidRPr="007A7659" w:rsidRDefault="00BD6B97" w:rsidP="001D3953">
      <w:pPr>
        <w:pStyle w:val="BodyText"/>
        <w:rPr>
          <w:bCs/>
        </w:rPr>
      </w:pPr>
      <w:r w:rsidRPr="007A7659">
        <w:rPr>
          <w:bCs/>
        </w:rPr>
        <w:t>DSC-2 (</w:t>
      </w:r>
      <w:r w:rsidRPr="007A7659">
        <w:rPr>
          <w:bCs/>
          <w:iCs/>
        </w:rPr>
        <w:t>Continuation Style)</w:t>
      </w:r>
      <w:r w:rsidRPr="007A7659">
        <w:rPr>
          <w:bCs/>
          <w:i/>
        </w:rPr>
        <w:t xml:space="preserve"> </w:t>
      </w:r>
      <w:r w:rsidRPr="007A7659">
        <w:rPr>
          <w:bCs/>
        </w:rPr>
        <w:t>shall always contain I, signifying that this is part of an interactive continuation message.</w:t>
      </w:r>
    </w:p>
    <w:p w14:paraId="3518F632" w14:textId="77777777" w:rsidR="00BD6B97" w:rsidRPr="007A7659" w:rsidRDefault="00BD6B97">
      <w:pPr>
        <w:pStyle w:val="Heading5"/>
        <w:numPr>
          <w:ilvl w:val="4"/>
          <w:numId w:val="19"/>
        </w:numPr>
        <w:tabs>
          <w:tab w:val="left" w:pos="1008"/>
        </w:tabs>
        <w:rPr>
          <w:noProof w:val="0"/>
        </w:rPr>
      </w:pPr>
      <w:bookmarkStart w:id="3450" w:name="_Toc173916491"/>
      <w:bookmarkStart w:id="3451" w:name="_Toc174248986"/>
      <w:r w:rsidRPr="007A7659">
        <w:rPr>
          <w:noProof w:val="0"/>
        </w:rPr>
        <w:t>Expected Actions</w:t>
      </w:r>
      <w:bookmarkEnd w:id="3450"/>
      <w:bookmarkEnd w:id="3451"/>
    </w:p>
    <w:p w14:paraId="19A9AE96" w14:textId="77777777" w:rsidR="00BD6B97" w:rsidRPr="007A7659" w:rsidRDefault="00BD6B97">
      <w:pPr>
        <w:pStyle w:val="Heading6"/>
        <w:numPr>
          <w:ilvl w:val="5"/>
          <w:numId w:val="19"/>
        </w:numPr>
        <w:tabs>
          <w:tab w:val="clear" w:pos="4320"/>
          <w:tab w:val="left" w:pos="1152"/>
        </w:tabs>
        <w:rPr>
          <w:noProof w:val="0"/>
        </w:rPr>
      </w:pPr>
      <w:bookmarkStart w:id="3452" w:name="_Toc173916492"/>
      <w:bookmarkStart w:id="3453" w:name="_Toc174248987"/>
      <w:r w:rsidRPr="007A7659">
        <w:rPr>
          <w:noProof w:val="0"/>
        </w:rPr>
        <w:t>Immediate Acknowledgement</w:t>
      </w:r>
      <w:bookmarkEnd w:id="3452"/>
      <w:bookmarkEnd w:id="3453"/>
    </w:p>
    <w:p w14:paraId="1D9B82D7" w14:textId="77777777" w:rsidR="00BD6B97" w:rsidRPr="007A7659" w:rsidRDefault="00BD6B97">
      <w:r w:rsidRPr="007A7659">
        <w:t xml:space="preserve">The Patient Demographics Supplier shall immediately return an RSP^K22 response message as specified below in </w:t>
      </w:r>
      <w:r w:rsidR="00211645" w:rsidRPr="007A7659">
        <w:t>Section</w:t>
      </w:r>
      <w:r w:rsidRPr="007A7659">
        <w:t xml:space="preserve"> 3.21.4.2, “Patient Demographics Response.”  The RSP^K22 response message incorporates original mode application acknowledgment as specified in the “Acknowledgment Modes” section (ITI TF-2x: C.2.3). The Supplier shall use </w:t>
      </w:r>
      <w:r w:rsidRPr="007A7659">
        <w:rPr>
          <w:i/>
          <w:iCs/>
        </w:rPr>
        <w:t>MSH-3</w:t>
      </w:r>
      <w:r w:rsidRPr="007A7659">
        <w:t>-</w:t>
      </w:r>
      <w:r w:rsidRPr="007A7659">
        <w:rPr>
          <w:i/>
          <w:iCs/>
        </w:rPr>
        <w:t>Sending Application</w:t>
      </w:r>
      <w:r w:rsidRPr="007A7659">
        <w:t xml:space="preserve"> of the RSP^K22 to return the value it received from the Patient Demographics Consumer in Field </w:t>
      </w:r>
      <w:r w:rsidRPr="007A7659">
        <w:rPr>
          <w:i/>
          <w:iCs/>
        </w:rPr>
        <w:t xml:space="preserve">MSH-5-Receiving Application </w:t>
      </w:r>
      <w:r w:rsidRPr="007A7659">
        <w:t>of the QBP^Q22 message.</w:t>
      </w:r>
    </w:p>
    <w:p w14:paraId="71F73D7B" w14:textId="77777777" w:rsidR="00BD6B97" w:rsidRPr="007A7659" w:rsidRDefault="00BD6B97">
      <w:pPr>
        <w:pStyle w:val="Heading6"/>
        <w:numPr>
          <w:ilvl w:val="5"/>
          <w:numId w:val="19"/>
        </w:numPr>
        <w:tabs>
          <w:tab w:val="clear" w:pos="4320"/>
          <w:tab w:val="left" w:pos="1152"/>
        </w:tabs>
        <w:rPr>
          <w:noProof w:val="0"/>
        </w:rPr>
      </w:pPr>
      <w:bookmarkStart w:id="3454" w:name="_Toc173916493"/>
      <w:bookmarkStart w:id="3455" w:name="_Toc174248988"/>
      <w:r w:rsidRPr="007A7659">
        <w:rPr>
          <w:noProof w:val="0"/>
        </w:rPr>
        <w:t>Query Parameter Processing</w:t>
      </w:r>
      <w:bookmarkEnd w:id="3454"/>
      <w:bookmarkEnd w:id="3455"/>
    </w:p>
    <w:p w14:paraId="34FE8D8C" w14:textId="77777777" w:rsidR="00BD6B97" w:rsidRPr="007A7659" w:rsidRDefault="00BD6B97">
      <w:r w:rsidRPr="007A7659">
        <w:t>The Patient Demographics Supplier shall be capable of accepting, searching on, and responding with attributes in the QPD segment as specified in Table 3.21-2.</w:t>
      </w:r>
    </w:p>
    <w:p w14:paraId="24890310" w14:textId="77777777" w:rsidR="00BD6B97" w:rsidRPr="007A7659" w:rsidRDefault="00BD6B97">
      <w:r w:rsidRPr="007A7659">
        <w:t>The Patient Demographics Supplier must be capable of receiving all possible representations of an Assigning Authority (patient identifier domain) in QPD.8.4 (What Domain Returned): 1) namespace, 2) universal id (OID) and 3) both namespace and universal id (OID).</w:t>
      </w:r>
    </w:p>
    <w:p w14:paraId="37473010" w14:textId="77777777" w:rsidR="00BD6B97" w:rsidRPr="007A7659" w:rsidRDefault="00BD6B97">
      <w:r w:rsidRPr="007A7659">
        <w:lastRenderedPageBreak/>
        <w:t>Handling of phonetic issues, alternate spellings, upper and lower case, wildcards, accented characters, etc., if deemed appropriate, is to be supported by the Patient Demographics Supplier rather than by the Patient Demographics Consumer. The Supplier shall return at least all exact matches to the query parameters sent by the Consumer; IHE does not further specify matching requirements.</w:t>
      </w:r>
    </w:p>
    <w:p w14:paraId="410BB8F1" w14:textId="77777777" w:rsidR="00BD6B97" w:rsidRPr="007A7659" w:rsidRDefault="00BD6B97">
      <w:pPr>
        <w:pStyle w:val="Heading6"/>
        <w:numPr>
          <w:ilvl w:val="5"/>
          <w:numId w:val="19"/>
        </w:numPr>
        <w:tabs>
          <w:tab w:val="clear" w:pos="4320"/>
          <w:tab w:val="left" w:pos="1152"/>
        </w:tabs>
        <w:rPr>
          <w:noProof w:val="0"/>
        </w:rPr>
      </w:pPr>
      <w:bookmarkStart w:id="3456" w:name="_Toc173916494"/>
      <w:bookmarkStart w:id="3457" w:name="_Toc174248989"/>
      <w:r w:rsidRPr="007A7659">
        <w:rPr>
          <w:noProof w:val="0"/>
        </w:rPr>
        <w:t>Incremental Response Processing</w:t>
      </w:r>
      <w:bookmarkEnd w:id="3456"/>
      <w:bookmarkEnd w:id="3457"/>
    </w:p>
    <w:p w14:paraId="79C2DB4D" w14:textId="77777777" w:rsidR="00BD6B97" w:rsidRPr="007A7659" w:rsidRDefault="00BD6B97">
      <w:r w:rsidRPr="007A7659">
        <w:t xml:space="preserve">The Patient Demographics Supplier shall be capable of accepting and processing attributes in the RCP segment as listed in Table 3.21-5. In particular, the Patient Demographics Supplier shall respond in immediate mode (as specified by a </w:t>
      </w:r>
      <w:r w:rsidRPr="007A7659">
        <w:rPr>
          <w:i/>
          <w:iCs/>
        </w:rPr>
        <w:t>RCP-1-Query Priority</w:t>
      </w:r>
      <w:r w:rsidRPr="007A7659">
        <w:t xml:space="preserve"> value of </w:t>
      </w:r>
      <w:r w:rsidRPr="007A7659">
        <w:rPr>
          <w:b/>
          <w:bCs/>
        </w:rPr>
        <w:t>I</w:t>
      </w:r>
      <w:r w:rsidRPr="007A7659">
        <w:t>).</w:t>
      </w:r>
    </w:p>
    <w:p w14:paraId="43640C70" w14:textId="77777777" w:rsidR="00BD6B97" w:rsidRPr="007A7659" w:rsidRDefault="00BD6B97">
      <w:r w:rsidRPr="007A7659">
        <w:t xml:space="preserve">Also, the Patient Demographics Supplier shall be able to interpret </w:t>
      </w:r>
      <w:r w:rsidRPr="007A7659">
        <w:rPr>
          <w:i/>
          <w:iCs/>
        </w:rPr>
        <w:t xml:space="preserve">RCP-2-Quantity Limited Request </w:t>
      </w:r>
      <w:r w:rsidRPr="007A7659">
        <w:t xml:space="preserve">to return successive responses of partial lists of records according to the HL7 Continuation Protocol, as described in </w:t>
      </w:r>
      <w:r w:rsidR="00211645" w:rsidRPr="007A7659">
        <w:t>Section</w:t>
      </w:r>
      <w:r w:rsidRPr="007A7659">
        <w:t xml:space="preserve"> 3.21.4.2 below and in the HL7 Standard. </w:t>
      </w:r>
    </w:p>
    <w:p w14:paraId="703DFB14" w14:textId="77777777" w:rsidR="00BD6B97" w:rsidRPr="007A7659" w:rsidRDefault="00BD6B97">
      <w:pPr>
        <w:pStyle w:val="Heading4"/>
        <w:numPr>
          <w:ilvl w:val="3"/>
          <w:numId w:val="19"/>
        </w:numPr>
        <w:tabs>
          <w:tab w:val="clear" w:pos="2160"/>
          <w:tab w:val="clear" w:pos="2880"/>
          <w:tab w:val="left" w:pos="864"/>
        </w:tabs>
        <w:rPr>
          <w:noProof w:val="0"/>
        </w:rPr>
      </w:pPr>
      <w:r w:rsidRPr="007A7659">
        <w:rPr>
          <w:noProof w:val="0"/>
        </w:rPr>
        <w:t xml:space="preserve"> </w:t>
      </w:r>
      <w:bookmarkStart w:id="3458" w:name="_Toc173916497"/>
      <w:bookmarkStart w:id="3459" w:name="_Toc174248992"/>
      <w:r w:rsidRPr="007A7659">
        <w:rPr>
          <w:noProof w:val="0"/>
        </w:rPr>
        <w:t>Patient Demographics Response</w:t>
      </w:r>
      <w:bookmarkEnd w:id="3458"/>
      <w:bookmarkEnd w:id="3459"/>
    </w:p>
    <w:p w14:paraId="14D618AB" w14:textId="77777777" w:rsidR="00BD6B97" w:rsidRPr="007A7659" w:rsidRDefault="00BD6B97">
      <w:pPr>
        <w:pStyle w:val="Heading5"/>
        <w:numPr>
          <w:ilvl w:val="4"/>
          <w:numId w:val="19"/>
        </w:numPr>
        <w:tabs>
          <w:tab w:val="left" w:pos="1008"/>
        </w:tabs>
        <w:rPr>
          <w:noProof w:val="0"/>
        </w:rPr>
      </w:pPr>
      <w:bookmarkStart w:id="3460" w:name="_Toc173916498"/>
      <w:bookmarkStart w:id="3461" w:name="_Toc174248993"/>
      <w:r w:rsidRPr="007A7659">
        <w:rPr>
          <w:noProof w:val="0"/>
        </w:rPr>
        <w:t>Trigger Events</w:t>
      </w:r>
      <w:bookmarkEnd w:id="3460"/>
      <w:bookmarkEnd w:id="3461"/>
    </w:p>
    <w:p w14:paraId="747D08E6" w14:textId="77777777" w:rsidR="00BD6B97" w:rsidRPr="007A7659" w:rsidRDefault="00BD6B97">
      <w:r w:rsidRPr="007A7659">
        <w:t>The Patient Demographics Supplier’s response to the Find Candidates message shall be the following message:</w:t>
      </w:r>
    </w:p>
    <w:p w14:paraId="7BCB42E8" w14:textId="77777777" w:rsidR="00BD6B97" w:rsidRPr="007A7659" w:rsidRDefault="00BD6B97">
      <w:r w:rsidRPr="007A7659">
        <w:t>K22 – Find Candidates response</w:t>
      </w:r>
    </w:p>
    <w:p w14:paraId="3FD2B917" w14:textId="77777777" w:rsidR="00BD6B97" w:rsidRPr="007A7659" w:rsidRDefault="00BD6B97">
      <w:pPr>
        <w:pStyle w:val="Heading5"/>
        <w:numPr>
          <w:ilvl w:val="4"/>
          <w:numId w:val="19"/>
        </w:numPr>
        <w:tabs>
          <w:tab w:val="left" w:pos="1008"/>
        </w:tabs>
        <w:rPr>
          <w:noProof w:val="0"/>
        </w:rPr>
      </w:pPr>
      <w:bookmarkStart w:id="3462" w:name="_Toc173916499"/>
      <w:bookmarkStart w:id="3463" w:name="_Toc174248994"/>
      <w:r w:rsidRPr="007A7659">
        <w:rPr>
          <w:noProof w:val="0"/>
        </w:rPr>
        <w:t>Message Semantics</w:t>
      </w:r>
      <w:bookmarkEnd w:id="3462"/>
      <w:bookmarkEnd w:id="3463"/>
    </w:p>
    <w:p w14:paraId="1213761C" w14:textId="77777777" w:rsidR="00BD6B97" w:rsidRPr="007A7659" w:rsidRDefault="00BD6B97">
      <w:r w:rsidRPr="007A7659">
        <w:t>The Patient Demographics Response is conducted by the RSP^K22 message. The Patient Demographics Supplier shall generate this message in direct response to the QBP^Q22 message previously received. This message satisfies the Application Level, Original Mode Acknowledgement for the HL7 QBP^Q22 message.</w:t>
      </w:r>
    </w:p>
    <w:p w14:paraId="0FA6BFFB" w14:textId="77777777" w:rsidR="00BD6B97" w:rsidRPr="007A7659" w:rsidRDefault="00BD6B97" w:rsidP="007E3B51">
      <w:r w:rsidRPr="007A7659">
        <w:t>The segments of the message listed without enclosing square brackets in the table below are required. Detailed descriptions of all segments listed in the table below are provided in the following subsections. Other segments of the message are optional.</w:t>
      </w:r>
    </w:p>
    <w:p w14:paraId="0B1FAF51" w14:textId="77777777" w:rsidR="00BD6B97" w:rsidRPr="007A7659" w:rsidRDefault="00BD6B97">
      <w:pPr>
        <w:pStyle w:val="TableTitle"/>
      </w:pPr>
      <w:r w:rsidRPr="007A7659">
        <w:t>Table 3.21-6: RSP Segment Pattern Response</w:t>
      </w:r>
    </w:p>
    <w:tbl>
      <w:tblPr>
        <w:tblW w:w="0" w:type="auto"/>
        <w:jc w:val="center"/>
        <w:tblLayout w:type="fixed"/>
        <w:tblLook w:val="0000" w:firstRow="0" w:lastRow="0" w:firstColumn="0" w:lastColumn="0" w:noHBand="0" w:noVBand="0"/>
      </w:tblPr>
      <w:tblGrid>
        <w:gridCol w:w="1207"/>
        <w:gridCol w:w="2961"/>
        <w:gridCol w:w="2186"/>
      </w:tblGrid>
      <w:tr w:rsidR="00BD6B97" w:rsidRPr="007A7659" w14:paraId="17AE2F46" w14:textId="77777777">
        <w:trPr>
          <w:tblHeader/>
          <w:jc w:val="center"/>
        </w:trPr>
        <w:tc>
          <w:tcPr>
            <w:tcW w:w="1207" w:type="dxa"/>
            <w:tcBorders>
              <w:top w:val="single" w:sz="4" w:space="0" w:color="000000"/>
              <w:left w:val="single" w:sz="4" w:space="0" w:color="000000"/>
              <w:bottom w:val="single" w:sz="4" w:space="0" w:color="000000"/>
            </w:tcBorders>
            <w:shd w:val="clear" w:color="auto" w:fill="D8D8D8"/>
          </w:tcPr>
          <w:p w14:paraId="59957391" w14:textId="77777777" w:rsidR="00BD6B97" w:rsidRPr="007A7659" w:rsidRDefault="00BD6B97" w:rsidP="0002013A">
            <w:pPr>
              <w:pStyle w:val="TableEntryHeader"/>
            </w:pPr>
            <w:r w:rsidRPr="007A7659">
              <w:t>RSP</w:t>
            </w:r>
          </w:p>
        </w:tc>
        <w:tc>
          <w:tcPr>
            <w:tcW w:w="2961" w:type="dxa"/>
            <w:tcBorders>
              <w:top w:val="single" w:sz="4" w:space="0" w:color="000000"/>
              <w:left w:val="single" w:sz="4" w:space="0" w:color="000000"/>
              <w:bottom w:val="single" w:sz="4" w:space="0" w:color="000000"/>
            </w:tcBorders>
            <w:shd w:val="clear" w:color="auto" w:fill="D8D8D8"/>
          </w:tcPr>
          <w:p w14:paraId="557F63E8" w14:textId="77777777" w:rsidR="00BD6B97" w:rsidRPr="007A7659" w:rsidRDefault="00BD6B97" w:rsidP="0002013A">
            <w:pPr>
              <w:pStyle w:val="TableEntryHeader"/>
            </w:pPr>
            <w:r w:rsidRPr="007A7659">
              <w:t>Segment Pattern Response</w:t>
            </w:r>
          </w:p>
        </w:tc>
        <w:tc>
          <w:tcPr>
            <w:tcW w:w="2186" w:type="dxa"/>
            <w:tcBorders>
              <w:top w:val="single" w:sz="4" w:space="0" w:color="000000"/>
              <w:left w:val="single" w:sz="4" w:space="0" w:color="000000"/>
              <w:bottom w:val="single" w:sz="4" w:space="0" w:color="000000"/>
              <w:right w:val="single" w:sz="4" w:space="0" w:color="000000"/>
            </w:tcBorders>
            <w:shd w:val="clear" w:color="auto" w:fill="D8D8D8"/>
          </w:tcPr>
          <w:p w14:paraId="13289A25" w14:textId="77777777" w:rsidR="00BD6B97" w:rsidRPr="007A7659" w:rsidRDefault="00BD6B97" w:rsidP="0002013A">
            <w:pPr>
              <w:pStyle w:val="TableEntryHeader"/>
            </w:pPr>
            <w:r w:rsidRPr="007A7659">
              <w:t>Chapter in HL7 2.5</w:t>
            </w:r>
          </w:p>
        </w:tc>
      </w:tr>
      <w:tr w:rsidR="00BD6B97" w:rsidRPr="007A7659" w14:paraId="14464970" w14:textId="77777777">
        <w:trPr>
          <w:jc w:val="center"/>
        </w:trPr>
        <w:tc>
          <w:tcPr>
            <w:tcW w:w="1207" w:type="dxa"/>
            <w:tcBorders>
              <w:left w:val="single" w:sz="4" w:space="0" w:color="000000"/>
              <w:bottom w:val="single" w:sz="4" w:space="0" w:color="000000"/>
            </w:tcBorders>
          </w:tcPr>
          <w:p w14:paraId="10583BE4" w14:textId="77777777" w:rsidR="00BD6B97" w:rsidRPr="007A7659" w:rsidRDefault="00BD6B97">
            <w:pPr>
              <w:pStyle w:val="TableEntry"/>
              <w:snapToGrid w:val="0"/>
              <w:rPr>
                <w:noProof w:val="0"/>
              </w:rPr>
            </w:pPr>
            <w:r w:rsidRPr="007A7659">
              <w:rPr>
                <w:noProof w:val="0"/>
              </w:rPr>
              <w:t>MSH</w:t>
            </w:r>
          </w:p>
        </w:tc>
        <w:tc>
          <w:tcPr>
            <w:tcW w:w="2961" w:type="dxa"/>
            <w:tcBorders>
              <w:left w:val="single" w:sz="4" w:space="0" w:color="000000"/>
              <w:bottom w:val="single" w:sz="4" w:space="0" w:color="000000"/>
            </w:tcBorders>
          </w:tcPr>
          <w:p w14:paraId="23FE5ACB" w14:textId="77777777" w:rsidR="00BD6B97" w:rsidRPr="007A7659" w:rsidRDefault="00BD6B97">
            <w:pPr>
              <w:pStyle w:val="TableEntry"/>
              <w:snapToGrid w:val="0"/>
              <w:rPr>
                <w:noProof w:val="0"/>
              </w:rPr>
            </w:pPr>
            <w:r w:rsidRPr="007A7659">
              <w:rPr>
                <w:noProof w:val="0"/>
              </w:rPr>
              <w:t>Message Header</w:t>
            </w:r>
          </w:p>
        </w:tc>
        <w:tc>
          <w:tcPr>
            <w:tcW w:w="2186" w:type="dxa"/>
            <w:tcBorders>
              <w:left w:val="single" w:sz="4" w:space="0" w:color="000000"/>
              <w:bottom w:val="single" w:sz="4" w:space="0" w:color="000000"/>
              <w:right w:val="single" w:sz="4" w:space="0" w:color="000000"/>
            </w:tcBorders>
          </w:tcPr>
          <w:p w14:paraId="6FEDE3BA" w14:textId="77777777" w:rsidR="00BD6B97" w:rsidRPr="007A7659" w:rsidRDefault="00BD6B97">
            <w:pPr>
              <w:pStyle w:val="TableEntry"/>
              <w:snapToGrid w:val="0"/>
              <w:rPr>
                <w:noProof w:val="0"/>
              </w:rPr>
            </w:pPr>
            <w:r w:rsidRPr="007A7659">
              <w:rPr>
                <w:noProof w:val="0"/>
              </w:rPr>
              <w:t>2</w:t>
            </w:r>
          </w:p>
        </w:tc>
      </w:tr>
      <w:tr w:rsidR="00BD6B97" w:rsidRPr="007A7659" w14:paraId="2DE160DF" w14:textId="77777777">
        <w:trPr>
          <w:jc w:val="center"/>
        </w:trPr>
        <w:tc>
          <w:tcPr>
            <w:tcW w:w="1207" w:type="dxa"/>
            <w:tcBorders>
              <w:left w:val="single" w:sz="4" w:space="0" w:color="000000"/>
              <w:bottom w:val="single" w:sz="4" w:space="0" w:color="000000"/>
            </w:tcBorders>
          </w:tcPr>
          <w:p w14:paraId="677C12B2" w14:textId="77777777" w:rsidR="00BD6B97" w:rsidRPr="007A7659" w:rsidRDefault="00BD6B97">
            <w:pPr>
              <w:pStyle w:val="TableEntry"/>
              <w:snapToGrid w:val="0"/>
              <w:rPr>
                <w:noProof w:val="0"/>
              </w:rPr>
            </w:pPr>
            <w:r w:rsidRPr="007A7659">
              <w:rPr>
                <w:noProof w:val="0"/>
              </w:rPr>
              <w:t>MSA</w:t>
            </w:r>
          </w:p>
        </w:tc>
        <w:tc>
          <w:tcPr>
            <w:tcW w:w="2961" w:type="dxa"/>
            <w:tcBorders>
              <w:left w:val="single" w:sz="4" w:space="0" w:color="000000"/>
              <w:bottom w:val="single" w:sz="4" w:space="0" w:color="000000"/>
            </w:tcBorders>
          </w:tcPr>
          <w:p w14:paraId="1DE61BAB" w14:textId="77777777" w:rsidR="00BD6B97" w:rsidRPr="007A7659" w:rsidRDefault="00BD6B97">
            <w:pPr>
              <w:pStyle w:val="TableEntry"/>
              <w:snapToGrid w:val="0"/>
              <w:rPr>
                <w:noProof w:val="0"/>
              </w:rPr>
            </w:pPr>
            <w:r w:rsidRPr="007A7659">
              <w:rPr>
                <w:noProof w:val="0"/>
              </w:rPr>
              <w:t>Message Acknowledgement</w:t>
            </w:r>
          </w:p>
        </w:tc>
        <w:tc>
          <w:tcPr>
            <w:tcW w:w="2186" w:type="dxa"/>
            <w:tcBorders>
              <w:left w:val="single" w:sz="4" w:space="0" w:color="000000"/>
              <w:bottom w:val="single" w:sz="4" w:space="0" w:color="000000"/>
              <w:right w:val="single" w:sz="4" w:space="0" w:color="000000"/>
            </w:tcBorders>
          </w:tcPr>
          <w:p w14:paraId="1FC04345" w14:textId="77777777" w:rsidR="00BD6B97" w:rsidRPr="007A7659" w:rsidRDefault="00BD6B97">
            <w:pPr>
              <w:pStyle w:val="TableEntry"/>
              <w:snapToGrid w:val="0"/>
              <w:rPr>
                <w:noProof w:val="0"/>
              </w:rPr>
            </w:pPr>
            <w:r w:rsidRPr="007A7659">
              <w:rPr>
                <w:noProof w:val="0"/>
              </w:rPr>
              <w:t>2</w:t>
            </w:r>
          </w:p>
        </w:tc>
      </w:tr>
      <w:tr w:rsidR="00BD6B97" w:rsidRPr="007A7659" w14:paraId="06CC4BDC" w14:textId="77777777">
        <w:trPr>
          <w:jc w:val="center"/>
        </w:trPr>
        <w:tc>
          <w:tcPr>
            <w:tcW w:w="1207" w:type="dxa"/>
            <w:tcBorders>
              <w:left w:val="single" w:sz="4" w:space="0" w:color="000000"/>
              <w:bottom w:val="single" w:sz="4" w:space="0" w:color="000000"/>
            </w:tcBorders>
          </w:tcPr>
          <w:p w14:paraId="3A4E0455" w14:textId="77777777" w:rsidR="00BD6B97" w:rsidRPr="007A7659" w:rsidRDefault="00BD6B97">
            <w:pPr>
              <w:pStyle w:val="TableEntry"/>
              <w:snapToGrid w:val="0"/>
              <w:rPr>
                <w:noProof w:val="0"/>
              </w:rPr>
            </w:pPr>
            <w:r w:rsidRPr="007A7659">
              <w:rPr>
                <w:noProof w:val="0"/>
              </w:rPr>
              <w:t>[ {ERR} ]</w:t>
            </w:r>
          </w:p>
        </w:tc>
        <w:tc>
          <w:tcPr>
            <w:tcW w:w="2961" w:type="dxa"/>
            <w:tcBorders>
              <w:left w:val="single" w:sz="4" w:space="0" w:color="000000"/>
              <w:bottom w:val="single" w:sz="4" w:space="0" w:color="000000"/>
            </w:tcBorders>
          </w:tcPr>
          <w:p w14:paraId="5E0908FE" w14:textId="77777777" w:rsidR="00BD6B97" w:rsidRPr="007A7659" w:rsidRDefault="00BD6B97">
            <w:pPr>
              <w:pStyle w:val="TableEntry"/>
              <w:snapToGrid w:val="0"/>
              <w:rPr>
                <w:noProof w:val="0"/>
              </w:rPr>
            </w:pPr>
            <w:r w:rsidRPr="007A7659">
              <w:rPr>
                <w:noProof w:val="0"/>
              </w:rPr>
              <w:t>Error</w:t>
            </w:r>
          </w:p>
        </w:tc>
        <w:tc>
          <w:tcPr>
            <w:tcW w:w="2186" w:type="dxa"/>
            <w:tcBorders>
              <w:left w:val="single" w:sz="4" w:space="0" w:color="000000"/>
              <w:bottom w:val="single" w:sz="4" w:space="0" w:color="000000"/>
              <w:right w:val="single" w:sz="4" w:space="0" w:color="000000"/>
            </w:tcBorders>
          </w:tcPr>
          <w:p w14:paraId="1BAAE97E" w14:textId="77777777" w:rsidR="00BD6B97" w:rsidRPr="007A7659" w:rsidRDefault="00BD6B97">
            <w:pPr>
              <w:pStyle w:val="TableEntry"/>
              <w:snapToGrid w:val="0"/>
              <w:rPr>
                <w:noProof w:val="0"/>
              </w:rPr>
            </w:pPr>
            <w:r w:rsidRPr="007A7659">
              <w:rPr>
                <w:noProof w:val="0"/>
              </w:rPr>
              <w:t>2</w:t>
            </w:r>
          </w:p>
        </w:tc>
      </w:tr>
      <w:tr w:rsidR="00BD6B97" w:rsidRPr="007A7659" w14:paraId="562550A9" w14:textId="77777777">
        <w:trPr>
          <w:jc w:val="center"/>
        </w:trPr>
        <w:tc>
          <w:tcPr>
            <w:tcW w:w="1207" w:type="dxa"/>
            <w:tcBorders>
              <w:left w:val="single" w:sz="4" w:space="0" w:color="000000"/>
              <w:bottom w:val="single" w:sz="4" w:space="0" w:color="000000"/>
            </w:tcBorders>
          </w:tcPr>
          <w:p w14:paraId="6686FC87" w14:textId="77777777" w:rsidR="00BD6B97" w:rsidRPr="007A7659" w:rsidRDefault="00BD6B97">
            <w:pPr>
              <w:pStyle w:val="TableEntry"/>
              <w:snapToGrid w:val="0"/>
              <w:rPr>
                <w:noProof w:val="0"/>
              </w:rPr>
            </w:pPr>
            <w:r w:rsidRPr="007A7659">
              <w:rPr>
                <w:noProof w:val="0"/>
              </w:rPr>
              <w:t>QAK</w:t>
            </w:r>
          </w:p>
        </w:tc>
        <w:tc>
          <w:tcPr>
            <w:tcW w:w="2961" w:type="dxa"/>
            <w:tcBorders>
              <w:left w:val="single" w:sz="4" w:space="0" w:color="000000"/>
              <w:bottom w:val="single" w:sz="4" w:space="0" w:color="000000"/>
            </w:tcBorders>
          </w:tcPr>
          <w:p w14:paraId="6392BD6E" w14:textId="77777777" w:rsidR="00BD6B97" w:rsidRPr="007A7659" w:rsidRDefault="00BD6B97">
            <w:pPr>
              <w:pStyle w:val="TableEntry"/>
              <w:snapToGrid w:val="0"/>
              <w:rPr>
                <w:noProof w:val="0"/>
              </w:rPr>
            </w:pPr>
            <w:r w:rsidRPr="007A7659">
              <w:rPr>
                <w:noProof w:val="0"/>
              </w:rPr>
              <w:t>Query Acknowledgement</w:t>
            </w:r>
          </w:p>
        </w:tc>
        <w:tc>
          <w:tcPr>
            <w:tcW w:w="2186" w:type="dxa"/>
            <w:tcBorders>
              <w:left w:val="single" w:sz="4" w:space="0" w:color="000000"/>
              <w:bottom w:val="single" w:sz="4" w:space="0" w:color="000000"/>
              <w:right w:val="single" w:sz="4" w:space="0" w:color="000000"/>
            </w:tcBorders>
          </w:tcPr>
          <w:p w14:paraId="0F79FE81" w14:textId="77777777" w:rsidR="00BD6B97" w:rsidRPr="007A7659" w:rsidRDefault="00BD6B97">
            <w:pPr>
              <w:pStyle w:val="TableEntry"/>
              <w:snapToGrid w:val="0"/>
              <w:rPr>
                <w:noProof w:val="0"/>
              </w:rPr>
            </w:pPr>
            <w:r w:rsidRPr="007A7659">
              <w:rPr>
                <w:noProof w:val="0"/>
              </w:rPr>
              <w:t>5</w:t>
            </w:r>
          </w:p>
        </w:tc>
      </w:tr>
      <w:tr w:rsidR="00BD6B97" w:rsidRPr="007A7659" w14:paraId="6328592A" w14:textId="77777777">
        <w:trPr>
          <w:jc w:val="center"/>
        </w:trPr>
        <w:tc>
          <w:tcPr>
            <w:tcW w:w="1207" w:type="dxa"/>
            <w:tcBorders>
              <w:left w:val="single" w:sz="4" w:space="0" w:color="000000"/>
              <w:bottom w:val="single" w:sz="4" w:space="0" w:color="000000"/>
            </w:tcBorders>
          </w:tcPr>
          <w:p w14:paraId="70944D44" w14:textId="77777777" w:rsidR="00BD6B97" w:rsidRPr="007A7659" w:rsidRDefault="00BD6B97">
            <w:pPr>
              <w:pStyle w:val="TableEntry"/>
              <w:snapToGrid w:val="0"/>
              <w:rPr>
                <w:noProof w:val="0"/>
              </w:rPr>
            </w:pPr>
            <w:r w:rsidRPr="007A7659">
              <w:rPr>
                <w:noProof w:val="0"/>
              </w:rPr>
              <w:t>QPD</w:t>
            </w:r>
          </w:p>
        </w:tc>
        <w:tc>
          <w:tcPr>
            <w:tcW w:w="2961" w:type="dxa"/>
            <w:tcBorders>
              <w:left w:val="single" w:sz="4" w:space="0" w:color="000000"/>
              <w:bottom w:val="single" w:sz="4" w:space="0" w:color="000000"/>
            </w:tcBorders>
          </w:tcPr>
          <w:p w14:paraId="04651CCC" w14:textId="77777777" w:rsidR="00BD6B97" w:rsidRPr="007A7659" w:rsidRDefault="00BD6B97">
            <w:pPr>
              <w:pStyle w:val="TableEntry"/>
              <w:snapToGrid w:val="0"/>
              <w:rPr>
                <w:noProof w:val="0"/>
              </w:rPr>
            </w:pPr>
            <w:r w:rsidRPr="007A7659">
              <w:rPr>
                <w:noProof w:val="0"/>
              </w:rPr>
              <w:t>Query Parameter Definition</w:t>
            </w:r>
          </w:p>
        </w:tc>
        <w:tc>
          <w:tcPr>
            <w:tcW w:w="2186" w:type="dxa"/>
            <w:tcBorders>
              <w:left w:val="single" w:sz="4" w:space="0" w:color="000000"/>
              <w:bottom w:val="single" w:sz="4" w:space="0" w:color="000000"/>
              <w:right w:val="single" w:sz="4" w:space="0" w:color="000000"/>
            </w:tcBorders>
          </w:tcPr>
          <w:p w14:paraId="360E7196" w14:textId="77777777" w:rsidR="00BD6B97" w:rsidRPr="007A7659" w:rsidRDefault="00BD6B97">
            <w:pPr>
              <w:pStyle w:val="TableEntry"/>
              <w:snapToGrid w:val="0"/>
              <w:rPr>
                <w:noProof w:val="0"/>
              </w:rPr>
            </w:pPr>
            <w:r w:rsidRPr="007A7659">
              <w:rPr>
                <w:noProof w:val="0"/>
              </w:rPr>
              <w:t>5</w:t>
            </w:r>
          </w:p>
        </w:tc>
      </w:tr>
      <w:tr w:rsidR="00BD6B97" w:rsidRPr="007A7659" w14:paraId="4E1944DF" w14:textId="77777777">
        <w:trPr>
          <w:jc w:val="center"/>
        </w:trPr>
        <w:tc>
          <w:tcPr>
            <w:tcW w:w="1207" w:type="dxa"/>
            <w:tcBorders>
              <w:left w:val="single" w:sz="4" w:space="0" w:color="000000"/>
              <w:bottom w:val="single" w:sz="4" w:space="0" w:color="000000"/>
            </w:tcBorders>
          </w:tcPr>
          <w:p w14:paraId="1DF179A6" w14:textId="77777777" w:rsidR="00BD6B97" w:rsidRPr="007A7659" w:rsidRDefault="00BD6B97">
            <w:pPr>
              <w:pStyle w:val="TableEntry"/>
              <w:snapToGrid w:val="0"/>
              <w:rPr>
                <w:noProof w:val="0"/>
              </w:rPr>
            </w:pPr>
            <w:r w:rsidRPr="007A7659">
              <w:rPr>
                <w:noProof w:val="0"/>
              </w:rPr>
              <w:t>[ { PID</w:t>
            </w:r>
          </w:p>
        </w:tc>
        <w:tc>
          <w:tcPr>
            <w:tcW w:w="2961" w:type="dxa"/>
            <w:tcBorders>
              <w:left w:val="single" w:sz="4" w:space="0" w:color="000000"/>
              <w:bottom w:val="single" w:sz="4" w:space="0" w:color="000000"/>
            </w:tcBorders>
          </w:tcPr>
          <w:p w14:paraId="53D4A387" w14:textId="77777777" w:rsidR="00BD6B97" w:rsidRPr="007A7659" w:rsidRDefault="00BD6B97">
            <w:pPr>
              <w:pStyle w:val="TableEntry"/>
              <w:snapToGrid w:val="0"/>
              <w:rPr>
                <w:noProof w:val="0"/>
              </w:rPr>
            </w:pPr>
            <w:r w:rsidRPr="007A7659">
              <w:rPr>
                <w:noProof w:val="0"/>
              </w:rPr>
              <w:t>Patient Identification</w:t>
            </w:r>
          </w:p>
        </w:tc>
        <w:tc>
          <w:tcPr>
            <w:tcW w:w="2186" w:type="dxa"/>
            <w:tcBorders>
              <w:left w:val="single" w:sz="4" w:space="0" w:color="000000"/>
              <w:bottom w:val="single" w:sz="4" w:space="0" w:color="000000"/>
              <w:right w:val="single" w:sz="4" w:space="0" w:color="000000"/>
            </w:tcBorders>
          </w:tcPr>
          <w:p w14:paraId="1F926429" w14:textId="77777777" w:rsidR="00BD6B97" w:rsidRPr="007A7659" w:rsidRDefault="00BD6B97">
            <w:pPr>
              <w:pStyle w:val="TableEntry"/>
              <w:snapToGrid w:val="0"/>
              <w:rPr>
                <w:noProof w:val="0"/>
              </w:rPr>
            </w:pPr>
            <w:r w:rsidRPr="007A7659">
              <w:rPr>
                <w:noProof w:val="0"/>
              </w:rPr>
              <w:t>3</w:t>
            </w:r>
          </w:p>
        </w:tc>
      </w:tr>
      <w:tr w:rsidR="00BD6B97" w:rsidRPr="007A7659" w14:paraId="1E8EDAEC" w14:textId="77777777">
        <w:trPr>
          <w:jc w:val="center"/>
        </w:trPr>
        <w:tc>
          <w:tcPr>
            <w:tcW w:w="1207" w:type="dxa"/>
            <w:tcBorders>
              <w:left w:val="single" w:sz="4" w:space="0" w:color="000000"/>
              <w:bottom w:val="single" w:sz="4" w:space="0" w:color="000000"/>
            </w:tcBorders>
          </w:tcPr>
          <w:p w14:paraId="3A73FFE5" w14:textId="77777777" w:rsidR="00BD6B97" w:rsidRPr="007A7659" w:rsidRDefault="00BD6B97">
            <w:pPr>
              <w:pStyle w:val="TableEntry"/>
              <w:snapToGrid w:val="0"/>
              <w:rPr>
                <w:noProof w:val="0"/>
              </w:rPr>
            </w:pPr>
            <w:r w:rsidRPr="007A7659">
              <w:rPr>
                <w:noProof w:val="0"/>
              </w:rPr>
              <w:t xml:space="preserve">  [ PD1 ]</w:t>
            </w:r>
          </w:p>
        </w:tc>
        <w:tc>
          <w:tcPr>
            <w:tcW w:w="2961" w:type="dxa"/>
            <w:tcBorders>
              <w:left w:val="single" w:sz="4" w:space="0" w:color="000000"/>
              <w:bottom w:val="single" w:sz="4" w:space="0" w:color="000000"/>
            </w:tcBorders>
          </w:tcPr>
          <w:p w14:paraId="0F2CC8B7" w14:textId="77777777" w:rsidR="00BD6B97" w:rsidRPr="007A7659" w:rsidRDefault="00BD6B97">
            <w:pPr>
              <w:pStyle w:val="TableEntry"/>
              <w:snapToGrid w:val="0"/>
              <w:rPr>
                <w:noProof w:val="0"/>
              </w:rPr>
            </w:pPr>
          </w:p>
        </w:tc>
        <w:tc>
          <w:tcPr>
            <w:tcW w:w="2186" w:type="dxa"/>
            <w:tcBorders>
              <w:left w:val="single" w:sz="4" w:space="0" w:color="000000"/>
              <w:bottom w:val="single" w:sz="4" w:space="0" w:color="000000"/>
              <w:right w:val="single" w:sz="4" w:space="0" w:color="000000"/>
            </w:tcBorders>
          </w:tcPr>
          <w:p w14:paraId="441CC3C3" w14:textId="77777777" w:rsidR="00BD6B97" w:rsidRPr="007A7659" w:rsidRDefault="00BD6B97">
            <w:pPr>
              <w:pStyle w:val="TableEntry"/>
              <w:snapToGrid w:val="0"/>
              <w:rPr>
                <w:noProof w:val="0"/>
              </w:rPr>
            </w:pPr>
          </w:p>
        </w:tc>
      </w:tr>
      <w:tr w:rsidR="00BD6B97" w:rsidRPr="007A7659" w14:paraId="56005C0F" w14:textId="77777777">
        <w:trPr>
          <w:jc w:val="center"/>
        </w:trPr>
        <w:tc>
          <w:tcPr>
            <w:tcW w:w="1207" w:type="dxa"/>
            <w:tcBorders>
              <w:left w:val="single" w:sz="4" w:space="0" w:color="000000"/>
              <w:bottom w:val="single" w:sz="4" w:space="0" w:color="000000"/>
            </w:tcBorders>
          </w:tcPr>
          <w:p w14:paraId="6971435C" w14:textId="77777777" w:rsidR="00BD6B97" w:rsidRPr="007A7659" w:rsidRDefault="00BD6B97">
            <w:pPr>
              <w:pStyle w:val="TableEntry"/>
              <w:snapToGrid w:val="0"/>
              <w:rPr>
                <w:noProof w:val="0"/>
              </w:rPr>
            </w:pPr>
            <w:r w:rsidRPr="007A7659">
              <w:rPr>
                <w:noProof w:val="0"/>
              </w:rPr>
              <w:t xml:space="preserve">  [ QRI ] } ]</w:t>
            </w:r>
          </w:p>
        </w:tc>
        <w:tc>
          <w:tcPr>
            <w:tcW w:w="2961" w:type="dxa"/>
            <w:tcBorders>
              <w:left w:val="single" w:sz="4" w:space="0" w:color="000000"/>
              <w:bottom w:val="single" w:sz="4" w:space="0" w:color="000000"/>
            </w:tcBorders>
          </w:tcPr>
          <w:p w14:paraId="39320008" w14:textId="77777777" w:rsidR="00BD6B97" w:rsidRPr="007A7659" w:rsidRDefault="00BD6B97">
            <w:pPr>
              <w:pStyle w:val="TableEntry"/>
              <w:snapToGrid w:val="0"/>
              <w:rPr>
                <w:noProof w:val="0"/>
              </w:rPr>
            </w:pPr>
            <w:r w:rsidRPr="007A7659">
              <w:rPr>
                <w:noProof w:val="0"/>
              </w:rPr>
              <w:t>Query Response Instance</w:t>
            </w:r>
          </w:p>
        </w:tc>
        <w:tc>
          <w:tcPr>
            <w:tcW w:w="2186" w:type="dxa"/>
            <w:tcBorders>
              <w:left w:val="single" w:sz="4" w:space="0" w:color="000000"/>
              <w:bottom w:val="single" w:sz="4" w:space="0" w:color="000000"/>
              <w:right w:val="single" w:sz="4" w:space="0" w:color="000000"/>
            </w:tcBorders>
          </w:tcPr>
          <w:p w14:paraId="4E38040E" w14:textId="77777777" w:rsidR="00BD6B97" w:rsidRPr="007A7659" w:rsidRDefault="00BD6B97">
            <w:pPr>
              <w:pStyle w:val="TableEntry"/>
              <w:snapToGrid w:val="0"/>
              <w:rPr>
                <w:noProof w:val="0"/>
              </w:rPr>
            </w:pPr>
            <w:r w:rsidRPr="007A7659">
              <w:rPr>
                <w:noProof w:val="0"/>
              </w:rPr>
              <w:t>5</w:t>
            </w:r>
          </w:p>
        </w:tc>
      </w:tr>
      <w:tr w:rsidR="00BD6B97" w:rsidRPr="007A7659" w14:paraId="4B17B4AE" w14:textId="77777777">
        <w:trPr>
          <w:jc w:val="center"/>
        </w:trPr>
        <w:tc>
          <w:tcPr>
            <w:tcW w:w="1207" w:type="dxa"/>
            <w:tcBorders>
              <w:left w:val="single" w:sz="4" w:space="0" w:color="000000"/>
              <w:bottom w:val="single" w:sz="4" w:space="0" w:color="000000"/>
            </w:tcBorders>
          </w:tcPr>
          <w:p w14:paraId="66D89685" w14:textId="77777777" w:rsidR="00BD6B97" w:rsidRPr="007A7659" w:rsidRDefault="00BD6B97">
            <w:pPr>
              <w:pStyle w:val="TableEntry"/>
              <w:snapToGrid w:val="0"/>
              <w:rPr>
                <w:noProof w:val="0"/>
              </w:rPr>
            </w:pPr>
            <w:r w:rsidRPr="007A7659">
              <w:rPr>
                <w:noProof w:val="0"/>
              </w:rPr>
              <w:t>[ DSC ]</w:t>
            </w:r>
          </w:p>
        </w:tc>
        <w:tc>
          <w:tcPr>
            <w:tcW w:w="2961" w:type="dxa"/>
            <w:tcBorders>
              <w:left w:val="single" w:sz="4" w:space="0" w:color="000000"/>
              <w:bottom w:val="single" w:sz="4" w:space="0" w:color="000000"/>
            </w:tcBorders>
          </w:tcPr>
          <w:p w14:paraId="1E135BD0" w14:textId="77777777" w:rsidR="00BD6B97" w:rsidRPr="007A7659" w:rsidRDefault="00BD6B97">
            <w:pPr>
              <w:pStyle w:val="TableEntry"/>
              <w:snapToGrid w:val="0"/>
              <w:rPr>
                <w:noProof w:val="0"/>
              </w:rPr>
            </w:pPr>
            <w:r w:rsidRPr="007A7659">
              <w:rPr>
                <w:noProof w:val="0"/>
              </w:rPr>
              <w:t>Continuation Pointer</w:t>
            </w:r>
          </w:p>
        </w:tc>
        <w:tc>
          <w:tcPr>
            <w:tcW w:w="2186" w:type="dxa"/>
            <w:tcBorders>
              <w:left w:val="single" w:sz="4" w:space="0" w:color="000000"/>
              <w:bottom w:val="single" w:sz="4" w:space="0" w:color="000000"/>
              <w:right w:val="single" w:sz="4" w:space="0" w:color="000000"/>
            </w:tcBorders>
          </w:tcPr>
          <w:p w14:paraId="67B5F8D3" w14:textId="77777777" w:rsidR="00BD6B97" w:rsidRPr="007A7659" w:rsidRDefault="00BD6B97">
            <w:pPr>
              <w:pStyle w:val="TableEntry"/>
              <w:snapToGrid w:val="0"/>
              <w:rPr>
                <w:noProof w:val="0"/>
              </w:rPr>
            </w:pPr>
            <w:r w:rsidRPr="007A7659">
              <w:rPr>
                <w:noProof w:val="0"/>
              </w:rPr>
              <w:t>2</w:t>
            </w:r>
          </w:p>
        </w:tc>
      </w:tr>
    </w:tbl>
    <w:p w14:paraId="677B64FB" w14:textId="77777777" w:rsidR="00BD6B97" w:rsidRPr="007A7659" w:rsidRDefault="00BD6B97">
      <w:pPr>
        <w:pStyle w:val="Heading6"/>
        <w:numPr>
          <w:ilvl w:val="5"/>
          <w:numId w:val="19"/>
        </w:numPr>
        <w:tabs>
          <w:tab w:val="clear" w:pos="4320"/>
          <w:tab w:val="left" w:pos="1152"/>
        </w:tabs>
        <w:rPr>
          <w:noProof w:val="0"/>
        </w:rPr>
      </w:pPr>
      <w:bookmarkStart w:id="3464" w:name="_Toc173916500"/>
      <w:bookmarkStart w:id="3465" w:name="_Toc174248995"/>
      <w:r w:rsidRPr="007A7659">
        <w:rPr>
          <w:noProof w:val="0"/>
        </w:rPr>
        <w:lastRenderedPageBreak/>
        <w:t>MSH Segment</w:t>
      </w:r>
      <w:bookmarkEnd w:id="3464"/>
      <w:bookmarkEnd w:id="3465"/>
    </w:p>
    <w:p w14:paraId="03DDCEFF" w14:textId="77777777" w:rsidR="00BD6B97" w:rsidRPr="007A7659" w:rsidRDefault="00BD6B97">
      <w:r w:rsidRPr="007A7659">
        <w:t>The MSH segment shall be constructed as defined in the “Message Control” section (ITI TF-2x: C.2.2).</w:t>
      </w:r>
    </w:p>
    <w:p w14:paraId="6F5ACFFF" w14:textId="77777777" w:rsidR="00BD6B97" w:rsidRPr="007A7659" w:rsidRDefault="00BD6B97">
      <w:r w:rsidRPr="007A7659">
        <w:t xml:space="preserve">Field </w:t>
      </w:r>
      <w:r w:rsidRPr="007A7659">
        <w:rPr>
          <w:i/>
          <w:iCs/>
        </w:rPr>
        <w:t>MSH-3-Sending Application</w:t>
      </w:r>
      <w:r w:rsidRPr="007A7659">
        <w:t xml:space="preserve"> specifies the patient information source that processed the query. The Patient Demographics Supplier shall use Field </w:t>
      </w:r>
      <w:r w:rsidRPr="007A7659">
        <w:rPr>
          <w:i/>
          <w:iCs/>
        </w:rPr>
        <w:t>MSH-3-Sending Application</w:t>
      </w:r>
      <w:r w:rsidRPr="007A7659">
        <w:t xml:space="preserve"> of the RSP^K22 message to return the value it received from the Patient Demographics Consumer in Field </w:t>
      </w:r>
      <w:r w:rsidRPr="007A7659">
        <w:rPr>
          <w:i/>
          <w:iCs/>
        </w:rPr>
        <w:t xml:space="preserve">MSH-5-Receiving Application </w:t>
      </w:r>
      <w:r w:rsidRPr="007A7659">
        <w:t>of the QBP^Q22 message.</w:t>
      </w:r>
    </w:p>
    <w:p w14:paraId="09EA4ECB" w14:textId="77777777" w:rsidR="00BD6B97" w:rsidRPr="007A7659" w:rsidRDefault="00BD6B97">
      <w:r w:rsidRPr="007A7659">
        <w:t xml:space="preserve">Field </w:t>
      </w:r>
      <w:r w:rsidRPr="007A7659">
        <w:rPr>
          <w:i/>
          <w:iCs/>
        </w:rPr>
        <w:t>MSH-9-Message Type</w:t>
      </w:r>
      <w:r w:rsidRPr="007A7659">
        <w:t xml:space="preserve"> shall have all three components populated with a value. The first component shall have a value of </w:t>
      </w:r>
      <w:r w:rsidRPr="007A7659">
        <w:rPr>
          <w:b/>
          <w:bCs/>
        </w:rPr>
        <w:t>RSP</w:t>
      </w:r>
      <w:r w:rsidRPr="007A7659">
        <w:t xml:space="preserve">; the second component shall have a value of </w:t>
      </w:r>
      <w:r w:rsidRPr="007A7659">
        <w:rPr>
          <w:b/>
          <w:bCs/>
        </w:rPr>
        <w:t>K22</w:t>
      </w:r>
      <w:r w:rsidRPr="007A7659">
        <w:t xml:space="preserve">. The third component shall have a value of </w:t>
      </w:r>
      <w:r w:rsidRPr="007A7659">
        <w:rPr>
          <w:b/>
          <w:bCs/>
        </w:rPr>
        <w:t>RSP_K21</w:t>
      </w:r>
      <w:r w:rsidRPr="007A7659">
        <w:t>.</w:t>
      </w:r>
    </w:p>
    <w:p w14:paraId="7CDD7D9C" w14:textId="77777777" w:rsidR="00BD6B97" w:rsidRPr="007A7659" w:rsidRDefault="00BD6B97">
      <w:pPr>
        <w:pStyle w:val="Heading6"/>
        <w:numPr>
          <w:ilvl w:val="5"/>
          <w:numId w:val="19"/>
        </w:numPr>
        <w:tabs>
          <w:tab w:val="clear" w:pos="4320"/>
          <w:tab w:val="left" w:pos="1152"/>
        </w:tabs>
        <w:rPr>
          <w:noProof w:val="0"/>
        </w:rPr>
      </w:pPr>
      <w:bookmarkStart w:id="3466" w:name="_Toc173916501"/>
      <w:bookmarkStart w:id="3467" w:name="_Toc174248996"/>
      <w:r w:rsidRPr="007A7659">
        <w:rPr>
          <w:noProof w:val="0"/>
        </w:rPr>
        <w:t>MSA Segment</w:t>
      </w:r>
      <w:bookmarkEnd w:id="3466"/>
      <w:bookmarkEnd w:id="3467"/>
    </w:p>
    <w:p w14:paraId="5828CEE5" w14:textId="77777777" w:rsidR="00BD6B97" w:rsidRPr="007A7659" w:rsidRDefault="00BD6B97">
      <w:r w:rsidRPr="007A7659">
        <w:t>The Patient Demographics Supplier is not required to send any attributes within the MSA segment beyond what is specified in the HL7 standard. See the “Acknowledgment Modes” section (ITI TF-2x: C.2.3) for the list of all required and optional fields within the MSA segment.</w:t>
      </w:r>
    </w:p>
    <w:p w14:paraId="3095FF88" w14:textId="77777777" w:rsidR="00BD6B97" w:rsidRPr="007A7659" w:rsidRDefault="00BD6B97">
      <w:pPr>
        <w:pStyle w:val="Heading6"/>
        <w:numPr>
          <w:ilvl w:val="5"/>
          <w:numId w:val="19"/>
        </w:numPr>
        <w:tabs>
          <w:tab w:val="clear" w:pos="4320"/>
          <w:tab w:val="left" w:pos="1152"/>
        </w:tabs>
        <w:rPr>
          <w:noProof w:val="0"/>
        </w:rPr>
      </w:pPr>
      <w:bookmarkStart w:id="3468" w:name="_Toc173916502"/>
      <w:bookmarkStart w:id="3469" w:name="_Toc174248997"/>
      <w:r w:rsidRPr="007A7659">
        <w:rPr>
          <w:noProof w:val="0"/>
        </w:rPr>
        <w:t>QAK Segment</w:t>
      </w:r>
      <w:bookmarkEnd w:id="3468"/>
      <w:bookmarkEnd w:id="3469"/>
    </w:p>
    <w:p w14:paraId="0578E42B" w14:textId="77777777" w:rsidR="00BD6B97" w:rsidRPr="007A7659" w:rsidRDefault="00BD6B97">
      <w:r w:rsidRPr="007A7659">
        <w:t>The Patient Demographics Supplier shall send attributes within the QAK segment as defined in Table 3.21-7. For the details on filling in QAK-2 (Query Response Status) refer to the “Patient Demographics Supplier Actor Query Response Behavior”</w:t>
      </w:r>
      <w:r w:rsidR="00962D6F" w:rsidRPr="007A7659">
        <w:t xml:space="preserve"> in</w:t>
      </w:r>
      <w:r w:rsidRPr="007A7659">
        <w:t xml:space="preserve"> </w:t>
      </w:r>
      <w:r w:rsidR="00962D6F" w:rsidRPr="007A7659">
        <w:t>S</w:t>
      </w:r>
      <w:r w:rsidRPr="007A7659">
        <w:t>ection 3.21.4.2.2.8.</w:t>
      </w:r>
    </w:p>
    <w:p w14:paraId="09D5FE58" w14:textId="77777777" w:rsidR="004722A1" w:rsidRPr="00B03358" w:rsidRDefault="00BD6B97" w:rsidP="00B03358">
      <w:pPr>
        <w:pStyle w:val="BodyText"/>
      </w:pPr>
      <w:r w:rsidRPr="004A0919">
        <w:t>QAK-1 (Query Tag) shall echo the same value of QPD-2 (Query Tag) of the QBP^Q22 message, to allow the Patient Demographics Query Consumer to match the response to the corresponding query request.</w:t>
      </w:r>
    </w:p>
    <w:p w14:paraId="718B3CB3" w14:textId="77777777" w:rsidR="00BD6B97" w:rsidRPr="007A7659" w:rsidRDefault="00BD6B97">
      <w:pPr>
        <w:pStyle w:val="TableTitle"/>
      </w:pPr>
      <w:r w:rsidRPr="007A7659">
        <w:t xml:space="preserve">Table 3.21-7: </w:t>
      </w:r>
      <w:r w:rsidR="00BC6DE6" w:rsidRPr="007A7659">
        <w:t>IHE</w:t>
      </w:r>
      <w:r w:rsidRPr="007A7659">
        <w:t xml:space="preserve"> Profile - QAK segment</w:t>
      </w:r>
    </w:p>
    <w:tbl>
      <w:tblPr>
        <w:tblW w:w="0" w:type="auto"/>
        <w:jc w:val="center"/>
        <w:tblLayout w:type="fixed"/>
        <w:tblCellMar>
          <w:left w:w="0" w:type="dxa"/>
          <w:right w:w="0" w:type="dxa"/>
        </w:tblCellMar>
        <w:tblLook w:val="0000" w:firstRow="0" w:lastRow="0" w:firstColumn="0" w:lastColumn="0" w:noHBand="0" w:noVBand="0"/>
      </w:tblPr>
      <w:tblGrid>
        <w:gridCol w:w="864"/>
        <w:gridCol w:w="864"/>
        <w:gridCol w:w="864"/>
        <w:gridCol w:w="864"/>
        <w:gridCol w:w="864"/>
        <w:gridCol w:w="864"/>
        <w:gridCol w:w="2950"/>
      </w:tblGrid>
      <w:tr w:rsidR="00BD6B97" w:rsidRPr="007A7659" w14:paraId="6884572F" w14:textId="77777777">
        <w:trPr>
          <w:jc w:val="center"/>
        </w:trPr>
        <w:tc>
          <w:tcPr>
            <w:tcW w:w="864" w:type="dxa"/>
            <w:tcBorders>
              <w:top w:val="single" w:sz="4" w:space="0" w:color="000000"/>
              <w:left w:val="single" w:sz="4" w:space="0" w:color="000000"/>
              <w:bottom w:val="single" w:sz="4" w:space="0" w:color="000000"/>
            </w:tcBorders>
            <w:shd w:val="clear" w:color="auto" w:fill="D8D8D8"/>
          </w:tcPr>
          <w:p w14:paraId="05A48ADA" w14:textId="77777777" w:rsidR="00BD6B97" w:rsidRPr="007A7659" w:rsidRDefault="00BD6B97" w:rsidP="0002013A">
            <w:pPr>
              <w:pStyle w:val="TableEntryHeader"/>
            </w:pPr>
            <w:r w:rsidRPr="007A7659">
              <w:t>SEQ</w:t>
            </w:r>
          </w:p>
        </w:tc>
        <w:tc>
          <w:tcPr>
            <w:tcW w:w="864" w:type="dxa"/>
            <w:tcBorders>
              <w:top w:val="single" w:sz="4" w:space="0" w:color="000000"/>
              <w:left w:val="single" w:sz="4" w:space="0" w:color="000000"/>
              <w:bottom w:val="single" w:sz="4" w:space="0" w:color="000000"/>
            </w:tcBorders>
            <w:shd w:val="clear" w:color="auto" w:fill="D8D8D8"/>
          </w:tcPr>
          <w:p w14:paraId="146F8F5C" w14:textId="77777777" w:rsidR="00BD6B97" w:rsidRPr="007A7659" w:rsidRDefault="00BD6B97" w:rsidP="0002013A">
            <w:pPr>
              <w:pStyle w:val="TableEntryHeader"/>
            </w:pPr>
            <w:r w:rsidRPr="007A7659">
              <w:t>LEN</w:t>
            </w:r>
          </w:p>
        </w:tc>
        <w:tc>
          <w:tcPr>
            <w:tcW w:w="864" w:type="dxa"/>
            <w:tcBorders>
              <w:top w:val="single" w:sz="4" w:space="0" w:color="000000"/>
              <w:left w:val="single" w:sz="4" w:space="0" w:color="000000"/>
              <w:bottom w:val="single" w:sz="4" w:space="0" w:color="000000"/>
            </w:tcBorders>
            <w:shd w:val="clear" w:color="auto" w:fill="D8D8D8"/>
          </w:tcPr>
          <w:p w14:paraId="16DB7ED0" w14:textId="77777777" w:rsidR="00BD6B97" w:rsidRPr="007A7659" w:rsidRDefault="00BD6B97" w:rsidP="0002013A">
            <w:pPr>
              <w:pStyle w:val="TableEntryHeader"/>
            </w:pPr>
            <w:r w:rsidRPr="007A7659">
              <w:t>DT</w:t>
            </w:r>
          </w:p>
        </w:tc>
        <w:tc>
          <w:tcPr>
            <w:tcW w:w="864" w:type="dxa"/>
            <w:tcBorders>
              <w:top w:val="single" w:sz="4" w:space="0" w:color="000000"/>
              <w:left w:val="single" w:sz="4" w:space="0" w:color="000000"/>
              <w:bottom w:val="single" w:sz="4" w:space="0" w:color="000000"/>
            </w:tcBorders>
            <w:shd w:val="clear" w:color="auto" w:fill="D8D8D8"/>
          </w:tcPr>
          <w:p w14:paraId="7D9CA27D" w14:textId="77777777" w:rsidR="00BD6B97" w:rsidRPr="007A7659" w:rsidRDefault="00BD6B97" w:rsidP="0002013A">
            <w:pPr>
              <w:pStyle w:val="TableEntryHeader"/>
            </w:pPr>
            <w:r w:rsidRPr="007A7659">
              <w:t>OPT</w:t>
            </w:r>
          </w:p>
        </w:tc>
        <w:tc>
          <w:tcPr>
            <w:tcW w:w="864" w:type="dxa"/>
            <w:tcBorders>
              <w:top w:val="single" w:sz="4" w:space="0" w:color="000000"/>
              <w:left w:val="single" w:sz="4" w:space="0" w:color="000000"/>
              <w:bottom w:val="single" w:sz="4" w:space="0" w:color="000000"/>
            </w:tcBorders>
            <w:shd w:val="clear" w:color="auto" w:fill="D8D8D8"/>
          </w:tcPr>
          <w:p w14:paraId="7D1286B3" w14:textId="77777777" w:rsidR="00BD6B97" w:rsidRPr="007A7659" w:rsidRDefault="00BD6B97" w:rsidP="0002013A">
            <w:pPr>
              <w:pStyle w:val="TableEntryHeader"/>
            </w:pPr>
            <w:r w:rsidRPr="007A7659">
              <w:t>TBL#</w:t>
            </w:r>
          </w:p>
        </w:tc>
        <w:tc>
          <w:tcPr>
            <w:tcW w:w="864" w:type="dxa"/>
            <w:tcBorders>
              <w:top w:val="single" w:sz="4" w:space="0" w:color="000000"/>
              <w:left w:val="single" w:sz="4" w:space="0" w:color="000000"/>
              <w:bottom w:val="single" w:sz="4" w:space="0" w:color="000000"/>
            </w:tcBorders>
            <w:shd w:val="clear" w:color="auto" w:fill="D8D8D8"/>
          </w:tcPr>
          <w:p w14:paraId="4AC67371" w14:textId="77777777" w:rsidR="00BD6B97" w:rsidRPr="007A7659" w:rsidRDefault="00BD6B97" w:rsidP="0002013A">
            <w:pPr>
              <w:pStyle w:val="TableEntryHeader"/>
            </w:pPr>
            <w:r w:rsidRPr="007A7659">
              <w:t>ITEM#</w:t>
            </w:r>
          </w:p>
        </w:tc>
        <w:tc>
          <w:tcPr>
            <w:tcW w:w="2950" w:type="dxa"/>
            <w:tcBorders>
              <w:top w:val="single" w:sz="4" w:space="0" w:color="000000"/>
              <w:left w:val="single" w:sz="4" w:space="0" w:color="000000"/>
              <w:bottom w:val="single" w:sz="4" w:space="0" w:color="000000"/>
              <w:right w:val="single" w:sz="4" w:space="0" w:color="000000"/>
            </w:tcBorders>
            <w:shd w:val="clear" w:color="auto" w:fill="D8D8D8"/>
          </w:tcPr>
          <w:p w14:paraId="3A479DFA" w14:textId="77777777" w:rsidR="00BD6B97" w:rsidRPr="007A7659" w:rsidRDefault="00BD6B97" w:rsidP="0002013A">
            <w:pPr>
              <w:pStyle w:val="TableEntryHeader"/>
            </w:pPr>
            <w:r w:rsidRPr="007A7659">
              <w:t>ELEMENT NAME</w:t>
            </w:r>
          </w:p>
        </w:tc>
      </w:tr>
      <w:tr w:rsidR="00BD6B97" w:rsidRPr="007A7659" w14:paraId="53B52061" w14:textId="77777777">
        <w:trPr>
          <w:jc w:val="center"/>
        </w:trPr>
        <w:tc>
          <w:tcPr>
            <w:tcW w:w="864" w:type="dxa"/>
            <w:tcBorders>
              <w:left w:val="single" w:sz="4" w:space="0" w:color="000000"/>
              <w:bottom w:val="single" w:sz="4" w:space="0" w:color="000000"/>
            </w:tcBorders>
          </w:tcPr>
          <w:p w14:paraId="38119E56" w14:textId="77777777" w:rsidR="00BD6B97" w:rsidRPr="007A7659" w:rsidRDefault="00BD6B97">
            <w:pPr>
              <w:pStyle w:val="TableEntry"/>
              <w:snapToGrid w:val="0"/>
              <w:rPr>
                <w:noProof w:val="0"/>
              </w:rPr>
            </w:pPr>
            <w:r w:rsidRPr="007A7659">
              <w:rPr>
                <w:noProof w:val="0"/>
              </w:rPr>
              <w:t>1</w:t>
            </w:r>
          </w:p>
        </w:tc>
        <w:tc>
          <w:tcPr>
            <w:tcW w:w="864" w:type="dxa"/>
            <w:tcBorders>
              <w:left w:val="single" w:sz="4" w:space="0" w:color="000000"/>
              <w:bottom w:val="single" w:sz="4" w:space="0" w:color="000000"/>
            </w:tcBorders>
          </w:tcPr>
          <w:p w14:paraId="16F4112D" w14:textId="77777777" w:rsidR="00BD6B97" w:rsidRPr="007A7659" w:rsidRDefault="00BD6B97">
            <w:pPr>
              <w:pStyle w:val="TableEntry"/>
              <w:snapToGrid w:val="0"/>
              <w:rPr>
                <w:noProof w:val="0"/>
              </w:rPr>
            </w:pPr>
            <w:r w:rsidRPr="007A7659">
              <w:rPr>
                <w:noProof w:val="0"/>
              </w:rPr>
              <w:t>32</w:t>
            </w:r>
          </w:p>
        </w:tc>
        <w:tc>
          <w:tcPr>
            <w:tcW w:w="864" w:type="dxa"/>
            <w:tcBorders>
              <w:left w:val="single" w:sz="4" w:space="0" w:color="000000"/>
              <w:bottom w:val="single" w:sz="4" w:space="0" w:color="000000"/>
            </w:tcBorders>
          </w:tcPr>
          <w:p w14:paraId="2C43AD36" w14:textId="77777777" w:rsidR="00BD6B97" w:rsidRPr="007A7659" w:rsidRDefault="00BD6B97">
            <w:pPr>
              <w:pStyle w:val="TableEntry"/>
              <w:snapToGrid w:val="0"/>
              <w:rPr>
                <w:noProof w:val="0"/>
              </w:rPr>
            </w:pPr>
            <w:r w:rsidRPr="007A7659">
              <w:rPr>
                <w:noProof w:val="0"/>
              </w:rPr>
              <w:t>ST</w:t>
            </w:r>
          </w:p>
        </w:tc>
        <w:tc>
          <w:tcPr>
            <w:tcW w:w="864" w:type="dxa"/>
            <w:tcBorders>
              <w:left w:val="single" w:sz="4" w:space="0" w:color="000000"/>
              <w:bottom w:val="single" w:sz="4" w:space="0" w:color="000000"/>
            </w:tcBorders>
          </w:tcPr>
          <w:p w14:paraId="3B58BD7F" w14:textId="77777777" w:rsidR="00BD6B97" w:rsidRPr="007A7659" w:rsidRDefault="00BD6B97">
            <w:pPr>
              <w:pStyle w:val="TableEntry"/>
              <w:snapToGrid w:val="0"/>
              <w:rPr>
                <w:noProof w:val="0"/>
              </w:rPr>
            </w:pPr>
            <w:r w:rsidRPr="007A7659">
              <w:rPr>
                <w:noProof w:val="0"/>
              </w:rPr>
              <w:t>R</w:t>
            </w:r>
          </w:p>
        </w:tc>
        <w:tc>
          <w:tcPr>
            <w:tcW w:w="864" w:type="dxa"/>
            <w:tcBorders>
              <w:left w:val="single" w:sz="4" w:space="0" w:color="000000"/>
              <w:bottom w:val="single" w:sz="4" w:space="0" w:color="000000"/>
            </w:tcBorders>
          </w:tcPr>
          <w:p w14:paraId="566A728C" w14:textId="77777777" w:rsidR="00BD6B97" w:rsidRPr="007A7659" w:rsidRDefault="00BD6B97">
            <w:pPr>
              <w:pStyle w:val="TableEntry"/>
              <w:snapToGrid w:val="0"/>
              <w:rPr>
                <w:noProof w:val="0"/>
              </w:rPr>
            </w:pPr>
          </w:p>
        </w:tc>
        <w:tc>
          <w:tcPr>
            <w:tcW w:w="864" w:type="dxa"/>
            <w:tcBorders>
              <w:left w:val="single" w:sz="4" w:space="0" w:color="000000"/>
              <w:bottom w:val="single" w:sz="4" w:space="0" w:color="000000"/>
            </w:tcBorders>
          </w:tcPr>
          <w:p w14:paraId="4CB954A7" w14:textId="77777777" w:rsidR="00BD6B97" w:rsidRPr="007A7659" w:rsidRDefault="00BD6B97">
            <w:pPr>
              <w:pStyle w:val="TableEntry"/>
              <w:snapToGrid w:val="0"/>
              <w:rPr>
                <w:noProof w:val="0"/>
              </w:rPr>
            </w:pPr>
            <w:r w:rsidRPr="007A7659">
              <w:rPr>
                <w:noProof w:val="0"/>
              </w:rPr>
              <w:t>00696</w:t>
            </w:r>
          </w:p>
        </w:tc>
        <w:tc>
          <w:tcPr>
            <w:tcW w:w="2950" w:type="dxa"/>
            <w:tcBorders>
              <w:left w:val="single" w:sz="4" w:space="0" w:color="000000"/>
              <w:bottom w:val="single" w:sz="4" w:space="0" w:color="000000"/>
              <w:right w:val="single" w:sz="4" w:space="0" w:color="000000"/>
            </w:tcBorders>
          </w:tcPr>
          <w:p w14:paraId="7CF164CE" w14:textId="77777777" w:rsidR="00BD6B97" w:rsidRPr="007A7659" w:rsidRDefault="00BD6B97">
            <w:pPr>
              <w:pStyle w:val="TableEntry"/>
              <w:snapToGrid w:val="0"/>
              <w:rPr>
                <w:noProof w:val="0"/>
              </w:rPr>
            </w:pPr>
            <w:r w:rsidRPr="007A7659">
              <w:rPr>
                <w:noProof w:val="0"/>
              </w:rPr>
              <w:t>Query Tag</w:t>
            </w:r>
          </w:p>
        </w:tc>
      </w:tr>
      <w:tr w:rsidR="00BD6B97" w:rsidRPr="007A7659" w14:paraId="4E4E23E6" w14:textId="77777777">
        <w:trPr>
          <w:jc w:val="center"/>
        </w:trPr>
        <w:tc>
          <w:tcPr>
            <w:tcW w:w="864" w:type="dxa"/>
            <w:tcBorders>
              <w:left w:val="single" w:sz="4" w:space="0" w:color="000000"/>
              <w:bottom w:val="single" w:sz="4" w:space="0" w:color="000000"/>
            </w:tcBorders>
          </w:tcPr>
          <w:p w14:paraId="66A818A8" w14:textId="77777777" w:rsidR="00BD6B97" w:rsidRPr="007A7659" w:rsidRDefault="00BD6B97">
            <w:pPr>
              <w:pStyle w:val="TableEntry"/>
              <w:snapToGrid w:val="0"/>
              <w:rPr>
                <w:noProof w:val="0"/>
              </w:rPr>
            </w:pPr>
            <w:r w:rsidRPr="007A7659">
              <w:rPr>
                <w:noProof w:val="0"/>
              </w:rPr>
              <w:t>2</w:t>
            </w:r>
          </w:p>
        </w:tc>
        <w:tc>
          <w:tcPr>
            <w:tcW w:w="864" w:type="dxa"/>
            <w:tcBorders>
              <w:left w:val="single" w:sz="4" w:space="0" w:color="000000"/>
              <w:bottom w:val="single" w:sz="4" w:space="0" w:color="000000"/>
            </w:tcBorders>
          </w:tcPr>
          <w:p w14:paraId="59C6C2B1" w14:textId="77777777" w:rsidR="00BD6B97" w:rsidRPr="007A7659" w:rsidRDefault="00BD6B97">
            <w:pPr>
              <w:pStyle w:val="TableEntry"/>
              <w:snapToGrid w:val="0"/>
              <w:rPr>
                <w:noProof w:val="0"/>
              </w:rPr>
            </w:pPr>
            <w:r w:rsidRPr="007A7659">
              <w:rPr>
                <w:noProof w:val="0"/>
              </w:rPr>
              <w:t>2</w:t>
            </w:r>
          </w:p>
        </w:tc>
        <w:tc>
          <w:tcPr>
            <w:tcW w:w="864" w:type="dxa"/>
            <w:tcBorders>
              <w:left w:val="single" w:sz="4" w:space="0" w:color="000000"/>
              <w:bottom w:val="single" w:sz="4" w:space="0" w:color="000000"/>
            </w:tcBorders>
          </w:tcPr>
          <w:p w14:paraId="3927DC17" w14:textId="77777777" w:rsidR="00BD6B97" w:rsidRPr="007A7659" w:rsidRDefault="00BD6B97">
            <w:pPr>
              <w:pStyle w:val="TableEntry"/>
              <w:snapToGrid w:val="0"/>
              <w:rPr>
                <w:noProof w:val="0"/>
              </w:rPr>
            </w:pPr>
            <w:r w:rsidRPr="007A7659">
              <w:rPr>
                <w:noProof w:val="0"/>
              </w:rPr>
              <w:t>ID</w:t>
            </w:r>
          </w:p>
        </w:tc>
        <w:tc>
          <w:tcPr>
            <w:tcW w:w="864" w:type="dxa"/>
            <w:tcBorders>
              <w:left w:val="single" w:sz="4" w:space="0" w:color="000000"/>
              <w:bottom w:val="single" w:sz="4" w:space="0" w:color="000000"/>
            </w:tcBorders>
          </w:tcPr>
          <w:p w14:paraId="49332563" w14:textId="77777777" w:rsidR="00BD6B97" w:rsidRPr="007A7659" w:rsidRDefault="00BD6B97">
            <w:pPr>
              <w:pStyle w:val="TableEntry"/>
              <w:snapToGrid w:val="0"/>
              <w:rPr>
                <w:noProof w:val="0"/>
              </w:rPr>
            </w:pPr>
            <w:r w:rsidRPr="007A7659">
              <w:rPr>
                <w:noProof w:val="0"/>
              </w:rPr>
              <w:t>R+</w:t>
            </w:r>
          </w:p>
        </w:tc>
        <w:tc>
          <w:tcPr>
            <w:tcW w:w="864" w:type="dxa"/>
            <w:tcBorders>
              <w:left w:val="single" w:sz="4" w:space="0" w:color="000000"/>
              <w:bottom w:val="single" w:sz="4" w:space="0" w:color="000000"/>
            </w:tcBorders>
          </w:tcPr>
          <w:p w14:paraId="4A2E284C" w14:textId="77777777" w:rsidR="00BD6B97" w:rsidRPr="007A7659" w:rsidRDefault="00BD6B97">
            <w:pPr>
              <w:pStyle w:val="TableEntry"/>
              <w:snapToGrid w:val="0"/>
              <w:rPr>
                <w:noProof w:val="0"/>
              </w:rPr>
            </w:pPr>
            <w:r w:rsidRPr="007A7659">
              <w:rPr>
                <w:noProof w:val="0"/>
              </w:rPr>
              <w:t>0208</w:t>
            </w:r>
          </w:p>
        </w:tc>
        <w:tc>
          <w:tcPr>
            <w:tcW w:w="864" w:type="dxa"/>
            <w:tcBorders>
              <w:left w:val="single" w:sz="4" w:space="0" w:color="000000"/>
              <w:bottom w:val="single" w:sz="4" w:space="0" w:color="000000"/>
            </w:tcBorders>
          </w:tcPr>
          <w:p w14:paraId="67CCC393" w14:textId="77777777" w:rsidR="00BD6B97" w:rsidRPr="007A7659" w:rsidRDefault="00BD6B97">
            <w:pPr>
              <w:pStyle w:val="TableEntry"/>
              <w:snapToGrid w:val="0"/>
              <w:rPr>
                <w:noProof w:val="0"/>
              </w:rPr>
            </w:pPr>
            <w:r w:rsidRPr="007A7659">
              <w:rPr>
                <w:noProof w:val="0"/>
              </w:rPr>
              <w:t>00708</w:t>
            </w:r>
          </w:p>
        </w:tc>
        <w:tc>
          <w:tcPr>
            <w:tcW w:w="2950" w:type="dxa"/>
            <w:tcBorders>
              <w:left w:val="single" w:sz="4" w:space="0" w:color="000000"/>
              <w:bottom w:val="single" w:sz="4" w:space="0" w:color="000000"/>
              <w:right w:val="single" w:sz="4" w:space="0" w:color="000000"/>
            </w:tcBorders>
          </w:tcPr>
          <w:p w14:paraId="3577C1AF" w14:textId="77777777" w:rsidR="00BD6B97" w:rsidRPr="007A7659" w:rsidRDefault="00BD6B97">
            <w:pPr>
              <w:pStyle w:val="TableEntry"/>
              <w:snapToGrid w:val="0"/>
              <w:rPr>
                <w:noProof w:val="0"/>
              </w:rPr>
            </w:pPr>
            <w:r w:rsidRPr="007A7659">
              <w:rPr>
                <w:noProof w:val="0"/>
              </w:rPr>
              <w:t>Query Response Status</w:t>
            </w:r>
          </w:p>
        </w:tc>
      </w:tr>
    </w:tbl>
    <w:p w14:paraId="26C419C7" w14:textId="77777777" w:rsidR="00BD6B97" w:rsidRPr="007A7659" w:rsidRDefault="00BD6B97" w:rsidP="007E3B51">
      <w:pPr>
        <w:pStyle w:val="BodyText"/>
        <w:jc w:val="right"/>
        <w:rPr>
          <w:i/>
          <w:iCs/>
        </w:rPr>
      </w:pPr>
      <w:r w:rsidRPr="007A7659">
        <w:rPr>
          <w:i/>
          <w:iCs/>
        </w:rPr>
        <w:t>Adapted from the HL7 standard, version 2.5</w:t>
      </w:r>
    </w:p>
    <w:p w14:paraId="4C1DBE5C" w14:textId="77777777" w:rsidR="00D55E57" w:rsidRPr="007A7659" w:rsidRDefault="00D55E57" w:rsidP="00AE5ED3">
      <w:pPr>
        <w:pStyle w:val="BodyText"/>
      </w:pPr>
    </w:p>
    <w:p w14:paraId="2C1CABCF" w14:textId="77777777" w:rsidR="00BD6B97" w:rsidRPr="007A7659" w:rsidRDefault="00BD6B97">
      <w:pPr>
        <w:pStyle w:val="Heading6"/>
        <w:numPr>
          <w:ilvl w:val="5"/>
          <w:numId w:val="19"/>
        </w:numPr>
        <w:tabs>
          <w:tab w:val="clear" w:pos="4320"/>
          <w:tab w:val="left" w:pos="1152"/>
        </w:tabs>
        <w:rPr>
          <w:noProof w:val="0"/>
        </w:rPr>
      </w:pPr>
      <w:bookmarkStart w:id="3470" w:name="_Toc173916503"/>
      <w:bookmarkStart w:id="3471" w:name="_Toc174248998"/>
      <w:r w:rsidRPr="007A7659">
        <w:rPr>
          <w:noProof w:val="0"/>
        </w:rPr>
        <w:t>QPD Segment</w:t>
      </w:r>
      <w:bookmarkEnd w:id="3470"/>
      <w:bookmarkEnd w:id="3471"/>
    </w:p>
    <w:p w14:paraId="62F7FC9D" w14:textId="77777777" w:rsidR="00BD6B97" w:rsidRPr="007A7659" w:rsidRDefault="00BD6B97">
      <w:r w:rsidRPr="007A7659">
        <w:t>The Patient Demographics Supplier shall echo the QPD Segment value that was sent in the QBP^Q22 message.</w:t>
      </w:r>
    </w:p>
    <w:p w14:paraId="5EA2F9C3" w14:textId="77777777" w:rsidR="00BD6B97" w:rsidRPr="007A7659" w:rsidRDefault="00BD6B97">
      <w:pPr>
        <w:pStyle w:val="Heading6"/>
        <w:numPr>
          <w:ilvl w:val="5"/>
          <w:numId w:val="19"/>
        </w:numPr>
        <w:tabs>
          <w:tab w:val="clear" w:pos="4320"/>
          <w:tab w:val="left" w:pos="1152"/>
        </w:tabs>
        <w:rPr>
          <w:noProof w:val="0"/>
        </w:rPr>
      </w:pPr>
      <w:bookmarkStart w:id="3472" w:name="_Toc173916504"/>
      <w:bookmarkStart w:id="3473" w:name="_Toc174248999"/>
      <w:r w:rsidRPr="007A7659">
        <w:rPr>
          <w:noProof w:val="0"/>
        </w:rPr>
        <w:t>PID Segment</w:t>
      </w:r>
      <w:bookmarkEnd w:id="3472"/>
      <w:bookmarkEnd w:id="3473"/>
    </w:p>
    <w:p w14:paraId="2D5488CE" w14:textId="77777777" w:rsidR="00BD6B97" w:rsidRPr="007A7659" w:rsidRDefault="00BD6B97" w:rsidP="007E3B51">
      <w:r w:rsidRPr="007A7659">
        <w:t>The Patient Demographics Supplier shall return one PID segment group (</w:t>
      </w:r>
      <w:r w:rsidRPr="007A7659">
        <w:rPr>
          <w:iCs/>
        </w:rPr>
        <w:t>i.e.</w:t>
      </w:r>
      <w:r w:rsidRPr="007A7659">
        <w:t>, one PID segment plus any segments associated with it in the message syntax shown in Table 3.21-</w:t>
      </w:r>
      <w:r w:rsidR="00C652B2" w:rsidRPr="007A7659">
        <w:t>6</w:t>
      </w:r>
      <w:r w:rsidRPr="007A7659">
        <w:t xml:space="preserve">) for each matching patient record found. The Supplier shall return the attributes within the PID segment as </w:t>
      </w:r>
      <w:r w:rsidRPr="007A7659">
        <w:lastRenderedPageBreak/>
        <w:t>specified in Table 3.21-8. In addition, the Patient Demographics Supplier shall return all other attributes within the PID segment for which it is able to supply values.</w:t>
      </w:r>
    </w:p>
    <w:p w14:paraId="1F110DF2" w14:textId="77777777" w:rsidR="00BD6B97" w:rsidRPr="007A7659" w:rsidRDefault="00BD6B97">
      <w:pPr>
        <w:pStyle w:val="TableTitle"/>
      </w:pPr>
      <w:r w:rsidRPr="007A7659">
        <w:t xml:space="preserve">Table 3.21-8: </w:t>
      </w:r>
      <w:r w:rsidR="00BC6DE6" w:rsidRPr="007A7659">
        <w:t>IHE</w:t>
      </w:r>
      <w:r w:rsidRPr="007A7659">
        <w:t xml:space="preserve"> Profile - PID segment</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544"/>
        <w:gridCol w:w="566"/>
        <w:gridCol w:w="655"/>
        <w:gridCol w:w="743"/>
        <w:gridCol w:w="2014"/>
      </w:tblGrid>
      <w:tr w:rsidR="00BD6B97" w:rsidRPr="007A7659" w14:paraId="3ED5FA0B" w14:textId="77777777">
        <w:trPr>
          <w:jc w:val="center"/>
        </w:trPr>
        <w:tc>
          <w:tcPr>
            <w:tcW w:w="577" w:type="dxa"/>
            <w:tcBorders>
              <w:top w:val="single" w:sz="4" w:space="0" w:color="000000"/>
              <w:left w:val="single" w:sz="4" w:space="0" w:color="000000"/>
              <w:bottom w:val="single" w:sz="4" w:space="0" w:color="000000"/>
            </w:tcBorders>
            <w:shd w:val="clear" w:color="auto" w:fill="D8D8D8"/>
          </w:tcPr>
          <w:p w14:paraId="6C50BED9" w14:textId="77777777" w:rsidR="00BD6B97" w:rsidRPr="007A7659" w:rsidRDefault="00BD6B97" w:rsidP="0002013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70B6850A" w14:textId="77777777" w:rsidR="00BD6B97" w:rsidRPr="007A7659" w:rsidRDefault="00BD6B97" w:rsidP="0002013A">
            <w:pPr>
              <w:pStyle w:val="TableEntryHeader"/>
            </w:pPr>
            <w:r w:rsidRPr="007A7659">
              <w:t>LEN</w:t>
            </w:r>
          </w:p>
        </w:tc>
        <w:tc>
          <w:tcPr>
            <w:tcW w:w="544" w:type="dxa"/>
            <w:tcBorders>
              <w:top w:val="single" w:sz="4" w:space="0" w:color="000000"/>
              <w:left w:val="single" w:sz="4" w:space="0" w:color="000000"/>
              <w:bottom w:val="single" w:sz="4" w:space="0" w:color="000000"/>
            </w:tcBorders>
            <w:shd w:val="clear" w:color="auto" w:fill="D8D8D8"/>
          </w:tcPr>
          <w:p w14:paraId="251AB45D" w14:textId="77777777" w:rsidR="00BD6B97" w:rsidRPr="007A7659" w:rsidRDefault="00BD6B97" w:rsidP="0002013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0C8624A3" w14:textId="77777777" w:rsidR="00BD6B97" w:rsidRPr="007A7659" w:rsidRDefault="00BD6B97" w:rsidP="0002013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11383452" w14:textId="77777777" w:rsidR="00BD6B97" w:rsidRPr="007A7659" w:rsidRDefault="00BD6B97" w:rsidP="0002013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343BDC9F" w14:textId="77777777" w:rsidR="00BD6B97" w:rsidRPr="007A7659" w:rsidRDefault="00BD6B97" w:rsidP="0002013A">
            <w:pPr>
              <w:pStyle w:val="TableEntryHeader"/>
            </w:pPr>
            <w:r w:rsidRPr="007A7659">
              <w:t>ITEM#</w:t>
            </w:r>
          </w:p>
        </w:tc>
        <w:tc>
          <w:tcPr>
            <w:tcW w:w="2014" w:type="dxa"/>
            <w:tcBorders>
              <w:top w:val="single" w:sz="4" w:space="0" w:color="000000"/>
              <w:left w:val="single" w:sz="4" w:space="0" w:color="000000"/>
              <w:bottom w:val="single" w:sz="4" w:space="0" w:color="000000"/>
              <w:right w:val="single" w:sz="4" w:space="0" w:color="000000"/>
            </w:tcBorders>
            <w:shd w:val="clear" w:color="auto" w:fill="D8D8D8"/>
          </w:tcPr>
          <w:p w14:paraId="778B8764" w14:textId="77777777" w:rsidR="00BD6B97" w:rsidRPr="007A7659" w:rsidRDefault="00BD6B97" w:rsidP="0002013A">
            <w:pPr>
              <w:pStyle w:val="TableEntryHeader"/>
            </w:pPr>
            <w:r w:rsidRPr="007A7659">
              <w:t>ELEMENT NAME</w:t>
            </w:r>
          </w:p>
        </w:tc>
      </w:tr>
      <w:tr w:rsidR="00BD6B97" w:rsidRPr="007A7659" w14:paraId="52F381D7" w14:textId="77777777">
        <w:trPr>
          <w:jc w:val="center"/>
        </w:trPr>
        <w:tc>
          <w:tcPr>
            <w:tcW w:w="577" w:type="dxa"/>
            <w:tcBorders>
              <w:left w:val="single" w:sz="4" w:space="0" w:color="000000"/>
              <w:bottom w:val="single" w:sz="4" w:space="0" w:color="000000"/>
            </w:tcBorders>
          </w:tcPr>
          <w:p w14:paraId="31E6556F" w14:textId="77777777" w:rsidR="00BD6B97" w:rsidRPr="007A7659" w:rsidRDefault="00BD6B97" w:rsidP="00AE5ED3">
            <w:pPr>
              <w:pStyle w:val="TableEntry"/>
              <w:rPr>
                <w:noProof w:val="0"/>
              </w:rPr>
            </w:pPr>
            <w:r w:rsidRPr="007A7659">
              <w:rPr>
                <w:noProof w:val="0"/>
              </w:rPr>
              <w:t>3</w:t>
            </w:r>
          </w:p>
        </w:tc>
        <w:tc>
          <w:tcPr>
            <w:tcW w:w="555" w:type="dxa"/>
            <w:tcBorders>
              <w:left w:val="single" w:sz="4" w:space="0" w:color="000000"/>
              <w:bottom w:val="single" w:sz="4" w:space="0" w:color="000000"/>
            </w:tcBorders>
          </w:tcPr>
          <w:p w14:paraId="6C684A34"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77F3A6A5" w14:textId="77777777" w:rsidR="00BD6B97" w:rsidRPr="007A7659" w:rsidRDefault="00BD6B97">
            <w:pPr>
              <w:pStyle w:val="TableEntry"/>
              <w:snapToGrid w:val="0"/>
              <w:rPr>
                <w:noProof w:val="0"/>
              </w:rPr>
            </w:pPr>
            <w:r w:rsidRPr="007A7659">
              <w:rPr>
                <w:noProof w:val="0"/>
              </w:rPr>
              <w:t>CX</w:t>
            </w:r>
          </w:p>
        </w:tc>
        <w:tc>
          <w:tcPr>
            <w:tcW w:w="566" w:type="dxa"/>
            <w:tcBorders>
              <w:left w:val="single" w:sz="4" w:space="0" w:color="000000"/>
              <w:bottom w:val="single" w:sz="4" w:space="0" w:color="000000"/>
            </w:tcBorders>
          </w:tcPr>
          <w:p w14:paraId="594D0E96"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7C357A10"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2A98B565" w14:textId="77777777" w:rsidR="00BD6B97" w:rsidRPr="007A7659" w:rsidRDefault="00BD6B97" w:rsidP="00AE5ED3">
            <w:pPr>
              <w:pStyle w:val="TableEntry"/>
              <w:rPr>
                <w:noProof w:val="0"/>
              </w:rPr>
            </w:pPr>
            <w:r w:rsidRPr="007A7659">
              <w:rPr>
                <w:noProof w:val="0"/>
              </w:rPr>
              <w:t>00106</w:t>
            </w:r>
          </w:p>
        </w:tc>
        <w:tc>
          <w:tcPr>
            <w:tcW w:w="2014" w:type="dxa"/>
            <w:tcBorders>
              <w:left w:val="single" w:sz="4" w:space="0" w:color="000000"/>
              <w:bottom w:val="single" w:sz="4" w:space="0" w:color="000000"/>
              <w:right w:val="single" w:sz="4" w:space="0" w:color="000000"/>
            </w:tcBorders>
          </w:tcPr>
          <w:p w14:paraId="3F73A7A7" w14:textId="77777777" w:rsidR="00BD6B97" w:rsidRPr="007A7659" w:rsidRDefault="00BD6B97">
            <w:pPr>
              <w:pStyle w:val="TableEntry"/>
              <w:snapToGrid w:val="0"/>
              <w:rPr>
                <w:noProof w:val="0"/>
              </w:rPr>
            </w:pPr>
            <w:r w:rsidRPr="007A7659">
              <w:rPr>
                <w:noProof w:val="0"/>
              </w:rPr>
              <w:t>Patient Identifier List</w:t>
            </w:r>
          </w:p>
        </w:tc>
      </w:tr>
      <w:tr w:rsidR="00BD6B97" w:rsidRPr="007A7659" w14:paraId="0E4D6544" w14:textId="77777777">
        <w:trPr>
          <w:jc w:val="center"/>
        </w:trPr>
        <w:tc>
          <w:tcPr>
            <w:tcW w:w="577" w:type="dxa"/>
            <w:tcBorders>
              <w:left w:val="single" w:sz="4" w:space="0" w:color="000000"/>
              <w:bottom w:val="single" w:sz="4" w:space="0" w:color="000000"/>
            </w:tcBorders>
          </w:tcPr>
          <w:p w14:paraId="62C8FC94" w14:textId="77777777" w:rsidR="00BD6B97" w:rsidRPr="007A7659" w:rsidRDefault="00BD6B97" w:rsidP="00AE5ED3">
            <w:pPr>
              <w:pStyle w:val="TableEntry"/>
              <w:rPr>
                <w:noProof w:val="0"/>
              </w:rPr>
            </w:pPr>
            <w:r w:rsidRPr="007A7659">
              <w:rPr>
                <w:noProof w:val="0"/>
              </w:rPr>
              <w:t>5</w:t>
            </w:r>
          </w:p>
        </w:tc>
        <w:tc>
          <w:tcPr>
            <w:tcW w:w="555" w:type="dxa"/>
            <w:tcBorders>
              <w:left w:val="single" w:sz="4" w:space="0" w:color="000000"/>
              <w:bottom w:val="single" w:sz="4" w:space="0" w:color="000000"/>
            </w:tcBorders>
          </w:tcPr>
          <w:p w14:paraId="538EB40C"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249E1AFC" w14:textId="77777777" w:rsidR="00BD6B97" w:rsidRPr="007A7659" w:rsidRDefault="00BD6B97">
            <w:pPr>
              <w:pStyle w:val="TableEntry"/>
              <w:snapToGrid w:val="0"/>
              <w:rPr>
                <w:noProof w:val="0"/>
              </w:rPr>
            </w:pPr>
            <w:r w:rsidRPr="007A7659">
              <w:rPr>
                <w:noProof w:val="0"/>
              </w:rPr>
              <w:t>XPN</w:t>
            </w:r>
          </w:p>
        </w:tc>
        <w:tc>
          <w:tcPr>
            <w:tcW w:w="566" w:type="dxa"/>
            <w:tcBorders>
              <w:left w:val="single" w:sz="4" w:space="0" w:color="000000"/>
              <w:bottom w:val="single" w:sz="4" w:space="0" w:color="000000"/>
            </w:tcBorders>
          </w:tcPr>
          <w:p w14:paraId="607DFB3B"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5C1BDD6D"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340A7404" w14:textId="77777777" w:rsidR="00BD6B97" w:rsidRPr="007A7659" w:rsidRDefault="00BD6B97" w:rsidP="00AE5ED3">
            <w:pPr>
              <w:pStyle w:val="TableEntry"/>
              <w:rPr>
                <w:noProof w:val="0"/>
              </w:rPr>
            </w:pPr>
            <w:r w:rsidRPr="007A7659">
              <w:rPr>
                <w:noProof w:val="0"/>
              </w:rPr>
              <w:t>00108</w:t>
            </w:r>
          </w:p>
        </w:tc>
        <w:tc>
          <w:tcPr>
            <w:tcW w:w="2014" w:type="dxa"/>
            <w:tcBorders>
              <w:left w:val="single" w:sz="4" w:space="0" w:color="000000"/>
              <w:bottom w:val="single" w:sz="4" w:space="0" w:color="000000"/>
              <w:right w:val="single" w:sz="4" w:space="0" w:color="000000"/>
            </w:tcBorders>
          </w:tcPr>
          <w:p w14:paraId="101199FE" w14:textId="77777777" w:rsidR="00BD6B97" w:rsidRPr="007A7659" w:rsidRDefault="00BD6B97">
            <w:pPr>
              <w:pStyle w:val="TableEntry"/>
              <w:snapToGrid w:val="0"/>
              <w:rPr>
                <w:noProof w:val="0"/>
              </w:rPr>
            </w:pPr>
            <w:r w:rsidRPr="007A7659">
              <w:rPr>
                <w:noProof w:val="0"/>
              </w:rPr>
              <w:t>Patient Name</w:t>
            </w:r>
          </w:p>
        </w:tc>
      </w:tr>
      <w:tr w:rsidR="00BD6B97" w:rsidRPr="007A7659" w14:paraId="2EEB7D6A" w14:textId="77777777">
        <w:trPr>
          <w:jc w:val="center"/>
        </w:trPr>
        <w:tc>
          <w:tcPr>
            <w:tcW w:w="577" w:type="dxa"/>
            <w:tcBorders>
              <w:left w:val="single" w:sz="4" w:space="0" w:color="000000"/>
              <w:bottom w:val="single" w:sz="4" w:space="0" w:color="000000"/>
            </w:tcBorders>
          </w:tcPr>
          <w:p w14:paraId="4A3299D3" w14:textId="77777777" w:rsidR="00BD6B97" w:rsidRPr="007A7659" w:rsidRDefault="00BD6B97" w:rsidP="00AE5ED3">
            <w:pPr>
              <w:pStyle w:val="TableEntry"/>
              <w:rPr>
                <w:noProof w:val="0"/>
              </w:rPr>
            </w:pPr>
            <w:r w:rsidRPr="007A7659">
              <w:rPr>
                <w:noProof w:val="0"/>
              </w:rPr>
              <w:t>7</w:t>
            </w:r>
          </w:p>
        </w:tc>
        <w:tc>
          <w:tcPr>
            <w:tcW w:w="555" w:type="dxa"/>
            <w:tcBorders>
              <w:left w:val="single" w:sz="4" w:space="0" w:color="000000"/>
              <w:bottom w:val="single" w:sz="4" w:space="0" w:color="000000"/>
            </w:tcBorders>
          </w:tcPr>
          <w:p w14:paraId="12440F5E" w14:textId="77777777" w:rsidR="00BD6B97" w:rsidRPr="007A7659" w:rsidRDefault="00BD6B97" w:rsidP="00AE5ED3">
            <w:pPr>
              <w:pStyle w:val="TableEntry"/>
              <w:rPr>
                <w:noProof w:val="0"/>
              </w:rPr>
            </w:pPr>
            <w:r w:rsidRPr="007A7659">
              <w:rPr>
                <w:noProof w:val="0"/>
              </w:rPr>
              <w:t>26</w:t>
            </w:r>
          </w:p>
        </w:tc>
        <w:tc>
          <w:tcPr>
            <w:tcW w:w="544" w:type="dxa"/>
            <w:tcBorders>
              <w:left w:val="single" w:sz="4" w:space="0" w:color="000000"/>
              <w:bottom w:val="single" w:sz="4" w:space="0" w:color="000000"/>
            </w:tcBorders>
          </w:tcPr>
          <w:p w14:paraId="580E4936" w14:textId="77777777" w:rsidR="00BD6B97" w:rsidRPr="007A7659" w:rsidRDefault="00BD6B97">
            <w:pPr>
              <w:pStyle w:val="TableEntry"/>
              <w:snapToGrid w:val="0"/>
              <w:rPr>
                <w:noProof w:val="0"/>
              </w:rPr>
            </w:pPr>
            <w:r w:rsidRPr="007A7659">
              <w:rPr>
                <w:noProof w:val="0"/>
              </w:rPr>
              <w:t>TS</w:t>
            </w:r>
          </w:p>
        </w:tc>
        <w:tc>
          <w:tcPr>
            <w:tcW w:w="566" w:type="dxa"/>
            <w:tcBorders>
              <w:left w:val="single" w:sz="4" w:space="0" w:color="000000"/>
              <w:bottom w:val="single" w:sz="4" w:space="0" w:color="000000"/>
            </w:tcBorders>
          </w:tcPr>
          <w:p w14:paraId="371B8212"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3559C422"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4FC60CCA" w14:textId="77777777" w:rsidR="00BD6B97" w:rsidRPr="007A7659" w:rsidRDefault="00BD6B97" w:rsidP="00AE5ED3">
            <w:pPr>
              <w:pStyle w:val="TableEntry"/>
              <w:rPr>
                <w:noProof w:val="0"/>
              </w:rPr>
            </w:pPr>
            <w:r w:rsidRPr="007A7659">
              <w:rPr>
                <w:noProof w:val="0"/>
              </w:rPr>
              <w:t>00110</w:t>
            </w:r>
          </w:p>
        </w:tc>
        <w:tc>
          <w:tcPr>
            <w:tcW w:w="2014" w:type="dxa"/>
            <w:tcBorders>
              <w:left w:val="single" w:sz="4" w:space="0" w:color="000000"/>
              <w:bottom w:val="single" w:sz="4" w:space="0" w:color="000000"/>
              <w:right w:val="single" w:sz="4" w:space="0" w:color="000000"/>
            </w:tcBorders>
          </w:tcPr>
          <w:p w14:paraId="7BE58350" w14:textId="77777777" w:rsidR="00BD6B97" w:rsidRPr="007A7659" w:rsidRDefault="00BD6B97">
            <w:pPr>
              <w:pStyle w:val="TableEntry"/>
              <w:snapToGrid w:val="0"/>
              <w:rPr>
                <w:noProof w:val="0"/>
              </w:rPr>
            </w:pPr>
            <w:r w:rsidRPr="007A7659">
              <w:rPr>
                <w:noProof w:val="0"/>
              </w:rPr>
              <w:t>Date/Time of Birth</w:t>
            </w:r>
          </w:p>
        </w:tc>
      </w:tr>
      <w:tr w:rsidR="00BD6B97" w:rsidRPr="007A7659" w14:paraId="0C61F4B4" w14:textId="77777777">
        <w:trPr>
          <w:jc w:val="center"/>
        </w:trPr>
        <w:tc>
          <w:tcPr>
            <w:tcW w:w="577" w:type="dxa"/>
            <w:tcBorders>
              <w:left w:val="single" w:sz="4" w:space="0" w:color="000000"/>
              <w:bottom w:val="single" w:sz="4" w:space="0" w:color="000000"/>
            </w:tcBorders>
          </w:tcPr>
          <w:p w14:paraId="1B370DF9" w14:textId="77777777" w:rsidR="00BD6B97" w:rsidRPr="007A7659" w:rsidRDefault="00BD6B97" w:rsidP="00AE5ED3">
            <w:pPr>
              <w:pStyle w:val="TableEntry"/>
              <w:rPr>
                <w:noProof w:val="0"/>
              </w:rPr>
            </w:pPr>
            <w:r w:rsidRPr="007A7659">
              <w:rPr>
                <w:noProof w:val="0"/>
              </w:rPr>
              <w:t>8</w:t>
            </w:r>
          </w:p>
        </w:tc>
        <w:tc>
          <w:tcPr>
            <w:tcW w:w="555" w:type="dxa"/>
            <w:tcBorders>
              <w:left w:val="single" w:sz="4" w:space="0" w:color="000000"/>
              <w:bottom w:val="single" w:sz="4" w:space="0" w:color="000000"/>
            </w:tcBorders>
          </w:tcPr>
          <w:p w14:paraId="2A1FC15B" w14:textId="77777777" w:rsidR="00BD6B97" w:rsidRPr="007A7659" w:rsidRDefault="00BD6B97" w:rsidP="00AE5ED3">
            <w:pPr>
              <w:pStyle w:val="TableEntry"/>
              <w:rPr>
                <w:noProof w:val="0"/>
              </w:rPr>
            </w:pPr>
            <w:r w:rsidRPr="007A7659">
              <w:rPr>
                <w:noProof w:val="0"/>
              </w:rPr>
              <w:t>1</w:t>
            </w:r>
          </w:p>
        </w:tc>
        <w:tc>
          <w:tcPr>
            <w:tcW w:w="544" w:type="dxa"/>
            <w:tcBorders>
              <w:left w:val="single" w:sz="4" w:space="0" w:color="000000"/>
              <w:bottom w:val="single" w:sz="4" w:space="0" w:color="000000"/>
            </w:tcBorders>
          </w:tcPr>
          <w:p w14:paraId="1F4986DE" w14:textId="77777777" w:rsidR="00BD6B97" w:rsidRPr="007A7659" w:rsidRDefault="00BD6B97">
            <w:pPr>
              <w:pStyle w:val="TableEntry"/>
              <w:snapToGrid w:val="0"/>
              <w:rPr>
                <w:noProof w:val="0"/>
              </w:rPr>
            </w:pPr>
            <w:r w:rsidRPr="007A7659">
              <w:rPr>
                <w:noProof w:val="0"/>
              </w:rPr>
              <w:t>IS</w:t>
            </w:r>
          </w:p>
        </w:tc>
        <w:tc>
          <w:tcPr>
            <w:tcW w:w="566" w:type="dxa"/>
            <w:tcBorders>
              <w:left w:val="single" w:sz="4" w:space="0" w:color="000000"/>
              <w:bottom w:val="single" w:sz="4" w:space="0" w:color="000000"/>
            </w:tcBorders>
          </w:tcPr>
          <w:p w14:paraId="62C7BF13"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23FA203C" w14:textId="77777777" w:rsidR="00BD6B97" w:rsidRPr="007A7659" w:rsidRDefault="00BD6B97" w:rsidP="00AE5ED3">
            <w:pPr>
              <w:pStyle w:val="TableEntry"/>
              <w:rPr>
                <w:noProof w:val="0"/>
              </w:rPr>
            </w:pPr>
            <w:r w:rsidRPr="007A7659">
              <w:rPr>
                <w:noProof w:val="0"/>
              </w:rPr>
              <w:t>0001</w:t>
            </w:r>
          </w:p>
        </w:tc>
        <w:tc>
          <w:tcPr>
            <w:tcW w:w="743" w:type="dxa"/>
            <w:tcBorders>
              <w:left w:val="single" w:sz="4" w:space="0" w:color="000000"/>
              <w:bottom w:val="single" w:sz="4" w:space="0" w:color="000000"/>
            </w:tcBorders>
          </w:tcPr>
          <w:p w14:paraId="4DB35997" w14:textId="77777777" w:rsidR="00BD6B97" w:rsidRPr="007A7659" w:rsidRDefault="00BD6B97" w:rsidP="00AE5ED3">
            <w:pPr>
              <w:pStyle w:val="TableEntry"/>
              <w:rPr>
                <w:noProof w:val="0"/>
              </w:rPr>
            </w:pPr>
            <w:r w:rsidRPr="007A7659">
              <w:rPr>
                <w:noProof w:val="0"/>
              </w:rPr>
              <w:t>00111</w:t>
            </w:r>
          </w:p>
        </w:tc>
        <w:tc>
          <w:tcPr>
            <w:tcW w:w="2014" w:type="dxa"/>
            <w:tcBorders>
              <w:left w:val="single" w:sz="4" w:space="0" w:color="000000"/>
              <w:bottom w:val="single" w:sz="4" w:space="0" w:color="000000"/>
              <w:right w:val="single" w:sz="4" w:space="0" w:color="000000"/>
            </w:tcBorders>
          </w:tcPr>
          <w:p w14:paraId="7480CDBE" w14:textId="77777777" w:rsidR="00BD6B97" w:rsidRPr="007A7659" w:rsidRDefault="00BD6B97">
            <w:pPr>
              <w:pStyle w:val="TableEntry"/>
              <w:snapToGrid w:val="0"/>
              <w:rPr>
                <w:noProof w:val="0"/>
              </w:rPr>
            </w:pPr>
            <w:r w:rsidRPr="007A7659">
              <w:rPr>
                <w:noProof w:val="0"/>
              </w:rPr>
              <w:t>Administrative Sex</w:t>
            </w:r>
          </w:p>
        </w:tc>
      </w:tr>
      <w:tr w:rsidR="00BD6B97" w:rsidRPr="007A7659" w14:paraId="42CC6178" w14:textId="77777777">
        <w:trPr>
          <w:jc w:val="center"/>
        </w:trPr>
        <w:tc>
          <w:tcPr>
            <w:tcW w:w="577" w:type="dxa"/>
            <w:tcBorders>
              <w:left w:val="single" w:sz="4" w:space="0" w:color="000000"/>
              <w:bottom w:val="single" w:sz="4" w:space="0" w:color="000000"/>
            </w:tcBorders>
          </w:tcPr>
          <w:p w14:paraId="24F5487A" w14:textId="77777777" w:rsidR="00BD6B97" w:rsidRPr="007A7659" w:rsidRDefault="00BD6B97" w:rsidP="00AE5ED3">
            <w:pPr>
              <w:pStyle w:val="TableEntry"/>
              <w:rPr>
                <w:noProof w:val="0"/>
              </w:rPr>
            </w:pPr>
            <w:r w:rsidRPr="007A7659">
              <w:rPr>
                <w:noProof w:val="0"/>
              </w:rPr>
              <w:t>11</w:t>
            </w:r>
          </w:p>
        </w:tc>
        <w:tc>
          <w:tcPr>
            <w:tcW w:w="555" w:type="dxa"/>
            <w:tcBorders>
              <w:left w:val="single" w:sz="4" w:space="0" w:color="000000"/>
              <w:bottom w:val="single" w:sz="4" w:space="0" w:color="000000"/>
            </w:tcBorders>
          </w:tcPr>
          <w:p w14:paraId="70EA34CD"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63F89D6C" w14:textId="77777777" w:rsidR="00BD6B97" w:rsidRPr="007A7659" w:rsidRDefault="00BD6B97">
            <w:pPr>
              <w:pStyle w:val="TableEntry"/>
              <w:snapToGrid w:val="0"/>
              <w:rPr>
                <w:noProof w:val="0"/>
              </w:rPr>
            </w:pPr>
            <w:r w:rsidRPr="007A7659">
              <w:rPr>
                <w:noProof w:val="0"/>
              </w:rPr>
              <w:t>XAD</w:t>
            </w:r>
          </w:p>
        </w:tc>
        <w:tc>
          <w:tcPr>
            <w:tcW w:w="566" w:type="dxa"/>
            <w:tcBorders>
              <w:left w:val="single" w:sz="4" w:space="0" w:color="000000"/>
              <w:bottom w:val="single" w:sz="4" w:space="0" w:color="000000"/>
            </w:tcBorders>
          </w:tcPr>
          <w:p w14:paraId="53BC294D"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74894C7B"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5247FEE6" w14:textId="77777777" w:rsidR="00BD6B97" w:rsidRPr="007A7659" w:rsidRDefault="00BD6B97" w:rsidP="00AE5ED3">
            <w:pPr>
              <w:pStyle w:val="TableEntry"/>
              <w:rPr>
                <w:noProof w:val="0"/>
              </w:rPr>
            </w:pPr>
            <w:r w:rsidRPr="007A7659">
              <w:rPr>
                <w:noProof w:val="0"/>
              </w:rPr>
              <w:t>00114</w:t>
            </w:r>
          </w:p>
        </w:tc>
        <w:tc>
          <w:tcPr>
            <w:tcW w:w="2014" w:type="dxa"/>
            <w:tcBorders>
              <w:left w:val="single" w:sz="4" w:space="0" w:color="000000"/>
              <w:bottom w:val="single" w:sz="4" w:space="0" w:color="000000"/>
              <w:right w:val="single" w:sz="4" w:space="0" w:color="000000"/>
            </w:tcBorders>
          </w:tcPr>
          <w:p w14:paraId="2F0A8CE8" w14:textId="77777777" w:rsidR="00BD6B97" w:rsidRPr="007A7659" w:rsidRDefault="00BD6B97">
            <w:pPr>
              <w:pStyle w:val="TableEntry"/>
              <w:snapToGrid w:val="0"/>
              <w:rPr>
                <w:noProof w:val="0"/>
              </w:rPr>
            </w:pPr>
            <w:r w:rsidRPr="007A7659">
              <w:rPr>
                <w:noProof w:val="0"/>
              </w:rPr>
              <w:t>Patient Address</w:t>
            </w:r>
          </w:p>
        </w:tc>
      </w:tr>
      <w:tr w:rsidR="00BD6B97" w:rsidRPr="007A7659" w14:paraId="5E11666F" w14:textId="77777777">
        <w:trPr>
          <w:jc w:val="center"/>
        </w:trPr>
        <w:tc>
          <w:tcPr>
            <w:tcW w:w="577" w:type="dxa"/>
            <w:tcBorders>
              <w:left w:val="single" w:sz="4" w:space="0" w:color="000000"/>
              <w:bottom w:val="single" w:sz="4" w:space="0" w:color="000000"/>
            </w:tcBorders>
          </w:tcPr>
          <w:p w14:paraId="35C4137C" w14:textId="77777777" w:rsidR="00BD6B97" w:rsidRPr="007A7659" w:rsidRDefault="00BD6B97" w:rsidP="00AE5ED3">
            <w:pPr>
              <w:pStyle w:val="TableEntry"/>
              <w:rPr>
                <w:noProof w:val="0"/>
              </w:rPr>
            </w:pPr>
            <w:r w:rsidRPr="007A7659">
              <w:rPr>
                <w:noProof w:val="0"/>
              </w:rPr>
              <w:t>18</w:t>
            </w:r>
          </w:p>
        </w:tc>
        <w:tc>
          <w:tcPr>
            <w:tcW w:w="555" w:type="dxa"/>
            <w:tcBorders>
              <w:left w:val="single" w:sz="4" w:space="0" w:color="000000"/>
              <w:bottom w:val="single" w:sz="4" w:space="0" w:color="000000"/>
            </w:tcBorders>
          </w:tcPr>
          <w:p w14:paraId="3E2C3C30"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420DC37F" w14:textId="77777777" w:rsidR="00BD6B97" w:rsidRPr="007A7659" w:rsidRDefault="00BD6B97">
            <w:pPr>
              <w:pStyle w:val="TableEntry"/>
              <w:snapToGrid w:val="0"/>
              <w:rPr>
                <w:noProof w:val="0"/>
              </w:rPr>
            </w:pPr>
            <w:r w:rsidRPr="007A7659">
              <w:rPr>
                <w:noProof w:val="0"/>
              </w:rPr>
              <w:t>CX</w:t>
            </w:r>
          </w:p>
        </w:tc>
        <w:tc>
          <w:tcPr>
            <w:tcW w:w="566" w:type="dxa"/>
            <w:tcBorders>
              <w:left w:val="single" w:sz="4" w:space="0" w:color="000000"/>
              <w:bottom w:val="single" w:sz="4" w:space="0" w:color="000000"/>
            </w:tcBorders>
          </w:tcPr>
          <w:p w14:paraId="2511B29C"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32FDCB7C"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4D743275" w14:textId="77777777" w:rsidR="00BD6B97" w:rsidRPr="007A7659" w:rsidRDefault="00BD6B97" w:rsidP="00AE5ED3">
            <w:pPr>
              <w:pStyle w:val="TableEntry"/>
              <w:rPr>
                <w:noProof w:val="0"/>
              </w:rPr>
            </w:pPr>
            <w:r w:rsidRPr="007A7659">
              <w:rPr>
                <w:noProof w:val="0"/>
              </w:rPr>
              <w:t>00121</w:t>
            </w:r>
          </w:p>
        </w:tc>
        <w:tc>
          <w:tcPr>
            <w:tcW w:w="2014" w:type="dxa"/>
            <w:tcBorders>
              <w:left w:val="single" w:sz="4" w:space="0" w:color="000000"/>
              <w:bottom w:val="single" w:sz="4" w:space="0" w:color="000000"/>
              <w:right w:val="single" w:sz="4" w:space="0" w:color="000000"/>
            </w:tcBorders>
          </w:tcPr>
          <w:p w14:paraId="7DC0873F" w14:textId="77777777" w:rsidR="00BD6B97" w:rsidRPr="007A7659" w:rsidRDefault="00BD6B97">
            <w:pPr>
              <w:pStyle w:val="TableEntry"/>
              <w:snapToGrid w:val="0"/>
              <w:rPr>
                <w:noProof w:val="0"/>
              </w:rPr>
            </w:pPr>
            <w:r w:rsidRPr="007A7659">
              <w:rPr>
                <w:noProof w:val="0"/>
              </w:rPr>
              <w:t>Patient Account Number</w:t>
            </w:r>
          </w:p>
        </w:tc>
      </w:tr>
    </w:tbl>
    <w:p w14:paraId="5C93958D" w14:textId="77777777" w:rsidR="00BD6B97" w:rsidRPr="007A7659" w:rsidRDefault="00BD6B97" w:rsidP="007E3B51">
      <w:pPr>
        <w:pStyle w:val="BodyText"/>
        <w:jc w:val="right"/>
        <w:rPr>
          <w:i/>
          <w:iCs/>
        </w:rPr>
      </w:pPr>
      <w:r w:rsidRPr="007A7659">
        <w:rPr>
          <w:i/>
          <w:iCs/>
        </w:rPr>
        <w:t>Adapted from the HL7 standard, version 2.5</w:t>
      </w:r>
    </w:p>
    <w:p w14:paraId="24DD2B46" w14:textId="77777777" w:rsidR="00D55E57" w:rsidRPr="007A7659" w:rsidRDefault="00D55E57" w:rsidP="00AE5ED3">
      <w:pPr>
        <w:pStyle w:val="BodyText"/>
      </w:pPr>
    </w:p>
    <w:p w14:paraId="53D1E93B" w14:textId="77777777" w:rsidR="00BD6B97" w:rsidRPr="007A7659" w:rsidRDefault="00BD6B97">
      <w:r w:rsidRPr="007A7659">
        <w:t>The Patient Demographics Supplier may or may not be able to supply additional identifiers from the domains specified in QPD-8. Inability to supply an identifier in a particular domain is not an error, provided that the domain is recognized.</w:t>
      </w:r>
    </w:p>
    <w:p w14:paraId="36ED5D3E" w14:textId="77777777" w:rsidR="00BD6B97" w:rsidRPr="007A7659" w:rsidRDefault="00BD6B97">
      <w:r w:rsidRPr="007A7659">
        <w:t xml:space="preserve">The PID segment and its associated PD1 and QRI segments are returned only when the Patient Demographics Supplier is able to associate the search information in QPD-3 with one or more patient records in the patient information source associated with </w:t>
      </w:r>
      <w:r w:rsidRPr="007A7659">
        <w:rPr>
          <w:i/>
          <w:iCs/>
        </w:rPr>
        <w:t>MSH-5-Receiving Application</w:t>
      </w:r>
      <w:r w:rsidRPr="007A7659">
        <w:t xml:space="preserve">. See the “Patient Demographics Supplier Actor Query Response Behavior” </w:t>
      </w:r>
      <w:r w:rsidR="00290B40" w:rsidRPr="007A7659">
        <w:t>S</w:t>
      </w:r>
      <w:r w:rsidRPr="007A7659">
        <w:t>ection 3.21.4.2.2.8 for a detailed description of how the Patient Demographics Supplier responds to the query request under various circumstances.</w:t>
      </w:r>
    </w:p>
    <w:p w14:paraId="4B1EE113" w14:textId="77777777" w:rsidR="00BD6B97" w:rsidRPr="007A7659" w:rsidRDefault="00BD6B97">
      <w:pPr>
        <w:pStyle w:val="Heading6"/>
        <w:numPr>
          <w:ilvl w:val="5"/>
          <w:numId w:val="19"/>
        </w:numPr>
        <w:tabs>
          <w:tab w:val="clear" w:pos="4320"/>
          <w:tab w:val="left" w:pos="1152"/>
        </w:tabs>
        <w:rPr>
          <w:noProof w:val="0"/>
        </w:rPr>
      </w:pPr>
      <w:bookmarkStart w:id="3474" w:name="_Toc173916505"/>
      <w:bookmarkStart w:id="3475" w:name="_Toc174249000"/>
      <w:r w:rsidRPr="007A7659">
        <w:rPr>
          <w:noProof w:val="0"/>
        </w:rPr>
        <w:t>QRI Segment</w:t>
      </w:r>
      <w:bookmarkEnd w:id="3474"/>
      <w:bookmarkEnd w:id="3475"/>
    </w:p>
    <w:p w14:paraId="7AAD6FAA" w14:textId="77777777" w:rsidR="00BD6B97" w:rsidRPr="007A7659" w:rsidRDefault="00BD6B97">
      <w:r w:rsidRPr="007A7659">
        <w:t>For each patient for which the Patient Demographics Supplier returns a PID Segment, it may optionally return the QRI (Query Response Instance) segment, but is not required to do so. Refer to the HL7 Standard, Version 2.5, Chapter 5, Section 5.5.5, for more information.</w:t>
      </w:r>
    </w:p>
    <w:p w14:paraId="6AA1BDD3" w14:textId="77777777" w:rsidR="00BD6B97" w:rsidRPr="007A7659" w:rsidRDefault="00BD6B97">
      <w:pPr>
        <w:pStyle w:val="Heading6"/>
        <w:numPr>
          <w:ilvl w:val="5"/>
          <w:numId w:val="19"/>
        </w:numPr>
        <w:tabs>
          <w:tab w:val="clear" w:pos="4320"/>
          <w:tab w:val="left" w:pos="1152"/>
        </w:tabs>
        <w:rPr>
          <w:noProof w:val="0"/>
        </w:rPr>
      </w:pPr>
      <w:bookmarkStart w:id="3476" w:name="_Toc173916506"/>
      <w:bookmarkStart w:id="3477" w:name="_Toc174249001"/>
      <w:r w:rsidRPr="007A7659">
        <w:rPr>
          <w:noProof w:val="0"/>
        </w:rPr>
        <w:t>DSC Segment</w:t>
      </w:r>
      <w:bookmarkEnd w:id="3476"/>
      <w:bookmarkEnd w:id="3477"/>
    </w:p>
    <w:p w14:paraId="59FC253D" w14:textId="77777777" w:rsidR="00BD6B97" w:rsidRPr="007A7659" w:rsidRDefault="00BD6B97">
      <w:r w:rsidRPr="007A7659">
        <w:t xml:space="preserve">If the number of records is specified in </w:t>
      </w:r>
      <w:r w:rsidRPr="007A7659">
        <w:rPr>
          <w:i/>
          <w:iCs/>
        </w:rPr>
        <w:t>RCP-2-Quantity Limited Request</w:t>
      </w:r>
      <w:r w:rsidRPr="007A7659">
        <w:t>, the Patient Demographics Supplier shall return an incremental response of that number of records when the number of matching records it finds exceeds the number of records specified in RCP-2.</w:t>
      </w:r>
    </w:p>
    <w:p w14:paraId="392D69FB" w14:textId="77777777" w:rsidR="00BD6B97" w:rsidRPr="007A7659" w:rsidRDefault="00BD6B97">
      <w:r w:rsidRPr="007A7659">
        <w:t>As long as the Patient Demographics Supplier has records to return in addition to those returned in the incremental response, the Supplier shall return a DSC Segment. The single field of the DSC Segment shall contain a unique alphanumeric value (the Continuation Pointer) that the Patient Demographics Consumer may return in the DSC of the QBP^Q22 message to request the next increment of responses. The Supplier shall return increments as many times as the Consumer requests them (and there are increments to return), and shall stop when the Consumer sends a cancel query (QCN^J01) message (or when there are no more increments to return).</w:t>
      </w:r>
    </w:p>
    <w:p w14:paraId="1E478D57" w14:textId="77777777" w:rsidR="00BD6B97" w:rsidRPr="007A7659" w:rsidRDefault="00BD6B97">
      <w:pPr>
        <w:pStyle w:val="Heading6"/>
        <w:numPr>
          <w:ilvl w:val="5"/>
          <w:numId w:val="19"/>
        </w:numPr>
        <w:tabs>
          <w:tab w:val="clear" w:pos="4320"/>
          <w:tab w:val="left" w:pos="1152"/>
        </w:tabs>
        <w:rPr>
          <w:noProof w:val="0"/>
        </w:rPr>
      </w:pPr>
      <w:bookmarkStart w:id="3478" w:name="_Toc173916507"/>
      <w:bookmarkStart w:id="3479" w:name="_Toc174249002"/>
      <w:r w:rsidRPr="007A7659">
        <w:rPr>
          <w:noProof w:val="0"/>
        </w:rPr>
        <w:lastRenderedPageBreak/>
        <w:t>Patient Demographics Supplier Actor Query Response Behavior</w:t>
      </w:r>
      <w:bookmarkEnd w:id="3478"/>
      <w:bookmarkEnd w:id="3479"/>
    </w:p>
    <w:p w14:paraId="3A05FD33" w14:textId="77777777" w:rsidR="00BD6B97" w:rsidRPr="007A7659" w:rsidRDefault="00BD6B97">
      <w:r w:rsidRPr="007A7659">
        <w:t xml:space="preserve">The Patient Demographics Supplier shall perform the matching of patient data based on the query parameter values it receives. The information provided by the Patient Demographics Supplier to Patient Demographics Consumer Actors is a list of possible matching patients from the patient information source associated with the value that the Consumer sent in </w:t>
      </w:r>
      <w:r w:rsidRPr="007A7659">
        <w:rPr>
          <w:i/>
          <w:iCs/>
        </w:rPr>
        <w:t xml:space="preserve">MSH-5-Receiving Application </w:t>
      </w:r>
      <w:r w:rsidRPr="007A7659">
        <w:t>of the query message.</w:t>
      </w:r>
    </w:p>
    <w:p w14:paraId="12CF6905" w14:textId="77777777" w:rsidR="00BD6B97" w:rsidRPr="007A7659" w:rsidRDefault="00BD6B97">
      <w:r w:rsidRPr="007A7659">
        <w:t xml:space="preserve">If domains are specified in </w:t>
      </w:r>
      <w:r w:rsidRPr="007A7659">
        <w:rPr>
          <w:i/>
          <w:iCs/>
        </w:rPr>
        <w:t>QPD-8-What Domains Returned</w:t>
      </w:r>
      <w:r w:rsidRPr="007A7659">
        <w:t xml:space="preserve"> and are recognized by the Patient Demographics Supplier, the response will also, for each patient, contain any Patient ID values found in the specified domains.</w:t>
      </w:r>
    </w:p>
    <w:p w14:paraId="39FC8FFA" w14:textId="77777777" w:rsidR="00BD6B97" w:rsidRPr="007A7659" w:rsidRDefault="00BD6B97">
      <w:r w:rsidRPr="007A7659">
        <w:t xml:space="preserve">The mechanics of the matching algorithms used are internal to the Patient Demographics Supplier and are outside of the scope of this framework. </w:t>
      </w:r>
    </w:p>
    <w:p w14:paraId="292C3546" w14:textId="77777777" w:rsidR="00BD6B97" w:rsidRPr="007A7659" w:rsidRDefault="00BD6B97">
      <w:r w:rsidRPr="007A7659">
        <w:t>The Patient Demographics Supplier shall respond to the query request as described by the following 3 cases:</w:t>
      </w:r>
    </w:p>
    <w:p w14:paraId="200494E6" w14:textId="77777777" w:rsidR="00BD6B97" w:rsidRPr="007A7659" w:rsidRDefault="00BD6B97">
      <w:r w:rsidRPr="007A7659">
        <w:rPr>
          <w:b/>
          <w:bCs/>
        </w:rPr>
        <w:t>Case 1</w:t>
      </w:r>
      <w:r w:rsidRPr="007A7659">
        <w:t xml:space="preserve">: The Patient Demographics Supplier finds (in the patient information source associated with </w:t>
      </w:r>
      <w:r w:rsidRPr="007A7659">
        <w:rPr>
          <w:i/>
          <w:iCs/>
        </w:rPr>
        <w:t>MSH-5-Receiving Application</w:t>
      </w:r>
      <w:r w:rsidRPr="007A7659">
        <w:t xml:space="preserve">) at least one patient record matching the criteria sent in </w:t>
      </w:r>
      <w:r w:rsidRPr="007A7659">
        <w:rPr>
          <w:i/>
          <w:iCs/>
        </w:rPr>
        <w:t>QPD-3-Demographics Fields</w:t>
      </w:r>
      <w:r w:rsidRPr="007A7659">
        <w:t xml:space="preserve">. No patient identifier domains are requested in </w:t>
      </w:r>
      <w:r w:rsidRPr="007A7659">
        <w:rPr>
          <w:i/>
          <w:iCs/>
        </w:rPr>
        <w:t>QPD-8-What Domains Returned</w:t>
      </w:r>
      <w:r w:rsidRPr="007A7659">
        <w:t>.</w:t>
      </w:r>
    </w:p>
    <w:p w14:paraId="6AD1068E" w14:textId="77777777" w:rsidR="00BD6B97" w:rsidRPr="007A7659" w:rsidRDefault="00BD6B97">
      <w:r w:rsidRPr="007A7659">
        <w:rPr>
          <w:b/>
          <w:bCs/>
        </w:rPr>
        <w:t>AA</w:t>
      </w:r>
      <w:r w:rsidRPr="007A7659">
        <w:t xml:space="preserve"> (application accept) is returned in MSA-1.</w:t>
      </w:r>
    </w:p>
    <w:p w14:paraId="6FF56EF8" w14:textId="77777777" w:rsidR="00BD6B97" w:rsidRPr="007A7659" w:rsidRDefault="00BD6B97">
      <w:r w:rsidRPr="007A7659">
        <w:rPr>
          <w:b/>
          <w:bCs/>
        </w:rPr>
        <w:t>OK</w:t>
      </w:r>
      <w:r w:rsidRPr="007A7659">
        <w:t xml:space="preserve"> (data found, no errors) is returned in QAK-2.</w:t>
      </w:r>
    </w:p>
    <w:p w14:paraId="35AF03D3" w14:textId="77777777" w:rsidR="00BD6B97" w:rsidRPr="007A7659" w:rsidRDefault="00BD6B97">
      <w:r w:rsidRPr="007A7659">
        <w:t>One PID segment group (</w:t>
      </w:r>
      <w:r w:rsidRPr="007A7659">
        <w:rPr>
          <w:iCs/>
        </w:rPr>
        <w:t>i.e.</w:t>
      </w:r>
      <w:r w:rsidRPr="007A7659">
        <w:t>, one PID segment plus any segments associated with it in the message syntax shown in Table 3.21-</w:t>
      </w:r>
      <w:r w:rsidR="00C652B2" w:rsidRPr="007A7659">
        <w:t>6</w:t>
      </w:r>
      <w:r w:rsidRPr="007A7659">
        <w:t>) is returned from the patient information source for each patient record found. If the Patient Demographics Supplier returns data for multiple patients, it shall return these data in successive occurrences of the PID segment group.</w:t>
      </w:r>
    </w:p>
    <w:p w14:paraId="16328681" w14:textId="77777777" w:rsidR="00BD6B97" w:rsidRPr="007A7659" w:rsidRDefault="00BD6B97">
      <w:r w:rsidRPr="007A7659">
        <w:t xml:space="preserve">Within each PID segment, field </w:t>
      </w:r>
      <w:r w:rsidRPr="007A7659">
        <w:rPr>
          <w:i/>
          <w:iCs/>
        </w:rPr>
        <w:t>PID-3-Patient Identifier List</w:t>
      </w:r>
      <w:r w:rsidRPr="007A7659">
        <w:t xml:space="preserve"> contains one or more identifiers from the set of Patient ID Domains known by the Patient Demographics Supplier.</w:t>
      </w:r>
    </w:p>
    <w:p w14:paraId="2B5EB5F7" w14:textId="77777777" w:rsidR="00BD6B97" w:rsidRPr="007A7659" w:rsidRDefault="00BD6B97">
      <w:r w:rsidRPr="007A7659">
        <w:t xml:space="preserve">If an incremental number of records are specified in </w:t>
      </w:r>
      <w:r w:rsidRPr="007A7659">
        <w:rPr>
          <w:i/>
          <w:iCs/>
        </w:rPr>
        <w:t>RCP-2</w:t>
      </w:r>
      <w:r w:rsidRPr="007A7659">
        <w:t>-</w:t>
      </w:r>
      <w:r w:rsidRPr="007A7659">
        <w:rPr>
          <w:i/>
          <w:iCs/>
        </w:rPr>
        <w:t>Quantity Limited Request</w:t>
      </w:r>
      <w:r w:rsidRPr="007A7659">
        <w:t>, and the number of records to be sent exceeds that incremental number, the Supplier returns only the incremental number of records, followed by a DSC segment containing a uniquely valued Continuation Pointer.</w:t>
      </w:r>
    </w:p>
    <w:p w14:paraId="6B7799EC" w14:textId="77777777" w:rsidR="00BD6B97" w:rsidRPr="007A7659" w:rsidRDefault="00BD6B97">
      <w:r w:rsidRPr="007A7659">
        <w:t>The consumer will specify the value of the continuation pointer in the DSC segment on the subsequent query request to request the next increment of responses.</w:t>
      </w:r>
    </w:p>
    <w:p w14:paraId="6658E0BA" w14:textId="77777777" w:rsidR="00BD6B97" w:rsidRPr="007A7659" w:rsidRDefault="00BD6B97">
      <w:r w:rsidRPr="007A7659">
        <w:rPr>
          <w:b/>
          <w:bCs/>
        </w:rPr>
        <w:t>Case 2</w:t>
      </w:r>
      <w:r w:rsidRPr="007A7659">
        <w:t xml:space="preserve">: The Patient Demographics Supplier finds (in the patient information source associated with </w:t>
      </w:r>
      <w:r w:rsidRPr="007A7659">
        <w:rPr>
          <w:i/>
          <w:iCs/>
        </w:rPr>
        <w:t>MSH-5-Receiving Application</w:t>
      </w:r>
      <w:r w:rsidRPr="007A7659">
        <w:t xml:space="preserve">) at least one patient record matching the criteria sent in </w:t>
      </w:r>
      <w:r w:rsidRPr="007A7659">
        <w:rPr>
          <w:i/>
          <w:iCs/>
        </w:rPr>
        <w:t>QPD-3-Demographics Fields</w:t>
      </w:r>
      <w:r w:rsidRPr="007A7659">
        <w:t xml:space="preserve">. One or more patient identifier domains are requested in </w:t>
      </w:r>
      <w:r w:rsidRPr="007A7659">
        <w:rPr>
          <w:i/>
          <w:iCs/>
        </w:rPr>
        <w:t>QPD-8-What Domains Returned</w:t>
      </w:r>
      <w:r w:rsidRPr="007A7659">
        <w:t>;</w:t>
      </w:r>
      <w:r w:rsidRPr="007A7659">
        <w:rPr>
          <w:i/>
          <w:iCs/>
        </w:rPr>
        <w:t xml:space="preserve"> </w:t>
      </w:r>
      <w:r w:rsidRPr="007A7659">
        <w:t>the Supplier recognizes all the requested domains.</w:t>
      </w:r>
    </w:p>
    <w:p w14:paraId="7AB23248" w14:textId="77777777" w:rsidR="00BD6B97" w:rsidRPr="007A7659" w:rsidRDefault="00BD6B97">
      <w:r w:rsidRPr="007A7659">
        <w:rPr>
          <w:b/>
          <w:bCs/>
        </w:rPr>
        <w:t>AA</w:t>
      </w:r>
      <w:r w:rsidRPr="007A7659">
        <w:t xml:space="preserve"> (application accept) is returned in MSA-1.</w:t>
      </w:r>
    </w:p>
    <w:p w14:paraId="213FF7E2" w14:textId="77777777" w:rsidR="00BD6B97" w:rsidRPr="007A7659" w:rsidRDefault="00BD6B97">
      <w:r w:rsidRPr="007A7659">
        <w:rPr>
          <w:b/>
          <w:bCs/>
        </w:rPr>
        <w:t>OK</w:t>
      </w:r>
      <w:r w:rsidRPr="007A7659">
        <w:t xml:space="preserve"> (data found, no errors) is returned in QAK-2.</w:t>
      </w:r>
    </w:p>
    <w:p w14:paraId="2E15592B" w14:textId="77777777" w:rsidR="00BD6B97" w:rsidRPr="007A7659" w:rsidRDefault="00BD6B97">
      <w:r w:rsidRPr="007A7659">
        <w:lastRenderedPageBreak/>
        <w:t>One PID segment group (</w:t>
      </w:r>
      <w:r w:rsidRPr="007A7659">
        <w:rPr>
          <w:iCs/>
        </w:rPr>
        <w:t>i.e.</w:t>
      </w:r>
      <w:r w:rsidRPr="007A7659">
        <w:t>, one PID segment plus any segments associated with it in the message syntax shown in Table 3.21-</w:t>
      </w:r>
      <w:r w:rsidR="00C652B2" w:rsidRPr="007A7659">
        <w:t>6</w:t>
      </w:r>
      <w:r w:rsidRPr="007A7659">
        <w:t>) is returned for each matching patient record found. If the Patient Demographics Supplier returns data for multiple patients, it shall return these data in successive occurrences of the PID segment group.</w:t>
      </w:r>
    </w:p>
    <w:p w14:paraId="040A85B7" w14:textId="77777777" w:rsidR="00BD6B97" w:rsidRPr="007A7659" w:rsidRDefault="00BD6B97">
      <w:r w:rsidRPr="007A7659">
        <w:t xml:space="preserve">Within each PID segment, field </w:t>
      </w:r>
      <w:r w:rsidRPr="007A7659">
        <w:rPr>
          <w:i/>
          <w:iCs/>
        </w:rPr>
        <w:t>PID-3-Patient Identifier List</w:t>
      </w:r>
      <w:r w:rsidRPr="007A7659">
        <w:t xml:space="preserve"> contains, in successive occurrences delimited by the repetition separator, the identifiers from all the Patient ID Domains requested in QPD-8. In each occurrence of PID-3, component 4 contains the assigning authority value for one Patient ID Domain, and component 1 contains the Patient ID value in that domain. If an identifier does not exist for a domain that was specified on QPD-8, that identifier is not returned in the </w:t>
      </w:r>
      <w:r w:rsidRPr="007A7659">
        <w:rPr>
          <w:rStyle w:val="BodyTextChar"/>
        </w:rPr>
        <w:t>list. If all entries in the list of patient identifiers are eliminated, which would leave PID-3 empty, then the corresponding PID segment group shall not be present in the response at all.</w:t>
      </w:r>
    </w:p>
    <w:p w14:paraId="22B86EB6" w14:textId="77777777" w:rsidR="00BD6B97" w:rsidRPr="007A7659" w:rsidRDefault="00BD6B97">
      <w:r w:rsidRPr="007A7659">
        <w:t xml:space="preserve">If an incremental number of records is specified in </w:t>
      </w:r>
      <w:r w:rsidRPr="007A7659">
        <w:rPr>
          <w:i/>
          <w:iCs/>
        </w:rPr>
        <w:t>RCP-2</w:t>
      </w:r>
      <w:r w:rsidRPr="007A7659">
        <w:t>-</w:t>
      </w:r>
      <w:r w:rsidRPr="007A7659">
        <w:rPr>
          <w:i/>
          <w:iCs/>
        </w:rPr>
        <w:t>Quantity Limited Request</w:t>
      </w:r>
      <w:r w:rsidRPr="007A7659">
        <w:t>, and the number of records to be sent exceeds that incremental number, the Supplier returns only the incremental number of records, followed by a DSC segment containing a uniquely valued Continuation Pointer.</w:t>
      </w:r>
    </w:p>
    <w:p w14:paraId="187BFC8F" w14:textId="77777777" w:rsidR="00BD6B97" w:rsidRPr="007A7659" w:rsidRDefault="00BD6B97">
      <w:r w:rsidRPr="007A7659">
        <w:t>The consumer will specify the value of the continuation pointer in the DSC segment on the subsequent query request to request the next increment of responses.</w:t>
      </w:r>
    </w:p>
    <w:p w14:paraId="6794B584" w14:textId="77777777" w:rsidR="00BD6B97" w:rsidRPr="007A7659" w:rsidRDefault="00BD6B97">
      <w:r w:rsidRPr="007A7659">
        <w:rPr>
          <w:b/>
          <w:bCs/>
        </w:rPr>
        <w:t>Case 3</w:t>
      </w:r>
      <w:r w:rsidRPr="007A7659">
        <w:t xml:space="preserve">: The Patient Demographics Supplier does not recognize one or more of the domains in </w:t>
      </w:r>
      <w:r w:rsidRPr="007A7659">
        <w:rPr>
          <w:i/>
          <w:iCs/>
        </w:rPr>
        <w:t>QPD-8-What Domains Returned</w:t>
      </w:r>
      <w:r w:rsidRPr="007A7659">
        <w:t>.</w:t>
      </w:r>
    </w:p>
    <w:p w14:paraId="4F04724D" w14:textId="77777777" w:rsidR="00BD6B97" w:rsidRPr="007A7659" w:rsidRDefault="00BD6B97">
      <w:r w:rsidRPr="007A7659">
        <w:rPr>
          <w:b/>
          <w:bCs/>
        </w:rPr>
        <w:t>AE</w:t>
      </w:r>
      <w:r w:rsidRPr="007A7659">
        <w:t xml:space="preserve"> (application error) is returned in MSA-1 and in QAK-2. </w:t>
      </w:r>
    </w:p>
    <w:p w14:paraId="78A1DCA5" w14:textId="77777777" w:rsidR="00BD6B97" w:rsidRPr="007A7659" w:rsidRDefault="00BD6B97">
      <w:r w:rsidRPr="007A7659">
        <w:t xml:space="preserve">For each domain that was not recognized, an ERR segment is returned in which the components of </w:t>
      </w:r>
      <w:r w:rsidRPr="007A7659">
        <w:rPr>
          <w:i/>
        </w:rPr>
        <w:t>ERR-2-Error Location</w:t>
      </w:r>
      <w:r w:rsidRPr="007A7659">
        <w:t xml:space="preserve"> are valued as follows.</w:t>
      </w:r>
    </w:p>
    <w:p w14:paraId="749A9CA0" w14:textId="77777777" w:rsidR="00BD6B97" w:rsidRPr="007A7659" w:rsidRDefault="00BD6B97" w:rsidP="001D3953">
      <w:pPr>
        <w:pStyle w:val="BodyText"/>
      </w:pPr>
    </w:p>
    <w:tbl>
      <w:tblPr>
        <w:tblW w:w="0" w:type="auto"/>
        <w:jc w:val="center"/>
        <w:tblLayout w:type="fixed"/>
        <w:tblLook w:val="0000" w:firstRow="0" w:lastRow="0" w:firstColumn="0" w:lastColumn="0" w:noHBand="0" w:noVBand="0"/>
      </w:tblPr>
      <w:tblGrid>
        <w:gridCol w:w="1127"/>
        <w:gridCol w:w="2305"/>
        <w:gridCol w:w="1255"/>
      </w:tblGrid>
      <w:tr w:rsidR="00BD6B97" w:rsidRPr="007A7659" w14:paraId="7F0A67EE" w14:textId="77777777">
        <w:trPr>
          <w:cantSplit/>
          <w:tblHeader/>
          <w:jc w:val="center"/>
        </w:trPr>
        <w:tc>
          <w:tcPr>
            <w:tcW w:w="1127" w:type="dxa"/>
            <w:tcBorders>
              <w:top w:val="single" w:sz="4" w:space="0" w:color="000000"/>
              <w:left w:val="single" w:sz="4" w:space="0" w:color="000000"/>
              <w:bottom w:val="single" w:sz="4" w:space="0" w:color="000000"/>
            </w:tcBorders>
            <w:shd w:val="clear" w:color="auto" w:fill="D9D9D9"/>
          </w:tcPr>
          <w:p w14:paraId="6A779B89" w14:textId="77777777" w:rsidR="00BD6B97" w:rsidRPr="007A7659" w:rsidRDefault="00BD6B97" w:rsidP="0002013A">
            <w:pPr>
              <w:pStyle w:val="TableEntryHeader"/>
            </w:pPr>
            <w:r w:rsidRPr="007A7659">
              <w:t>COMP #</w:t>
            </w:r>
          </w:p>
        </w:tc>
        <w:tc>
          <w:tcPr>
            <w:tcW w:w="2305" w:type="dxa"/>
            <w:tcBorders>
              <w:top w:val="single" w:sz="4" w:space="0" w:color="000000"/>
              <w:left w:val="single" w:sz="4" w:space="0" w:color="000000"/>
              <w:bottom w:val="single" w:sz="4" w:space="0" w:color="000000"/>
            </w:tcBorders>
            <w:shd w:val="clear" w:color="auto" w:fill="D9D9D9"/>
          </w:tcPr>
          <w:p w14:paraId="0996C8E4" w14:textId="77777777" w:rsidR="00BD6B97" w:rsidRPr="007A7659" w:rsidRDefault="00BD6B97" w:rsidP="0002013A">
            <w:pPr>
              <w:pStyle w:val="TableEntryHeader"/>
            </w:pPr>
            <w:r w:rsidRPr="007A7659">
              <w:t>COMPONENT NAME</w:t>
            </w:r>
          </w:p>
        </w:tc>
        <w:tc>
          <w:tcPr>
            <w:tcW w:w="1255" w:type="dxa"/>
            <w:tcBorders>
              <w:top w:val="single" w:sz="4" w:space="0" w:color="000000"/>
              <w:left w:val="single" w:sz="4" w:space="0" w:color="000000"/>
              <w:bottom w:val="single" w:sz="4" w:space="0" w:color="000000"/>
              <w:right w:val="single" w:sz="4" w:space="0" w:color="000000"/>
            </w:tcBorders>
            <w:shd w:val="clear" w:color="auto" w:fill="D9D9D9"/>
          </w:tcPr>
          <w:p w14:paraId="78A57870" w14:textId="77777777" w:rsidR="00BD6B97" w:rsidRPr="007A7659" w:rsidRDefault="00BD6B97" w:rsidP="0002013A">
            <w:pPr>
              <w:pStyle w:val="TableEntryHeader"/>
            </w:pPr>
            <w:r w:rsidRPr="007A7659">
              <w:t>VALUE</w:t>
            </w:r>
          </w:p>
        </w:tc>
      </w:tr>
      <w:tr w:rsidR="00BD6B97" w:rsidRPr="007A7659" w14:paraId="53EAF39E" w14:textId="77777777">
        <w:trPr>
          <w:jc w:val="center"/>
        </w:trPr>
        <w:tc>
          <w:tcPr>
            <w:tcW w:w="1127" w:type="dxa"/>
            <w:tcBorders>
              <w:left w:val="single" w:sz="4" w:space="0" w:color="000000"/>
              <w:bottom w:val="single" w:sz="4" w:space="0" w:color="000000"/>
            </w:tcBorders>
          </w:tcPr>
          <w:p w14:paraId="4D42106B" w14:textId="77777777" w:rsidR="00BD6B97" w:rsidRPr="007A7659" w:rsidRDefault="00BD6B97">
            <w:pPr>
              <w:pStyle w:val="TableEntry"/>
              <w:snapToGrid w:val="0"/>
              <w:rPr>
                <w:noProof w:val="0"/>
              </w:rPr>
            </w:pPr>
            <w:r w:rsidRPr="007A7659">
              <w:rPr>
                <w:noProof w:val="0"/>
              </w:rPr>
              <w:t>1</w:t>
            </w:r>
          </w:p>
        </w:tc>
        <w:tc>
          <w:tcPr>
            <w:tcW w:w="2305" w:type="dxa"/>
            <w:tcBorders>
              <w:left w:val="single" w:sz="4" w:space="0" w:color="000000"/>
              <w:bottom w:val="single" w:sz="4" w:space="0" w:color="000000"/>
            </w:tcBorders>
          </w:tcPr>
          <w:p w14:paraId="7A7CB58E" w14:textId="77777777" w:rsidR="00BD6B97" w:rsidRPr="007A7659" w:rsidRDefault="00BD6B97">
            <w:pPr>
              <w:pStyle w:val="TableEntry"/>
              <w:snapToGrid w:val="0"/>
              <w:rPr>
                <w:noProof w:val="0"/>
              </w:rPr>
            </w:pPr>
            <w:r w:rsidRPr="007A7659">
              <w:rPr>
                <w:noProof w:val="0"/>
              </w:rPr>
              <w:t>Segment ID</w:t>
            </w:r>
          </w:p>
        </w:tc>
        <w:tc>
          <w:tcPr>
            <w:tcW w:w="1255" w:type="dxa"/>
            <w:tcBorders>
              <w:left w:val="single" w:sz="4" w:space="0" w:color="000000"/>
              <w:bottom w:val="single" w:sz="4" w:space="0" w:color="000000"/>
              <w:right w:val="single" w:sz="4" w:space="0" w:color="000000"/>
            </w:tcBorders>
          </w:tcPr>
          <w:p w14:paraId="1D4DFCE1" w14:textId="77777777" w:rsidR="00BD6B97" w:rsidRPr="007A7659" w:rsidRDefault="00BD6B97">
            <w:pPr>
              <w:pStyle w:val="TableEntry"/>
              <w:snapToGrid w:val="0"/>
              <w:rPr>
                <w:bCs/>
                <w:noProof w:val="0"/>
              </w:rPr>
            </w:pPr>
            <w:r w:rsidRPr="007A7659">
              <w:rPr>
                <w:bCs/>
                <w:noProof w:val="0"/>
              </w:rPr>
              <w:t>QPD</w:t>
            </w:r>
          </w:p>
        </w:tc>
      </w:tr>
      <w:tr w:rsidR="00BD6B97" w:rsidRPr="007A7659" w14:paraId="18D9C1C3" w14:textId="77777777">
        <w:trPr>
          <w:jc w:val="center"/>
        </w:trPr>
        <w:tc>
          <w:tcPr>
            <w:tcW w:w="1127" w:type="dxa"/>
            <w:tcBorders>
              <w:left w:val="single" w:sz="4" w:space="0" w:color="000000"/>
              <w:bottom w:val="single" w:sz="4" w:space="0" w:color="000000"/>
            </w:tcBorders>
          </w:tcPr>
          <w:p w14:paraId="7790D0DB" w14:textId="77777777" w:rsidR="00BD6B97" w:rsidRPr="007A7659" w:rsidRDefault="00BD6B97">
            <w:pPr>
              <w:pStyle w:val="TableEntry"/>
              <w:snapToGrid w:val="0"/>
              <w:rPr>
                <w:noProof w:val="0"/>
              </w:rPr>
            </w:pPr>
            <w:r w:rsidRPr="007A7659">
              <w:rPr>
                <w:noProof w:val="0"/>
              </w:rPr>
              <w:t>2</w:t>
            </w:r>
          </w:p>
        </w:tc>
        <w:tc>
          <w:tcPr>
            <w:tcW w:w="2305" w:type="dxa"/>
            <w:tcBorders>
              <w:left w:val="single" w:sz="4" w:space="0" w:color="000000"/>
              <w:bottom w:val="single" w:sz="4" w:space="0" w:color="000000"/>
            </w:tcBorders>
          </w:tcPr>
          <w:p w14:paraId="09A9674F" w14:textId="77777777" w:rsidR="00BD6B97" w:rsidRPr="007A7659" w:rsidRDefault="00BD6B97">
            <w:pPr>
              <w:pStyle w:val="TableEntry"/>
              <w:snapToGrid w:val="0"/>
              <w:rPr>
                <w:noProof w:val="0"/>
              </w:rPr>
            </w:pPr>
            <w:r w:rsidRPr="007A7659">
              <w:rPr>
                <w:noProof w:val="0"/>
              </w:rPr>
              <w:t>Sequence</w:t>
            </w:r>
          </w:p>
        </w:tc>
        <w:tc>
          <w:tcPr>
            <w:tcW w:w="1255" w:type="dxa"/>
            <w:tcBorders>
              <w:left w:val="single" w:sz="4" w:space="0" w:color="000000"/>
              <w:bottom w:val="single" w:sz="4" w:space="0" w:color="000000"/>
              <w:right w:val="single" w:sz="4" w:space="0" w:color="000000"/>
            </w:tcBorders>
          </w:tcPr>
          <w:p w14:paraId="42ECFE04" w14:textId="77777777" w:rsidR="00BD6B97" w:rsidRPr="007A7659" w:rsidRDefault="00BD6B97">
            <w:pPr>
              <w:pStyle w:val="TableEntry"/>
              <w:snapToGrid w:val="0"/>
              <w:rPr>
                <w:bCs/>
                <w:noProof w:val="0"/>
              </w:rPr>
            </w:pPr>
            <w:r w:rsidRPr="007A7659">
              <w:rPr>
                <w:bCs/>
                <w:noProof w:val="0"/>
              </w:rPr>
              <w:t>1</w:t>
            </w:r>
          </w:p>
        </w:tc>
      </w:tr>
      <w:tr w:rsidR="00BD6B97" w:rsidRPr="007A7659" w14:paraId="47869271" w14:textId="77777777">
        <w:trPr>
          <w:jc w:val="center"/>
        </w:trPr>
        <w:tc>
          <w:tcPr>
            <w:tcW w:w="1127" w:type="dxa"/>
            <w:tcBorders>
              <w:left w:val="single" w:sz="4" w:space="0" w:color="000000"/>
              <w:bottom w:val="single" w:sz="4" w:space="0" w:color="000000"/>
            </w:tcBorders>
          </w:tcPr>
          <w:p w14:paraId="74EB154D" w14:textId="77777777" w:rsidR="00BD6B97" w:rsidRPr="007A7659" w:rsidRDefault="00BD6B97">
            <w:pPr>
              <w:pStyle w:val="TableEntry"/>
              <w:snapToGrid w:val="0"/>
              <w:rPr>
                <w:noProof w:val="0"/>
              </w:rPr>
            </w:pPr>
            <w:r w:rsidRPr="007A7659">
              <w:rPr>
                <w:noProof w:val="0"/>
              </w:rPr>
              <w:t>3</w:t>
            </w:r>
          </w:p>
        </w:tc>
        <w:tc>
          <w:tcPr>
            <w:tcW w:w="2305" w:type="dxa"/>
            <w:tcBorders>
              <w:left w:val="single" w:sz="4" w:space="0" w:color="000000"/>
              <w:bottom w:val="single" w:sz="4" w:space="0" w:color="000000"/>
            </w:tcBorders>
          </w:tcPr>
          <w:p w14:paraId="799D2567" w14:textId="77777777" w:rsidR="00BD6B97" w:rsidRPr="007A7659" w:rsidRDefault="00BD6B97">
            <w:pPr>
              <w:pStyle w:val="TableEntry"/>
              <w:snapToGrid w:val="0"/>
              <w:rPr>
                <w:noProof w:val="0"/>
              </w:rPr>
            </w:pPr>
            <w:r w:rsidRPr="007A7659">
              <w:rPr>
                <w:noProof w:val="0"/>
              </w:rPr>
              <w:t>Field Position</w:t>
            </w:r>
          </w:p>
        </w:tc>
        <w:tc>
          <w:tcPr>
            <w:tcW w:w="1255" w:type="dxa"/>
            <w:tcBorders>
              <w:left w:val="single" w:sz="4" w:space="0" w:color="000000"/>
              <w:bottom w:val="single" w:sz="4" w:space="0" w:color="000000"/>
              <w:right w:val="single" w:sz="4" w:space="0" w:color="000000"/>
            </w:tcBorders>
          </w:tcPr>
          <w:p w14:paraId="1CB0D921" w14:textId="77777777" w:rsidR="00BD6B97" w:rsidRPr="007A7659" w:rsidRDefault="00BD6B97">
            <w:pPr>
              <w:pStyle w:val="TableEntry"/>
              <w:snapToGrid w:val="0"/>
              <w:rPr>
                <w:bCs/>
                <w:noProof w:val="0"/>
              </w:rPr>
            </w:pPr>
            <w:r w:rsidRPr="007A7659">
              <w:rPr>
                <w:bCs/>
                <w:noProof w:val="0"/>
              </w:rPr>
              <w:t>8</w:t>
            </w:r>
          </w:p>
        </w:tc>
      </w:tr>
      <w:tr w:rsidR="00BD6B97" w:rsidRPr="007A7659" w14:paraId="1BD160EE" w14:textId="77777777">
        <w:trPr>
          <w:jc w:val="center"/>
        </w:trPr>
        <w:tc>
          <w:tcPr>
            <w:tcW w:w="1127" w:type="dxa"/>
            <w:tcBorders>
              <w:left w:val="single" w:sz="4" w:space="0" w:color="000000"/>
              <w:bottom w:val="single" w:sz="4" w:space="0" w:color="000000"/>
            </w:tcBorders>
          </w:tcPr>
          <w:p w14:paraId="10ACCF85" w14:textId="77777777" w:rsidR="00BD6B97" w:rsidRPr="007A7659" w:rsidRDefault="00BD6B97">
            <w:pPr>
              <w:pStyle w:val="TableEntry"/>
              <w:snapToGrid w:val="0"/>
              <w:rPr>
                <w:noProof w:val="0"/>
              </w:rPr>
            </w:pPr>
            <w:r w:rsidRPr="007A7659">
              <w:rPr>
                <w:noProof w:val="0"/>
              </w:rPr>
              <w:t>4</w:t>
            </w:r>
          </w:p>
        </w:tc>
        <w:tc>
          <w:tcPr>
            <w:tcW w:w="2305" w:type="dxa"/>
            <w:tcBorders>
              <w:left w:val="single" w:sz="4" w:space="0" w:color="000000"/>
              <w:bottom w:val="single" w:sz="4" w:space="0" w:color="000000"/>
            </w:tcBorders>
          </w:tcPr>
          <w:p w14:paraId="50A1EC52" w14:textId="77777777" w:rsidR="00BD6B97" w:rsidRPr="007A7659" w:rsidRDefault="00BD6B97">
            <w:pPr>
              <w:pStyle w:val="TableEntry"/>
              <w:snapToGrid w:val="0"/>
              <w:rPr>
                <w:noProof w:val="0"/>
              </w:rPr>
            </w:pPr>
            <w:r w:rsidRPr="007A7659">
              <w:rPr>
                <w:noProof w:val="0"/>
              </w:rPr>
              <w:t>Field Repetition</w:t>
            </w:r>
          </w:p>
        </w:tc>
        <w:tc>
          <w:tcPr>
            <w:tcW w:w="1255" w:type="dxa"/>
            <w:tcBorders>
              <w:left w:val="single" w:sz="4" w:space="0" w:color="000000"/>
              <w:bottom w:val="single" w:sz="4" w:space="0" w:color="000000"/>
              <w:right w:val="single" w:sz="4" w:space="0" w:color="000000"/>
            </w:tcBorders>
          </w:tcPr>
          <w:p w14:paraId="6EF3D8CF" w14:textId="77777777" w:rsidR="00BD6B97" w:rsidRPr="007A7659" w:rsidRDefault="00BD6B97">
            <w:pPr>
              <w:pStyle w:val="TableEntry"/>
              <w:snapToGrid w:val="0"/>
              <w:rPr>
                <w:i/>
                <w:iCs/>
                <w:noProof w:val="0"/>
              </w:rPr>
            </w:pPr>
            <w:r w:rsidRPr="007A7659">
              <w:rPr>
                <w:i/>
                <w:iCs/>
                <w:noProof w:val="0"/>
              </w:rPr>
              <w:t>(see below)</w:t>
            </w:r>
          </w:p>
        </w:tc>
      </w:tr>
      <w:tr w:rsidR="00BD6B97" w:rsidRPr="007A7659" w14:paraId="54BCC0C5" w14:textId="77777777">
        <w:trPr>
          <w:jc w:val="center"/>
        </w:trPr>
        <w:tc>
          <w:tcPr>
            <w:tcW w:w="1127" w:type="dxa"/>
            <w:tcBorders>
              <w:left w:val="single" w:sz="4" w:space="0" w:color="000000"/>
              <w:bottom w:val="single" w:sz="4" w:space="0" w:color="000000"/>
            </w:tcBorders>
          </w:tcPr>
          <w:p w14:paraId="4A805B4F" w14:textId="77777777" w:rsidR="00BD6B97" w:rsidRPr="007A7659" w:rsidRDefault="00BD6B97">
            <w:pPr>
              <w:pStyle w:val="TableEntry"/>
              <w:snapToGrid w:val="0"/>
              <w:rPr>
                <w:noProof w:val="0"/>
              </w:rPr>
            </w:pPr>
            <w:r w:rsidRPr="007A7659">
              <w:rPr>
                <w:noProof w:val="0"/>
              </w:rPr>
              <w:t>5</w:t>
            </w:r>
          </w:p>
        </w:tc>
        <w:tc>
          <w:tcPr>
            <w:tcW w:w="2305" w:type="dxa"/>
            <w:tcBorders>
              <w:left w:val="single" w:sz="4" w:space="0" w:color="000000"/>
              <w:bottom w:val="single" w:sz="4" w:space="0" w:color="000000"/>
            </w:tcBorders>
          </w:tcPr>
          <w:p w14:paraId="393BBF2A" w14:textId="77777777" w:rsidR="00BD6B97" w:rsidRPr="007A7659" w:rsidRDefault="00BD6B97">
            <w:pPr>
              <w:pStyle w:val="TableEntry"/>
              <w:snapToGrid w:val="0"/>
              <w:rPr>
                <w:noProof w:val="0"/>
              </w:rPr>
            </w:pPr>
            <w:r w:rsidRPr="007A7659">
              <w:rPr>
                <w:noProof w:val="0"/>
              </w:rPr>
              <w:t>Component Number</w:t>
            </w:r>
          </w:p>
        </w:tc>
        <w:tc>
          <w:tcPr>
            <w:tcW w:w="1255" w:type="dxa"/>
            <w:tcBorders>
              <w:left w:val="single" w:sz="4" w:space="0" w:color="000000"/>
              <w:bottom w:val="single" w:sz="4" w:space="0" w:color="000000"/>
              <w:right w:val="single" w:sz="4" w:space="0" w:color="000000"/>
            </w:tcBorders>
          </w:tcPr>
          <w:p w14:paraId="44218374" w14:textId="77777777" w:rsidR="00BD6B97" w:rsidRPr="007A7659" w:rsidRDefault="00BD6B97">
            <w:pPr>
              <w:pStyle w:val="TableEntry"/>
              <w:snapToGrid w:val="0"/>
              <w:rPr>
                <w:i/>
                <w:iCs/>
                <w:noProof w:val="0"/>
              </w:rPr>
            </w:pPr>
            <w:r w:rsidRPr="007A7659">
              <w:rPr>
                <w:i/>
                <w:iCs/>
                <w:noProof w:val="0"/>
              </w:rPr>
              <w:t>(empty)</w:t>
            </w:r>
          </w:p>
        </w:tc>
      </w:tr>
      <w:tr w:rsidR="00BD6B97" w:rsidRPr="007A7659" w14:paraId="61931BF3" w14:textId="77777777">
        <w:trPr>
          <w:jc w:val="center"/>
        </w:trPr>
        <w:tc>
          <w:tcPr>
            <w:tcW w:w="1127" w:type="dxa"/>
            <w:tcBorders>
              <w:left w:val="single" w:sz="4" w:space="0" w:color="000000"/>
              <w:bottom w:val="single" w:sz="4" w:space="0" w:color="000000"/>
            </w:tcBorders>
          </w:tcPr>
          <w:p w14:paraId="683C3848" w14:textId="77777777" w:rsidR="00BD6B97" w:rsidRPr="007A7659" w:rsidRDefault="00BD6B97">
            <w:pPr>
              <w:pStyle w:val="TableEntry"/>
              <w:snapToGrid w:val="0"/>
              <w:rPr>
                <w:noProof w:val="0"/>
              </w:rPr>
            </w:pPr>
            <w:r w:rsidRPr="007A7659">
              <w:rPr>
                <w:noProof w:val="0"/>
              </w:rPr>
              <w:t>6</w:t>
            </w:r>
          </w:p>
        </w:tc>
        <w:tc>
          <w:tcPr>
            <w:tcW w:w="2305" w:type="dxa"/>
            <w:tcBorders>
              <w:left w:val="single" w:sz="4" w:space="0" w:color="000000"/>
              <w:bottom w:val="single" w:sz="4" w:space="0" w:color="000000"/>
            </w:tcBorders>
          </w:tcPr>
          <w:p w14:paraId="6947FF84" w14:textId="77777777" w:rsidR="00BD6B97" w:rsidRPr="007A7659" w:rsidRDefault="00BD6B97">
            <w:pPr>
              <w:pStyle w:val="TableEntry"/>
              <w:snapToGrid w:val="0"/>
              <w:rPr>
                <w:noProof w:val="0"/>
              </w:rPr>
            </w:pPr>
            <w:r w:rsidRPr="007A7659">
              <w:rPr>
                <w:noProof w:val="0"/>
              </w:rPr>
              <w:t>Subcomponent Number</w:t>
            </w:r>
          </w:p>
        </w:tc>
        <w:tc>
          <w:tcPr>
            <w:tcW w:w="1255" w:type="dxa"/>
            <w:tcBorders>
              <w:left w:val="single" w:sz="4" w:space="0" w:color="000000"/>
              <w:bottom w:val="single" w:sz="4" w:space="0" w:color="000000"/>
              <w:right w:val="single" w:sz="4" w:space="0" w:color="000000"/>
            </w:tcBorders>
          </w:tcPr>
          <w:p w14:paraId="0A22513C" w14:textId="77777777" w:rsidR="00BD6B97" w:rsidRPr="007A7659" w:rsidRDefault="00BD6B97">
            <w:pPr>
              <w:pStyle w:val="TableEntry"/>
              <w:snapToGrid w:val="0"/>
              <w:rPr>
                <w:i/>
                <w:iCs/>
                <w:noProof w:val="0"/>
              </w:rPr>
            </w:pPr>
            <w:r w:rsidRPr="007A7659">
              <w:rPr>
                <w:i/>
                <w:iCs/>
                <w:noProof w:val="0"/>
              </w:rPr>
              <w:t>(empty)</w:t>
            </w:r>
          </w:p>
        </w:tc>
      </w:tr>
    </w:tbl>
    <w:p w14:paraId="63A4191C" w14:textId="77777777" w:rsidR="00BD6B97" w:rsidRPr="007A7659" w:rsidRDefault="00BD6B97" w:rsidP="00AE5ED3">
      <w:pPr>
        <w:pStyle w:val="BodyText"/>
      </w:pPr>
    </w:p>
    <w:p w14:paraId="29642D3A" w14:textId="77777777" w:rsidR="00BD6B97" w:rsidRPr="007A7659" w:rsidRDefault="00BD6B97">
      <w:r w:rsidRPr="007A7659">
        <w:rPr>
          <w:i/>
          <w:iCs/>
        </w:rPr>
        <w:t>ERR-2.4-Field Repetition</w:t>
      </w:r>
      <w:r w:rsidRPr="007A7659">
        <w:t xml:space="preserve"> identifies the ordinal occurrence of QPD-8 that contained the unrecognized domain. As specified by HL7, </w:t>
      </w:r>
      <w:r w:rsidRPr="007A7659">
        <w:rPr>
          <w:i/>
          <w:iCs/>
        </w:rPr>
        <w:t xml:space="preserve">ERR-2.5-Component Number </w:t>
      </w:r>
      <w:r w:rsidRPr="007A7659">
        <w:t xml:space="preserve">and </w:t>
      </w:r>
      <w:r w:rsidRPr="007A7659">
        <w:rPr>
          <w:i/>
          <w:iCs/>
        </w:rPr>
        <w:t>ERR-2.6-Subcomponent Number</w:t>
      </w:r>
      <w:r w:rsidRPr="007A7659">
        <w:t xml:space="preserve"> are not valued because we are referring to the entire field QPD-8.</w:t>
      </w:r>
    </w:p>
    <w:p w14:paraId="0327CCB0" w14:textId="77777777" w:rsidR="00BD6B97" w:rsidRPr="007A7659" w:rsidRDefault="00BD6B97">
      <w:r w:rsidRPr="007A7659">
        <w:rPr>
          <w:i/>
          <w:iCs/>
        </w:rPr>
        <w:t>ERR-3-HL7 Error Code</w:t>
      </w:r>
      <w:r w:rsidRPr="007A7659">
        <w:t xml:space="preserve"> is populated with the error condition code </w:t>
      </w:r>
      <w:r w:rsidRPr="007A7659">
        <w:rPr>
          <w:bCs/>
        </w:rPr>
        <w:t>204</w:t>
      </w:r>
      <w:r w:rsidRPr="007A7659">
        <w:t xml:space="preserve"> (unknown key identifier). Together with the values in ERR-2, this signifies that the Patient Demographics Supplier did not recognize the domain for </w:t>
      </w:r>
      <w:r w:rsidRPr="007A7659">
        <w:rPr>
          <w:i/>
        </w:rPr>
        <w:t>QPD-8-What Domains Returned</w:t>
      </w:r>
      <w:r w:rsidRPr="007A7659">
        <w:t>.</w:t>
      </w:r>
    </w:p>
    <w:p w14:paraId="28E41B69" w14:textId="77777777" w:rsidR="00BD6B97" w:rsidRPr="007A7659" w:rsidRDefault="00BD6B97">
      <w:pPr>
        <w:pStyle w:val="Heading5"/>
        <w:numPr>
          <w:ilvl w:val="4"/>
          <w:numId w:val="19"/>
        </w:numPr>
        <w:tabs>
          <w:tab w:val="left" w:pos="1008"/>
        </w:tabs>
        <w:rPr>
          <w:noProof w:val="0"/>
        </w:rPr>
      </w:pPr>
      <w:bookmarkStart w:id="3480" w:name="_Toc173916508"/>
      <w:bookmarkStart w:id="3481" w:name="_Toc174249003"/>
      <w:r w:rsidRPr="007A7659">
        <w:rPr>
          <w:noProof w:val="0"/>
        </w:rPr>
        <w:lastRenderedPageBreak/>
        <w:t>Expected Actions</w:t>
      </w:r>
      <w:bookmarkEnd w:id="3480"/>
      <w:bookmarkEnd w:id="3481"/>
    </w:p>
    <w:p w14:paraId="51FC49B6" w14:textId="77777777" w:rsidR="00BD6B97" w:rsidRPr="007A7659" w:rsidRDefault="00BD6B97">
      <w:r w:rsidRPr="007A7659">
        <w:t xml:space="preserve">The Patient Demographics Consumer will use the demographic information provided by the Patient Demographics Supplier to perform the functions for which it requested the information, </w:t>
      </w:r>
      <w:r w:rsidRPr="007A7659">
        <w:rPr>
          <w:iCs/>
        </w:rPr>
        <w:t>e.g.</w:t>
      </w:r>
      <w:r w:rsidRPr="007A7659">
        <w:t>, providing a pick list to the user.</w:t>
      </w:r>
    </w:p>
    <w:p w14:paraId="56A4AF4C" w14:textId="77777777" w:rsidR="00BD6B97" w:rsidRPr="007A7659" w:rsidRDefault="00BD6B97">
      <w:r w:rsidRPr="007A7659">
        <w:t>If the Supplier has sent a DSC segment containing a continuation pointer value, additional increments of data are available upon request by the Consumer. After receiving each increment of data that includes a DSC segment containing a continuation pointer value, the Consumer should take one of the following actions.</w:t>
      </w:r>
    </w:p>
    <w:p w14:paraId="06E5CAD5" w14:textId="77777777" w:rsidR="00BD6B97" w:rsidRPr="007A7659" w:rsidRDefault="00BD6B97" w:rsidP="006E48D2">
      <w:pPr>
        <w:pStyle w:val="ListBullet2"/>
        <w:numPr>
          <w:ilvl w:val="0"/>
          <w:numId w:val="30"/>
        </w:numPr>
      </w:pPr>
      <w:r w:rsidRPr="007A7659">
        <w:t xml:space="preserve">If the Consumer wishes to receive another increment of the data, the Consumer reissues the query message using a new unique value in </w:t>
      </w:r>
      <w:r w:rsidRPr="007A7659">
        <w:rPr>
          <w:i/>
          <w:iCs/>
        </w:rPr>
        <w:t>MSH-10-message control ID</w:t>
      </w:r>
      <w:r w:rsidRPr="007A7659">
        <w:t xml:space="preserve"> and adding the DSC segment after the RCP segment. DSC-1 shall echo the continuation pointer returned in RSP^K22 DSC-1 segment.</w:t>
      </w:r>
    </w:p>
    <w:p w14:paraId="38A30726" w14:textId="77777777" w:rsidR="00BD6B97" w:rsidRPr="007A7659" w:rsidRDefault="00BD6B97" w:rsidP="006E48D2">
      <w:pPr>
        <w:pStyle w:val="ListBullet2"/>
        <w:numPr>
          <w:ilvl w:val="0"/>
          <w:numId w:val="30"/>
        </w:numPr>
      </w:pPr>
      <w:r w:rsidRPr="007A7659">
        <w:t>If the Consumer does not wish to receive another increment of the data, the Consumer issues a cancel query (QCN^J01) message. The consumer shall echo the query tag from QAK-1 in QID-1 and the query message name from QPD-1 in QID-2.</w:t>
      </w:r>
    </w:p>
    <w:p w14:paraId="6156185E" w14:textId="77777777" w:rsidR="00BD6B97" w:rsidRPr="007A7659" w:rsidRDefault="00BD6B97" w:rsidP="006E48D2">
      <w:pPr>
        <w:pStyle w:val="ListBullet2"/>
        <w:numPr>
          <w:ilvl w:val="0"/>
          <w:numId w:val="30"/>
        </w:numPr>
      </w:pPr>
      <w:r w:rsidRPr="007A7659">
        <w:t>If the Consumer does not reissue the query or send a cancel query message, the query will eventually terminate.</w:t>
      </w:r>
    </w:p>
    <w:p w14:paraId="3EF1A6A4" w14:textId="77777777" w:rsidR="00BD6B97" w:rsidRPr="007A7659" w:rsidRDefault="00BD6B97">
      <w:r w:rsidRPr="007A7659">
        <w:t>If the Supplier has not sent a DSC segment containing a continuation pointer value, no more increments of data are available and no further action by the Consumer is required.</w:t>
      </w:r>
    </w:p>
    <w:p w14:paraId="5792A8E9" w14:textId="77777777" w:rsidR="00BD6B97" w:rsidRPr="007A7659" w:rsidRDefault="00BD6B97">
      <w:pPr>
        <w:pStyle w:val="Heading4"/>
        <w:numPr>
          <w:ilvl w:val="3"/>
          <w:numId w:val="19"/>
        </w:numPr>
        <w:tabs>
          <w:tab w:val="clear" w:pos="2160"/>
          <w:tab w:val="clear" w:pos="2880"/>
        </w:tabs>
        <w:rPr>
          <w:noProof w:val="0"/>
        </w:rPr>
      </w:pPr>
      <w:bookmarkStart w:id="3482" w:name="_Toc173916511"/>
      <w:bookmarkStart w:id="3483" w:name="_Toc174249006"/>
      <w:r w:rsidRPr="007A7659">
        <w:rPr>
          <w:noProof w:val="0"/>
        </w:rPr>
        <w:t>Canceling a query</w:t>
      </w:r>
      <w:bookmarkEnd w:id="3482"/>
      <w:bookmarkEnd w:id="3483"/>
    </w:p>
    <w:p w14:paraId="3066C97D" w14:textId="77777777" w:rsidR="00BD6B97" w:rsidRPr="007A7659" w:rsidRDefault="00BD6B97" w:rsidP="001D3953">
      <w:pPr>
        <w:pStyle w:val="BodyText"/>
      </w:pPr>
      <w:r w:rsidRPr="007A7659">
        <w:t>The Patient Demographic Consumer can send a cancel trigger to notify the Patient Demographic Supplier that no more incremental responses will be requested, and the interactive query can be terminated. This cancellation trigger is optional. How long the Patient Demographic Supplier retains query results (for incremental response) is an implementation decision and therefore beyond the scope of IHE.</w:t>
      </w:r>
    </w:p>
    <w:p w14:paraId="724C87E4" w14:textId="77777777" w:rsidR="00BD6B97" w:rsidRPr="007A7659" w:rsidRDefault="00BD6B97">
      <w:pPr>
        <w:pStyle w:val="Heading5"/>
        <w:numPr>
          <w:ilvl w:val="4"/>
          <w:numId w:val="19"/>
        </w:numPr>
        <w:rPr>
          <w:noProof w:val="0"/>
        </w:rPr>
      </w:pPr>
      <w:bookmarkStart w:id="3484" w:name="_Toc173916512"/>
      <w:bookmarkStart w:id="3485" w:name="_Toc174249007"/>
      <w:r w:rsidRPr="007A7659">
        <w:rPr>
          <w:noProof w:val="0"/>
        </w:rPr>
        <w:t>Trigger Events</w:t>
      </w:r>
      <w:bookmarkEnd w:id="3484"/>
      <w:bookmarkEnd w:id="3485"/>
    </w:p>
    <w:p w14:paraId="7D061A9A" w14:textId="77777777" w:rsidR="00BD6B97" w:rsidRPr="007A7659" w:rsidRDefault="00BD6B97" w:rsidP="001D3953">
      <w:pPr>
        <w:pStyle w:val="BodyText"/>
      </w:pPr>
      <w:r w:rsidRPr="007A7659">
        <w:t>The Patient Demographic Consumer which received a RSP^K22 response message indicating there are more incremental responses data available, can terminate the interactive query with the following HL7 trigger event:</w:t>
      </w:r>
    </w:p>
    <w:p w14:paraId="6E3791FC" w14:textId="77777777" w:rsidR="00BD6B97" w:rsidRPr="007A7659" w:rsidRDefault="00BD6B97" w:rsidP="001D3953">
      <w:pPr>
        <w:pStyle w:val="BodyText"/>
      </w:pPr>
      <w:r w:rsidRPr="007A7659">
        <w:t>J01 – Cancel query status</w:t>
      </w:r>
    </w:p>
    <w:p w14:paraId="64E85D1E" w14:textId="77777777" w:rsidR="00BD6B97" w:rsidRPr="007A7659" w:rsidRDefault="00BD6B97">
      <w:pPr>
        <w:pStyle w:val="Heading5"/>
        <w:numPr>
          <w:ilvl w:val="4"/>
          <w:numId w:val="19"/>
        </w:numPr>
        <w:rPr>
          <w:noProof w:val="0"/>
        </w:rPr>
      </w:pPr>
      <w:bookmarkStart w:id="3486" w:name="_Toc173916513"/>
      <w:bookmarkStart w:id="3487" w:name="_Toc174249008"/>
      <w:r w:rsidRPr="007A7659">
        <w:rPr>
          <w:noProof w:val="0"/>
        </w:rPr>
        <w:t>Message Semantics</w:t>
      </w:r>
      <w:bookmarkEnd w:id="3486"/>
      <w:bookmarkEnd w:id="3487"/>
    </w:p>
    <w:p w14:paraId="41492961" w14:textId="77777777" w:rsidR="00BD6B97" w:rsidRPr="007A7659" w:rsidRDefault="00BD6B97" w:rsidP="001D3953">
      <w:pPr>
        <w:pStyle w:val="BodyText"/>
      </w:pPr>
      <w:r w:rsidRPr="007A7659">
        <w:t>Canceling a query is conducted by the QCN^J01 message. The Patient Demographic Consumer can generate this message to notify the Patient Demographic Supplier that no more data is desired. The segments of the message listed below are required, and their details descriptions are provided in the following subsections.</w:t>
      </w:r>
    </w:p>
    <w:p w14:paraId="2EC55424" w14:textId="77777777" w:rsidR="00BD6B97" w:rsidRPr="007A7659" w:rsidRDefault="00BD6B97" w:rsidP="001D3953">
      <w:pPr>
        <w:pStyle w:val="BodyText"/>
      </w:pPr>
    </w:p>
    <w:p w14:paraId="6339C41D" w14:textId="77777777" w:rsidR="00BD6B97" w:rsidRPr="007A7659" w:rsidRDefault="00BD6B97">
      <w:pPr>
        <w:pStyle w:val="TableTitle"/>
      </w:pPr>
      <w:bookmarkStart w:id="3488" w:name="OLE_LINK16"/>
      <w:bookmarkStart w:id="3489" w:name="OLE_LINK17"/>
      <w:r w:rsidRPr="007A7659">
        <w:lastRenderedPageBreak/>
        <w:t>Table 3.21</w:t>
      </w:r>
      <w:r w:rsidR="00333796" w:rsidRPr="007A7659">
        <w:t>-10</w:t>
      </w:r>
      <w:r w:rsidRPr="007A7659">
        <w:t>: QCN Cancel query</w:t>
      </w:r>
    </w:p>
    <w:tbl>
      <w:tblPr>
        <w:tblW w:w="0" w:type="auto"/>
        <w:tblInd w:w="1818" w:type="dxa"/>
        <w:tblLayout w:type="fixed"/>
        <w:tblLook w:val="0000" w:firstRow="0" w:lastRow="0" w:firstColumn="0" w:lastColumn="0" w:noHBand="0" w:noVBand="0"/>
      </w:tblPr>
      <w:tblGrid>
        <w:gridCol w:w="900"/>
        <w:gridCol w:w="2739"/>
        <w:gridCol w:w="2394"/>
      </w:tblGrid>
      <w:tr w:rsidR="00BD6B97" w:rsidRPr="007A7659" w14:paraId="24D67376" w14:textId="77777777">
        <w:trPr>
          <w:tblHeader/>
        </w:trPr>
        <w:tc>
          <w:tcPr>
            <w:tcW w:w="900" w:type="dxa"/>
            <w:tcBorders>
              <w:top w:val="single" w:sz="4" w:space="0" w:color="000000"/>
              <w:left w:val="single" w:sz="4" w:space="0" w:color="000000"/>
              <w:bottom w:val="single" w:sz="4" w:space="0" w:color="000000"/>
            </w:tcBorders>
            <w:shd w:val="clear" w:color="auto" w:fill="E0E0E0"/>
          </w:tcPr>
          <w:bookmarkEnd w:id="3488"/>
          <w:bookmarkEnd w:id="3489"/>
          <w:p w14:paraId="3A2580F9" w14:textId="77777777" w:rsidR="00BD6B97" w:rsidRPr="007A7659" w:rsidRDefault="00BD6B97" w:rsidP="0002013A">
            <w:pPr>
              <w:pStyle w:val="TableEntryHeader"/>
            </w:pPr>
            <w:r w:rsidRPr="007A7659">
              <w:t>QCN</w:t>
            </w:r>
          </w:p>
        </w:tc>
        <w:tc>
          <w:tcPr>
            <w:tcW w:w="2739" w:type="dxa"/>
            <w:tcBorders>
              <w:top w:val="single" w:sz="4" w:space="0" w:color="000000"/>
              <w:left w:val="single" w:sz="4" w:space="0" w:color="000000"/>
              <w:bottom w:val="single" w:sz="4" w:space="0" w:color="000000"/>
            </w:tcBorders>
            <w:shd w:val="clear" w:color="auto" w:fill="E0E0E0"/>
          </w:tcPr>
          <w:p w14:paraId="4BD1B4A3" w14:textId="77777777" w:rsidR="00BD6B97" w:rsidRPr="007A7659" w:rsidRDefault="00BD6B97" w:rsidP="0002013A">
            <w:pPr>
              <w:pStyle w:val="TableEntryHeader"/>
            </w:pPr>
            <w:r w:rsidRPr="007A7659">
              <w:t>Cancel query</w:t>
            </w:r>
          </w:p>
        </w:tc>
        <w:tc>
          <w:tcPr>
            <w:tcW w:w="2394" w:type="dxa"/>
            <w:tcBorders>
              <w:top w:val="single" w:sz="4" w:space="0" w:color="000000"/>
              <w:left w:val="single" w:sz="4" w:space="0" w:color="000000"/>
              <w:bottom w:val="single" w:sz="4" w:space="0" w:color="000000"/>
              <w:right w:val="single" w:sz="4" w:space="0" w:color="000000"/>
            </w:tcBorders>
            <w:shd w:val="clear" w:color="auto" w:fill="E0E0E0"/>
          </w:tcPr>
          <w:p w14:paraId="470BA56F" w14:textId="77777777" w:rsidR="00BD6B97" w:rsidRPr="007A7659" w:rsidRDefault="00BD6B97" w:rsidP="0002013A">
            <w:pPr>
              <w:pStyle w:val="TableEntryHeader"/>
            </w:pPr>
            <w:r w:rsidRPr="007A7659">
              <w:t>Chapter in HL7 2.5</w:t>
            </w:r>
          </w:p>
        </w:tc>
      </w:tr>
      <w:tr w:rsidR="00BD6B97" w:rsidRPr="007A7659" w14:paraId="5055FEFB" w14:textId="77777777">
        <w:tc>
          <w:tcPr>
            <w:tcW w:w="900" w:type="dxa"/>
            <w:tcBorders>
              <w:left w:val="single" w:sz="4" w:space="0" w:color="000000"/>
              <w:bottom w:val="single" w:sz="4" w:space="0" w:color="000000"/>
            </w:tcBorders>
          </w:tcPr>
          <w:p w14:paraId="52182B11" w14:textId="77777777" w:rsidR="00BD6B97" w:rsidRPr="007A7659" w:rsidRDefault="00BD6B97">
            <w:pPr>
              <w:pStyle w:val="TableEntry"/>
              <w:rPr>
                <w:noProof w:val="0"/>
              </w:rPr>
            </w:pPr>
            <w:r w:rsidRPr="007A7659">
              <w:rPr>
                <w:noProof w:val="0"/>
              </w:rPr>
              <w:t>MSH</w:t>
            </w:r>
          </w:p>
        </w:tc>
        <w:tc>
          <w:tcPr>
            <w:tcW w:w="2739" w:type="dxa"/>
            <w:tcBorders>
              <w:left w:val="single" w:sz="4" w:space="0" w:color="000000"/>
              <w:bottom w:val="single" w:sz="4" w:space="0" w:color="000000"/>
            </w:tcBorders>
          </w:tcPr>
          <w:p w14:paraId="043903AC" w14:textId="77777777" w:rsidR="00BD6B97" w:rsidRPr="007A7659" w:rsidRDefault="00BD6B97">
            <w:pPr>
              <w:pStyle w:val="TableEntry"/>
              <w:rPr>
                <w:noProof w:val="0"/>
              </w:rPr>
            </w:pPr>
            <w:r w:rsidRPr="007A7659">
              <w:rPr>
                <w:noProof w:val="0"/>
              </w:rPr>
              <w:t>Message Header</w:t>
            </w:r>
          </w:p>
        </w:tc>
        <w:tc>
          <w:tcPr>
            <w:tcW w:w="2394" w:type="dxa"/>
            <w:tcBorders>
              <w:left w:val="single" w:sz="4" w:space="0" w:color="000000"/>
              <w:bottom w:val="single" w:sz="4" w:space="0" w:color="000000"/>
              <w:right w:val="single" w:sz="4" w:space="0" w:color="000000"/>
            </w:tcBorders>
          </w:tcPr>
          <w:p w14:paraId="1A4E7E75" w14:textId="77777777" w:rsidR="00BD6B97" w:rsidRPr="007A7659" w:rsidRDefault="00BD6B97">
            <w:pPr>
              <w:pStyle w:val="TableEntry"/>
              <w:rPr>
                <w:noProof w:val="0"/>
              </w:rPr>
            </w:pPr>
            <w:r w:rsidRPr="007A7659">
              <w:rPr>
                <w:noProof w:val="0"/>
              </w:rPr>
              <w:t>2</w:t>
            </w:r>
          </w:p>
        </w:tc>
      </w:tr>
      <w:tr w:rsidR="00BD6B97" w:rsidRPr="007A7659" w14:paraId="0D1642DC" w14:textId="77777777">
        <w:tc>
          <w:tcPr>
            <w:tcW w:w="900" w:type="dxa"/>
            <w:tcBorders>
              <w:left w:val="single" w:sz="4" w:space="0" w:color="000000"/>
              <w:bottom w:val="single" w:sz="4" w:space="0" w:color="000000"/>
            </w:tcBorders>
          </w:tcPr>
          <w:p w14:paraId="0E23D108" w14:textId="77777777" w:rsidR="00BD6B97" w:rsidRPr="007A7659" w:rsidRDefault="00BD6B97">
            <w:pPr>
              <w:pStyle w:val="TableEntry"/>
              <w:rPr>
                <w:noProof w:val="0"/>
              </w:rPr>
            </w:pPr>
            <w:r w:rsidRPr="007A7659">
              <w:rPr>
                <w:noProof w:val="0"/>
              </w:rPr>
              <w:t>QID</w:t>
            </w:r>
          </w:p>
        </w:tc>
        <w:tc>
          <w:tcPr>
            <w:tcW w:w="2739" w:type="dxa"/>
            <w:tcBorders>
              <w:left w:val="single" w:sz="4" w:space="0" w:color="000000"/>
              <w:bottom w:val="single" w:sz="4" w:space="0" w:color="000000"/>
            </w:tcBorders>
          </w:tcPr>
          <w:p w14:paraId="0F16DE53" w14:textId="77777777" w:rsidR="00BD6B97" w:rsidRPr="007A7659" w:rsidRDefault="00BD6B97">
            <w:pPr>
              <w:pStyle w:val="TableEntry"/>
              <w:rPr>
                <w:noProof w:val="0"/>
              </w:rPr>
            </w:pPr>
            <w:r w:rsidRPr="007A7659">
              <w:rPr>
                <w:noProof w:val="0"/>
              </w:rPr>
              <w:t>Query identification Segment</w:t>
            </w:r>
          </w:p>
        </w:tc>
        <w:tc>
          <w:tcPr>
            <w:tcW w:w="2394" w:type="dxa"/>
            <w:tcBorders>
              <w:left w:val="single" w:sz="4" w:space="0" w:color="000000"/>
              <w:bottom w:val="single" w:sz="4" w:space="0" w:color="000000"/>
              <w:right w:val="single" w:sz="4" w:space="0" w:color="000000"/>
            </w:tcBorders>
          </w:tcPr>
          <w:p w14:paraId="7B5BD563" w14:textId="77777777" w:rsidR="00BD6B97" w:rsidRPr="007A7659" w:rsidRDefault="00BD6B97">
            <w:pPr>
              <w:pStyle w:val="TableEntry"/>
              <w:rPr>
                <w:noProof w:val="0"/>
              </w:rPr>
            </w:pPr>
            <w:r w:rsidRPr="007A7659">
              <w:rPr>
                <w:noProof w:val="0"/>
              </w:rPr>
              <w:t>5</w:t>
            </w:r>
          </w:p>
        </w:tc>
      </w:tr>
    </w:tbl>
    <w:p w14:paraId="2A0FAA32" w14:textId="77777777" w:rsidR="00BD6B97" w:rsidRPr="007A7659" w:rsidRDefault="00BD6B97" w:rsidP="001D3953">
      <w:pPr>
        <w:pStyle w:val="BodyText"/>
      </w:pPr>
    </w:p>
    <w:p w14:paraId="36010373" w14:textId="77777777" w:rsidR="00BD6B97" w:rsidRPr="007A7659" w:rsidRDefault="00BD6B97" w:rsidP="001D3953">
      <w:pPr>
        <w:pStyle w:val="BodyText"/>
      </w:pPr>
      <w:r w:rsidRPr="007A7659">
        <w:t>The receiver shall acknowledge this cancel by the HL7 ACK message. See ITI TF-2x: C.2.3, “Acknowledgement Modes”, for definition and discussion of the ACK message.</w:t>
      </w:r>
    </w:p>
    <w:p w14:paraId="5FEE30F6" w14:textId="77777777" w:rsidR="00BD6B97" w:rsidRPr="007A7659" w:rsidRDefault="00BD6B97">
      <w:pPr>
        <w:pStyle w:val="Heading6"/>
        <w:numPr>
          <w:ilvl w:val="5"/>
          <w:numId w:val="19"/>
        </w:numPr>
        <w:tabs>
          <w:tab w:val="clear" w:pos="4320"/>
        </w:tabs>
        <w:rPr>
          <w:noProof w:val="0"/>
        </w:rPr>
      </w:pPr>
      <w:bookmarkStart w:id="3490" w:name="_Toc173916514"/>
      <w:bookmarkStart w:id="3491" w:name="_Toc174249009"/>
      <w:r w:rsidRPr="007A7659">
        <w:rPr>
          <w:noProof w:val="0"/>
        </w:rPr>
        <w:t>MSH Segment</w:t>
      </w:r>
      <w:bookmarkEnd w:id="3490"/>
      <w:bookmarkEnd w:id="3491"/>
    </w:p>
    <w:p w14:paraId="4FD93392" w14:textId="77777777" w:rsidR="00BD6B97" w:rsidRPr="007A7659" w:rsidRDefault="00BD6B97" w:rsidP="00C837CF">
      <w:pPr>
        <w:pStyle w:val="BodyText"/>
      </w:pPr>
      <w:r w:rsidRPr="007A7659">
        <w:t>The MSH segment shall be constructed as defined in the “Message Control” section (ITI TF-2x: C.2.2).</w:t>
      </w:r>
    </w:p>
    <w:p w14:paraId="5A9C3896" w14:textId="77777777" w:rsidR="00BD6B97" w:rsidRPr="007A7659" w:rsidRDefault="00BD6B97" w:rsidP="00C837CF">
      <w:pPr>
        <w:pStyle w:val="BodyText"/>
      </w:pPr>
      <w:r w:rsidRPr="007A7659">
        <w:t xml:space="preserve">MSH-9 (Message Type) shall have three components. The first component shall have the value of QCN; the second component shall have a value of J01. The third component shall have the value of QCN_J01. </w:t>
      </w:r>
    </w:p>
    <w:p w14:paraId="3633B673" w14:textId="77777777" w:rsidR="00BD6B97" w:rsidRPr="007A7659" w:rsidRDefault="00BD6B97">
      <w:pPr>
        <w:pStyle w:val="Heading6"/>
        <w:numPr>
          <w:ilvl w:val="5"/>
          <w:numId w:val="19"/>
        </w:numPr>
        <w:tabs>
          <w:tab w:val="clear" w:pos="4320"/>
        </w:tabs>
        <w:rPr>
          <w:noProof w:val="0"/>
        </w:rPr>
      </w:pPr>
      <w:bookmarkStart w:id="3492" w:name="_Toc173916515"/>
      <w:bookmarkStart w:id="3493" w:name="_Toc174249010"/>
      <w:r w:rsidRPr="007A7659">
        <w:rPr>
          <w:noProof w:val="0"/>
        </w:rPr>
        <w:t>QID Segment</w:t>
      </w:r>
      <w:bookmarkEnd w:id="3492"/>
      <w:bookmarkEnd w:id="3493"/>
    </w:p>
    <w:p w14:paraId="78EB1917" w14:textId="77777777" w:rsidR="00BD6B97" w:rsidRPr="007A7659" w:rsidRDefault="00BD6B97" w:rsidP="001D3953">
      <w:pPr>
        <w:pStyle w:val="BodyText"/>
      </w:pPr>
      <w:r w:rsidRPr="007A7659">
        <w:rPr>
          <w:bCs/>
        </w:rPr>
        <w:t>The QID segment contains the information necessary to uniquely identify the query being cancelled.</w:t>
      </w:r>
    </w:p>
    <w:p w14:paraId="6E2E73D9" w14:textId="77777777" w:rsidR="00BD6B97" w:rsidRPr="007A7659" w:rsidRDefault="00BD6B97" w:rsidP="00E468B7">
      <w:pPr>
        <w:pStyle w:val="TableTitle"/>
        <w:rPr>
          <w:szCs w:val="24"/>
        </w:rPr>
      </w:pPr>
      <w:bookmarkStart w:id="3494" w:name="OLE_LINK21"/>
      <w:bookmarkStart w:id="3495" w:name="OLE_LINK22"/>
      <w:r w:rsidRPr="007A7659">
        <w:t>Table 3.21-</w:t>
      </w:r>
      <w:r w:rsidR="00333796" w:rsidRPr="007A7659">
        <w:t>11</w:t>
      </w:r>
      <w:r w:rsidRPr="007A7659">
        <w:t>: IHE Profile - QID segment</w:t>
      </w:r>
      <w:bookmarkEnd w:id="3494"/>
      <w:bookmarkEnd w:id="3495"/>
      <w:r w:rsidRPr="007A7659">
        <w:t xml:space="preserve"> </w:t>
      </w:r>
    </w:p>
    <w:tbl>
      <w:tblPr>
        <w:tblW w:w="0" w:type="auto"/>
        <w:tblInd w:w="828" w:type="dxa"/>
        <w:tblLayout w:type="fixed"/>
        <w:tblLook w:val="0000" w:firstRow="0" w:lastRow="0" w:firstColumn="0" w:lastColumn="0" w:noHBand="0" w:noVBand="0"/>
      </w:tblPr>
      <w:tblGrid>
        <w:gridCol w:w="1080"/>
        <w:gridCol w:w="900"/>
        <w:gridCol w:w="900"/>
        <w:gridCol w:w="879"/>
        <w:gridCol w:w="1011"/>
        <w:gridCol w:w="990"/>
        <w:gridCol w:w="2160"/>
      </w:tblGrid>
      <w:tr w:rsidR="00BD6B97" w:rsidRPr="007A7659" w14:paraId="610A58AF" w14:textId="77777777">
        <w:tc>
          <w:tcPr>
            <w:tcW w:w="1080" w:type="dxa"/>
            <w:tcBorders>
              <w:top w:val="single" w:sz="4" w:space="0" w:color="000000"/>
              <w:left w:val="single" w:sz="4" w:space="0" w:color="000000"/>
              <w:bottom w:val="single" w:sz="4" w:space="0" w:color="000000"/>
            </w:tcBorders>
            <w:shd w:val="clear" w:color="auto" w:fill="E0E0E0"/>
          </w:tcPr>
          <w:p w14:paraId="071F4CA3" w14:textId="77777777" w:rsidR="00BD6B97" w:rsidRPr="007A7659" w:rsidRDefault="00BD6B97" w:rsidP="0002013A">
            <w:pPr>
              <w:pStyle w:val="TableEntryHeader"/>
            </w:pPr>
            <w:r w:rsidRPr="007A7659">
              <w:t>SEQ</w:t>
            </w:r>
          </w:p>
        </w:tc>
        <w:tc>
          <w:tcPr>
            <w:tcW w:w="900" w:type="dxa"/>
            <w:tcBorders>
              <w:top w:val="single" w:sz="4" w:space="0" w:color="000000"/>
              <w:left w:val="single" w:sz="4" w:space="0" w:color="000000"/>
              <w:bottom w:val="single" w:sz="4" w:space="0" w:color="000000"/>
            </w:tcBorders>
            <w:shd w:val="clear" w:color="auto" w:fill="E0E0E0"/>
          </w:tcPr>
          <w:p w14:paraId="56CBC5FB" w14:textId="77777777" w:rsidR="00BD6B97" w:rsidRPr="007A7659" w:rsidRDefault="00BD6B97" w:rsidP="0002013A">
            <w:pPr>
              <w:pStyle w:val="TableEntryHeader"/>
            </w:pPr>
            <w:r w:rsidRPr="007A7659">
              <w:t>LEN</w:t>
            </w:r>
          </w:p>
        </w:tc>
        <w:tc>
          <w:tcPr>
            <w:tcW w:w="900" w:type="dxa"/>
            <w:tcBorders>
              <w:top w:val="single" w:sz="4" w:space="0" w:color="000000"/>
              <w:left w:val="single" w:sz="4" w:space="0" w:color="000000"/>
              <w:bottom w:val="single" w:sz="4" w:space="0" w:color="000000"/>
            </w:tcBorders>
            <w:shd w:val="clear" w:color="auto" w:fill="E0E0E0"/>
          </w:tcPr>
          <w:p w14:paraId="627713EF" w14:textId="77777777" w:rsidR="00BD6B97" w:rsidRPr="007A7659" w:rsidRDefault="00BD6B97" w:rsidP="0002013A">
            <w:pPr>
              <w:pStyle w:val="TableEntryHeader"/>
            </w:pPr>
            <w:r w:rsidRPr="007A7659">
              <w:t>DT</w:t>
            </w:r>
          </w:p>
        </w:tc>
        <w:tc>
          <w:tcPr>
            <w:tcW w:w="879" w:type="dxa"/>
            <w:tcBorders>
              <w:top w:val="single" w:sz="4" w:space="0" w:color="000000"/>
              <w:left w:val="single" w:sz="4" w:space="0" w:color="000000"/>
              <w:bottom w:val="single" w:sz="4" w:space="0" w:color="000000"/>
            </w:tcBorders>
            <w:shd w:val="clear" w:color="auto" w:fill="E0E0E0"/>
          </w:tcPr>
          <w:p w14:paraId="0D44AB4B" w14:textId="77777777" w:rsidR="00BD6B97" w:rsidRPr="007A7659" w:rsidRDefault="00BD6B97" w:rsidP="0002013A">
            <w:pPr>
              <w:pStyle w:val="TableEntryHeader"/>
            </w:pPr>
            <w:r w:rsidRPr="007A7659">
              <w:t>OPT</w:t>
            </w:r>
          </w:p>
        </w:tc>
        <w:tc>
          <w:tcPr>
            <w:tcW w:w="1011" w:type="dxa"/>
            <w:tcBorders>
              <w:top w:val="single" w:sz="4" w:space="0" w:color="000000"/>
              <w:left w:val="single" w:sz="4" w:space="0" w:color="000000"/>
              <w:bottom w:val="single" w:sz="4" w:space="0" w:color="000000"/>
            </w:tcBorders>
            <w:shd w:val="clear" w:color="auto" w:fill="E0E0E0"/>
          </w:tcPr>
          <w:p w14:paraId="1E6C0C34" w14:textId="77777777" w:rsidR="00BD6B97" w:rsidRPr="007A7659" w:rsidRDefault="00BD6B97" w:rsidP="0002013A">
            <w:pPr>
              <w:pStyle w:val="TableEntryHeader"/>
            </w:pPr>
            <w:r w:rsidRPr="007A7659">
              <w:t>TBL#</w:t>
            </w:r>
          </w:p>
        </w:tc>
        <w:tc>
          <w:tcPr>
            <w:tcW w:w="990" w:type="dxa"/>
            <w:tcBorders>
              <w:top w:val="single" w:sz="4" w:space="0" w:color="000000"/>
              <w:left w:val="single" w:sz="4" w:space="0" w:color="000000"/>
              <w:bottom w:val="single" w:sz="4" w:space="0" w:color="000000"/>
            </w:tcBorders>
            <w:shd w:val="clear" w:color="auto" w:fill="E0E0E0"/>
          </w:tcPr>
          <w:p w14:paraId="321CE3F5" w14:textId="77777777" w:rsidR="00BD6B97" w:rsidRPr="007A7659" w:rsidRDefault="00BD6B97" w:rsidP="0002013A">
            <w:pPr>
              <w:pStyle w:val="TableEntryHeader"/>
            </w:pPr>
            <w:r w:rsidRPr="007A7659">
              <w:t>ITEM#</w:t>
            </w:r>
          </w:p>
        </w:tc>
        <w:tc>
          <w:tcPr>
            <w:tcW w:w="2160" w:type="dxa"/>
            <w:tcBorders>
              <w:top w:val="single" w:sz="4" w:space="0" w:color="000000"/>
              <w:left w:val="single" w:sz="4" w:space="0" w:color="000000"/>
              <w:bottom w:val="single" w:sz="4" w:space="0" w:color="000000"/>
              <w:right w:val="single" w:sz="4" w:space="0" w:color="000000"/>
            </w:tcBorders>
            <w:shd w:val="clear" w:color="auto" w:fill="E0E0E0"/>
          </w:tcPr>
          <w:p w14:paraId="19620945" w14:textId="77777777" w:rsidR="00BD6B97" w:rsidRPr="007A7659" w:rsidRDefault="00BD6B97" w:rsidP="0002013A">
            <w:pPr>
              <w:pStyle w:val="TableEntryHeader"/>
            </w:pPr>
            <w:r w:rsidRPr="007A7659">
              <w:t>ELEMENT NAME</w:t>
            </w:r>
          </w:p>
        </w:tc>
      </w:tr>
      <w:tr w:rsidR="00BD6B97" w:rsidRPr="007A7659" w14:paraId="4488E661" w14:textId="77777777">
        <w:tc>
          <w:tcPr>
            <w:tcW w:w="1080" w:type="dxa"/>
            <w:tcBorders>
              <w:left w:val="single" w:sz="4" w:space="0" w:color="000000"/>
              <w:bottom w:val="single" w:sz="4" w:space="0" w:color="000000"/>
            </w:tcBorders>
          </w:tcPr>
          <w:p w14:paraId="64F90963" w14:textId="77777777" w:rsidR="00BD6B97" w:rsidRPr="007A7659" w:rsidRDefault="00BD6B97">
            <w:pPr>
              <w:pStyle w:val="TableEntry"/>
              <w:rPr>
                <w:noProof w:val="0"/>
              </w:rPr>
            </w:pPr>
            <w:r w:rsidRPr="007A7659">
              <w:rPr>
                <w:noProof w:val="0"/>
              </w:rPr>
              <w:t>1</w:t>
            </w:r>
          </w:p>
        </w:tc>
        <w:tc>
          <w:tcPr>
            <w:tcW w:w="900" w:type="dxa"/>
            <w:tcBorders>
              <w:left w:val="single" w:sz="4" w:space="0" w:color="000000"/>
              <w:bottom w:val="single" w:sz="4" w:space="0" w:color="000000"/>
            </w:tcBorders>
          </w:tcPr>
          <w:p w14:paraId="40EA16AC" w14:textId="77777777" w:rsidR="00BD6B97" w:rsidRPr="007A7659" w:rsidRDefault="00BD6B97">
            <w:pPr>
              <w:pStyle w:val="TableEntry"/>
              <w:rPr>
                <w:noProof w:val="0"/>
              </w:rPr>
            </w:pPr>
            <w:r w:rsidRPr="007A7659">
              <w:rPr>
                <w:noProof w:val="0"/>
              </w:rPr>
              <w:t>32</w:t>
            </w:r>
          </w:p>
        </w:tc>
        <w:tc>
          <w:tcPr>
            <w:tcW w:w="900" w:type="dxa"/>
            <w:tcBorders>
              <w:left w:val="single" w:sz="4" w:space="0" w:color="000000"/>
              <w:bottom w:val="single" w:sz="4" w:space="0" w:color="000000"/>
            </w:tcBorders>
          </w:tcPr>
          <w:p w14:paraId="6F749A0D" w14:textId="77777777" w:rsidR="00BD6B97" w:rsidRPr="007A7659" w:rsidRDefault="00BD6B97">
            <w:pPr>
              <w:pStyle w:val="TableEntry"/>
              <w:rPr>
                <w:noProof w:val="0"/>
              </w:rPr>
            </w:pPr>
            <w:r w:rsidRPr="007A7659">
              <w:rPr>
                <w:noProof w:val="0"/>
              </w:rPr>
              <w:t>ST</w:t>
            </w:r>
          </w:p>
        </w:tc>
        <w:tc>
          <w:tcPr>
            <w:tcW w:w="879" w:type="dxa"/>
            <w:tcBorders>
              <w:left w:val="single" w:sz="4" w:space="0" w:color="000000"/>
              <w:bottom w:val="single" w:sz="4" w:space="0" w:color="000000"/>
            </w:tcBorders>
          </w:tcPr>
          <w:p w14:paraId="6746CF32" w14:textId="77777777" w:rsidR="00BD6B97" w:rsidRPr="007A7659" w:rsidRDefault="00BD6B97">
            <w:pPr>
              <w:pStyle w:val="TableEntry"/>
              <w:rPr>
                <w:noProof w:val="0"/>
              </w:rPr>
            </w:pPr>
            <w:r w:rsidRPr="007A7659">
              <w:rPr>
                <w:noProof w:val="0"/>
              </w:rPr>
              <w:t>R</w:t>
            </w:r>
          </w:p>
        </w:tc>
        <w:tc>
          <w:tcPr>
            <w:tcW w:w="1011" w:type="dxa"/>
            <w:tcBorders>
              <w:left w:val="single" w:sz="4" w:space="0" w:color="000000"/>
              <w:bottom w:val="single" w:sz="4" w:space="0" w:color="000000"/>
            </w:tcBorders>
          </w:tcPr>
          <w:p w14:paraId="22878F5A" w14:textId="77777777" w:rsidR="00BD6B97" w:rsidRPr="007A7659" w:rsidRDefault="00BD6B97">
            <w:pPr>
              <w:pStyle w:val="TableEntry"/>
              <w:rPr>
                <w:noProof w:val="0"/>
              </w:rPr>
            </w:pPr>
          </w:p>
        </w:tc>
        <w:tc>
          <w:tcPr>
            <w:tcW w:w="990" w:type="dxa"/>
            <w:tcBorders>
              <w:left w:val="single" w:sz="4" w:space="0" w:color="000000"/>
              <w:bottom w:val="single" w:sz="4" w:space="0" w:color="000000"/>
            </w:tcBorders>
          </w:tcPr>
          <w:p w14:paraId="45932F89" w14:textId="77777777" w:rsidR="00BD6B97" w:rsidRPr="007A7659" w:rsidRDefault="00BD6B97">
            <w:pPr>
              <w:pStyle w:val="TableEntry"/>
              <w:rPr>
                <w:noProof w:val="0"/>
              </w:rPr>
            </w:pPr>
            <w:r w:rsidRPr="007A7659">
              <w:rPr>
                <w:noProof w:val="0"/>
              </w:rPr>
              <w:t>00696</w:t>
            </w:r>
          </w:p>
        </w:tc>
        <w:tc>
          <w:tcPr>
            <w:tcW w:w="2160" w:type="dxa"/>
            <w:tcBorders>
              <w:left w:val="single" w:sz="4" w:space="0" w:color="000000"/>
              <w:bottom w:val="single" w:sz="4" w:space="0" w:color="000000"/>
              <w:right w:val="single" w:sz="4" w:space="0" w:color="000000"/>
            </w:tcBorders>
          </w:tcPr>
          <w:p w14:paraId="3A936B51" w14:textId="77777777" w:rsidR="00BD6B97" w:rsidRPr="007A7659" w:rsidRDefault="00BD6B97">
            <w:pPr>
              <w:pStyle w:val="TableEntry"/>
              <w:rPr>
                <w:noProof w:val="0"/>
              </w:rPr>
            </w:pPr>
            <w:r w:rsidRPr="007A7659">
              <w:rPr>
                <w:noProof w:val="0"/>
              </w:rPr>
              <w:t>Query Tag</w:t>
            </w:r>
          </w:p>
        </w:tc>
      </w:tr>
      <w:tr w:rsidR="00BD6B97" w:rsidRPr="007A7659" w14:paraId="1F1EE805" w14:textId="77777777">
        <w:tc>
          <w:tcPr>
            <w:tcW w:w="1080" w:type="dxa"/>
            <w:tcBorders>
              <w:left w:val="single" w:sz="4" w:space="0" w:color="000000"/>
              <w:bottom w:val="single" w:sz="4" w:space="0" w:color="000000"/>
            </w:tcBorders>
          </w:tcPr>
          <w:p w14:paraId="52FAFCEA" w14:textId="77777777" w:rsidR="00BD6B97" w:rsidRPr="007A7659" w:rsidRDefault="00BD6B97">
            <w:pPr>
              <w:pStyle w:val="TableEntry"/>
              <w:rPr>
                <w:noProof w:val="0"/>
              </w:rPr>
            </w:pPr>
            <w:r w:rsidRPr="007A7659">
              <w:rPr>
                <w:noProof w:val="0"/>
              </w:rPr>
              <w:t>2</w:t>
            </w:r>
          </w:p>
        </w:tc>
        <w:tc>
          <w:tcPr>
            <w:tcW w:w="900" w:type="dxa"/>
            <w:tcBorders>
              <w:left w:val="single" w:sz="4" w:space="0" w:color="000000"/>
              <w:bottom w:val="single" w:sz="4" w:space="0" w:color="000000"/>
            </w:tcBorders>
          </w:tcPr>
          <w:p w14:paraId="01C58982" w14:textId="77777777" w:rsidR="00BD6B97" w:rsidRPr="007A7659" w:rsidRDefault="00BD6B97">
            <w:pPr>
              <w:pStyle w:val="TableEntry"/>
              <w:rPr>
                <w:noProof w:val="0"/>
              </w:rPr>
            </w:pPr>
            <w:r w:rsidRPr="007A7659">
              <w:rPr>
                <w:noProof w:val="0"/>
              </w:rPr>
              <w:t>250</w:t>
            </w:r>
          </w:p>
        </w:tc>
        <w:tc>
          <w:tcPr>
            <w:tcW w:w="900" w:type="dxa"/>
            <w:tcBorders>
              <w:left w:val="single" w:sz="4" w:space="0" w:color="000000"/>
              <w:bottom w:val="single" w:sz="4" w:space="0" w:color="000000"/>
            </w:tcBorders>
          </w:tcPr>
          <w:p w14:paraId="1238F44E" w14:textId="77777777" w:rsidR="00BD6B97" w:rsidRPr="007A7659" w:rsidRDefault="00BD6B97">
            <w:pPr>
              <w:pStyle w:val="TableEntry"/>
              <w:rPr>
                <w:noProof w:val="0"/>
              </w:rPr>
            </w:pPr>
            <w:r w:rsidRPr="007A7659">
              <w:rPr>
                <w:noProof w:val="0"/>
              </w:rPr>
              <w:t>CE</w:t>
            </w:r>
          </w:p>
        </w:tc>
        <w:tc>
          <w:tcPr>
            <w:tcW w:w="879" w:type="dxa"/>
            <w:tcBorders>
              <w:left w:val="single" w:sz="4" w:space="0" w:color="000000"/>
              <w:bottom w:val="single" w:sz="4" w:space="0" w:color="000000"/>
            </w:tcBorders>
          </w:tcPr>
          <w:p w14:paraId="2E011108" w14:textId="77777777" w:rsidR="00BD6B97" w:rsidRPr="007A7659" w:rsidRDefault="00BD6B97">
            <w:pPr>
              <w:pStyle w:val="TableEntry"/>
              <w:rPr>
                <w:noProof w:val="0"/>
              </w:rPr>
            </w:pPr>
            <w:r w:rsidRPr="007A7659">
              <w:rPr>
                <w:noProof w:val="0"/>
              </w:rPr>
              <w:t>R</w:t>
            </w:r>
          </w:p>
        </w:tc>
        <w:tc>
          <w:tcPr>
            <w:tcW w:w="1011" w:type="dxa"/>
            <w:tcBorders>
              <w:left w:val="single" w:sz="4" w:space="0" w:color="000000"/>
              <w:bottom w:val="single" w:sz="4" w:space="0" w:color="000000"/>
            </w:tcBorders>
          </w:tcPr>
          <w:p w14:paraId="79F72F54" w14:textId="77777777" w:rsidR="00BD6B97" w:rsidRPr="007A7659" w:rsidRDefault="00BD6B97">
            <w:pPr>
              <w:pStyle w:val="TableEntry"/>
              <w:rPr>
                <w:noProof w:val="0"/>
              </w:rPr>
            </w:pPr>
            <w:r w:rsidRPr="007A7659">
              <w:rPr>
                <w:noProof w:val="0"/>
              </w:rPr>
              <w:t>0471</w:t>
            </w:r>
          </w:p>
        </w:tc>
        <w:tc>
          <w:tcPr>
            <w:tcW w:w="990" w:type="dxa"/>
            <w:tcBorders>
              <w:left w:val="single" w:sz="4" w:space="0" w:color="000000"/>
              <w:bottom w:val="single" w:sz="4" w:space="0" w:color="000000"/>
            </w:tcBorders>
          </w:tcPr>
          <w:p w14:paraId="1ADF980A" w14:textId="77777777" w:rsidR="00BD6B97" w:rsidRPr="007A7659" w:rsidRDefault="00BD6B97">
            <w:pPr>
              <w:pStyle w:val="TableEntry"/>
              <w:rPr>
                <w:noProof w:val="0"/>
              </w:rPr>
            </w:pPr>
            <w:r w:rsidRPr="007A7659">
              <w:rPr>
                <w:noProof w:val="0"/>
              </w:rPr>
              <w:t>01375</w:t>
            </w:r>
          </w:p>
        </w:tc>
        <w:tc>
          <w:tcPr>
            <w:tcW w:w="2160" w:type="dxa"/>
            <w:tcBorders>
              <w:left w:val="single" w:sz="4" w:space="0" w:color="000000"/>
              <w:bottom w:val="single" w:sz="4" w:space="0" w:color="000000"/>
              <w:right w:val="single" w:sz="4" w:space="0" w:color="000000"/>
            </w:tcBorders>
          </w:tcPr>
          <w:p w14:paraId="0ED8681D" w14:textId="77777777" w:rsidR="00BD6B97" w:rsidRPr="007A7659" w:rsidRDefault="00BD6B97">
            <w:pPr>
              <w:pStyle w:val="TableEntry"/>
              <w:rPr>
                <w:noProof w:val="0"/>
              </w:rPr>
            </w:pPr>
            <w:r w:rsidRPr="007A7659">
              <w:rPr>
                <w:noProof w:val="0"/>
              </w:rPr>
              <w:t>Message Query Name</w:t>
            </w:r>
          </w:p>
        </w:tc>
      </w:tr>
    </w:tbl>
    <w:p w14:paraId="7FB7C63A" w14:textId="77777777" w:rsidR="00BD6B97" w:rsidRPr="007A7659" w:rsidRDefault="00BD6B97" w:rsidP="00D55E57">
      <w:pPr>
        <w:pStyle w:val="BodyText"/>
      </w:pPr>
    </w:p>
    <w:p w14:paraId="483CAB09" w14:textId="77777777" w:rsidR="00BD6B97" w:rsidRPr="007A7659" w:rsidRDefault="00BD6B97" w:rsidP="00493145">
      <w:pPr>
        <w:pStyle w:val="Heading7"/>
        <w:numPr>
          <w:ilvl w:val="6"/>
          <w:numId w:val="19"/>
        </w:numPr>
        <w:tabs>
          <w:tab w:val="clear" w:pos="4320"/>
          <w:tab w:val="clear" w:pos="5040"/>
        </w:tabs>
        <w:rPr>
          <w:noProof w:val="0"/>
        </w:rPr>
      </w:pPr>
      <w:bookmarkStart w:id="3496" w:name="_Toc173916516"/>
      <w:bookmarkStart w:id="3497" w:name="_Toc174249011"/>
      <w:r w:rsidRPr="007A7659">
        <w:rPr>
          <w:noProof w:val="0"/>
        </w:rPr>
        <w:t>Populating QID-1 Query Tag</w:t>
      </w:r>
      <w:bookmarkEnd w:id="3496"/>
      <w:bookmarkEnd w:id="3497"/>
    </w:p>
    <w:p w14:paraId="5A7A5DCC" w14:textId="77777777" w:rsidR="00BD6B97" w:rsidRPr="007A7659" w:rsidRDefault="00BD6B97" w:rsidP="001D3953">
      <w:pPr>
        <w:pStyle w:val="BodyText"/>
        <w:rPr>
          <w:bCs/>
        </w:rPr>
      </w:pPr>
      <w:r w:rsidRPr="007A7659">
        <w:rPr>
          <w:bCs/>
        </w:rPr>
        <w:t>QID-1 (Query Tag) uniquely identifies the query to be canceled. This field shall contain the same value specified in QPD-2.</w:t>
      </w:r>
    </w:p>
    <w:p w14:paraId="236D39AC" w14:textId="77777777" w:rsidR="00BD6B97" w:rsidRPr="007A7659" w:rsidRDefault="00BD6B97" w:rsidP="00B628D5">
      <w:pPr>
        <w:pStyle w:val="Heading7"/>
        <w:numPr>
          <w:ilvl w:val="6"/>
          <w:numId w:val="19"/>
        </w:numPr>
        <w:tabs>
          <w:tab w:val="clear" w:pos="4320"/>
          <w:tab w:val="clear" w:pos="5040"/>
        </w:tabs>
        <w:rPr>
          <w:noProof w:val="0"/>
        </w:rPr>
      </w:pPr>
      <w:bookmarkStart w:id="3498" w:name="_Toc173916517"/>
      <w:bookmarkStart w:id="3499" w:name="_Toc174249012"/>
      <w:r w:rsidRPr="007A7659">
        <w:rPr>
          <w:noProof w:val="0"/>
        </w:rPr>
        <w:t>Populating QID-2 Message Query Name</w:t>
      </w:r>
      <w:bookmarkEnd w:id="3498"/>
      <w:bookmarkEnd w:id="3499"/>
    </w:p>
    <w:p w14:paraId="304A37CE" w14:textId="77777777" w:rsidR="00BD6B97" w:rsidRPr="007A7659" w:rsidRDefault="00BD6B97" w:rsidP="001D3953">
      <w:pPr>
        <w:pStyle w:val="BodyText"/>
        <w:rPr>
          <w:bCs/>
        </w:rPr>
      </w:pPr>
      <w:r w:rsidRPr="007A7659">
        <w:rPr>
          <w:bCs/>
        </w:rPr>
        <w:t>QID-2 (Message Query Name) identifies the name of the query. It is an identifier of the conformance statement for this query. This field shall contain the same value specified in QPD-1.</w:t>
      </w:r>
    </w:p>
    <w:p w14:paraId="2A4B95C8" w14:textId="77777777" w:rsidR="00BD6B97" w:rsidRPr="007A7659" w:rsidRDefault="00BD6B97">
      <w:pPr>
        <w:pStyle w:val="Heading3"/>
        <w:numPr>
          <w:ilvl w:val="2"/>
          <w:numId w:val="19"/>
        </w:numPr>
        <w:tabs>
          <w:tab w:val="clear" w:pos="2160"/>
        </w:tabs>
        <w:rPr>
          <w:noProof w:val="0"/>
        </w:rPr>
      </w:pPr>
      <w:bookmarkStart w:id="3500" w:name="_Toc237186009"/>
      <w:bookmarkStart w:id="3501" w:name="_Toc13770300"/>
      <w:bookmarkEnd w:id="3500"/>
      <w:r w:rsidRPr="007A7659">
        <w:rPr>
          <w:noProof w:val="0"/>
        </w:rPr>
        <w:t>Security Considerations</w:t>
      </w:r>
      <w:bookmarkEnd w:id="3501"/>
    </w:p>
    <w:p w14:paraId="30BDD91F" w14:textId="77777777" w:rsidR="00BD6B97" w:rsidRPr="007A7659" w:rsidRDefault="00BD6B97">
      <w:pPr>
        <w:pStyle w:val="Heading4"/>
        <w:numPr>
          <w:ilvl w:val="3"/>
          <w:numId w:val="19"/>
        </w:numPr>
        <w:tabs>
          <w:tab w:val="clear" w:pos="2160"/>
          <w:tab w:val="clear" w:pos="2880"/>
        </w:tabs>
        <w:rPr>
          <w:noProof w:val="0"/>
        </w:rPr>
      </w:pPr>
      <w:r w:rsidRPr="007A7659">
        <w:rPr>
          <w:noProof w:val="0"/>
        </w:rPr>
        <w:t>Audit Record Considerations</w:t>
      </w:r>
    </w:p>
    <w:p w14:paraId="7E3F4E54" w14:textId="77777777" w:rsidR="00BD6B97" w:rsidRPr="007A7659" w:rsidRDefault="00BD6B97" w:rsidP="001D3953">
      <w:pPr>
        <w:pStyle w:val="BodyText"/>
      </w:pPr>
      <w:r w:rsidRPr="007A7659">
        <w:t xml:space="preserve">The Patient Demographics Query Transaction is a Query Information event as defined in Table </w:t>
      </w:r>
      <w:r w:rsidR="00767375" w:rsidRPr="007A7659">
        <w:t>3.20.4.1.1.1-1</w:t>
      </w:r>
      <w:r w:rsidRPr="007A7659">
        <w:t>. The Actors involved shall record audit events according to the following:</w:t>
      </w:r>
    </w:p>
    <w:p w14:paraId="5DACE513" w14:textId="77777777" w:rsidR="00BD6B97" w:rsidRPr="007A7659" w:rsidRDefault="00BD6B97">
      <w:pPr>
        <w:pStyle w:val="Heading5"/>
        <w:numPr>
          <w:ilvl w:val="4"/>
          <w:numId w:val="19"/>
        </w:numPr>
        <w:rPr>
          <w:noProof w:val="0"/>
        </w:rPr>
      </w:pPr>
      <w:r w:rsidRPr="007A7659">
        <w:rPr>
          <w:noProof w:val="0"/>
        </w:rPr>
        <w:lastRenderedPageBreak/>
        <w:t>Patient Demographics Consumer audit message:</w:t>
      </w:r>
    </w:p>
    <w:p w14:paraId="4CDCEDC8" w14:textId="77777777" w:rsidR="00BD6B97" w:rsidRPr="007A7659" w:rsidRDefault="00BD6B97" w:rsidP="001D395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2BC5595E" w14:textId="77777777" w:rsidTr="007E3B51">
        <w:trPr>
          <w:cantSplit/>
        </w:trPr>
        <w:tc>
          <w:tcPr>
            <w:tcW w:w="1458" w:type="dxa"/>
            <w:tcBorders>
              <w:bottom w:val="single" w:sz="4" w:space="0" w:color="auto"/>
            </w:tcBorders>
            <w:textDirection w:val="btLr"/>
            <w:vAlign w:val="center"/>
          </w:tcPr>
          <w:p w14:paraId="529AF05D" w14:textId="77777777" w:rsidR="00BD6B97" w:rsidRPr="007A7659" w:rsidRDefault="00BD6B97">
            <w:pPr>
              <w:pStyle w:val="TableLabel"/>
              <w:rPr>
                <w:rFonts w:ascii="Times New Roman" w:hAnsi="Times New Roman"/>
                <w:noProof w:val="0"/>
                <w:sz w:val="16"/>
              </w:rPr>
            </w:pPr>
          </w:p>
        </w:tc>
        <w:tc>
          <w:tcPr>
            <w:tcW w:w="2610" w:type="dxa"/>
            <w:tcBorders>
              <w:bottom w:val="single" w:sz="4" w:space="0" w:color="auto"/>
            </w:tcBorders>
            <w:shd w:val="clear" w:color="auto" w:fill="D9D9D9" w:themeFill="background1" w:themeFillShade="D9"/>
            <w:vAlign w:val="center"/>
          </w:tcPr>
          <w:p w14:paraId="1D041068" w14:textId="77777777" w:rsidR="00BD6B97" w:rsidRPr="007A7659" w:rsidRDefault="00BD6B97" w:rsidP="0002013A">
            <w:pPr>
              <w:pStyle w:val="TableEntryHeader"/>
            </w:pPr>
            <w:r w:rsidRPr="007A7659">
              <w:t>Field Name</w:t>
            </w:r>
          </w:p>
        </w:tc>
        <w:tc>
          <w:tcPr>
            <w:tcW w:w="720" w:type="dxa"/>
            <w:tcBorders>
              <w:bottom w:val="single" w:sz="4" w:space="0" w:color="auto"/>
            </w:tcBorders>
            <w:shd w:val="clear" w:color="auto" w:fill="D9D9D9" w:themeFill="background1" w:themeFillShade="D9"/>
            <w:vAlign w:val="center"/>
          </w:tcPr>
          <w:p w14:paraId="3FF6197B" w14:textId="77777777" w:rsidR="00BD6B97" w:rsidRPr="007A7659" w:rsidRDefault="00BD6B97" w:rsidP="0002013A">
            <w:pPr>
              <w:pStyle w:val="TableEntryHeader"/>
            </w:pPr>
            <w:r w:rsidRPr="007A7659">
              <w:t>Opt</w:t>
            </w:r>
          </w:p>
        </w:tc>
        <w:tc>
          <w:tcPr>
            <w:tcW w:w="4878" w:type="dxa"/>
            <w:tcBorders>
              <w:bottom w:val="single" w:sz="4" w:space="0" w:color="auto"/>
            </w:tcBorders>
            <w:shd w:val="clear" w:color="auto" w:fill="D9D9D9" w:themeFill="background1" w:themeFillShade="D9"/>
            <w:vAlign w:val="center"/>
          </w:tcPr>
          <w:p w14:paraId="5F3C6A42" w14:textId="77777777" w:rsidR="00BD6B97" w:rsidRPr="007A7659" w:rsidRDefault="00BD6B97" w:rsidP="0002013A">
            <w:pPr>
              <w:pStyle w:val="TableEntryHeader"/>
            </w:pPr>
            <w:r w:rsidRPr="007A7659">
              <w:t>Value Constraints</w:t>
            </w:r>
          </w:p>
        </w:tc>
      </w:tr>
      <w:tr w:rsidR="00BD6B97" w:rsidRPr="007A7659" w14:paraId="5C290853" w14:textId="77777777" w:rsidTr="00AE5ED3">
        <w:trPr>
          <w:cantSplit/>
        </w:trPr>
        <w:tc>
          <w:tcPr>
            <w:tcW w:w="1458" w:type="dxa"/>
            <w:vMerge w:val="restart"/>
            <w:tcBorders>
              <w:top w:val="single" w:sz="4" w:space="0" w:color="auto"/>
            </w:tcBorders>
          </w:tcPr>
          <w:p w14:paraId="4D023A7F" w14:textId="77777777" w:rsidR="00BD6B97" w:rsidRPr="007A7659" w:rsidRDefault="00BD6B97" w:rsidP="0002013A">
            <w:pPr>
              <w:pStyle w:val="TableEntryHeader"/>
            </w:pPr>
            <w:r w:rsidRPr="007A7659">
              <w:t>Event</w:t>
            </w:r>
          </w:p>
          <w:p w14:paraId="698B01AF"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14CC97D4"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07E96028"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1F1AA497"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7B3110BE" w14:textId="77777777">
        <w:trPr>
          <w:cantSplit/>
        </w:trPr>
        <w:tc>
          <w:tcPr>
            <w:tcW w:w="1458" w:type="dxa"/>
            <w:vMerge/>
            <w:vAlign w:val="center"/>
          </w:tcPr>
          <w:p w14:paraId="2D313F54" w14:textId="77777777" w:rsidR="00BD6B97" w:rsidRPr="007A7659" w:rsidRDefault="00BD6B97">
            <w:pPr>
              <w:pStyle w:val="TableLabel"/>
              <w:rPr>
                <w:rFonts w:ascii="Times New Roman" w:hAnsi="Times New Roman"/>
                <w:noProof w:val="0"/>
                <w:sz w:val="16"/>
              </w:rPr>
            </w:pPr>
          </w:p>
        </w:tc>
        <w:tc>
          <w:tcPr>
            <w:tcW w:w="2610" w:type="dxa"/>
            <w:vAlign w:val="center"/>
          </w:tcPr>
          <w:p w14:paraId="555757ED"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12D4F3D8" w14:textId="77777777" w:rsidR="00BD6B97" w:rsidRPr="007A7659" w:rsidRDefault="00BD6B97">
            <w:pPr>
              <w:pStyle w:val="TableEntry"/>
              <w:jc w:val="center"/>
              <w:rPr>
                <w:noProof w:val="0"/>
                <w:sz w:val="16"/>
              </w:rPr>
            </w:pPr>
            <w:r w:rsidRPr="007A7659">
              <w:rPr>
                <w:noProof w:val="0"/>
                <w:sz w:val="16"/>
              </w:rPr>
              <w:t>M</w:t>
            </w:r>
          </w:p>
        </w:tc>
        <w:tc>
          <w:tcPr>
            <w:tcW w:w="4878" w:type="dxa"/>
          </w:tcPr>
          <w:p w14:paraId="0E9B69A8"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1610BA53" w14:textId="77777777">
        <w:trPr>
          <w:cantSplit/>
        </w:trPr>
        <w:tc>
          <w:tcPr>
            <w:tcW w:w="1458" w:type="dxa"/>
            <w:vMerge/>
            <w:vAlign w:val="center"/>
          </w:tcPr>
          <w:p w14:paraId="245C4A80" w14:textId="77777777" w:rsidR="00BD6B97" w:rsidRPr="007A7659" w:rsidRDefault="00BD6B97">
            <w:pPr>
              <w:pStyle w:val="TableLabel"/>
              <w:rPr>
                <w:rFonts w:ascii="Times New Roman" w:hAnsi="Times New Roman"/>
                <w:noProof w:val="0"/>
                <w:sz w:val="16"/>
              </w:rPr>
            </w:pPr>
          </w:p>
        </w:tc>
        <w:tc>
          <w:tcPr>
            <w:tcW w:w="2610" w:type="dxa"/>
            <w:vAlign w:val="center"/>
          </w:tcPr>
          <w:p w14:paraId="03A2E58C"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1B4CE58F"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700F4D2D"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73F1A15" w14:textId="77777777">
        <w:trPr>
          <w:cantSplit/>
        </w:trPr>
        <w:tc>
          <w:tcPr>
            <w:tcW w:w="1458" w:type="dxa"/>
            <w:vMerge/>
            <w:vAlign w:val="center"/>
          </w:tcPr>
          <w:p w14:paraId="1AC8C91D" w14:textId="77777777" w:rsidR="00BD6B97" w:rsidRPr="007A7659" w:rsidRDefault="00BD6B97">
            <w:pPr>
              <w:pStyle w:val="TableLabel"/>
              <w:rPr>
                <w:rFonts w:ascii="Times New Roman" w:hAnsi="Times New Roman"/>
                <w:noProof w:val="0"/>
                <w:sz w:val="16"/>
              </w:rPr>
            </w:pPr>
          </w:p>
        </w:tc>
        <w:tc>
          <w:tcPr>
            <w:tcW w:w="2610" w:type="dxa"/>
            <w:vAlign w:val="center"/>
          </w:tcPr>
          <w:p w14:paraId="23D8118A"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332590DC"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4333047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723B1CA" w14:textId="77777777">
        <w:trPr>
          <w:cantSplit/>
        </w:trPr>
        <w:tc>
          <w:tcPr>
            <w:tcW w:w="1458" w:type="dxa"/>
            <w:vMerge/>
            <w:vAlign w:val="center"/>
          </w:tcPr>
          <w:p w14:paraId="6AD84ABA" w14:textId="77777777" w:rsidR="00BD6B97" w:rsidRPr="007A7659" w:rsidRDefault="00BD6B97">
            <w:pPr>
              <w:pStyle w:val="TableLabel"/>
              <w:rPr>
                <w:rFonts w:ascii="Times New Roman" w:hAnsi="Times New Roman"/>
                <w:noProof w:val="0"/>
                <w:sz w:val="16"/>
              </w:rPr>
            </w:pPr>
          </w:p>
        </w:tc>
        <w:tc>
          <w:tcPr>
            <w:tcW w:w="2610" w:type="dxa"/>
            <w:vAlign w:val="center"/>
          </w:tcPr>
          <w:p w14:paraId="06B7BD22"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51DF62B2"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01DA19FD" w14:textId="77777777" w:rsidR="00BD6B97" w:rsidRPr="007A7659" w:rsidRDefault="00BD6B97">
            <w:pPr>
              <w:pStyle w:val="TableEntry"/>
              <w:rPr>
                <w:noProof w:val="0"/>
                <w:sz w:val="16"/>
              </w:rPr>
            </w:pPr>
            <w:r w:rsidRPr="007A7659">
              <w:rPr>
                <w:noProof w:val="0"/>
                <w:sz w:val="16"/>
              </w:rPr>
              <w:t>EV(“ITI-21”, “IHE Transactions”, “Patient Demographics Query”)</w:t>
            </w:r>
          </w:p>
        </w:tc>
      </w:tr>
      <w:tr w:rsidR="00BD6B97" w:rsidRPr="007A7659" w14:paraId="00387B7C" w14:textId="77777777">
        <w:trPr>
          <w:cantSplit/>
        </w:trPr>
        <w:tc>
          <w:tcPr>
            <w:tcW w:w="9666" w:type="dxa"/>
            <w:gridSpan w:val="4"/>
          </w:tcPr>
          <w:p w14:paraId="1F6852AD" w14:textId="77777777" w:rsidR="00BD6B97" w:rsidRPr="007A7659" w:rsidRDefault="00BD6B97" w:rsidP="007E3B51">
            <w:pPr>
              <w:pStyle w:val="TableEntry"/>
              <w:rPr>
                <w:bCs/>
                <w:noProof w:val="0"/>
              </w:rPr>
            </w:pPr>
            <w:r w:rsidRPr="007A7659">
              <w:rPr>
                <w:bCs/>
                <w:noProof w:val="0"/>
              </w:rPr>
              <w:t>Source (Patient Demographics Consumer) (1)</w:t>
            </w:r>
          </w:p>
        </w:tc>
      </w:tr>
      <w:tr w:rsidR="00BD6B97" w:rsidRPr="007A7659" w14:paraId="40890801" w14:textId="77777777">
        <w:trPr>
          <w:cantSplit/>
        </w:trPr>
        <w:tc>
          <w:tcPr>
            <w:tcW w:w="9666" w:type="dxa"/>
            <w:gridSpan w:val="4"/>
          </w:tcPr>
          <w:p w14:paraId="11E60636" w14:textId="77777777" w:rsidR="00BD6B97" w:rsidRPr="007A7659" w:rsidRDefault="00BD6B97" w:rsidP="007E3B51">
            <w:pPr>
              <w:pStyle w:val="TableEntry"/>
              <w:rPr>
                <w:bCs/>
                <w:noProof w:val="0"/>
                <w:szCs w:val="16"/>
              </w:rPr>
            </w:pPr>
            <w:r w:rsidRPr="007A7659">
              <w:rPr>
                <w:bCs/>
                <w:noProof w:val="0"/>
                <w:szCs w:val="16"/>
              </w:rPr>
              <w:t>Human Requestor (0..n)</w:t>
            </w:r>
          </w:p>
        </w:tc>
      </w:tr>
      <w:tr w:rsidR="00BD6B97" w:rsidRPr="007A7659" w14:paraId="2D12582E" w14:textId="77777777">
        <w:trPr>
          <w:cantSplit/>
        </w:trPr>
        <w:tc>
          <w:tcPr>
            <w:tcW w:w="9666" w:type="dxa"/>
            <w:gridSpan w:val="4"/>
          </w:tcPr>
          <w:p w14:paraId="6404F405" w14:textId="77777777" w:rsidR="00BD6B97" w:rsidRPr="007A7659" w:rsidRDefault="00BD6B97" w:rsidP="007E3B51">
            <w:pPr>
              <w:pStyle w:val="TableEntry"/>
              <w:rPr>
                <w:bCs/>
                <w:noProof w:val="0"/>
              </w:rPr>
            </w:pPr>
            <w:r w:rsidRPr="007A7659">
              <w:rPr>
                <w:bCs/>
                <w:noProof w:val="0"/>
              </w:rPr>
              <w:t>Destination (Patient Demographics Supplier) (1)</w:t>
            </w:r>
          </w:p>
        </w:tc>
      </w:tr>
      <w:tr w:rsidR="00BD6B97" w:rsidRPr="007A7659" w14:paraId="76626B12" w14:textId="77777777">
        <w:trPr>
          <w:cantSplit/>
        </w:trPr>
        <w:tc>
          <w:tcPr>
            <w:tcW w:w="9666" w:type="dxa"/>
            <w:gridSpan w:val="4"/>
          </w:tcPr>
          <w:p w14:paraId="33CDB9EC" w14:textId="77777777" w:rsidR="00BD6B97" w:rsidRPr="007A7659" w:rsidRDefault="00BD6B97" w:rsidP="007E3B51">
            <w:pPr>
              <w:pStyle w:val="TableEntry"/>
              <w:rPr>
                <w:bCs/>
                <w:noProof w:val="0"/>
              </w:rPr>
            </w:pPr>
            <w:r w:rsidRPr="007A7659">
              <w:rPr>
                <w:bCs/>
                <w:noProof w:val="0"/>
              </w:rPr>
              <w:t>Audit Source (Patient Demographics Consumer) (1)</w:t>
            </w:r>
          </w:p>
        </w:tc>
      </w:tr>
      <w:tr w:rsidR="00BD6B97" w:rsidRPr="007A7659" w14:paraId="36710DA1" w14:textId="77777777">
        <w:trPr>
          <w:cantSplit/>
        </w:trPr>
        <w:tc>
          <w:tcPr>
            <w:tcW w:w="9666" w:type="dxa"/>
            <w:gridSpan w:val="4"/>
          </w:tcPr>
          <w:p w14:paraId="38B297A9" w14:textId="77777777" w:rsidR="00BD6B97" w:rsidRPr="007A7659" w:rsidRDefault="00BD6B97" w:rsidP="007E3B51">
            <w:pPr>
              <w:pStyle w:val="TableEntry"/>
              <w:rPr>
                <w:bCs/>
                <w:noProof w:val="0"/>
              </w:rPr>
            </w:pPr>
            <w:r w:rsidRPr="007A7659">
              <w:rPr>
                <w:bCs/>
                <w:noProof w:val="0"/>
              </w:rPr>
              <w:t>Patient (0..n)</w:t>
            </w:r>
          </w:p>
        </w:tc>
      </w:tr>
      <w:tr w:rsidR="00BD6B97" w:rsidRPr="007A7659" w14:paraId="5C3A181C" w14:textId="77777777">
        <w:trPr>
          <w:cantSplit/>
        </w:trPr>
        <w:tc>
          <w:tcPr>
            <w:tcW w:w="9666" w:type="dxa"/>
            <w:gridSpan w:val="4"/>
          </w:tcPr>
          <w:p w14:paraId="2A24AE29" w14:textId="77777777" w:rsidR="00BD6B97" w:rsidRPr="007A7659" w:rsidRDefault="00BD6B97" w:rsidP="007E3B51">
            <w:pPr>
              <w:pStyle w:val="TableEntry"/>
              <w:rPr>
                <w:bCs/>
                <w:noProof w:val="0"/>
              </w:rPr>
            </w:pPr>
            <w:r w:rsidRPr="007A7659">
              <w:rPr>
                <w:bCs/>
                <w:noProof w:val="0"/>
              </w:rPr>
              <w:t>Query Parameters</w:t>
            </w:r>
            <w:r w:rsidR="008F3EC8" w:rsidRPr="007A7659">
              <w:rPr>
                <w:bCs/>
                <w:noProof w:val="0"/>
              </w:rPr>
              <w:t xml:space="preserve"> </w:t>
            </w:r>
            <w:r w:rsidRPr="007A7659">
              <w:rPr>
                <w:bCs/>
                <w:noProof w:val="0"/>
              </w:rPr>
              <w:t>(1)</w:t>
            </w:r>
          </w:p>
        </w:tc>
      </w:tr>
    </w:tbl>
    <w:p w14:paraId="3BBBD35F" w14:textId="77777777" w:rsidR="004722A1" w:rsidRPr="007A7659" w:rsidRDefault="004722A1"/>
    <w:p w14:paraId="2FA8BE40" w14:textId="77777777" w:rsidR="00BD6B97" w:rsidRPr="007A7659" w:rsidRDefault="00BD6B97">
      <w:pPr>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D2DF817" w14:textId="77777777">
        <w:trPr>
          <w:cantSplit/>
        </w:trPr>
        <w:tc>
          <w:tcPr>
            <w:tcW w:w="1548" w:type="dxa"/>
            <w:vMerge w:val="restart"/>
          </w:tcPr>
          <w:p w14:paraId="779775D0" w14:textId="77777777" w:rsidR="00BD6B97" w:rsidRPr="007A7659" w:rsidRDefault="00BD6B97" w:rsidP="0002013A">
            <w:pPr>
              <w:pStyle w:val="TableEntryHeader"/>
            </w:pPr>
            <w:r w:rsidRPr="007A7659">
              <w:t>Source</w:t>
            </w:r>
          </w:p>
          <w:p w14:paraId="088FA13B"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92900DF"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0513137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7DEE618" w14:textId="77777777" w:rsidR="00BD6B97" w:rsidRPr="007A7659" w:rsidRDefault="00BD6B97">
            <w:pPr>
              <w:pStyle w:val="TableEntry"/>
              <w:rPr>
                <w:noProof w:val="0"/>
                <w:sz w:val="16"/>
              </w:rPr>
            </w:pPr>
            <w:r w:rsidRPr="007A7659">
              <w:rPr>
                <w:noProof w:val="0"/>
                <w:sz w:val="16"/>
              </w:rPr>
              <w:t>The identity of the Patient Demographics Consumer facility and sending application from the HL7 message; concatenated together, separated by the | character.</w:t>
            </w:r>
          </w:p>
        </w:tc>
      </w:tr>
      <w:tr w:rsidR="00BD6B97" w:rsidRPr="007A7659" w14:paraId="546CD4E9" w14:textId="77777777">
        <w:trPr>
          <w:cantSplit/>
        </w:trPr>
        <w:tc>
          <w:tcPr>
            <w:tcW w:w="1548" w:type="dxa"/>
            <w:vMerge/>
            <w:textDirection w:val="btLr"/>
            <w:vAlign w:val="center"/>
          </w:tcPr>
          <w:p w14:paraId="77936E3B" w14:textId="77777777" w:rsidR="00BD6B97" w:rsidRPr="007A7659" w:rsidRDefault="00BD6B97">
            <w:pPr>
              <w:pStyle w:val="TableLabel"/>
              <w:rPr>
                <w:rFonts w:ascii="Times New Roman" w:hAnsi="Times New Roman"/>
                <w:noProof w:val="0"/>
                <w:sz w:val="16"/>
              </w:rPr>
            </w:pPr>
          </w:p>
        </w:tc>
        <w:tc>
          <w:tcPr>
            <w:tcW w:w="2520" w:type="dxa"/>
            <w:vAlign w:val="center"/>
          </w:tcPr>
          <w:p w14:paraId="6DF8D281"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7DB08F7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97D3BD2"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15EFA703" w14:textId="77777777">
        <w:trPr>
          <w:cantSplit/>
        </w:trPr>
        <w:tc>
          <w:tcPr>
            <w:tcW w:w="1548" w:type="dxa"/>
            <w:vMerge/>
            <w:textDirection w:val="btLr"/>
            <w:vAlign w:val="center"/>
          </w:tcPr>
          <w:p w14:paraId="6E30BE97" w14:textId="77777777" w:rsidR="00BD6B97" w:rsidRPr="007A7659" w:rsidRDefault="00BD6B97">
            <w:pPr>
              <w:pStyle w:val="TableLabel"/>
              <w:rPr>
                <w:rFonts w:ascii="Times New Roman" w:hAnsi="Times New Roman"/>
                <w:noProof w:val="0"/>
                <w:sz w:val="16"/>
              </w:rPr>
            </w:pPr>
          </w:p>
        </w:tc>
        <w:tc>
          <w:tcPr>
            <w:tcW w:w="2520" w:type="dxa"/>
            <w:vAlign w:val="center"/>
          </w:tcPr>
          <w:p w14:paraId="5F0C9FCA"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025AE8D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4A26AFF"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14FA0A99" w14:textId="77777777">
        <w:trPr>
          <w:cantSplit/>
        </w:trPr>
        <w:tc>
          <w:tcPr>
            <w:tcW w:w="1548" w:type="dxa"/>
            <w:vMerge/>
            <w:textDirection w:val="btLr"/>
            <w:vAlign w:val="center"/>
          </w:tcPr>
          <w:p w14:paraId="25E6D790" w14:textId="77777777" w:rsidR="00BD6B97" w:rsidRPr="007A7659" w:rsidRDefault="00BD6B97">
            <w:pPr>
              <w:pStyle w:val="TableLabel"/>
              <w:rPr>
                <w:rFonts w:ascii="Times New Roman" w:hAnsi="Times New Roman"/>
                <w:noProof w:val="0"/>
                <w:sz w:val="16"/>
              </w:rPr>
            </w:pPr>
          </w:p>
        </w:tc>
        <w:tc>
          <w:tcPr>
            <w:tcW w:w="2520" w:type="dxa"/>
            <w:vAlign w:val="center"/>
          </w:tcPr>
          <w:p w14:paraId="23E86F01"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26F73BFA"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75C4ABA7"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E8C7DE0" w14:textId="77777777">
        <w:trPr>
          <w:cantSplit/>
        </w:trPr>
        <w:tc>
          <w:tcPr>
            <w:tcW w:w="1548" w:type="dxa"/>
            <w:vMerge/>
            <w:textDirection w:val="btLr"/>
            <w:vAlign w:val="center"/>
          </w:tcPr>
          <w:p w14:paraId="57755CD5" w14:textId="77777777" w:rsidR="00BD6B97" w:rsidRPr="007A7659" w:rsidRDefault="00BD6B97">
            <w:pPr>
              <w:pStyle w:val="TableLabel"/>
              <w:rPr>
                <w:rFonts w:ascii="Times New Roman" w:hAnsi="Times New Roman"/>
                <w:noProof w:val="0"/>
                <w:sz w:val="16"/>
              </w:rPr>
            </w:pPr>
          </w:p>
        </w:tc>
        <w:tc>
          <w:tcPr>
            <w:tcW w:w="2520" w:type="dxa"/>
            <w:vAlign w:val="center"/>
          </w:tcPr>
          <w:p w14:paraId="4C773BA2"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1537910B"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FC408A6"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3C095EF3" w14:textId="77777777">
        <w:trPr>
          <w:cantSplit/>
        </w:trPr>
        <w:tc>
          <w:tcPr>
            <w:tcW w:w="1548" w:type="dxa"/>
            <w:vMerge/>
            <w:textDirection w:val="btLr"/>
            <w:vAlign w:val="center"/>
          </w:tcPr>
          <w:p w14:paraId="1EC5F5B6" w14:textId="77777777" w:rsidR="00BD6B97" w:rsidRPr="007A7659" w:rsidRDefault="00BD6B97">
            <w:pPr>
              <w:pStyle w:val="TableLabel"/>
              <w:rPr>
                <w:rFonts w:ascii="Times New Roman" w:hAnsi="Times New Roman"/>
                <w:noProof w:val="0"/>
                <w:sz w:val="16"/>
              </w:rPr>
            </w:pPr>
          </w:p>
        </w:tc>
        <w:tc>
          <w:tcPr>
            <w:tcW w:w="2520" w:type="dxa"/>
            <w:vAlign w:val="center"/>
          </w:tcPr>
          <w:p w14:paraId="2B6FF9FF"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01D66BEE"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9F73718"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71BAB5EA" w14:textId="77777777">
        <w:trPr>
          <w:cantSplit/>
        </w:trPr>
        <w:tc>
          <w:tcPr>
            <w:tcW w:w="1548" w:type="dxa"/>
            <w:vMerge/>
            <w:textDirection w:val="btLr"/>
            <w:vAlign w:val="center"/>
          </w:tcPr>
          <w:p w14:paraId="4E8C68D8" w14:textId="77777777" w:rsidR="00BD6B97" w:rsidRPr="007A7659" w:rsidRDefault="00BD6B97">
            <w:pPr>
              <w:pStyle w:val="TableLabel"/>
              <w:rPr>
                <w:rFonts w:ascii="Times New Roman" w:hAnsi="Times New Roman"/>
                <w:noProof w:val="0"/>
                <w:sz w:val="16"/>
              </w:rPr>
            </w:pPr>
          </w:p>
        </w:tc>
        <w:tc>
          <w:tcPr>
            <w:tcW w:w="2520" w:type="dxa"/>
            <w:vAlign w:val="center"/>
          </w:tcPr>
          <w:p w14:paraId="7B9EF4C4"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C20FC4A"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387B6ABD" w14:textId="77777777" w:rsidR="00BD6B97" w:rsidRPr="007A7659" w:rsidRDefault="00BD6B97">
            <w:pPr>
              <w:pStyle w:val="TableEntry"/>
              <w:rPr>
                <w:noProof w:val="0"/>
                <w:sz w:val="16"/>
              </w:rPr>
            </w:pPr>
            <w:r w:rsidRPr="007A7659">
              <w:rPr>
                <w:noProof w:val="0"/>
                <w:sz w:val="16"/>
              </w:rPr>
              <w:t>The machine name or IP address.</w:t>
            </w:r>
          </w:p>
        </w:tc>
      </w:tr>
    </w:tbl>
    <w:p w14:paraId="22E1C95F"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B495C62" w14:textId="77777777" w:rsidTr="00AE5ED3">
        <w:trPr>
          <w:cantSplit/>
        </w:trPr>
        <w:tc>
          <w:tcPr>
            <w:tcW w:w="1548" w:type="dxa"/>
            <w:vMerge w:val="restart"/>
          </w:tcPr>
          <w:p w14:paraId="4AF702A0" w14:textId="77777777" w:rsidR="00BD6B97" w:rsidRPr="007A7659" w:rsidRDefault="00BD6B97" w:rsidP="0002013A">
            <w:pPr>
              <w:pStyle w:val="TableEntryHeader"/>
            </w:pPr>
            <w:r w:rsidRPr="007A7659">
              <w:t>Human Requestor (if known)</w:t>
            </w:r>
          </w:p>
          <w:p w14:paraId="012C880D"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46BF89F"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5D2DB17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CFD44E8"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27578DE3" w14:textId="77777777">
        <w:trPr>
          <w:cantSplit/>
        </w:trPr>
        <w:tc>
          <w:tcPr>
            <w:tcW w:w="1548" w:type="dxa"/>
            <w:vMerge/>
            <w:textDirection w:val="btLr"/>
            <w:vAlign w:val="center"/>
          </w:tcPr>
          <w:p w14:paraId="286A0F38" w14:textId="77777777" w:rsidR="00BD6B97" w:rsidRPr="007A7659" w:rsidRDefault="00BD6B97">
            <w:pPr>
              <w:pStyle w:val="TableLabel"/>
              <w:rPr>
                <w:rFonts w:ascii="Times New Roman" w:hAnsi="Times New Roman"/>
                <w:noProof w:val="0"/>
                <w:sz w:val="16"/>
              </w:rPr>
            </w:pPr>
          </w:p>
        </w:tc>
        <w:tc>
          <w:tcPr>
            <w:tcW w:w="2520" w:type="dxa"/>
            <w:vAlign w:val="center"/>
          </w:tcPr>
          <w:p w14:paraId="07D6953D"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4E27F9F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EAE148E"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32CDFC3" w14:textId="77777777">
        <w:trPr>
          <w:cantSplit/>
        </w:trPr>
        <w:tc>
          <w:tcPr>
            <w:tcW w:w="1548" w:type="dxa"/>
            <w:vMerge/>
            <w:textDirection w:val="btLr"/>
            <w:vAlign w:val="center"/>
          </w:tcPr>
          <w:p w14:paraId="64EB1282" w14:textId="77777777" w:rsidR="00BD6B97" w:rsidRPr="007A7659" w:rsidRDefault="00BD6B97">
            <w:pPr>
              <w:pStyle w:val="TableLabel"/>
              <w:rPr>
                <w:rFonts w:ascii="Times New Roman" w:hAnsi="Times New Roman"/>
                <w:noProof w:val="0"/>
                <w:sz w:val="16"/>
              </w:rPr>
            </w:pPr>
          </w:p>
        </w:tc>
        <w:tc>
          <w:tcPr>
            <w:tcW w:w="2520" w:type="dxa"/>
            <w:vAlign w:val="center"/>
          </w:tcPr>
          <w:p w14:paraId="2931E549"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7A35F61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32F932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12A1595" w14:textId="77777777">
        <w:trPr>
          <w:cantSplit/>
        </w:trPr>
        <w:tc>
          <w:tcPr>
            <w:tcW w:w="1548" w:type="dxa"/>
            <w:vMerge/>
            <w:textDirection w:val="btLr"/>
            <w:vAlign w:val="center"/>
          </w:tcPr>
          <w:p w14:paraId="7B911634" w14:textId="77777777" w:rsidR="00BD6B97" w:rsidRPr="007A7659" w:rsidRDefault="00BD6B97">
            <w:pPr>
              <w:pStyle w:val="TableLabel"/>
              <w:rPr>
                <w:rFonts w:ascii="Times New Roman" w:hAnsi="Times New Roman"/>
                <w:noProof w:val="0"/>
                <w:sz w:val="16"/>
              </w:rPr>
            </w:pPr>
          </w:p>
        </w:tc>
        <w:tc>
          <w:tcPr>
            <w:tcW w:w="2520" w:type="dxa"/>
            <w:vAlign w:val="center"/>
          </w:tcPr>
          <w:p w14:paraId="080DBBFC"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11F16607"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74E3C5D9"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0DA3D44" w14:textId="77777777">
        <w:trPr>
          <w:cantSplit/>
        </w:trPr>
        <w:tc>
          <w:tcPr>
            <w:tcW w:w="1548" w:type="dxa"/>
            <w:vMerge/>
            <w:textDirection w:val="btLr"/>
            <w:vAlign w:val="center"/>
          </w:tcPr>
          <w:p w14:paraId="268AE9CB" w14:textId="77777777" w:rsidR="00BD6B97" w:rsidRPr="007A7659" w:rsidRDefault="00BD6B97">
            <w:pPr>
              <w:pStyle w:val="TableLabel"/>
              <w:rPr>
                <w:rFonts w:ascii="Times New Roman" w:hAnsi="Times New Roman"/>
                <w:noProof w:val="0"/>
                <w:sz w:val="16"/>
              </w:rPr>
            </w:pPr>
          </w:p>
        </w:tc>
        <w:tc>
          <w:tcPr>
            <w:tcW w:w="2520" w:type="dxa"/>
            <w:vAlign w:val="center"/>
          </w:tcPr>
          <w:p w14:paraId="3A37E378"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0D1E3A74"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5BB52F08"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7B2BD6" w:rsidRPr="007A7659" w14:paraId="66D655B5" w14:textId="77777777">
        <w:trPr>
          <w:cantSplit/>
        </w:trPr>
        <w:tc>
          <w:tcPr>
            <w:tcW w:w="1548" w:type="dxa"/>
            <w:vMerge/>
            <w:textDirection w:val="btLr"/>
            <w:vAlign w:val="center"/>
          </w:tcPr>
          <w:p w14:paraId="5F6D411A"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7D6775C2" w14:textId="77777777" w:rsidR="007B2BD6" w:rsidRPr="007A7659" w:rsidRDefault="007B2BD6" w:rsidP="007B2BD6">
            <w:pPr>
              <w:pStyle w:val="TableEntry"/>
              <w:rPr>
                <w:i/>
                <w:iCs/>
                <w:noProof w:val="0"/>
                <w:sz w:val="16"/>
              </w:rPr>
            </w:pPr>
            <w:r w:rsidRPr="007A7659">
              <w:rPr>
                <w:i/>
                <w:iCs/>
                <w:noProof w:val="0"/>
                <w:sz w:val="16"/>
              </w:rPr>
              <w:t>NetworkAccessPointTypeCode</w:t>
            </w:r>
          </w:p>
        </w:tc>
        <w:tc>
          <w:tcPr>
            <w:tcW w:w="630" w:type="dxa"/>
            <w:vAlign w:val="center"/>
          </w:tcPr>
          <w:p w14:paraId="051D8239"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58198A2A" w14:textId="0565BB9B" w:rsidR="007B2BD6" w:rsidRPr="007A7659" w:rsidRDefault="007B2BD6" w:rsidP="004A0919">
            <w:pPr>
              <w:pStyle w:val="TableEntry"/>
              <w:rPr>
                <w:iCs/>
                <w:noProof w:val="0"/>
                <w:sz w:val="16"/>
              </w:rPr>
            </w:pPr>
            <w:r w:rsidRPr="007A7659">
              <w:rPr>
                <w:i/>
                <w:iCs/>
                <w:noProof w:val="0"/>
                <w:sz w:val="16"/>
              </w:rPr>
              <w:t>not specialized</w:t>
            </w:r>
          </w:p>
        </w:tc>
      </w:tr>
      <w:tr w:rsidR="007B2BD6" w:rsidRPr="007A7659" w14:paraId="3FD519E8" w14:textId="77777777" w:rsidTr="00AE5ED3">
        <w:trPr>
          <w:cantSplit/>
        </w:trPr>
        <w:tc>
          <w:tcPr>
            <w:tcW w:w="1548" w:type="dxa"/>
            <w:vMerge/>
            <w:textDirection w:val="btLr"/>
            <w:vAlign w:val="center"/>
          </w:tcPr>
          <w:p w14:paraId="47A2E289"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4ED97D2E" w14:textId="77777777" w:rsidR="007B2BD6" w:rsidRPr="007A7659" w:rsidRDefault="007B2BD6" w:rsidP="007B2BD6">
            <w:pPr>
              <w:pStyle w:val="TableEntry"/>
              <w:rPr>
                <w:i/>
                <w:iCs/>
                <w:noProof w:val="0"/>
                <w:sz w:val="16"/>
              </w:rPr>
            </w:pPr>
            <w:r w:rsidRPr="007A7659">
              <w:rPr>
                <w:i/>
                <w:iCs/>
                <w:noProof w:val="0"/>
                <w:sz w:val="16"/>
              </w:rPr>
              <w:t>NetworkAccessPointID</w:t>
            </w:r>
          </w:p>
        </w:tc>
        <w:tc>
          <w:tcPr>
            <w:tcW w:w="630" w:type="dxa"/>
            <w:vAlign w:val="center"/>
          </w:tcPr>
          <w:p w14:paraId="08A43EA2"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20037610" w14:textId="77777777" w:rsidR="007B2BD6" w:rsidRPr="007A7659" w:rsidRDefault="007B2BD6" w:rsidP="007B2BD6">
            <w:pPr>
              <w:pStyle w:val="TableEntry"/>
              <w:rPr>
                <w:iCs/>
                <w:noProof w:val="0"/>
                <w:sz w:val="16"/>
              </w:rPr>
            </w:pPr>
            <w:r w:rsidRPr="007A7659">
              <w:rPr>
                <w:i/>
                <w:iCs/>
                <w:noProof w:val="0"/>
                <w:sz w:val="16"/>
              </w:rPr>
              <w:t>not specialized</w:t>
            </w:r>
          </w:p>
        </w:tc>
      </w:tr>
    </w:tbl>
    <w:p w14:paraId="04BC660A" w14:textId="77777777" w:rsidR="004A1CB8" w:rsidRPr="007A7659" w:rsidRDefault="004A1CB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C18934A" w14:textId="77777777" w:rsidTr="00AE5ED3">
        <w:trPr>
          <w:cantSplit/>
        </w:trPr>
        <w:tc>
          <w:tcPr>
            <w:tcW w:w="1548" w:type="dxa"/>
            <w:vMerge w:val="restart"/>
          </w:tcPr>
          <w:p w14:paraId="4AA33652" w14:textId="77777777" w:rsidR="00BD6B97" w:rsidRPr="007A7659" w:rsidRDefault="00BD6B97" w:rsidP="0002013A">
            <w:pPr>
              <w:pStyle w:val="TableEntryHeader"/>
            </w:pPr>
            <w:r w:rsidRPr="007A7659">
              <w:lastRenderedPageBreak/>
              <w:t>Destination</w:t>
            </w:r>
          </w:p>
          <w:p w14:paraId="7267B377"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F5CC79B"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7562440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5D8754B" w14:textId="77777777" w:rsidR="00BD6B97" w:rsidRPr="007A7659" w:rsidRDefault="00BD6B97">
            <w:pPr>
              <w:pStyle w:val="TableEntry"/>
              <w:rPr>
                <w:noProof w:val="0"/>
                <w:sz w:val="16"/>
              </w:rPr>
            </w:pPr>
            <w:r w:rsidRPr="007A7659">
              <w:rPr>
                <w:noProof w:val="0"/>
                <w:sz w:val="16"/>
              </w:rPr>
              <w:t>The identity of the Patient Demographics Source facility and receiving application from the HL7 message; concatenated together, separated by the | character.</w:t>
            </w:r>
          </w:p>
        </w:tc>
      </w:tr>
      <w:tr w:rsidR="00BD6B97" w:rsidRPr="007A7659" w14:paraId="61CCCFC3" w14:textId="77777777">
        <w:trPr>
          <w:cantSplit/>
        </w:trPr>
        <w:tc>
          <w:tcPr>
            <w:tcW w:w="1548" w:type="dxa"/>
            <w:vMerge/>
            <w:textDirection w:val="btLr"/>
            <w:vAlign w:val="center"/>
          </w:tcPr>
          <w:p w14:paraId="05D75DF2" w14:textId="77777777" w:rsidR="00BD6B97" w:rsidRPr="007A7659" w:rsidRDefault="00BD6B97">
            <w:pPr>
              <w:pStyle w:val="TableLabel"/>
              <w:rPr>
                <w:rFonts w:ascii="Times New Roman" w:hAnsi="Times New Roman"/>
                <w:noProof w:val="0"/>
                <w:sz w:val="16"/>
              </w:rPr>
            </w:pPr>
          </w:p>
        </w:tc>
        <w:tc>
          <w:tcPr>
            <w:tcW w:w="2520" w:type="dxa"/>
            <w:vAlign w:val="center"/>
          </w:tcPr>
          <w:p w14:paraId="323BBB4C"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388D16C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7B04ED4"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60A190F" w14:textId="77777777">
        <w:trPr>
          <w:cantSplit/>
        </w:trPr>
        <w:tc>
          <w:tcPr>
            <w:tcW w:w="1548" w:type="dxa"/>
            <w:vMerge/>
            <w:textDirection w:val="btLr"/>
            <w:vAlign w:val="center"/>
          </w:tcPr>
          <w:p w14:paraId="094B6740" w14:textId="77777777" w:rsidR="00BD6B97" w:rsidRPr="007A7659" w:rsidRDefault="00BD6B97">
            <w:pPr>
              <w:pStyle w:val="TableLabel"/>
              <w:rPr>
                <w:rFonts w:ascii="Times New Roman" w:hAnsi="Times New Roman"/>
                <w:noProof w:val="0"/>
                <w:sz w:val="16"/>
              </w:rPr>
            </w:pPr>
          </w:p>
        </w:tc>
        <w:tc>
          <w:tcPr>
            <w:tcW w:w="2520" w:type="dxa"/>
            <w:vAlign w:val="center"/>
          </w:tcPr>
          <w:p w14:paraId="2CC4BBF2"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26B078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F0BE2D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DC069CA" w14:textId="77777777">
        <w:trPr>
          <w:cantSplit/>
        </w:trPr>
        <w:tc>
          <w:tcPr>
            <w:tcW w:w="1548" w:type="dxa"/>
            <w:vMerge/>
            <w:textDirection w:val="btLr"/>
            <w:vAlign w:val="center"/>
          </w:tcPr>
          <w:p w14:paraId="7C70552C" w14:textId="77777777" w:rsidR="00BD6B97" w:rsidRPr="007A7659" w:rsidRDefault="00BD6B97">
            <w:pPr>
              <w:pStyle w:val="TableLabel"/>
              <w:rPr>
                <w:rFonts w:ascii="Times New Roman" w:hAnsi="Times New Roman"/>
                <w:noProof w:val="0"/>
                <w:sz w:val="16"/>
              </w:rPr>
            </w:pPr>
          </w:p>
        </w:tc>
        <w:tc>
          <w:tcPr>
            <w:tcW w:w="2520" w:type="dxa"/>
            <w:vAlign w:val="center"/>
          </w:tcPr>
          <w:p w14:paraId="7C807B95" w14:textId="77777777" w:rsidR="00BD6B97" w:rsidRPr="007A7659" w:rsidRDefault="00BD6B97">
            <w:pPr>
              <w:pStyle w:val="TableEntry"/>
              <w:rPr>
                <w:iCs/>
                <w:noProof w:val="0"/>
                <w:sz w:val="16"/>
              </w:rPr>
            </w:pPr>
            <w:r w:rsidRPr="007A7659">
              <w:rPr>
                <w:i/>
                <w:iCs/>
                <w:noProof w:val="0"/>
                <w:sz w:val="16"/>
              </w:rPr>
              <w:t>UserIsRequesto</w:t>
            </w:r>
            <w:r w:rsidRPr="007A7659">
              <w:rPr>
                <w:iCs/>
                <w:noProof w:val="0"/>
                <w:sz w:val="16"/>
              </w:rPr>
              <w:t>r</w:t>
            </w:r>
          </w:p>
        </w:tc>
        <w:tc>
          <w:tcPr>
            <w:tcW w:w="630" w:type="dxa"/>
            <w:vAlign w:val="center"/>
          </w:tcPr>
          <w:p w14:paraId="6811F40B"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13CC4003"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488A238" w14:textId="77777777">
        <w:trPr>
          <w:cantSplit/>
        </w:trPr>
        <w:tc>
          <w:tcPr>
            <w:tcW w:w="1548" w:type="dxa"/>
            <w:vMerge/>
            <w:textDirection w:val="btLr"/>
            <w:vAlign w:val="center"/>
          </w:tcPr>
          <w:p w14:paraId="79A734C9" w14:textId="77777777" w:rsidR="00BD6B97" w:rsidRPr="007A7659" w:rsidRDefault="00BD6B97">
            <w:pPr>
              <w:pStyle w:val="TableLabel"/>
              <w:rPr>
                <w:rFonts w:ascii="Times New Roman" w:hAnsi="Times New Roman"/>
                <w:noProof w:val="0"/>
                <w:sz w:val="16"/>
              </w:rPr>
            </w:pPr>
          </w:p>
        </w:tc>
        <w:tc>
          <w:tcPr>
            <w:tcW w:w="2520" w:type="dxa"/>
            <w:vAlign w:val="center"/>
          </w:tcPr>
          <w:p w14:paraId="1EA0EB06"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1E64FD27"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3508EF2"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54A0F293" w14:textId="77777777">
        <w:trPr>
          <w:cantSplit/>
        </w:trPr>
        <w:tc>
          <w:tcPr>
            <w:tcW w:w="1548" w:type="dxa"/>
            <w:vMerge/>
            <w:textDirection w:val="btLr"/>
            <w:vAlign w:val="center"/>
          </w:tcPr>
          <w:p w14:paraId="68C4230C" w14:textId="77777777" w:rsidR="00BD6B97" w:rsidRPr="007A7659" w:rsidRDefault="00BD6B97">
            <w:pPr>
              <w:pStyle w:val="TableLabel"/>
              <w:rPr>
                <w:rFonts w:ascii="Times New Roman" w:hAnsi="Times New Roman"/>
                <w:noProof w:val="0"/>
                <w:sz w:val="16"/>
              </w:rPr>
            </w:pPr>
          </w:p>
        </w:tc>
        <w:tc>
          <w:tcPr>
            <w:tcW w:w="2520" w:type="dxa"/>
            <w:vAlign w:val="center"/>
          </w:tcPr>
          <w:p w14:paraId="478161FE"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499936EC"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5DCD9EC"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3800BC6E" w14:textId="77777777" w:rsidTr="00AE5ED3">
        <w:trPr>
          <w:cantSplit/>
        </w:trPr>
        <w:tc>
          <w:tcPr>
            <w:tcW w:w="1548" w:type="dxa"/>
            <w:vMerge/>
            <w:textDirection w:val="btLr"/>
            <w:vAlign w:val="center"/>
          </w:tcPr>
          <w:p w14:paraId="3D86C1F3" w14:textId="77777777" w:rsidR="00BD6B97" w:rsidRPr="007A7659" w:rsidRDefault="00BD6B97">
            <w:pPr>
              <w:pStyle w:val="TableLabel"/>
              <w:rPr>
                <w:rFonts w:ascii="Times New Roman" w:hAnsi="Times New Roman"/>
                <w:noProof w:val="0"/>
                <w:sz w:val="16"/>
              </w:rPr>
            </w:pPr>
          </w:p>
        </w:tc>
        <w:tc>
          <w:tcPr>
            <w:tcW w:w="2520" w:type="dxa"/>
            <w:vAlign w:val="center"/>
          </w:tcPr>
          <w:p w14:paraId="75CB6B3B"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7DD9C1D"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2BBACABF" w14:textId="77777777" w:rsidR="00BD6B97" w:rsidRPr="007A7659" w:rsidRDefault="00BD6B97">
            <w:pPr>
              <w:pStyle w:val="TableEntry"/>
              <w:rPr>
                <w:noProof w:val="0"/>
                <w:sz w:val="16"/>
              </w:rPr>
            </w:pPr>
            <w:r w:rsidRPr="007A7659">
              <w:rPr>
                <w:noProof w:val="0"/>
                <w:sz w:val="16"/>
              </w:rPr>
              <w:t>The machine name or IP address.</w:t>
            </w:r>
          </w:p>
        </w:tc>
      </w:tr>
    </w:tbl>
    <w:p w14:paraId="0F49A6E6"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1A7E7B3C" w14:textId="77777777">
        <w:trPr>
          <w:cantSplit/>
        </w:trPr>
        <w:tc>
          <w:tcPr>
            <w:tcW w:w="1728" w:type="dxa"/>
            <w:vMerge w:val="restart"/>
          </w:tcPr>
          <w:p w14:paraId="17947E5A" w14:textId="77777777" w:rsidR="00BD6B97" w:rsidRPr="007A7659" w:rsidRDefault="00BD6B97" w:rsidP="0002013A">
            <w:pPr>
              <w:pStyle w:val="TableEntryHeader"/>
            </w:pPr>
            <w:r w:rsidRPr="007A7659">
              <w:t>Audit Source</w:t>
            </w:r>
          </w:p>
          <w:p w14:paraId="36C01066"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0141DA65"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5664172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8D9116E" w14:textId="77777777" w:rsidR="00BD6B97" w:rsidRPr="007A7659" w:rsidRDefault="00A90C4A" w:rsidP="00DB3A19">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32406F5A" w14:textId="77777777">
        <w:trPr>
          <w:cantSplit/>
        </w:trPr>
        <w:tc>
          <w:tcPr>
            <w:tcW w:w="1728" w:type="dxa"/>
            <w:vMerge/>
            <w:textDirection w:val="btLr"/>
            <w:vAlign w:val="center"/>
          </w:tcPr>
          <w:p w14:paraId="014A7136" w14:textId="77777777" w:rsidR="00BD6B97" w:rsidRPr="007A7659" w:rsidRDefault="00BD6B97">
            <w:pPr>
              <w:pStyle w:val="TableLabel"/>
              <w:rPr>
                <w:rFonts w:ascii="Times New Roman" w:hAnsi="Times New Roman"/>
                <w:noProof w:val="0"/>
                <w:sz w:val="16"/>
              </w:rPr>
            </w:pPr>
          </w:p>
        </w:tc>
        <w:tc>
          <w:tcPr>
            <w:tcW w:w="2340" w:type="dxa"/>
            <w:vAlign w:val="center"/>
          </w:tcPr>
          <w:p w14:paraId="1FE5D1E0"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4EB14D2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2E8A64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9AE18B2" w14:textId="77777777">
        <w:trPr>
          <w:cantSplit/>
        </w:trPr>
        <w:tc>
          <w:tcPr>
            <w:tcW w:w="1728" w:type="dxa"/>
            <w:vMerge/>
            <w:textDirection w:val="btLr"/>
            <w:vAlign w:val="center"/>
          </w:tcPr>
          <w:p w14:paraId="6CFC9CF2" w14:textId="77777777" w:rsidR="00BD6B97" w:rsidRPr="007A7659" w:rsidRDefault="00BD6B97">
            <w:pPr>
              <w:pStyle w:val="TableLabel"/>
              <w:rPr>
                <w:rFonts w:ascii="Times New Roman" w:hAnsi="Times New Roman"/>
                <w:noProof w:val="0"/>
                <w:sz w:val="16"/>
              </w:rPr>
            </w:pPr>
          </w:p>
        </w:tc>
        <w:tc>
          <w:tcPr>
            <w:tcW w:w="2340" w:type="dxa"/>
            <w:vAlign w:val="center"/>
          </w:tcPr>
          <w:p w14:paraId="321DEB2C"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40D3C92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7D9CD85"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46F6330A"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2461B36" w14:textId="77777777" w:rsidTr="00AE5ED3">
        <w:trPr>
          <w:cantSplit/>
        </w:trPr>
        <w:tc>
          <w:tcPr>
            <w:tcW w:w="1548" w:type="dxa"/>
            <w:vMerge w:val="restart"/>
          </w:tcPr>
          <w:p w14:paraId="6E10E052" w14:textId="77777777" w:rsidR="00BD6B97" w:rsidRPr="007A7659" w:rsidRDefault="00BD6B97" w:rsidP="0002013A">
            <w:pPr>
              <w:pStyle w:val="TableEntryHeader"/>
            </w:pPr>
            <w:r w:rsidRPr="007A7659">
              <w:t>Patient</w:t>
            </w:r>
          </w:p>
          <w:p w14:paraId="187A93E4"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31884D19"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5502858F"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CCA91BE" w14:textId="77777777" w:rsidR="00BD6B97" w:rsidRPr="007A7659" w:rsidRDefault="00BD6B97">
            <w:pPr>
              <w:pStyle w:val="TableEntry"/>
              <w:rPr>
                <w:noProof w:val="0"/>
                <w:sz w:val="16"/>
              </w:rPr>
            </w:pPr>
            <w:r w:rsidRPr="007A7659">
              <w:rPr>
                <w:noProof w:val="0"/>
                <w:sz w:val="16"/>
              </w:rPr>
              <w:t>“1” (Person)</w:t>
            </w:r>
          </w:p>
        </w:tc>
      </w:tr>
      <w:tr w:rsidR="00BD6B97" w:rsidRPr="007A7659" w14:paraId="7F138573" w14:textId="77777777">
        <w:trPr>
          <w:cantSplit/>
        </w:trPr>
        <w:tc>
          <w:tcPr>
            <w:tcW w:w="1548" w:type="dxa"/>
            <w:vMerge/>
            <w:vAlign w:val="center"/>
          </w:tcPr>
          <w:p w14:paraId="368EC3C1" w14:textId="77777777" w:rsidR="00BD6B97" w:rsidRPr="007A7659" w:rsidRDefault="00BD6B97">
            <w:pPr>
              <w:pStyle w:val="TableLabel"/>
              <w:rPr>
                <w:rFonts w:ascii="Times New Roman" w:hAnsi="Times New Roman"/>
                <w:noProof w:val="0"/>
                <w:sz w:val="16"/>
              </w:rPr>
            </w:pPr>
          </w:p>
        </w:tc>
        <w:tc>
          <w:tcPr>
            <w:tcW w:w="2520" w:type="dxa"/>
            <w:vAlign w:val="center"/>
          </w:tcPr>
          <w:p w14:paraId="1DF8947D"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64653CE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ADF2ECF" w14:textId="77777777" w:rsidR="00BD6B97" w:rsidRPr="007A7659" w:rsidRDefault="00BD6B97">
            <w:pPr>
              <w:pStyle w:val="TableEntry"/>
              <w:rPr>
                <w:b/>
                <w:i/>
                <w:noProof w:val="0"/>
                <w:sz w:val="16"/>
              </w:rPr>
            </w:pPr>
            <w:r w:rsidRPr="007A7659">
              <w:rPr>
                <w:noProof w:val="0"/>
                <w:sz w:val="16"/>
              </w:rPr>
              <w:t>“1” (Patient)</w:t>
            </w:r>
          </w:p>
        </w:tc>
      </w:tr>
      <w:tr w:rsidR="00BD6B97" w:rsidRPr="007A7659" w14:paraId="6E3E8B20" w14:textId="77777777">
        <w:trPr>
          <w:cantSplit/>
        </w:trPr>
        <w:tc>
          <w:tcPr>
            <w:tcW w:w="1548" w:type="dxa"/>
            <w:vMerge/>
            <w:vAlign w:val="center"/>
          </w:tcPr>
          <w:p w14:paraId="2AF38D35" w14:textId="77777777" w:rsidR="00BD6B97" w:rsidRPr="007A7659" w:rsidRDefault="00BD6B97">
            <w:pPr>
              <w:pStyle w:val="TableLabel"/>
              <w:rPr>
                <w:rFonts w:ascii="Times New Roman" w:hAnsi="Times New Roman"/>
                <w:noProof w:val="0"/>
                <w:sz w:val="16"/>
              </w:rPr>
            </w:pPr>
          </w:p>
        </w:tc>
        <w:tc>
          <w:tcPr>
            <w:tcW w:w="2520" w:type="dxa"/>
            <w:vAlign w:val="center"/>
          </w:tcPr>
          <w:p w14:paraId="5C7CEA9E"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3F418A5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065D8E4"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EA81E59" w14:textId="77777777">
        <w:trPr>
          <w:cantSplit/>
        </w:trPr>
        <w:tc>
          <w:tcPr>
            <w:tcW w:w="1548" w:type="dxa"/>
            <w:vMerge/>
            <w:vAlign w:val="center"/>
          </w:tcPr>
          <w:p w14:paraId="706C44D5" w14:textId="77777777" w:rsidR="00BD6B97" w:rsidRPr="007A7659" w:rsidRDefault="00BD6B97">
            <w:pPr>
              <w:pStyle w:val="TableLabel"/>
              <w:rPr>
                <w:rFonts w:ascii="Times New Roman" w:hAnsi="Times New Roman"/>
                <w:noProof w:val="0"/>
                <w:sz w:val="16"/>
              </w:rPr>
            </w:pPr>
          </w:p>
        </w:tc>
        <w:tc>
          <w:tcPr>
            <w:tcW w:w="2520" w:type="dxa"/>
            <w:vAlign w:val="center"/>
          </w:tcPr>
          <w:p w14:paraId="0499831D"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10479A06"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25EC8B48" w14:textId="77777777" w:rsidR="00BD6B97" w:rsidRPr="007A7659" w:rsidRDefault="00EA5E27">
            <w:pPr>
              <w:pStyle w:val="TableEntry"/>
              <w:rPr>
                <w:iCs/>
                <w:noProof w:val="0"/>
                <w:sz w:val="16"/>
              </w:rPr>
            </w:pPr>
            <w:r w:rsidRPr="007A7659">
              <w:rPr>
                <w:i/>
                <w:iCs/>
                <w:noProof w:val="0"/>
                <w:sz w:val="16"/>
              </w:rPr>
              <w:t xml:space="preserve">not </w:t>
            </w:r>
            <w:r w:rsidR="00BD6B97" w:rsidRPr="007A7659">
              <w:rPr>
                <w:i/>
                <w:iCs/>
                <w:noProof w:val="0"/>
                <w:sz w:val="16"/>
              </w:rPr>
              <w:t>specialized</w:t>
            </w:r>
          </w:p>
        </w:tc>
      </w:tr>
      <w:tr w:rsidR="00BD6B97" w:rsidRPr="007A7659" w14:paraId="18456AE2" w14:textId="77777777">
        <w:trPr>
          <w:cantSplit/>
        </w:trPr>
        <w:tc>
          <w:tcPr>
            <w:tcW w:w="1548" w:type="dxa"/>
            <w:vMerge/>
            <w:vAlign w:val="center"/>
          </w:tcPr>
          <w:p w14:paraId="12A12A54" w14:textId="77777777" w:rsidR="00BD6B97" w:rsidRPr="007A7659" w:rsidRDefault="00BD6B97">
            <w:pPr>
              <w:pStyle w:val="TableLabel"/>
              <w:rPr>
                <w:rFonts w:ascii="Times New Roman" w:hAnsi="Times New Roman"/>
                <w:noProof w:val="0"/>
                <w:sz w:val="16"/>
              </w:rPr>
            </w:pPr>
          </w:p>
        </w:tc>
        <w:tc>
          <w:tcPr>
            <w:tcW w:w="2520" w:type="dxa"/>
            <w:vAlign w:val="center"/>
          </w:tcPr>
          <w:p w14:paraId="4BE1A4DE"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2A7EB60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A19510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ACA240B" w14:textId="77777777">
        <w:trPr>
          <w:cantSplit/>
        </w:trPr>
        <w:tc>
          <w:tcPr>
            <w:tcW w:w="1548" w:type="dxa"/>
            <w:vMerge/>
            <w:vAlign w:val="center"/>
          </w:tcPr>
          <w:p w14:paraId="3A221992"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93BDC17"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18774755"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32F84DB7"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02064A62" w14:textId="77777777">
        <w:trPr>
          <w:cantSplit/>
        </w:trPr>
        <w:tc>
          <w:tcPr>
            <w:tcW w:w="1548" w:type="dxa"/>
            <w:vMerge/>
            <w:vAlign w:val="center"/>
          </w:tcPr>
          <w:p w14:paraId="37D5AD89" w14:textId="77777777" w:rsidR="00BD6B97" w:rsidRPr="007A7659" w:rsidRDefault="00BD6B97">
            <w:pPr>
              <w:pStyle w:val="TableLabel"/>
              <w:rPr>
                <w:rFonts w:ascii="Times New Roman" w:hAnsi="Times New Roman"/>
                <w:noProof w:val="0"/>
                <w:sz w:val="16"/>
              </w:rPr>
            </w:pPr>
          </w:p>
        </w:tc>
        <w:tc>
          <w:tcPr>
            <w:tcW w:w="2520" w:type="dxa"/>
            <w:vAlign w:val="center"/>
          </w:tcPr>
          <w:p w14:paraId="1B6F3E35"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15B23E2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206981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C8A5344" w14:textId="77777777">
        <w:trPr>
          <w:cantSplit/>
        </w:trPr>
        <w:tc>
          <w:tcPr>
            <w:tcW w:w="1548" w:type="dxa"/>
            <w:vMerge/>
            <w:vAlign w:val="center"/>
          </w:tcPr>
          <w:p w14:paraId="46604DC5"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779452EF"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103E9FE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D8904CF"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41CC232" w14:textId="77777777">
        <w:trPr>
          <w:cantSplit/>
        </w:trPr>
        <w:tc>
          <w:tcPr>
            <w:tcW w:w="1548" w:type="dxa"/>
            <w:vMerge/>
            <w:vAlign w:val="center"/>
          </w:tcPr>
          <w:p w14:paraId="01A917EC" w14:textId="77777777" w:rsidR="00BD6B97" w:rsidRPr="007A7659" w:rsidRDefault="00BD6B97">
            <w:pPr>
              <w:pStyle w:val="TableLabel"/>
              <w:rPr>
                <w:rFonts w:ascii="Times New Roman" w:hAnsi="Times New Roman"/>
                <w:noProof w:val="0"/>
                <w:sz w:val="16"/>
              </w:rPr>
            </w:pPr>
          </w:p>
        </w:tc>
        <w:tc>
          <w:tcPr>
            <w:tcW w:w="2520" w:type="dxa"/>
            <w:vAlign w:val="center"/>
          </w:tcPr>
          <w:p w14:paraId="4F075F66"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68E39B6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ECDB16E" w14:textId="77777777" w:rsidR="00BD6B97" w:rsidRPr="007A7659" w:rsidRDefault="00BD6B97">
            <w:pPr>
              <w:pStyle w:val="TableEntry"/>
              <w:rPr>
                <w:noProof w:val="0"/>
                <w:sz w:val="16"/>
              </w:rPr>
            </w:pPr>
            <w:r w:rsidRPr="007A7659">
              <w:rPr>
                <w:i/>
                <w:iCs/>
                <w:noProof w:val="0"/>
                <w:sz w:val="16"/>
              </w:rPr>
              <w:t>not specialized</w:t>
            </w:r>
          </w:p>
        </w:tc>
      </w:tr>
    </w:tbl>
    <w:p w14:paraId="4E52CE1B"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2D85251" w14:textId="77777777" w:rsidTr="00AE5ED3">
        <w:trPr>
          <w:cantSplit/>
        </w:trPr>
        <w:tc>
          <w:tcPr>
            <w:tcW w:w="1548" w:type="dxa"/>
            <w:vMerge w:val="restart"/>
          </w:tcPr>
          <w:p w14:paraId="59B9C8C2" w14:textId="77777777" w:rsidR="00BD6B97" w:rsidRPr="007A7659" w:rsidRDefault="00BD6B97" w:rsidP="0002013A">
            <w:pPr>
              <w:pStyle w:val="TableEntryHeader"/>
            </w:pPr>
            <w:r w:rsidRPr="007A7659">
              <w:t>Query Parameters</w:t>
            </w:r>
          </w:p>
          <w:p w14:paraId="4757AA58"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092ED314"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6464695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B2984CB" w14:textId="77777777" w:rsidR="00BD6B97" w:rsidRPr="007A7659" w:rsidRDefault="00BD6B97">
            <w:pPr>
              <w:pStyle w:val="TableEntry"/>
              <w:rPr>
                <w:noProof w:val="0"/>
                <w:sz w:val="16"/>
              </w:rPr>
            </w:pPr>
            <w:r w:rsidRPr="007A7659">
              <w:rPr>
                <w:noProof w:val="0"/>
                <w:sz w:val="16"/>
              </w:rPr>
              <w:t>“2” (system object)</w:t>
            </w:r>
          </w:p>
        </w:tc>
      </w:tr>
      <w:tr w:rsidR="00BD6B97" w:rsidRPr="007A7659" w14:paraId="1CAB7FE1" w14:textId="77777777">
        <w:trPr>
          <w:cantSplit/>
        </w:trPr>
        <w:tc>
          <w:tcPr>
            <w:tcW w:w="1548" w:type="dxa"/>
            <w:vMerge/>
            <w:vAlign w:val="center"/>
          </w:tcPr>
          <w:p w14:paraId="3FDA9690" w14:textId="77777777" w:rsidR="00BD6B97" w:rsidRPr="007A7659" w:rsidRDefault="00BD6B97">
            <w:pPr>
              <w:pStyle w:val="TableLabel"/>
              <w:rPr>
                <w:rFonts w:ascii="Times New Roman" w:hAnsi="Times New Roman"/>
                <w:noProof w:val="0"/>
                <w:sz w:val="16"/>
              </w:rPr>
            </w:pPr>
          </w:p>
        </w:tc>
        <w:tc>
          <w:tcPr>
            <w:tcW w:w="2520" w:type="dxa"/>
            <w:vAlign w:val="center"/>
          </w:tcPr>
          <w:p w14:paraId="3FCEE171"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7EAB6F5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1DB146E" w14:textId="77777777" w:rsidR="00BD6B97" w:rsidRPr="007A7659" w:rsidRDefault="00BD6B97">
            <w:pPr>
              <w:pStyle w:val="TableEntry"/>
              <w:rPr>
                <w:b/>
                <w:i/>
                <w:noProof w:val="0"/>
                <w:sz w:val="16"/>
              </w:rPr>
            </w:pPr>
            <w:r w:rsidRPr="007A7659">
              <w:rPr>
                <w:noProof w:val="0"/>
                <w:sz w:val="16"/>
              </w:rPr>
              <w:t>“24” (query)</w:t>
            </w:r>
          </w:p>
        </w:tc>
      </w:tr>
      <w:tr w:rsidR="00BD6B97" w:rsidRPr="007A7659" w14:paraId="1791E00E" w14:textId="77777777">
        <w:trPr>
          <w:cantSplit/>
        </w:trPr>
        <w:tc>
          <w:tcPr>
            <w:tcW w:w="1548" w:type="dxa"/>
            <w:vMerge/>
            <w:vAlign w:val="center"/>
          </w:tcPr>
          <w:p w14:paraId="7A558BE3" w14:textId="77777777" w:rsidR="00BD6B97" w:rsidRPr="007A7659" w:rsidRDefault="00BD6B97">
            <w:pPr>
              <w:pStyle w:val="TableLabel"/>
              <w:rPr>
                <w:rFonts w:ascii="Times New Roman" w:hAnsi="Times New Roman"/>
                <w:noProof w:val="0"/>
                <w:sz w:val="16"/>
              </w:rPr>
            </w:pPr>
          </w:p>
        </w:tc>
        <w:tc>
          <w:tcPr>
            <w:tcW w:w="2520" w:type="dxa"/>
            <w:vAlign w:val="center"/>
          </w:tcPr>
          <w:p w14:paraId="3EE489A9"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6081FE8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60E2442"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5080EF5" w14:textId="77777777">
        <w:trPr>
          <w:cantSplit/>
        </w:trPr>
        <w:tc>
          <w:tcPr>
            <w:tcW w:w="1548" w:type="dxa"/>
            <w:vMerge/>
            <w:vAlign w:val="center"/>
          </w:tcPr>
          <w:p w14:paraId="524D381A"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776E0E11" w14:textId="77777777" w:rsidR="00BD6B97" w:rsidRPr="007A7659" w:rsidRDefault="00BD6B97" w:rsidP="001D3953">
            <w:pPr>
              <w:pStyle w:val="TableEntry"/>
              <w:rPr>
                <w:noProof w:val="0"/>
                <w:sz w:val="16"/>
              </w:rPr>
            </w:pPr>
            <w:r w:rsidRPr="007A7659">
              <w:rPr>
                <w:noProof w:val="0"/>
                <w:sz w:val="16"/>
              </w:rPr>
              <w:t>ParticipantObjectIDTypeCode</w:t>
            </w:r>
          </w:p>
        </w:tc>
        <w:tc>
          <w:tcPr>
            <w:tcW w:w="630" w:type="dxa"/>
            <w:vAlign w:val="center"/>
          </w:tcPr>
          <w:p w14:paraId="541E8D19" w14:textId="77777777" w:rsidR="00BD6B97" w:rsidRPr="007A7659" w:rsidRDefault="00BD6B97">
            <w:pPr>
              <w:pStyle w:val="TOC1"/>
              <w:jc w:val="center"/>
              <w:rPr>
                <w:sz w:val="16"/>
              </w:rPr>
            </w:pPr>
            <w:r w:rsidRPr="007A7659">
              <w:rPr>
                <w:sz w:val="16"/>
              </w:rPr>
              <w:t>M</w:t>
            </w:r>
          </w:p>
        </w:tc>
        <w:tc>
          <w:tcPr>
            <w:tcW w:w="4968" w:type="dxa"/>
          </w:tcPr>
          <w:p w14:paraId="3317D9B7" w14:textId="77777777" w:rsidR="00BD6B97" w:rsidRPr="007A7659" w:rsidRDefault="00BD6B97">
            <w:pPr>
              <w:pStyle w:val="TableEntry"/>
              <w:rPr>
                <w:noProof w:val="0"/>
                <w:sz w:val="16"/>
              </w:rPr>
            </w:pPr>
            <w:r w:rsidRPr="007A7659">
              <w:rPr>
                <w:noProof w:val="0"/>
                <w:sz w:val="16"/>
              </w:rPr>
              <w:t>EV(“ITI-21”, “IHE Transactions”, “Patient Demographics Query”)</w:t>
            </w:r>
          </w:p>
        </w:tc>
      </w:tr>
      <w:tr w:rsidR="00BD6B97" w:rsidRPr="007A7659" w14:paraId="23C05882" w14:textId="77777777">
        <w:trPr>
          <w:cantSplit/>
        </w:trPr>
        <w:tc>
          <w:tcPr>
            <w:tcW w:w="1548" w:type="dxa"/>
            <w:vMerge/>
            <w:vAlign w:val="center"/>
          </w:tcPr>
          <w:p w14:paraId="11329FCE" w14:textId="77777777" w:rsidR="00BD6B97" w:rsidRPr="007A7659" w:rsidRDefault="00BD6B97">
            <w:pPr>
              <w:pStyle w:val="TableLabel"/>
              <w:rPr>
                <w:rFonts w:ascii="Times New Roman" w:hAnsi="Times New Roman"/>
                <w:noProof w:val="0"/>
                <w:sz w:val="16"/>
              </w:rPr>
            </w:pPr>
          </w:p>
        </w:tc>
        <w:tc>
          <w:tcPr>
            <w:tcW w:w="2520" w:type="dxa"/>
            <w:vAlign w:val="center"/>
          </w:tcPr>
          <w:p w14:paraId="5E294A4C"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711422B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C85CAC3"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2497D44" w14:textId="77777777">
        <w:trPr>
          <w:cantSplit/>
        </w:trPr>
        <w:tc>
          <w:tcPr>
            <w:tcW w:w="1548" w:type="dxa"/>
            <w:vMerge/>
            <w:vAlign w:val="center"/>
          </w:tcPr>
          <w:p w14:paraId="25103983"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7A7B1899" w14:textId="77777777" w:rsidR="00BD6B97" w:rsidRPr="007A7659" w:rsidRDefault="00BD6B97" w:rsidP="001D3953">
            <w:pPr>
              <w:pStyle w:val="TableEntry"/>
              <w:rPr>
                <w:i/>
                <w:iCs/>
                <w:noProof w:val="0"/>
                <w:sz w:val="16"/>
              </w:rPr>
            </w:pPr>
            <w:r w:rsidRPr="007A7659">
              <w:rPr>
                <w:i/>
                <w:iCs/>
                <w:noProof w:val="0"/>
                <w:sz w:val="16"/>
              </w:rPr>
              <w:t>ParticipantObjectID</w:t>
            </w:r>
          </w:p>
        </w:tc>
        <w:tc>
          <w:tcPr>
            <w:tcW w:w="630" w:type="dxa"/>
            <w:vAlign w:val="center"/>
          </w:tcPr>
          <w:p w14:paraId="5F6BA6C2" w14:textId="77777777" w:rsidR="00BD6B97" w:rsidRPr="007A7659" w:rsidRDefault="00BD6B97" w:rsidP="001D3953">
            <w:pPr>
              <w:pStyle w:val="TableEntry"/>
              <w:jc w:val="center"/>
              <w:rPr>
                <w:i/>
                <w:iCs/>
                <w:noProof w:val="0"/>
                <w:sz w:val="16"/>
              </w:rPr>
            </w:pPr>
            <w:r w:rsidRPr="007A7659">
              <w:rPr>
                <w:i/>
                <w:iCs/>
                <w:noProof w:val="0"/>
                <w:sz w:val="16"/>
              </w:rPr>
              <w:t>U</w:t>
            </w:r>
          </w:p>
        </w:tc>
        <w:tc>
          <w:tcPr>
            <w:tcW w:w="4968" w:type="dxa"/>
            <w:vAlign w:val="center"/>
          </w:tcPr>
          <w:p w14:paraId="3FE94003"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4E85E619" w14:textId="77777777">
        <w:trPr>
          <w:cantSplit/>
        </w:trPr>
        <w:tc>
          <w:tcPr>
            <w:tcW w:w="1548" w:type="dxa"/>
            <w:vMerge/>
            <w:vAlign w:val="center"/>
          </w:tcPr>
          <w:p w14:paraId="0857932A" w14:textId="77777777" w:rsidR="00BD6B97" w:rsidRPr="007A7659" w:rsidRDefault="00BD6B97">
            <w:pPr>
              <w:pStyle w:val="TableLabel"/>
              <w:rPr>
                <w:rFonts w:ascii="Times New Roman" w:hAnsi="Times New Roman"/>
                <w:noProof w:val="0"/>
                <w:sz w:val="16"/>
              </w:rPr>
            </w:pPr>
          </w:p>
        </w:tc>
        <w:tc>
          <w:tcPr>
            <w:tcW w:w="2520" w:type="dxa"/>
            <w:vAlign w:val="center"/>
          </w:tcPr>
          <w:p w14:paraId="22B576AB"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269651B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FCAB4C5"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5093700" w14:textId="77777777">
        <w:trPr>
          <w:cantSplit/>
        </w:trPr>
        <w:tc>
          <w:tcPr>
            <w:tcW w:w="1548" w:type="dxa"/>
            <w:vMerge/>
            <w:vAlign w:val="center"/>
          </w:tcPr>
          <w:p w14:paraId="01D922BB"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021604A7" w14:textId="77777777" w:rsidR="00BD6B97" w:rsidRPr="007A7659" w:rsidRDefault="00BD6B97" w:rsidP="001D3953">
            <w:pPr>
              <w:pStyle w:val="TableEntry"/>
              <w:rPr>
                <w:noProof w:val="0"/>
                <w:sz w:val="16"/>
              </w:rPr>
            </w:pPr>
            <w:r w:rsidRPr="007A7659">
              <w:rPr>
                <w:noProof w:val="0"/>
                <w:sz w:val="16"/>
              </w:rPr>
              <w:t>ParticipantObjectQuery</w:t>
            </w:r>
          </w:p>
        </w:tc>
        <w:tc>
          <w:tcPr>
            <w:tcW w:w="630" w:type="dxa"/>
            <w:vAlign w:val="center"/>
          </w:tcPr>
          <w:p w14:paraId="21BD2E4C"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1A5E9DA" w14:textId="77777777" w:rsidR="00BD6B97" w:rsidRPr="007A7659" w:rsidRDefault="00BD6B97">
            <w:pPr>
              <w:pStyle w:val="TableEntry"/>
              <w:rPr>
                <w:noProof w:val="0"/>
                <w:sz w:val="16"/>
              </w:rPr>
            </w:pPr>
            <w:r w:rsidRPr="007A7659">
              <w:rPr>
                <w:noProof w:val="0"/>
                <w:sz w:val="16"/>
              </w:rPr>
              <w:t>The complete query message (including MSH and QPD segments), base64 encoded.</w:t>
            </w:r>
          </w:p>
        </w:tc>
      </w:tr>
      <w:tr w:rsidR="00BD6B97" w:rsidRPr="007A7659" w14:paraId="09EFB228" w14:textId="77777777">
        <w:trPr>
          <w:cantSplit/>
        </w:trPr>
        <w:tc>
          <w:tcPr>
            <w:tcW w:w="1548" w:type="dxa"/>
            <w:vMerge/>
            <w:vAlign w:val="center"/>
          </w:tcPr>
          <w:p w14:paraId="4D8FB691" w14:textId="77777777" w:rsidR="00BD6B97" w:rsidRPr="007A7659" w:rsidRDefault="00BD6B97">
            <w:pPr>
              <w:pStyle w:val="TableLabel"/>
              <w:rPr>
                <w:rFonts w:ascii="Times New Roman" w:hAnsi="Times New Roman"/>
                <w:noProof w:val="0"/>
                <w:sz w:val="16"/>
              </w:rPr>
            </w:pPr>
          </w:p>
        </w:tc>
        <w:tc>
          <w:tcPr>
            <w:tcW w:w="2520" w:type="dxa"/>
            <w:vAlign w:val="center"/>
          </w:tcPr>
          <w:p w14:paraId="1D5BC207" w14:textId="77777777" w:rsidR="00BD6B97" w:rsidRPr="007A7659" w:rsidRDefault="00BD6B97" w:rsidP="00B628D5">
            <w:pPr>
              <w:pStyle w:val="TableEntry"/>
              <w:rPr>
                <w:noProof w:val="0"/>
                <w:sz w:val="16"/>
              </w:rPr>
            </w:pPr>
            <w:r w:rsidRPr="007A7659">
              <w:rPr>
                <w:noProof w:val="0"/>
                <w:sz w:val="16"/>
              </w:rPr>
              <w:t>ParticipantObjectDetail</w:t>
            </w:r>
          </w:p>
        </w:tc>
        <w:tc>
          <w:tcPr>
            <w:tcW w:w="630" w:type="dxa"/>
            <w:vAlign w:val="center"/>
          </w:tcPr>
          <w:p w14:paraId="642F48DA"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050AC9E3"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4B924DD8" w14:textId="77777777" w:rsidR="00BD6B97" w:rsidRPr="007A7659" w:rsidRDefault="00BD6B97"/>
    <w:p w14:paraId="46C142D7" w14:textId="77777777" w:rsidR="004A1CB8" w:rsidRPr="007A7659" w:rsidRDefault="004A1CB8"/>
    <w:p w14:paraId="7F2E171B" w14:textId="77777777" w:rsidR="004A1CB8" w:rsidRPr="007A7659" w:rsidRDefault="004A1CB8"/>
    <w:p w14:paraId="26396151" w14:textId="77777777" w:rsidR="004A1CB8" w:rsidRPr="007A7659" w:rsidRDefault="004A1CB8"/>
    <w:p w14:paraId="025739AB" w14:textId="77777777" w:rsidR="004A1CB8" w:rsidRPr="007A7659" w:rsidRDefault="004A1CB8"/>
    <w:p w14:paraId="674C1568" w14:textId="77777777" w:rsidR="00BD6B97" w:rsidRPr="007A7659" w:rsidRDefault="00BD6B97">
      <w:pPr>
        <w:pStyle w:val="Heading5"/>
        <w:numPr>
          <w:ilvl w:val="4"/>
          <w:numId w:val="19"/>
        </w:numPr>
        <w:rPr>
          <w:noProof w:val="0"/>
        </w:rPr>
      </w:pPr>
      <w:r w:rsidRPr="007A7659">
        <w:rPr>
          <w:noProof w:val="0"/>
        </w:rPr>
        <w:lastRenderedPageBreak/>
        <w:t>Patient Demographics Source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45278FCA" w14:textId="77777777" w:rsidTr="007E3B51">
        <w:trPr>
          <w:cantSplit/>
        </w:trPr>
        <w:tc>
          <w:tcPr>
            <w:tcW w:w="1458" w:type="dxa"/>
            <w:tcBorders>
              <w:bottom w:val="single" w:sz="4" w:space="0" w:color="auto"/>
            </w:tcBorders>
            <w:textDirection w:val="btLr"/>
            <w:vAlign w:val="center"/>
          </w:tcPr>
          <w:p w14:paraId="6CDE3124" w14:textId="77777777" w:rsidR="00BD6B97" w:rsidRPr="007A7659" w:rsidRDefault="00BD6B97" w:rsidP="0002013A">
            <w:pPr>
              <w:pStyle w:val="TableEntryHeader"/>
            </w:pPr>
          </w:p>
        </w:tc>
        <w:tc>
          <w:tcPr>
            <w:tcW w:w="2610" w:type="dxa"/>
            <w:tcBorders>
              <w:bottom w:val="single" w:sz="4" w:space="0" w:color="auto"/>
            </w:tcBorders>
            <w:vAlign w:val="center"/>
          </w:tcPr>
          <w:p w14:paraId="23101450" w14:textId="77777777" w:rsidR="00BD6B97" w:rsidRPr="007A7659" w:rsidRDefault="00BD6B97" w:rsidP="0002013A">
            <w:pPr>
              <w:pStyle w:val="TableEntryHeader"/>
            </w:pPr>
            <w:r w:rsidRPr="007A7659">
              <w:t>Field Name</w:t>
            </w:r>
          </w:p>
        </w:tc>
        <w:tc>
          <w:tcPr>
            <w:tcW w:w="720" w:type="dxa"/>
            <w:tcBorders>
              <w:bottom w:val="single" w:sz="4" w:space="0" w:color="auto"/>
            </w:tcBorders>
            <w:vAlign w:val="center"/>
          </w:tcPr>
          <w:p w14:paraId="3AE7F9A2" w14:textId="77777777" w:rsidR="00BD6B97" w:rsidRPr="007A7659" w:rsidRDefault="00BD6B97" w:rsidP="0002013A">
            <w:pPr>
              <w:pStyle w:val="TableEntryHeader"/>
            </w:pPr>
            <w:r w:rsidRPr="007A7659">
              <w:t>Opt</w:t>
            </w:r>
          </w:p>
        </w:tc>
        <w:tc>
          <w:tcPr>
            <w:tcW w:w="4878" w:type="dxa"/>
            <w:tcBorders>
              <w:bottom w:val="single" w:sz="4" w:space="0" w:color="auto"/>
            </w:tcBorders>
            <w:vAlign w:val="center"/>
          </w:tcPr>
          <w:p w14:paraId="70609B02" w14:textId="77777777" w:rsidR="00BD6B97" w:rsidRPr="007A7659" w:rsidRDefault="00BD6B97" w:rsidP="0002013A">
            <w:pPr>
              <w:pStyle w:val="TableEntryHeader"/>
            </w:pPr>
            <w:r w:rsidRPr="007A7659">
              <w:t>Value Constraints</w:t>
            </w:r>
          </w:p>
        </w:tc>
      </w:tr>
      <w:tr w:rsidR="00BD6B97" w:rsidRPr="007A7659" w14:paraId="2B4D4C60" w14:textId="77777777" w:rsidTr="00AE5ED3">
        <w:trPr>
          <w:cantSplit/>
        </w:trPr>
        <w:tc>
          <w:tcPr>
            <w:tcW w:w="1458" w:type="dxa"/>
            <w:vMerge w:val="restart"/>
            <w:tcBorders>
              <w:top w:val="single" w:sz="4" w:space="0" w:color="auto"/>
            </w:tcBorders>
          </w:tcPr>
          <w:p w14:paraId="19C42029" w14:textId="77777777" w:rsidR="00BD6B97" w:rsidRPr="007A7659" w:rsidRDefault="00BD6B97" w:rsidP="0002013A">
            <w:pPr>
              <w:pStyle w:val="TableEntryHeader"/>
            </w:pPr>
            <w:r w:rsidRPr="007A7659">
              <w:t>Event</w:t>
            </w:r>
          </w:p>
          <w:p w14:paraId="14128E54"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26EAE04B"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1BAB646E"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193898DE"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17818A5D" w14:textId="77777777">
        <w:trPr>
          <w:cantSplit/>
        </w:trPr>
        <w:tc>
          <w:tcPr>
            <w:tcW w:w="1458" w:type="dxa"/>
            <w:vMerge/>
            <w:vAlign w:val="center"/>
          </w:tcPr>
          <w:p w14:paraId="4F77BC8A" w14:textId="77777777" w:rsidR="00BD6B97" w:rsidRPr="007A7659" w:rsidRDefault="00BD6B97">
            <w:pPr>
              <w:pStyle w:val="TableLabel"/>
              <w:rPr>
                <w:rFonts w:ascii="Times New Roman" w:hAnsi="Times New Roman"/>
                <w:noProof w:val="0"/>
                <w:sz w:val="16"/>
              </w:rPr>
            </w:pPr>
          </w:p>
        </w:tc>
        <w:tc>
          <w:tcPr>
            <w:tcW w:w="2610" w:type="dxa"/>
            <w:vAlign w:val="center"/>
          </w:tcPr>
          <w:p w14:paraId="3F88E6C7"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020A48AC" w14:textId="77777777" w:rsidR="00BD6B97" w:rsidRPr="007A7659" w:rsidRDefault="00BD6B97">
            <w:pPr>
              <w:pStyle w:val="TableEntry"/>
              <w:jc w:val="center"/>
              <w:rPr>
                <w:noProof w:val="0"/>
                <w:sz w:val="16"/>
              </w:rPr>
            </w:pPr>
            <w:r w:rsidRPr="007A7659">
              <w:rPr>
                <w:noProof w:val="0"/>
                <w:sz w:val="16"/>
              </w:rPr>
              <w:t>M</w:t>
            </w:r>
          </w:p>
        </w:tc>
        <w:tc>
          <w:tcPr>
            <w:tcW w:w="4878" w:type="dxa"/>
          </w:tcPr>
          <w:p w14:paraId="5F92A2EF"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047DA16F" w14:textId="77777777">
        <w:trPr>
          <w:cantSplit/>
        </w:trPr>
        <w:tc>
          <w:tcPr>
            <w:tcW w:w="1458" w:type="dxa"/>
            <w:vMerge/>
            <w:vAlign w:val="center"/>
          </w:tcPr>
          <w:p w14:paraId="5FA5CC9A" w14:textId="77777777" w:rsidR="00BD6B97" w:rsidRPr="007A7659" w:rsidRDefault="00BD6B97">
            <w:pPr>
              <w:pStyle w:val="TableLabel"/>
              <w:rPr>
                <w:rFonts w:ascii="Times New Roman" w:hAnsi="Times New Roman"/>
                <w:noProof w:val="0"/>
                <w:sz w:val="16"/>
              </w:rPr>
            </w:pPr>
          </w:p>
        </w:tc>
        <w:tc>
          <w:tcPr>
            <w:tcW w:w="2610" w:type="dxa"/>
            <w:vAlign w:val="center"/>
          </w:tcPr>
          <w:p w14:paraId="76A72056"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04906EC5"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33F621DB"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B897549" w14:textId="77777777">
        <w:trPr>
          <w:cantSplit/>
        </w:trPr>
        <w:tc>
          <w:tcPr>
            <w:tcW w:w="1458" w:type="dxa"/>
            <w:vMerge/>
            <w:vAlign w:val="center"/>
          </w:tcPr>
          <w:p w14:paraId="62A6CEC1" w14:textId="77777777" w:rsidR="00BD6B97" w:rsidRPr="007A7659" w:rsidRDefault="00BD6B97">
            <w:pPr>
              <w:pStyle w:val="TableLabel"/>
              <w:rPr>
                <w:rFonts w:ascii="Times New Roman" w:hAnsi="Times New Roman"/>
                <w:noProof w:val="0"/>
                <w:sz w:val="16"/>
              </w:rPr>
            </w:pPr>
          </w:p>
        </w:tc>
        <w:tc>
          <w:tcPr>
            <w:tcW w:w="2610" w:type="dxa"/>
            <w:vAlign w:val="center"/>
          </w:tcPr>
          <w:p w14:paraId="34569B21"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798A12BB"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40FD96A8"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4BB5EEA" w14:textId="77777777">
        <w:trPr>
          <w:cantSplit/>
        </w:trPr>
        <w:tc>
          <w:tcPr>
            <w:tcW w:w="1458" w:type="dxa"/>
            <w:vMerge/>
            <w:vAlign w:val="center"/>
          </w:tcPr>
          <w:p w14:paraId="43654B95" w14:textId="77777777" w:rsidR="00BD6B97" w:rsidRPr="007A7659" w:rsidRDefault="00BD6B97">
            <w:pPr>
              <w:pStyle w:val="TableLabel"/>
              <w:rPr>
                <w:rFonts w:ascii="Times New Roman" w:hAnsi="Times New Roman"/>
                <w:noProof w:val="0"/>
                <w:sz w:val="16"/>
              </w:rPr>
            </w:pPr>
          </w:p>
        </w:tc>
        <w:tc>
          <w:tcPr>
            <w:tcW w:w="2610" w:type="dxa"/>
            <w:vAlign w:val="center"/>
          </w:tcPr>
          <w:p w14:paraId="201179B5"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5976E1C7"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40C08501" w14:textId="77777777" w:rsidR="00BD6B97" w:rsidRPr="007A7659" w:rsidRDefault="00BD6B97">
            <w:pPr>
              <w:pStyle w:val="TableEntry"/>
              <w:rPr>
                <w:noProof w:val="0"/>
                <w:sz w:val="16"/>
              </w:rPr>
            </w:pPr>
            <w:r w:rsidRPr="007A7659">
              <w:rPr>
                <w:noProof w:val="0"/>
                <w:sz w:val="16"/>
              </w:rPr>
              <w:t>EV(“ITI-21”, “IHE Transactions”, “Patient Demographics Query”)</w:t>
            </w:r>
          </w:p>
        </w:tc>
      </w:tr>
      <w:tr w:rsidR="00BD6B97" w:rsidRPr="007A7659" w14:paraId="75FC64B1" w14:textId="77777777">
        <w:trPr>
          <w:cantSplit/>
        </w:trPr>
        <w:tc>
          <w:tcPr>
            <w:tcW w:w="9666" w:type="dxa"/>
            <w:gridSpan w:val="4"/>
          </w:tcPr>
          <w:p w14:paraId="133511E6" w14:textId="77777777" w:rsidR="00BD6B97" w:rsidRPr="007A7659" w:rsidRDefault="00BD6B97" w:rsidP="007E3B51">
            <w:pPr>
              <w:pStyle w:val="TableEntry"/>
              <w:rPr>
                <w:bCs/>
                <w:noProof w:val="0"/>
              </w:rPr>
            </w:pPr>
            <w:r w:rsidRPr="007A7659">
              <w:rPr>
                <w:bCs/>
                <w:noProof w:val="0"/>
              </w:rPr>
              <w:t>Source (Patient Demographics Consumer) (1)</w:t>
            </w:r>
          </w:p>
        </w:tc>
      </w:tr>
      <w:tr w:rsidR="00BD6B97" w:rsidRPr="007A7659" w14:paraId="68677AC0" w14:textId="77777777">
        <w:trPr>
          <w:cantSplit/>
        </w:trPr>
        <w:tc>
          <w:tcPr>
            <w:tcW w:w="9666" w:type="dxa"/>
            <w:gridSpan w:val="4"/>
          </w:tcPr>
          <w:p w14:paraId="6EAFC6B8" w14:textId="77777777" w:rsidR="00BD6B97" w:rsidRPr="007A7659" w:rsidRDefault="00BD6B97" w:rsidP="007E3B51">
            <w:pPr>
              <w:pStyle w:val="TableEntry"/>
              <w:rPr>
                <w:bCs/>
                <w:noProof w:val="0"/>
              </w:rPr>
            </w:pPr>
            <w:r w:rsidRPr="007A7659">
              <w:rPr>
                <w:bCs/>
                <w:noProof w:val="0"/>
              </w:rPr>
              <w:t>Destination (Patient Demographics Supplier) (1)</w:t>
            </w:r>
          </w:p>
        </w:tc>
      </w:tr>
      <w:tr w:rsidR="00BD6B97" w:rsidRPr="007A7659" w14:paraId="0E3ADC5B" w14:textId="77777777">
        <w:trPr>
          <w:cantSplit/>
        </w:trPr>
        <w:tc>
          <w:tcPr>
            <w:tcW w:w="9666" w:type="dxa"/>
            <w:gridSpan w:val="4"/>
          </w:tcPr>
          <w:p w14:paraId="64DD05F8" w14:textId="77777777" w:rsidR="00BD6B97" w:rsidRPr="007A7659" w:rsidRDefault="00BD6B97" w:rsidP="007E3B51">
            <w:pPr>
              <w:pStyle w:val="TableEntry"/>
              <w:rPr>
                <w:bCs/>
                <w:noProof w:val="0"/>
              </w:rPr>
            </w:pPr>
            <w:r w:rsidRPr="007A7659">
              <w:rPr>
                <w:bCs/>
                <w:noProof w:val="0"/>
              </w:rPr>
              <w:t>Audit Source (Patient Demographics Supplier) (1)</w:t>
            </w:r>
          </w:p>
        </w:tc>
      </w:tr>
      <w:tr w:rsidR="00BD6B97" w:rsidRPr="007A7659" w14:paraId="1FC622B4" w14:textId="77777777">
        <w:trPr>
          <w:cantSplit/>
        </w:trPr>
        <w:tc>
          <w:tcPr>
            <w:tcW w:w="9666" w:type="dxa"/>
            <w:gridSpan w:val="4"/>
          </w:tcPr>
          <w:p w14:paraId="032439B2" w14:textId="77777777" w:rsidR="00BD6B97" w:rsidRPr="007A7659" w:rsidRDefault="00BD6B97" w:rsidP="007E3B51">
            <w:pPr>
              <w:pStyle w:val="TableEntry"/>
              <w:rPr>
                <w:bCs/>
                <w:noProof w:val="0"/>
              </w:rPr>
            </w:pPr>
            <w:r w:rsidRPr="007A7659">
              <w:rPr>
                <w:bCs/>
                <w:noProof w:val="0"/>
              </w:rPr>
              <w:t>Patient (0..n)</w:t>
            </w:r>
          </w:p>
        </w:tc>
      </w:tr>
      <w:tr w:rsidR="00BD6B97" w:rsidRPr="007A7659" w14:paraId="779BAF59" w14:textId="77777777">
        <w:trPr>
          <w:cantSplit/>
        </w:trPr>
        <w:tc>
          <w:tcPr>
            <w:tcW w:w="9666" w:type="dxa"/>
            <w:gridSpan w:val="4"/>
          </w:tcPr>
          <w:p w14:paraId="0F2E2059" w14:textId="77777777" w:rsidR="00BD6B97" w:rsidRPr="007A7659" w:rsidRDefault="00BD6B97" w:rsidP="007E3B51">
            <w:pPr>
              <w:pStyle w:val="TableEntry"/>
              <w:rPr>
                <w:bCs/>
                <w:noProof w:val="0"/>
              </w:rPr>
            </w:pPr>
            <w:r w:rsidRPr="007A7659">
              <w:rPr>
                <w:bCs/>
                <w:noProof w:val="0"/>
              </w:rPr>
              <w:t>Query Parameters</w:t>
            </w:r>
            <w:r w:rsidR="008F3EC8" w:rsidRPr="007A7659">
              <w:rPr>
                <w:bCs/>
                <w:noProof w:val="0"/>
              </w:rPr>
              <w:t xml:space="preserve"> </w:t>
            </w:r>
            <w:r w:rsidRPr="007A7659">
              <w:rPr>
                <w:bCs/>
                <w:noProof w:val="0"/>
              </w:rPr>
              <w:t>(1)</w:t>
            </w:r>
          </w:p>
        </w:tc>
      </w:tr>
    </w:tbl>
    <w:p w14:paraId="2AA2F24D" w14:textId="77777777" w:rsidR="00D55E57" w:rsidRPr="007A7659" w:rsidRDefault="00D55E57"/>
    <w:p w14:paraId="48364F4F" w14:textId="77777777" w:rsidR="00BD6B97" w:rsidRPr="007A7659" w:rsidRDefault="00BD6B97">
      <w:pPr>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2308A4A6" w14:textId="77777777">
        <w:trPr>
          <w:cantSplit/>
        </w:trPr>
        <w:tc>
          <w:tcPr>
            <w:tcW w:w="1548" w:type="dxa"/>
            <w:vMerge w:val="restart"/>
          </w:tcPr>
          <w:p w14:paraId="668D73A5" w14:textId="77777777" w:rsidR="00BD6B97" w:rsidRPr="007A7659" w:rsidRDefault="00BD6B97" w:rsidP="0002013A">
            <w:pPr>
              <w:pStyle w:val="TableEntryHeader"/>
            </w:pPr>
            <w:r w:rsidRPr="007A7659">
              <w:t>Source</w:t>
            </w:r>
          </w:p>
          <w:p w14:paraId="5B9A7B00"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506D84B8"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48958E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423F8B1" w14:textId="77777777" w:rsidR="00BD6B97" w:rsidRPr="007A7659" w:rsidRDefault="00BD6B97">
            <w:pPr>
              <w:pStyle w:val="TableEntry"/>
              <w:rPr>
                <w:noProof w:val="0"/>
                <w:sz w:val="16"/>
              </w:rPr>
            </w:pPr>
            <w:r w:rsidRPr="007A7659">
              <w:rPr>
                <w:noProof w:val="0"/>
                <w:sz w:val="16"/>
              </w:rPr>
              <w:t>The identity of the Patient Demographics Consumer facility and sending application from the HL7 message; concatenated together, separated by the | character.</w:t>
            </w:r>
          </w:p>
        </w:tc>
      </w:tr>
      <w:tr w:rsidR="00BD6B97" w:rsidRPr="007A7659" w14:paraId="54CDB447" w14:textId="77777777">
        <w:trPr>
          <w:cantSplit/>
        </w:trPr>
        <w:tc>
          <w:tcPr>
            <w:tcW w:w="1548" w:type="dxa"/>
            <w:vMerge/>
            <w:textDirection w:val="btLr"/>
            <w:vAlign w:val="center"/>
          </w:tcPr>
          <w:p w14:paraId="1DA14202" w14:textId="77777777" w:rsidR="00BD6B97" w:rsidRPr="007A7659" w:rsidRDefault="00BD6B97">
            <w:pPr>
              <w:pStyle w:val="TableLabel"/>
              <w:rPr>
                <w:rFonts w:ascii="Times New Roman" w:hAnsi="Times New Roman"/>
                <w:noProof w:val="0"/>
                <w:sz w:val="16"/>
              </w:rPr>
            </w:pPr>
          </w:p>
        </w:tc>
        <w:tc>
          <w:tcPr>
            <w:tcW w:w="2520" w:type="dxa"/>
            <w:vAlign w:val="center"/>
          </w:tcPr>
          <w:p w14:paraId="4E6E0810" w14:textId="77777777" w:rsidR="00BD6B97" w:rsidRPr="007A7659" w:rsidRDefault="00BD6B97" w:rsidP="00B74F16">
            <w:pPr>
              <w:pStyle w:val="TableEntry"/>
              <w:rPr>
                <w:i/>
                <w:iCs/>
                <w:noProof w:val="0"/>
                <w:sz w:val="16"/>
              </w:rPr>
            </w:pPr>
            <w:r w:rsidRPr="007A7659">
              <w:rPr>
                <w:i/>
                <w:iCs/>
                <w:noProof w:val="0"/>
                <w:sz w:val="16"/>
              </w:rPr>
              <w:t>AlternativeUserID</w:t>
            </w:r>
          </w:p>
        </w:tc>
        <w:tc>
          <w:tcPr>
            <w:tcW w:w="630" w:type="dxa"/>
            <w:vAlign w:val="center"/>
          </w:tcPr>
          <w:p w14:paraId="6E3836A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D94E979"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638140B0" w14:textId="77777777">
        <w:trPr>
          <w:cantSplit/>
        </w:trPr>
        <w:tc>
          <w:tcPr>
            <w:tcW w:w="1548" w:type="dxa"/>
            <w:vMerge/>
            <w:textDirection w:val="btLr"/>
            <w:vAlign w:val="center"/>
          </w:tcPr>
          <w:p w14:paraId="7289E23B" w14:textId="77777777" w:rsidR="00BD6B97" w:rsidRPr="007A7659" w:rsidRDefault="00BD6B97">
            <w:pPr>
              <w:pStyle w:val="TableLabel"/>
              <w:rPr>
                <w:rFonts w:ascii="Times New Roman" w:hAnsi="Times New Roman"/>
                <w:noProof w:val="0"/>
                <w:sz w:val="16"/>
              </w:rPr>
            </w:pPr>
          </w:p>
        </w:tc>
        <w:tc>
          <w:tcPr>
            <w:tcW w:w="2520" w:type="dxa"/>
            <w:vAlign w:val="center"/>
          </w:tcPr>
          <w:p w14:paraId="2EB8D47D"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03BC9E5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6137520"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327E45CC" w14:textId="77777777">
        <w:trPr>
          <w:cantSplit/>
        </w:trPr>
        <w:tc>
          <w:tcPr>
            <w:tcW w:w="1548" w:type="dxa"/>
            <w:vMerge/>
            <w:textDirection w:val="btLr"/>
            <w:vAlign w:val="center"/>
          </w:tcPr>
          <w:p w14:paraId="709B87B6" w14:textId="77777777" w:rsidR="00BD6B97" w:rsidRPr="007A7659" w:rsidRDefault="00BD6B97">
            <w:pPr>
              <w:pStyle w:val="TableLabel"/>
              <w:rPr>
                <w:rFonts w:ascii="Times New Roman" w:hAnsi="Times New Roman"/>
                <w:noProof w:val="0"/>
                <w:sz w:val="16"/>
              </w:rPr>
            </w:pPr>
          </w:p>
        </w:tc>
        <w:tc>
          <w:tcPr>
            <w:tcW w:w="2520" w:type="dxa"/>
            <w:vAlign w:val="center"/>
          </w:tcPr>
          <w:p w14:paraId="19B240EA"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667104C8"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18D15A34"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7D68345" w14:textId="77777777">
        <w:trPr>
          <w:cantSplit/>
        </w:trPr>
        <w:tc>
          <w:tcPr>
            <w:tcW w:w="1548" w:type="dxa"/>
            <w:vMerge/>
            <w:textDirection w:val="btLr"/>
            <w:vAlign w:val="center"/>
          </w:tcPr>
          <w:p w14:paraId="314872D6" w14:textId="77777777" w:rsidR="00BD6B97" w:rsidRPr="007A7659" w:rsidRDefault="00BD6B97">
            <w:pPr>
              <w:pStyle w:val="TableLabel"/>
              <w:rPr>
                <w:rFonts w:ascii="Times New Roman" w:hAnsi="Times New Roman"/>
                <w:noProof w:val="0"/>
                <w:sz w:val="16"/>
              </w:rPr>
            </w:pPr>
          </w:p>
        </w:tc>
        <w:tc>
          <w:tcPr>
            <w:tcW w:w="2520" w:type="dxa"/>
            <w:vAlign w:val="center"/>
          </w:tcPr>
          <w:p w14:paraId="436A3969"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5D29376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14038FA"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0F7BCB27" w14:textId="77777777">
        <w:trPr>
          <w:cantSplit/>
        </w:trPr>
        <w:tc>
          <w:tcPr>
            <w:tcW w:w="1548" w:type="dxa"/>
            <w:vMerge/>
            <w:textDirection w:val="btLr"/>
            <w:vAlign w:val="center"/>
          </w:tcPr>
          <w:p w14:paraId="2B76CD9A" w14:textId="77777777" w:rsidR="00BD6B97" w:rsidRPr="007A7659" w:rsidRDefault="00BD6B97">
            <w:pPr>
              <w:pStyle w:val="TableLabel"/>
              <w:rPr>
                <w:rFonts w:ascii="Times New Roman" w:hAnsi="Times New Roman"/>
                <w:noProof w:val="0"/>
                <w:sz w:val="16"/>
              </w:rPr>
            </w:pPr>
          </w:p>
        </w:tc>
        <w:tc>
          <w:tcPr>
            <w:tcW w:w="2520" w:type="dxa"/>
            <w:vAlign w:val="center"/>
          </w:tcPr>
          <w:p w14:paraId="07BA5721"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12AD39B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A8C328B"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4008652A" w14:textId="77777777">
        <w:trPr>
          <w:cantSplit/>
        </w:trPr>
        <w:tc>
          <w:tcPr>
            <w:tcW w:w="1548" w:type="dxa"/>
            <w:vMerge/>
            <w:textDirection w:val="btLr"/>
            <w:vAlign w:val="center"/>
          </w:tcPr>
          <w:p w14:paraId="1B2D43AE" w14:textId="77777777" w:rsidR="00BD6B97" w:rsidRPr="007A7659" w:rsidRDefault="00BD6B97">
            <w:pPr>
              <w:pStyle w:val="TableLabel"/>
              <w:rPr>
                <w:rFonts w:ascii="Times New Roman" w:hAnsi="Times New Roman"/>
                <w:noProof w:val="0"/>
                <w:sz w:val="16"/>
              </w:rPr>
            </w:pPr>
          </w:p>
        </w:tc>
        <w:tc>
          <w:tcPr>
            <w:tcW w:w="2520" w:type="dxa"/>
            <w:vAlign w:val="center"/>
          </w:tcPr>
          <w:p w14:paraId="328A19A4"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77068197"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4FA675F7" w14:textId="77777777" w:rsidR="00BD6B97" w:rsidRPr="007A7659" w:rsidRDefault="00BD6B97">
            <w:pPr>
              <w:pStyle w:val="TableEntry"/>
              <w:rPr>
                <w:noProof w:val="0"/>
                <w:sz w:val="16"/>
              </w:rPr>
            </w:pPr>
            <w:r w:rsidRPr="007A7659">
              <w:rPr>
                <w:noProof w:val="0"/>
                <w:sz w:val="16"/>
              </w:rPr>
              <w:t>The machine name or IP address.</w:t>
            </w:r>
          </w:p>
        </w:tc>
      </w:tr>
    </w:tbl>
    <w:p w14:paraId="1D1DCD55" w14:textId="77777777" w:rsidR="004722A1" w:rsidRPr="007A7659" w:rsidRDefault="004722A1"/>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28326E9E" w14:textId="77777777" w:rsidTr="00AE5ED3">
        <w:trPr>
          <w:cantSplit/>
        </w:trPr>
        <w:tc>
          <w:tcPr>
            <w:tcW w:w="1548" w:type="dxa"/>
            <w:vMerge w:val="restart"/>
          </w:tcPr>
          <w:p w14:paraId="1B5AFDE3" w14:textId="77777777" w:rsidR="00BD6B97" w:rsidRPr="007A7659" w:rsidRDefault="00BD6B97" w:rsidP="0002013A">
            <w:pPr>
              <w:pStyle w:val="TableEntryHeader"/>
            </w:pPr>
            <w:r w:rsidRPr="007A7659">
              <w:t>Destination</w:t>
            </w:r>
          </w:p>
          <w:p w14:paraId="0CCAB64C"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57C04A5D"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06F1B9F0"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276F21A" w14:textId="77777777" w:rsidR="00BD6B97" w:rsidRPr="007A7659" w:rsidRDefault="00BD6B97">
            <w:pPr>
              <w:pStyle w:val="TableEntry"/>
              <w:rPr>
                <w:noProof w:val="0"/>
                <w:sz w:val="16"/>
              </w:rPr>
            </w:pPr>
            <w:r w:rsidRPr="007A7659">
              <w:rPr>
                <w:noProof w:val="0"/>
                <w:sz w:val="16"/>
              </w:rPr>
              <w:t>The identity of the Patient Demographics Supplier facility and receiving application from the HL7 message; concatenated together, separated by the | character.</w:t>
            </w:r>
          </w:p>
        </w:tc>
      </w:tr>
      <w:tr w:rsidR="00BD6B97" w:rsidRPr="007A7659" w14:paraId="64EFD417" w14:textId="77777777">
        <w:trPr>
          <w:cantSplit/>
        </w:trPr>
        <w:tc>
          <w:tcPr>
            <w:tcW w:w="1548" w:type="dxa"/>
            <w:vMerge/>
            <w:textDirection w:val="btLr"/>
            <w:vAlign w:val="center"/>
          </w:tcPr>
          <w:p w14:paraId="31CA6C75" w14:textId="77777777" w:rsidR="00BD6B97" w:rsidRPr="007A7659" w:rsidRDefault="00BD6B97">
            <w:pPr>
              <w:pStyle w:val="TableLabel"/>
              <w:rPr>
                <w:rFonts w:ascii="Times New Roman" w:hAnsi="Times New Roman"/>
                <w:noProof w:val="0"/>
                <w:sz w:val="16"/>
              </w:rPr>
            </w:pPr>
          </w:p>
        </w:tc>
        <w:tc>
          <w:tcPr>
            <w:tcW w:w="2520" w:type="dxa"/>
            <w:vAlign w:val="center"/>
          </w:tcPr>
          <w:p w14:paraId="3DAF92CE" w14:textId="77777777" w:rsidR="00BD6B97" w:rsidRPr="007A7659" w:rsidRDefault="00BD6B97" w:rsidP="00B628D5">
            <w:pPr>
              <w:pStyle w:val="TableEntry"/>
              <w:rPr>
                <w:noProof w:val="0"/>
                <w:sz w:val="16"/>
              </w:rPr>
            </w:pPr>
            <w:r w:rsidRPr="007A7659">
              <w:rPr>
                <w:noProof w:val="0"/>
                <w:sz w:val="16"/>
              </w:rPr>
              <w:t>AlternativeUserID</w:t>
            </w:r>
          </w:p>
        </w:tc>
        <w:tc>
          <w:tcPr>
            <w:tcW w:w="630" w:type="dxa"/>
            <w:vAlign w:val="center"/>
          </w:tcPr>
          <w:p w14:paraId="139FBB8F"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1EB24CD"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010F0BA5" w14:textId="77777777">
        <w:trPr>
          <w:cantSplit/>
        </w:trPr>
        <w:tc>
          <w:tcPr>
            <w:tcW w:w="1548" w:type="dxa"/>
            <w:vMerge/>
            <w:textDirection w:val="btLr"/>
            <w:vAlign w:val="center"/>
          </w:tcPr>
          <w:p w14:paraId="5FA86DDD" w14:textId="77777777" w:rsidR="00BD6B97" w:rsidRPr="007A7659" w:rsidRDefault="00BD6B97">
            <w:pPr>
              <w:pStyle w:val="TableLabel"/>
              <w:rPr>
                <w:rFonts w:ascii="Times New Roman" w:hAnsi="Times New Roman"/>
                <w:noProof w:val="0"/>
                <w:sz w:val="16"/>
              </w:rPr>
            </w:pPr>
          </w:p>
        </w:tc>
        <w:tc>
          <w:tcPr>
            <w:tcW w:w="2520" w:type="dxa"/>
            <w:vAlign w:val="center"/>
          </w:tcPr>
          <w:p w14:paraId="5B8BAC9F"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86A3AD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E5FECDF"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CA6C29F" w14:textId="77777777">
        <w:trPr>
          <w:cantSplit/>
        </w:trPr>
        <w:tc>
          <w:tcPr>
            <w:tcW w:w="1548" w:type="dxa"/>
            <w:vMerge/>
            <w:textDirection w:val="btLr"/>
            <w:vAlign w:val="center"/>
          </w:tcPr>
          <w:p w14:paraId="393E6A3F" w14:textId="77777777" w:rsidR="00BD6B97" w:rsidRPr="007A7659" w:rsidRDefault="00BD6B97">
            <w:pPr>
              <w:pStyle w:val="TableLabel"/>
              <w:rPr>
                <w:rFonts w:ascii="Times New Roman" w:hAnsi="Times New Roman"/>
                <w:noProof w:val="0"/>
                <w:sz w:val="16"/>
              </w:rPr>
            </w:pPr>
          </w:p>
        </w:tc>
        <w:tc>
          <w:tcPr>
            <w:tcW w:w="2520" w:type="dxa"/>
            <w:vAlign w:val="center"/>
          </w:tcPr>
          <w:p w14:paraId="2A7EBA4C" w14:textId="77777777" w:rsidR="00BD6B97" w:rsidRPr="007A7659" w:rsidRDefault="00BD6B97" w:rsidP="00B628D5">
            <w:pPr>
              <w:pStyle w:val="TableEntry"/>
              <w:rPr>
                <w:i/>
                <w:iCs/>
                <w:noProof w:val="0"/>
                <w:sz w:val="16"/>
              </w:rPr>
            </w:pPr>
            <w:r w:rsidRPr="007A7659">
              <w:rPr>
                <w:i/>
                <w:iCs/>
                <w:noProof w:val="0"/>
                <w:sz w:val="16"/>
              </w:rPr>
              <w:t>UserIsRequestor</w:t>
            </w:r>
          </w:p>
        </w:tc>
        <w:tc>
          <w:tcPr>
            <w:tcW w:w="630" w:type="dxa"/>
            <w:vAlign w:val="center"/>
          </w:tcPr>
          <w:p w14:paraId="5ABDB885"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3B5CA806"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50E29CD9" w14:textId="77777777">
        <w:trPr>
          <w:cantSplit/>
        </w:trPr>
        <w:tc>
          <w:tcPr>
            <w:tcW w:w="1548" w:type="dxa"/>
            <w:vMerge/>
            <w:textDirection w:val="btLr"/>
            <w:vAlign w:val="center"/>
          </w:tcPr>
          <w:p w14:paraId="548542CC" w14:textId="77777777" w:rsidR="00BD6B97" w:rsidRPr="007A7659" w:rsidRDefault="00BD6B97">
            <w:pPr>
              <w:pStyle w:val="TableLabel"/>
              <w:rPr>
                <w:rFonts w:ascii="Times New Roman" w:hAnsi="Times New Roman"/>
                <w:noProof w:val="0"/>
                <w:sz w:val="16"/>
              </w:rPr>
            </w:pPr>
          </w:p>
        </w:tc>
        <w:tc>
          <w:tcPr>
            <w:tcW w:w="2520" w:type="dxa"/>
            <w:vAlign w:val="center"/>
          </w:tcPr>
          <w:p w14:paraId="176081D3"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6C613CD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967DEFE"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0594D9B1" w14:textId="77777777">
        <w:trPr>
          <w:cantSplit/>
        </w:trPr>
        <w:tc>
          <w:tcPr>
            <w:tcW w:w="1548" w:type="dxa"/>
            <w:vMerge/>
            <w:textDirection w:val="btLr"/>
            <w:vAlign w:val="center"/>
          </w:tcPr>
          <w:p w14:paraId="20A82439" w14:textId="77777777" w:rsidR="00BD6B97" w:rsidRPr="007A7659" w:rsidRDefault="00BD6B97">
            <w:pPr>
              <w:pStyle w:val="TableLabel"/>
              <w:rPr>
                <w:rFonts w:ascii="Times New Roman" w:hAnsi="Times New Roman"/>
                <w:noProof w:val="0"/>
                <w:sz w:val="16"/>
              </w:rPr>
            </w:pPr>
          </w:p>
        </w:tc>
        <w:tc>
          <w:tcPr>
            <w:tcW w:w="2520" w:type="dxa"/>
            <w:vAlign w:val="center"/>
          </w:tcPr>
          <w:p w14:paraId="6D826E0E"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3FC4F6A3"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236A642"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5D9C8557" w14:textId="77777777" w:rsidTr="00AE5ED3">
        <w:trPr>
          <w:cantSplit/>
        </w:trPr>
        <w:tc>
          <w:tcPr>
            <w:tcW w:w="1548" w:type="dxa"/>
            <w:vMerge/>
            <w:textDirection w:val="btLr"/>
            <w:vAlign w:val="center"/>
          </w:tcPr>
          <w:p w14:paraId="3A70191F" w14:textId="77777777" w:rsidR="00BD6B97" w:rsidRPr="007A7659" w:rsidRDefault="00BD6B97">
            <w:pPr>
              <w:pStyle w:val="TableLabel"/>
              <w:rPr>
                <w:rFonts w:ascii="Times New Roman" w:hAnsi="Times New Roman"/>
                <w:noProof w:val="0"/>
                <w:sz w:val="16"/>
              </w:rPr>
            </w:pPr>
          </w:p>
        </w:tc>
        <w:tc>
          <w:tcPr>
            <w:tcW w:w="2520" w:type="dxa"/>
            <w:vAlign w:val="center"/>
          </w:tcPr>
          <w:p w14:paraId="79807F1C"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5199435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7FB854DC" w14:textId="77777777" w:rsidR="00BD6B97" w:rsidRPr="007A7659" w:rsidRDefault="00BD6B97">
            <w:pPr>
              <w:pStyle w:val="TableEntry"/>
              <w:rPr>
                <w:noProof w:val="0"/>
                <w:sz w:val="16"/>
              </w:rPr>
            </w:pPr>
            <w:r w:rsidRPr="007A7659">
              <w:rPr>
                <w:noProof w:val="0"/>
                <w:sz w:val="16"/>
              </w:rPr>
              <w:t>The machine name or IP address.</w:t>
            </w:r>
          </w:p>
        </w:tc>
      </w:tr>
    </w:tbl>
    <w:p w14:paraId="58B4398A"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08C5D1E3" w14:textId="77777777">
        <w:trPr>
          <w:cantSplit/>
        </w:trPr>
        <w:tc>
          <w:tcPr>
            <w:tcW w:w="1728" w:type="dxa"/>
            <w:vMerge w:val="restart"/>
          </w:tcPr>
          <w:p w14:paraId="1510424B" w14:textId="77777777" w:rsidR="00BD6B97" w:rsidRPr="007A7659" w:rsidRDefault="00BD6B97" w:rsidP="0002013A">
            <w:pPr>
              <w:pStyle w:val="TableEntryHeader"/>
            </w:pPr>
            <w:r w:rsidRPr="007A7659">
              <w:t>Audit Source</w:t>
            </w:r>
          </w:p>
          <w:p w14:paraId="2BCC04F3"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4CE69F9D"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468632D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55A002F" w14:textId="77777777" w:rsidR="00BD6B97" w:rsidRPr="007A7659" w:rsidRDefault="00B13520" w:rsidP="00B13520">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7C425779" w14:textId="77777777">
        <w:trPr>
          <w:cantSplit/>
        </w:trPr>
        <w:tc>
          <w:tcPr>
            <w:tcW w:w="1728" w:type="dxa"/>
            <w:vMerge/>
            <w:textDirection w:val="btLr"/>
            <w:vAlign w:val="center"/>
          </w:tcPr>
          <w:p w14:paraId="28119788" w14:textId="77777777" w:rsidR="00BD6B97" w:rsidRPr="007A7659" w:rsidRDefault="00BD6B97">
            <w:pPr>
              <w:pStyle w:val="TableLabel"/>
              <w:rPr>
                <w:rFonts w:ascii="Times New Roman" w:hAnsi="Times New Roman"/>
                <w:noProof w:val="0"/>
                <w:sz w:val="16"/>
              </w:rPr>
            </w:pPr>
          </w:p>
        </w:tc>
        <w:tc>
          <w:tcPr>
            <w:tcW w:w="2340" w:type="dxa"/>
            <w:vAlign w:val="center"/>
          </w:tcPr>
          <w:p w14:paraId="45EEFA5F"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7C07F0A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7A8A803"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27C4028" w14:textId="77777777">
        <w:trPr>
          <w:cantSplit/>
        </w:trPr>
        <w:tc>
          <w:tcPr>
            <w:tcW w:w="1728" w:type="dxa"/>
            <w:vMerge/>
            <w:textDirection w:val="btLr"/>
            <w:vAlign w:val="center"/>
          </w:tcPr>
          <w:p w14:paraId="1822BBBD" w14:textId="77777777" w:rsidR="00BD6B97" w:rsidRPr="007A7659" w:rsidRDefault="00BD6B97">
            <w:pPr>
              <w:pStyle w:val="TableLabel"/>
              <w:rPr>
                <w:rFonts w:ascii="Times New Roman" w:hAnsi="Times New Roman"/>
                <w:noProof w:val="0"/>
                <w:sz w:val="16"/>
              </w:rPr>
            </w:pPr>
          </w:p>
        </w:tc>
        <w:tc>
          <w:tcPr>
            <w:tcW w:w="2340" w:type="dxa"/>
            <w:vAlign w:val="center"/>
          </w:tcPr>
          <w:p w14:paraId="07890207"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2E1F7B2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8C4018D"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53B638BD" w14:textId="77777777" w:rsidR="00BD6B97" w:rsidRPr="007A7659" w:rsidRDefault="00BD6B97"/>
    <w:p w14:paraId="10AB8E51" w14:textId="77777777" w:rsidR="004A1CB8" w:rsidRPr="007A7659" w:rsidRDefault="004A1CB8"/>
    <w:p w14:paraId="207F833B" w14:textId="77777777" w:rsidR="004A1CB8" w:rsidRPr="007A7659" w:rsidRDefault="004A1CB8"/>
    <w:p w14:paraId="56DA450D" w14:textId="77777777" w:rsidR="004A1CB8" w:rsidRPr="007A7659" w:rsidRDefault="004A1CB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18051A55" w14:textId="77777777" w:rsidTr="00AE5ED3">
        <w:trPr>
          <w:cantSplit/>
        </w:trPr>
        <w:tc>
          <w:tcPr>
            <w:tcW w:w="1548" w:type="dxa"/>
            <w:vMerge w:val="restart"/>
          </w:tcPr>
          <w:p w14:paraId="0E97DCAA" w14:textId="77777777" w:rsidR="00BD6B97" w:rsidRPr="007A7659" w:rsidRDefault="00BD6B97" w:rsidP="0002013A">
            <w:pPr>
              <w:pStyle w:val="TableEntryHeader"/>
            </w:pPr>
            <w:r w:rsidRPr="007A7659">
              <w:lastRenderedPageBreak/>
              <w:t>Patient</w:t>
            </w:r>
          </w:p>
          <w:p w14:paraId="72F93089"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5CC7DC3F"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7A594D0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EEDE8B4" w14:textId="77777777" w:rsidR="00BD6B97" w:rsidRPr="007A7659" w:rsidRDefault="00BD6B97">
            <w:pPr>
              <w:pStyle w:val="TableEntry"/>
              <w:rPr>
                <w:noProof w:val="0"/>
                <w:sz w:val="16"/>
              </w:rPr>
            </w:pPr>
            <w:r w:rsidRPr="007A7659">
              <w:rPr>
                <w:noProof w:val="0"/>
                <w:sz w:val="16"/>
              </w:rPr>
              <w:t>“1” (Person)</w:t>
            </w:r>
          </w:p>
        </w:tc>
      </w:tr>
      <w:tr w:rsidR="00BD6B97" w:rsidRPr="007A7659" w14:paraId="72645BBF" w14:textId="77777777">
        <w:trPr>
          <w:cantSplit/>
        </w:trPr>
        <w:tc>
          <w:tcPr>
            <w:tcW w:w="1548" w:type="dxa"/>
            <w:vMerge/>
            <w:vAlign w:val="center"/>
          </w:tcPr>
          <w:p w14:paraId="16CFF9A9" w14:textId="77777777" w:rsidR="00BD6B97" w:rsidRPr="007A7659" w:rsidRDefault="00BD6B97">
            <w:pPr>
              <w:pStyle w:val="TableLabel"/>
              <w:rPr>
                <w:rFonts w:ascii="Times New Roman" w:hAnsi="Times New Roman"/>
                <w:noProof w:val="0"/>
                <w:sz w:val="16"/>
              </w:rPr>
            </w:pPr>
          </w:p>
        </w:tc>
        <w:tc>
          <w:tcPr>
            <w:tcW w:w="2520" w:type="dxa"/>
            <w:vAlign w:val="center"/>
          </w:tcPr>
          <w:p w14:paraId="43A98683"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599A1951"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7CA2E71" w14:textId="77777777" w:rsidR="00BD6B97" w:rsidRPr="007A7659" w:rsidRDefault="00BD6B97">
            <w:pPr>
              <w:pStyle w:val="TableEntry"/>
              <w:rPr>
                <w:b/>
                <w:i/>
                <w:noProof w:val="0"/>
                <w:sz w:val="16"/>
              </w:rPr>
            </w:pPr>
            <w:r w:rsidRPr="007A7659">
              <w:rPr>
                <w:noProof w:val="0"/>
                <w:sz w:val="16"/>
              </w:rPr>
              <w:t>“1” (Patient)</w:t>
            </w:r>
          </w:p>
        </w:tc>
      </w:tr>
      <w:tr w:rsidR="00BD6B97" w:rsidRPr="007A7659" w14:paraId="14809B2B" w14:textId="77777777">
        <w:trPr>
          <w:cantSplit/>
        </w:trPr>
        <w:tc>
          <w:tcPr>
            <w:tcW w:w="1548" w:type="dxa"/>
            <w:vMerge/>
            <w:vAlign w:val="center"/>
          </w:tcPr>
          <w:p w14:paraId="0F209F28" w14:textId="77777777" w:rsidR="00BD6B97" w:rsidRPr="007A7659" w:rsidRDefault="00BD6B97">
            <w:pPr>
              <w:pStyle w:val="TableLabel"/>
              <w:rPr>
                <w:rFonts w:ascii="Times New Roman" w:hAnsi="Times New Roman"/>
                <w:noProof w:val="0"/>
                <w:sz w:val="16"/>
              </w:rPr>
            </w:pPr>
          </w:p>
        </w:tc>
        <w:tc>
          <w:tcPr>
            <w:tcW w:w="2520" w:type="dxa"/>
            <w:vAlign w:val="center"/>
          </w:tcPr>
          <w:p w14:paraId="7186833E"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5065C6D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B897CA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43D26E1" w14:textId="77777777">
        <w:trPr>
          <w:cantSplit/>
        </w:trPr>
        <w:tc>
          <w:tcPr>
            <w:tcW w:w="1548" w:type="dxa"/>
            <w:vMerge/>
            <w:vAlign w:val="center"/>
          </w:tcPr>
          <w:p w14:paraId="24CD7B97" w14:textId="77777777" w:rsidR="00BD6B97" w:rsidRPr="007A7659" w:rsidRDefault="00BD6B97">
            <w:pPr>
              <w:pStyle w:val="TableLabel"/>
              <w:rPr>
                <w:rFonts w:ascii="Times New Roman" w:hAnsi="Times New Roman"/>
                <w:noProof w:val="0"/>
                <w:sz w:val="16"/>
              </w:rPr>
            </w:pPr>
          </w:p>
        </w:tc>
        <w:tc>
          <w:tcPr>
            <w:tcW w:w="2520" w:type="dxa"/>
            <w:vAlign w:val="center"/>
          </w:tcPr>
          <w:p w14:paraId="7A0B27D1"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19038692"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374E5C71" w14:textId="77777777" w:rsidR="00BD6B97" w:rsidRPr="007A7659" w:rsidRDefault="00B13520" w:rsidP="00B13520">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41227C94" w14:textId="77777777">
        <w:trPr>
          <w:cantSplit/>
        </w:trPr>
        <w:tc>
          <w:tcPr>
            <w:tcW w:w="1548" w:type="dxa"/>
            <w:vMerge/>
            <w:vAlign w:val="center"/>
          </w:tcPr>
          <w:p w14:paraId="490958AF" w14:textId="77777777" w:rsidR="00BD6B97" w:rsidRPr="007A7659" w:rsidRDefault="00BD6B97">
            <w:pPr>
              <w:pStyle w:val="TableLabel"/>
              <w:rPr>
                <w:rFonts w:ascii="Times New Roman" w:hAnsi="Times New Roman"/>
                <w:noProof w:val="0"/>
                <w:sz w:val="16"/>
              </w:rPr>
            </w:pPr>
          </w:p>
        </w:tc>
        <w:tc>
          <w:tcPr>
            <w:tcW w:w="2520" w:type="dxa"/>
            <w:vAlign w:val="center"/>
          </w:tcPr>
          <w:p w14:paraId="069C0E57"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2BDECE2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D96E6D7"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3D06434" w14:textId="77777777">
        <w:trPr>
          <w:cantSplit/>
        </w:trPr>
        <w:tc>
          <w:tcPr>
            <w:tcW w:w="1548" w:type="dxa"/>
            <w:vMerge/>
            <w:vAlign w:val="center"/>
          </w:tcPr>
          <w:p w14:paraId="631215A0"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7D48F7D"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40918B9F"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2AA62B1B"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20AD8033" w14:textId="77777777">
        <w:trPr>
          <w:cantSplit/>
        </w:trPr>
        <w:tc>
          <w:tcPr>
            <w:tcW w:w="1548" w:type="dxa"/>
            <w:vMerge/>
            <w:vAlign w:val="center"/>
          </w:tcPr>
          <w:p w14:paraId="2CA0FDFA" w14:textId="77777777" w:rsidR="00BD6B97" w:rsidRPr="007A7659" w:rsidRDefault="00BD6B97">
            <w:pPr>
              <w:pStyle w:val="TableLabel"/>
              <w:rPr>
                <w:rFonts w:ascii="Times New Roman" w:hAnsi="Times New Roman"/>
                <w:noProof w:val="0"/>
                <w:sz w:val="16"/>
              </w:rPr>
            </w:pPr>
          </w:p>
        </w:tc>
        <w:tc>
          <w:tcPr>
            <w:tcW w:w="2520" w:type="dxa"/>
            <w:vAlign w:val="center"/>
          </w:tcPr>
          <w:p w14:paraId="373C268E"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199FDB0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4A31D73"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9C9B944" w14:textId="77777777">
        <w:trPr>
          <w:cantSplit/>
        </w:trPr>
        <w:tc>
          <w:tcPr>
            <w:tcW w:w="1548" w:type="dxa"/>
            <w:vMerge/>
            <w:vAlign w:val="center"/>
          </w:tcPr>
          <w:p w14:paraId="3B1BD994"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3676CD52"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06AF925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88ECFE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5CA2B27" w14:textId="77777777">
        <w:trPr>
          <w:cantSplit/>
        </w:trPr>
        <w:tc>
          <w:tcPr>
            <w:tcW w:w="1548" w:type="dxa"/>
            <w:vMerge/>
            <w:vAlign w:val="center"/>
          </w:tcPr>
          <w:p w14:paraId="0AD526F8" w14:textId="77777777" w:rsidR="00BD6B97" w:rsidRPr="007A7659" w:rsidRDefault="00BD6B97">
            <w:pPr>
              <w:pStyle w:val="TableLabel"/>
              <w:rPr>
                <w:rFonts w:ascii="Times New Roman" w:hAnsi="Times New Roman"/>
                <w:noProof w:val="0"/>
                <w:sz w:val="16"/>
              </w:rPr>
            </w:pPr>
          </w:p>
        </w:tc>
        <w:tc>
          <w:tcPr>
            <w:tcW w:w="2520" w:type="dxa"/>
            <w:vAlign w:val="center"/>
          </w:tcPr>
          <w:p w14:paraId="2E44B397"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1CAA63E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FC64ECF" w14:textId="77777777" w:rsidR="00BD6B97" w:rsidRPr="007A7659" w:rsidRDefault="00BD6B97">
            <w:pPr>
              <w:pStyle w:val="TableEntry"/>
              <w:rPr>
                <w:noProof w:val="0"/>
                <w:sz w:val="16"/>
              </w:rPr>
            </w:pPr>
            <w:r w:rsidRPr="007A7659">
              <w:rPr>
                <w:i/>
                <w:iCs/>
                <w:noProof w:val="0"/>
                <w:sz w:val="16"/>
              </w:rPr>
              <w:t>not specialized</w:t>
            </w:r>
          </w:p>
        </w:tc>
      </w:tr>
    </w:tbl>
    <w:p w14:paraId="37E62360" w14:textId="77777777" w:rsidR="00053F67" w:rsidRPr="007A7659" w:rsidRDefault="00053F6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24CF7374" w14:textId="77777777" w:rsidTr="00AE5ED3">
        <w:trPr>
          <w:cantSplit/>
        </w:trPr>
        <w:tc>
          <w:tcPr>
            <w:tcW w:w="1548" w:type="dxa"/>
            <w:vMerge w:val="restart"/>
          </w:tcPr>
          <w:p w14:paraId="12E7FA29" w14:textId="77777777" w:rsidR="00BD6B97" w:rsidRPr="007A7659" w:rsidRDefault="00BD6B97" w:rsidP="0002013A">
            <w:pPr>
              <w:pStyle w:val="TableEntryHeader"/>
            </w:pPr>
            <w:r w:rsidRPr="007A7659">
              <w:t>Query Parameters</w:t>
            </w:r>
          </w:p>
          <w:p w14:paraId="6874BA07"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61119527"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7A93E79C"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72941D6" w14:textId="77777777" w:rsidR="00BD6B97" w:rsidRPr="007A7659" w:rsidRDefault="00BD6B97">
            <w:pPr>
              <w:pStyle w:val="TableEntry"/>
              <w:rPr>
                <w:noProof w:val="0"/>
                <w:sz w:val="16"/>
              </w:rPr>
            </w:pPr>
            <w:r w:rsidRPr="007A7659">
              <w:rPr>
                <w:noProof w:val="0"/>
                <w:sz w:val="16"/>
              </w:rPr>
              <w:t>“2” (system object)</w:t>
            </w:r>
          </w:p>
        </w:tc>
      </w:tr>
      <w:tr w:rsidR="00BD6B97" w:rsidRPr="007A7659" w14:paraId="436B1F54" w14:textId="77777777">
        <w:trPr>
          <w:cantSplit/>
        </w:trPr>
        <w:tc>
          <w:tcPr>
            <w:tcW w:w="1548" w:type="dxa"/>
            <w:vMerge/>
            <w:vAlign w:val="center"/>
          </w:tcPr>
          <w:p w14:paraId="458CF245" w14:textId="77777777" w:rsidR="00BD6B97" w:rsidRPr="007A7659" w:rsidRDefault="00BD6B97">
            <w:pPr>
              <w:pStyle w:val="TableLabel"/>
              <w:rPr>
                <w:rFonts w:ascii="Times New Roman" w:hAnsi="Times New Roman"/>
                <w:noProof w:val="0"/>
                <w:sz w:val="16"/>
              </w:rPr>
            </w:pPr>
          </w:p>
        </w:tc>
        <w:tc>
          <w:tcPr>
            <w:tcW w:w="2520" w:type="dxa"/>
            <w:vAlign w:val="center"/>
          </w:tcPr>
          <w:p w14:paraId="4B3725B2"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1DADF55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5A98549" w14:textId="77777777" w:rsidR="00BD6B97" w:rsidRPr="007A7659" w:rsidRDefault="00BD6B97">
            <w:pPr>
              <w:pStyle w:val="TableEntry"/>
              <w:rPr>
                <w:b/>
                <w:i/>
                <w:noProof w:val="0"/>
                <w:sz w:val="16"/>
              </w:rPr>
            </w:pPr>
            <w:r w:rsidRPr="007A7659">
              <w:rPr>
                <w:noProof w:val="0"/>
                <w:sz w:val="16"/>
              </w:rPr>
              <w:t>“24” (query)</w:t>
            </w:r>
          </w:p>
        </w:tc>
      </w:tr>
      <w:tr w:rsidR="00BD6B97" w:rsidRPr="007A7659" w14:paraId="3DDC8700" w14:textId="77777777">
        <w:trPr>
          <w:cantSplit/>
        </w:trPr>
        <w:tc>
          <w:tcPr>
            <w:tcW w:w="1548" w:type="dxa"/>
            <w:vMerge/>
            <w:vAlign w:val="center"/>
          </w:tcPr>
          <w:p w14:paraId="7F9DC33C" w14:textId="77777777" w:rsidR="00BD6B97" w:rsidRPr="007A7659" w:rsidRDefault="00BD6B97">
            <w:pPr>
              <w:pStyle w:val="TableLabel"/>
              <w:rPr>
                <w:rFonts w:ascii="Times New Roman" w:hAnsi="Times New Roman"/>
                <w:noProof w:val="0"/>
                <w:sz w:val="16"/>
              </w:rPr>
            </w:pPr>
          </w:p>
        </w:tc>
        <w:tc>
          <w:tcPr>
            <w:tcW w:w="2520" w:type="dxa"/>
            <w:vAlign w:val="center"/>
          </w:tcPr>
          <w:p w14:paraId="6257E050"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60453F4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B99FF1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4F05E8F" w14:textId="77777777">
        <w:trPr>
          <w:cantSplit/>
        </w:trPr>
        <w:tc>
          <w:tcPr>
            <w:tcW w:w="1548" w:type="dxa"/>
            <w:vMerge/>
            <w:vAlign w:val="center"/>
          </w:tcPr>
          <w:p w14:paraId="5033DCD2" w14:textId="77777777" w:rsidR="00BD6B97" w:rsidRPr="007A7659" w:rsidRDefault="00BD6B97">
            <w:pPr>
              <w:pStyle w:val="TableLabel"/>
              <w:rPr>
                <w:rFonts w:ascii="Times New Roman" w:hAnsi="Times New Roman"/>
                <w:noProof w:val="0"/>
                <w:sz w:val="16"/>
              </w:rPr>
            </w:pPr>
          </w:p>
        </w:tc>
        <w:tc>
          <w:tcPr>
            <w:tcW w:w="2520" w:type="dxa"/>
            <w:vAlign w:val="center"/>
          </w:tcPr>
          <w:p w14:paraId="70AB4B9D" w14:textId="77777777" w:rsidR="00BD6B97" w:rsidRPr="007A7659" w:rsidRDefault="00BD6B97">
            <w:pPr>
              <w:pStyle w:val="TableEntry"/>
              <w:rPr>
                <w:noProof w:val="0"/>
                <w:sz w:val="16"/>
              </w:rPr>
            </w:pPr>
            <w:r w:rsidRPr="007A7659">
              <w:rPr>
                <w:noProof w:val="0"/>
                <w:sz w:val="16"/>
              </w:rPr>
              <w:t>ParticipantObjectIDTypeCode</w:t>
            </w:r>
          </w:p>
        </w:tc>
        <w:tc>
          <w:tcPr>
            <w:tcW w:w="630" w:type="dxa"/>
            <w:vAlign w:val="center"/>
          </w:tcPr>
          <w:p w14:paraId="7680B261" w14:textId="77777777" w:rsidR="00BD6B97" w:rsidRPr="007A7659" w:rsidRDefault="00BD6B97">
            <w:pPr>
              <w:pStyle w:val="TOC1"/>
              <w:jc w:val="center"/>
              <w:rPr>
                <w:sz w:val="16"/>
              </w:rPr>
            </w:pPr>
            <w:r w:rsidRPr="007A7659">
              <w:rPr>
                <w:sz w:val="16"/>
              </w:rPr>
              <w:t>M</w:t>
            </w:r>
          </w:p>
        </w:tc>
        <w:tc>
          <w:tcPr>
            <w:tcW w:w="4968" w:type="dxa"/>
          </w:tcPr>
          <w:p w14:paraId="42482641" w14:textId="77777777" w:rsidR="00BD6B97" w:rsidRPr="007A7659" w:rsidRDefault="00BD6B97">
            <w:pPr>
              <w:pStyle w:val="TableEntry"/>
              <w:rPr>
                <w:noProof w:val="0"/>
                <w:sz w:val="16"/>
              </w:rPr>
            </w:pPr>
            <w:r w:rsidRPr="007A7659">
              <w:rPr>
                <w:noProof w:val="0"/>
                <w:sz w:val="16"/>
              </w:rPr>
              <w:t>EV(“ITI-21”, “IHE Transactions”, “Patient Demographics Query”)</w:t>
            </w:r>
          </w:p>
        </w:tc>
      </w:tr>
      <w:tr w:rsidR="00BD6B97" w:rsidRPr="007A7659" w14:paraId="2CC96FE5" w14:textId="77777777">
        <w:trPr>
          <w:cantSplit/>
        </w:trPr>
        <w:tc>
          <w:tcPr>
            <w:tcW w:w="1548" w:type="dxa"/>
            <w:vMerge/>
            <w:vAlign w:val="center"/>
          </w:tcPr>
          <w:p w14:paraId="746870B5" w14:textId="77777777" w:rsidR="00BD6B97" w:rsidRPr="007A7659" w:rsidRDefault="00BD6B97">
            <w:pPr>
              <w:pStyle w:val="TableLabel"/>
              <w:rPr>
                <w:rFonts w:ascii="Times New Roman" w:hAnsi="Times New Roman"/>
                <w:noProof w:val="0"/>
                <w:sz w:val="16"/>
              </w:rPr>
            </w:pPr>
          </w:p>
        </w:tc>
        <w:tc>
          <w:tcPr>
            <w:tcW w:w="2520" w:type="dxa"/>
            <w:vAlign w:val="center"/>
          </w:tcPr>
          <w:p w14:paraId="65B8CB02"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7D51044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81E4853"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105B3C6" w14:textId="77777777">
        <w:trPr>
          <w:cantSplit/>
        </w:trPr>
        <w:tc>
          <w:tcPr>
            <w:tcW w:w="1548" w:type="dxa"/>
            <w:vMerge/>
            <w:vAlign w:val="center"/>
          </w:tcPr>
          <w:p w14:paraId="46D67291"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2BF5FE5E" w14:textId="77777777" w:rsidR="00BD6B97" w:rsidRPr="007A7659" w:rsidRDefault="00BD6B97" w:rsidP="001D3953">
            <w:pPr>
              <w:pStyle w:val="TableEntry"/>
              <w:rPr>
                <w:i/>
                <w:iCs/>
                <w:noProof w:val="0"/>
                <w:sz w:val="16"/>
              </w:rPr>
            </w:pPr>
            <w:r w:rsidRPr="007A7659">
              <w:rPr>
                <w:i/>
                <w:iCs/>
                <w:noProof w:val="0"/>
                <w:sz w:val="16"/>
              </w:rPr>
              <w:t>ParticipantObjectID</w:t>
            </w:r>
          </w:p>
        </w:tc>
        <w:tc>
          <w:tcPr>
            <w:tcW w:w="630" w:type="dxa"/>
            <w:vAlign w:val="center"/>
          </w:tcPr>
          <w:p w14:paraId="172C1FE3" w14:textId="77777777" w:rsidR="00BD6B97" w:rsidRPr="007A7659" w:rsidRDefault="00BD6B97" w:rsidP="001D3953">
            <w:pPr>
              <w:pStyle w:val="TableEntry"/>
              <w:jc w:val="center"/>
              <w:rPr>
                <w:i/>
                <w:iCs/>
                <w:noProof w:val="0"/>
                <w:sz w:val="16"/>
              </w:rPr>
            </w:pPr>
            <w:r w:rsidRPr="007A7659">
              <w:rPr>
                <w:i/>
                <w:iCs/>
                <w:noProof w:val="0"/>
                <w:sz w:val="16"/>
              </w:rPr>
              <w:t>U</w:t>
            </w:r>
          </w:p>
        </w:tc>
        <w:tc>
          <w:tcPr>
            <w:tcW w:w="4968" w:type="dxa"/>
            <w:vAlign w:val="center"/>
          </w:tcPr>
          <w:p w14:paraId="12D002BC"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9A969D8" w14:textId="77777777">
        <w:trPr>
          <w:cantSplit/>
        </w:trPr>
        <w:tc>
          <w:tcPr>
            <w:tcW w:w="1548" w:type="dxa"/>
            <w:vMerge/>
            <w:vAlign w:val="center"/>
          </w:tcPr>
          <w:p w14:paraId="62CE85B9" w14:textId="77777777" w:rsidR="00BD6B97" w:rsidRPr="007A7659" w:rsidRDefault="00BD6B97">
            <w:pPr>
              <w:pStyle w:val="TableLabel"/>
              <w:rPr>
                <w:rFonts w:ascii="Times New Roman" w:hAnsi="Times New Roman"/>
                <w:noProof w:val="0"/>
                <w:sz w:val="16"/>
              </w:rPr>
            </w:pPr>
          </w:p>
        </w:tc>
        <w:tc>
          <w:tcPr>
            <w:tcW w:w="2520" w:type="dxa"/>
            <w:vAlign w:val="center"/>
          </w:tcPr>
          <w:p w14:paraId="27ECFF66"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4A0EA2D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E897064"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30FF42D" w14:textId="77777777">
        <w:trPr>
          <w:cantSplit/>
        </w:trPr>
        <w:tc>
          <w:tcPr>
            <w:tcW w:w="1548" w:type="dxa"/>
            <w:vMerge/>
            <w:vAlign w:val="center"/>
          </w:tcPr>
          <w:p w14:paraId="234E622E"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111948F8" w14:textId="77777777" w:rsidR="00BD6B97" w:rsidRPr="007A7659" w:rsidRDefault="00BD6B97" w:rsidP="001D3953">
            <w:pPr>
              <w:pStyle w:val="TableEntry"/>
              <w:rPr>
                <w:noProof w:val="0"/>
                <w:sz w:val="16"/>
              </w:rPr>
            </w:pPr>
            <w:r w:rsidRPr="007A7659">
              <w:rPr>
                <w:noProof w:val="0"/>
                <w:sz w:val="16"/>
              </w:rPr>
              <w:t>ParticipantObjectQuery</w:t>
            </w:r>
          </w:p>
        </w:tc>
        <w:tc>
          <w:tcPr>
            <w:tcW w:w="630" w:type="dxa"/>
            <w:vAlign w:val="center"/>
          </w:tcPr>
          <w:p w14:paraId="121105CC"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2182353" w14:textId="77777777" w:rsidR="00BD6B97" w:rsidRPr="007A7659" w:rsidRDefault="00BD6B97">
            <w:pPr>
              <w:pStyle w:val="TableEntry"/>
              <w:rPr>
                <w:noProof w:val="0"/>
                <w:sz w:val="16"/>
              </w:rPr>
            </w:pPr>
            <w:r w:rsidRPr="007A7659">
              <w:rPr>
                <w:noProof w:val="0"/>
                <w:sz w:val="16"/>
              </w:rPr>
              <w:t>The complete query message (including MSH and QPD segments), base64 encoded.</w:t>
            </w:r>
          </w:p>
        </w:tc>
      </w:tr>
      <w:tr w:rsidR="00BD6B97" w:rsidRPr="007A7659" w14:paraId="7ECC6ACD" w14:textId="77777777">
        <w:trPr>
          <w:cantSplit/>
        </w:trPr>
        <w:tc>
          <w:tcPr>
            <w:tcW w:w="1548" w:type="dxa"/>
            <w:vMerge/>
            <w:vAlign w:val="center"/>
          </w:tcPr>
          <w:p w14:paraId="7617580F" w14:textId="77777777" w:rsidR="00BD6B97" w:rsidRPr="007A7659" w:rsidRDefault="00BD6B97">
            <w:pPr>
              <w:pStyle w:val="TableLabel"/>
              <w:rPr>
                <w:rFonts w:ascii="Times New Roman" w:hAnsi="Times New Roman"/>
                <w:noProof w:val="0"/>
                <w:sz w:val="16"/>
              </w:rPr>
            </w:pPr>
          </w:p>
        </w:tc>
        <w:tc>
          <w:tcPr>
            <w:tcW w:w="2520" w:type="dxa"/>
            <w:vAlign w:val="center"/>
          </w:tcPr>
          <w:p w14:paraId="789A1EFF" w14:textId="77777777" w:rsidR="00BD6B97" w:rsidRPr="007A7659" w:rsidRDefault="00BD6B97" w:rsidP="00C40704">
            <w:pPr>
              <w:pStyle w:val="TableEntry"/>
              <w:rPr>
                <w:noProof w:val="0"/>
                <w:sz w:val="16"/>
              </w:rPr>
            </w:pPr>
            <w:r w:rsidRPr="007A7659">
              <w:rPr>
                <w:noProof w:val="0"/>
                <w:sz w:val="16"/>
              </w:rPr>
              <w:t>ParticipantObjectDetail</w:t>
            </w:r>
          </w:p>
        </w:tc>
        <w:tc>
          <w:tcPr>
            <w:tcW w:w="630" w:type="dxa"/>
            <w:vAlign w:val="center"/>
          </w:tcPr>
          <w:p w14:paraId="4BA41E0A"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722133C8"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032A3117" w14:textId="77777777" w:rsidR="00BD6B97" w:rsidRPr="007A7659" w:rsidRDefault="00BD6B97">
      <w:pPr>
        <w:pStyle w:val="Header"/>
        <w:tabs>
          <w:tab w:val="clear" w:pos="4320"/>
          <w:tab w:val="clear" w:pos="8640"/>
        </w:tabs>
      </w:pPr>
    </w:p>
    <w:p w14:paraId="04A9E127" w14:textId="77777777" w:rsidR="00BD6B97" w:rsidRPr="007A7659" w:rsidRDefault="00BD6B97" w:rsidP="001D3953">
      <w:pPr>
        <w:pStyle w:val="Heading2"/>
        <w:numPr>
          <w:ilvl w:val="1"/>
          <w:numId w:val="19"/>
        </w:numPr>
        <w:rPr>
          <w:noProof w:val="0"/>
        </w:rPr>
      </w:pPr>
      <w:r w:rsidRPr="007A7659">
        <w:rPr>
          <w:noProof w:val="0"/>
        </w:rPr>
        <w:br w:type="page"/>
      </w:r>
      <w:bookmarkStart w:id="3502" w:name="_Toc173916518"/>
      <w:bookmarkStart w:id="3503" w:name="_Toc174249013"/>
      <w:bookmarkStart w:id="3504" w:name="_Toc210805548"/>
      <w:bookmarkStart w:id="3505" w:name="_Toc214434021"/>
      <w:bookmarkStart w:id="3506" w:name="_Toc214436942"/>
      <w:bookmarkStart w:id="3507" w:name="_Toc214437387"/>
      <w:bookmarkStart w:id="3508" w:name="_Toc214437703"/>
      <w:bookmarkStart w:id="3509" w:name="_Toc214457179"/>
      <w:bookmarkStart w:id="3510" w:name="_Toc214461292"/>
      <w:bookmarkStart w:id="3511" w:name="_Toc214462913"/>
      <w:bookmarkStart w:id="3512" w:name="_Toc13770301"/>
      <w:r w:rsidRPr="007A7659">
        <w:rPr>
          <w:noProof w:val="0"/>
        </w:rPr>
        <w:lastRenderedPageBreak/>
        <w:t>Patient Demographics and Visit Query</w:t>
      </w:r>
      <w:bookmarkEnd w:id="3502"/>
      <w:bookmarkEnd w:id="3503"/>
      <w:bookmarkEnd w:id="3504"/>
      <w:bookmarkEnd w:id="3505"/>
      <w:bookmarkEnd w:id="3506"/>
      <w:bookmarkEnd w:id="3507"/>
      <w:bookmarkEnd w:id="3508"/>
      <w:bookmarkEnd w:id="3509"/>
      <w:bookmarkEnd w:id="3510"/>
      <w:bookmarkEnd w:id="3511"/>
      <w:r w:rsidR="00332C0F" w:rsidRPr="007A7659">
        <w:rPr>
          <w:noProof w:val="0"/>
        </w:rPr>
        <w:t xml:space="preserve"> [ITI-22]</w:t>
      </w:r>
      <w:bookmarkEnd w:id="3512"/>
    </w:p>
    <w:p w14:paraId="042F4594" w14:textId="2ADACA81" w:rsidR="00BD6B97" w:rsidRPr="007A7659" w:rsidRDefault="00BD6B97">
      <w:r w:rsidRPr="007A7659">
        <w:t xml:space="preserve">This section corresponds to </w:t>
      </w:r>
      <w:r w:rsidR="000C66A7">
        <w:t>t</w:t>
      </w:r>
      <w:r w:rsidRPr="007A7659">
        <w:t xml:space="preserve">ransaction </w:t>
      </w:r>
      <w:r w:rsidR="000C66A7">
        <w:t>[</w:t>
      </w:r>
      <w:r w:rsidRPr="007A7659">
        <w:t>ITI-22</w:t>
      </w:r>
      <w:r w:rsidR="000C66A7">
        <w:t>]</w:t>
      </w:r>
      <w:r w:rsidRPr="007A7659">
        <w:t xml:space="preserve"> of the IHE IT Infrastructure Technical Framework. Transaction </w:t>
      </w:r>
      <w:r w:rsidR="000C66A7">
        <w:t>[</w:t>
      </w:r>
      <w:r w:rsidRPr="007A7659">
        <w:t>ITI-22</w:t>
      </w:r>
      <w:r w:rsidR="000C66A7">
        <w:t>]</w:t>
      </w:r>
      <w:r w:rsidRPr="007A7659">
        <w:t xml:space="preserve"> is used by the Patient Demographics Consumer and Patient Demographics Supplier </w:t>
      </w:r>
      <w:r w:rsidR="00B4249B" w:rsidRPr="007A7659">
        <w:t>Actors</w:t>
      </w:r>
      <w:r w:rsidRPr="007A7659">
        <w:t>.</w:t>
      </w:r>
    </w:p>
    <w:p w14:paraId="248CEFE9" w14:textId="77777777" w:rsidR="00BD6B97" w:rsidRPr="007A7659" w:rsidRDefault="00BD6B97">
      <w:pPr>
        <w:pStyle w:val="Heading3"/>
        <w:numPr>
          <w:ilvl w:val="2"/>
          <w:numId w:val="19"/>
        </w:numPr>
        <w:tabs>
          <w:tab w:val="clear" w:pos="2160"/>
        </w:tabs>
        <w:rPr>
          <w:noProof w:val="0"/>
        </w:rPr>
      </w:pPr>
      <w:r w:rsidRPr="007A7659">
        <w:rPr>
          <w:noProof w:val="0"/>
        </w:rPr>
        <w:t xml:space="preserve"> </w:t>
      </w:r>
      <w:bookmarkStart w:id="3513" w:name="_Toc173916519"/>
      <w:bookmarkStart w:id="3514" w:name="_Toc174249014"/>
      <w:bookmarkStart w:id="3515" w:name="_Toc13770302"/>
      <w:r w:rsidRPr="007A7659">
        <w:rPr>
          <w:noProof w:val="0"/>
        </w:rPr>
        <w:t>Scope</w:t>
      </w:r>
      <w:bookmarkEnd w:id="3513"/>
      <w:bookmarkEnd w:id="3514"/>
      <w:bookmarkEnd w:id="3515"/>
    </w:p>
    <w:p w14:paraId="4DDC8E38" w14:textId="77777777" w:rsidR="00BD6B97" w:rsidRPr="007A7659" w:rsidRDefault="00BD6B97">
      <w:r w:rsidRPr="007A7659">
        <w:t>This transaction involves a request by the Patient Demographics Consumer for information about patients whose demographic and visit data match data provided in the query message. The request is received by the Patient Demographics Supplier Actor. The Patient Demographics Supplier immediately processes the request and returns a response in the form of demographic and visit information for matching patients.</w:t>
      </w:r>
    </w:p>
    <w:p w14:paraId="2148E5B8" w14:textId="77777777" w:rsidR="00BD6B97" w:rsidRPr="007A7659" w:rsidRDefault="00BD6B97">
      <w:pPr>
        <w:pStyle w:val="Heading3"/>
        <w:numPr>
          <w:ilvl w:val="2"/>
          <w:numId w:val="19"/>
        </w:numPr>
        <w:tabs>
          <w:tab w:val="clear" w:pos="2160"/>
        </w:tabs>
        <w:rPr>
          <w:noProof w:val="0"/>
        </w:rPr>
      </w:pPr>
      <w:bookmarkStart w:id="3516" w:name="_Toc173916520"/>
      <w:bookmarkStart w:id="3517" w:name="_Toc174249015"/>
      <w:bookmarkStart w:id="3518" w:name="_Toc13770303"/>
      <w:r w:rsidRPr="007A7659">
        <w:rPr>
          <w:noProof w:val="0"/>
        </w:rPr>
        <w:t>Use Case Roles</w:t>
      </w:r>
      <w:bookmarkEnd w:id="3516"/>
      <w:bookmarkEnd w:id="3517"/>
      <w:bookmarkEnd w:id="3518"/>
    </w:p>
    <w:bookmarkStart w:id="3519" w:name="_1139834996"/>
    <w:bookmarkStart w:id="3520" w:name="_1144178472"/>
    <w:bookmarkStart w:id="3521" w:name="_1148233002"/>
    <w:bookmarkStart w:id="3522" w:name="_1148236230"/>
    <w:bookmarkStart w:id="3523" w:name="_1152384335"/>
    <w:bookmarkEnd w:id="3519"/>
    <w:bookmarkEnd w:id="3520"/>
    <w:bookmarkEnd w:id="3521"/>
    <w:bookmarkEnd w:id="3522"/>
    <w:bookmarkEnd w:id="3523"/>
    <w:p w14:paraId="04A1827D" w14:textId="77777777" w:rsidR="00BD6B97" w:rsidRPr="007A7659" w:rsidRDefault="00CF0CDD">
      <w:pPr>
        <w:jc w:val="center"/>
        <w:rPr>
          <w:b/>
        </w:rPr>
      </w:pPr>
      <w:r w:rsidRPr="007A7659">
        <w:rPr>
          <w:noProof/>
        </w:rPr>
        <w:object w:dxaOrig="5355" w:dyaOrig="2355" w14:anchorId="5EF0F516">
          <v:shape id="_x0000_i1030" type="#_x0000_t75" alt="" style="width:273.4pt;height:113.9pt;mso-width-percent:0;mso-height-percent:0;mso-width-percent:0;mso-height-percent:0" o:ole="" filled="t">
            <v:fill color2="black"/>
            <v:imagedata r:id="rId110" o:title=""/>
          </v:shape>
          <o:OLEObject Type="Embed" ProgID="Word.Picture.8" ShapeID="_x0000_i1030" DrawAspect="Content" ObjectID="_1643628976" r:id="rId111"/>
        </w:object>
      </w:r>
    </w:p>
    <w:p w14:paraId="4317A331" w14:textId="77777777" w:rsidR="00D55E57" w:rsidRPr="007A7659" w:rsidRDefault="00D55E57" w:rsidP="00AE5ED3">
      <w:pPr>
        <w:pStyle w:val="BodyText"/>
      </w:pPr>
    </w:p>
    <w:p w14:paraId="7CDC67F6" w14:textId="77777777" w:rsidR="00BD6B97" w:rsidRPr="007A7659" w:rsidRDefault="00BD6B97">
      <w:r w:rsidRPr="007A7659">
        <w:rPr>
          <w:b/>
        </w:rPr>
        <w:t>Actor:</w:t>
      </w:r>
      <w:r w:rsidRPr="007A7659">
        <w:t xml:space="preserve"> Patient Demographics Consumer</w:t>
      </w:r>
    </w:p>
    <w:p w14:paraId="2E8D4E6A" w14:textId="77777777" w:rsidR="00BD6B97" w:rsidRPr="007A7659" w:rsidRDefault="00BD6B97">
      <w:r w:rsidRPr="007A7659">
        <w:rPr>
          <w:b/>
        </w:rPr>
        <w:t xml:space="preserve">Role: </w:t>
      </w:r>
      <w:r w:rsidRPr="007A7659">
        <w:t>Requests a list of patients matching a minimal set of demographic (</w:t>
      </w:r>
      <w:r w:rsidRPr="007A7659">
        <w:rPr>
          <w:iCs/>
        </w:rPr>
        <w:t>e.g.</w:t>
      </w:r>
      <w:r w:rsidRPr="007A7659">
        <w:t>, ID or partial name) and visit criteria from the Patient Demographics Supplier. Populates its attributes with demographic and visit information received from the Patient Demographics Supplier.</w:t>
      </w:r>
    </w:p>
    <w:p w14:paraId="7E0610B2" w14:textId="77777777" w:rsidR="00BD6B97" w:rsidRPr="007A7659" w:rsidRDefault="00BD6B97">
      <w:r w:rsidRPr="007A7659">
        <w:rPr>
          <w:b/>
        </w:rPr>
        <w:t>Actor:</w:t>
      </w:r>
      <w:r w:rsidRPr="007A7659">
        <w:t xml:space="preserve"> Patient Demographics Supplier</w:t>
      </w:r>
    </w:p>
    <w:p w14:paraId="49BB74D9" w14:textId="77777777" w:rsidR="00BD6B97" w:rsidRPr="007A7659" w:rsidRDefault="00BD6B97">
      <w:r w:rsidRPr="007A7659">
        <w:rPr>
          <w:b/>
        </w:rPr>
        <w:t xml:space="preserve">Role: </w:t>
      </w:r>
      <w:r w:rsidRPr="007A7659">
        <w:t>Returns demographic and visit information for all patients matching the demographic and visit criteria provided by the Patient Demographics Consumer.</w:t>
      </w:r>
    </w:p>
    <w:p w14:paraId="377E9029" w14:textId="77777777" w:rsidR="00BD6B97" w:rsidRPr="007A7659" w:rsidRDefault="00BD6B97">
      <w:pPr>
        <w:pStyle w:val="Heading3"/>
        <w:numPr>
          <w:ilvl w:val="2"/>
          <w:numId w:val="19"/>
        </w:numPr>
        <w:tabs>
          <w:tab w:val="clear" w:pos="2160"/>
        </w:tabs>
        <w:rPr>
          <w:noProof w:val="0"/>
        </w:rPr>
      </w:pPr>
      <w:bookmarkStart w:id="3524" w:name="_Toc237186014"/>
      <w:bookmarkEnd w:id="3524"/>
      <w:r w:rsidRPr="007A7659">
        <w:rPr>
          <w:noProof w:val="0"/>
        </w:rPr>
        <w:t xml:space="preserve"> </w:t>
      </w:r>
      <w:bookmarkStart w:id="3525" w:name="_Toc173916521"/>
      <w:bookmarkStart w:id="3526" w:name="_Toc174249016"/>
      <w:bookmarkStart w:id="3527" w:name="_Toc13770304"/>
      <w:r w:rsidRPr="007A7659">
        <w:rPr>
          <w:noProof w:val="0"/>
        </w:rPr>
        <w:t>Referenced Standards</w:t>
      </w:r>
      <w:bookmarkEnd w:id="3525"/>
      <w:bookmarkEnd w:id="3526"/>
      <w:bookmarkEnd w:id="3527"/>
    </w:p>
    <w:p w14:paraId="0D6D3AE2" w14:textId="77777777" w:rsidR="00894CB8" w:rsidRPr="007A7659" w:rsidRDefault="00BD6B97">
      <w:r w:rsidRPr="007A7659">
        <w:rPr>
          <w:b/>
          <w:bCs/>
        </w:rPr>
        <w:t>HL7</w:t>
      </w:r>
      <w:r w:rsidRPr="007A7659">
        <w:t>:</w:t>
      </w:r>
      <w:r w:rsidRPr="007A7659">
        <w:tab/>
      </w:r>
    </w:p>
    <w:p w14:paraId="3278963E" w14:textId="77777777" w:rsidR="00BD6B97" w:rsidRPr="007A7659" w:rsidRDefault="00BD6B97">
      <w:r w:rsidRPr="007A7659">
        <w:t>Version 2.5, Chapter 2 – Control</w:t>
      </w:r>
    </w:p>
    <w:p w14:paraId="57288D75" w14:textId="77777777" w:rsidR="00BD6B97" w:rsidRPr="007A7659" w:rsidRDefault="00BD6B97">
      <w:r w:rsidRPr="007A7659">
        <w:t>Version 2.5, Chapter 3 – Patient Administration</w:t>
      </w:r>
    </w:p>
    <w:p w14:paraId="49C79F8A" w14:textId="77777777" w:rsidR="00BD6B97" w:rsidRPr="007A7659" w:rsidRDefault="00BD6B97">
      <w:r w:rsidRPr="007A7659">
        <w:t xml:space="preserve">Version 2.5, Chapter 5 – Query </w:t>
      </w:r>
    </w:p>
    <w:p w14:paraId="0A404967" w14:textId="4D7A6C3D" w:rsidR="00BD6B97" w:rsidRPr="007A7659" w:rsidRDefault="00BD6B97">
      <w:pPr>
        <w:pStyle w:val="Heading3"/>
        <w:numPr>
          <w:ilvl w:val="2"/>
          <w:numId w:val="19"/>
        </w:numPr>
        <w:tabs>
          <w:tab w:val="clear" w:pos="2160"/>
        </w:tabs>
        <w:rPr>
          <w:noProof w:val="0"/>
        </w:rPr>
      </w:pPr>
      <w:r w:rsidRPr="007A7659">
        <w:rPr>
          <w:noProof w:val="0"/>
        </w:rPr>
        <w:t xml:space="preserve"> </w:t>
      </w:r>
      <w:bookmarkStart w:id="3528" w:name="_Toc13770305"/>
      <w:r w:rsidR="007663CB">
        <w:rPr>
          <w:noProof w:val="0"/>
        </w:rPr>
        <w:t>Messages</w:t>
      </w:r>
      <w:bookmarkEnd w:id="3528"/>
    </w:p>
    <w:p w14:paraId="5F4CA6D8" w14:textId="77777777" w:rsidR="00BD6B97" w:rsidRPr="007A7659" w:rsidRDefault="00BD6B97"/>
    <w:bookmarkStart w:id="3529" w:name="_1139835079"/>
    <w:bookmarkStart w:id="3530" w:name="_1144178579"/>
    <w:bookmarkStart w:id="3531" w:name="_1144178623"/>
    <w:bookmarkStart w:id="3532" w:name="_1144178727"/>
    <w:bookmarkStart w:id="3533" w:name="_1152437492"/>
    <w:bookmarkEnd w:id="3529"/>
    <w:bookmarkEnd w:id="3530"/>
    <w:bookmarkEnd w:id="3531"/>
    <w:bookmarkEnd w:id="3532"/>
    <w:bookmarkEnd w:id="3533"/>
    <w:p w14:paraId="1AA98FAD" w14:textId="77777777" w:rsidR="00BD6B97" w:rsidRPr="007A7659" w:rsidRDefault="00CF0CDD" w:rsidP="001D3953">
      <w:pPr>
        <w:pStyle w:val="BodyText"/>
        <w:jc w:val="center"/>
      </w:pPr>
      <w:r w:rsidRPr="007A7659">
        <w:rPr>
          <w:noProof/>
        </w:rPr>
        <w:object w:dxaOrig="4905" w:dyaOrig="3015" w14:anchorId="3F847EC7">
          <v:shape id="_x0000_i1029" type="#_x0000_t75" alt="" style="width:245.65pt;height:151.05pt;mso-width-percent:0;mso-height-percent:0;mso-width-percent:0;mso-height-percent:0" o:ole="" filled="t">
            <v:fill color2="black"/>
            <v:imagedata r:id="rId112" o:title=""/>
          </v:shape>
          <o:OLEObject Type="Embed" ProgID="Word.Picture.8" ShapeID="_x0000_i1029" DrawAspect="Content" ObjectID="_1643628977" r:id="rId113"/>
        </w:object>
      </w:r>
    </w:p>
    <w:p w14:paraId="75F9A634" w14:textId="6E3471F1" w:rsidR="00D55E57" w:rsidRPr="007A7659" w:rsidRDefault="00E26179" w:rsidP="002733A5">
      <w:pPr>
        <w:pStyle w:val="FigureTitle"/>
      </w:pPr>
      <w:r>
        <w:t>Figure 3.22.4-1: Interaction Diagram</w:t>
      </w:r>
    </w:p>
    <w:p w14:paraId="056A083D" w14:textId="77777777" w:rsidR="00BD6B97" w:rsidRPr="007A7659" w:rsidRDefault="00BD6B97">
      <w:pPr>
        <w:pStyle w:val="Heading4"/>
        <w:numPr>
          <w:ilvl w:val="3"/>
          <w:numId w:val="19"/>
        </w:numPr>
        <w:tabs>
          <w:tab w:val="clear" w:pos="2160"/>
          <w:tab w:val="clear" w:pos="2880"/>
          <w:tab w:val="left" w:pos="864"/>
        </w:tabs>
        <w:rPr>
          <w:noProof w:val="0"/>
        </w:rPr>
      </w:pPr>
      <w:bookmarkStart w:id="3534" w:name="_Toc173916523"/>
      <w:bookmarkStart w:id="3535" w:name="_Toc174249018"/>
      <w:r w:rsidRPr="007A7659">
        <w:rPr>
          <w:noProof w:val="0"/>
        </w:rPr>
        <w:t>Patient Demographics and Visit Query</w:t>
      </w:r>
      <w:bookmarkEnd w:id="3534"/>
      <w:bookmarkEnd w:id="3535"/>
    </w:p>
    <w:p w14:paraId="4FCABCA3" w14:textId="77777777" w:rsidR="00BD6B97" w:rsidRPr="007A7659" w:rsidRDefault="00BD6B97">
      <w:pPr>
        <w:pStyle w:val="Heading5"/>
        <w:numPr>
          <w:ilvl w:val="4"/>
          <w:numId w:val="19"/>
        </w:numPr>
        <w:tabs>
          <w:tab w:val="left" w:pos="1008"/>
        </w:tabs>
        <w:rPr>
          <w:noProof w:val="0"/>
        </w:rPr>
      </w:pPr>
      <w:bookmarkStart w:id="3536" w:name="_Toc173916524"/>
      <w:bookmarkStart w:id="3537" w:name="_Toc174249019"/>
      <w:r w:rsidRPr="007A7659">
        <w:rPr>
          <w:noProof w:val="0"/>
        </w:rPr>
        <w:t>Trigger Events</w:t>
      </w:r>
      <w:bookmarkEnd w:id="3536"/>
      <w:bookmarkEnd w:id="3537"/>
    </w:p>
    <w:p w14:paraId="2FB3A710" w14:textId="77777777" w:rsidR="00BD6B97" w:rsidRPr="007A7659" w:rsidRDefault="00BD6B97">
      <w:r w:rsidRPr="007A7659">
        <w:t>A Patient Demographics Consumer’s need to select a patient based on demographic and visit information about patients whose information matches a minimal set of known data will trigger the Patient Demographics and Visit Query based on the following HL7 trigger event:</w:t>
      </w:r>
    </w:p>
    <w:p w14:paraId="1A1CCF3B" w14:textId="77777777" w:rsidR="00BD6B97" w:rsidRPr="007A7659" w:rsidRDefault="00BD6B97">
      <w:r w:rsidRPr="007A7659">
        <w:t>ZV1 – Find Candidates from Visit Information</w:t>
      </w:r>
    </w:p>
    <w:p w14:paraId="5E46C9AC" w14:textId="77777777" w:rsidR="00BD6B97" w:rsidRPr="007A7659" w:rsidRDefault="00BD6B97">
      <w:pPr>
        <w:pStyle w:val="Heading5"/>
        <w:numPr>
          <w:ilvl w:val="4"/>
          <w:numId w:val="19"/>
        </w:numPr>
        <w:tabs>
          <w:tab w:val="left" w:pos="1008"/>
        </w:tabs>
        <w:rPr>
          <w:noProof w:val="0"/>
        </w:rPr>
      </w:pPr>
      <w:bookmarkStart w:id="3538" w:name="_Toc173916525"/>
      <w:bookmarkStart w:id="3539" w:name="_Toc174249020"/>
      <w:r w:rsidRPr="007A7659">
        <w:rPr>
          <w:noProof w:val="0"/>
        </w:rPr>
        <w:t>Message Semantics</w:t>
      </w:r>
      <w:bookmarkEnd w:id="3538"/>
      <w:bookmarkEnd w:id="3539"/>
    </w:p>
    <w:p w14:paraId="5CB3B103" w14:textId="77777777" w:rsidR="00BD6B97" w:rsidRPr="007A7659" w:rsidRDefault="00BD6B97" w:rsidP="007E3B51">
      <w:r w:rsidRPr="007A7659">
        <w:t>The Patient Demographics and Visit Query transaction is conducted by the HL7 QBP^ZV1 message. The Patient Demographics Consumer shall generate the query message whenever it needs to select from a list of patients whose information matches a minimal set of demographic and visit data. The segments of the message listed below are required, and their detailed descriptions are provided in the following subsections.</w:t>
      </w:r>
    </w:p>
    <w:p w14:paraId="749A9EA5" w14:textId="77777777" w:rsidR="00BD6B97" w:rsidRPr="007A7659" w:rsidRDefault="00BD6B97">
      <w:pPr>
        <w:pStyle w:val="TableTitle"/>
      </w:pPr>
      <w:r w:rsidRPr="007A7659">
        <w:t>Table 3.22-1: QBP Query by Parameter</w:t>
      </w:r>
    </w:p>
    <w:tbl>
      <w:tblPr>
        <w:tblW w:w="0" w:type="auto"/>
        <w:jc w:val="center"/>
        <w:tblLayout w:type="fixed"/>
        <w:tblLook w:val="0000" w:firstRow="0" w:lastRow="0" w:firstColumn="0" w:lastColumn="0" w:noHBand="0" w:noVBand="0"/>
      </w:tblPr>
      <w:tblGrid>
        <w:gridCol w:w="831"/>
        <w:gridCol w:w="2420"/>
        <w:gridCol w:w="2234"/>
      </w:tblGrid>
      <w:tr w:rsidR="00BD6B97" w:rsidRPr="007A7659" w14:paraId="1B190603" w14:textId="77777777" w:rsidTr="002733A5">
        <w:trPr>
          <w:jc w:val="center"/>
        </w:trPr>
        <w:tc>
          <w:tcPr>
            <w:tcW w:w="831" w:type="dxa"/>
            <w:tcBorders>
              <w:top w:val="single" w:sz="4" w:space="0" w:color="000000"/>
              <w:left w:val="single" w:sz="4" w:space="0" w:color="000000"/>
              <w:bottom w:val="single" w:sz="4" w:space="0" w:color="000000"/>
            </w:tcBorders>
            <w:shd w:val="clear" w:color="auto" w:fill="D8D8D8"/>
          </w:tcPr>
          <w:p w14:paraId="6AC528FC" w14:textId="77777777" w:rsidR="00BD6B97" w:rsidRPr="007A7659" w:rsidRDefault="00BD6B97" w:rsidP="0002013A">
            <w:pPr>
              <w:pStyle w:val="TableEntryHeader"/>
            </w:pPr>
            <w:r w:rsidRPr="007A7659">
              <w:t>QBP</w:t>
            </w:r>
          </w:p>
        </w:tc>
        <w:tc>
          <w:tcPr>
            <w:tcW w:w="2420" w:type="dxa"/>
            <w:tcBorders>
              <w:top w:val="single" w:sz="4" w:space="0" w:color="000000"/>
              <w:left w:val="single" w:sz="4" w:space="0" w:color="000000"/>
              <w:bottom w:val="single" w:sz="4" w:space="0" w:color="000000"/>
            </w:tcBorders>
            <w:shd w:val="clear" w:color="auto" w:fill="D8D8D8"/>
          </w:tcPr>
          <w:p w14:paraId="28C22DEE" w14:textId="77777777" w:rsidR="00BD6B97" w:rsidRPr="007A7659" w:rsidRDefault="00BD6B97" w:rsidP="0002013A">
            <w:pPr>
              <w:pStyle w:val="TableEntryHeader"/>
            </w:pPr>
            <w:r w:rsidRPr="007A7659">
              <w:t>Query by Parameter</w:t>
            </w:r>
          </w:p>
        </w:tc>
        <w:tc>
          <w:tcPr>
            <w:tcW w:w="2234" w:type="dxa"/>
            <w:tcBorders>
              <w:top w:val="single" w:sz="4" w:space="0" w:color="000000"/>
              <w:left w:val="single" w:sz="4" w:space="0" w:color="000000"/>
              <w:bottom w:val="single" w:sz="4" w:space="0" w:color="000000"/>
              <w:right w:val="single" w:sz="4" w:space="0" w:color="000000"/>
            </w:tcBorders>
            <w:shd w:val="clear" w:color="auto" w:fill="D8D8D8"/>
          </w:tcPr>
          <w:p w14:paraId="3C68C9F8" w14:textId="47253A92" w:rsidR="00BD6B97" w:rsidRPr="007A7659" w:rsidRDefault="00BD6B97" w:rsidP="0002013A">
            <w:pPr>
              <w:pStyle w:val="TableEntryHeader"/>
            </w:pPr>
            <w:r w:rsidRPr="007A7659">
              <w:t xml:space="preserve">Chapter in HL7 </w:t>
            </w:r>
            <w:r w:rsidR="0002013A">
              <w:t>v</w:t>
            </w:r>
            <w:r w:rsidRPr="007A7659">
              <w:t>2.5</w:t>
            </w:r>
          </w:p>
        </w:tc>
      </w:tr>
      <w:tr w:rsidR="00BD6B97" w:rsidRPr="007A7659" w14:paraId="4D3BF36D" w14:textId="77777777" w:rsidTr="002733A5">
        <w:trPr>
          <w:jc w:val="center"/>
        </w:trPr>
        <w:tc>
          <w:tcPr>
            <w:tcW w:w="831" w:type="dxa"/>
            <w:tcBorders>
              <w:left w:val="single" w:sz="4" w:space="0" w:color="000000"/>
              <w:bottom w:val="single" w:sz="4" w:space="0" w:color="000000"/>
            </w:tcBorders>
          </w:tcPr>
          <w:p w14:paraId="2A086F8B" w14:textId="77777777" w:rsidR="00BD6B97" w:rsidRPr="007A7659" w:rsidRDefault="00BD6B97">
            <w:pPr>
              <w:pStyle w:val="TableEntry"/>
              <w:snapToGrid w:val="0"/>
              <w:rPr>
                <w:noProof w:val="0"/>
              </w:rPr>
            </w:pPr>
            <w:r w:rsidRPr="007A7659">
              <w:rPr>
                <w:noProof w:val="0"/>
              </w:rPr>
              <w:t>MSH</w:t>
            </w:r>
          </w:p>
        </w:tc>
        <w:tc>
          <w:tcPr>
            <w:tcW w:w="2420" w:type="dxa"/>
            <w:tcBorders>
              <w:left w:val="single" w:sz="4" w:space="0" w:color="000000"/>
              <w:bottom w:val="single" w:sz="4" w:space="0" w:color="000000"/>
            </w:tcBorders>
          </w:tcPr>
          <w:p w14:paraId="20ABE1CB" w14:textId="77777777" w:rsidR="00BD6B97" w:rsidRPr="007A7659" w:rsidRDefault="00BD6B97">
            <w:pPr>
              <w:pStyle w:val="TableEntry"/>
              <w:snapToGrid w:val="0"/>
              <w:rPr>
                <w:noProof w:val="0"/>
              </w:rPr>
            </w:pPr>
            <w:r w:rsidRPr="007A7659">
              <w:rPr>
                <w:noProof w:val="0"/>
              </w:rPr>
              <w:t>Message Header</w:t>
            </w:r>
          </w:p>
        </w:tc>
        <w:tc>
          <w:tcPr>
            <w:tcW w:w="2234" w:type="dxa"/>
            <w:tcBorders>
              <w:left w:val="single" w:sz="4" w:space="0" w:color="000000"/>
              <w:bottom w:val="single" w:sz="4" w:space="0" w:color="000000"/>
              <w:right w:val="single" w:sz="4" w:space="0" w:color="000000"/>
            </w:tcBorders>
          </w:tcPr>
          <w:p w14:paraId="7D01E85B" w14:textId="77777777" w:rsidR="00BD6B97" w:rsidRPr="007A7659" w:rsidRDefault="00BD6B97">
            <w:pPr>
              <w:pStyle w:val="TableEntry"/>
              <w:snapToGrid w:val="0"/>
              <w:rPr>
                <w:noProof w:val="0"/>
              </w:rPr>
            </w:pPr>
            <w:r w:rsidRPr="007A7659">
              <w:rPr>
                <w:noProof w:val="0"/>
              </w:rPr>
              <w:t>2</w:t>
            </w:r>
          </w:p>
        </w:tc>
      </w:tr>
      <w:tr w:rsidR="00BD6B97" w:rsidRPr="007A7659" w14:paraId="6E43089E" w14:textId="77777777" w:rsidTr="002733A5">
        <w:trPr>
          <w:jc w:val="center"/>
        </w:trPr>
        <w:tc>
          <w:tcPr>
            <w:tcW w:w="831" w:type="dxa"/>
            <w:tcBorders>
              <w:left w:val="single" w:sz="4" w:space="0" w:color="000000"/>
              <w:bottom w:val="single" w:sz="4" w:space="0" w:color="000000"/>
            </w:tcBorders>
          </w:tcPr>
          <w:p w14:paraId="0FF68CEB" w14:textId="77777777" w:rsidR="00BD6B97" w:rsidRPr="007A7659" w:rsidRDefault="00BD6B97">
            <w:pPr>
              <w:pStyle w:val="TableEntry"/>
              <w:snapToGrid w:val="0"/>
              <w:rPr>
                <w:noProof w:val="0"/>
              </w:rPr>
            </w:pPr>
            <w:r w:rsidRPr="007A7659">
              <w:rPr>
                <w:noProof w:val="0"/>
              </w:rPr>
              <w:t>QPD</w:t>
            </w:r>
          </w:p>
        </w:tc>
        <w:tc>
          <w:tcPr>
            <w:tcW w:w="2420" w:type="dxa"/>
            <w:tcBorders>
              <w:left w:val="single" w:sz="4" w:space="0" w:color="000000"/>
              <w:bottom w:val="single" w:sz="4" w:space="0" w:color="000000"/>
            </w:tcBorders>
          </w:tcPr>
          <w:p w14:paraId="0088D191" w14:textId="77777777" w:rsidR="00BD6B97" w:rsidRPr="007A7659" w:rsidRDefault="00BD6B97">
            <w:pPr>
              <w:pStyle w:val="TableEntry"/>
              <w:snapToGrid w:val="0"/>
              <w:rPr>
                <w:noProof w:val="0"/>
              </w:rPr>
            </w:pPr>
            <w:r w:rsidRPr="007A7659">
              <w:rPr>
                <w:noProof w:val="0"/>
              </w:rPr>
              <w:t>Query Parameter Definition</w:t>
            </w:r>
          </w:p>
        </w:tc>
        <w:tc>
          <w:tcPr>
            <w:tcW w:w="2234" w:type="dxa"/>
            <w:tcBorders>
              <w:left w:val="single" w:sz="4" w:space="0" w:color="000000"/>
              <w:bottom w:val="single" w:sz="4" w:space="0" w:color="000000"/>
              <w:right w:val="single" w:sz="4" w:space="0" w:color="000000"/>
            </w:tcBorders>
          </w:tcPr>
          <w:p w14:paraId="1BDC5203" w14:textId="77777777" w:rsidR="00BD6B97" w:rsidRPr="007A7659" w:rsidRDefault="00BD6B97">
            <w:pPr>
              <w:pStyle w:val="TableEntry"/>
              <w:snapToGrid w:val="0"/>
              <w:rPr>
                <w:noProof w:val="0"/>
              </w:rPr>
            </w:pPr>
            <w:r w:rsidRPr="007A7659">
              <w:rPr>
                <w:noProof w:val="0"/>
              </w:rPr>
              <w:t>5</w:t>
            </w:r>
          </w:p>
        </w:tc>
      </w:tr>
      <w:tr w:rsidR="00BD6B97" w:rsidRPr="007A7659" w14:paraId="35BECFA3" w14:textId="77777777" w:rsidTr="002733A5">
        <w:trPr>
          <w:jc w:val="center"/>
        </w:trPr>
        <w:tc>
          <w:tcPr>
            <w:tcW w:w="831" w:type="dxa"/>
            <w:tcBorders>
              <w:left w:val="single" w:sz="4" w:space="0" w:color="000000"/>
              <w:bottom w:val="single" w:sz="4" w:space="0" w:color="000000"/>
            </w:tcBorders>
          </w:tcPr>
          <w:p w14:paraId="1CAE7E57" w14:textId="77777777" w:rsidR="00BD6B97" w:rsidRPr="007A7659" w:rsidRDefault="00BD6B97">
            <w:pPr>
              <w:pStyle w:val="TableEntry"/>
              <w:snapToGrid w:val="0"/>
              <w:rPr>
                <w:noProof w:val="0"/>
              </w:rPr>
            </w:pPr>
            <w:r w:rsidRPr="007A7659">
              <w:rPr>
                <w:noProof w:val="0"/>
              </w:rPr>
              <w:t>RCP</w:t>
            </w:r>
          </w:p>
        </w:tc>
        <w:tc>
          <w:tcPr>
            <w:tcW w:w="2420" w:type="dxa"/>
            <w:tcBorders>
              <w:left w:val="single" w:sz="4" w:space="0" w:color="000000"/>
              <w:bottom w:val="single" w:sz="4" w:space="0" w:color="000000"/>
            </w:tcBorders>
          </w:tcPr>
          <w:p w14:paraId="6D317EE2" w14:textId="77777777" w:rsidR="00BD6B97" w:rsidRPr="007A7659" w:rsidRDefault="00BD6B97">
            <w:pPr>
              <w:pStyle w:val="TableEntry"/>
              <w:snapToGrid w:val="0"/>
              <w:rPr>
                <w:noProof w:val="0"/>
              </w:rPr>
            </w:pPr>
            <w:r w:rsidRPr="007A7659">
              <w:rPr>
                <w:noProof w:val="0"/>
              </w:rPr>
              <w:t>Response Control Parameter</w:t>
            </w:r>
          </w:p>
        </w:tc>
        <w:tc>
          <w:tcPr>
            <w:tcW w:w="2234" w:type="dxa"/>
            <w:tcBorders>
              <w:left w:val="single" w:sz="4" w:space="0" w:color="000000"/>
              <w:bottom w:val="single" w:sz="4" w:space="0" w:color="000000"/>
              <w:right w:val="single" w:sz="4" w:space="0" w:color="000000"/>
            </w:tcBorders>
          </w:tcPr>
          <w:p w14:paraId="1EDD958C" w14:textId="77777777" w:rsidR="00BD6B97" w:rsidRPr="007A7659" w:rsidRDefault="00BD6B97">
            <w:pPr>
              <w:pStyle w:val="TableEntry"/>
              <w:snapToGrid w:val="0"/>
              <w:rPr>
                <w:noProof w:val="0"/>
              </w:rPr>
            </w:pPr>
            <w:r w:rsidRPr="007A7659">
              <w:rPr>
                <w:noProof w:val="0"/>
              </w:rPr>
              <w:t>5</w:t>
            </w:r>
          </w:p>
        </w:tc>
      </w:tr>
      <w:tr w:rsidR="00BD6B97" w:rsidRPr="007A7659" w14:paraId="06CD6B56" w14:textId="77777777" w:rsidTr="002733A5">
        <w:trPr>
          <w:jc w:val="center"/>
        </w:trPr>
        <w:tc>
          <w:tcPr>
            <w:tcW w:w="831" w:type="dxa"/>
            <w:tcBorders>
              <w:left w:val="single" w:sz="4" w:space="0" w:color="000000"/>
              <w:bottom w:val="single" w:sz="4" w:space="0" w:color="000000"/>
            </w:tcBorders>
          </w:tcPr>
          <w:p w14:paraId="74306765" w14:textId="77777777" w:rsidR="00BD6B97" w:rsidRPr="007A7659" w:rsidRDefault="00BD6B97">
            <w:pPr>
              <w:pStyle w:val="TableEntry"/>
              <w:snapToGrid w:val="0"/>
              <w:rPr>
                <w:noProof w:val="0"/>
              </w:rPr>
            </w:pPr>
            <w:r w:rsidRPr="007A7659">
              <w:rPr>
                <w:noProof w:val="0"/>
              </w:rPr>
              <w:t>[DSC]</w:t>
            </w:r>
          </w:p>
        </w:tc>
        <w:tc>
          <w:tcPr>
            <w:tcW w:w="2420" w:type="dxa"/>
            <w:tcBorders>
              <w:left w:val="single" w:sz="4" w:space="0" w:color="000000"/>
              <w:bottom w:val="single" w:sz="4" w:space="0" w:color="000000"/>
            </w:tcBorders>
          </w:tcPr>
          <w:p w14:paraId="7FFB7CF5" w14:textId="77777777" w:rsidR="00BD6B97" w:rsidRPr="007A7659" w:rsidRDefault="00BD6B97">
            <w:pPr>
              <w:pStyle w:val="TableEntry"/>
              <w:snapToGrid w:val="0"/>
              <w:rPr>
                <w:noProof w:val="0"/>
              </w:rPr>
            </w:pPr>
            <w:r w:rsidRPr="007A7659">
              <w:rPr>
                <w:noProof w:val="0"/>
              </w:rPr>
              <w:t>Continuation Pointer</w:t>
            </w:r>
          </w:p>
        </w:tc>
        <w:tc>
          <w:tcPr>
            <w:tcW w:w="2234" w:type="dxa"/>
            <w:tcBorders>
              <w:left w:val="single" w:sz="4" w:space="0" w:color="000000"/>
              <w:bottom w:val="single" w:sz="4" w:space="0" w:color="000000"/>
              <w:right w:val="single" w:sz="4" w:space="0" w:color="000000"/>
            </w:tcBorders>
          </w:tcPr>
          <w:p w14:paraId="6DF5B92A" w14:textId="77777777" w:rsidR="00BD6B97" w:rsidRPr="007A7659" w:rsidRDefault="00BD6B97">
            <w:pPr>
              <w:pStyle w:val="TableEntry"/>
              <w:snapToGrid w:val="0"/>
              <w:rPr>
                <w:noProof w:val="0"/>
              </w:rPr>
            </w:pPr>
            <w:r w:rsidRPr="007A7659">
              <w:rPr>
                <w:noProof w:val="0"/>
              </w:rPr>
              <w:t>2</w:t>
            </w:r>
          </w:p>
        </w:tc>
      </w:tr>
    </w:tbl>
    <w:p w14:paraId="119B6516" w14:textId="77777777" w:rsidR="00BD6B97" w:rsidRPr="007A7659" w:rsidRDefault="00BD6B97" w:rsidP="00AE5ED3">
      <w:pPr>
        <w:pStyle w:val="BodyText"/>
      </w:pPr>
    </w:p>
    <w:p w14:paraId="1181C23B" w14:textId="6D83382D" w:rsidR="00BD6B97" w:rsidRPr="007A7659" w:rsidRDefault="00BD6B97">
      <w:r w:rsidRPr="007A7659">
        <w:t>The receiver shall respond to the query by sending the RSP^ZV2 message. This satisfies the requirements of original mode acknowledgment; no intermediate ACK message is to be sent.</w:t>
      </w:r>
    </w:p>
    <w:p w14:paraId="3A04FE9E" w14:textId="77777777" w:rsidR="00BD6B97" w:rsidRPr="007A7659" w:rsidRDefault="00BD6B97">
      <w:r w:rsidRPr="007A7659">
        <w:t xml:space="preserve">Each Patient Demographics and Visit Query request specifies two distinct concepts. The Patient Demographics and Visit Query is always targeted at a single source of patient demographic information (referred to in this </w:t>
      </w:r>
      <w:r w:rsidR="009051E2" w:rsidRPr="007A7659">
        <w:t>transaction</w:t>
      </w:r>
      <w:r w:rsidRPr="007A7659">
        <w:t xml:space="preserve"> as the </w:t>
      </w:r>
      <w:r w:rsidRPr="007A7659">
        <w:rPr>
          <w:b/>
          <w:bCs/>
          <w:i/>
          <w:iCs/>
        </w:rPr>
        <w:t>patient information source</w:t>
      </w:r>
      <w:r w:rsidRPr="007A7659">
        <w:t xml:space="preserve">). A Patient Demographics Supplier may have knowledge of more than one source of demographics. A </w:t>
      </w:r>
      <w:r w:rsidRPr="007A7659">
        <w:lastRenderedPageBreak/>
        <w:t xml:space="preserve">Patient Demographics Supplier shall support at least one source of patient demographics and may support multiple sources of demographics. </w:t>
      </w:r>
      <w:r w:rsidR="00211645" w:rsidRPr="007A7659">
        <w:t>Section</w:t>
      </w:r>
      <w:r w:rsidRPr="007A7659">
        <w:t xml:space="preserve"> 3.21.4.1.2.1 describes how the Patient Demographics Consumer specifies which source of demographics are requested by the query. Each query response shall return demographics from a single patient information source.</w:t>
      </w:r>
    </w:p>
    <w:p w14:paraId="6CA8BB2D" w14:textId="77777777" w:rsidR="00BD6B97" w:rsidRPr="007A7659" w:rsidRDefault="00BD6B97">
      <w:r w:rsidRPr="007A7659">
        <w:t xml:space="preserve">The second concept present in the query is the set of patient identifier domains referenced by the query. These patient identifier domains may or may not be associated with the patient information source. A Patient Demographics Supplier shall support at least one patient identifier domain and may support multiple identifier domains. </w:t>
      </w:r>
      <w:r w:rsidR="00211645" w:rsidRPr="007A7659">
        <w:t>Section</w:t>
      </w:r>
      <w:r w:rsidRPr="007A7659">
        <w:t xml:space="preserve"> 3.21.4.1.2.2 describes how the Patient Demographics Consumer requests identifiers from one or more patient identifier domains. Query responses may return patient identifiers from 0, 1 or multiple patient identifier domains.</w:t>
      </w:r>
    </w:p>
    <w:p w14:paraId="2021AE00" w14:textId="77777777" w:rsidR="00BD6B97" w:rsidRPr="007A7659" w:rsidRDefault="00BD6B97">
      <w:pPr>
        <w:pStyle w:val="Heading6"/>
        <w:numPr>
          <w:ilvl w:val="5"/>
          <w:numId w:val="19"/>
        </w:numPr>
        <w:tabs>
          <w:tab w:val="clear" w:pos="4320"/>
          <w:tab w:val="left" w:pos="1152"/>
        </w:tabs>
        <w:rPr>
          <w:noProof w:val="0"/>
        </w:rPr>
      </w:pPr>
      <w:bookmarkStart w:id="3540" w:name="_Toc173916526"/>
      <w:bookmarkStart w:id="3541" w:name="_Toc174249021"/>
      <w:r w:rsidRPr="007A7659">
        <w:rPr>
          <w:noProof w:val="0"/>
        </w:rPr>
        <w:t>MSH Segment</w:t>
      </w:r>
      <w:bookmarkEnd w:id="3540"/>
      <w:bookmarkEnd w:id="3541"/>
    </w:p>
    <w:p w14:paraId="471D0B32" w14:textId="77777777" w:rsidR="00BD6B97" w:rsidRPr="007A7659" w:rsidRDefault="00BD6B97">
      <w:r w:rsidRPr="007A7659">
        <w:t>The MSH segment shall be constructed as defined in the “Message Control” section (ITI TF-2x: C.2.2).</w:t>
      </w:r>
    </w:p>
    <w:p w14:paraId="404344CC" w14:textId="77777777" w:rsidR="00BD6B97" w:rsidRPr="007A7659" w:rsidRDefault="00BD6B97">
      <w:r w:rsidRPr="007A7659">
        <w:t xml:space="preserve">The Patient Demographics Supplier is able to obtain demographics from at least one and possibly multiple patient information sources. When more than one patient information source is available, Field </w:t>
      </w:r>
      <w:r w:rsidRPr="007A7659">
        <w:rPr>
          <w:i/>
          <w:iCs/>
        </w:rPr>
        <w:t>MSH-5-Receiving Application</w:t>
      </w:r>
      <w:r w:rsidRPr="007A7659">
        <w:t xml:space="preserve"> specifies the patient information source that this query is targeting. The Patient Demographics Supplier shall return this value in </w:t>
      </w:r>
      <w:r w:rsidRPr="007A7659">
        <w:rPr>
          <w:i/>
          <w:iCs/>
        </w:rPr>
        <w:t>MSH-3-Sending Application</w:t>
      </w:r>
      <w:r w:rsidRPr="007A7659">
        <w:t xml:space="preserve"> of the RSP^ZV2 response. The value specified in MSH-5 is not related to the value requested in QPD-8 What Domains Returned.</w:t>
      </w:r>
    </w:p>
    <w:p w14:paraId="6FB31275" w14:textId="77777777" w:rsidR="00BD6B97" w:rsidRPr="007A7659" w:rsidRDefault="00BD6B97">
      <w:r w:rsidRPr="007A7659">
        <w:t>A list shall be published of all Receiving Applications that the Patient Demographics Supplier supports, for the Patient Demographics Consumer to choose from. Each query is processed against one and only one source of patient demographic information.</w:t>
      </w:r>
    </w:p>
    <w:p w14:paraId="43D8163A" w14:textId="77777777" w:rsidR="00BD6B97" w:rsidRPr="007A7659" w:rsidRDefault="00BD6B97">
      <w:r w:rsidRPr="007A7659">
        <w:t xml:space="preserve">Field </w:t>
      </w:r>
      <w:r w:rsidRPr="007A7659">
        <w:rPr>
          <w:i/>
          <w:iCs/>
        </w:rPr>
        <w:t>MSH-9-Message Type</w:t>
      </w:r>
      <w:r w:rsidRPr="007A7659">
        <w:t xml:space="preserve"> shall have all three components populated with a value. The first component shall have a value of </w:t>
      </w:r>
      <w:r w:rsidRPr="007A7659">
        <w:rPr>
          <w:b/>
          <w:bCs/>
        </w:rPr>
        <w:t>QBP</w:t>
      </w:r>
      <w:r w:rsidRPr="007A7659">
        <w:t xml:space="preserve">; the second component shall have a value of </w:t>
      </w:r>
      <w:r w:rsidRPr="007A7659">
        <w:rPr>
          <w:b/>
          <w:bCs/>
        </w:rPr>
        <w:t>ZV1</w:t>
      </w:r>
      <w:r w:rsidRPr="007A7659">
        <w:t xml:space="preserve">. The third component shall have a value of </w:t>
      </w:r>
      <w:r w:rsidRPr="007A7659">
        <w:rPr>
          <w:b/>
          <w:bCs/>
        </w:rPr>
        <w:t>QBP_Q21</w:t>
      </w:r>
      <w:r w:rsidRPr="007A7659">
        <w:t>.</w:t>
      </w:r>
    </w:p>
    <w:p w14:paraId="53D9957F" w14:textId="77777777" w:rsidR="00BD6B97" w:rsidRPr="007A7659" w:rsidRDefault="00BD6B97">
      <w:pPr>
        <w:pStyle w:val="Heading6"/>
        <w:numPr>
          <w:ilvl w:val="5"/>
          <w:numId w:val="19"/>
        </w:numPr>
        <w:tabs>
          <w:tab w:val="clear" w:pos="4320"/>
          <w:tab w:val="left" w:pos="1152"/>
        </w:tabs>
        <w:rPr>
          <w:noProof w:val="0"/>
        </w:rPr>
      </w:pPr>
      <w:bookmarkStart w:id="3542" w:name="_Toc173916527"/>
      <w:bookmarkStart w:id="3543" w:name="_Toc174249022"/>
      <w:r w:rsidRPr="007A7659">
        <w:rPr>
          <w:noProof w:val="0"/>
        </w:rPr>
        <w:t>QPD Segment</w:t>
      </w:r>
      <w:bookmarkEnd w:id="3542"/>
      <w:bookmarkEnd w:id="3543"/>
    </w:p>
    <w:p w14:paraId="5D490E97" w14:textId="77777777" w:rsidR="00BD6B97" w:rsidRPr="007A7659" w:rsidRDefault="00BD6B97" w:rsidP="007E3B51">
      <w:r w:rsidRPr="007A7659">
        <w:t>The Patient Demographics Consumer shall send attributes within the QPD segment as described in Table 3.22-2.</w:t>
      </w:r>
    </w:p>
    <w:p w14:paraId="56C18E72" w14:textId="77777777" w:rsidR="00BD6B97" w:rsidRPr="007A7659" w:rsidRDefault="00BD6B97">
      <w:pPr>
        <w:pStyle w:val="TableTitle"/>
        <w:keepLines/>
      </w:pPr>
      <w:r w:rsidRPr="007A7659">
        <w:t xml:space="preserve">Table 3.22-2: </w:t>
      </w:r>
      <w:r w:rsidR="00BC6DE6" w:rsidRPr="007A7659">
        <w:t>IHE</w:t>
      </w:r>
      <w:r w:rsidRPr="007A7659">
        <w:t xml:space="preserve"> Profile - QPD segment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77"/>
        <w:gridCol w:w="555"/>
        <w:gridCol w:w="445"/>
        <w:gridCol w:w="566"/>
        <w:gridCol w:w="655"/>
        <w:gridCol w:w="743"/>
        <w:gridCol w:w="2459"/>
      </w:tblGrid>
      <w:tr w:rsidR="00BD6B97" w:rsidRPr="007A7659" w14:paraId="542856A4" w14:textId="77777777" w:rsidTr="00AE5ED3">
        <w:trPr>
          <w:jc w:val="center"/>
        </w:trPr>
        <w:tc>
          <w:tcPr>
            <w:tcW w:w="577" w:type="dxa"/>
            <w:shd w:val="clear" w:color="auto" w:fill="D8D8D8"/>
          </w:tcPr>
          <w:p w14:paraId="5A829237" w14:textId="77777777" w:rsidR="00BD6B97" w:rsidRPr="007A7659" w:rsidRDefault="00BD6B97" w:rsidP="0002013A">
            <w:pPr>
              <w:pStyle w:val="TableEntryHeader"/>
            </w:pPr>
            <w:r w:rsidRPr="007A7659">
              <w:t>SEQ</w:t>
            </w:r>
          </w:p>
        </w:tc>
        <w:tc>
          <w:tcPr>
            <w:tcW w:w="555" w:type="dxa"/>
            <w:shd w:val="clear" w:color="auto" w:fill="D8D8D8"/>
          </w:tcPr>
          <w:p w14:paraId="5E3029E9" w14:textId="77777777" w:rsidR="00BD6B97" w:rsidRPr="007A7659" w:rsidRDefault="00BD6B97" w:rsidP="0002013A">
            <w:pPr>
              <w:pStyle w:val="TableEntryHeader"/>
            </w:pPr>
            <w:r w:rsidRPr="007A7659">
              <w:t>LEN</w:t>
            </w:r>
          </w:p>
        </w:tc>
        <w:tc>
          <w:tcPr>
            <w:tcW w:w="445" w:type="dxa"/>
            <w:shd w:val="clear" w:color="auto" w:fill="D8D8D8"/>
          </w:tcPr>
          <w:p w14:paraId="78C4B8FE" w14:textId="77777777" w:rsidR="00BD6B97" w:rsidRPr="007A7659" w:rsidRDefault="00BD6B97" w:rsidP="0002013A">
            <w:pPr>
              <w:pStyle w:val="TableEntryHeader"/>
            </w:pPr>
            <w:r w:rsidRPr="007A7659">
              <w:t>DT</w:t>
            </w:r>
          </w:p>
        </w:tc>
        <w:tc>
          <w:tcPr>
            <w:tcW w:w="566" w:type="dxa"/>
            <w:shd w:val="clear" w:color="auto" w:fill="D8D8D8"/>
          </w:tcPr>
          <w:p w14:paraId="2DF9D0F3" w14:textId="77777777" w:rsidR="00BD6B97" w:rsidRPr="007A7659" w:rsidRDefault="00BD6B97" w:rsidP="0002013A">
            <w:pPr>
              <w:pStyle w:val="TableEntryHeader"/>
            </w:pPr>
            <w:r w:rsidRPr="007A7659">
              <w:t>OPT</w:t>
            </w:r>
          </w:p>
        </w:tc>
        <w:tc>
          <w:tcPr>
            <w:tcW w:w="655" w:type="dxa"/>
            <w:shd w:val="clear" w:color="auto" w:fill="D8D8D8"/>
          </w:tcPr>
          <w:p w14:paraId="63D1CAAC" w14:textId="77777777" w:rsidR="00BD6B97" w:rsidRPr="007A7659" w:rsidRDefault="00BD6B97" w:rsidP="0002013A">
            <w:pPr>
              <w:pStyle w:val="TableEntryHeader"/>
            </w:pPr>
            <w:r w:rsidRPr="007A7659">
              <w:t>TBL#</w:t>
            </w:r>
          </w:p>
        </w:tc>
        <w:tc>
          <w:tcPr>
            <w:tcW w:w="743" w:type="dxa"/>
            <w:shd w:val="clear" w:color="auto" w:fill="D8D8D8"/>
          </w:tcPr>
          <w:p w14:paraId="025924DF" w14:textId="77777777" w:rsidR="00BD6B97" w:rsidRPr="007A7659" w:rsidRDefault="00BD6B97" w:rsidP="0002013A">
            <w:pPr>
              <w:pStyle w:val="TableEntryHeader"/>
            </w:pPr>
            <w:r w:rsidRPr="007A7659">
              <w:t>ITEM#</w:t>
            </w:r>
          </w:p>
        </w:tc>
        <w:tc>
          <w:tcPr>
            <w:tcW w:w="2459" w:type="dxa"/>
            <w:shd w:val="clear" w:color="auto" w:fill="D8D8D8"/>
          </w:tcPr>
          <w:p w14:paraId="30E82035" w14:textId="77777777" w:rsidR="00BD6B97" w:rsidRPr="007A7659" w:rsidRDefault="00BD6B97" w:rsidP="0002013A">
            <w:pPr>
              <w:pStyle w:val="TableEntryHeader"/>
            </w:pPr>
            <w:r w:rsidRPr="007A7659">
              <w:t>ELEMENT NAME</w:t>
            </w:r>
          </w:p>
        </w:tc>
      </w:tr>
      <w:tr w:rsidR="00BD6B97" w:rsidRPr="007A7659" w14:paraId="21E5AF1B" w14:textId="77777777" w:rsidTr="00AE5ED3">
        <w:trPr>
          <w:jc w:val="center"/>
        </w:trPr>
        <w:tc>
          <w:tcPr>
            <w:tcW w:w="577" w:type="dxa"/>
          </w:tcPr>
          <w:p w14:paraId="2A90A3B3" w14:textId="77777777" w:rsidR="00BD6B97" w:rsidRPr="007A7659" w:rsidRDefault="00BD6B97">
            <w:pPr>
              <w:pStyle w:val="TableEntry"/>
              <w:keepNext/>
              <w:keepLines/>
              <w:snapToGrid w:val="0"/>
              <w:rPr>
                <w:noProof w:val="0"/>
              </w:rPr>
            </w:pPr>
            <w:r w:rsidRPr="007A7659">
              <w:rPr>
                <w:noProof w:val="0"/>
              </w:rPr>
              <w:t>1</w:t>
            </w:r>
          </w:p>
        </w:tc>
        <w:tc>
          <w:tcPr>
            <w:tcW w:w="555" w:type="dxa"/>
          </w:tcPr>
          <w:p w14:paraId="09E4E6DE" w14:textId="77777777" w:rsidR="00BD6B97" w:rsidRPr="007A7659" w:rsidRDefault="00BD6B97">
            <w:pPr>
              <w:pStyle w:val="TableEntry"/>
              <w:keepNext/>
              <w:keepLines/>
              <w:snapToGrid w:val="0"/>
              <w:rPr>
                <w:noProof w:val="0"/>
              </w:rPr>
            </w:pPr>
            <w:r w:rsidRPr="007A7659">
              <w:rPr>
                <w:noProof w:val="0"/>
              </w:rPr>
              <w:t>250</w:t>
            </w:r>
          </w:p>
        </w:tc>
        <w:tc>
          <w:tcPr>
            <w:tcW w:w="445" w:type="dxa"/>
          </w:tcPr>
          <w:p w14:paraId="2D798826" w14:textId="77777777" w:rsidR="00BD6B97" w:rsidRPr="007A7659" w:rsidRDefault="00BD6B97">
            <w:pPr>
              <w:pStyle w:val="TableEntry"/>
              <w:keepNext/>
              <w:keepLines/>
              <w:snapToGrid w:val="0"/>
              <w:rPr>
                <w:noProof w:val="0"/>
              </w:rPr>
            </w:pPr>
            <w:r w:rsidRPr="007A7659">
              <w:rPr>
                <w:noProof w:val="0"/>
              </w:rPr>
              <w:t>CE</w:t>
            </w:r>
          </w:p>
        </w:tc>
        <w:tc>
          <w:tcPr>
            <w:tcW w:w="566" w:type="dxa"/>
          </w:tcPr>
          <w:p w14:paraId="2A68E7CF" w14:textId="77777777" w:rsidR="00BD6B97" w:rsidRPr="007A7659" w:rsidRDefault="00BD6B97">
            <w:pPr>
              <w:pStyle w:val="TableEntry"/>
              <w:keepNext/>
              <w:keepLines/>
              <w:snapToGrid w:val="0"/>
              <w:rPr>
                <w:noProof w:val="0"/>
              </w:rPr>
            </w:pPr>
            <w:r w:rsidRPr="007A7659">
              <w:rPr>
                <w:noProof w:val="0"/>
              </w:rPr>
              <w:t>R</w:t>
            </w:r>
          </w:p>
        </w:tc>
        <w:tc>
          <w:tcPr>
            <w:tcW w:w="655" w:type="dxa"/>
          </w:tcPr>
          <w:p w14:paraId="1591A70D" w14:textId="77777777" w:rsidR="00BD6B97" w:rsidRPr="007A7659" w:rsidRDefault="00BD6B97">
            <w:pPr>
              <w:pStyle w:val="TableEntry"/>
              <w:keepNext/>
              <w:keepLines/>
              <w:snapToGrid w:val="0"/>
              <w:rPr>
                <w:noProof w:val="0"/>
              </w:rPr>
            </w:pPr>
            <w:r w:rsidRPr="007A7659">
              <w:rPr>
                <w:noProof w:val="0"/>
              </w:rPr>
              <w:t>0471</w:t>
            </w:r>
          </w:p>
        </w:tc>
        <w:tc>
          <w:tcPr>
            <w:tcW w:w="743" w:type="dxa"/>
          </w:tcPr>
          <w:p w14:paraId="0FC24FB4" w14:textId="77777777" w:rsidR="00BD6B97" w:rsidRPr="007A7659" w:rsidRDefault="00BD6B97">
            <w:pPr>
              <w:pStyle w:val="TableEntry"/>
              <w:keepNext/>
              <w:keepLines/>
              <w:snapToGrid w:val="0"/>
              <w:rPr>
                <w:noProof w:val="0"/>
              </w:rPr>
            </w:pPr>
            <w:r w:rsidRPr="007A7659">
              <w:rPr>
                <w:noProof w:val="0"/>
              </w:rPr>
              <w:t>01375</w:t>
            </w:r>
          </w:p>
        </w:tc>
        <w:tc>
          <w:tcPr>
            <w:tcW w:w="2459" w:type="dxa"/>
          </w:tcPr>
          <w:p w14:paraId="2C7865CA" w14:textId="77777777" w:rsidR="00BD6B97" w:rsidRPr="007A7659" w:rsidRDefault="00BD6B97">
            <w:pPr>
              <w:pStyle w:val="TableEntry"/>
              <w:keepNext/>
              <w:keepLines/>
              <w:snapToGrid w:val="0"/>
              <w:rPr>
                <w:noProof w:val="0"/>
              </w:rPr>
            </w:pPr>
            <w:r w:rsidRPr="007A7659">
              <w:rPr>
                <w:noProof w:val="0"/>
              </w:rPr>
              <w:t>Message Query Name</w:t>
            </w:r>
          </w:p>
        </w:tc>
      </w:tr>
      <w:tr w:rsidR="00BD6B97" w:rsidRPr="007A7659" w14:paraId="61AF24A2" w14:textId="77777777" w:rsidTr="00AE5ED3">
        <w:trPr>
          <w:jc w:val="center"/>
        </w:trPr>
        <w:tc>
          <w:tcPr>
            <w:tcW w:w="577" w:type="dxa"/>
          </w:tcPr>
          <w:p w14:paraId="037B658C" w14:textId="77777777" w:rsidR="00BD6B97" w:rsidRPr="007A7659" w:rsidRDefault="00BD6B97">
            <w:pPr>
              <w:pStyle w:val="TableEntry"/>
              <w:keepNext/>
              <w:keepLines/>
              <w:snapToGrid w:val="0"/>
              <w:rPr>
                <w:noProof w:val="0"/>
              </w:rPr>
            </w:pPr>
            <w:r w:rsidRPr="007A7659">
              <w:rPr>
                <w:noProof w:val="0"/>
              </w:rPr>
              <w:t>2</w:t>
            </w:r>
          </w:p>
        </w:tc>
        <w:tc>
          <w:tcPr>
            <w:tcW w:w="555" w:type="dxa"/>
          </w:tcPr>
          <w:p w14:paraId="2FF34AF5" w14:textId="77777777" w:rsidR="00BD6B97" w:rsidRPr="007A7659" w:rsidRDefault="00BD6B97">
            <w:pPr>
              <w:pStyle w:val="TableEntry"/>
              <w:keepNext/>
              <w:keepLines/>
              <w:snapToGrid w:val="0"/>
              <w:rPr>
                <w:noProof w:val="0"/>
              </w:rPr>
            </w:pPr>
            <w:r w:rsidRPr="007A7659">
              <w:rPr>
                <w:noProof w:val="0"/>
              </w:rPr>
              <w:t>32</w:t>
            </w:r>
          </w:p>
        </w:tc>
        <w:tc>
          <w:tcPr>
            <w:tcW w:w="445" w:type="dxa"/>
          </w:tcPr>
          <w:p w14:paraId="238F5B18" w14:textId="77777777" w:rsidR="00BD6B97" w:rsidRPr="007A7659" w:rsidRDefault="00BD6B97">
            <w:pPr>
              <w:pStyle w:val="TableEntry"/>
              <w:keepNext/>
              <w:keepLines/>
              <w:snapToGrid w:val="0"/>
              <w:rPr>
                <w:noProof w:val="0"/>
              </w:rPr>
            </w:pPr>
            <w:r w:rsidRPr="007A7659">
              <w:rPr>
                <w:noProof w:val="0"/>
              </w:rPr>
              <w:t>ST</w:t>
            </w:r>
          </w:p>
        </w:tc>
        <w:tc>
          <w:tcPr>
            <w:tcW w:w="566" w:type="dxa"/>
          </w:tcPr>
          <w:p w14:paraId="4DA66323" w14:textId="77777777" w:rsidR="00BD6B97" w:rsidRPr="007A7659" w:rsidRDefault="00BD6B97">
            <w:pPr>
              <w:pStyle w:val="TableEntry"/>
              <w:keepNext/>
              <w:keepLines/>
              <w:snapToGrid w:val="0"/>
              <w:rPr>
                <w:noProof w:val="0"/>
              </w:rPr>
            </w:pPr>
            <w:r w:rsidRPr="007A7659">
              <w:rPr>
                <w:noProof w:val="0"/>
              </w:rPr>
              <w:t>R+</w:t>
            </w:r>
          </w:p>
        </w:tc>
        <w:tc>
          <w:tcPr>
            <w:tcW w:w="655" w:type="dxa"/>
          </w:tcPr>
          <w:p w14:paraId="03361122" w14:textId="77777777" w:rsidR="00BD6B97" w:rsidRPr="007A7659" w:rsidRDefault="00BD6B97">
            <w:pPr>
              <w:pStyle w:val="TableEntry"/>
              <w:keepNext/>
              <w:keepLines/>
              <w:snapToGrid w:val="0"/>
              <w:rPr>
                <w:noProof w:val="0"/>
              </w:rPr>
            </w:pPr>
          </w:p>
        </w:tc>
        <w:tc>
          <w:tcPr>
            <w:tcW w:w="743" w:type="dxa"/>
          </w:tcPr>
          <w:p w14:paraId="4C3BE98B" w14:textId="77777777" w:rsidR="00BD6B97" w:rsidRPr="007A7659" w:rsidRDefault="00BD6B97">
            <w:pPr>
              <w:pStyle w:val="TableEntry"/>
              <w:keepNext/>
              <w:keepLines/>
              <w:snapToGrid w:val="0"/>
              <w:rPr>
                <w:noProof w:val="0"/>
              </w:rPr>
            </w:pPr>
            <w:r w:rsidRPr="007A7659">
              <w:rPr>
                <w:noProof w:val="0"/>
              </w:rPr>
              <w:t>00696</w:t>
            </w:r>
          </w:p>
        </w:tc>
        <w:tc>
          <w:tcPr>
            <w:tcW w:w="2459" w:type="dxa"/>
          </w:tcPr>
          <w:p w14:paraId="317B4913" w14:textId="77777777" w:rsidR="00BD6B97" w:rsidRPr="007A7659" w:rsidRDefault="00BD6B97">
            <w:pPr>
              <w:pStyle w:val="TableEntry"/>
              <w:keepNext/>
              <w:keepLines/>
              <w:snapToGrid w:val="0"/>
              <w:rPr>
                <w:noProof w:val="0"/>
              </w:rPr>
            </w:pPr>
            <w:r w:rsidRPr="007A7659">
              <w:rPr>
                <w:noProof w:val="0"/>
              </w:rPr>
              <w:t>Query Tag</w:t>
            </w:r>
          </w:p>
        </w:tc>
      </w:tr>
      <w:tr w:rsidR="00BD6B97" w:rsidRPr="007A7659" w14:paraId="4113863B" w14:textId="77777777" w:rsidTr="00AE5ED3">
        <w:trPr>
          <w:jc w:val="center"/>
        </w:trPr>
        <w:tc>
          <w:tcPr>
            <w:tcW w:w="577" w:type="dxa"/>
          </w:tcPr>
          <w:p w14:paraId="171D46AD" w14:textId="77777777" w:rsidR="00BD6B97" w:rsidRPr="007A7659" w:rsidRDefault="00BD6B97">
            <w:pPr>
              <w:pStyle w:val="TableEntry"/>
              <w:snapToGrid w:val="0"/>
              <w:rPr>
                <w:noProof w:val="0"/>
              </w:rPr>
            </w:pPr>
            <w:r w:rsidRPr="007A7659">
              <w:rPr>
                <w:noProof w:val="0"/>
              </w:rPr>
              <w:t>3</w:t>
            </w:r>
          </w:p>
        </w:tc>
        <w:tc>
          <w:tcPr>
            <w:tcW w:w="555" w:type="dxa"/>
          </w:tcPr>
          <w:p w14:paraId="592D1CEF" w14:textId="77777777" w:rsidR="00BD6B97" w:rsidRPr="007A7659" w:rsidRDefault="00BD6B97">
            <w:pPr>
              <w:pStyle w:val="TableEntry"/>
              <w:snapToGrid w:val="0"/>
              <w:rPr>
                <w:noProof w:val="0"/>
              </w:rPr>
            </w:pPr>
          </w:p>
        </w:tc>
        <w:tc>
          <w:tcPr>
            <w:tcW w:w="445" w:type="dxa"/>
          </w:tcPr>
          <w:p w14:paraId="32BBDE9B" w14:textId="77777777" w:rsidR="00BD6B97" w:rsidRPr="007A7659" w:rsidRDefault="00BD6B97">
            <w:pPr>
              <w:pStyle w:val="TableEntry"/>
              <w:snapToGrid w:val="0"/>
              <w:rPr>
                <w:noProof w:val="0"/>
              </w:rPr>
            </w:pPr>
            <w:r w:rsidRPr="007A7659">
              <w:rPr>
                <w:noProof w:val="0"/>
              </w:rPr>
              <w:t>QIP</w:t>
            </w:r>
          </w:p>
        </w:tc>
        <w:tc>
          <w:tcPr>
            <w:tcW w:w="566" w:type="dxa"/>
          </w:tcPr>
          <w:p w14:paraId="6C57BBB8" w14:textId="77777777" w:rsidR="00BD6B97" w:rsidRPr="007A7659" w:rsidRDefault="00BD6B97">
            <w:pPr>
              <w:pStyle w:val="TableEntry"/>
              <w:snapToGrid w:val="0"/>
              <w:rPr>
                <w:noProof w:val="0"/>
              </w:rPr>
            </w:pPr>
            <w:r w:rsidRPr="007A7659">
              <w:rPr>
                <w:noProof w:val="0"/>
              </w:rPr>
              <w:t>R</w:t>
            </w:r>
          </w:p>
        </w:tc>
        <w:tc>
          <w:tcPr>
            <w:tcW w:w="655" w:type="dxa"/>
          </w:tcPr>
          <w:p w14:paraId="7CC972C2" w14:textId="77777777" w:rsidR="00BD6B97" w:rsidRPr="007A7659" w:rsidRDefault="00BD6B97">
            <w:pPr>
              <w:pStyle w:val="TableEntry"/>
              <w:snapToGrid w:val="0"/>
              <w:rPr>
                <w:noProof w:val="0"/>
              </w:rPr>
            </w:pPr>
          </w:p>
        </w:tc>
        <w:tc>
          <w:tcPr>
            <w:tcW w:w="743" w:type="dxa"/>
          </w:tcPr>
          <w:p w14:paraId="5744727D" w14:textId="77777777" w:rsidR="00BD6B97" w:rsidRPr="007A7659" w:rsidRDefault="00BD6B97">
            <w:pPr>
              <w:pStyle w:val="TableEntry"/>
              <w:snapToGrid w:val="0"/>
              <w:rPr>
                <w:noProof w:val="0"/>
              </w:rPr>
            </w:pPr>
          </w:p>
        </w:tc>
        <w:tc>
          <w:tcPr>
            <w:tcW w:w="2459" w:type="dxa"/>
          </w:tcPr>
          <w:p w14:paraId="77E9028B" w14:textId="77777777" w:rsidR="00BD6B97" w:rsidRPr="007A7659" w:rsidRDefault="00BD6B97">
            <w:pPr>
              <w:pStyle w:val="TableEntry"/>
              <w:snapToGrid w:val="0"/>
              <w:rPr>
                <w:noProof w:val="0"/>
              </w:rPr>
            </w:pPr>
            <w:r w:rsidRPr="007A7659">
              <w:rPr>
                <w:noProof w:val="0"/>
              </w:rPr>
              <w:t>Demographics and Visit Fields</w:t>
            </w:r>
          </w:p>
        </w:tc>
      </w:tr>
      <w:tr w:rsidR="00BD6B97" w:rsidRPr="007A7659" w14:paraId="7A178CB1" w14:textId="77777777" w:rsidTr="00AE5ED3">
        <w:trPr>
          <w:jc w:val="center"/>
        </w:trPr>
        <w:tc>
          <w:tcPr>
            <w:tcW w:w="577" w:type="dxa"/>
          </w:tcPr>
          <w:p w14:paraId="25116977" w14:textId="77777777" w:rsidR="00BD6B97" w:rsidRPr="007A7659" w:rsidRDefault="00BD6B97">
            <w:pPr>
              <w:pStyle w:val="TableEntry"/>
              <w:snapToGrid w:val="0"/>
              <w:rPr>
                <w:noProof w:val="0"/>
              </w:rPr>
            </w:pPr>
            <w:r w:rsidRPr="007A7659">
              <w:rPr>
                <w:noProof w:val="0"/>
              </w:rPr>
              <w:t>8</w:t>
            </w:r>
          </w:p>
        </w:tc>
        <w:tc>
          <w:tcPr>
            <w:tcW w:w="555" w:type="dxa"/>
          </w:tcPr>
          <w:p w14:paraId="2807C084" w14:textId="77777777" w:rsidR="00BD6B97" w:rsidRPr="007A7659" w:rsidRDefault="00BD6B97">
            <w:pPr>
              <w:pStyle w:val="TableEntry"/>
              <w:snapToGrid w:val="0"/>
              <w:rPr>
                <w:noProof w:val="0"/>
              </w:rPr>
            </w:pPr>
          </w:p>
        </w:tc>
        <w:tc>
          <w:tcPr>
            <w:tcW w:w="445" w:type="dxa"/>
          </w:tcPr>
          <w:p w14:paraId="4C7149F7" w14:textId="77777777" w:rsidR="00BD6B97" w:rsidRPr="007A7659" w:rsidRDefault="00BD6B97">
            <w:pPr>
              <w:pStyle w:val="TableEntry"/>
              <w:snapToGrid w:val="0"/>
              <w:rPr>
                <w:noProof w:val="0"/>
              </w:rPr>
            </w:pPr>
            <w:r w:rsidRPr="007A7659">
              <w:rPr>
                <w:noProof w:val="0"/>
              </w:rPr>
              <w:t>CX</w:t>
            </w:r>
          </w:p>
        </w:tc>
        <w:tc>
          <w:tcPr>
            <w:tcW w:w="566" w:type="dxa"/>
          </w:tcPr>
          <w:p w14:paraId="312F638B" w14:textId="77777777" w:rsidR="00BD6B97" w:rsidRPr="007A7659" w:rsidRDefault="00BD6B97">
            <w:pPr>
              <w:pStyle w:val="TableEntry"/>
              <w:snapToGrid w:val="0"/>
              <w:rPr>
                <w:noProof w:val="0"/>
              </w:rPr>
            </w:pPr>
            <w:r w:rsidRPr="007A7659">
              <w:rPr>
                <w:noProof w:val="0"/>
              </w:rPr>
              <w:t>O</w:t>
            </w:r>
          </w:p>
        </w:tc>
        <w:tc>
          <w:tcPr>
            <w:tcW w:w="655" w:type="dxa"/>
          </w:tcPr>
          <w:p w14:paraId="020AAB09" w14:textId="77777777" w:rsidR="00BD6B97" w:rsidRPr="007A7659" w:rsidRDefault="00BD6B97">
            <w:pPr>
              <w:pStyle w:val="TableEntry"/>
              <w:snapToGrid w:val="0"/>
              <w:rPr>
                <w:noProof w:val="0"/>
              </w:rPr>
            </w:pPr>
          </w:p>
        </w:tc>
        <w:tc>
          <w:tcPr>
            <w:tcW w:w="743" w:type="dxa"/>
          </w:tcPr>
          <w:p w14:paraId="6E501C15" w14:textId="77777777" w:rsidR="00BD6B97" w:rsidRPr="007A7659" w:rsidRDefault="00BD6B97">
            <w:pPr>
              <w:pStyle w:val="TableEntry"/>
              <w:snapToGrid w:val="0"/>
              <w:rPr>
                <w:noProof w:val="0"/>
              </w:rPr>
            </w:pPr>
          </w:p>
        </w:tc>
        <w:tc>
          <w:tcPr>
            <w:tcW w:w="2459" w:type="dxa"/>
          </w:tcPr>
          <w:p w14:paraId="12524B18" w14:textId="77777777" w:rsidR="00BD6B97" w:rsidRPr="007A7659" w:rsidRDefault="00BD6B97">
            <w:pPr>
              <w:pStyle w:val="TableEntry"/>
              <w:snapToGrid w:val="0"/>
              <w:rPr>
                <w:noProof w:val="0"/>
              </w:rPr>
            </w:pPr>
            <w:r w:rsidRPr="007A7659">
              <w:rPr>
                <w:noProof w:val="0"/>
              </w:rPr>
              <w:t>What Domains Returned</w:t>
            </w:r>
          </w:p>
        </w:tc>
      </w:tr>
    </w:tbl>
    <w:p w14:paraId="747D4C3F" w14:textId="77777777" w:rsidR="00BD6B97" w:rsidRPr="007A7659" w:rsidRDefault="00BD6B97" w:rsidP="007E3B51">
      <w:pPr>
        <w:pStyle w:val="BodyText"/>
        <w:jc w:val="right"/>
        <w:rPr>
          <w:i/>
          <w:iCs/>
        </w:rPr>
      </w:pPr>
      <w:r w:rsidRPr="007A7659">
        <w:rPr>
          <w:i/>
          <w:iCs/>
        </w:rPr>
        <w:t>Adapted from the HL7 standard, version 2.5</w:t>
      </w:r>
    </w:p>
    <w:p w14:paraId="05E30719" w14:textId="77777777" w:rsidR="00053F67" w:rsidRPr="007A7659" w:rsidRDefault="00053F67" w:rsidP="00075018">
      <w:pPr>
        <w:rPr>
          <w:rFonts w:eastAsia="MS Mincho"/>
          <w:lang w:eastAsia="he-IL" w:bidi="he-IL"/>
        </w:rPr>
      </w:pPr>
    </w:p>
    <w:p w14:paraId="71940772" w14:textId="77777777" w:rsidR="00075018" w:rsidRPr="007A7659" w:rsidRDefault="00BD6B97" w:rsidP="007E3B51">
      <w:pPr>
        <w:pStyle w:val="BodyText"/>
        <w:rPr>
          <w:b/>
          <w:u w:val="single"/>
        </w:rPr>
      </w:pPr>
      <w:r w:rsidRPr="007A7659">
        <w:rPr>
          <w:rFonts w:eastAsia="MS Mincho"/>
          <w:lang w:eastAsia="he-IL" w:bidi="he-IL"/>
        </w:rPr>
        <w:lastRenderedPageBreak/>
        <w:t>The Consumer shall specify “IHE PDQ Query” for QPD-1</w:t>
      </w:r>
      <w:r w:rsidR="00075018" w:rsidRPr="007A7659">
        <w:rPr>
          <w:rFonts w:eastAsia="MS Mincho"/>
          <w:lang w:eastAsia="he-IL" w:bidi="he-IL"/>
        </w:rPr>
        <w:t>.1</w:t>
      </w:r>
      <w:r w:rsidRPr="007A7659">
        <w:rPr>
          <w:rFonts w:eastAsia="MS Mincho"/>
          <w:lang w:eastAsia="he-IL" w:bidi="he-IL"/>
        </w:rPr>
        <w:t xml:space="preserve"> Message Query Name</w:t>
      </w:r>
      <w:r w:rsidR="00290B40" w:rsidRPr="007A7659">
        <w:rPr>
          <w:rFonts w:eastAsia="MS Mincho"/>
          <w:lang w:eastAsia="he-IL" w:bidi="he-IL"/>
        </w:rPr>
        <w:t xml:space="preserve">. </w:t>
      </w:r>
      <w:r w:rsidR="00075018" w:rsidRPr="007A7659">
        <w:t>All other components of Message Query Name shall not be populated.</w:t>
      </w:r>
    </w:p>
    <w:p w14:paraId="56EE978D" w14:textId="77777777" w:rsidR="00BD6B97" w:rsidRPr="007A7659" w:rsidRDefault="00BD6B97">
      <w:pPr>
        <w:pStyle w:val="Heading7"/>
        <w:numPr>
          <w:ilvl w:val="6"/>
          <w:numId w:val="19"/>
        </w:numPr>
        <w:tabs>
          <w:tab w:val="clear" w:pos="4320"/>
          <w:tab w:val="clear" w:pos="5040"/>
          <w:tab w:val="left" w:pos="1296"/>
        </w:tabs>
        <w:rPr>
          <w:noProof w:val="0"/>
        </w:rPr>
      </w:pPr>
      <w:bookmarkStart w:id="3544" w:name="_Toc173916528"/>
      <w:bookmarkStart w:id="3545" w:name="_Toc174249023"/>
      <w:r w:rsidRPr="007A7659">
        <w:rPr>
          <w:noProof w:val="0"/>
        </w:rPr>
        <w:t>Parameters in QPD-3-Demographics and Visit-Related Fields</w:t>
      </w:r>
      <w:bookmarkEnd w:id="3544"/>
      <w:bookmarkEnd w:id="3545"/>
    </w:p>
    <w:p w14:paraId="1A38CEDF" w14:textId="77777777" w:rsidR="00BD6B97" w:rsidRPr="007A7659" w:rsidRDefault="00BD6B97">
      <w:r w:rsidRPr="007A7659">
        <w:t xml:space="preserve">Field </w:t>
      </w:r>
      <w:r w:rsidRPr="007A7659">
        <w:rPr>
          <w:i/>
          <w:iCs/>
        </w:rPr>
        <w:t>QPD-3-Demographics and Visit-Related Fields</w:t>
      </w:r>
      <w:r w:rsidRPr="007A7659">
        <w:t xml:space="preserve"> consists of one or more repetitions, each of which contains two components that together contain the name and value of a distinct parameter to the query. Acceptable segments are PID, PD1, PV1, and PV2.</w:t>
      </w:r>
    </w:p>
    <w:p w14:paraId="106501E7" w14:textId="77777777" w:rsidR="00BD6B97" w:rsidRPr="007A7659" w:rsidRDefault="00BD6B97">
      <w:r w:rsidRPr="007A7659">
        <w:t>The first component of each parameter contains the name of an HL7 element in the form</w:t>
      </w:r>
    </w:p>
    <w:p w14:paraId="0E06B9F0" w14:textId="77777777" w:rsidR="00BD6B97" w:rsidRPr="007A7659" w:rsidRDefault="00BD6B97">
      <w:r w:rsidRPr="007A7659">
        <w:tab/>
        <w:t>@&lt;seg&gt;.&lt;field no&gt;.&lt;component no&gt;.&lt;subcomponent no&gt;</w:t>
      </w:r>
    </w:p>
    <w:p w14:paraId="3317D673" w14:textId="77777777" w:rsidR="00BD6B97" w:rsidRPr="007A7659" w:rsidRDefault="00BD6B97">
      <w:r w:rsidRPr="007A7659">
        <w:t>The above format is populated according to common HL7 usage for specifying elements used in query parameters, as follows:</w:t>
      </w:r>
    </w:p>
    <w:p w14:paraId="348ABE56" w14:textId="77777777" w:rsidR="00BD6B97" w:rsidRPr="007A7659" w:rsidRDefault="00BD6B97">
      <w:r w:rsidRPr="007A7659">
        <w:t>&lt;seg&gt; represents a 3-character segment ID from the HL7 Standard.</w:t>
      </w:r>
    </w:p>
    <w:p w14:paraId="49B4CACC" w14:textId="77777777" w:rsidR="00BD6B97" w:rsidRPr="007A7659" w:rsidRDefault="00BD6B97">
      <w:r w:rsidRPr="007A7659">
        <w:t>&lt;field no&gt; is the number of a field within the segment as shown in the SEQ column of the segment attribute table for the segment selected.</w:t>
      </w:r>
    </w:p>
    <w:p w14:paraId="37D4E0FB" w14:textId="77777777" w:rsidR="00BD6B97" w:rsidRPr="007A7659" w:rsidRDefault="00BD6B97">
      <w:r w:rsidRPr="007A7659">
        <w:t>&lt;component no&gt;, for fields whose data types contain multiple components, shall contain the cardinal number of the component being valued. For fields whose data types do not contain multiple components, &lt;component no&gt; shall not be valued and its preceding period should not appear.</w:t>
      </w:r>
    </w:p>
    <w:p w14:paraId="7CC7D419" w14:textId="77777777" w:rsidR="00BD6B97" w:rsidRPr="007A7659" w:rsidRDefault="00BD6B97">
      <w:r w:rsidRPr="007A7659">
        <w:t>&lt;subcomponent no&gt;, for components whose data types contain multiple subcomponents, shall contain the cardinal number of the subcomponent being valued. For components whose data types do not contain multiple subcomponents, &lt;subcomponent no&gt; shall not be valued and its preceding period shall not appear.</w:t>
      </w:r>
    </w:p>
    <w:p w14:paraId="1920B7E6" w14:textId="77777777" w:rsidR="00BD6B97" w:rsidRPr="007A7659" w:rsidRDefault="00BD6B97">
      <w:r w:rsidRPr="007A7659">
        <w:t>The second subcomponent of each parameter contains the value that is to be matched. If it is desired to constrain the quality of a match within the bounds of an algorithm known to the Supplier, the algorithm and constraint values may be specified in Fields QPD-4 through QPD-7.</w:t>
      </w:r>
    </w:p>
    <w:p w14:paraId="173BACED" w14:textId="26977C40" w:rsidR="00BD6B97" w:rsidRPr="007A7659" w:rsidRDefault="00BD6B97" w:rsidP="007E3B51">
      <w:r w:rsidRPr="007A7659">
        <w:t>The Patient Demographics Consumer may specify, and the Patient Demographics Supplier shall support, the fields in Table 3.22-3. If the Pediatric Demographics Option is supported, then additionally, the Patient Demographics Consumer may specify, and the Patient Demographics Supplier shall support, the fields in Table 3.22-</w:t>
      </w:r>
      <w:r w:rsidR="00C02D4C">
        <w:t>3a</w:t>
      </w:r>
      <w:r w:rsidRPr="007A7659">
        <w:t>.</w:t>
      </w:r>
    </w:p>
    <w:p w14:paraId="6765C6AE" w14:textId="77777777" w:rsidR="00BD6B97" w:rsidRPr="007A7659" w:rsidRDefault="00BD6B97">
      <w:pPr>
        <w:pStyle w:val="TableTitle"/>
      </w:pPr>
      <w:r w:rsidRPr="007A7659">
        <w:t xml:space="preserve">Table 3.22-3: </w:t>
      </w:r>
      <w:r w:rsidR="00BC6DE6" w:rsidRPr="007A7659">
        <w:t>IHE</w:t>
      </w:r>
      <w:r w:rsidRPr="007A7659">
        <w:t xml:space="preserve"> Profile – QPD-3 fields required to be supported</w:t>
      </w:r>
    </w:p>
    <w:tbl>
      <w:tblPr>
        <w:tblW w:w="0" w:type="auto"/>
        <w:jc w:val="center"/>
        <w:tblLayout w:type="fixed"/>
        <w:tblCellMar>
          <w:left w:w="0" w:type="dxa"/>
          <w:right w:w="0" w:type="dxa"/>
        </w:tblCellMar>
        <w:tblLook w:val="0000" w:firstRow="0" w:lastRow="0" w:firstColumn="0" w:lastColumn="0" w:noHBand="0" w:noVBand="0"/>
      </w:tblPr>
      <w:tblGrid>
        <w:gridCol w:w="670"/>
        <w:gridCol w:w="2014"/>
      </w:tblGrid>
      <w:tr w:rsidR="00BD6B97" w:rsidRPr="007A7659" w14:paraId="7EA1792C" w14:textId="77777777" w:rsidTr="001D3953">
        <w:trPr>
          <w:tblHeader/>
          <w:jc w:val="center"/>
        </w:trPr>
        <w:tc>
          <w:tcPr>
            <w:tcW w:w="670" w:type="dxa"/>
            <w:tcBorders>
              <w:top w:val="single" w:sz="4" w:space="0" w:color="000000"/>
              <w:left w:val="single" w:sz="4" w:space="0" w:color="000000"/>
              <w:bottom w:val="single" w:sz="4" w:space="0" w:color="000000"/>
            </w:tcBorders>
            <w:shd w:val="clear" w:color="auto" w:fill="D9D9D9"/>
          </w:tcPr>
          <w:p w14:paraId="4683DF19" w14:textId="77777777" w:rsidR="00BD6B97" w:rsidRPr="007A7659" w:rsidRDefault="00BD6B97" w:rsidP="0002013A">
            <w:pPr>
              <w:pStyle w:val="TableEntryHeader"/>
            </w:pPr>
            <w:r w:rsidRPr="007A7659">
              <w:t>FLD</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Pr>
          <w:p w14:paraId="4C128C69" w14:textId="77777777" w:rsidR="00BD6B97" w:rsidRPr="007A7659" w:rsidRDefault="00BD6B97" w:rsidP="0002013A">
            <w:pPr>
              <w:pStyle w:val="TableEntryHeader"/>
            </w:pPr>
            <w:r w:rsidRPr="007A7659">
              <w:t>ELEMENT NAME</w:t>
            </w:r>
          </w:p>
        </w:tc>
      </w:tr>
      <w:tr w:rsidR="00BD6B97" w:rsidRPr="007A7659" w14:paraId="6FB928BA" w14:textId="77777777">
        <w:trPr>
          <w:jc w:val="center"/>
        </w:trPr>
        <w:tc>
          <w:tcPr>
            <w:tcW w:w="670" w:type="dxa"/>
            <w:tcBorders>
              <w:left w:val="single" w:sz="4" w:space="0" w:color="000000"/>
              <w:bottom w:val="single" w:sz="4" w:space="0" w:color="000000"/>
            </w:tcBorders>
          </w:tcPr>
          <w:p w14:paraId="13B295CE" w14:textId="77777777" w:rsidR="00BD6B97" w:rsidRPr="007A7659" w:rsidRDefault="00BD6B97">
            <w:pPr>
              <w:pStyle w:val="TableEntry"/>
              <w:snapToGrid w:val="0"/>
              <w:rPr>
                <w:noProof w:val="0"/>
              </w:rPr>
            </w:pPr>
            <w:r w:rsidRPr="007A7659">
              <w:rPr>
                <w:noProof w:val="0"/>
              </w:rPr>
              <w:t>PID.3</w:t>
            </w:r>
          </w:p>
        </w:tc>
        <w:tc>
          <w:tcPr>
            <w:tcW w:w="2014" w:type="dxa"/>
            <w:tcBorders>
              <w:left w:val="single" w:sz="4" w:space="0" w:color="000000"/>
              <w:bottom w:val="single" w:sz="4" w:space="0" w:color="000000"/>
              <w:right w:val="single" w:sz="4" w:space="0" w:color="000000"/>
            </w:tcBorders>
          </w:tcPr>
          <w:p w14:paraId="4529CD63" w14:textId="77777777" w:rsidR="00BD6B97" w:rsidRPr="007A7659" w:rsidRDefault="00BD6B97">
            <w:pPr>
              <w:pStyle w:val="TableEntry"/>
              <w:snapToGrid w:val="0"/>
              <w:rPr>
                <w:noProof w:val="0"/>
              </w:rPr>
            </w:pPr>
            <w:r w:rsidRPr="007A7659">
              <w:rPr>
                <w:noProof w:val="0"/>
              </w:rPr>
              <w:t>Patient Identifier List</w:t>
            </w:r>
          </w:p>
        </w:tc>
      </w:tr>
      <w:tr w:rsidR="00BD6B97" w:rsidRPr="007A7659" w14:paraId="732C874A" w14:textId="77777777">
        <w:trPr>
          <w:jc w:val="center"/>
        </w:trPr>
        <w:tc>
          <w:tcPr>
            <w:tcW w:w="670" w:type="dxa"/>
            <w:tcBorders>
              <w:left w:val="single" w:sz="4" w:space="0" w:color="000000"/>
              <w:bottom w:val="single" w:sz="4" w:space="0" w:color="000000"/>
            </w:tcBorders>
          </w:tcPr>
          <w:p w14:paraId="2D5C58A3" w14:textId="77777777" w:rsidR="00BD6B97" w:rsidRPr="007A7659" w:rsidRDefault="00BD6B97">
            <w:pPr>
              <w:pStyle w:val="TableEntry"/>
              <w:snapToGrid w:val="0"/>
              <w:rPr>
                <w:noProof w:val="0"/>
              </w:rPr>
            </w:pPr>
            <w:r w:rsidRPr="007A7659">
              <w:rPr>
                <w:noProof w:val="0"/>
              </w:rPr>
              <w:t>PID.5</w:t>
            </w:r>
          </w:p>
        </w:tc>
        <w:tc>
          <w:tcPr>
            <w:tcW w:w="2014" w:type="dxa"/>
            <w:tcBorders>
              <w:left w:val="single" w:sz="4" w:space="0" w:color="000000"/>
              <w:bottom w:val="single" w:sz="4" w:space="0" w:color="000000"/>
              <w:right w:val="single" w:sz="4" w:space="0" w:color="000000"/>
            </w:tcBorders>
          </w:tcPr>
          <w:p w14:paraId="4AC142CD" w14:textId="77777777" w:rsidR="00BD6B97" w:rsidRPr="007A7659" w:rsidRDefault="00BD6B97">
            <w:pPr>
              <w:pStyle w:val="TableEntry"/>
              <w:snapToGrid w:val="0"/>
              <w:rPr>
                <w:noProof w:val="0"/>
              </w:rPr>
            </w:pPr>
            <w:r w:rsidRPr="007A7659">
              <w:rPr>
                <w:noProof w:val="0"/>
              </w:rPr>
              <w:t>Patient Name</w:t>
            </w:r>
          </w:p>
        </w:tc>
      </w:tr>
      <w:tr w:rsidR="00BD6B97" w:rsidRPr="007A7659" w14:paraId="6CA45B72" w14:textId="77777777">
        <w:trPr>
          <w:jc w:val="center"/>
        </w:trPr>
        <w:tc>
          <w:tcPr>
            <w:tcW w:w="670" w:type="dxa"/>
            <w:tcBorders>
              <w:left w:val="single" w:sz="4" w:space="0" w:color="000000"/>
              <w:bottom w:val="single" w:sz="4" w:space="0" w:color="000000"/>
            </w:tcBorders>
          </w:tcPr>
          <w:p w14:paraId="0E4F1367" w14:textId="77777777" w:rsidR="00BD6B97" w:rsidRPr="007A7659" w:rsidRDefault="00BD6B97">
            <w:pPr>
              <w:pStyle w:val="TableEntry"/>
              <w:snapToGrid w:val="0"/>
              <w:rPr>
                <w:noProof w:val="0"/>
              </w:rPr>
            </w:pPr>
            <w:r w:rsidRPr="007A7659">
              <w:rPr>
                <w:noProof w:val="0"/>
              </w:rPr>
              <w:t>PID.7</w:t>
            </w:r>
          </w:p>
        </w:tc>
        <w:tc>
          <w:tcPr>
            <w:tcW w:w="2014" w:type="dxa"/>
            <w:tcBorders>
              <w:left w:val="single" w:sz="4" w:space="0" w:color="000000"/>
              <w:bottom w:val="single" w:sz="4" w:space="0" w:color="000000"/>
              <w:right w:val="single" w:sz="4" w:space="0" w:color="000000"/>
            </w:tcBorders>
          </w:tcPr>
          <w:p w14:paraId="0AA81117" w14:textId="77777777" w:rsidR="00BD6B97" w:rsidRPr="007A7659" w:rsidRDefault="00BD6B97">
            <w:pPr>
              <w:pStyle w:val="TableEntry"/>
              <w:snapToGrid w:val="0"/>
              <w:rPr>
                <w:noProof w:val="0"/>
              </w:rPr>
            </w:pPr>
            <w:r w:rsidRPr="007A7659">
              <w:rPr>
                <w:noProof w:val="0"/>
              </w:rPr>
              <w:t>Date/Time of Birth</w:t>
            </w:r>
          </w:p>
        </w:tc>
      </w:tr>
      <w:tr w:rsidR="00BD6B97" w:rsidRPr="007A7659" w14:paraId="12F32907" w14:textId="77777777">
        <w:trPr>
          <w:jc w:val="center"/>
        </w:trPr>
        <w:tc>
          <w:tcPr>
            <w:tcW w:w="670" w:type="dxa"/>
            <w:tcBorders>
              <w:left w:val="single" w:sz="4" w:space="0" w:color="000000"/>
              <w:bottom w:val="single" w:sz="4" w:space="0" w:color="000000"/>
            </w:tcBorders>
          </w:tcPr>
          <w:p w14:paraId="7855182D" w14:textId="77777777" w:rsidR="00BD6B97" w:rsidRPr="007A7659" w:rsidRDefault="00BD6B97">
            <w:pPr>
              <w:pStyle w:val="TableEntry"/>
              <w:snapToGrid w:val="0"/>
              <w:rPr>
                <w:noProof w:val="0"/>
              </w:rPr>
            </w:pPr>
            <w:r w:rsidRPr="007A7659">
              <w:rPr>
                <w:noProof w:val="0"/>
              </w:rPr>
              <w:t>PID.8</w:t>
            </w:r>
          </w:p>
        </w:tc>
        <w:tc>
          <w:tcPr>
            <w:tcW w:w="2014" w:type="dxa"/>
            <w:tcBorders>
              <w:left w:val="single" w:sz="4" w:space="0" w:color="000000"/>
              <w:bottom w:val="single" w:sz="4" w:space="0" w:color="000000"/>
              <w:right w:val="single" w:sz="4" w:space="0" w:color="000000"/>
            </w:tcBorders>
          </w:tcPr>
          <w:p w14:paraId="738D689C" w14:textId="77777777" w:rsidR="00BD6B97" w:rsidRPr="007A7659" w:rsidRDefault="00BD6B97">
            <w:pPr>
              <w:pStyle w:val="TableEntry"/>
              <w:snapToGrid w:val="0"/>
              <w:rPr>
                <w:noProof w:val="0"/>
              </w:rPr>
            </w:pPr>
            <w:r w:rsidRPr="007A7659">
              <w:rPr>
                <w:noProof w:val="0"/>
              </w:rPr>
              <w:t>Administrative Sex</w:t>
            </w:r>
          </w:p>
        </w:tc>
      </w:tr>
      <w:tr w:rsidR="00BD6B97" w:rsidRPr="007A7659" w14:paraId="525B1245" w14:textId="77777777">
        <w:trPr>
          <w:jc w:val="center"/>
        </w:trPr>
        <w:tc>
          <w:tcPr>
            <w:tcW w:w="670" w:type="dxa"/>
            <w:tcBorders>
              <w:left w:val="single" w:sz="4" w:space="0" w:color="000000"/>
              <w:bottom w:val="single" w:sz="4" w:space="0" w:color="000000"/>
            </w:tcBorders>
          </w:tcPr>
          <w:p w14:paraId="1579AADE" w14:textId="77777777" w:rsidR="00BD6B97" w:rsidRPr="007A7659" w:rsidRDefault="00BD6B97">
            <w:pPr>
              <w:pStyle w:val="TableEntry"/>
              <w:snapToGrid w:val="0"/>
              <w:rPr>
                <w:noProof w:val="0"/>
              </w:rPr>
            </w:pPr>
            <w:r w:rsidRPr="007A7659">
              <w:rPr>
                <w:noProof w:val="0"/>
              </w:rPr>
              <w:t>PID.11</w:t>
            </w:r>
          </w:p>
        </w:tc>
        <w:tc>
          <w:tcPr>
            <w:tcW w:w="2014" w:type="dxa"/>
            <w:tcBorders>
              <w:left w:val="single" w:sz="4" w:space="0" w:color="000000"/>
              <w:bottom w:val="single" w:sz="4" w:space="0" w:color="000000"/>
              <w:right w:val="single" w:sz="4" w:space="0" w:color="000000"/>
            </w:tcBorders>
          </w:tcPr>
          <w:p w14:paraId="779CB866" w14:textId="77777777" w:rsidR="00BD6B97" w:rsidRPr="007A7659" w:rsidRDefault="00BD6B97">
            <w:pPr>
              <w:pStyle w:val="TableEntry"/>
              <w:snapToGrid w:val="0"/>
              <w:rPr>
                <w:noProof w:val="0"/>
              </w:rPr>
            </w:pPr>
            <w:r w:rsidRPr="007A7659">
              <w:rPr>
                <w:noProof w:val="0"/>
              </w:rPr>
              <w:t>Patient Address</w:t>
            </w:r>
          </w:p>
        </w:tc>
      </w:tr>
      <w:tr w:rsidR="00BD6B97" w:rsidRPr="007A7659" w14:paraId="7FFE3339" w14:textId="77777777">
        <w:trPr>
          <w:jc w:val="center"/>
        </w:trPr>
        <w:tc>
          <w:tcPr>
            <w:tcW w:w="670" w:type="dxa"/>
            <w:tcBorders>
              <w:left w:val="single" w:sz="4" w:space="0" w:color="000000"/>
              <w:bottom w:val="single" w:sz="4" w:space="0" w:color="000000"/>
            </w:tcBorders>
          </w:tcPr>
          <w:p w14:paraId="0AD8CC98" w14:textId="77777777" w:rsidR="00BD6B97" w:rsidRPr="007A7659" w:rsidRDefault="00BD6B97">
            <w:pPr>
              <w:pStyle w:val="TableEntry"/>
              <w:snapToGrid w:val="0"/>
              <w:rPr>
                <w:noProof w:val="0"/>
              </w:rPr>
            </w:pPr>
            <w:r w:rsidRPr="007A7659">
              <w:rPr>
                <w:noProof w:val="0"/>
              </w:rPr>
              <w:t>PID.18</w:t>
            </w:r>
          </w:p>
        </w:tc>
        <w:tc>
          <w:tcPr>
            <w:tcW w:w="2014" w:type="dxa"/>
            <w:tcBorders>
              <w:left w:val="single" w:sz="4" w:space="0" w:color="000000"/>
              <w:bottom w:val="single" w:sz="4" w:space="0" w:color="000000"/>
              <w:right w:val="single" w:sz="4" w:space="0" w:color="000000"/>
            </w:tcBorders>
          </w:tcPr>
          <w:p w14:paraId="3A2D896F" w14:textId="77777777" w:rsidR="00BD6B97" w:rsidRPr="007A7659" w:rsidRDefault="00BD6B97">
            <w:pPr>
              <w:pStyle w:val="TableEntry"/>
              <w:snapToGrid w:val="0"/>
              <w:rPr>
                <w:noProof w:val="0"/>
              </w:rPr>
            </w:pPr>
            <w:r w:rsidRPr="007A7659">
              <w:rPr>
                <w:noProof w:val="0"/>
              </w:rPr>
              <w:t>Patient Account Number</w:t>
            </w:r>
          </w:p>
        </w:tc>
      </w:tr>
    </w:tbl>
    <w:p w14:paraId="560011FC" w14:textId="1C865E5F" w:rsidR="00BD6B97" w:rsidRPr="007A7659" w:rsidRDefault="00BD6B97">
      <w:pPr>
        <w:pStyle w:val="TableTitle"/>
      </w:pPr>
      <w:bookmarkStart w:id="3546" w:name="OLE_LINK25"/>
      <w:bookmarkStart w:id="3547" w:name="OLE_LINK26"/>
      <w:r w:rsidRPr="007A7659">
        <w:lastRenderedPageBreak/>
        <w:t>Table 3.22-</w:t>
      </w:r>
      <w:r w:rsidR="00C02D4C">
        <w:t>3a</w:t>
      </w:r>
      <w:r w:rsidRPr="007A7659">
        <w:t xml:space="preserve">: </w:t>
      </w:r>
      <w:r w:rsidR="00BC6DE6" w:rsidRPr="007A7659">
        <w:t>IHE</w:t>
      </w:r>
      <w:r w:rsidRPr="007A7659">
        <w:t xml:space="preserve"> Profile – QPD-3 fields required to be additionally supported if Pediatric Demographics is supported</w:t>
      </w:r>
      <w:bookmarkEnd w:id="3546"/>
      <w:bookmarkEnd w:id="3547"/>
    </w:p>
    <w:tbl>
      <w:tblPr>
        <w:tblW w:w="0" w:type="auto"/>
        <w:jc w:val="center"/>
        <w:tblLayout w:type="fixed"/>
        <w:tblCellMar>
          <w:left w:w="0" w:type="dxa"/>
          <w:right w:w="0" w:type="dxa"/>
        </w:tblCellMar>
        <w:tblLook w:val="0000" w:firstRow="0" w:lastRow="0" w:firstColumn="0" w:lastColumn="0" w:noHBand="0" w:noVBand="0"/>
      </w:tblPr>
      <w:tblGrid>
        <w:gridCol w:w="670"/>
        <w:gridCol w:w="2014"/>
      </w:tblGrid>
      <w:tr w:rsidR="00BD6B97" w:rsidRPr="007A7659" w14:paraId="4482ED5B" w14:textId="77777777">
        <w:trPr>
          <w:jc w:val="center"/>
        </w:trPr>
        <w:tc>
          <w:tcPr>
            <w:tcW w:w="670" w:type="dxa"/>
            <w:tcBorders>
              <w:top w:val="single" w:sz="4" w:space="0" w:color="000000"/>
              <w:left w:val="single" w:sz="4" w:space="0" w:color="000000"/>
              <w:bottom w:val="single" w:sz="4" w:space="0" w:color="000000"/>
            </w:tcBorders>
            <w:shd w:val="clear" w:color="auto" w:fill="D9D9D9"/>
          </w:tcPr>
          <w:p w14:paraId="5BBEC930" w14:textId="77777777" w:rsidR="00BD6B97" w:rsidRPr="007A7659" w:rsidRDefault="00BD6B97" w:rsidP="0002013A">
            <w:pPr>
              <w:pStyle w:val="TableEntryHeader"/>
            </w:pPr>
            <w:r w:rsidRPr="007A7659">
              <w:t>FLD</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Pr>
          <w:p w14:paraId="41390BB5" w14:textId="77777777" w:rsidR="00BD6B97" w:rsidRPr="007A7659" w:rsidRDefault="00BD6B97" w:rsidP="0002013A">
            <w:pPr>
              <w:pStyle w:val="TableEntryHeader"/>
            </w:pPr>
            <w:r w:rsidRPr="007A7659">
              <w:t>ELEMENT NAME</w:t>
            </w:r>
          </w:p>
        </w:tc>
      </w:tr>
      <w:tr w:rsidR="00BD6B97" w:rsidRPr="007A7659" w14:paraId="1583D83B" w14:textId="77777777">
        <w:trPr>
          <w:jc w:val="center"/>
        </w:trPr>
        <w:tc>
          <w:tcPr>
            <w:tcW w:w="670" w:type="dxa"/>
            <w:tcBorders>
              <w:left w:val="single" w:sz="4" w:space="0" w:color="000000"/>
              <w:bottom w:val="single" w:sz="4" w:space="0" w:color="000000"/>
            </w:tcBorders>
          </w:tcPr>
          <w:p w14:paraId="6DD88449" w14:textId="77777777" w:rsidR="00BD6B97" w:rsidRPr="007A7659" w:rsidRDefault="00BD6B97">
            <w:pPr>
              <w:pStyle w:val="TableEntry"/>
              <w:snapToGrid w:val="0"/>
              <w:rPr>
                <w:noProof w:val="0"/>
              </w:rPr>
            </w:pPr>
            <w:r w:rsidRPr="007A7659">
              <w:rPr>
                <w:noProof w:val="0"/>
              </w:rPr>
              <w:t>PID.6</w:t>
            </w:r>
          </w:p>
        </w:tc>
        <w:tc>
          <w:tcPr>
            <w:tcW w:w="2014" w:type="dxa"/>
            <w:tcBorders>
              <w:left w:val="single" w:sz="4" w:space="0" w:color="000000"/>
              <w:bottom w:val="single" w:sz="4" w:space="0" w:color="000000"/>
              <w:right w:val="single" w:sz="4" w:space="0" w:color="000000"/>
            </w:tcBorders>
          </w:tcPr>
          <w:p w14:paraId="2657E89F" w14:textId="77777777" w:rsidR="00BD6B97" w:rsidRPr="007A7659" w:rsidRDefault="00BD6B97">
            <w:pPr>
              <w:pStyle w:val="TableEntry"/>
              <w:snapToGrid w:val="0"/>
              <w:rPr>
                <w:noProof w:val="0"/>
              </w:rPr>
            </w:pPr>
            <w:r w:rsidRPr="007A7659">
              <w:rPr>
                <w:noProof w:val="0"/>
              </w:rPr>
              <w:t>Mother’s Maiden Name</w:t>
            </w:r>
          </w:p>
        </w:tc>
      </w:tr>
      <w:tr w:rsidR="00BD6B97" w:rsidRPr="007A7659" w14:paraId="72B48832" w14:textId="77777777">
        <w:trPr>
          <w:jc w:val="center"/>
        </w:trPr>
        <w:tc>
          <w:tcPr>
            <w:tcW w:w="670" w:type="dxa"/>
            <w:tcBorders>
              <w:left w:val="single" w:sz="4" w:space="0" w:color="000000"/>
              <w:bottom w:val="single" w:sz="4" w:space="0" w:color="000000"/>
            </w:tcBorders>
          </w:tcPr>
          <w:p w14:paraId="7E0B194F" w14:textId="77777777" w:rsidR="00BD6B97" w:rsidRPr="007A7659" w:rsidRDefault="00BD6B97">
            <w:pPr>
              <w:pStyle w:val="TableEntry"/>
              <w:snapToGrid w:val="0"/>
              <w:rPr>
                <w:noProof w:val="0"/>
              </w:rPr>
            </w:pPr>
            <w:r w:rsidRPr="007A7659">
              <w:rPr>
                <w:noProof w:val="0"/>
              </w:rPr>
              <w:t>PID.13</w:t>
            </w:r>
          </w:p>
        </w:tc>
        <w:tc>
          <w:tcPr>
            <w:tcW w:w="2014" w:type="dxa"/>
            <w:tcBorders>
              <w:left w:val="single" w:sz="4" w:space="0" w:color="000000"/>
              <w:bottom w:val="single" w:sz="4" w:space="0" w:color="000000"/>
              <w:right w:val="single" w:sz="4" w:space="0" w:color="000000"/>
            </w:tcBorders>
          </w:tcPr>
          <w:p w14:paraId="0AD6EFA7" w14:textId="77777777" w:rsidR="00BD6B97" w:rsidRPr="007A7659" w:rsidRDefault="00BD6B97">
            <w:pPr>
              <w:pStyle w:val="TableEntry"/>
              <w:snapToGrid w:val="0"/>
              <w:rPr>
                <w:noProof w:val="0"/>
              </w:rPr>
            </w:pPr>
            <w:r w:rsidRPr="007A7659">
              <w:rPr>
                <w:noProof w:val="0"/>
              </w:rPr>
              <w:t>Phone Number - Home</w:t>
            </w:r>
          </w:p>
        </w:tc>
      </w:tr>
    </w:tbl>
    <w:p w14:paraId="12D9DEA7" w14:textId="77777777" w:rsidR="00BD6B97" w:rsidRPr="007A7659" w:rsidRDefault="00BD6B97" w:rsidP="00BC6623">
      <w:pPr>
        <w:pStyle w:val="BodyText"/>
      </w:pPr>
    </w:p>
    <w:p w14:paraId="4B3F6324" w14:textId="77777777" w:rsidR="00BD6B97" w:rsidRPr="007A7659" w:rsidRDefault="00BD6B97" w:rsidP="001D3953">
      <w:pPr>
        <w:pStyle w:val="BodyText"/>
      </w:pPr>
      <w:r w:rsidRPr="007A7659">
        <w:t>In addition, the Patient Demographics Supplier should support the fields in the following table, and it shall support at least one of them. Some fields may not be relevant to particular care settings (</w:t>
      </w:r>
      <w:r w:rsidRPr="007A7659">
        <w:rPr>
          <w:iCs/>
        </w:rPr>
        <w:t>e.g.</w:t>
      </w:r>
      <w:r w:rsidRPr="007A7659">
        <w:t>, inpatient, day patient) and will thus not be supportable by domains in those care settings.</w:t>
      </w:r>
    </w:p>
    <w:p w14:paraId="59CB37F0" w14:textId="1293F074" w:rsidR="00BD6B97" w:rsidRPr="007A7659" w:rsidRDefault="00BD6B97" w:rsidP="002E7829">
      <w:pPr>
        <w:pStyle w:val="TableTitle"/>
      </w:pPr>
      <w:bookmarkStart w:id="3548" w:name="OLE_LINK24"/>
      <w:r w:rsidRPr="007A7659">
        <w:t>Table 3</w:t>
      </w:r>
      <w:r w:rsidR="00D310C6">
        <w:t>.</w:t>
      </w:r>
      <w:r w:rsidRPr="007A7659">
        <w:t>22</w:t>
      </w:r>
      <w:r w:rsidR="00D310C6">
        <w:t>-</w:t>
      </w:r>
      <w:r w:rsidRPr="007A7659">
        <w:t xml:space="preserve">4: </w:t>
      </w:r>
      <w:r w:rsidR="00BC6DE6" w:rsidRPr="007A7659">
        <w:t>IHE</w:t>
      </w:r>
      <w:r w:rsidRPr="007A7659">
        <w:t xml:space="preserve"> Profile – QPD-3 fields recommended to be supported</w:t>
      </w:r>
      <w:bookmarkEnd w:id="3548"/>
    </w:p>
    <w:tbl>
      <w:tblPr>
        <w:tblW w:w="0" w:type="auto"/>
        <w:jc w:val="center"/>
        <w:tblLayout w:type="fixed"/>
        <w:tblCellMar>
          <w:left w:w="0" w:type="dxa"/>
          <w:right w:w="0" w:type="dxa"/>
        </w:tblCellMar>
        <w:tblLook w:val="0000" w:firstRow="0" w:lastRow="0" w:firstColumn="0" w:lastColumn="0" w:noHBand="0" w:noVBand="0"/>
      </w:tblPr>
      <w:tblGrid>
        <w:gridCol w:w="700"/>
        <w:gridCol w:w="2124"/>
      </w:tblGrid>
      <w:tr w:rsidR="00BD6B97" w:rsidRPr="007A7659" w14:paraId="270256AB" w14:textId="77777777">
        <w:trPr>
          <w:jc w:val="center"/>
        </w:trPr>
        <w:tc>
          <w:tcPr>
            <w:tcW w:w="700" w:type="dxa"/>
            <w:tcBorders>
              <w:top w:val="single" w:sz="4" w:space="0" w:color="000000"/>
              <w:left w:val="single" w:sz="4" w:space="0" w:color="000000"/>
              <w:bottom w:val="single" w:sz="4" w:space="0" w:color="000000"/>
            </w:tcBorders>
            <w:shd w:val="clear" w:color="auto" w:fill="D8D8D8"/>
          </w:tcPr>
          <w:p w14:paraId="642DE68D" w14:textId="77777777" w:rsidR="00BD6B97" w:rsidRPr="007A7659" w:rsidRDefault="00BD6B97" w:rsidP="0002013A">
            <w:pPr>
              <w:pStyle w:val="TableEntryHeader"/>
            </w:pPr>
            <w:r w:rsidRPr="007A7659">
              <w:t>FLD</w:t>
            </w:r>
          </w:p>
        </w:tc>
        <w:tc>
          <w:tcPr>
            <w:tcW w:w="2124" w:type="dxa"/>
            <w:tcBorders>
              <w:top w:val="single" w:sz="4" w:space="0" w:color="000000"/>
              <w:left w:val="single" w:sz="4" w:space="0" w:color="000000"/>
              <w:bottom w:val="single" w:sz="4" w:space="0" w:color="000000"/>
              <w:right w:val="single" w:sz="4" w:space="0" w:color="000000"/>
            </w:tcBorders>
            <w:shd w:val="clear" w:color="auto" w:fill="D8D8D8"/>
          </w:tcPr>
          <w:p w14:paraId="4FF28C6F" w14:textId="77777777" w:rsidR="00BD6B97" w:rsidRPr="007A7659" w:rsidRDefault="00BD6B97" w:rsidP="0002013A">
            <w:pPr>
              <w:pStyle w:val="TableEntryHeader"/>
            </w:pPr>
            <w:r w:rsidRPr="007A7659">
              <w:t>ELEMENT NAME</w:t>
            </w:r>
          </w:p>
        </w:tc>
      </w:tr>
      <w:tr w:rsidR="00BD6B97" w:rsidRPr="007A7659" w14:paraId="4EC1805D" w14:textId="77777777">
        <w:trPr>
          <w:jc w:val="center"/>
        </w:trPr>
        <w:tc>
          <w:tcPr>
            <w:tcW w:w="700" w:type="dxa"/>
            <w:tcBorders>
              <w:left w:val="single" w:sz="4" w:space="0" w:color="000000"/>
              <w:bottom w:val="single" w:sz="4" w:space="0" w:color="000000"/>
            </w:tcBorders>
          </w:tcPr>
          <w:p w14:paraId="1FC39785" w14:textId="77777777" w:rsidR="00BD6B97" w:rsidRPr="007A7659" w:rsidRDefault="00BD6B97">
            <w:pPr>
              <w:pStyle w:val="TableEntry"/>
              <w:snapToGrid w:val="0"/>
              <w:rPr>
                <w:noProof w:val="0"/>
              </w:rPr>
            </w:pPr>
            <w:r w:rsidRPr="007A7659">
              <w:rPr>
                <w:noProof w:val="0"/>
              </w:rPr>
              <w:t>PV1.2</w:t>
            </w:r>
          </w:p>
        </w:tc>
        <w:tc>
          <w:tcPr>
            <w:tcW w:w="2124" w:type="dxa"/>
            <w:tcBorders>
              <w:left w:val="single" w:sz="4" w:space="0" w:color="000000"/>
              <w:bottom w:val="single" w:sz="4" w:space="0" w:color="000000"/>
              <w:right w:val="single" w:sz="4" w:space="0" w:color="000000"/>
            </w:tcBorders>
          </w:tcPr>
          <w:p w14:paraId="2D98820A" w14:textId="77777777" w:rsidR="00BD6B97" w:rsidRPr="007A7659" w:rsidRDefault="00BD6B97">
            <w:pPr>
              <w:pStyle w:val="TableEntry"/>
              <w:snapToGrid w:val="0"/>
              <w:rPr>
                <w:noProof w:val="0"/>
              </w:rPr>
            </w:pPr>
            <w:r w:rsidRPr="007A7659">
              <w:rPr>
                <w:noProof w:val="0"/>
              </w:rPr>
              <w:t>Patient Class</w:t>
            </w:r>
          </w:p>
        </w:tc>
      </w:tr>
      <w:tr w:rsidR="00BD6B97" w:rsidRPr="007A7659" w14:paraId="0AE2C169" w14:textId="77777777">
        <w:trPr>
          <w:jc w:val="center"/>
        </w:trPr>
        <w:tc>
          <w:tcPr>
            <w:tcW w:w="700" w:type="dxa"/>
            <w:tcBorders>
              <w:left w:val="single" w:sz="4" w:space="0" w:color="000000"/>
              <w:bottom w:val="single" w:sz="4" w:space="0" w:color="000000"/>
            </w:tcBorders>
          </w:tcPr>
          <w:p w14:paraId="70665B9B" w14:textId="77777777" w:rsidR="00BD6B97" w:rsidRPr="007A7659" w:rsidRDefault="00BD6B97">
            <w:pPr>
              <w:pStyle w:val="TableEntry"/>
              <w:snapToGrid w:val="0"/>
              <w:rPr>
                <w:noProof w:val="0"/>
              </w:rPr>
            </w:pPr>
            <w:r w:rsidRPr="007A7659">
              <w:rPr>
                <w:noProof w:val="0"/>
              </w:rPr>
              <w:t>PV1.3</w:t>
            </w:r>
          </w:p>
        </w:tc>
        <w:tc>
          <w:tcPr>
            <w:tcW w:w="2124" w:type="dxa"/>
            <w:tcBorders>
              <w:left w:val="single" w:sz="4" w:space="0" w:color="000000"/>
              <w:bottom w:val="single" w:sz="4" w:space="0" w:color="000000"/>
              <w:right w:val="single" w:sz="4" w:space="0" w:color="000000"/>
            </w:tcBorders>
          </w:tcPr>
          <w:p w14:paraId="21D531C3" w14:textId="77777777" w:rsidR="00BD6B97" w:rsidRPr="007A7659" w:rsidRDefault="00BD6B97">
            <w:pPr>
              <w:pStyle w:val="TableEntry"/>
              <w:snapToGrid w:val="0"/>
              <w:rPr>
                <w:noProof w:val="0"/>
              </w:rPr>
            </w:pPr>
            <w:r w:rsidRPr="007A7659">
              <w:rPr>
                <w:noProof w:val="0"/>
              </w:rPr>
              <w:t>Assigned Patient Location</w:t>
            </w:r>
          </w:p>
        </w:tc>
      </w:tr>
      <w:tr w:rsidR="00BD6B97" w:rsidRPr="007A7659" w14:paraId="1B56F815" w14:textId="77777777">
        <w:trPr>
          <w:jc w:val="center"/>
        </w:trPr>
        <w:tc>
          <w:tcPr>
            <w:tcW w:w="700" w:type="dxa"/>
            <w:tcBorders>
              <w:left w:val="single" w:sz="4" w:space="0" w:color="000000"/>
              <w:bottom w:val="single" w:sz="4" w:space="0" w:color="000000"/>
            </w:tcBorders>
          </w:tcPr>
          <w:p w14:paraId="38229C22" w14:textId="77777777" w:rsidR="00BD6B97" w:rsidRPr="007A7659" w:rsidRDefault="00BD6B97">
            <w:pPr>
              <w:pStyle w:val="TableEntry"/>
              <w:snapToGrid w:val="0"/>
              <w:rPr>
                <w:noProof w:val="0"/>
              </w:rPr>
            </w:pPr>
            <w:r w:rsidRPr="007A7659">
              <w:rPr>
                <w:noProof w:val="0"/>
              </w:rPr>
              <w:t>PV1.7</w:t>
            </w:r>
          </w:p>
        </w:tc>
        <w:tc>
          <w:tcPr>
            <w:tcW w:w="2124" w:type="dxa"/>
            <w:tcBorders>
              <w:left w:val="single" w:sz="4" w:space="0" w:color="000000"/>
              <w:bottom w:val="single" w:sz="4" w:space="0" w:color="000000"/>
              <w:right w:val="single" w:sz="4" w:space="0" w:color="000000"/>
            </w:tcBorders>
          </w:tcPr>
          <w:p w14:paraId="22CC86AA" w14:textId="77777777" w:rsidR="00BD6B97" w:rsidRPr="007A7659" w:rsidRDefault="00BD6B97">
            <w:pPr>
              <w:pStyle w:val="TableEntry"/>
              <w:snapToGrid w:val="0"/>
              <w:rPr>
                <w:noProof w:val="0"/>
              </w:rPr>
            </w:pPr>
            <w:r w:rsidRPr="007A7659">
              <w:rPr>
                <w:noProof w:val="0"/>
              </w:rPr>
              <w:t>Attending Doctor</w:t>
            </w:r>
          </w:p>
        </w:tc>
      </w:tr>
      <w:tr w:rsidR="00BD6B97" w:rsidRPr="007A7659" w14:paraId="325F01FD" w14:textId="77777777">
        <w:trPr>
          <w:jc w:val="center"/>
        </w:trPr>
        <w:tc>
          <w:tcPr>
            <w:tcW w:w="700" w:type="dxa"/>
            <w:tcBorders>
              <w:left w:val="single" w:sz="4" w:space="0" w:color="000000"/>
              <w:bottom w:val="single" w:sz="4" w:space="0" w:color="000000"/>
            </w:tcBorders>
          </w:tcPr>
          <w:p w14:paraId="72780CAD" w14:textId="77777777" w:rsidR="00BD6B97" w:rsidRPr="007A7659" w:rsidRDefault="00BD6B97">
            <w:pPr>
              <w:pStyle w:val="TableEntry"/>
              <w:snapToGrid w:val="0"/>
              <w:rPr>
                <w:noProof w:val="0"/>
              </w:rPr>
            </w:pPr>
            <w:r w:rsidRPr="007A7659">
              <w:rPr>
                <w:noProof w:val="0"/>
              </w:rPr>
              <w:t>PV1.8</w:t>
            </w:r>
          </w:p>
        </w:tc>
        <w:tc>
          <w:tcPr>
            <w:tcW w:w="2124" w:type="dxa"/>
            <w:tcBorders>
              <w:left w:val="single" w:sz="4" w:space="0" w:color="000000"/>
              <w:bottom w:val="single" w:sz="4" w:space="0" w:color="000000"/>
              <w:right w:val="single" w:sz="4" w:space="0" w:color="000000"/>
            </w:tcBorders>
          </w:tcPr>
          <w:p w14:paraId="028B3AE5" w14:textId="77777777" w:rsidR="00BD6B97" w:rsidRPr="007A7659" w:rsidRDefault="00BD6B97">
            <w:pPr>
              <w:pStyle w:val="TableEntry"/>
              <w:snapToGrid w:val="0"/>
              <w:rPr>
                <w:noProof w:val="0"/>
              </w:rPr>
            </w:pPr>
            <w:r w:rsidRPr="007A7659">
              <w:rPr>
                <w:noProof w:val="0"/>
              </w:rPr>
              <w:t>Referring Doctor</w:t>
            </w:r>
          </w:p>
        </w:tc>
      </w:tr>
      <w:tr w:rsidR="00BD6B97" w:rsidRPr="007A7659" w14:paraId="43DB4547" w14:textId="77777777">
        <w:trPr>
          <w:jc w:val="center"/>
        </w:trPr>
        <w:tc>
          <w:tcPr>
            <w:tcW w:w="700" w:type="dxa"/>
            <w:tcBorders>
              <w:left w:val="single" w:sz="4" w:space="0" w:color="000000"/>
              <w:bottom w:val="single" w:sz="4" w:space="0" w:color="000000"/>
            </w:tcBorders>
          </w:tcPr>
          <w:p w14:paraId="01DC137E" w14:textId="77777777" w:rsidR="00BD6B97" w:rsidRPr="007A7659" w:rsidRDefault="00BD6B97">
            <w:pPr>
              <w:pStyle w:val="TableEntry"/>
              <w:snapToGrid w:val="0"/>
              <w:rPr>
                <w:noProof w:val="0"/>
              </w:rPr>
            </w:pPr>
            <w:r w:rsidRPr="007A7659">
              <w:rPr>
                <w:noProof w:val="0"/>
              </w:rPr>
              <w:t>PV1.9</w:t>
            </w:r>
          </w:p>
        </w:tc>
        <w:tc>
          <w:tcPr>
            <w:tcW w:w="2124" w:type="dxa"/>
            <w:tcBorders>
              <w:left w:val="single" w:sz="4" w:space="0" w:color="000000"/>
              <w:bottom w:val="single" w:sz="4" w:space="0" w:color="000000"/>
              <w:right w:val="single" w:sz="4" w:space="0" w:color="000000"/>
            </w:tcBorders>
          </w:tcPr>
          <w:p w14:paraId="72E48550" w14:textId="77777777" w:rsidR="00BD6B97" w:rsidRPr="007A7659" w:rsidRDefault="00BD6B97">
            <w:pPr>
              <w:pStyle w:val="TableEntry"/>
              <w:snapToGrid w:val="0"/>
              <w:rPr>
                <w:noProof w:val="0"/>
              </w:rPr>
            </w:pPr>
            <w:r w:rsidRPr="007A7659">
              <w:rPr>
                <w:noProof w:val="0"/>
              </w:rPr>
              <w:t>Consulting Doctor</w:t>
            </w:r>
          </w:p>
        </w:tc>
      </w:tr>
      <w:tr w:rsidR="00BD6B97" w:rsidRPr="007A7659" w14:paraId="63524707" w14:textId="77777777">
        <w:trPr>
          <w:jc w:val="center"/>
        </w:trPr>
        <w:tc>
          <w:tcPr>
            <w:tcW w:w="700" w:type="dxa"/>
            <w:tcBorders>
              <w:left w:val="single" w:sz="4" w:space="0" w:color="000000"/>
              <w:bottom w:val="single" w:sz="4" w:space="0" w:color="000000"/>
            </w:tcBorders>
          </w:tcPr>
          <w:p w14:paraId="4DFD7EE6" w14:textId="77777777" w:rsidR="00BD6B97" w:rsidRPr="007A7659" w:rsidRDefault="00BD6B97">
            <w:pPr>
              <w:pStyle w:val="TableEntry"/>
              <w:snapToGrid w:val="0"/>
              <w:rPr>
                <w:noProof w:val="0"/>
              </w:rPr>
            </w:pPr>
            <w:r w:rsidRPr="007A7659">
              <w:rPr>
                <w:noProof w:val="0"/>
              </w:rPr>
              <w:t>PV1.10</w:t>
            </w:r>
          </w:p>
        </w:tc>
        <w:tc>
          <w:tcPr>
            <w:tcW w:w="2124" w:type="dxa"/>
            <w:tcBorders>
              <w:left w:val="single" w:sz="4" w:space="0" w:color="000000"/>
              <w:bottom w:val="single" w:sz="4" w:space="0" w:color="000000"/>
              <w:right w:val="single" w:sz="4" w:space="0" w:color="000000"/>
            </w:tcBorders>
          </w:tcPr>
          <w:p w14:paraId="10FA09AF" w14:textId="77777777" w:rsidR="00BD6B97" w:rsidRPr="007A7659" w:rsidRDefault="00BD6B97">
            <w:pPr>
              <w:pStyle w:val="TableEntry"/>
              <w:snapToGrid w:val="0"/>
              <w:rPr>
                <w:noProof w:val="0"/>
              </w:rPr>
            </w:pPr>
            <w:r w:rsidRPr="007A7659">
              <w:rPr>
                <w:noProof w:val="0"/>
              </w:rPr>
              <w:t>Hospital Service</w:t>
            </w:r>
          </w:p>
        </w:tc>
      </w:tr>
      <w:tr w:rsidR="00BD6B97" w:rsidRPr="007A7659" w14:paraId="761116A0" w14:textId="77777777">
        <w:trPr>
          <w:jc w:val="center"/>
        </w:trPr>
        <w:tc>
          <w:tcPr>
            <w:tcW w:w="700" w:type="dxa"/>
            <w:tcBorders>
              <w:left w:val="single" w:sz="4" w:space="0" w:color="000000"/>
              <w:bottom w:val="single" w:sz="4" w:space="0" w:color="000000"/>
            </w:tcBorders>
          </w:tcPr>
          <w:p w14:paraId="667BCA2E" w14:textId="77777777" w:rsidR="00BD6B97" w:rsidRPr="007A7659" w:rsidRDefault="00BD6B97">
            <w:pPr>
              <w:pStyle w:val="TableEntry"/>
              <w:snapToGrid w:val="0"/>
              <w:rPr>
                <w:noProof w:val="0"/>
              </w:rPr>
            </w:pPr>
            <w:r w:rsidRPr="007A7659">
              <w:rPr>
                <w:noProof w:val="0"/>
              </w:rPr>
              <w:t>PV1.17</w:t>
            </w:r>
          </w:p>
        </w:tc>
        <w:tc>
          <w:tcPr>
            <w:tcW w:w="2124" w:type="dxa"/>
            <w:tcBorders>
              <w:left w:val="single" w:sz="4" w:space="0" w:color="000000"/>
              <w:bottom w:val="single" w:sz="4" w:space="0" w:color="000000"/>
              <w:right w:val="single" w:sz="4" w:space="0" w:color="000000"/>
            </w:tcBorders>
          </w:tcPr>
          <w:p w14:paraId="36084378" w14:textId="77777777" w:rsidR="00BD6B97" w:rsidRPr="007A7659" w:rsidRDefault="00BD6B97">
            <w:pPr>
              <w:pStyle w:val="TableEntry"/>
              <w:snapToGrid w:val="0"/>
              <w:rPr>
                <w:noProof w:val="0"/>
              </w:rPr>
            </w:pPr>
            <w:r w:rsidRPr="007A7659">
              <w:rPr>
                <w:noProof w:val="0"/>
              </w:rPr>
              <w:t>Admitting Doctor</w:t>
            </w:r>
          </w:p>
        </w:tc>
      </w:tr>
      <w:tr w:rsidR="00BD6B97" w:rsidRPr="007A7659" w14:paraId="22FA86A3" w14:textId="77777777">
        <w:trPr>
          <w:jc w:val="center"/>
        </w:trPr>
        <w:tc>
          <w:tcPr>
            <w:tcW w:w="700" w:type="dxa"/>
            <w:tcBorders>
              <w:left w:val="single" w:sz="4" w:space="0" w:color="000000"/>
              <w:bottom w:val="single" w:sz="4" w:space="0" w:color="000000"/>
            </w:tcBorders>
          </w:tcPr>
          <w:p w14:paraId="089DF5A2" w14:textId="77777777" w:rsidR="00BD6B97" w:rsidRPr="007A7659" w:rsidRDefault="00BD6B97">
            <w:pPr>
              <w:pStyle w:val="TableEntry"/>
              <w:snapToGrid w:val="0"/>
              <w:rPr>
                <w:noProof w:val="0"/>
              </w:rPr>
            </w:pPr>
            <w:r w:rsidRPr="007A7659">
              <w:rPr>
                <w:noProof w:val="0"/>
              </w:rPr>
              <w:t>PV1.19</w:t>
            </w:r>
          </w:p>
        </w:tc>
        <w:tc>
          <w:tcPr>
            <w:tcW w:w="2124" w:type="dxa"/>
            <w:tcBorders>
              <w:left w:val="single" w:sz="4" w:space="0" w:color="000000"/>
              <w:bottom w:val="single" w:sz="4" w:space="0" w:color="000000"/>
              <w:right w:val="single" w:sz="4" w:space="0" w:color="000000"/>
            </w:tcBorders>
          </w:tcPr>
          <w:p w14:paraId="2EE504EB" w14:textId="77777777" w:rsidR="00BD6B97" w:rsidRPr="007A7659" w:rsidRDefault="00BD6B97">
            <w:pPr>
              <w:pStyle w:val="TableEntry"/>
              <w:snapToGrid w:val="0"/>
              <w:rPr>
                <w:noProof w:val="0"/>
              </w:rPr>
            </w:pPr>
            <w:r w:rsidRPr="007A7659">
              <w:rPr>
                <w:noProof w:val="0"/>
              </w:rPr>
              <w:t>Visit Number</w:t>
            </w:r>
          </w:p>
        </w:tc>
      </w:tr>
    </w:tbl>
    <w:p w14:paraId="000BD7D6" w14:textId="77777777" w:rsidR="00BD6B97" w:rsidRPr="007A7659" w:rsidRDefault="00BD6B97" w:rsidP="001D3953">
      <w:pPr>
        <w:pStyle w:val="BodyText"/>
      </w:pPr>
    </w:p>
    <w:p w14:paraId="6163DE31" w14:textId="77777777" w:rsidR="00BD6B97" w:rsidRPr="007A7659" w:rsidRDefault="00BD6B97" w:rsidP="001D3953">
      <w:pPr>
        <w:pStyle w:val="BodyText"/>
      </w:pPr>
      <w:r w:rsidRPr="007A7659">
        <w:t>The Patient Demographics Supplier shall return demographic records that reflect the best fit to all of the search criteria.</w:t>
      </w:r>
    </w:p>
    <w:p w14:paraId="4F4FF982" w14:textId="77777777" w:rsidR="00BD6B97" w:rsidRPr="007A7659" w:rsidRDefault="00BD6B97" w:rsidP="001D3953">
      <w:pPr>
        <w:pStyle w:val="BodyText"/>
      </w:pPr>
      <w:r w:rsidRPr="007A7659">
        <w:t>Examples of parameter expressions in QPD-3:</w:t>
      </w:r>
    </w:p>
    <w:p w14:paraId="4A23D36E" w14:textId="77777777" w:rsidR="00BD6B97" w:rsidRPr="007A7659" w:rsidRDefault="00BD6B97"/>
    <w:p w14:paraId="5B730FAE" w14:textId="77777777" w:rsidR="00BD6B97" w:rsidRPr="007A7659" w:rsidRDefault="00BD6B97" w:rsidP="007E3B51">
      <w:pPr>
        <w:pStyle w:val="XMLExample"/>
        <w:ind w:left="720"/>
      </w:pPr>
      <w:r w:rsidRPr="007A7659">
        <w:t>@PID.5.1.1^SMITH~@PID.8^F</w:t>
      </w:r>
    </w:p>
    <w:p w14:paraId="682D758D" w14:textId="77777777" w:rsidR="00BD6B97" w:rsidRPr="007A7659" w:rsidRDefault="00BD6B97">
      <w:r w:rsidRPr="007A7659">
        <w:t>requests all patients whose family name (first subcomponent (data type ST) of the first component (data type FN) of PID-5-Patient Name (data type XPN)) matches the value ‘SMITH’ and whose sex (PID-8-Sex (data type IS)) matches the value ‘female’.</w:t>
      </w:r>
    </w:p>
    <w:p w14:paraId="33039F47" w14:textId="77777777" w:rsidR="00BD6B97" w:rsidRPr="007A7659" w:rsidRDefault="00BD6B97"/>
    <w:p w14:paraId="2D0246B4" w14:textId="77777777" w:rsidR="00BD6B97" w:rsidRPr="007A7659" w:rsidRDefault="00BD6B97" w:rsidP="007E3B51">
      <w:pPr>
        <w:pStyle w:val="XMLExample"/>
        <w:ind w:left="720"/>
      </w:pPr>
      <w:r w:rsidRPr="007A7659">
        <w:t>@PV1.3.2^389~@PV1.3.3^2</w:t>
      </w:r>
    </w:p>
    <w:p w14:paraId="4B5F2E0C" w14:textId="77777777" w:rsidR="00BD6B97" w:rsidRPr="007A7659" w:rsidRDefault="00BD6B97">
      <w:r w:rsidRPr="007A7659">
        <w:t>requests all patients whose room number (second component (data type IS) of PV1-3-Assigned Patient Location (data type PL)) matches the value 389 and whose bed number (third component (data type IS) of PV1-3-Assigned Patient Location (data type PL)) matches the value 2.</w:t>
      </w:r>
    </w:p>
    <w:p w14:paraId="1D766737" w14:textId="77777777" w:rsidR="00BD6B97" w:rsidRPr="007A7659" w:rsidRDefault="00BD6B97">
      <w:pPr>
        <w:pStyle w:val="Heading7"/>
        <w:numPr>
          <w:ilvl w:val="6"/>
          <w:numId w:val="19"/>
        </w:numPr>
        <w:tabs>
          <w:tab w:val="clear" w:pos="4320"/>
          <w:tab w:val="clear" w:pos="5040"/>
          <w:tab w:val="left" w:pos="1296"/>
        </w:tabs>
        <w:rPr>
          <w:noProof w:val="0"/>
        </w:rPr>
      </w:pPr>
      <w:bookmarkStart w:id="3549" w:name="_Toc174249025"/>
      <w:bookmarkStart w:id="3550" w:name="_Toc174249028"/>
      <w:bookmarkStart w:id="3551" w:name="_Toc173916529"/>
      <w:bookmarkStart w:id="3552" w:name="_Toc174249031"/>
      <w:bookmarkEnd w:id="3549"/>
      <w:bookmarkEnd w:id="3550"/>
      <w:r w:rsidRPr="007A7659">
        <w:rPr>
          <w:noProof w:val="0"/>
        </w:rPr>
        <w:t>Populating QPD-8-What Domains Returned</w:t>
      </w:r>
      <w:bookmarkEnd w:id="3551"/>
      <w:bookmarkEnd w:id="3552"/>
    </w:p>
    <w:p w14:paraId="62626F30" w14:textId="77777777" w:rsidR="00BD6B97" w:rsidRPr="007A7659" w:rsidRDefault="00BD6B97">
      <w:r w:rsidRPr="007A7659">
        <w:t xml:space="preserve">As in the Patient Demographics Query </w:t>
      </w:r>
      <w:r w:rsidR="007D370C" w:rsidRPr="007A7659">
        <w:t>[ITI-21] t</w:t>
      </w:r>
      <w:r w:rsidRPr="007A7659">
        <w:t>ransaction, field QPD-8 restricts the set of domains for which identifiers are returned in PID-3:</w:t>
      </w:r>
    </w:p>
    <w:p w14:paraId="755065D7" w14:textId="77777777" w:rsidR="00BD6B97" w:rsidRPr="007A7659" w:rsidRDefault="00BD6B97" w:rsidP="006E48D2">
      <w:pPr>
        <w:pStyle w:val="ListNumber2"/>
        <w:numPr>
          <w:ilvl w:val="0"/>
          <w:numId w:val="39"/>
        </w:numPr>
      </w:pPr>
      <w:r w:rsidRPr="007A7659">
        <w:lastRenderedPageBreak/>
        <w:t xml:space="preserve">In a multiple-domain environment, QPD-8 may be used to identify one or more domains of interest to the Patient Demographics Consumer and from which the Consumer wishes to obtain a value for </w:t>
      </w:r>
      <w:r w:rsidRPr="007A7659">
        <w:rPr>
          <w:i/>
          <w:iCs/>
        </w:rPr>
        <w:t>PID-3-Patient Identifier</w:t>
      </w:r>
      <w:r w:rsidRPr="007A7659">
        <w:t xml:space="preserve">. Note that the patient information source designated by MSH-5 may or may not be associated with any of the Patient ID Domains listed in </w:t>
      </w:r>
      <w:r w:rsidRPr="007A7659">
        <w:rPr>
          <w:i/>
          <w:iCs/>
        </w:rPr>
        <w:t>QPD-8-What Domains Returned</w:t>
      </w:r>
      <w:r w:rsidRPr="007A7659">
        <w:t>.</w:t>
      </w:r>
    </w:p>
    <w:p w14:paraId="285FEE68" w14:textId="77777777" w:rsidR="00BD6B97" w:rsidRPr="007A7659" w:rsidRDefault="00BD6B97" w:rsidP="006E48D2">
      <w:pPr>
        <w:pStyle w:val="ListNumber2"/>
        <w:numPr>
          <w:ilvl w:val="0"/>
          <w:numId w:val="39"/>
        </w:numPr>
      </w:pPr>
      <w:r w:rsidRPr="007A7659">
        <w:t xml:space="preserve">If QPD-8 is empty, the Patient Demographics Supplier shall return all Patient IDs known by the Patient Demographics Supplier for each patient that matches the search criteria. See Case 1 in </w:t>
      </w:r>
      <w:r w:rsidR="00211645" w:rsidRPr="007A7659">
        <w:t>Section</w:t>
      </w:r>
      <w:r w:rsidRPr="007A7659">
        <w:t xml:space="preserve"> 3.21.4.2.2.8 for details on how this information is returned.</w:t>
      </w:r>
    </w:p>
    <w:p w14:paraId="0349C4A8" w14:textId="77777777" w:rsidR="00BD6B97" w:rsidRPr="007A7659" w:rsidRDefault="00BD6B97" w:rsidP="006E48D2">
      <w:pPr>
        <w:pStyle w:val="ListNumber2"/>
        <w:numPr>
          <w:ilvl w:val="0"/>
          <w:numId w:val="39"/>
        </w:numPr>
      </w:pPr>
      <w:r w:rsidRPr="007A7659">
        <w:t xml:space="preserve">If QPD-8 is specified and the domains are recognized, the Patient Demographics Supplier shall return the Patient IDs for each patient that matches the search criteria. See Case 2 in </w:t>
      </w:r>
      <w:r w:rsidR="00211645" w:rsidRPr="007A7659">
        <w:t>Section</w:t>
      </w:r>
      <w:r w:rsidRPr="007A7659">
        <w:t xml:space="preserve"> 3.21.4.2.2.8 for details on how this information is returned.</w:t>
      </w:r>
    </w:p>
    <w:p w14:paraId="400A0F56" w14:textId="77777777" w:rsidR="00BD6B97" w:rsidRPr="007A7659" w:rsidRDefault="00BD6B97" w:rsidP="006E48D2">
      <w:pPr>
        <w:pStyle w:val="ListNumber2"/>
        <w:numPr>
          <w:ilvl w:val="0"/>
          <w:numId w:val="39"/>
        </w:numPr>
      </w:pPr>
      <w:r w:rsidRPr="007A7659">
        <w:t xml:space="preserve">Any domain not recognized by the Patient Demographics Supplier is an error condition. See Case 3 in </w:t>
      </w:r>
      <w:r w:rsidR="00211645" w:rsidRPr="007A7659">
        <w:t>Section</w:t>
      </w:r>
      <w:r w:rsidRPr="007A7659">
        <w:t xml:space="preserve"> 3.21.4.2.2.8 how to handle this condition.</w:t>
      </w:r>
    </w:p>
    <w:p w14:paraId="5CFB39D3" w14:textId="77777777" w:rsidR="00BD6B97" w:rsidRPr="007A7659" w:rsidRDefault="00BD6B97" w:rsidP="006E48D2">
      <w:pPr>
        <w:pStyle w:val="ListNumber2"/>
        <w:numPr>
          <w:ilvl w:val="0"/>
          <w:numId w:val="39"/>
        </w:numPr>
      </w:pPr>
      <w:r w:rsidRPr="007A7659">
        <w:t>In a single-domain environment, QPD-8 may be ignored by the Patient Demographics Supplier. The Supplier shall always return the identifier from the Patient ID Domain known by the Patient Demographics Supplier.</w:t>
      </w:r>
    </w:p>
    <w:p w14:paraId="2CE62D7E" w14:textId="77777777" w:rsidR="00BD6B97" w:rsidRPr="007A7659" w:rsidRDefault="00BD6B97">
      <w:r w:rsidRPr="007A7659">
        <w:t>Within field QPD-8, only component 4 (Assigning Authority) shall be valued.</w:t>
      </w:r>
    </w:p>
    <w:p w14:paraId="156C0C73" w14:textId="77777777" w:rsidR="00BD6B97" w:rsidRPr="007A7659" w:rsidRDefault="00BD6B97">
      <w:r w:rsidRPr="007A7659">
        <w:t>The Patient Demographics Supplier may or may not be able to supply additional identifiers from the domains specified in QPD-8. A discussion of how QPD-8 is processed is included in the architectural discussion in the “Using Patient Data Query (PDQ) in a Multi-Domain Environment” section (ITI TF-2x: Appendix M).</w:t>
      </w:r>
    </w:p>
    <w:p w14:paraId="6D264ACD" w14:textId="77777777" w:rsidR="00BD6B97" w:rsidRPr="007A7659" w:rsidRDefault="00BD6B97">
      <w:r w:rsidRPr="007A7659">
        <w:t>The Patient Demographics Consumer shall be able to support at least one of the following mechanisms for specifying QPD-8:</w:t>
      </w:r>
    </w:p>
    <w:p w14:paraId="71108F0F" w14:textId="77777777" w:rsidR="00BD6B97" w:rsidRPr="007A7659" w:rsidRDefault="00BD6B97" w:rsidP="006E48D2">
      <w:pPr>
        <w:pStyle w:val="ListNumber2"/>
        <w:numPr>
          <w:ilvl w:val="0"/>
          <w:numId w:val="40"/>
        </w:numPr>
      </w:pPr>
      <w:r w:rsidRPr="007A7659">
        <w:t>Transmit an empty value and receive all identifiers in all domains known by the Patient Demographics Supplier (one or more domains), or</w:t>
      </w:r>
    </w:p>
    <w:p w14:paraId="234D2491" w14:textId="77777777" w:rsidR="00BD6B97" w:rsidRPr="007A7659" w:rsidRDefault="00BD6B97" w:rsidP="006E48D2">
      <w:pPr>
        <w:pStyle w:val="ListNumber2"/>
        <w:numPr>
          <w:ilvl w:val="0"/>
          <w:numId w:val="40"/>
        </w:numPr>
      </w:pPr>
      <w:r w:rsidRPr="007A7659">
        <w:t>Transmit a single value and receive zero or more identifiers in a single domain, or</w:t>
      </w:r>
    </w:p>
    <w:p w14:paraId="61809ABA" w14:textId="77777777" w:rsidR="00BD6B97" w:rsidRPr="007A7659" w:rsidRDefault="00BD6B97" w:rsidP="006E48D2">
      <w:pPr>
        <w:pStyle w:val="ListNumber2"/>
        <w:numPr>
          <w:ilvl w:val="0"/>
          <w:numId w:val="40"/>
        </w:numPr>
      </w:pPr>
      <w:r w:rsidRPr="007A7659">
        <w:t>Transmit multiple values and receive multiple identifiers in those multiple domains.</w:t>
      </w:r>
    </w:p>
    <w:p w14:paraId="1DBCB96C" w14:textId="77777777" w:rsidR="00BD6B97" w:rsidRPr="007A7659" w:rsidRDefault="00BD6B97">
      <w:pPr>
        <w:pStyle w:val="Heading6"/>
        <w:numPr>
          <w:ilvl w:val="5"/>
          <w:numId w:val="19"/>
        </w:numPr>
        <w:tabs>
          <w:tab w:val="clear" w:pos="4320"/>
          <w:tab w:val="left" w:pos="1152"/>
        </w:tabs>
        <w:rPr>
          <w:noProof w:val="0"/>
        </w:rPr>
      </w:pPr>
      <w:bookmarkStart w:id="3553" w:name="_Toc173916530"/>
      <w:bookmarkStart w:id="3554" w:name="_Toc174249032"/>
      <w:r w:rsidRPr="007A7659">
        <w:rPr>
          <w:noProof w:val="0"/>
        </w:rPr>
        <w:t>RCP Segment</w:t>
      </w:r>
      <w:bookmarkEnd w:id="3553"/>
      <w:bookmarkEnd w:id="3554"/>
    </w:p>
    <w:p w14:paraId="6C2234A1" w14:textId="77777777" w:rsidR="00BD6B97" w:rsidRPr="007A7659" w:rsidRDefault="00BD6B97" w:rsidP="007E3B51">
      <w:r w:rsidRPr="007A7659">
        <w:t xml:space="preserve"> The Patient Demographics Consumer shall send attributes within the RCP segment as described in Table 3.22-5. Fields not listed are optional.</w:t>
      </w:r>
    </w:p>
    <w:p w14:paraId="774A00DE" w14:textId="77777777" w:rsidR="00BD6B97" w:rsidRPr="007A7659" w:rsidRDefault="00BD6B97">
      <w:pPr>
        <w:pStyle w:val="TableTitle"/>
      </w:pPr>
      <w:r w:rsidRPr="007A7659">
        <w:t xml:space="preserve">Table 3.22-5: IHE Profile - RCP segment </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421"/>
        <w:gridCol w:w="566"/>
        <w:gridCol w:w="655"/>
        <w:gridCol w:w="743"/>
        <w:gridCol w:w="2094"/>
      </w:tblGrid>
      <w:tr w:rsidR="00BD6B97" w:rsidRPr="007A7659" w14:paraId="55EE558F" w14:textId="77777777" w:rsidTr="001D3953">
        <w:trPr>
          <w:cantSplit/>
          <w:tblHeader/>
          <w:jc w:val="center"/>
        </w:trPr>
        <w:tc>
          <w:tcPr>
            <w:tcW w:w="577" w:type="dxa"/>
            <w:tcBorders>
              <w:top w:val="single" w:sz="4" w:space="0" w:color="000000"/>
              <w:left w:val="single" w:sz="4" w:space="0" w:color="000000"/>
              <w:bottom w:val="single" w:sz="4" w:space="0" w:color="000000"/>
            </w:tcBorders>
            <w:shd w:val="clear" w:color="auto" w:fill="D8D8D8"/>
          </w:tcPr>
          <w:p w14:paraId="6D103291" w14:textId="77777777" w:rsidR="00BD6B97" w:rsidRPr="007A7659" w:rsidRDefault="00BD6B97" w:rsidP="0002013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2170D080" w14:textId="77777777" w:rsidR="00BD6B97" w:rsidRPr="007A7659" w:rsidRDefault="00BD6B97" w:rsidP="0002013A">
            <w:pPr>
              <w:pStyle w:val="TableEntryHeader"/>
            </w:pPr>
            <w:r w:rsidRPr="007A7659">
              <w:t>LEN</w:t>
            </w:r>
          </w:p>
        </w:tc>
        <w:tc>
          <w:tcPr>
            <w:tcW w:w="421" w:type="dxa"/>
            <w:tcBorders>
              <w:top w:val="single" w:sz="4" w:space="0" w:color="000000"/>
              <w:left w:val="single" w:sz="4" w:space="0" w:color="000000"/>
              <w:bottom w:val="single" w:sz="4" w:space="0" w:color="000000"/>
            </w:tcBorders>
            <w:shd w:val="clear" w:color="auto" w:fill="D8D8D8"/>
          </w:tcPr>
          <w:p w14:paraId="7FFB80A8" w14:textId="77777777" w:rsidR="00BD6B97" w:rsidRPr="007A7659" w:rsidRDefault="00BD6B97" w:rsidP="0002013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6E83BC24" w14:textId="77777777" w:rsidR="00BD6B97" w:rsidRPr="007A7659" w:rsidRDefault="00BD6B97" w:rsidP="0002013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4ED5AEE2" w14:textId="77777777" w:rsidR="00BD6B97" w:rsidRPr="007A7659" w:rsidRDefault="00BD6B97" w:rsidP="0002013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76A2ED0A" w14:textId="77777777" w:rsidR="00BD6B97" w:rsidRPr="007A7659" w:rsidRDefault="00BD6B97" w:rsidP="0002013A">
            <w:pPr>
              <w:pStyle w:val="TableEntryHeader"/>
            </w:pPr>
            <w:r w:rsidRPr="007A7659">
              <w:t>ITEM#</w:t>
            </w:r>
          </w:p>
        </w:tc>
        <w:tc>
          <w:tcPr>
            <w:tcW w:w="2094" w:type="dxa"/>
            <w:tcBorders>
              <w:top w:val="single" w:sz="4" w:space="0" w:color="000000"/>
              <w:left w:val="single" w:sz="4" w:space="0" w:color="000000"/>
              <w:bottom w:val="single" w:sz="4" w:space="0" w:color="000000"/>
              <w:right w:val="single" w:sz="4" w:space="0" w:color="000000"/>
            </w:tcBorders>
            <w:shd w:val="clear" w:color="auto" w:fill="D8D8D8"/>
          </w:tcPr>
          <w:p w14:paraId="636C89C6" w14:textId="77777777" w:rsidR="00BD6B97" w:rsidRPr="007A7659" w:rsidRDefault="00BD6B97" w:rsidP="0002013A">
            <w:pPr>
              <w:pStyle w:val="TableEntryHeader"/>
            </w:pPr>
            <w:r w:rsidRPr="007A7659">
              <w:t>ELEMENT NAME</w:t>
            </w:r>
          </w:p>
        </w:tc>
      </w:tr>
      <w:tr w:rsidR="00BD6B97" w:rsidRPr="007A7659" w14:paraId="15BF2514" w14:textId="77777777">
        <w:trPr>
          <w:jc w:val="center"/>
        </w:trPr>
        <w:tc>
          <w:tcPr>
            <w:tcW w:w="577" w:type="dxa"/>
            <w:tcBorders>
              <w:left w:val="single" w:sz="4" w:space="0" w:color="000000"/>
              <w:bottom w:val="single" w:sz="4" w:space="0" w:color="000000"/>
            </w:tcBorders>
          </w:tcPr>
          <w:p w14:paraId="3355269E" w14:textId="77777777" w:rsidR="00BD6B97" w:rsidRPr="007A7659" w:rsidRDefault="00BD6B97">
            <w:pPr>
              <w:pStyle w:val="TableEntry"/>
              <w:snapToGrid w:val="0"/>
              <w:rPr>
                <w:noProof w:val="0"/>
              </w:rPr>
            </w:pPr>
            <w:r w:rsidRPr="007A7659">
              <w:rPr>
                <w:noProof w:val="0"/>
              </w:rPr>
              <w:t>1</w:t>
            </w:r>
          </w:p>
        </w:tc>
        <w:tc>
          <w:tcPr>
            <w:tcW w:w="555" w:type="dxa"/>
            <w:tcBorders>
              <w:left w:val="single" w:sz="4" w:space="0" w:color="000000"/>
              <w:bottom w:val="single" w:sz="4" w:space="0" w:color="000000"/>
            </w:tcBorders>
          </w:tcPr>
          <w:p w14:paraId="64B742CE" w14:textId="77777777" w:rsidR="00BD6B97" w:rsidRPr="007A7659" w:rsidRDefault="00BD6B97">
            <w:pPr>
              <w:pStyle w:val="TableEntry"/>
              <w:snapToGrid w:val="0"/>
              <w:rPr>
                <w:noProof w:val="0"/>
              </w:rPr>
            </w:pPr>
            <w:r w:rsidRPr="007A7659">
              <w:rPr>
                <w:noProof w:val="0"/>
              </w:rPr>
              <w:t>1</w:t>
            </w:r>
          </w:p>
        </w:tc>
        <w:tc>
          <w:tcPr>
            <w:tcW w:w="421" w:type="dxa"/>
            <w:tcBorders>
              <w:left w:val="single" w:sz="4" w:space="0" w:color="000000"/>
              <w:bottom w:val="single" w:sz="4" w:space="0" w:color="000000"/>
            </w:tcBorders>
          </w:tcPr>
          <w:p w14:paraId="658AB6A5" w14:textId="77777777" w:rsidR="00BD6B97" w:rsidRPr="007A7659" w:rsidRDefault="00BD6B97">
            <w:pPr>
              <w:pStyle w:val="TableEntry"/>
              <w:snapToGrid w:val="0"/>
              <w:rPr>
                <w:noProof w:val="0"/>
              </w:rPr>
            </w:pPr>
            <w:r w:rsidRPr="007A7659">
              <w:rPr>
                <w:noProof w:val="0"/>
              </w:rPr>
              <w:t>ID</w:t>
            </w:r>
          </w:p>
        </w:tc>
        <w:tc>
          <w:tcPr>
            <w:tcW w:w="566" w:type="dxa"/>
            <w:tcBorders>
              <w:left w:val="single" w:sz="4" w:space="0" w:color="000000"/>
              <w:bottom w:val="single" w:sz="4" w:space="0" w:color="000000"/>
            </w:tcBorders>
          </w:tcPr>
          <w:p w14:paraId="158DC1AB"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7A4B7BE8" w14:textId="77777777" w:rsidR="00BD6B97" w:rsidRPr="007A7659" w:rsidRDefault="00BD6B97">
            <w:pPr>
              <w:pStyle w:val="TableEntry"/>
              <w:snapToGrid w:val="0"/>
              <w:rPr>
                <w:noProof w:val="0"/>
              </w:rPr>
            </w:pPr>
            <w:r w:rsidRPr="007A7659">
              <w:rPr>
                <w:noProof w:val="0"/>
              </w:rPr>
              <w:t>0091</w:t>
            </w:r>
          </w:p>
        </w:tc>
        <w:tc>
          <w:tcPr>
            <w:tcW w:w="743" w:type="dxa"/>
            <w:tcBorders>
              <w:left w:val="single" w:sz="4" w:space="0" w:color="000000"/>
              <w:bottom w:val="single" w:sz="4" w:space="0" w:color="000000"/>
            </w:tcBorders>
          </w:tcPr>
          <w:p w14:paraId="3CDD7BBA" w14:textId="77777777" w:rsidR="00BD6B97" w:rsidRPr="007A7659" w:rsidRDefault="00BD6B97">
            <w:pPr>
              <w:pStyle w:val="TableEntry"/>
              <w:snapToGrid w:val="0"/>
              <w:rPr>
                <w:noProof w:val="0"/>
              </w:rPr>
            </w:pPr>
            <w:r w:rsidRPr="007A7659">
              <w:rPr>
                <w:noProof w:val="0"/>
              </w:rPr>
              <w:t>00027</w:t>
            </w:r>
          </w:p>
        </w:tc>
        <w:tc>
          <w:tcPr>
            <w:tcW w:w="2094" w:type="dxa"/>
            <w:tcBorders>
              <w:left w:val="single" w:sz="4" w:space="0" w:color="000000"/>
              <w:bottom w:val="single" w:sz="4" w:space="0" w:color="000000"/>
              <w:right w:val="single" w:sz="4" w:space="0" w:color="000000"/>
            </w:tcBorders>
          </w:tcPr>
          <w:p w14:paraId="17E05F92" w14:textId="77777777" w:rsidR="00BD6B97" w:rsidRPr="007A7659" w:rsidRDefault="00BD6B97">
            <w:pPr>
              <w:pStyle w:val="TableEntry"/>
              <w:snapToGrid w:val="0"/>
              <w:rPr>
                <w:noProof w:val="0"/>
              </w:rPr>
            </w:pPr>
            <w:r w:rsidRPr="007A7659">
              <w:rPr>
                <w:noProof w:val="0"/>
              </w:rPr>
              <w:t>Query Priority</w:t>
            </w:r>
          </w:p>
        </w:tc>
      </w:tr>
      <w:tr w:rsidR="00BD6B97" w:rsidRPr="007A7659" w14:paraId="39A267EC" w14:textId="77777777">
        <w:trPr>
          <w:jc w:val="center"/>
        </w:trPr>
        <w:tc>
          <w:tcPr>
            <w:tcW w:w="577" w:type="dxa"/>
            <w:tcBorders>
              <w:left w:val="single" w:sz="4" w:space="0" w:color="000000"/>
              <w:bottom w:val="single" w:sz="4" w:space="0" w:color="000000"/>
            </w:tcBorders>
          </w:tcPr>
          <w:p w14:paraId="60FE3D37" w14:textId="77777777" w:rsidR="00BD6B97" w:rsidRPr="007A7659" w:rsidRDefault="00BD6B97">
            <w:pPr>
              <w:pStyle w:val="TableEntry"/>
              <w:snapToGrid w:val="0"/>
              <w:rPr>
                <w:noProof w:val="0"/>
              </w:rPr>
            </w:pPr>
            <w:r w:rsidRPr="007A7659">
              <w:rPr>
                <w:noProof w:val="0"/>
              </w:rPr>
              <w:t>2</w:t>
            </w:r>
          </w:p>
        </w:tc>
        <w:tc>
          <w:tcPr>
            <w:tcW w:w="555" w:type="dxa"/>
            <w:tcBorders>
              <w:left w:val="single" w:sz="4" w:space="0" w:color="000000"/>
              <w:bottom w:val="single" w:sz="4" w:space="0" w:color="000000"/>
            </w:tcBorders>
          </w:tcPr>
          <w:p w14:paraId="147F55BA" w14:textId="77777777" w:rsidR="00BD6B97" w:rsidRPr="007A7659" w:rsidRDefault="00BD6B97">
            <w:pPr>
              <w:pStyle w:val="TableEntry"/>
              <w:snapToGrid w:val="0"/>
              <w:rPr>
                <w:noProof w:val="0"/>
              </w:rPr>
            </w:pPr>
            <w:r w:rsidRPr="007A7659">
              <w:rPr>
                <w:noProof w:val="0"/>
              </w:rPr>
              <w:t>10</w:t>
            </w:r>
          </w:p>
        </w:tc>
        <w:tc>
          <w:tcPr>
            <w:tcW w:w="421" w:type="dxa"/>
            <w:tcBorders>
              <w:left w:val="single" w:sz="4" w:space="0" w:color="000000"/>
              <w:bottom w:val="single" w:sz="4" w:space="0" w:color="000000"/>
            </w:tcBorders>
          </w:tcPr>
          <w:p w14:paraId="740885E0" w14:textId="77777777" w:rsidR="00BD6B97" w:rsidRPr="007A7659" w:rsidRDefault="00BD6B97">
            <w:pPr>
              <w:pStyle w:val="TableEntry"/>
              <w:snapToGrid w:val="0"/>
              <w:rPr>
                <w:noProof w:val="0"/>
              </w:rPr>
            </w:pPr>
            <w:r w:rsidRPr="007A7659">
              <w:rPr>
                <w:noProof w:val="0"/>
              </w:rPr>
              <w:t>CQ</w:t>
            </w:r>
          </w:p>
        </w:tc>
        <w:tc>
          <w:tcPr>
            <w:tcW w:w="566" w:type="dxa"/>
            <w:tcBorders>
              <w:left w:val="single" w:sz="4" w:space="0" w:color="000000"/>
              <w:bottom w:val="single" w:sz="4" w:space="0" w:color="000000"/>
            </w:tcBorders>
          </w:tcPr>
          <w:p w14:paraId="0604E341" w14:textId="77777777" w:rsidR="00BD6B97" w:rsidRPr="007A7659" w:rsidRDefault="00BD6B97">
            <w:pPr>
              <w:pStyle w:val="TableEntry"/>
              <w:snapToGrid w:val="0"/>
              <w:rPr>
                <w:noProof w:val="0"/>
              </w:rPr>
            </w:pPr>
            <w:r w:rsidRPr="007A7659">
              <w:rPr>
                <w:noProof w:val="0"/>
              </w:rPr>
              <w:t>O</w:t>
            </w:r>
          </w:p>
        </w:tc>
        <w:tc>
          <w:tcPr>
            <w:tcW w:w="655" w:type="dxa"/>
            <w:tcBorders>
              <w:left w:val="single" w:sz="4" w:space="0" w:color="000000"/>
              <w:bottom w:val="single" w:sz="4" w:space="0" w:color="000000"/>
            </w:tcBorders>
          </w:tcPr>
          <w:p w14:paraId="048EF847" w14:textId="77777777" w:rsidR="00BD6B97" w:rsidRPr="007A7659" w:rsidRDefault="00BD6B97">
            <w:pPr>
              <w:pStyle w:val="TableEntry"/>
              <w:snapToGrid w:val="0"/>
              <w:rPr>
                <w:noProof w:val="0"/>
              </w:rPr>
            </w:pPr>
            <w:r w:rsidRPr="007A7659">
              <w:rPr>
                <w:noProof w:val="0"/>
              </w:rPr>
              <w:t>0126</w:t>
            </w:r>
          </w:p>
        </w:tc>
        <w:tc>
          <w:tcPr>
            <w:tcW w:w="743" w:type="dxa"/>
            <w:tcBorders>
              <w:left w:val="single" w:sz="4" w:space="0" w:color="000000"/>
              <w:bottom w:val="single" w:sz="4" w:space="0" w:color="000000"/>
            </w:tcBorders>
          </w:tcPr>
          <w:p w14:paraId="7BD77017" w14:textId="77777777" w:rsidR="00BD6B97" w:rsidRPr="007A7659" w:rsidRDefault="00BD6B97">
            <w:pPr>
              <w:pStyle w:val="TableEntry"/>
              <w:snapToGrid w:val="0"/>
              <w:rPr>
                <w:noProof w:val="0"/>
              </w:rPr>
            </w:pPr>
            <w:r w:rsidRPr="007A7659">
              <w:rPr>
                <w:noProof w:val="0"/>
              </w:rPr>
              <w:t>00031</w:t>
            </w:r>
          </w:p>
        </w:tc>
        <w:tc>
          <w:tcPr>
            <w:tcW w:w="2094" w:type="dxa"/>
            <w:tcBorders>
              <w:left w:val="single" w:sz="4" w:space="0" w:color="000000"/>
              <w:bottom w:val="single" w:sz="4" w:space="0" w:color="000000"/>
              <w:right w:val="single" w:sz="4" w:space="0" w:color="000000"/>
            </w:tcBorders>
          </w:tcPr>
          <w:p w14:paraId="12F41A52" w14:textId="77777777" w:rsidR="00BD6B97" w:rsidRPr="007A7659" w:rsidRDefault="00BD6B97">
            <w:pPr>
              <w:pStyle w:val="TableEntry"/>
              <w:snapToGrid w:val="0"/>
              <w:rPr>
                <w:noProof w:val="0"/>
              </w:rPr>
            </w:pPr>
            <w:r w:rsidRPr="007A7659">
              <w:rPr>
                <w:noProof w:val="0"/>
              </w:rPr>
              <w:t>Quantity Limited Request</w:t>
            </w:r>
          </w:p>
        </w:tc>
      </w:tr>
    </w:tbl>
    <w:p w14:paraId="2679A20D" w14:textId="77777777" w:rsidR="00BD6B97" w:rsidRPr="007A7659" w:rsidRDefault="00BD6B97" w:rsidP="007E3B51">
      <w:pPr>
        <w:pStyle w:val="BodyText"/>
        <w:jc w:val="right"/>
        <w:rPr>
          <w:i/>
          <w:iCs/>
        </w:rPr>
      </w:pPr>
      <w:r w:rsidRPr="007A7659">
        <w:rPr>
          <w:i/>
          <w:iCs/>
        </w:rPr>
        <w:t>Adapted from the HL7 standard, version 2.5</w:t>
      </w:r>
    </w:p>
    <w:p w14:paraId="234A93FB" w14:textId="77777777" w:rsidR="00BD6B97" w:rsidRPr="007A7659" w:rsidRDefault="00BD6B97">
      <w:pPr>
        <w:pStyle w:val="Heading7"/>
        <w:numPr>
          <w:ilvl w:val="6"/>
          <w:numId w:val="19"/>
        </w:numPr>
        <w:tabs>
          <w:tab w:val="clear" w:pos="4320"/>
          <w:tab w:val="clear" w:pos="5040"/>
          <w:tab w:val="left" w:pos="1296"/>
        </w:tabs>
        <w:rPr>
          <w:noProof w:val="0"/>
        </w:rPr>
      </w:pPr>
      <w:bookmarkStart w:id="3555" w:name="_Toc173916531"/>
      <w:bookmarkStart w:id="3556" w:name="_Toc174249033"/>
      <w:r w:rsidRPr="007A7659">
        <w:rPr>
          <w:noProof w:val="0"/>
        </w:rPr>
        <w:lastRenderedPageBreak/>
        <w:t>Populating RCP-1-Query Priority</w:t>
      </w:r>
      <w:bookmarkEnd w:id="3555"/>
      <w:bookmarkEnd w:id="3556"/>
    </w:p>
    <w:p w14:paraId="7F1BD40E" w14:textId="77777777" w:rsidR="00BD6B97" w:rsidRPr="007A7659" w:rsidRDefault="00BD6B97">
      <w:r w:rsidRPr="007A7659">
        <w:t xml:space="preserve">Field </w:t>
      </w:r>
      <w:r w:rsidRPr="007A7659">
        <w:rPr>
          <w:i/>
          <w:iCs/>
        </w:rPr>
        <w:t>RCP-1-Query Priority</w:t>
      </w:r>
      <w:r w:rsidRPr="007A7659">
        <w:t xml:space="preserve"> shall always contain </w:t>
      </w:r>
      <w:r w:rsidRPr="007A7659">
        <w:rPr>
          <w:b/>
          <w:bCs/>
        </w:rPr>
        <w:t>I</w:t>
      </w:r>
      <w:r w:rsidRPr="007A7659">
        <w:t>, signifying that the response to the query is to be returned in Immediate mode.</w:t>
      </w:r>
    </w:p>
    <w:p w14:paraId="69A30F0D" w14:textId="77777777" w:rsidR="00BD6B97" w:rsidRPr="007A7659" w:rsidRDefault="00BD6B97">
      <w:pPr>
        <w:pStyle w:val="Heading7"/>
        <w:numPr>
          <w:ilvl w:val="6"/>
          <w:numId w:val="19"/>
        </w:numPr>
        <w:tabs>
          <w:tab w:val="clear" w:pos="4320"/>
          <w:tab w:val="clear" w:pos="5040"/>
          <w:tab w:val="left" w:pos="1296"/>
        </w:tabs>
        <w:rPr>
          <w:noProof w:val="0"/>
        </w:rPr>
      </w:pPr>
      <w:bookmarkStart w:id="3557" w:name="_Toc173916532"/>
      <w:bookmarkStart w:id="3558" w:name="_Toc174249034"/>
      <w:r w:rsidRPr="007A7659">
        <w:rPr>
          <w:noProof w:val="0"/>
        </w:rPr>
        <w:t>Populating RCP-2-Quantity Limited Request</w:t>
      </w:r>
      <w:bookmarkEnd w:id="3557"/>
      <w:bookmarkEnd w:id="3558"/>
    </w:p>
    <w:p w14:paraId="2F854A34" w14:textId="77777777" w:rsidR="00BD6B97" w:rsidRPr="007A7659" w:rsidRDefault="00BD6B97">
      <w:r w:rsidRPr="007A7659">
        <w:t>The Patient Demographics Consumer may request that responses to the query be sent, using the HL7 Continuation Protocol, in increments of a specified number of patient records. (In the context of the HL7 query, a patient record is defined as the PID segment and any segments accompanying it for each patient.) It is desirable to request an incremental response if the query could result in hundreds or thousands of matches or “hits.”</w:t>
      </w:r>
    </w:p>
    <w:p w14:paraId="277C769F" w14:textId="77777777" w:rsidR="00BD6B97" w:rsidRPr="007A7659" w:rsidRDefault="00BD6B97">
      <w:r w:rsidRPr="007A7659">
        <w:t>The Patient Demographics Supplier shall support the HL7 Continuation Protocol.</w:t>
      </w:r>
    </w:p>
    <w:p w14:paraId="6CDF8168" w14:textId="77777777" w:rsidR="00BD6B97" w:rsidRPr="007A7659" w:rsidRDefault="00BD6B97">
      <w:r w:rsidRPr="007A7659">
        <w:t xml:space="preserve">Field RCP-2 is of data type CQ, which contains two components. The first component contains the number of increments, always expressed as an integer greater than 0, while the second component contains the kind of increment, always </w:t>
      </w:r>
      <w:r w:rsidRPr="007A7659">
        <w:rPr>
          <w:rFonts w:ascii="Lucida Console" w:hAnsi="Lucida Console"/>
        </w:rPr>
        <w:t>RD</w:t>
      </w:r>
      <w:r w:rsidRPr="007A7659">
        <w:t xml:space="preserve"> to signify that incremental replies are specified in terms of records.</w:t>
      </w:r>
    </w:p>
    <w:p w14:paraId="55747634" w14:textId="77777777" w:rsidR="00BD6B97" w:rsidRPr="007A7659" w:rsidRDefault="00BD6B97">
      <w:r w:rsidRPr="007A7659">
        <w:t xml:space="preserve">For example, </w:t>
      </w:r>
      <w:r w:rsidRPr="007A7659">
        <w:rPr>
          <w:rFonts w:ascii="Lucida Console" w:hAnsi="Lucida Console"/>
        </w:rPr>
        <w:t xml:space="preserve">50^RD </w:t>
      </w:r>
      <w:r w:rsidRPr="007A7659">
        <w:t>requests 50 records at a time.</w:t>
      </w:r>
    </w:p>
    <w:p w14:paraId="6FE799CE" w14:textId="77777777" w:rsidR="00BD6B97" w:rsidRPr="007A7659" w:rsidRDefault="00BD6B97">
      <w:r w:rsidRPr="007A7659">
        <w:t xml:space="preserve">See the “Incremental Response Processing” </w:t>
      </w:r>
      <w:r w:rsidR="00290B40" w:rsidRPr="007A7659">
        <w:t>S</w:t>
      </w:r>
      <w:r w:rsidRPr="007A7659">
        <w:t xml:space="preserve">ection 3.22.4.1.3.3 and the “Expected Actions” </w:t>
      </w:r>
      <w:r w:rsidR="00290B40" w:rsidRPr="007A7659">
        <w:t>S</w:t>
      </w:r>
      <w:r w:rsidRPr="007A7659">
        <w:t xml:space="preserve">ection </w:t>
      </w:r>
      <w:r w:rsidR="00290B40" w:rsidRPr="007A7659">
        <w:t xml:space="preserve">3.22.4.2.3 </w:t>
      </w:r>
      <w:r w:rsidRPr="007A7659">
        <w:t>of the Patient Demographics Query Response message</w:t>
      </w:r>
      <w:r w:rsidR="00290B40" w:rsidRPr="007A7659">
        <w:t xml:space="preserve"> </w:t>
      </w:r>
      <w:r w:rsidRPr="007A7659">
        <w:t xml:space="preserve">for more information on the implementation of the continuation protocol. </w:t>
      </w:r>
    </w:p>
    <w:p w14:paraId="230469C6" w14:textId="77777777" w:rsidR="00BD6B97" w:rsidRPr="007A7659" w:rsidRDefault="00BD6B97">
      <w:pPr>
        <w:pStyle w:val="Heading6"/>
        <w:numPr>
          <w:ilvl w:val="5"/>
          <w:numId w:val="19"/>
        </w:numPr>
        <w:tabs>
          <w:tab w:val="clear" w:pos="4320"/>
        </w:tabs>
        <w:rPr>
          <w:noProof w:val="0"/>
        </w:rPr>
      </w:pPr>
      <w:r w:rsidRPr="007A7659">
        <w:rPr>
          <w:noProof w:val="0"/>
        </w:rPr>
        <w:t>DSC Segment</w:t>
      </w:r>
    </w:p>
    <w:p w14:paraId="7B5AA72B" w14:textId="77777777" w:rsidR="00BD6B97" w:rsidRPr="007A7659" w:rsidRDefault="00BD6B97" w:rsidP="007E3B51">
      <w:r w:rsidRPr="007A7659">
        <w:rPr>
          <w:bCs/>
        </w:rPr>
        <w:t>The Patient Demographics Consumer may request additional increments of data by specifying this segment on the query request. This segment should be omitted on the initial query request. Its purpose is to request additional increments of the data from the Patient Demographic Supplier.</w:t>
      </w:r>
    </w:p>
    <w:p w14:paraId="5FCC1F72" w14:textId="546052B9" w:rsidR="00BD6B97" w:rsidRPr="007A7659" w:rsidRDefault="00BD6B97">
      <w:pPr>
        <w:pStyle w:val="TableTitle"/>
        <w:rPr>
          <w:szCs w:val="24"/>
        </w:rPr>
      </w:pPr>
      <w:bookmarkStart w:id="3559" w:name="OLE_LINK23"/>
      <w:r w:rsidRPr="007A7659">
        <w:t>Table 3.22-</w:t>
      </w:r>
      <w:r w:rsidR="00B12D57">
        <w:t>5a:</w:t>
      </w:r>
      <w:r w:rsidRPr="007A7659">
        <w:t xml:space="preserve"> IHE Profile - DSC segment</w:t>
      </w:r>
      <w:bookmarkEnd w:id="3559"/>
      <w:r w:rsidRPr="007A7659">
        <w:t xml:space="preserve"> </w:t>
      </w:r>
    </w:p>
    <w:tbl>
      <w:tblPr>
        <w:tblW w:w="0" w:type="auto"/>
        <w:tblInd w:w="1098" w:type="dxa"/>
        <w:tblLayout w:type="fixed"/>
        <w:tblLook w:val="0000" w:firstRow="0" w:lastRow="0" w:firstColumn="0" w:lastColumn="0" w:noHBand="0" w:noVBand="0"/>
      </w:tblPr>
      <w:tblGrid>
        <w:gridCol w:w="810"/>
        <w:gridCol w:w="810"/>
        <w:gridCol w:w="810"/>
        <w:gridCol w:w="810"/>
        <w:gridCol w:w="900"/>
        <w:gridCol w:w="1088"/>
        <w:gridCol w:w="2206"/>
      </w:tblGrid>
      <w:tr w:rsidR="00BD6B97" w:rsidRPr="007A7659" w14:paraId="69898943" w14:textId="77777777">
        <w:tc>
          <w:tcPr>
            <w:tcW w:w="810" w:type="dxa"/>
            <w:tcBorders>
              <w:top w:val="single" w:sz="4" w:space="0" w:color="000000"/>
              <w:left w:val="single" w:sz="4" w:space="0" w:color="000000"/>
              <w:bottom w:val="single" w:sz="4" w:space="0" w:color="000000"/>
            </w:tcBorders>
            <w:shd w:val="clear" w:color="auto" w:fill="E0E0E0"/>
          </w:tcPr>
          <w:p w14:paraId="34DF37F3" w14:textId="77777777" w:rsidR="00BD6B97" w:rsidRPr="007A7659" w:rsidRDefault="00BD6B97" w:rsidP="0002013A">
            <w:pPr>
              <w:pStyle w:val="TableEntryHeader"/>
            </w:pPr>
            <w:r w:rsidRPr="007A7659">
              <w:t>SEQ</w:t>
            </w:r>
          </w:p>
        </w:tc>
        <w:tc>
          <w:tcPr>
            <w:tcW w:w="810" w:type="dxa"/>
            <w:tcBorders>
              <w:top w:val="single" w:sz="4" w:space="0" w:color="000000"/>
              <w:left w:val="single" w:sz="4" w:space="0" w:color="000000"/>
              <w:bottom w:val="single" w:sz="4" w:space="0" w:color="000000"/>
            </w:tcBorders>
            <w:shd w:val="clear" w:color="auto" w:fill="E0E0E0"/>
          </w:tcPr>
          <w:p w14:paraId="72722F74" w14:textId="77777777" w:rsidR="00BD6B97" w:rsidRPr="007A7659" w:rsidRDefault="00BD6B97" w:rsidP="0002013A">
            <w:pPr>
              <w:pStyle w:val="TableEntryHeader"/>
            </w:pPr>
            <w:r w:rsidRPr="007A7659">
              <w:t>LEN</w:t>
            </w:r>
          </w:p>
        </w:tc>
        <w:tc>
          <w:tcPr>
            <w:tcW w:w="810" w:type="dxa"/>
            <w:tcBorders>
              <w:top w:val="single" w:sz="4" w:space="0" w:color="000000"/>
              <w:left w:val="single" w:sz="4" w:space="0" w:color="000000"/>
              <w:bottom w:val="single" w:sz="4" w:space="0" w:color="000000"/>
            </w:tcBorders>
            <w:shd w:val="clear" w:color="auto" w:fill="E0E0E0"/>
          </w:tcPr>
          <w:p w14:paraId="21936E9A" w14:textId="77777777" w:rsidR="00BD6B97" w:rsidRPr="007A7659" w:rsidRDefault="00BD6B97" w:rsidP="0002013A">
            <w:pPr>
              <w:pStyle w:val="TableEntryHeader"/>
            </w:pPr>
            <w:r w:rsidRPr="007A7659">
              <w:t>DT</w:t>
            </w:r>
          </w:p>
        </w:tc>
        <w:tc>
          <w:tcPr>
            <w:tcW w:w="810" w:type="dxa"/>
            <w:tcBorders>
              <w:top w:val="single" w:sz="4" w:space="0" w:color="000000"/>
              <w:left w:val="single" w:sz="4" w:space="0" w:color="000000"/>
              <w:bottom w:val="single" w:sz="4" w:space="0" w:color="000000"/>
            </w:tcBorders>
            <w:shd w:val="clear" w:color="auto" w:fill="E0E0E0"/>
          </w:tcPr>
          <w:p w14:paraId="3006CE5B" w14:textId="77777777" w:rsidR="00BD6B97" w:rsidRPr="007A7659" w:rsidRDefault="00BD6B97" w:rsidP="0002013A">
            <w:pPr>
              <w:pStyle w:val="TableEntryHeader"/>
            </w:pPr>
            <w:r w:rsidRPr="007A7659">
              <w:t>OPT</w:t>
            </w:r>
          </w:p>
        </w:tc>
        <w:tc>
          <w:tcPr>
            <w:tcW w:w="900" w:type="dxa"/>
            <w:tcBorders>
              <w:top w:val="single" w:sz="4" w:space="0" w:color="000000"/>
              <w:left w:val="single" w:sz="4" w:space="0" w:color="000000"/>
              <w:bottom w:val="single" w:sz="4" w:space="0" w:color="000000"/>
            </w:tcBorders>
            <w:shd w:val="clear" w:color="auto" w:fill="E0E0E0"/>
          </w:tcPr>
          <w:p w14:paraId="10274CAF" w14:textId="77777777" w:rsidR="00BD6B97" w:rsidRPr="007A7659" w:rsidRDefault="00BD6B97" w:rsidP="0002013A">
            <w:pPr>
              <w:pStyle w:val="TableEntryHeader"/>
            </w:pPr>
            <w:r w:rsidRPr="007A7659">
              <w:t>TBL#</w:t>
            </w:r>
          </w:p>
        </w:tc>
        <w:tc>
          <w:tcPr>
            <w:tcW w:w="1088" w:type="dxa"/>
            <w:tcBorders>
              <w:top w:val="single" w:sz="4" w:space="0" w:color="000000"/>
              <w:left w:val="single" w:sz="4" w:space="0" w:color="000000"/>
              <w:bottom w:val="single" w:sz="4" w:space="0" w:color="000000"/>
            </w:tcBorders>
            <w:shd w:val="clear" w:color="auto" w:fill="E0E0E0"/>
          </w:tcPr>
          <w:p w14:paraId="4EB57DF6" w14:textId="77777777" w:rsidR="00BD6B97" w:rsidRPr="007A7659" w:rsidRDefault="00BD6B97" w:rsidP="0002013A">
            <w:pPr>
              <w:pStyle w:val="TableEntryHeader"/>
            </w:pPr>
            <w:r w:rsidRPr="007A7659">
              <w:t>ITEM#</w:t>
            </w:r>
          </w:p>
        </w:tc>
        <w:tc>
          <w:tcPr>
            <w:tcW w:w="2206" w:type="dxa"/>
            <w:tcBorders>
              <w:top w:val="single" w:sz="4" w:space="0" w:color="000000"/>
              <w:left w:val="single" w:sz="4" w:space="0" w:color="000000"/>
              <w:bottom w:val="single" w:sz="4" w:space="0" w:color="000000"/>
              <w:right w:val="single" w:sz="4" w:space="0" w:color="000000"/>
            </w:tcBorders>
            <w:shd w:val="clear" w:color="auto" w:fill="E0E0E0"/>
          </w:tcPr>
          <w:p w14:paraId="23AE1C89" w14:textId="77777777" w:rsidR="00BD6B97" w:rsidRPr="007A7659" w:rsidRDefault="00BD6B97" w:rsidP="0002013A">
            <w:pPr>
              <w:pStyle w:val="TableEntryHeader"/>
            </w:pPr>
            <w:r w:rsidRPr="007A7659">
              <w:t>ELEMENT NAME</w:t>
            </w:r>
          </w:p>
        </w:tc>
      </w:tr>
      <w:tr w:rsidR="00BD6B97" w:rsidRPr="007A7659" w14:paraId="047A1200" w14:textId="77777777">
        <w:tc>
          <w:tcPr>
            <w:tcW w:w="810" w:type="dxa"/>
            <w:tcBorders>
              <w:left w:val="single" w:sz="4" w:space="0" w:color="000000"/>
              <w:bottom w:val="single" w:sz="4" w:space="0" w:color="000000"/>
            </w:tcBorders>
          </w:tcPr>
          <w:p w14:paraId="5C63B2D8" w14:textId="77777777" w:rsidR="00BD6B97" w:rsidRPr="007A7659" w:rsidRDefault="00BD6B97">
            <w:pPr>
              <w:pStyle w:val="TableEntry"/>
              <w:rPr>
                <w:noProof w:val="0"/>
              </w:rPr>
            </w:pPr>
            <w:r w:rsidRPr="007A7659">
              <w:rPr>
                <w:noProof w:val="0"/>
              </w:rPr>
              <w:t>1</w:t>
            </w:r>
          </w:p>
        </w:tc>
        <w:tc>
          <w:tcPr>
            <w:tcW w:w="810" w:type="dxa"/>
            <w:tcBorders>
              <w:left w:val="single" w:sz="4" w:space="0" w:color="000000"/>
              <w:bottom w:val="single" w:sz="4" w:space="0" w:color="000000"/>
            </w:tcBorders>
          </w:tcPr>
          <w:p w14:paraId="77D0EAB2" w14:textId="77777777" w:rsidR="00BD6B97" w:rsidRPr="007A7659" w:rsidRDefault="00BD6B97">
            <w:pPr>
              <w:pStyle w:val="TableEntry"/>
              <w:rPr>
                <w:noProof w:val="0"/>
              </w:rPr>
            </w:pPr>
            <w:r w:rsidRPr="007A7659">
              <w:rPr>
                <w:noProof w:val="0"/>
              </w:rPr>
              <w:t>180</w:t>
            </w:r>
          </w:p>
        </w:tc>
        <w:tc>
          <w:tcPr>
            <w:tcW w:w="810" w:type="dxa"/>
            <w:tcBorders>
              <w:left w:val="single" w:sz="4" w:space="0" w:color="000000"/>
              <w:bottom w:val="single" w:sz="4" w:space="0" w:color="000000"/>
            </w:tcBorders>
          </w:tcPr>
          <w:p w14:paraId="24C8B3E3" w14:textId="77777777" w:rsidR="00BD6B97" w:rsidRPr="007A7659" w:rsidRDefault="00BD6B97">
            <w:pPr>
              <w:pStyle w:val="TableEntry"/>
              <w:rPr>
                <w:noProof w:val="0"/>
              </w:rPr>
            </w:pPr>
            <w:r w:rsidRPr="007A7659">
              <w:rPr>
                <w:noProof w:val="0"/>
              </w:rPr>
              <w:t>ST</w:t>
            </w:r>
          </w:p>
        </w:tc>
        <w:tc>
          <w:tcPr>
            <w:tcW w:w="810" w:type="dxa"/>
            <w:tcBorders>
              <w:left w:val="single" w:sz="4" w:space="0" w:color="000000"/>
              <w:bottom w:val="single" w:sz="4" w:space="0" w:color="000000"/>
            </w:tcBorders>
          </w:tcPr>
          <w:p w14:paraId="42A9E3CE" w14:textId="77777777" w:rsidR="00BD6B97" w:rsidRPr="007A7659" w:rsidRDefault="00BD6B97">
            <w:pPr>
              <w:pStyle w:val="TableEntry"/>
              <w:rPr>
                <w:noProof w:val="0"/>
              </w:rPr>
            </w:pPr>
            <w:r w:rsidRPr="007A7659">
              <w:rPr>
                <w:noProof w:val="0"/>
              </w:rPr>
              <w:t>O</w:t>
            </w:r>
          </w:p>
        </w:tc>
        <w:tc>
          <w:tcPr>
            <w:tcW w:w="900" w:type="dxa"/>
            <w:tcBorders>
              <w:left w:val="single" w:sz="4" w:space="0" w:color="000000"/>
              <w:bottom w:val="single" w:sz="4" w:space="0" w:color="000000"/>
            </w:tcBorders>
          </w:tcPr>
          <w:p w14:paraId="0A953599" w14:textId="77777777" w:rsidR="00BD6B97" w:rsidRPr="007A7659" w:rsidRDefault="00BD6B97">
            <w:pPr>
              <w:pStyle w:val="TableEntry"/>
              <w:rPr>
                <w:noProof w:val="0"/>
              </w:rPr>
            </w:pPr>
          </w:p>
        </w:tc>
        <w:tc>
          <w:tcPr>
            <w:tcW w:w="1088" w:type="dxa"/>
            <w:tcBorders>
              <w:left w:val="single" w:sz="4" w:space="0" w:color="000000"/>
              <w:bottom w:val="single" w:sz="4" w:space="0" w:color="000000"/>
            </w:tcBorders>
          </w:tcPr>
          <w:p w14:paraId="1935E74E" w14:textId="77777777" w:rsidR="00BD6B97" w:rsidRPr="007A7659" w:rsidRDefault="00BD6B97">
            <w:pPr>
              <w:pStyle w:val="TableEntry"/>
              <w:rPr>
                <w:noProof w:val="0"/>
              </w:rPr>
            </w:pPr>
            <w:r w:rsidRPr="007A7659">
              <w:rPr>
                <w:noProof w:val="0"/>
              </w:rPr>
              <w:t>00014</w:t>
            </w:r>
          </w:p>
        </w:tc>
        <w:tc>
          <w:tcPr>
            <w:tcW w:w="2206" w:type="dxa"/>
            <w:tcBorders>
              <w:left w:val="single" w:sz="4" w:space="0" w:color="000000"/>
              <w:bottom w:val="single" w:sz="4" w:space="0" w:color="000000"/>
              <w:right w:val="single" w:sz="4" w:space="0" w:color="000000"/>
            </w:tcBorders>
          </w:tcPr>
          <w:p w14:paraId="43F76211" w14:textId="77777777" w:rsidR="00BD6B97" w:rsidRPr="007A7659" w:rsidRDefault="00BD6B97">
            <w:pPr>
              <w:pStyle w:val="TableEntry"/>
              <w:rPr>
                <w:noProof w:val="0"/>
              </w:rPr>
            </w:pPr>
            <w:r w:rsidRPr="007A7659">
              <w:rPr>
                <w:noProof w:val="0"/>
              </w:rPr>
              <w:t>Continuation Pointer</w:t>
            </w:r>
          </w:p>
        </w:tc>
      </w:tr>
      <w:tr w:rsidR="00BD6B97" w:rsidRPr="007A7659" w14:paraId="5FD075AA" w14:textId="77777777">
        <w:tc>
          <w:tcPr>
            <w:tcW w:w="810" w:type="dxa"/>
            <w:tcBorders>
              <w:left w:val="single" w:sz="4" w:space="0" w:color="000000"/>
              <w:bottom w:val="single" w:sz="4" w:space="0" w:color="000000"/>
            </w:tcBorders>
          </w:tcPr>
          <w:p w14:paraId="5A114C16" w14:textId="77777777" w:rsidR="00BD6B97" w:rsidRPr="007A7659" w:rsidRDefault="00BD6B97">
            <w:pPr>
              <w:pStyle w:val="TableEntry"/>
              <w:rPr>
                <w:noProof w:val="0"/>
              </w:rPr>
            </w:pPr>
            <w:r w:rsidRPr="007A7659">
              <w:rPr>
                <w:noProof w:val="0"/>
              </w:rPr>
              <w:t>2</w:t>
            </w:r>
          </w:p>
        </w:tc>
        <w:tc>
          <w:tcPr>
            <w:tcW w:w="810" w:type="dxa"/>
            <w:tcBorders>
              <w:left w:val="single" w:sz="4" w:space="0" w:color="000000"/>
              <w:bottom w:val="single" w:sz="4" w:space="0" w:color="000000"/>
            </w:tcBorders>
          </w:tcPr>
          <w:p w14:paraId="64A0C9C6" w14:textId="77777777" w:rsidR="00BD6B97" w:rsidRPr="007A7659" w:rsidRDefault="00BD6B97">
            <w:pPr>
              <w:pStyle w:val="TableEntry"/>
              <w:rPr>
                <w:noProof w:val="0"/>
              </w:rPr>
            </w:pPr>
            <w:r w:rsidRPr="007A7659">
              <w:rPr>
                <w:noProof w:val="0"/>
              </w:rPr>
              <w:t>1</w:t>
            </w:r>
          </w:p>
        </w:tc>
        <w:tc>
          <w:tcPr>
            <w:tcW w:w="810" w:type="dxa"/>
            <w:tcBorders>
              <w:left w:val="single" w:sz="4" w:space="0" w:color="000000"/>
              <w:bottom w:val="single" w:sz="4" w:space="0" w:color="000000"/>
            </w:tcBorders>
          </w:tcPr>
          <w:p w14:paraId="07698C59" w14:textId="77777777" w:rsidR="00BD6B97" w:rsidRPr="007A7659" w:rsidRDefault="00BD6B97">
            <w:pPr>
              <w:pStyle w:val="TableEntry"/>
              <w:rPr>
                <w:noProof w:val="0"/>
              </w:rPr>
            </w:pPr>
            <w:r w:rsidRPr="007A7659">
              <w:rPr>
                <w:noProof w:val="0"/>
              </w:rPr>
              <w:t>ID</w:t>
            </w:r>
          </w:p>
        </w:tc>
        <w:tc>
          <w:tcPr>
            <w:tcW w:w="810" w:type="dxa"/>
            <w:tcBorders>
              <w:left w:val="single" w:sz="4" w:space="0" w:color="000000"/>
              <w:bottom w:val="single" w:sz="4" w:space="0" w:color="000000"/>
            </w:tcBorders>
          </w:tcPr>
          <w:p w14:paraId="7739D685" w14:textId="77777777" w:rsidR="00BD6B97" w:rsidRPr="007A7659" w:rsidRDefault="00BD6B97">
            <w:pPr>
              <w:pStyle w:val="TableEntry"/>
              <w:rPr>
                <w:noProof w:val="0"/>
              </w:rPr>
            </w:pPr>
            <w:r w:rsidRPr="007A7659">
              <w:rPr>
                <w:noProof w:val="0"/>
              </w:rPr>
              <w:t>O</w:t>
            </w:r>
          </w:p>
        </w:tc>
        <w:tc>
          <w:tcPr>
            <w:tcW w:w="900" w:type="dxa"/>
            <w:tcBorders>
              <w:left w:val="single" w:sz="4" w:space="0" w:color="000000"/>
              <w:bottom w:val="single" w:sz="4" w:space="0" w:color="000000"/>
            </w:tcBorders>
          </w:tcPr>
          <w:p w14:paraId="00E7A242" w14:textId="77777777" w:rsidR="00BD6B97" w:rsidRPr="007A7659" w:rsidRDefault="00BD6B97">
            <w:pPr>
              <w:pStyle w:val="TableEntry"/>
              <w:rPr>
                <w:noProof w:val="0"/>
              </w:rPr>
            </w:pPr>
            <w:r w:rsidRPr="007A7659">
              <w:rPr>
                <w:noProof w:val="0"/>
              </w:rPr>
              <w:t>0398</w:t>
            </w:r>
          </w:p>
        </w:tc>
        <w:tc>
          <w:tcPr>
            <w:tcW w:w="1088" w:type="dxa"/>
            <w:tcBorders>
              <w:left w:val="single" w:sz="4" w:space="0" w:color="000000"/>
              <w:bottom w:val="single" w:sz="4" w:space="0" w:color="000000"/>
            </w:tcBorders>
          </w:tcPr>
          <w:p w14:paraId="51486DDB" w14:textId="77777777" w:rsidR="00BD6B97" w:rsidRPr="007A7659" w:rsidRDefault="00BD6B97">
            <w:pPr>
              <w:pStyle w:val="TableEntry"/>
              <w:rPr>
                <w:noProof w:val="0"/>
              </w:rPr>
            </w:pPr>
            <w:r w:rsidRPr="007A7659">
              <w:rPr>
                <w:noProof w:val="0"/>
              </w:rPr>
              <w:t>01354</w:t>
            </w:r>
          </w:p>
        </w:tc>
        <w:tc>
          <w:tcPr>
            <w:tcW w:w="2206" w:type="dxa"/>
            <w:tcBorders>
              <w:left w:val="single" w:sz="4" w:space="0" w:color="000000"/>
              <w:bottom w:val="single" w:sz="4" w:space="0" w:color="000000"/>
              <w:right w:val="single" w:sz="4" w:space="0" w:color="000000"/>
            </w:tcBorders>
          </w:tcPr>
          <w:p w14:paraId="62AB4705" w14:textId="77777777" w:rsidR="00BD6B97" w:rsidRPr="007A7659" w:rsidRDefault="00BD6B97">
            <w:pPr>
              <w:pStyle w:val="TableEntry"/>
              <w:rPr>
                <w:noProof w:val="0"/>
              </w:rPr>
            </w:pPr>
            <w:r w:rsidRPr="007A7659">
              <w:rPr>
                <w:noProof w:val="0"/>
              </w:rPr>
              <w:t>Continuation Style</w:t>
            </w:r>
          </w:p>
        </w:tc>
      </w:tr>
    </w:tbl>
    <w:p w14:paraId="5B3ED558" w14:textId="77777777" w:rsidR="00BD6B97" w:rsidRPr="007A7659" w:rsidRDefault="00BD6B97" w:rsidP="001D3953">
      <w:pPr>
        <w:pStyle w:val="BodyText"/>
      </w:pPr>
    </w:p>
    <w:p w14:paraId="148B81F7" w14:textId="77777777" w:rsidR="00BD6B97" w:rsidRPr="007A7659" w:rsidRDefault="00BD6B97">
      <w:pPr>
        <w:pStyle w:val="Heading7"/>
        <w:numPr>
          <w:ilvl w:val="6"/>
          <w:numId w:val="19"/>
        </w:numPr>
        <w:tabs>
          <w:tab w:val="clear" w:pos="4320"/>
          <w:tab w:val="clear" w:pos="5040"/>
        </w:tabs>
        <w:rPr>
          <w:noProof w:val="0"/>
        </w:rPr>
      </w:pPr>
      <w:r w:rsidRPr="007A7659">
        <w:rPr>
          <w:noProof w:val="0"/>
        </w:rPr>
        <w:t>Populating DSC-1 Continuation Pointer</w:t>
      </w:r>
    </w:p>
    <w:p w14:paraId="470590E9" w14:textId="77777777" w:rsidR="00BD6B97" w:rsidRPr="007A7659" w:rsidRDefault="00BD6B97" w:rsidP="001D3953">
      <w:pPr>
        <w:pStyle w:val="BodyText"/>
      </w:pPr>
      <w:r w:rsidRPr="007A7659">
        <w:t>To request additional increments of data, DSC-1 (Continuation Pointer)</w:t>
      </w:r>
      <w:r w:rsidRPr="007A7659">
        <w:rPr>
          <w:i/>
        </w:rPr>
        <w:t xml:space="preserve"> </w:t>
      </w:r>
      <w:r w:rsidRPr="007A7659">
        <w:t xml:space="preserve">shall echo the value from RSP^K22 DSC-1. </w:t>
      </w:r>
    </w:p>
    <w:p w14:paraId="3B950C9E" w14:textId="77777777" w:rsidR="00BD6B97" w:rsidRPr="007A7659" w:rsidRDefault="00BD6B97">
      <w:pPr>
        <w:pStyle w:val="Heading7"/>
        <w:numPr>
          <w:ilvl w:val="6"/>
          <w:numId w:val="19"/>
        </w:numPr>
        <w:tabs>
          <w:tab w:val="clear" w:pos="4320"/>
          <w:tab w:val="clear" w:pos="5040"/>
        </w:tabs>
        <w:rPr>
          <w:noProof w:val="0"/>
        </w:rPr>
      </w:pPr>
      <w:r w:rsidRPr="007A7659">
        <w:rPr>
          <w:noProof w:val="0"/>
        </w:rPr>
        <w:t>Populating DSC-2 Continuation Style</w:t>
      </w:r>
    </w:p>
    <w:p w14:paraId="6011D84C" w14:textId="77777777" w:rsidR="00BD6B97" w:rsidRPr="007A7659" w:rsidRDefault="00BD6B97" w:rsidP="005C7945">
      <w:pPr>
        <w:pStyle w:val="BodyText"/>
      </w:pPr>
      <w:r w:rsidRPr="007A7659">
        <w:t xml:space="preserve">DSC-2 (Continuation Style) shall always contain “I”, signifying that this is part of an interactive continuation message. </w:t>
      </w:r>
    </w:p>
    <w:p w14:paraId="27A3BFB7" w14:textId="77777777" w:rsidR="00BD6B97" w:rsidRPr="007A7659" w:rsidRDefault="00BD6B97">
      <w:pPr>
        <w:pStyle w:val="Heading5"/>
        <w:numPr>
          <w:ilvl w:val="4"/>
          <w:numId w:val="19"/>
        </w:numPr>
        <w:tabs>
          <w:tab w:val="left" w:pos="1008"/>
        </w:tabs>
        <w:rPr>
          <w:noProof w:val="0"/>
        </w:rPr>
      </w:pPr>
      <w:bookmarkStart w:id="3560" w:name="_Toc173916533"/>
      <w:bookmarkStart w:id="3561" w:name="_Toc174249035"/>
      <w:r w:rsidRPr="007A7659">
        <w:rPr>
          <w:noProof w:val="0"/>
        </w:rPr>
        <w:lastRenderedPageBreak/>
        <w:t>Expected Actions</w:t>
      </w:r>
      <w:bookmarkEnd w:id="3560"/>
      <w:bookmarkEnd w:id="3561"/>
    </w:p>
    <w:p w14:paraId="4FFE9CBB" w14:textId="77777777" w:rsidR="00BD6B97" w:rsidRPr="007A7659" w:rsidRDefault="00BD6B97">
      <w:pPr>
        <w:pStyle w:val="Heading6"/>
        <w:numPr>
          <w:ilvl w:val="5"/>
          <w:numId w:val="19"/>
        </w:numPr>
        <w:tabs>
          <w:tab w:val="clear" w:pos="4320"/>
          <w:tab w:val="left" w:pos="1152"/>
        </w:tabs>
        <w:rPr>
          <w:noProof w:val="0"/>
        </w:rPr>
      </w:pPr>
      <w:bookmarkStart w:id="3562" w:name="_Toc173916534"/>
      <w:bookmarkStart w:id="3563" w:name="_Toc174249036"/>
      <w:r w:rsidRPr="007A7659">
        <w:rPr>
          <w:noProof w:val="0"/>
        </w:rPr>
        <w:t>Immediate Acknowledgement</w:t>
      </w:r>
      <w:bookmarkEnd w:id="3562"/>
      <w:bookmarkEnd w:id="3563"/>
    </w:p>
    <w:p w14:paraId="75CF962F" w14:textId="77777777" w:rsidR="00BD6B97" w:rsidRPr="007A7659" w:rsidRDefault="00BD6B97">
      <w:r w:rsidRPr="007A7659">
        <w:t xml:space="preserve">The Patient Demographics Supplier shall immediately return an RSP^ZV2 response message as specified below in </w:t>
      </w:r>
      <w:r w:rsidR="00211645" w:rsidRPr="007A7659">
        <w:t>Section</w:t>
      </w:r>
      <w:r w:rsidRPr="007A7659">
        <w:t xml:space="preserve"> 3.22.4.2, “Patient Demographics Response.” The RSP^ZV2 response message incorporates original mode application acknowledgment as specified in the “Acknowledgment Modes” section (ITI TF-2x: C.2.3). The Supplier shall use Field </w:t>
      </w:r>
      <w:r w:rsidRPr="007A7659">
        <w:rPr>
          <w:i/>
          <w:iCs/>
        </w:rPr>
        <w:t>MSH-3-Sending Application</w:t>
      </w:r>
      <w:r w:rsidRPr="007A7659">
        <w:t xml:space="preserve"> of the RSP^ZV2 message to return the value it received from the Patient Demographics Consumer in Field </w:t>
      </w:r>
      <w:r w:rsidRPr="007A7659">
        <w:rPr>
          <w:i/>
          <w:iCs/>
        </w:rPr>
        <w:t xml:space="preserve">MSH-5-Receiving Application </w:t>
      </w:r>
      <w:r w:rsidRPr="007A7659">
        <w:t>of the QBP^ZV1 message.</w:t>
      </w:r>
    </w:p>
    <w:p w14:paraId="37C18AA0" w14:textId="77777777" w:rsidR="00BD6B97" w:rsidRPr="007A7659" w:rsidRDefault="00BD6B97">
      <w:pPr>
        <w:pStyle w:val="Heading6"/>
        <w:numPr>
          <w:ilvl w:val="5"/>
          <w:numId w:val="19"/>
        </w:numPr>
        <w:tabs>
          <w:tab w:val="clear" w:pos="4320"/>
          <w:tab w:val="left" w:pos="1152"/>
        </w:tabs>
        <w:rPr>
          <w:noProof w:val="0"/>
        </w:rPr>
      </w:pPr>
      <w:bookmarkStart w:id="3564" w:name="_Toc173916535"/>
      <w:bookmarkStart w:id="3565" w:name="_Toc174249037"/>
      <w:r w:rsidRPr="007A7659">
        <w:rPr>
          <w:noProof w:val="0"/>
        </w:rPr>
        <w:t>Query Parameter Processing</w:t>
      </w:r>
      <w:bookmarkEnd w:id="3564"/>
      <w:bookmarkEnd w:id="3565"/>
    </w:p>
    <w:p w14:paraId="16EFF837" w14:textId="77777777" w:rsidR="00BD6B97" w:rsidRPr="007A7659" w:rsidRDefault="00BD6B97">
      <w:r w:rsidRPr="007A7659">
        <w:t>The Patient Demographics Supplier shall be capable of accepting, searching on, and responding with attributes in the QPD segment as specified in Table 3.22-2.</w:t>
      </w:r>
    </w:p>
    <w:p w14:paraId="0F121287" w14:textId="77777777" w:rsidR="00BD6B97" w:rsidRPr="007A7659" w:rsidRDefault="00BD6B97">
      <w:r w:rsidRPr="007A7659">
        <w:t>The Patient Demographics Supplier must be capable of receiving all valid combinations of subcomponents that make up the Assigning Authority component (</w:t>
      </w:r>
      <w:r w:rsidRPr="007A7659">
        <w:rPr>
          <w:iCs/>
        </w:rPr>
        <w:t>i.e.</w:t>
      </w:r>
      <w:r w:rsidRPr="007A7659">
        <w:t>, all valid combinations of QPD-3.8).</w:t>
      </w:r>
    </w:p>
    <w:p w14:paraId="435D6F87" w14:textId="77777777" w:rsidR="00BD6B97" w:rsidRPr="007A7659" w:rsidRDefault="00BD6B97">
      <w:r w:rsidRPr="007A7659">
        <w:t>Handling of phonetic issues, alternate spellings, upper and lower case, wildcards, accented characters, etc., if deemed appropriate, is to be supported by the Patient Demographics Supplier rather than by the Patient Demographics Consumer. The Supplier shall return at least all exact matches to the query parameters sent by the Consumer; IHE does not further specify matching requirements.</w:t>
      </w:r>
    </w:p>
    <w:p w14:paraId="728C6781" w14:textId="77777777" w:rsidR="00BD6B97" w:rsidRPr="007A7659" w:rsidRDefault="00BD6B97">
      <w:pPr>
        <w:pStyle w:val="Heading6"/>
        <w:numPr>
          <w:ilvl w:val="5"/>
          <w:numId w:val="19"/>
        </w:numPr>
        <w:tabs>
          <w:tab w:val="clear" w:pos="4320"/>
          <w:tab w:val="left" w:pos="1152"/>
        </w:tabs>
        <w:rPr>
          <w:noProof w:val="0"/>
        </w:rPr>
      </w:pPr>
      <w:bookmarkStart w:id="3566" w:name="_Toc173916536"/>
      <w:bookmarkStart w:id="3567" w:name="_Toc174249038"/>
      <w:r w:rsidRPr="007A7659">
        <w:rPr>
          <w:noProof w:val="0"/>
        </w:rPr>
        <w:t>Incremental Response Processing</w:t>
      </w:r>
      <w:bookmarkEnd w:id="3566"/>
      <w:bookmarkEnd w:id="3567"/>
    </w:p>
    <w:p w14:paraId="0F6BBB6C" w14:textId="77777777" w:rsidR="00BD6B97" w:rsidRPr="007A7659" w:rsidRDefault="00BD6B97">
      <w:r w:rsidRPr="007A7659">
        <w:t xml:space="preserve">The Patient Demographics Supplier shall be capable of accepting and processing attributes in the RCP segment as listed in Table 3.22-5. In particular, the Patient Demographics Supplier shall respond in immediate mode (as specified by a </w:t>
      </w:r>
      <w:r w:rsidRPr="007A7659">
        <w:rPr>
          <w:i/>
          <w:iCs/>
        </w:rPr>
        <w:t>RCP-1-Query Priority</w:t>
      </w:r>
      <w:r w:rsidRPr="007A7659">
        <w:t xml:space="preserve"> value of </w:t>
      </w:r>
      <w:r w:rsidRPr="007A7659">
        <w:rPr>
          <w:b/>
          <w:bCs/>
        </w:rPr>
        <w:t>I</w:t>
      </w:r>
      <w:r w:rsidRPr="007A7659">
        <w:t>).</w:t>
      </w:r>
    </w:p>
    <w:p w14:paraId="3301E5F1" w14:textId="77777777" w:rsidR="00BD6B97" w:rsidRPr="007A7659" w:rsidRDefault="00BD6B97">
      <w:r w:rsidRPr="007A7659">
        <w:t xml:space="preserve">Also, the Patient Demographics Supplier shall be able to interpret </w:t>
      </w:r>
      <w:r w:rsidRPr="007A7659">
        <w:rPr>
          <w:i/>
          <w:iCs/>
        </w:rPr>
        <w:t xml:space="preserve">RCP-2-Quantity Limited Request </w:t>
      </w:r>
      <w:r w:rsidRPr="007A7659">
        <w:t xml:space="preserve">to return successive responses of partial lists of records according to the HL7 Continuation Protocol, as described in </w:t>
      </w:r>
      <w:r w:rsidR="00211645" w:rsidRPr="007A7659">
        <w:t>Section</w:t>
      </w:r>
      <w:r w:rsidRPr="007A7659">
        <w:t xml:space="preserve"> 3.22.4.2 below and in the HL7 Standard.</w:t>
      </w:r>
    </w:p>
    <w:p w14:paraId="6ADF21DE" w14:textId="77777777" w:rsidR="00BD6B97" w:rsidRPr="007A7659" w:rsidRDefault="00BD6B97">
      <w:pPr>
        <w:pStyle w:val="Heading4"/>
        <w:numPr>
          <w:ilvl w:val="3"/>
          <w:numId w:val="19"/>
        </w:numPr>
        <w:tabs>
          <w:tab w:val="clear" w:pos="2160"/>
          <w:tab w:val="clear" w:pos="2880"/>
          <w:tab w:val="left" w:pos="864"/>
        </w:tabs>
        <w:rPr>
          <w:noProof w:val="0"/>
        </w:rPr>
      </w:pPr>
      <w:r w:rsidRPr="007A7659">
        <w:rPr>
          <w:noProof w:val="0"/>
        </w:rPr>
        <w:t xml:space="preserve"> </w:t>
      </w:r>
      <w:bookmarkStart w:id="3568" w:name="_Toc173916539"/>
      <w:bookmarkStart w:id="3569" w:name="_Toc174249041"/>
      <w:r w:rsidRPr="007A7659">
        <w:rPr>
          <w:noProof w:val="0"/>
        </w:rPr>
        <w:t>Patient Demographics and Visit Response</w:t>
      </w:r>
      <w:bookmarkEnd w:id="3568"/>
      <w:bookmarkEnd w:id="3569"/>
    </w:p>
    <w:p w14:paraId="0D234141" w14:textId="77777777" w:rsidR="00BD6B97" w:rsidRPr="007A7659" w:rsidRDefault="00BD6B97">
      <w:pPr>
        <w:pStyle w:val="Heading5"/>
        <w:numPr>
          <w:ilvl w:val="4"/>
          <w:numId w:val="19"/>
        </w:numPr>
        <w:tabs>
          <w:tab w:val="left" w:pos="1008"/>
        </w:tabs>
        <w:rPr>
          <w:noProof w:val="0"/>
        </w:rPr>
      </w:pPr>
      <w:bookmarkStart w:id="3570" w:name="_Toc173916540"/>
      <w:bookmarkStart w:id="3571" w:name="_Toc174249042"/>
      <w:r w:rsidRPr="007A7659">
        <w:rPr>
          <w:noProof w:val="0"/>
        </w:rPr>
        <w:t>Trigger Events</w:t>
      </w:r>
      <w:bookmarkEnd w:id="3570"/>
      <w:bookmarkEnd w:id="3571"/>
    </w:p>
    <w:p w14:paraId="1C8B1AFB" w14:textId="77777777" w:rsidR="00BD6B97" w:rsidRPr="007A7659" w:rsidRDefault="00BD6B97">
      <w:r w:rsidRPr="007A7659">
        <w:t>The Patient Demographics Supplier’s response to the Find Candidates with Visit Information message shall be the following message:</w:t>
      </w:r>
    </w:p>
    <w:p w14:paraId="1F96C3C9" w14:textId="77777777" w:rsidR="00BD6B97" w:rsidRPr="007A7659" w:rsidRDefault="00BD6B97">
      <w:r w:rsidRPr="007A7659">
        <w:t>ZV2 – Find Candidates with Visit Information response</w:t>
      </w:r>
    </w:p>
    <w:p w14:paraId="75E1BD20" w14:textId="77777777" w:rsidR="00BD6B97" w:rsidRPr="007A7659" w:rsidRDefault="00BD6B97">
      <w:pPr>
        <w:pStyle w:val="Heading5"/>
        <w:numPr>
          <w:ilvl w:val="4"/>
          <w:numId w:val="19"/>
        </w:numPr>
        <w:tabs>
          <w:tab w:val="left" w:pos="1008"/>
        </w:tabs>
        <w:rPr>
          <w:noProof w:val="0"/>
        </w:rPr>
      </w:pPr>
      <w:bookmarkStart w:id="3572" w:name="_Toc173916541"/>
      <w:bookmarkStart w:id="3573" w:name="_Toc174249043"/>
      <w:r w:rsidRPr="007A7659">
        <w:rPr>
          <w:noProof w:val="0"/>
        </w:rPr>
        <w:t>Message Semantics</w:t>
      </w:r>
      <w:bookmarkEnd w:id="3572"/>
      <w:bookmarkEnd w:id="3573"/>
    </w:p>
    <w:p w14:paraId="70215CEC" w14:textId="77777777" w:rsidR="00BD6B97" w:rsidRPr="007A7659" w:rsidRDefault="00BD6B97">
      <w:r w:rsidRPr="007A7659">
        <w:t>The Patient Demographics and Visit Response transaction is conducted by the RSP^ZV2 message. The Patient Demographics Supplier shall generate this message in direct response to the QBP^ZV1 message previously received. This message satisfies the Application Level, Original Mode Acknowledgement for the HL7 QBP^ZV1 message.</w:t>
      </w:r>
    </w:p>
    <w:p w14:paraId="4AF6C3F1" w14:textId="77777777" w:rsidR="00BD6B97" w:rsidRPr="007A7659" w:rsidRDefault="00BD6B97" w:rsidP="007E3B51">
      <w:r w:rsidRPr="007A7659">
        <w:lastRenderedPageBreak/>
        <w:t>The segments of the message listed without enclosing square brackets in Table 3.22-6 are required. Detailed descriptions of all segments listed in the table below are provided in the following subsections. Other segments of the message are optional.</w:t>
      </w:r>
    </w:p>
    <w:p w14:paraId="77C7D847" w14:textId="77777777" w:rsidR="00BD6B97" w:rsidRPr="007A7659" w:rsidRDefault="00BD6B97">
      <w:pPr>
        <w:pStyle w:val="TableTitle"/>
      </w:pPr>
      <w:r w:rsidRPr="007A7659">
        <w:t>Table 3.22-6: RSP Segment Pattern Response</w:t>
      </w:r>
    </w:p>
    <w:tbl>
      <w:tblPr>
        <w:tblW w:w="0" w:type="auto"/>
        <w:jc w:val="center"/>
        <w:tblLayout w:type="fixed"/>
        <w:tblLook w:val="0000" w:firstRow="0" w:lastRow="0" w:firstColumn="0" w:lastColumn="0" w:noHBand="0" w:noVBand="0"/>
      </w:tblPr>
      <w:tblGrid>
        <w:gridCol w:w="1207"/>
        <w:gridCol w:w="3110"/>
        <w:gridCol w:w="2338"/>
      </w:tblGrid>
      <w:tr w:rsidR="00BD6B97" w:rsidRPr="007A7659" w14:paraId="7479EAD3" w14:textId="77777777" w:rsidTr="002733A5">
        <w:trPr>
          <w:tblHeader/>
          <w:jc w:val="center"/>
        </w:trPr>
        <w:tc>
          <w:tcPr>
            <w:tcW w:w="1207" w:type="dxa"/>
            <w:tcBorders>
              <w:top w:val="single" w:sz="4" w:space="0" w:color="000000"/>
              <w:left w:val="single" w:sz="4" w:space="0" w:color="000000"/>
              <w:bottom w:val="single" w:sz="4" w:space="0" w:color="000000"/>
            </w:tcBorders>
            <w:shd w:val="clear" w:color="auto" w:fill="D9D9D9"/>
          </w:tcPr>
          <w:p w14:paraId="48C112EE" w14:textId="77777777" w:rsidR="00BD6B97" w:rsidRPr="007A7659" w:rsidRDefault="00BD6B97" w:rsidP="0002013A">
            <w:pPr>
              <w:pStyle w:val="TableEntryHeader"/>
            </w:pPr>
            <w:r w:rsidRPr="007A7659">
              <w:t>RSP</w:t>
            </w:r>
          </w:p>
        </w:tc>
        <w:tc>
          <w:tcPr>
            <w:tcW w:w="3110" w:type="dxa"/>
            <w:tcBorders>
              <w:top w:val="single" w:sz="4" w:space="0" w:color="000000"/>
              <w:left w:val="single" w:sz="4" w:space="0" w:color="000000"/>
              <w:bottom w:val="single" w:sz="4" w:space="0" w:color="000000"/>
            </w:tcBorders>
            <w:shd w:val="clear" w:color="auto" w:fill="D9D9D9"/>
          </w:tcPr>
          <w:p w14:paraId="3200071C" w14:textId="77777777" w:rsidR="00BD6B97" w:rsidRPr="007A7659" w:rsidRDefault="00BD6B97" w:rsidP="0002013A">
            <w:pPr>
              <w:pStyle w:val="TableEntryHeader"/>
            </w:pPr>
            <w:r w:rsidRPr="007A7659">
              <w:t>Segment Pattern Response</w:t>
            </w:r>
          </w:p>
        </w:tc>
        <w:tc>
          <w:tcPr>
            <w:tcW w:w="2338" w:type="dxa"/>
            <w:tcBorders>
              <w:top w:val="single" w:sz="4" w:space="0" w:color="000000"/>
              <w:left w:val="single" w:sz="4" w:space="0" w:color="000000"/>
              <w:bottom w:val="single" w:sz="4" w:space="0" w:color="000000"/>
              <w:right w:val="single" w:sz="4" w:space="0" w:color="000000"/>
            </w:tcBorders>
            <w:shd w:val="clear" w:color="auto" w:fill="D9D9D9"/>
          </w:tcPr>
          <w:p w14:paraId="461D7E0F" w14:textId="3B8C1D23" w:rsidR="00BD6B97" w:rsidRPr="007A7659" w:rsidRDefault="00BD6B97" w:rsidP="0002013A">
            <w:pPr>
              <w:pStyle w:val="TableEntryHeader"/>
            </w:pPr>
            <w:r w:rsidRPr="007A7659">
              <w:t xml:space="preserve">Chapter in HL7 </w:t>
            </w:r>
            <w:r w:rsidR="0002013A">
              <w:t>v</w:t>
            </w:r>
            <w:r w:rsidRPr="007A7659">
              <w:t>2.5</w:t>
            </w:r>
          </w:p>
        </w:tc>
      </w:tr>
      <w:tr w:rsidR="00BD6B97" w:rsidRPr="007A7659" w14:paraId="3BABEEF0" w14:textId="77777777" w:rsidTr="002733A5">
        <w:trPr>
          <w:jc w:val="center"/>
        </w:trPr>
        <w:tc>
          <w:tcPr>
            <w:tcW w:w="1207" w:type="dxa"/>
            <w:tcBorders>
              <w:left w:val="single" w:sz="4" w:space="0" w:color="000000"/>
              <w:bottom w:val="single" w:sz="4" w:space="0" w:color="000000"/>
            </w:tcBorders>
          </w:tcPr>
          <w:p w14:paraId="043297A4" w14:textId="77777777" w:rsidR="00BD6B97" w:rsidRPr="007A7659" w:rsidRDefault="00BD6B97">
            <w:pPr>
              <w:pStyle w:val="TableEntry"/>
              <w:keepNext/>
              <w:keepLines/>
              <w:snapToGrid w:val="0"/>
              <w:rPr>
                <w:noProof w:val="0"/>
              </w:rPr>
            </w:pPr>
            <w:r w:rsidRPr="007A7659">
              <w:rPr>
                <w:noProof w:val="0"/>
              </w:rPr>
              <w:t>MSH</w:t>
            </w:r>
          </w:p>
        </w:tc>
        <w:tc>
          <w:tcPr>
            <w:tcW w:w="3110" w:type="dxa"/>
            <w:tcBorders>
              <w:left w:val="single" w:sz="4" w:space="0" w:color="000000"/>
              <w:bottom w:val="single" w:sz="4" w:space="0" w:color="000000"/>
            </w:tcBorders>
          </w:tcPr>
          <w:p w14:paraId="23F03324" w14:textId="77777777" w:rsidR="00BD6B97" w:rsidRPr="007A7659" w:rsidRDefault="00BD6B97">
            <w:pPr>
              <w:pStyle w:val="TableEntry"/>
              <w:keepNext/>
              <w:keepLines/>
              <w:snapToGrid w:val="0"/>
              <w:rPr>
                <w:noProof w:val="0"/>
              </w:rPr>
            </w:pPr>
            <w:r w:rsidRPr="007A7659">
              <w:rPr>
                <w:noProof w:val="0"/>
              </w:rPr>
              <w:t>Message Header</w:t>
            </w:r>
          </w:p>
        </w:tc>
        <w:tc>
          <w:tcPr>
            <w:tcW w:w="2338" w:type="dxa"/>
            <w:tcBorders>
              <w:left w:val="single" w:sz="4" w:space="0" w:color="000000"/>
              <w:bottom w:val="single" w:sz="4" w:space="0" w:color="000000"/>
              <w:right w:val="single" w:sz="4" w:space="0" w:color="000000"/>
            </w:tcBorders>
          </w:tcPr>
          <w:p w14:paraId="50E6A745" w14:textId="77777777" w:rsidR="00BD6B97" w:rsidRPr="007A7659" w:rsidRDefault="00BD6B97">
            <w:pPr>
              <w:pStyle w:val="TableEntry"/>
              <w:keepNext/>
              <w:keepLines/>
              <w:snapToGrid w:val="0"/>
              <w:rPr>
                <w:noProof w:val="0"/>
              </w:rPr>
            </w:pPr>
            <w:r w:rsidRPr="007A7659">
              <w:rPr>
                <w:noProof w:val="0"/>
              </w:rPr>
              <w:t>2</w:t>
            </w:r>
          </w:p>
        </w:tc>
      </w:tr>
      <w:tr w:rsidR="00BD6B97" w:rsidRPr="007A7659" w14:paraId="41B2DED4" w14:textId="77777777" w:rsidTr="002733A5">
        <w:trPr>
          <w:jc w:val="center"/>
        </w:trPr>
        <w:tc>
          <w:tcPr>
            <w:tcW w:w="1207" w:type="dxa"/>
            <w:tcBorders>
              <w:left w:val="single" w:sz="4" w:space="0" w:color="000000"/>
              <w:bottom w:val="single" w:sz="4" w:space="0" w:color="000000"/>
            </w:tcBorders>
          </w:tcPr>
          <w:p w14:paraId="4DFA441B" w14:textId="77777777" w:rsidR="00BD6B97" w:rsidRPr="007A7659" w:rsidRDefault="00BD6B97">
            <w:pPr>
              <w:pStyle w:val="TableEntry"/>
              <w:keepNext/>
              <w:keepLines/>
              <w:snapToGrid w:val="0"/>
              <w:rPr>
                <w:noProof w:val="0"/>
              </w:rPr>
            </w:pPr>
            <w:r w:rsidRPr="007A7659">
              <w:rPr>
                <w:noProof w:val="0"/>
              </w:rPr>
              <w:t>MSA</w:t>
            </w:r>
          </w:p>
        </w:tc>
        <w:tc>
          <w:tcPr>
            <w:tcW w:w="3110" w:type="dxa"/>
            <w:tcBorders>
              <w:left w:val="single" w:sz="4" w:space="0" w:color="000000"/>
              <w:bottom w:val="single" w:sz="4" w:space="0" w:color="000000"/>
            </w:tcBorders>
          </w:tcPr>
          <w:p w14:paraId="15138E43" w14:textId="77777777" w:rsidR="00BD6B97" w:rsidRPr="007A7659" w:rsidRDefault="00BD6B97">
            <w:pPr>
              <w:pStyle w:val="TableEntry"/>
              <w:keepNext/>
              <w:keepLines/>
              <w:snapToGrid w:val="0"/>
              <w:rPr>
                <w:noProof w:val="0"/>
              </w:rPr>
            </w:pPr>
            <w:r w:rsidRPr="007A7659">
              <w:rPr>
                <w:noProof w:val="0"/>
              </w:rPr>
              <w:t>Message Acknowledgement</w:t>
            </w:r>
          </w:p>
        </w:tc>
        <w:tc>
          <w:tcPr>
            <w:tcW w:w="2338" w:type="dxa"/>
            <w:tcBorders>
              <w:left w:val="single" w:sz="4" w:space="0" w:color="000000"/>
              <w:bottom w:val="single" w:sz="4" w:space="0" w:color="000000"/>
              <w:right w:val="single" w:sz="4" w:space="0" w:color="000000"/>
            </w:tcBorders>
          </w:tcPr>
          <w:p w14:paraId="2A455AA3" w14:textId="77777777" w:rsidR="00BD6B97" w:rsidRPr="007A7659" w:rsidRDefault="00BD6B97">
            <w:pPr>
              <w:pStyle w:val="TableEntry"/>
              <w:keepNext/>
              <w:keepLines/>
              <w:snapToGrid w:val="0"/>
              <w:rPr>
                <w:noProof w:val="0"/>
              </w:rPr>
            </w:pPr>
            <w:r w:rsidRPr="007A7659">
              <w:rPr>
                <w:noProof w:val="0"/>
              </w:rPr>
              <w:t>2</w:t>
            </w:r>
          </w:p>
        </w:tc>
      </w:tr>
      <w:tr w:rsidR="00BD6B97" w:rsidRPr="007A7659" w14:paraId="2E7FD1FB" w14:textId="77777777" w:rsidTr="002733A5">
        <w:trPr>
          <w:jc w:val="center"/>
        </w:trPr>
        <w:tc>
          <w:tcPr>
            <w:tcW w:w="1207" w:type="dxa"/>
            <w:tcBorders>
              <w:left w:val="single" w:sz="4" w:space="0" w:color="000000"/>
              <w:bottom w:val="single" w:sz="4" w:space="0" w:color="000000"/>
            </w:tcBorders>
          </w:tcPr>
          <w:p w14:paraId="061B4D07" w14:textId="77777777" w:rsidR="00BD6B97" w:rsidRPr="007A7659" w:rsidRDefault="00BD6B97">
            <w:pPr>
              <w:pStyle w:val="TableEntry"/>
              <w:snapToGrid w:val="0"/>
              <w:rPr>
                <w:noProof w:val="0"/>
              </w:rPr>
            </w:pPr>
            <w:r w:rsidRPr="007A7659">
              <w:rPr>
                <w:noProof w:val="0"/>
              </w:rPr>
              <w:t>[ {ERR} ]</w:t>
            </w:r>
          </w:p>
        </w:tc>
        <w:tc>
          <w:tcPr>
            <w:tcW w:w="3110" w:type="dxa"/>
            <w:tcBorders>
              <w:left w:val="single" w:sz="4" w:space="0" w:color="000000"/>
              <w:bottom w:val="single" w:sz="4" w:space="0" w:color="000000"/>
            </w:tcBorders>
          </w:tcPr>
          <w:p w14:paraId="6066A922" w14:textId="77777777" w:rsidR="00BD6B97" w:rsidRPr="007A7659" w:rsidRDefault="00BD6B97">
            <w:pPr>
              <w:pStyle w:val="TableEntry"/>
              <w:snapToGrid w:val="0"/>
              <w:rPr>
                <w:noProof w:val="0"/>
              </w:rPr>
            </w:pPr>
            <w:r w:rsidRPr="007A7659">
              <w:rPr>
                <w:noProof w:val="0"/>
              </w:rPr>
              <w:t>Error</w:t>
            </w:r>
          </w:p>
        </w:tc>
        <w:tc>
          <w:tcPr>
            <w:tcW w:w="2338" w:type="dxa"/>
            <w:tcBorders>
              <w:left w:val="single" w:sz="4" w:space="0" w:color="000000"/>
              <w:bottom w:val="single" w:sz="4" w:space="0" w:color="000000"/>
              <w:right w:val="single" w:sz="4" w:space="0" w:color="000000"/>
            </w:tcBorders>
          </w:tcPr>
          <w:p w14:paraId="5D7361E7" w14:textId="77777777" w:rsidR="00BD6B97" w:rsidRPr="007A7659" w:rsidRDefault="00BD6B97">
            <w:pPr>
              <w:pStyle w:val="TableEntry"/>
              <w:snapToGrid w:val="0"/>
              <w:rPr>
                <w:noProof w:val="0"/>
              </w:rPr>
            </w:pPr>
            <w:r w:rsidRPr="007A7659">
              <w:rPr>
                <w:noProof w:val="0"/>
              </w:rPr>
              <w:t>2</w:t>
            </w:r>
          </w:p>
        </w:tc>
      </w:tr>
      <w:tr w:rsidR="00BD6B97" w:rsidRPr="007A7659" w14:paraId="3A9BE8DC" w14:textId="77777777" w:rsidTr="002733A5">
        <w:trPr>
          <w:jc w:val="center"/>
        </w:trPr>
        <w:tc>
          <w:tcPr>
            <w:tcW w:w="1207" w:type="dxa"/>
            <w:tcBorders>
              <w:left w:val="single" w:sz="4" w:space="0" w:color="000000"/>
              <w:bottom w:val="single" w:sz="4" w:space="0" w:color="000000"/>
            </w:tcBorders>
          </w:tcPr>
          <w:p w14:paraId="78A755B5" w14:textId="77777777" w:rsidR="00BD6B97" w:rsidRPr="007A7659" w:rsidRDefault="00BD6B97">
            <w:pPr>
              <w:pStyle w:val="TableEntry"/>
              <w:snapToGrid w:val="0"/>
              <w:rPr>
                <w:noProof w:val="0"/>
              </w:rPr>
            </w:pPr>
            <w:r w:rsidRPr="007A7659">
              <w:rPr>
                <w:noProof w:val="0"/>
              </w:rPr>
              <w:t>QAK</w:t>
            </w:r>
          </w:p>
        </w:tc>
        <w:tc>
          <w:tcPr>
            <w:tcW w:w="3110" w:type="dxa"/>
            <w:tcBorders>
              <w:left w:val="single" w:sz="4" w:space="0" w:color="000000"/>
              <w:bottom w:val="single" w:sz="4" w:space="0" w:color="000000"/>
            </w:tcBorders>
          </w:tcPr>
          <w:p w14:paraId="4690048D" w14:textId="77777777" w:rsidR="00BD6B97" w:rsidRPr="007A7659" w:rsidRDefault="00BD6B97">
            <w:pPr>
              <w:pStyle w:val="TableEntry"/>
              <w:snapToGrid w:val="0"/>
              <w:rPr>
                <w:noProof w:val="0"/>
              </w:rPr>
            </w:pPr>
            <w:r w:rsidRPr="007A7659">
              <w:rPr>
                <w:noProof w:val="0"/>
              </w:rPr>
              <w:t>Query Acknowledgement</w:t>
            </w:r>
          </w:p>
        </w:tc>
        <w:tc>
          <w:tcPr>
            <w:tcW w:w="2338" w:type="dxa"/>
            <w:tcBorders>
              <w:left w:val="single" w:sz="4" w:space="0" w:color="000000"/>
              <w:bottom w:val="single" w:sz="4" w:space="0" w:color="000000"/>
              <w:right w:val="single" w:sz="4" w:space="0" w:color="000000"/>
            </w:tcBorders>
          </w:tcPr>
          <w:p w14:paraId="1E0B828C" w14:textId="77777777" w:rsidR="00BD6B97" w:rsidRPr="007A7659" w:rsidRDefault="00BD6B97">
            <w:pPr>
              <w:pStyle w:val="TableEntry"/>
              <w:snapToGrid w:val="0"/>
              <w:rPr>
                <w:noProof w:val="0"/>
              </w:rPr>
            </w:pPr>
            <w:r w:rsidRPr="007A7659">
              <w:rPr>
                <w:noProof w:val="0"/>
              </w:rPr>
              <w:t>5</w:t>
            </w:r>
          </w:p>
        </w:tc>
      </w:tr>
      <w:tr w:rsidR="00BD6B97" w:rsidRPr="007A7659" w14:paraId="283D7A92" w14:textId="77777777" w:rsidTr="002733A5">
        <w:trPr>
          <w:jc w:val="center"/>
        </w:trPr>
        <w:tc>
          <w:tcPr>
            <w:tcW w:w="1207" w:type="dxa"/>
            <w:tcBorders>
              <w:left w:val="single" w:sz="4" w:space="0" w:color="000000"/>
              <w:bottom w:val="single" w:sz="4" w:space="0" w:color="000000"/>
            </w:tcBorders>
          </w:tcPr>
          <w:p w14:paraId="0A411C03" w14:textId="77777777" w:rsidR="00BD6B97" w:rsidRPr="007A7659" w:rsidRDefault="00BD6B97">
            <w:pPr>
              <w:pStyle w:val="TableEntry"/>
              <w:snapToGrid w:val="0"/>
              <w:rPr>
                <w:noProof w:val="0"/>
              </w:rPr>
            </w:pPr>
            <w:r w:rsidRPr="007A7659">
              <w:rPr>
                <w:noProof w:val="0"/>
              </w:rPr>
              <w:t>QPD</w:t>
            </w:r>
          </w:p>
        </w:tc>
        <w:tc>
          <w:tcPr>
            <w:tcW w:w="3110" w:type="dxa"/>
            <w:tcBorders>
              <w:left w:val="single" w:sz="4" w:space="0" w:color="000000"/>
              <w:bottom w:val="single" w:sz="4" w:space="0" w:color="000000"/>
            </w:tcBorders>
          </w:tcPr>
          <w:p w14:paraId="7EDC5BA1" w14:textId="77777777" w:rsidR="00BD6B97" w:rsidRPr="007A7659" w:rsidRDefault="00BD6B97">
            <w:pPr>
              <w:pStyle w:val="TableEntry"/>
              <w:snapToGrid w:val="0"/>
              <w:rPr>
                <w:noProof w:val="0"/>
              </w:rPr>
            </w:pPr>
            <w:r w:rsidRPr="007A7659">
              <w:rPr>
                <w:noProof w:val="0"/>
              </w:rPr>
              <w:t>Query Parameter Definition</w:t>
            </w:r>
          </w:p>
        </w:tc>
        <w:tc>
          <w:tcPr>
            <w:tcW w:w="2338" w:type="dxa"/>
            <w:tcBorders>
              <w:left w:val="single" w:sz="4" w:space="0" w:color="000000"/>
              <w:bottom w:val="single" w:sz="4" w:space="0" w:color="000000"/>
              <w:right w:val="single" w:sz="4" w:space="0" w:color="000000"/>
            </w:tcBorders>
          </w:tcPr>
          <w:p w14:paraId="66B426B2" w14:textId="77777777" w:rsidR="00BD6B97" w:rsidRPr="007A7659" w:rsidRDefault="00BD6B97">
            <w:pPr>
              <w:pStyle w:val="TableEntry"/>
              <w:snapToGrid w:val="0"/>
              <w:rPr>
                <w:noProof w:val="0"/>
              </w:rPr>
            </w:pPr>
            <w:r w:rsidRPr="007A7659">
              <w:rPr>
                <w:noProof w:val="0"/>
              </w:rPr>
              <w:t>5</w:t>
            </w:r>
          </w:p>
        </w:tc>
      </w:tr>
      <w:tr w:rsidR="00BD6B97" w:rsidRPr="007A7659" w14:paraId="37319277" w14:textId="77777777" w:rsidTr="002733A5">
        <w:trPr>
          <w:jc w:val="center"/>
        </w:trPr>
        <w:tc>
          <w:tcPr>
            <w:tcW w:w="1207" w:type="dxa"/>
            <w:tcBorders>
              <w:left w:val="single" w:sz="4" w:space="0" w:color="000000"/>
              <w:bottom w:val="single" w:sz="4" w:space="0" w:color="000000"/>
            </w:tcBorders>
          </w:tcPr>
          <w:p w14:paraId="5993E8D6" w14:textId="77777777" w:rsidR="00BD6B97" w:rsidRPr="007A7659" w:rsidRDefault="00BD6B97">
            <w:pPr>
              <w:pStyle w:val="TableEntry"/>
              <w:snapToGrid w:val="0"/>
              <w:rPr>
                <w:noProof w:val="0"/>
              </w:rPr>
            </w:pPr>
            <w:r w:rsidRPr="007A7659">
              <w:rPr>
                <w:noProof w:val="0"/>
              </w:rPr>
              <w:t>[ { PID</w:t>
            </w:r>
          </w:p>
        </w:tc>
        <w:tc>
          <w:tcPr>
            <w:tcW w:w="3110" w:type="dxa"/>
            <w:tcBorders>
              <w:left w:val="single" w:sz="4" w:space="0" w:color="000000"/>
              <w:bottom w:val="single" w:sz="4" w:space="0" w:color="000000"/>
            </w:tcBorders>
          </w:tcPr>
          <w:p w14:paraId="1A58439E" w14:textId="77777777" w:rsidR="00BD6B97" w:rsidRPr="007A7659" w:rsidRDefault="00BD6B97">
            <w:pPr>
              <w:pStyle w:val="TableEntry"/>
              <w:snapToGrid w:val="0"/>
              <w:rPr>
                <w:noProof w:val="0"/>
              </w:rPr>
            </w:pPr>
            <w:r w:rsidRPr="007A7659">
              <w:rPr>
                <w:noProof w:val="0"/>
              </w:rPr>
              <w:t>Patient Identification</w:t>
            </w:r>
          </w:p>
        </w:tc>
        <w:tc>
          <w:tcPr>
            <w:tcW w:w="2338" w:type="dxa"/>
            <w:tcBorders>
              <w:left w:val="single" w:sz="4" w:space="0" w:color="000000"/>
              <w:bottom w:val="single" w:sz="4" w:space="0" w:color="000000"/>
              <w:right w:val="single" w:sz="4" w:space="0" w:color="000000"/>
            </w:tcBorders>
          </w:tcPr>
          <w:p w14:paraId="4726D120" w14:textId="77777777" w:rsidR="00BD6B97" w:rsidRPr="007A7659" w:rsidRDefault="00BD6B97">
            <w:pPr>
              <w:pStyle w:val="TableEntry"/>
              <w:snapToGrid w:val="0"/>
              <w:rPr>
                <w:noProof w:val="0"/>
              </w:rPr>
            </w:pPr>
            <w:r w:rsidRPr="007A7659">
              <w:rPr>
                <w:noProof w:val="0"/>
              </w:rPr>
              <w:t>3</w:t>
            </w:r>
          </w:p>
        </w:tc>
      </w:tr>
      <w:tr w:rsidR="00BD6B97" w:rsidRPr="007A7659" w14:paraId="541AC2D9" w14:textId="77777777" w:rsidTr="002733A5">
        <w:trPr>
          <w:jc w:val="center"/>
        </w:trPr>
        <w:tc>
          <w:tcPr>
            <w:tcW w:w="1207" w:type="dxa"/>
            <w:tcBorders>
              <w:left w:val="single" w:sz="4" w:space="0" w:color="000000"/>
              <w:bottom w:val="single" w:sz="4" w:space="0" w:color="000000"/>
            </w:tcBorders>
          </w:tcPr>
          <w:p w14:paraId="03CCB0E8" w14:textId="77777777" w:rsidR="00BD6B97" w:rsidRPr="007A7659" w:rsidRDefault="00BD6B97">
            <w:pPr>
              <w:pStyle w:val="TableEntry"/>
              <w:snapToGrid w:val="0"/>
              <w:rPr>
                <w:noProof w:val="0"/>
              </w:rPr>
            </w:pPr>
            <w:r w:rsidRPr="007A7659">
              <w:rPr>
                <w:noProof w:val="0"/>
              </w:rPr>
              <w:t xml:space="preserve">  [ PD1 ]</w:t>
            </w:r>
          </w:p>
        </w:tc>
        <w:tc>
          <w:tcPr>
            <w:tcW w:w="3110" w:type="dxa"/>
            <w:tcBorders>
              <w:left w:val="single" w:sz="4" w:space="0" w:color="000000"/>
              <w:bottom w:val="single" w:sz="4" w:space="0" w:color="000000"/>
            </w:tcBorders>
          </w:tcPr>
          <w:p w14:paraId="5EAB674E" w14:textId="77777777" w:rsidR="00BD6B97" w:rsidRPr="007A7659" w:rsidRDefault="00BD6B97">
            <w:pPr>
              <w:pStyle w:val="TableEntry"/>
              <w:snapToGrid w:val="0"/>
              <w:rPr>
                <w:noProof w:val="0"/>
              </w:rPr>
            </w:pPr>
            <w:r w:rsidRPr="007A7659">
              <w:rPr>
                <w:noProof w:val="0"/>
              </w:rPr>
              <w:t>Additional Patient Demographics</w:t>
            </w:r>
          </w:p>
        </w:tc>
        <w:tc>
          <w:tcPr>
            <w:tcW w:w="2338" w:type="dxa"/>
            <w:tcBorders>
              <w:left w:val="single" w:sz="4" w:space="0" w:color="000000"/>
              <w:bottom w:val="single" w:sz="4" w:space="0" w:color="000000"/>
              <w:right w:val="single" w:sz="4" w:space="0" w:color="000000"/>
            </w:tcBorders>
          </w:tcPr>
          <w:p w14:paraId="70A70FEC" w14:textId="77777777" w:rsidR="00BD6B97" w:rsidRPr="007A7659" w:rsidRDefault="00BD6B97">
            <w:pPr>
              <w:pStyle w:val="TableEntry"/>
              <w:snapToGrid w:val="0"/>
              <w:rPr>
                <w:noProof w:val="0"/>
              </w:rPr>
            </w:pPr>
            <w:r w:rsidRPr="007A7659">
              <w:rPr>
                <w:noProof w:val="0"/>
              </w:rPr>
              <w:t>3</w:t>
            </w:r>
          </w:p>
        </w:tc>
      </w:tr>
      <w:tr w:rsidR="00BD6B97" w:rsidRPr="007A7659" w14:paraId="4F779977" w14:textId="77777777" w:rsidTr="002733A5">
        <w:trPr>
          <w:jc w:val="center"/>
        </w:trPr>
        <w:tc>
          <w:tcPr>
            <w:tcW w:w="1207" w:type="dxa"/>
            <w:tcBorders>
              <w:left w:val="single" w:sz="4" w:space="0" w:color="000000"/>
              <w:bottom w:val="single" w:sz="4" w:space="0" w:color="000000"/>
            </w:tcBorders>
          </w:tcPr>
          <w:p w14:paraId="21B1F140" w14:textId="77777777" w:rsidR="00BD6B97" w:rsidRPr="007A7659" w:rsidRDefault="00BD6B97">
            <w:pPr>
              <w:pStyle w:val="TableEntry"/>
              <w:snapToGrid w:val="0"/>
              <w:rPr>
                <w:noProof w:val="0"/>
              </w:rPr>
            </w:pPr>
            <w:r w:rsidRPr="007A7659">
              <w:rPr>
                <w:noProof w:val="0"/>
              </w:rPr>
              <w:t xml:space="preserve">  PV1</w:t>
            </w:r>
          </w:p>
        </w:tc>
        <w:tc>
          <w:tcPr>
            <w:tcW w:w="3110" w:type="dxa"/>
            <w:tcBorders>
              <w:left w:val="single" w:sz="4" w:space="0" w:color="000000"/>
              <w:bottom w:val="single" w:sz="4" w:space="0" w:color="000000"/>
            </w:tcBorders>
          </w:tcPr>
          <w:p w14:paraId="4280E5BD" w14:textId="77777777" w:rsidR="00BD6B97" w:rsidRPr="007A7659" w:rsidRDefault="00BD6B97">
            <w:pPr>
              <w:pStyle w:val="TableEntry"/>
              <w:snapToGrid w:val="0"/>
              <w:rPr>
                <w:noProof w:val="0"/>
              </w:rPr>
            </w:pPr>
            <w:r w:rsidRPr="007A7659">
              <w:rPr>
                <w:noProof w:val="0"/>
              </w:rPr>
              <w:t>Patient Visit</w:t>
            </w:r>
          </w:p>
        </w:tc>
        <w:tc>
          <w:tcPr>
            <w:tcW w:w="2338" w:type="dxa"/>
            <w:tcBorders>
              <w:left w:val="single" w:sz="4" w:space="0" w:color="000000"/>
              <w:bottom w:val="single" w:sz="4" w:space="0" w:color="000000"/>
              <w:right w:val="single" w:sz="4" w:space="0" w:color="000000"/>
            </w:tcBorders>
          </w:tcPr>
          <w:p w14:paraId="65FA540E" w14:textId="77777777" w:rsidR="00BD6B97" w:rsidRPr="007A7659" w:rsidRDefault="00BD6B97">
            <w:pPr>
              <w:pStyle w:val="TableEntry"/>
              <w:snapToGrid w:val="0"/>
              <w:rPr>
                <w:noProof w:val="0"/>
              </w:rPr>
            </w:pPr>
            <w:r w:rsidRPr="007A7659">
              <w:rPr>
                <w:noProof w:val="0"/>
              </w:rPr>
              <w:t>3</w:t>
            </w:r>
          </w:p>
        </w:tc>
      </w:tr>
      <w:tr w:rsidR="00BD6B97" w:rsidRPr="007A7659" w14:paraId="0D79964C" w14:textId="77777777" w:rsidTr="002733A5">
        <w:trPr>
          <w:jc w:val="center"/>
        </w:trPr>
        <w:tc>
          <w:tcPr>
            <w:tcW w:w="1207" w:type="dxa"/>
            <w:tcBorders>
              <w:left w:val="single" w:sz="4" w:space="0" w:color="000000"/>
              <w:bottom w:val="single" w:sz="4" w:space="0" w:color="000000"/>
            </w:tcBorders>
          </w:tcPr>
          <w:p w14:paraId="3A475827" w14:textId="77777777" w:rsidR="00BD6B97" w:rsidRPr="007A7659" w:rsidRDefault="00BD6B97">
            <w:pPr>
              <w:pStyle w:val="TableEntry"/>
              <w:snapToGrid w:val="0"/>
              <w:rPr>
                <w:noProof w:val="0"/>
              </w:rPr>
            </w:pPr>
            <w:r w:rsidRPr="007A7659">
              <w:rPr>
                <w:noProof w:val="0"/>
              </w:rPr>
              <w:t xml:space="preserve">  [ PV2 ]</w:t>
            </w:r>
          </w:p>
        </w:tc>
        <w:tc>
          <w:tcPr>
            <w:tcW w:w="3110" w:type="dxa"/>
            <w:tcBorders>
              <w:left w:val="single" w:sz="4" w:space="0" w:color="000000"/>
              <w:bottom w:val="single" w:sz="4" w:space="0" w:color="000000"/>
            </w:tcBorders>
          </w:tcPr>
          <w:p w14:paraId="5E0D958D" w14:textId="77777777" w:rsidR="00BD6B97" w:rsidRPr="007A7659" w:rsidRDefault="00BD6B97">
            <w:pPr>
              <w:pStyle w:val="TableEntry"/>
              <w:snapToGrid w:val="0"/>
              <w:rPr>
                <w:noProof w:val="0"/>
              </w:rPr>
            </w:pPr>
            <w:r w:rsidRPr="007A7659">
              <w:rPr>
                <w:noProof w:val="0"/>
              </w:rPr>
              <w:t>Patient Visit – Additional Information</w:t>
            </w:r>
          </w:p>
        </w:tc>
        <w:tc>
          <w:tcPr>
            <w:tcW w:w="2338" w:type="dxa"/>
            <w:tcBorders>
              <w:left w:val="single" w:sz="4" w:space="0" w:color="000000"/>
              <w:bottom w:val="single" w:sz="4" w:space="0" w:color="000000"/>
              <w:right w:val="single" w:sz="4" w:space="0" w:color="000000"/>
            </w:tcBorders>
          </w:tcPr>
          <w:p w14:paraId="4A2F23B4" w14:textId="77777777" w:rsidR="00BD6B97" w:rsidRPr="007A7659" w:rsidRDefault="00BD6B97">
            <w:pPr>
              <w:pStyle w:val="TableEntry"/>
              <w:snapToGrid w:val="0"/>
              <w:rPr>
                <w:noProof w:val="0"/>
              </w:rPr>
            </w:pPr>
            <w:r w:rsidRPr="007A7659">
              <w:rPr>
                <w:noProof w:val="0"/>
              </w:rPr>
              <w:t>3</w:t>
            </w:r>
          </w:p>
        </w:tc>
      </w:tr>
      <w:tr w:rsidR="00BD6B97" w:rsidRPr="007A7659" w14:paraId="1F335847" w14:textId="77777777" w:rsidTr="002733A5">
        <w:trPr>
          <w:jc w:val="center"/>
        </w:trPr>
        <w:tc>
          <w:tcPr>
            <w:tcW w:w="1207" w:type="dxa"/>
            <w:tcBorders>
              <w:left w:val="single" w:sz="4" w:space="0" w:color="000000"/>
              <w:bottom w:val="single" w:sz="4" w:space="0" w:color="000000"/>
            </w:tcBorders>
          </w:tcPr>
          <w:p w14:paraId="0C87964A" w14:textId="77777777" w:rsidR="00BD6B97" w:rsidRPr="007A7659" w:rsidRDefault="00BD6B97">
            <w:pPr>
              <w:pStyle w:val="TableEntry"/>
              <w:snapToGrid w:val="0"/>
              <w:rPr>
                <w:noProof w:val="0"/>
              </w:rPr>
            </w:pPr>
            <w:r w:rsidRPr="007A7659">
              <w:rPr>
                <w:noProof w:val="0"/>
              </w:rPr>
              <w:t xml:space="preserve">  [ QRI ] } ]</w:t>
            </w:r>
          </w:p>
        </w:tc>
        <w:tc>
          <w:tcPr>
            <w:tcW w:w="3110" w:type="dxa"/>
            <w:tcBorders>
              <w:left w:val="single" w:sz="4" w:space="0" w:color="000000"/>
              <w:bottom w:val="single" w:sz="4" w:space="0" w:color="000000"/>
            </w:tcBorders>
          </w:tcPr>
          <w:p w14:paraId="489D3C98" w14:textId="77777777" w:rsidR="00BD6B97" w:rsidRPr="007A7659" w:rsidRDefault="00BD6B97">
            <w:pPr>
              <w:pStyle w:val="TableEntry"/>
              <w:snapToGrid w:val="0"/>
              <w:rPr>
                <w:noProof w:val="0"/>
              </w:rPr>
            </w:pPr>
            <w:r w:rsidRPr="007A7659">
              <w:rPr>
                <w:noProof w:val="0"/>
              </w:rPr>
              <w:t>Query Response Instance</w:t>
            </w:r>
          </w:p>
        </w:tc>
        <w:tc>
          <w:tcPr>
            <w:tcW w:w="2338" w:type="dxa"/>
            <w:tcBorders>
              <w:left w:val="single" w:sz="4" w:space="0" w:color="000000"/>
              <w:bottom w:val="single" w:sz="4" w:space="0" w:color="000000"/>
              <w:right w:val="single" w:sz="4" w:space="0" w:color="000000"/>
            </w:tcBorders>
          </w:tcPr>
          <w:p w14:paraId="532A7766" w14:textId="77777777" w:rsidR="00BD6B97" w:rsidRPr="007A7659" w:rsidRDefault="00BD6B97">
            <w:pPr>
              <w:pStyle w:val="TableEntry"/>
              <w:snapToGrid w:val="0"/>
              <w:rPr>
                <w:noProof w:val="0"/>
              </w:rPr>
            </w:pPr>
            <w:r w:rsidRPr="007A7659">
              <w:rPr>
                <w:noProof w:val="0"/>
              </w:rPr>
              <w:t>5</w:t>
            </w:r>
          </w:p>
        </w:tc>
      </w:tr>
      <w:tr w:rsidR="00BD6B97" w:rsidRPr="007A7659" w14:paraId="7A0C010D" w14:textId="77777777" w:rsidTr="002733A5">
        <w:trPr>
          <w:jc w:val="center"/>
        </w:trPr>
        <w:tc>
          <w:tcPr>
            <w:tcW w:w="1207" w:type="dxa"/>
            <w:tcBorders>
              <w:left w:val="single" w:sz="4" w:space="0" w:color="000000"/>
              <w:bottom w:val="single" w:sz="4" w:space="0" w:color="000000"/>
            </w:tcBorders>
          </w:tcPr>
          <w:p w14:paraId="0FCE5591" w14:textId="77777777" w:rsidR="00BD6B97" w:rsidRPr="007A7659" w:rsidRDefault="00BD6B97">
            <w:pPr>
              <w:pStyle w:val="TableEntry"/>
              <w:snapToGrid w:val="0"/>
              <w:rPr>
                <w:noProof w:val="0"/>
              </w:rPr>
            </w:pPr>
            <w:r w:rsidRPr="007A7659">
              <w:rPr>
                <w:noProof w:val="0"/>
              </w:rPr>
              <w:t>[ DSC ]</w:t>
            </w:r>
          </w:p>
        </w:tc>
        <w:tc>
          <w:tcPr>
            <w:tcW w:w="3110" w:type="dxa"/>
            <w:tcBorders>
              <w:left w:val="single" w:sz="4" w:space="0" w:color="000000"/>
              <w:bottom w:val="single" w:sz="4" w:space="0" w:color="000000"/>
            </w:tcBorders>
          </w:tcPr>
          <w:p w14:paraId="79B550DF" w14:textId="77777777" w:rsidR="00BD6B97" w:rsidRPr="007A7659" w:rsidRDefault="00BD6B97">
            <w:pPr>
              <w:pStyle w:val="TableEntry"/>
              <w:snapToGrid w:val="0"/>
              <w:rPr>
                <w:noProof w:val="0"/>
              </w:rPr>
            </w:pPr>
            <w:r w:rsidRPr="007A7659">
              <w:rPr>
                <w:noProof w:val="0"/>
              </w:rPr>
              <w:t>Continuation Pointer</w:t>
            </w:r>
          </w:p>
        </w:tc>
        <w:tc>
          <w:tcPr>
            <w:tcW w:w="2338" w:type="dxa"/>
            <w:tcBorders>
              <w:left w:val="single" w:sz="4" w:space="0" w:color="000000"/>
              <w:bottom w:val="single" w:sz="4" w:space="0" w:color="000000"/>
              <w:right w:val="single" w:sz="4" w:space="0" w:color="000000"/>
            </w:tcBorders>
          </w:tcPr>
          <w:p w14:paraId="3BEC79DE" w14:textId="77777777" w:rsidR="00BD6B97" w:rsidRPr="007A7659" w:rsidRDefault="00BD6B97">
            <w:pPr>
              <w:pStyle w:val="TableEntry"/>
              <w:snapToGrid w:val="0"/>
              <w:rPr>
                <w:noProof w:val="0"/>
              </w:rPr>
            </w:pPr>
            <w:r w:rsidRPr="007A7659">
              <w:rPr>
                <w:noProof w:val="0"/>
              </w:rPr>
              <w:t>2</w:t>
            </w:r>
          </w:p>
        </w:tc>
      </w:tr>
    </w:tbl>
    <w:p w14:paraId="399153E6" w14:textId="77777777" w:rsidR="00BD6B97" w:rsidRPr="007A7659" w:rsidRDefault="00BD6B97" w:rsidP="001D3953">
      <w:pPr>
        <w:pStyle w:val="BodyText"/>
      </w:pPr>
    </w:p>
    <w:p w14:paraId="174C61EB" w14:textId="77777777" w:rsidR="00BD6B97" w:rsidRPr="007A7659" w:rsidRDefault="00BD6B97">
      <w:pPr>
        <w:pStyle w:val="Heading6"/>
        <w:numPr>
          <w:ilvl w:val="5"/>
          <w:numId w:val="19"/>
        </w:numPr>
        <w:tabs>
          <w:tab w:val="clear" w:pos="4320"/>
          <w:tab w:val="left" w:pos="1152"/>
        </w:tabs>
        <w:rPr>
          <w:noProof w:val="0"/>
        </w:rPr>
      </w:pPr>
      <w:bookmarkStart w:id="3574" w:name="_Toc173916542"/>
      <w:bookmarkStart w:id="3575" w:name="_Toc174249044"/>
      <w:r w:rsidRPr="007A7659">
        <w:rPr>
          <w:noProof w:val="0"/>
        </w:rPr>
        <w:t>MSH Segment</w:t>
      </w:r>
      <w:bookmarkEnd w:id="3574"/>
      <w:bookmarkEnd w:id="3575"/>
    </w:p>
    <w:p w14:paraId="68553329" w14:textId="77777777" w:rsidR="00BD6B97" w:rsidRPr="007A7659" w:rsidRDefault="00BD6B97">
      <w:r w:rsidRPr="007A7659">
        <w:t>The MSH segment shall be constructed as defined in the “Message Control” section (ITI TF-2x: C.2.2).</w:t>
      </w:r>
    </w:p>
    <w:p w14:paraId="27988DFA" w14:textId="77777777" w:rsidR="00BD6B97" w:rsidRPr="007A7659" w:rsidRDefault="00BD6B97">
      <w:r w:rsidRPr="007A7659">
        <w:t xml:space="preserve">Field </w:t>
      </w:r>
      <w:r w:rsidRPr="007A7659">
        <w:rPr>
          <w:i/>
          <w:iCs/>
        </w:rPr>
        <w:t>MSH-3-Sending Application</w:t>
      </w:r>
      <w:r w:rsidRPr="007A7659">
        <w:t xml:space="preserve"> specifies the patient information source that processed the query. The Patient Demographics Supplier shall use Field </w:t>
      </w:r>
      <w:r w:rsidRPr="007A7659">
        <w:rPr>
          <w:i/>
          <w:iCs/>
        </w:rPr>
        <w:t>MSH-3-Sending Application</w:t>
      </w:r>
      <w:r w:rsidRPr="007A7659">
        <w:t xml:space="preserve"> of the RSP^ZV2 message to return the value it received from the Patient Demographics Consumer in Field </w:t>
      </w:r>
      <w:r w:rsidRPr="007A7659">
        <w:rPr>
          <w:i/>
          <w:iCs/>
        </w:rPr>
        <w:t xml:space="preserve">MSH-5-Receiving Application </w:t>
      </w:r>
      <w:r w:rsidRPr="007A7659">
        <w:t>of the QBP^Q22 message.</w:t>
      </w:r>
    </w:p>
    <w:p w14:paraId="228B80BF" w14:textId="77777777" w:rsidR="00BD6B97" w:rsidRPr="007A7659" w:rsidRDefault="00BD6B97">
      <w:r w:rsidRPr="007A7659">
        <w:t xml:space="preserve">Field </w:t>
      </w:r>
      <w:r w:rsidRPr="007A7659">
        <w:rPr>
          <w:i/>
          <w:iCs/>
        </w:rPr>
        <w:t>MSH-9-Message Type</w:t>
      </w:r>
      <w:r w:rsidRPr="007A7659">
        <w:t xml:space="preserve"> shall have all three components populated with a value. The first component shall have a value of </w:t>
      </w:r>
      <w:r w:rsidRPr="007A7659">
        <w:rPr>
          <w:b/>
          <w:bCs/>
        </w:rPr>
        <w:t>RSP</w:t>
      </w:r>
      <w:r w:rsidRPr="007A7659">
        <w:t xml:space="preserve">; the second component shall have a value of </w:t>
      </w:r>
      <w:r w:rsidRPr="007A7659">
        <w:rPr>
          <w:b/>
          <w:bCs/>
        </w:rPr>
        <w:t>ZV2</w:t>
      </w:r>
      <w:r w:rsidRPr="007A7659">
        <w:t xml:space="preserve">. The third component shall have a value of </w:t>
      </w:r>
      <w:r w:rsidRPr="007A7659">
        <w:rPr>
          <w:b/>
          <w:bCs/>
        </w:rPr>
        <w:t>RSP_ZV2</w:t>
      </w:r>
      <w:r w:rsidRPr="007A7659">
        <w:t>.</w:t>
      </w:r>
    </w:p>
    <w:p w14:paraId="5CD6D974" w14:textId="77777777" w:rsidR="00BD6B97" w:rsidRPr="007A7659" w:rsidRDefault="00BD6B97">
      <w:pPr>
        <w:pStyle w:val="Heading6"/>
        <w:numPr>
          <w:ilvl w:val="5"/>
          <w:numId w:val="19"/>
        </w:numPr>
        <w:tabs>
          <w:tab w:val="clear" w:pos="4320"/>
          <w:tab w:val="left" w:pos="1152"/>
        </w:tabs>
        <w:rPr>
          <w:noProof w:val="0"/>
        </w:rPr>
      </w:pPr>
      <w:bookmarkStart w:id="3576" w:name="_Toc173916543"/>
      <w:bookmarkStart w:id="3577" w:name="_Toc174249045"/>
      <w:r w:rsidRPr="007A7659">
        <w:rPr>
          <w:noProof w:val="0"/>
        </w:rPr>
        <w:t>MSA Segment</w:t>
      </w:r>
      <w:bookmarkEnd w:id="3576"/>
      <w:bookmarkEnd w:id="3577"/>
    </w:p>
    <w:p w14:paraId="39612E94" w14:textId="77777777" w:rsidR="00BD6B97" w:rsidRPr="007A7659" w:rsidRDefault="00BD6B97">
      <w:r w:rsidRPr="007A7659">
        <w:t>The Patient Demographics Supplier is not required to send any attributes within the MSA segment beyond what is specified in the HL7 standard. See the “Acknowledgment Modes” section (ITI TF-2x: C.2.3) for the list of all required and optional fields within the MSA segment.</w:t>
      </w:r>
    </w:p>
    <w:p w14:paraId="6044ABC5" w14:textId="77777777" w:rsidR="00BD6B97" w:rsidRPr="007A7659" w:rsidRDefault="00BD6B97">
      <w:pPr>
        <w:pStyle w:val="Heading6"/>
        <w:numPr>
          <w:ilvl w:val="5"/>
          <w:numId w:val="19"/>
        </w:numPr>
        <w:tabs>
          <w:tab w:val="clear" w:pos="4320"/>
          <w:tab w:val="left" w:pos="1152"/>
        </w:tabs>
        <w:rPr>
          <w:noProof w:val="0"/>
        </w:rPr>
      </w:pPr>
      <w:bookmarkStart w:id="3578" w:name="_Toc173916544"/>
      <w:bookmarkStart w:id="3579" w:name="_Toc174249046"/>
      <w:r w:rsidRPr="007A7659">
        <w:rPr>
          <w:noProof w:val="0"/>
        </w:rPr>
        <w:t>QAK Segment</w:t>
      </w:r>
      <w:bookmarkEnd w:id="3578"/>
      <w:bookmarkEnd w:id="3579"/>
    </w:p>
    <w:p w14:paraId="457E93C3" w14:textId="77777777" w:rsidR="00BD6B97" w:rsidRPr="007A7659" w:rsidRDefault="00BD6B97">
      <w:r w:rsidRPr="007A7659">
        <w:t xml:space="preserve">The Patient Demographics Supplier shall send attributes within the QAK segment as defined in Table 3.22-7. For the details on filling in QAK-2 (Query Response Status) refer to the “Patient Demographics Supplier Actor Query Response Behavior” </w:t>
      </w:r>
      <w:r w:rsidR="00290B40" w:rsidRPr="007A7659">
        <w:t>S</w:t>
      </w:r>
      <w:r w:rsidRPr="007A7659">
        <w:t>ection 3.22.4.2.2.11.</w:t>
      </w:r>
    </w:p>
    <w:p w14:paraId="23F76899" w14:textId="77777777" w:rsidR="00BD6B97" w:rsidRPr="007A7659" w:rsidRDefault="00BD6B97" w:rsidP="00021399">
      <w:pPr>
        <w:pStyle w:val="BodyText"/>
      </w:pPr>
      <w:r w:rsidRPr="007A7659">
        <w:lastRenderedPageBreak/>
        <w:t>QAK-1 (Query Tag) shall echo the same value of QPD-2 (Query Tag) of the QBP^Q22 message, to allow the Patient Demographics Query Consumer to match the response to the corresponding query request.</w:t>
      </w:r>
    </w:p>
    <w:p w14:paraId="6574775E" w14:textId="77777777" w:rsidR="00BD6B97" w:rsidRPr="007A7659" w:rsidRDefault="00BD6B97">
      <w:pPr>
        <w:pStyle w:val="TableTitle"/>
        <w:keepLines/>
      </w:pPr>
      <w:r w:rsidRPr="007A7659">
        <w:t>Table 3.22-7: IHE Profile - QAK segment</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421"/>
        <w:gridCol w:w="566"/>
        <w:gridCol w:w="655"/>
        <w:gridCol w:w="743"/>
        <w:gridCol w:w="1894"/>
      </w:tblGrid>
      <w:tr w:rsidR="00BD6B97" w:rsidRPr="007A7659" w14:paraId="796C093C" w14:textId="77777777">
        <w:trPr>
          <w:jc w:val="center"/>
        </w:trPr>
        <w:tc>
          <w:tcPr>
            <w:tcW w:w="577" w:type="dxa"/>
            <w:tcBorders>
              <w:top w:val="single" w:sz="4" w:space="0" w:color="000000"/>
              <w:left w:val="single" w:sz="4" w:space="0" w:color="000000"/>
              <w:bottom w:val="single" w:sz="4" w:space="0" w:color="000000"/>
            </w:tcBorders>
            <w:shd w:val="clear" w:color="auto" w:fill="D8D8D8"/>
          </w:tcPr>
          <w:p w14:paraId="40143D6C" w14:textId="77777777" w:rsidR="00BD6B97" w:rsidRPr="007A7659" w:rsidRDefault="00BD6B97" w:rsidP="0002013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63851DC4" w14:textId="77777777" w:rsidR="00BD6B97" w:rsidRPr="007A7659" w:rsidRDefault="00BD6B97" w:rsidP="0002013A">
            <w:pPr>
              <w:pStyle w:val="TableEntryHeader"/>
            </w:pPr>
            <w:r w:rsidRPr="007A7659">
              <w:t>LEN</w:t>
            </w:r>
          </w:p>
        </w:tc>
        <w:tc>
          <w:tcPr>
            <w:tcW w:w="421" w:type="dxa"/>
            <w:tcBorders>
              <w:top w:val="single" w:sz="4" w:space="0" w:color="000000"/>
              <w:left w:val="single" w:sz="4" w:space="0" w:color="000000"/>
              <w:bottom w:val="single" w:sz="4" w:space="0" w:color="000000"/>
            </w:tcBorders>
            <w:shd w:val="clear" w:color="auto" w:fill="D8D8D8"/>
          </w:tcPr>
          <w:p w14:paraId="04D3D7A0" w14:textId="77777777" w:rsidR="00BD6B97" w:rsidRPr="007A7659" w:rsidRDefault="00BD6B97" w:rsidP="0002013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4E03CC6C" w14:textId="77777777" w:rsidR="00BD6B97" w:rsidRPr="007A7659" w:rsidRDefault="00BD6B97" w:rsidP="0002013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02C62707" w14:textId="77777777" w:rsidR="00BD6B97" w:rsidRPr="007A7659" w:rsidRDefault="00BD6B97" w:rsidP="0002013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06D3D837" w14:textId="77777777" w:rsidR="00BD6B97" w:rsidRPr="007A7659" w:rsidRDefault="00BD6B97" w:rsidP="0002013A">
            <w:pPr>
              <w:pStyle w:val="TableEntryHeader"/>
            </w:pPr>
            <w:r w:rsidRPr="007A7659">
              <w:t>ITEM#</w:t>
            </w:r>
          </w:p>
        </w:tc>
        <w:tc>
          <w:tcPr>
            <w:tcW w:w="1894" w:type="dxa"/>
            <w:tcBorders>
              <w:top w:val="single" w:sz="4" w:space="0" w:color="000000"/>
              <w:left w:val="single" w:sz="4" w:space="0" w:color="000000"/>
              <w:bottom w:val="single" w:sz="4" w:space="0" w:color="000000"/>
              <w:right w:val="single" w:sz="4" w:space="0" w:color="000000"/>
            </w:tcBorders>
            <w:shd w:val="clear" w:color="auto" w:fill="D8D8D8"/>
          </w:tcPr>
          <w:p w14:paraId="081A70F5" w14:textId="77777777" w:rsidR="00BD6B97" w:rsidRPr="007A7659" w:rsidRDefault="00BD6B97" w:rsidP="0002013A">
            <w:pPr>
              <w:pStyle w:val="TableEntryHeader"/>
            </w:pPr>
            <w:r w:rsidRPr="007A7659">
              <w:t>ELEMENT NAME</w:t>
            </w:r>
          </w:p>
        </w:tc>
      </w:tr>
      <w:tr w:rsidR="00BD6B97" w:rsidRPr="007A7659" w14:paraId="41E228DF" w14:textId="77777777">
        <w:trPr>
          <w:jc w:val="center"/>
        </w:trPr>
        <w:tc>
          <w:tcPr>
            <w:tcW w:w="577" w:type="dxa"/>
            <w:tcBorders>
              <w:left w:val="single" w:sz="4" w:space="0" w:color="000000"/>
              <w:bottom w:val="single" w:sz="4" w:space="0" w:color="000000"/>
            </w:tcBorders>
          </w:tcPr>
          <w:p w14:paraId="40AB341E" w14:textId="77777777" w:rsidR="00BD6B97" w:rsidRPr="007A7659" w:rsidRDefault="00BD6B97" w:rsidP="00AE5ED3">
            <w:pPr>
              <w:pStyle w:val="TableEntry"/>
              <w:rPr>
                <w:noProof w:val="0"/>
              </w:rPr>
            </w:pPr>
            <w:r w:rsidRPr="007A7659">
              <w:rPr>
                <w:noProof w:val="0"/>
              </w:rPr>
              <w:t>1</w:t>
            </w:r>
          </w:p>
        </w:tc>
        <w:tc>
          <w:tcPr>
            <w:tcW w:w="555" w:type="dxa"/>
            <w:tcBorders>
              <w:left w:val="single" w:sz="4" w:space="0" w:color="000000"/>
              <w:bottom w:val="single" w:sz="4" w:space="0" w:color="000000"/>
            </w:tcBorders>
          </w:tcPr>
          <w:p w14:paraId="02FB3673" w14:textId="77777777" w:rsidR="00BD6B97" w:rsidRPr="007A7659" w:rsidRDefault="00BD6B97" w:rsidP="00AE5ED3">
            <w:pPr>
              <w:pStyle w:val="TableEntry"/>
              <w:rPr>
                <w:noProof w:val="0"/>
              </w:rPr>
            </w:pPr>
            <w:r w:rsidRPr="007A7659">
              <w:rPr>
                <w:noProof w:val="0"/>
              </w:rPr>
              <w:t>32</w:t>
            </w:r>
          </w:p>
        </w:tc>
        <w:tc>
          <w:tcPr>
            <w:tcW w:w="421" w:type="dxa"/>
            <w:tcBorders>
              <w:left w:val="single" w:sz="4" w:space="0" w:color="000000"/>
              <w:bottom w:val="single" w:sz="4" w:space="0" w:color="000000"/>
            </w:tcBorders>
          </w:tcPr>
          <w:p w14:paraId="7A647B31" w14:textId="77777777" w:rsidR="00BD6B97" w:rsidRPr="007A7659" w:rsidRDefault="00BD6B97">
            <w:pPr>
              <w:pStyle w:val="TableEntry"/>
              <w:keepNext/>
              <w:keepLines/>
              <w:snapToGrid w:val="0"/>
              <w:rPr>
                <w:noProof w:val="0"/>
              </w:rPr>
            </w:pPr>
            <w:r w:rsidRPr="007A7659">
              <w:rPr>
                <w:noProof w:val="0"/>
              </w:rPr>
              <w:t>ST</w:t>
            </w:r>
          </w:p>
        </w:tc>
        <w:tc>
          <w:tcPr>
            <w:tcW w:w="566" w:type="dxa"/>
            <w:tcBorders>
              <w:left w:val="single" w:sz="4" w:space="0" w:color="000000"/>
              <w:bottom w:val="single" w:sz="4" w:space="0" w:color="000000"/>
            </w:tcBorders>
          </w:tcPr>
          <w:p w14:paraId="7BD70774" w14:textId="77777777" w:rsidR="00BD6B97" w:rsidRPr="007A7659" w:rsidRDefault="00BD6B97">
            <w:pPr>
              <w:pStyle w:val="TableEntry"/>
              <w:keepNext/>
              <w:keepLines/>
              <w:snapToGrid w:val="0"/>
              <w:rPr>
                <w:noProof w:val="0"/>
              </w:rPr>
            </w:pPr>
            <w:r w:rsidRPr="007A7659">
              <w:rPr>
                <w:noProof w:val="0"/>
              </w:rPr>
              <w:t>R</w:t>
            </w:r>
          </w:p>
        </w:tc>
        <w:tc>
          <w:tcPr>
            <w:tcW w:w="655" w:type="dxa"/>
            <w:tcBorders>
              <w:left w:val="single" w:sz="4" w:space="0" w:color="000000"/>
              <w:bottom w:val="single" w:sz="4" w:space="0" w:color="000000"/>
            </w:tcBorders>
          </w:tcPr>
          <w:p w14:paraId="0345D944" w14:textId="77777777" w:rsidR="00BD6B97" w:rsidRPr="007A7659" w:rsidRDefault="00BD6B97">
            <w:pPr>
              <w:pStyle w:val="TableEntry"/>
              <w:keepNext/>
              <w:keepLines/>
              <w:snapToGrid w:val="0"/>
              <w:rPr>
                <w:noProof w:val="0"/>
              </w:rPr>
            </w:pPr>
          </w:p>
        </w:tc>
        <w:tc>
          <w:tcPr>
            <w:tcW w:w="743" w:type="dxa"/>
            <w:tcBorders>
              <w:left w:val="single" w:sz="4" w:space="0" w:color="000000"/>
              <w:bottom w:val="single" w:sz="4" w:space="0" w:color="000000"/>
            </w:tcBorders>
          </w:tcPr>
          <w:p w14:paraId="29ACBD60" w14:textId="77777777" w:rsidR="00BD6B97" w:rsidRPr="007A7659" w:rsidRDefault="00BD6B97">
            <w:pPr>
              <w:pStyle w:val="TableEntry"/>
              <w:keepNext/>
              <w:keepLines/>
              <w:snapToGrid w:val="0"/>
              <w:rPr>
                <w:noProof w:val="0"/>
              </w:rPr>
            </w:pPr>
            <w:r w:rsidRPr="007A7659">
              <w:rPr>
                <w:noProof w:val="0"/>
              </w:rPr>
              <w:t>00696</w:t>
            </w:r>
          </w:p>
        </w:tc>
        <w:tc>
          <w:tcPr>
            <w:tcW w:w="1894" w:type="dxa"/>
            <w:tcBorders>
              <w:left w:val="single" w:sz="4" w:space="0" w:color="000000"/>
              <w:bottom w:val="single" w:sz="4" w:space="0" w:color="000000"/>
              <w:right w:val="single" w:sz="4" w:space="0" w:color="000000"/>
            </w:tcBorders>
          </w:tcPr>
          <w:p w14:paraId="62E9E424" w14:textId="77777777" w:rsidR="00BD6B97" w:rsidRPr="007A7659" w:rsidRDefault="00BD6B97">
            <w:pPr>
              <w:pStyle w:val="TableEntry"/>
              <w:keepNext/>
              <w:keepLines/>
              <w:snapToGrid w:val="0"/>
              <w:rPr>
                <w:noProof w:val="0"/>
              </w:rPr>
            </w:pPr>
            <w:r w:rsidRPr="007A7659">
              <w:rPr>
                <w:noProof w:val="0"/>
              </w:rPr>
              <w:t>Query Tag</w:t>
            </w:r>
          </w:p>
        </w:tc>
      </w:tr>
      <w:tr w:rsidR="00BD6B97" w:rsidRPr="007A7659" w14:paraId="0834F4FC" w14:textId="77777777">
        <w:trPr>
          <w:jc w:val="center"/>
        </w:trPr>
        <w:tc>
          <w:tcPr>
            <w:tcW w:w="577" w:type="dxa"/>
            <w:tcBorders>
              <w:left w:val="single" w:sz="4" w:space="0" w:color="000000"/>
              <w:bottom w:val="single" w:sz="4" w:space="0" w:color="000000"/>
            </w:tcBorders>
          </w:tcPr>
          <w:p w14:paraId="1C46CD27" w14:textId="77777777" w:rsidR="00BD6B97" w:rsidRPr="007A7659" w:rsidRDefault="00BD6B97" w:rsidP="00AE5ED3">
            <w:pPr>
              <w:pStyle w:val="TableEntry"/>
              <w:rPr>
                <w:noProof w:val="0"/>
              </w:rPr>
            </w:pPr>
            <w:r w:rsidRPr="007A7659">
              <w:rPr>
                <w:noProof w:val="0"/>
              </w:rPr>
              <w:t>2</w:t>
            </w:r>
          </w:p>
        </w:tc>
        <w:tc>
          <w:tcPr>
            <w:tcW w:w="555" w:type="dxa"/>
            <w:tcBorders>
              <w:left w:val="single" w:sz="4" w:space="0" w:color="000000"/>
              <w:bottom w:val="single" w:sz="4" w:space="0" w:color="000000"/>
            </w:tcBorders>
          </w:tcPr>
          <w:p w14:paraId="63391859" w14:textId="77777777" w:rsidR="00BD6B97" w:rsidRPr="007A7659" w:rsidRDefault="00BD6B97" w:rsidP="00AE5ED3">
            <w:pPr>
              <w:pStyle w:val="TableEntry"/>
              <w:rPr>
                <w:noProof w:val="0"/>
              </w:rPr>
            </w:pPr>
            <w:r w:rsidRPr="007A7659">
              <w:rPr>
                <w:noProof w:val="0"/>
              </w:rPr>
              <w:t>2</w:t>
            </w:r>
          </w:p>
        </w:tc>
        <w:tc>
          <w:tcPr>
            <w:tcW w:w="421" w:type="dxa"/>
            <w:tcBorders>
              <w:left w:val="single" w:sz="4" w:space="0" w:color="000000"/>
              <w:bottom w:val="single" w:sz="4" w:space="0" w:color="000000"/>
            </w:tcBorders>
          </w:tcPr>
          <w:p w14:paraId="2067FD9A" w14:textId="77777777" w:rsidR="00BD6B97" w:rsidRPr="007A7659" w:rsidRDefault="00BD6B97">
            <w:pPr>
              <w:pStyle w:val="TableEntry"/>
              <w:keepNext/>
              <w:keepLines/>
              <w:snapToGrid w:val="0"/>
              <w:rPr>
                <w:noProof w:val="0"/>
              </w:rPr>
            </w:pPr>
            <w:r w:rsidRPr="007A7659">
              <w:rPr>
                <w:noProof w:val="0"/>
              </w:rPr>
              <w:t>ID</w:t>
            </w:r>
          </w:p>
        </w:tc>
        <w:tc>
          <w:tcPr>
            <w:tcW w:w="566" w:type="dxa"/>
            <w:tcBorders>
              <w:left w:val="single" w:sz="4" w:space="0" w:color="000000"/>
              <w:bottom w:val="single" w:sz="4" w:space="0" w:color="000000"/>
            </w:tcBorders>
          </w:tcPr>
          <w:p w14:paraId="5078CCAB" w14:textId="77777777" w:rsidR="00BD6B97" w:rsidRPr="007A7659" w:rsidRDefault="00BD6B97">
            <w:pPr>
              <w:pStyle w:val="TableEntry"/>
              <w:keepNext/>
              <w:keepLines/>
              <w:snapToGrid w:val="0"/>
              <w:rPr>
                <w:noProof w:val="0"/>
              </w:rPr>
            </w:pPr>
            <w:r w:rsidRPr="007A7659">
              <w:rPr>
                <w:noProof w:val="0"/>
              </w:rPr>
              <w:t>R+</w:t>
            </w:r>
          </w:p>
        </w:tc>
        <w:tc>
          <w:tcPr>
            <w:tcW w:w="655" w:type="dxa"/>
            <w:tcBorders>
              <w:left w:val="single" w:sz="4" w:space="0" w:color="000000"/>
              <w:bottom w:val="single" w:sz="4" w:space="0" w:color="000000"/>
            </w:tcBorders>
          </w:tcPr>
          <w:p w14:paraId="4550A026" w14:textId="77777777" w:rsidR="00BD6B97" w:rsidRPr="007A7659" w:rsidRDefault="00BD6B97">
            <w:pPr>
              <w:pStyle w:val="TableEntry"/>
              <w:keepNext/>
              <w:keepLines/>
              <w:snapToGrid w:val="0"/>
              <w:rPr>
                <w:noProof w:val="0"/>
              </w:rPr>
            </w:pPr>
            <w:r w:rsidRPr="007A7659">
              <w:rPr>
                <w:noProof w:val="0"/>
              </w:rPr>
              <w:t>0208</w:t>
            </w:r>
          </w:p>
        </w:tc>
        <w:tc>
          <w:tcPr>
            <w:tcW w:w="743" w:type="dxa"/>
            <w:tcBorders>
              <w:left w:val="single" w:sz="4" w:space="0" w:color="000000"/>
              <w:bottom w:val="single" w:sz="4" w:space="0" w:color="000000"/>
            </w:tcBorders>
          </w:tcPr>
          <w:p w14:paraId="411CBE73" w14:textId="77777777" w:rsidR="00BD6B97" w:rsidRPr="007A7659" w:rsidRDefault="00BD6B97">
            <w:pPr>
              <w:pStyle w:val="TableEntry"/>
              <w:keepNext/>
              <w:keepLines/>
              <w:snapToGrid w:val="0"/>
              <w:rPr>
                <w:noProof w:val="0"/>
              </w:rPr>
            </w:pPr>
            <w:r w:rsidRPr="007A7659">
              <w:rPr>
                <w:noProof w:val="0"/>
              </w:rPr>
              <w:t>00708</w:t>
            </w:r>
          </w:p>
        </w:tc>
        <w:tc>
          <w:tcPr>
            <w:tcW w:w="1894" w:type="dxa"/>
            <w:tcBorders>
              <w:left w:val="single" w:sz="4" w:space="0" w:color="000000"/>
              <w:bottom w:val="single" w:sz="4" w:space="0" w:color="000000"/>
              <w:right w:val="single" w:sz="4" w:space="0" w:color="000000"/>
            </w:tcBorders>
          </w:tcPr>
          <w:p w14:paraId="06C32A28" w14:textId="77777777" w:rsidR="00BD6B97" w:rsidRPr="007A7659" w:rsidRDefault="00BD6B97">
            <w:pPr>
              <w:pStyle w:val="TableEntry"/>
              <w:keepNext/>
              <w:keepLines/>
              <w:snapToGrid w:val="0"/>
              <w:rPr>
                <w:noProof w:val="0"/>
              </w:rPr>
            </w:pPr>
            <w:r w:rsidRPr="007A7659">
              <w:rPr>
                <w:noProof w:val="0"/>
              </w:rPr>
              <w:t>Query Response Status</w:t>
            </w:r>
          </w:p>
        </w:tc>
      </w:tr>
    </w:tbl>
    <w:p w14:paraId="72A720B7" w14:textId="77777777" w:rsidR="00D55E57" w:rsidRPr="007A7659" w:rsidRDefault="00BD6B97" w:rsidP="007E3B51">
      <w:pPr>
        <w:pStyle w:val="BodyText"/>
        <w:jc w:val="right"/>
        <w:rPr>
          <w:i/>
          <w:iCs/>
        </w:rPr>
      </w:pPr>
      <w:r w:rsidRPr="007A7659">
        <w:rPr>
          <w:i/>
          <w:iCs/>
        </w:rPr>
        <w:t>Adapted from the HL7 standard, version 2.5</w:t>
      </w:r>
    </w:p>
    <w:p w14:paraId="109EFD07" w14:textId="77777777" w:rsidR="00BD6B97" w:rsidRPr="007A7659" w:rsidRDefault="00BD6B97">
      <w:pPr>
        <w:pStyle w:val="Heading6"/>
        <w:numPr>
          <w:ilvl w:val="5"/>
          <w:numId w:val="19"/>
        </w:numPr>
        <w:tabs>
          <w:tab w:val="clear" w:pos="4320"/>
          <w:tab w:val="left" w:pos="1152"/>
        </w:tabs>
        <w:rPr>
          <w:noProof w:val="0"/>
        </w:rPr>
      </w:pPr>
      <w:bookmarkStart w:id="3580" w:name="_Toc173916545"/>
      <w:bookmarkStart w:id="3581" w:name="_Toc174249047"/>
      <w:r w:rsidRPr="007A7659">
        <w:rPr>
          <w:noProof w:val="0"/>
        </w:rPr>
        <w:t>QPD Segment</w:t>
      </w:r>
      <w:bookmarkEnd w:id="3580"/>
      <w:bookmarkEnd w:id="3581"/>
    </w:p>
    <w:p w14:paraId="3E5DA26D" w14:textId="77777777" w:rsidR="00BD6B97" w:rsidRPr="007A7659" w:rsidRDefault="00BD6B97">
      <w:r w:rsidRPr="007A7659">
        <w:t>The Patient Demographics Supplier shall echo the QPD Segment value that was sent in the QBP^ZV1 message.</w:t>
      </w:r>
    </w:p>
    <w:p w14:paraId="292D01DF" w14:textId="77777777" w:rsidR="00BD6B97" w:rsidRPr="007A7659" w:rsidRDefault="00BD6B97">
      <w:pPr>
        <w:pStyle w:val="Heading6"/>
        <w:numPr>
          <w:ilvl w:val="5"/>
          <w:numId w:val="19"/>
        </w:numPr>
        <w:tabs>
          <w:tab w:val="clear" w:pos="4320"/>
          <w:tab w:val="left" w:pos="1152"/>
        </w:tabs>
        <w:rPr>
          <w:noProof w:val="0"/>
        </w:rPr>
      </w:pPr>
      <w:bookmarkStart w:id="3582" w:name="_Toc173916546"/>
      <w:bookmarkStart w:id="3583" w:name="_Toc174249048"/>
      <w:r w:rsidRPr="007A7659">
        <w:rPr>
          <w:noProof w:val="0"/>
        </w:rPr>
        <w:t>PID Segment</w:t>
      </w:r>
      <w:bookmarkEnd w:id="3582"/>
      <w:bookmarkEnd w:id="3583"/>
    </w:p>
    <w:p w14:paraId="3EAD8C6C" w14:textId="77777777" w:rsidR="004722A1" w:rsidRPr="007A7659" w:rsidRDefault="00BD6B97" w:rsidP="007E3B51">
      <w:r w:rsidRPr="007A7659">
        <w:t>The Patient Demographics Supplier shall return one PID segment group (</w:t>
      </w:r>
      <w:r w:rsidRPr="007A7659">
        <w:rPr>
          <w:iCs/>
        </w:rPr>
        <w:t>i.e.</w:t>
      </w:r>
      <w:r w:rsidRPr="007A7659">
        <w:t>, one PID segment plus any segments associated with it in the message syntax shown in Table 3.22-6) for each matching patient record found. The Supplier shall return the attributes within the PID segment as specified in Table 3.22-8. If the Pediatric Demographics Option is supported, then additionally, the Supplier shall return the attributes within the PID segment as specified in Table 3.22-9. In addition, the Patient Demographics Supplier shall return all other attributes within the PID segment for which it is able to supply values.</w:t>
      </w:r>
    </w:p>
    <w:p w14:paraId="22F0DEDB" w14:textId="77777777" w:rsidR="00BD6B97" w:rsidRPr="007A7659" w:rsidRDefault="00BD6B97">
      <w:pPr>
        <w:pStyle w:val="TableTitle"/>
      </w:pPr>
      <w:r w:rsidRPr="007A7659">
        <w:t xml:space="preserve">Table 3.22-8: </w:t>
      </w:r>
      <w:r w:rsidR="00BC6DE6" w:rsidRPr="007A7659">
        <w:t>IHE</w:t>
      </w:r>
      <w:r w:rsidRPr="007A7659">
        <w:t xml:space="preserve"> Profile - PID segment</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544"/>
        <w:gridCol w:w="566"/>
        <w:gridCol w:w="655"/>
        <w:gridCol w:w="743"/>
        <w:gridCol w:w="2014"/>
      </w:tblGrid>
      <w:tr w:rsidR="00BD6B97" w:rsidRPr="007A7659" w14:paraId="334F5C28" w14:textId="77777777">
        <w:trPr>
          <w:jc w:val="center"/>
        </w:trPr>
        <w:tc>
          <w:tcPr>
            <w:tcW w:w="577" w:type="dxa"/>
            <w:tcBorders>
              <w:top w:val="single" w:sz="4" w:space="0" w:color="000000"/>
              <w:left w:val="single" w:sz="4" w:space="0" w:color="000000"/>
              <w:bottom w:val="single" w:sz="4" w:space="0" w:color="000000"/>
            </w:tcBorders>
            <w:shd w:val="clear" w:color="auto" w:fill="D8D8D8"/>
          </w:tcPr>
          <w:p w14:paraId="0DA24650" w14:textId="77777777" w:rsidR="00BD6B97" w:rsidRPr="007A7659" w:rsidRDefault="00BD6B97" w:rsidP="0002013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25701ADE" w14:textId="77777777" w:rsidR="00BD6B97" w:rsidRPr="007A7659" w:rsidRDefault="00BD6B97" w:rsidP="0002013A">
            <w:pPr>
              <w:pStyle w:val="TableEntryHeader"/>
            </w:pPr>
            <w:r w:rsidRPr="007A7659">
              <w:t>LEN</w:t>
            </w:r>
          </w:p>
        </w:tc>
        <w:tc>
          <w:tcPr>
            <w:tcW w:w="544" w:type="dxa"/>
            <w:tcBorders>
              <w:top w:val="single" w:sz="4" w:space="0" w:color="000000"/>
              <w:left w:val="single" w:sz="4" w:space="0" w:color="000000"/>
              <w:bottom w:val="single" w:sz="4" w:space="0" w:color="000000"/>
            </w:tcBorders>
            <w:shd w:val="clear" w:color="auto" w:fill="D8D8D8"/>
          </w:tcPr>
          <w:p w14:paraId="58C38C24" w14:textId="77777777" w:rsidR="00BD6B97" w:rsidRPr="007A7659" w:rsidRDefault="00BD6B97" w:rsidP="0002013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60E42495" w14:textId="77777777" w:rsidR="00BD6B97" w:rsidRPr="007A7659" w:rsidRDefault="00BD6B97" w:rsidP="0002013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2B5C4A5D" w14:textId="77777777" w:rsidR="00BD6B97" w:rsidRPr="007A7659" w:rsidRDefault="00BD6B97" w:rsidP="0002013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0E9D8A49" w14:textId="77777777" w:rsidR="00BD6B97" w:rsidRPr="007A7659" w:rsidRDefault="00BD6B97" w:rsidP="0002013A">
            <w:pPr>
              <w:pStyle w:val="TableEntryHeader"/>
            </w:pPr>
            <w:r w:rsidRPr="007A7659">
              <w:t>ITEM#</w:t>
            </w:r>
          </w:p>
        </w:tc>
        <w:tc>
          <w:tcPr>
            <w:tcW w:w="2014" w:type="dxa"/>
            <w:tcBorders>
              <w:top w:val="single" w:sz="4" w:space="0" w:color="000000"/>
              <w:left w:val="single" w:sz="4" w:space="0" w:color="000000"/>
              <w:bottom w:val="single" w:sz="4" w:space="0" w:color="000000"/>
              <w:right w:val="single" w:sz="4" w:space="0" w:color="000000"/>
            </w:tcBorders>
            <w:shd w:val="clear" w:color="auto" w:fill="D8D8D8"/>
          </w:tcPr>
          <w:p w14:paraId="4CCEC459" w14:textId="77777777" w:rsidR="00BD6B97" w:rsidRPr="007A7659" w:rsidRDefault="00BD6B97" w:rsidP="0002013A">
            <w:pPr>
              <w:pStyle w:val="TableEntryHeader"/>
            </w:pPr>
            <w:r w:rsidRPr="007A7659">
              <w:t>ELEMENT NAME</w:t>
            </w:r>
          </w:p>
        </w:tc>
      </w:tr>
      <w:tr w:rsidR="00BD6B97" w:rsidRPr="007A7659" w14:paraId="163C419F" w14:textId="77777777">
        <w:trPr>
          <w:jc w:val="center"/>
        </w:trPr>
        <w:tc>
          <w:tcPr>
            <w:tcW w:w="577" w:type="dxa"/>
            <w:tcBorders>
              <w:left w:val="single" w:sz="4" w:space="0" w:color="000000"/>
              <w:bottom w:val="single" w:sz="4" w:space="0" w:color="000000"/>
            </w:tcBorders>
          </w:tcPr>
          <w:p w14:paraId="068F2B7F" w14:textId="77777777" w:rsidR="00BD6B97" w:rsidRPr="007A7659" w:rsidRDefault="00BD6B97" w:rsidP="00AE5ED3">
            <w:pPr>
              <w:pStyle w:val="TableEntry"/>
              <w:rPr>
                <w:noProof w:val="0"/>
              </w:rPr>
            </w:pPr>
            <w:r w:rsidRPr="007A7659">
              <w:rPr>
                <w:noProof w:val="0"/>
              </w:rPr>
              <w:t>3</w:t>
            </w:r>
          </w:p>
        </w:tc>
        <w:tc>
          <w:tcPr>
            <w:tcW w:w="555" w:type="dxa"/>
            <w:tcBorders>
              <w:left w:val="single" w:sz="4" w:space="0" w:color="000000"/>
              <w:bottom w:val="single" w:sz="4" w:space="0" w:color="000000"/>
            </w:tcBorders>
          </w:tcPr>
          <w:p w14:paraId="3D846D1F"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1C5B0AC4" w14:textId="77777777" w:rsidR="00BD6B97" w:rsidRPr="007A7659" w:rsidRDefault="00BD6B97">
            <w:pPr>
              <w:pStyle w:val="TableEntry"/>
              <w:snapToGrid w:val="0"/>
              <w:rPr>
                <w:noProof w:val="0"/>
              </w:rPr>
            </w:pPr>
            <w:r w:rsidRPr="007A7659">
              <w:rPr>
                <w:noProof w:val="0"/>
              </w:rPr>
              <w:t>CX</w:t>
            </w:r>
          </w:p>
        </w:tc>
        <w:tc>
          <w:tcPr>
            <w:tcW w:w="566" w:type="dxa"/>
            <w:tcBorders>
              <w:left w:val="single" w:sz="4" w:space="0" w:color="000000"/>
              <w:bottom w:val="single" w:sz="4" w:space="0" w:color="000000"/>
            </w:tcBorders>
          </w:tcPr>
          <w:p w14:paraId="6BB8C623"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2A960AC0"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59274017" w14:textId="77777777" w:rsidR="00BD6B97" w:rsidRPr="007A7659" w:rsidRDefault="00BD6B97" w:rsidP="00AE5ED3">
            <w:pPr>
              <w:pStyle w:val="TableEntry"/>
              <w:rPr>
                <w:noProof w:val="0"/>
              </w:rPr>
            </w:pPr>
            <w:r w:rsidRPr="007A7659">
              <w:rPr>
                <w:noProof w:val="0"/>
              </w:rPr>
              <w:t>00106</w:t>
            </w:r>
          </w:p>
        </w:tc>
        <w:tc>
          <w:tcPr>
            <w:tcW w:w="2014" w:type="dxa"/>
            <w:tcBorders>
              <w:left w:val="single" w:sz="4" w:space="0" w:color="000000"/>
              <w:bottom w:val="single" w:sz="4" w:space="0" w:color="000000"/>
              <w:right w:val="single" w:sz="4" w:space="0" w:color="000000"/>
            </w:tcBorders>
          </w:tcPr>
          <w:p w14:paraId="51D2921D" w14:textId="77777777" w:rsidR="00BD6B97" w:rsidRPr="007A7659" w:rsidRDefault="00BD6B97">
            <w:pPr>
              <w:pStyle w:val="TableEntry"/>
              <w:snapToGrid w:val="0"/>
              <w:rPr>
                <w:noProof w:val="0"/>
              </w:rPr>
            </w:pPr>
            <w:r w:rsidRPr="007A7659">
              <w:rPr>
                <w:noProof w:val="0"/>
              </w:rPr>
              <w:t>Patient Identifier List</w:t>
            </w:r>
          </w:p>
        </w:tc>
      </w:tr>
      <w:tr w:rsidR="00BD6B97" w:rsidRPr="007A7659" w14:paraId="06F0E2DB" w14:textId="77777777">
        <w:trPr>
          <w:jc w:val="center"/>
        </w:trPr>
        <w:tc>
          <w:tcPr>
            <w:tcW w:w="577" w:type="dxa"/>
            <w:tcBorders>
              <w:left w:val="single" w:sz="4" w:space="0" w:color="000000"/>
              <w:bottom w:val="single" w:sz="4" w:space="0" w:color="000000"/>
            </w:tcBorders>
          </w:tcPr>
          <w:p w14:paraId="20AE377F" w14:textId="77777777" w:rsidR="00BD6B97" w:rsidRPr="007A7659" w:rsidRDefault="00BD6B97" w:rsidP="00AE5ED3">
            <w:pPr>
              <w:pStyle w:val="TableEntry"/>
              <w:rPr>
                <w:noProof w:val="0"/>
              </w:rPr>
            </w:pPr>
            <w:r w:rsidRPr="007A7659">
              <w:rPr>
                <w:noProof w:val="0"/>
              </w:rPr>
              <w:t>5</w:t>
            </w:r>
          </w:p>
        </w:tc>
        <w:tc>
          <w:tcPr>
            <w:tcW w:w="555" w:type="dxa"/>
            <w:tcBorders>
              <w:left w:val="single" w:sz="4" w:space="0" w:color="000000"/>
              <w:bottom w:val="single" w:sz="4" w:space="0" w:color="000000"/>
            </w:tcBorders>
          </w:tcPr>
          <w:p w14:paraId="5693C898"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7E8357AA" w14:textId="77777777" w:rsidR="00BD6B97" w:rsidRPr="007A7659" w:rsidRDefault="00BD6B97">
            <w:pPr>
              <w:pStyle w:val="TableEntry"/>
              <w:snapToGrid w:val="0"/>
              <w:rPr>
                <w:noProof w:val="0"/>
              </w:rPr>
            </w:pPr>
            <w:r w:rsidRPr="007A7659">
              <w:rPr>
                <w:noProof w:val="0"/>
              </w:rPr>
              <w:t>XPN</w:t>
            </w:r>
          </w:p>
        </w:tc>
        <w:tc>
          <w:tcPr>
            <w:tcW w:w="566" w:type="dxa"/>
            <w:tcBorders>
              <w:left w:val="single" w:sz="4" w:space="0" w:color="000000"/>
              <w:bottom w:val="single" w:sz="4" w:space="0" w:color="000000"/>
            </w:tcBorders>
          </w:tcPr>
          <w:p w14:paraId="0FC71CE8"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64ACA567"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4E52584D" w14:textId="77777777" w:rsidR="00BD6B97" w:rsidRPr="007A7659" w:rsidRDefault="00BD6B97" w:rsidP="00AE5ED3">
            <w:pPr>
              <w:pStyle w:val="TableEntry"/>
              <w:rPr>
                <w:noProof w:val="0"/>
              </w:rPr>
            </w:pPr>
            <w:r w:rsidRPr="007A7659">
              <w:rPr>
                <w:noProof w:val="0"/>
              </w:rPr>
              <w:t>00108</w:t>
            </w:r>
          </w:p>
        </w:tc>
        <w:tc>
          <w:tcPr>
            <w:tcW w:w="2014" w:type="dxa"/>
            <w:tcBorders>
              <w:left w:val="single" w:sz="4" w:space="0" w:color="000000"/>
              <w:bottom w:val="single" w:sz="4" w:space="0" w:color="000000"/>
              <w:right w:val="single" w:sz="4" w:space="0" w:color="000000"/>
            </w:tcBorders>
          </w:tcPr>
          <w:p w14:paraId="481273CA" w14:textId="77777777" w:rsidR="00BD6B97" w:rsidRPr="007A7659" w:rsidRDefault="00BD6B97">
            <w:pPr>
              <w:pStyle w:val="TableEntry"/>
              <w:snapToGrid w:val="0"/>
              <w:rPr>
                <w:noProof w:val="0"/>
              </w:rPr>
            </w:pPr>
            <w:r w:rsidRPr="007A7659">
              <w:rPr>
                <w:noProof w:val="0"/>
              </w:rPr>
              <w:t>Patient Name</w:t>
            </w:r>
          </w:p>
        </w:tc>
      </w:tr>
      <w:tr w:rsidR="00BD6B97" w:rsidRPr="007A7659" w14:paraId="36484172" w14:textId="77777777">
        <w:trPr>
          <w:jc w:val="center"/>
        </w:trPr>
        <w:tc>
          <w:tcPr>
            <w:tcW w:w="577" w:type="dxa"/>
            <w:tcBorders>
              <w:left w:val="single" w:sz="4" w:space="0" w:color="000000"/>
              <w:bottom w:val="single" w:sz="4" w:space="0" w:color="000000"/>
            </w:tcBorders>
          </w:tcPr>
          <w:p w14:paraId="623B9032" w14:textId="77777777" w:rsidR="00BD6B97" w:rsidRPr="007A7659" w:rsidRDefault="00BD6B97" w:rsidP="00AE5ED3">
            <w:pPr>
              <w:pStyle w:val="TableEntry"/>
              <w:rPr>
                <w:noProof w:val="0"/>
              </w:rPr>
            </w:pPr>
            <w:r w:rsidRPr="007A7659">
              <w:rPr>
                <w:noProof w:val="0"/>
              </w:rPr>
              <w:t>7</w:t>
            </w:r>
          </w:p>
        </w:tc>
        <w:tc>
          <w:tcPr>
            <w:tcW w:w="555" w:type="dxa"/>
            <w:tcBorders>
              <w:left w:val="single" w:sz="4" w:space="0" w:color="000000"/>
              <w:bottom w:val="single" w:sz="4" w:space="0" w:color="000000"/>
            </w:tcBorders>
          </w:tcPr>
          <w:p w14:paraId="2217C78D" w14:textId="77777777" w:rsidR="00BD6B97" w:rsidRPr="007A7659" w:rsidRDefault="00BD6B97" w:rsidP="00AE5ED3">
            <w:pPr>
              <w:pStyle w:val="TableEntry"/>
              <w:rPr>
                <w:noProof w:val="0"/>
              </w:rPr>
            </w:pPr>
            <w:r w:rsidRPr="007A7659">
              <w:rPr>
                <w:noProof w:val="0"/>
              </w:rPr>
              <w:t>26</w:t>
            </w:r>
          </w:p>
        </w:tc>
        <w:tc>
          <w:tcPr>
            <w:tcW w:w="544" w:type="dxa"/>
            <w:tcBorders>
              <w:left w:val="single" w:sz="4" w:space="0" w:color="000000"/>
              <w:bottom w:val="single" w:sz="4" w:space="0" w:color="000000"/>
            </w:tcBorders>
          </w:tcPr>
          <w:p w14:paraId="054F2998" w14:textId="77777777" w:rsidR="00BD6B97" w:rsidRPr="007A7659" w:rsidRDefault="00BD6B97">
            <w:pPr>
              <w:pStyle w:val="TableEntry"/>
              <w:snapToGrid w:val="0"/>
              <w:rPr>
                <w:noProof w:val="0"/>
              </w:rPr>
            </w:pPr>
            <w:r w:rsidRPr="007A7659">
              <w:rPr>
                <w:noProof w:val="0"/>
              </w:rPr>
              <w:t>TS</w:t>
            </w:r>
          </w:p>
        </w:tc>
        <w:tc>
          <w:tcPr>
            <w:tcW w:w="566" w:type="dxa"/>
            <w:tcBorders>
              <w:left w:val="single" w:sz="4" w:space="0" w:color="000000"/>
              <w:bottom w:val="single" w:sz="4" w:space="0" w:color="000000"/>
            </w:tcBorders>
          </w:tcPr>
          <w:p w14:paraId="48FB56A1"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6D3730FB"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795F0CDC" w14:textId="77777777" w:rsidR="00BD6B97" w:rsidRPr="007A7659" w:rsidRDefault="00BD6B97" w:rsidP="00AE5ED3">
            <w:pPr>
              <w:pStyle w:val="TableEntry"/>
              <w:rPr>
                <w:noProof w:val="0"/>
              </w:rPr>
            </w:pPr>
            <w:r w:rsidRPr="007A7659">
              <w:rPr>
                <w:noProof w:val="0"/>
              </w:rPr>
              <w:t>00110</w:t>
            </w:r>
          </w:p>
        </w:tc>
        <w:tc>
          <w:tcPr>
            <w:tcW w:w="2014" w:type="dxa"/>
            <w:tcBorders>
              <w:left w:val="single" w:sz="4" w:space="0" w:color="000000"/>
              <w:bottom w:val="single" w:sz="4" w:space="0" w:color="000000"/>
              <w:right w:val="single" w:sz="4" w:space="0" w:color="000000"/>
            </w:tcBorders>
          </w:tcPr>
          <w:p w14:paraId="4E7D418B" w14:textId="77777777" w:rsidR="00BD6B97" w:rsidRPr="007A7659" w:rsidRDefault="00BD6B97">
            <w:pPr>
              <w:pStyle w:val="TableEntry"/>
              <w:snapToGrid w:val="0"/>
              <w:rPr>
                <w:noProof w:val="0"/>
              </w:rPr>
            </w:pPr>
            <w:r w:rsidRPr="007A7659">
              <w:rPr>
                <w:noProof w:val="0"/>
              </w:rPr>
              <w:t>Date/Time of Birth</w:t>
            </w:r>
          </w:p>
        </w:tc>
      </w:tr>
      <w:tr w:rsidR="00BD6B97" w:rsidRPr="007A7659" w14:paraId="1C151825" w14:textId="77777777">
        <w:trPr>
          <w:jc w:val="center"/>
        </w:trPr>
        <w:tc>
          <w:tcPr>
            <w:tcW w:w="577" w:type="dxa"/>
            <w:tcBorders>
              <w:left w:val="single" w:sz="4" w:space="0" w:color="000000"/>
              <w:bottom w:val="single" w:sz="4" w:space="0" w:color="000000"/>
            </w:tcBorders>
          </w:tcPr>
          <w:p w14:paraId="0D0384FD" w14:textId="77777777" w:rsidR="00BD6B97" w:rsidRPr="007A7659" w:rsidRDefault="00BD6B97" w:rsidP="00AE5ED3">
            <w:pPr>
              <w:pStyle w:val="TableEntry"/>
              <w:rPr>
                <w:noProof w:val="0"/>
              </w:rPr>
            </w:pPr>
            <w:r w:rsidRPr="007A7659">
              <w:rPr>
                <w:noProof w:val="0"/>
              </w:rPr>
              <w:t>8</w:t>
            </w:r>
          </w:p>
        </w:tc>
        <w:tc>
          <w:tcPr>
            <w:tcW w:w="555" w:type="dxa"/>
            <w:tcBorders>
              <w:left w:val="single" w:sz="4" w:space="0" w:color="000000"/>
              <w:bottom w:val="single" w:sz="4" w:space="0" w:color="000000"/>
            </w:tcBorders>
          </w:tcPr>
          <w:p w14:paraId="5B1197D4" w14:textId="77777777" w:rsidR="00BD6B97" w:rsidRPr="007A7659" w:rsidRDefault="00BD6B97" w:rsidP="00AE5ED3">
            <w:pPr>
              <w:pStyle w:val="TableEntry"/>
              <w:rPr>
                <w:noProof w:val="0"/>
              </w:rPr>
            </w:pPr>
            <w:r w:rsidRPr="007A7659">
              <w:rPr>
                <w:noProof w:val="0"/>
              </w:rPr>
              <w:t>1</w:t>
            </w:r>
          </w:p>
        </w:tc>
        <w:tc>
          <w:tcPr>
            <w:tcW w:w="544" w:type="dxa"/>
            <w:tcBorders>
              <w:left w:val="single" w:sz="4" w:space="0" w:color="000000"/>
              <w:bottom w:val="single" w:sz="4" w:space="0" w:color="000000"/>
            </w:tcBorders>
          </w:tcPr>
          <w:p w14:paraId="4CFA8984" w14:textId="77777777" w:rsidR="00BD6B97" w:rsidRPr="007A7659" w:rsidRDefault="00BD6B97">
            <w:pPr>
              <w:pStyle w:val="TableEntry"/>
              <w:snapToGrid w:val="0"/>
              <w:rPr>
                <w:noProof w:val="0"/>
              </w:rPr>
            </w:pPr>
            <w:r w:rsidRPr="007A7659">
              <w:rPr>
                <w:noProof w:val="0"/>
              </w:rPr>
              <w:t>IS</w:t>
            </w:r>
          </w:p>
        </w:tc>
        <w:tc>
          <w:tcPr>
            <w:tcW w:w="566" w:type="dxa"/>
            <w:tcBorders>
              <w:left w:val="single" w:sz="4" w:space="0" w:color="000000"/>
              <w:bottom w:val="single" w:sz="4" w:space="0" w:color="000000"/>
            </w:tcBorders>
          </w:tcPr>
          <w:p w14:paraId="427A5D34"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6B565BF8" w14:textId="77777777" w:rsidR="00BD6B97" w:rsidRPr="007A7659" w:rsidRDefault="00BD6B97" w:rsidP="00AE5ED3">
            <w:pPr>
              <w:pStyle w:val="TableEntry"/>
              <w:rPr>
                <w:noProof w:val="0"/>
              </w:rPr>
            </w:pPr>
            <w:r w:rsidRPr="007A7659">
              <w:rPr>
                <w:noProof w:val="0"/>
              </w:rPr>
              <w:t>0001</w:t>
            </w:r>
          </w:p>
        </w:tc>
        <w:tc>
          <w:tcPr>
            <w:tcW w:w="743" w:type="dxa"/>
            <w:tcBorders>
              <w:left w:val="single" w:sz="4" w:space="0" w:color="000000"/>
              <w:bottom w:val="single" w:sz="4" w:space="0" w:color="000000"/>
            </w:tcBorders>
          </w:tcPr>
          <w:p w14:paraId="6B132F41" w14:textId="77777777" w:rsidR="00BD6B97" w:rsidRPr="007A7659" w:rsidRDefault="00BD6B97" w:rsidP="00AE5ED3">
            <w:pPr>
              <w:pStyle w:val="TableEntry"/>
              <w:rPr>
                <w:noProof w:val="0"/>
              </w:rPr>
            </w:pPr>
            <w:r w:rsidRPr="007A7659">
              <w:rPr>
                <w:noProof w:val="0"/>
              </w:rPr>
              <w:t>00111</w:t>
            </w:r>
          </w:p>
        </w:tc>
        <w:tc>
          <w:tcPr>
            <w:tcW w:w="2014" w:type="dxa"/>
            <w:tcBorders>
              <w:left w:val="single" w:sz="4" w:space="0" w:color="000000"/>
              <w:bottom w:val="single" w:sz="4" w:space="0" w:color="000000"/>
              <w:right w:val="single" w:sz="4" w:space="0" w:color="000000"/>
            </w:tcBorders>
          </w:tcPr>
          <w:p w14:paraId="5A08BBAF" w14:textId="77777777" w:rsidR="00BD6B97" w:rsidRPr="007A7659" w:rsidRDefault="00BD6B97">
            <w:pPr>
              <w:pStyle w:val="TableEntry"/>
              <w:snapToGrid w:val="0"/>
              <w:rPr>
                <w:noProof w:val="0"/>
              </w:rPr>
            </w:pPr>
            <w:r w:rsidRPr="007A7659">
              <w:rPr>
                <w:noProof w:val="0"/>
              </w:rPr>
              <w:t>Administrative Sex</w:t>
            </w:r>
          </w:p>
        </w:tc>
      </w:tr>
      <w:tr w:rsidR="00BD6B97" w:rsidRPr="007A7659" w14:paraId="54A657A9" w14:textId="77777777">
        <w:trPr>
          <w:jc w:val="center"/>
        </w:trPr>
        <w:tc>
          <w:tcPr>
            <w:tcW w:w="577" w:type="dxa"/>
            <w:tcBorders>
              <w:left w:val="single" w:sz="4" w:space="0" w:color="000000"/>
              <w:bottom w:val="single" w:sz="4" w:space="0" w:color="000000"/>
            </w:tcBorders>
          </w:tcPr>
          <w:p w14:paraId="704C08AC" w14:textId="77777777" w:rsidR="00BD6B97" w:rsidRPr="007A7659" w:rsidRDefault="00BD6B97" w:rsidP="00AE5ED3">
            <w:pPr>
              <w:pStyle w:val="TableEntry"/>
              <w:rPr>
                <w:noProof w:val="0"/>
              </w:rPr>
            </w:pPr>
            <w:r w:rsidRPr="007A7659">
              <w:rPr>
                <w:noProof w:val="0"/>
              </w:rPr>
              <w:t>11</w:t>
            </w:r>
          </w:p>
        </w:tc>
        <w:tc>
          <w:tcPr>
            <w:tcW w:w="555" w:type="dxa"/>
            <w:tcBorders>
              <w:left w:val="single" w:sz="4" w:space="0" w:color="000000"/>
              <w:bottom w:val="single" w:sz="4" w:space="0" w:color="000000"/>
            </w:tcBorders>
          </w:tcPr>
          <w:p w14:paraId="2FF5A865"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7E49F28B" w14:textId="77777777" w:rsidR="00BD6B97" w:rsidRPr="007A7659" w:rsidRDefault="00BD6B97">
            <w:pPr>
              <w:pStyle w:val="TableEntry"/>
              <w:snapToGrid w:val="0"/>
              <w:rPr>
                <w:noProof w:val="0"/>
              </w:rPr>
            </w:pPr>
            <w:r w:rsidRPr="007A7659">
              <w:rPr>
                <w:noProof w:val="0"/>
              </w:rPr>
              <w:t>XAD</w:t>
            </w:r>
          </w:p>
        </w:tc>
        <w:tc>
          <w:tcPr>
            <w:tcW w:w="566" w:type="dxa"/>
            <w:tcBorders>
              <w:left w:val="single" w:sz="4" w:space="0" w:color="000000"/>
              <w:bottom w:val="single" w:sz="4" w:space="0" w:color="000000"/>
            </w:tcBorders>
          </w:tcPr>
          <w:p w14:paraId="75EAC61D"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4ABF3E0C"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25BC2169" w14:textId="77777777" w:rsidR="00BD6B97" w:rsidRPr="007A7659" w:rsidRDefault="00BD6B97" w:rsidP="00AE5ED3">
            <w:pPr>
              <w:pStyle w:val="TableEntry"/>
              <w:rPr>
                <w:noProof w:val="0"/>
              </w:rPr>
            </w:pPr>
            <w:r w:rsidRPr="007A7659">
              <w:rPr>
                <w:noProof w:val="0"/>
              </w:rPr>
              <w:t>00114</w:t>
            </w:r>
          </w:p>
        </w:tc>
        <w:tc>
          <w:tcPr>
            <w:tcW w:w="2014" w:type="dxa"/>
            <w:tcBorders>
              <w:left w:val="single" w:sz="4" w:space="0" w:color="000000"/>
              <w:bottom w:val="single" w:sz="4" w:space="0" w:color="000000"/>
              <w:right w:val="single" w:sz="4" w:space="0" w:color="000000"/>
            </w:tcBorders>
          </w:tcPr>
          <w:p w14:paraId="3D5A84D3" w14:textId="77777777" w:rsidR="00BD6B97" w:rsidRPr="007A7659" w:rsidRDefault="00BD6B97">
            <w:pPr>
              <w:pStyle w:val="TableEntry"/>
              <w:snapToGrid w:val="0"/>
              <w:rPr>
                <w:noProof w:val="0"/>
              </w:rPr>
            </w:pPr>
            <w:r w:rsidRPr="007A7659">
              <w:rPr>
                <w:noProof w:val="0"/>
              </w:rPr>
              <w:t>Patient Address</w:t>
            </w:r>
          </w:p>
        </w:tc>
      </w:tr>
      <w:tr w:rsidR="00BD6B97" w:rsidRPr="007A7659" w14:paraId="1B2BC3DF" w14:textId="77777777">
        <w:trPr>
          <w:jc w:val="center"/>
        </w:trPr>
        <w:tc>
          <w:tcPr>
            <w:tcW w:w="577" w:type="dxa"/>
            <w:tcBorders>
              <w:left w:val="single" w:sz="4" w:space="0" w:color="000000"/>
              <w:bottom w:val="single" w:sz="4" w:space="0" w:color="000000"/>
            </w:tcBorders>
          </w:tcPr>
          <w:p w14:paraId="0C7DD367" w14:textId="77777777" w:rsidR="00BD6B97" w:rsidRPr="007A7659" w:rsidRDefault="00BD6B97" w:rsidP="00AE5ED3">
            <w:pPr>
              <w:pStyle w:val="TableEntry"/>
              <w:rPr>
                <w:noProof w:val="0"/>
              </w:rPr>
            </w:pPr>
            <w:r w:rsidRPr="007A7659">
              <w:rPr>
                <w:noProof w:val="0"/>
              </w:rPr>
              <w:t>18</w:t>
            </w:r>
          </w:p>
        </w:tc>
        <w:tc>
          <w:tcPr>
            <w:tcW w:w="555" w:type="dxa"/>
            <w:tcBorders>
              <w:left w:val="single" w:sz="4" w:space="0" w:color="000000"/>
              <w:bottom w:val="single" w:sz="4" w:space="0" w:color="000000"/>
            </w:tcBorders>
          </w:tcPr>
          <w:p w14:paraId="5223C433"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412AB1B1" w14:textId="77777777" w:rsidR="00BD6B97" w:rsidRPr="007A7659" w:rsidRDefault="00BD6B97">
            <w:pPr>
              <w:pStyle w:val="TableEntry"/>
              <w:snapToGrid w:val="0"/>
              <w:rPr>
                <w:noProof w:val="0"/>
              </w:rPr>
            </w:pPr>
            <w:r w:rsidRPr="007A7659">
              <w:rPr>
                <w:noProof w:val="0"/>
              </w:rPr>
              <w:t>CX</w:t>
            </w:r>
          </w:p>
        </w:tc>
        <w:tc>
          <w:tcPr>
            <w:tcW w:w="566" w:type="dxa"/>
            <w:tcBorders>
              <w:left w:val="single" w:sz="4" w:space="0" w:color="000000"/>
              <w:bottom w:val="single" w:sz="4" w:space="0" w:color="000000"/>
            </w:tcBorders>
          </w:tcPr>
          <w:p w14:paraId="1DEFB2FD"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0FB245AA"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4527559C" w14:textId="77777777" w:rsidR="00BD6B97" w:rsidRPr="007A7659" w:rsidRDefault="00BD6B97" w:rsidP="00AE5ED3">
            <w:pPr>
              <w:pStyle w:val="TableEntry"/>
              <w:rPr>
                <w:noProof w:val="0"/>
              </w:rPr>
            </w:pPr>
            <w:r w:rsidRPr="007A7659">
              <w:rPr>
                <w:noProof w:val="0"/>
              </w:rPr>
              <w:t>00121</w:t>
            </w:r>
          </w:p>
        </w:tc>
        <w:tc>
          <w:tcPr>
            <w:tcW w:w="2014" w:type="dxa"/>
            <w:tcBorders>
              <w:left w:val="single" w:sz="4" w:space="0" w:color="000000"/>
              <w:bottom w:val="single" w:sz="4" w:space="0" w:color="000000"/>
              <w:right w:val="single" w:sz="4" w:space="0" w:color="000000"/>
            </w:tcBorders>
          </w:tcPr>
          <w:p w14:paraId="110C2D1F" w14:textId="77777777" w:rsidR="00BD6B97" w:rsidRPr="007A7659" w:rsidRDefault="00BD6B97">
            <w:pPr>
              <w:pStyle w:val="TableEntry"/>
              <w:snapToGrid w:val="0"/>
              <w:rPr>
                <w:noProof w:val="0"/>
              </w:rPr>
            </w:pPr>
            <w:r w:rsidRPr="007A7659">
              <w:rPr>
                <w:noProof w:val="0"/>
              </w:rPr>
              <w:t>Patient Account Number</w:t>
            </w:r>
          </w:p>
        </w:tc>
      </w:tr>
    </w:tbl>
    <w:p w14:paraId="79061208" w14:textId="77777777" w:rsidR="005A355E" w:rsidRPr="007A7659" w:rsidRDefault="005A355E" w:rsidP="007E3B51">
      <w:pPr>
        <w:pStyle w:val="BodyText"/>
      </w:pPr>
    </w:p>
    <w:p w14:paraId="78EEBCCE" w14:textId="46B23A4F" w:rsidR="00BD6B97" w:rsidRPr="007A7659" w:rsidRDefault="00BD6B97">
      <w:pPr>
        <w:pStyle w:val="TableTitle"/>
      </w:pPr>
      <w:r w:rsidRPr="007A7659">
        <w:t>T</w:t>
      </w:r>
      <w:bookmarkStart w:id="3584" w:name="OLE_LINK12"/>
      <w:bookmarkStart w:id="3585" w:name="OLE_LINK13"/>
      <w:r w:rsidRPr="007A7659">
        <w:t>able 3.22-</w:t>
      </w:r>
      <w:r w:rsidR="00B12D57">
        <w:t>8a</w:t>
      </w:r>
      <w:r w:rsidRPr="007A7659">
        <w:t xml:space="preserve">: </w:t>
      </w:r>
      <w:r w:rsidR="00BC6DE6" w:rsidRPr="007A7659">
        <w:t>IHE</w:t>
      </w:r>
      <w:r w:rsidRPr="007A7659">
        <w:t xml:space="preserve"> Profile, Pediatric Demographics Option - PID segment</w:t>
      </w:r>
      <w:bookmarkEnd w:id="3584"/>
      <w:bookmarkEnd w:id="3585"/>
    </w:p>
    <w:tbl>
      <w:tblPr>
        <w:tblW w:w="0" w:type="auto"/>
        <w:jc w:val="center"/>
        <w:tblLayout w:type="fixed"/>
        <w:tblCellMar>
          <w:left w:w="0" w:type="dxa"/>
          <w:right w:w="0" w:type="dxa"/>
        </w:tblCellMar>
        <w:tblLook w:val="0000" w:firstRow="0" w:lastRow="0" w:firstColumn="0" w:lastColumn="0" w:noHBand="0" w:noVBand="0"/>
      </w:tblPr>
      <w:tblGrid>
        <w:gridCol w:w="577"/>
        <w:gridCol w:w="555"/>
        <w:gridCol w:w="544"/>
        <w:gridCol w:w="566"/>
        <w:gridCol w:w="655"/>
        <w:gridCol w:w="743"/>
        <w:gridCol w:w="2014"/>
      </w:tblGrid>
      <w:tr w:rsidR="00BD6B97" w:rsidRPr="007A7659" w14:paraId="42334332" w14:textId="77777777" w:rsidTr="001D3953">
        <w:trPr>
          <w:cantSplit/>
          <w:tblHeader/>
          <w:jc w:val="center"/>
        </w:trPr>
        <w:tc>
          <w:tcPr>
            <w:tcW w:w="577" w:type="dxa"/>
            <w:tcBorders>
              <w:top w:val="single" w:sz="4" w:space="0" w:color="000000"/>
              <w:left w:val="single" w:sz="4" w:space="0" w:color="000000"/>
              <w:bottom w:val="single" w:sz="4" w:space="0" w:color="000000"/>
            </w:tcBorders>
            <w:shd w:val="clear" w:color="auto" w:fill="D9D9D9"/>
          </w:tcPr>
          <w:p w14:paraId="79CE2D6F" w14:textId="77777777" w:rsidR="00BD6B97" w:rsidRPr="007A7659" w:rsidRDefault="00BD6B97" w:rsidP="0002013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9D9D9"/>
          </w:tcPr>
          <w:p w14:paraId="75B1EC3D" w14:textId="77777777" w:rsidR="00BD6B97" w:rsidRPr="007A7659" w:rsidRDefault="00BD6B97" w:rsidP="0002013A">
            <w:pPr>
              <w:pStyle w:val="TableEntryHeader"/>
            </w:pPr>
            <w:r w:rsidRPr="007A7659">
              <w:t>LEN</w:t>
            </w:r>
          </w:p>
        </w:tc>
        <w:tc>
          <w:tcPr>
            <w:tcW w:w="544" w:type="dxa"/>
            <w:tcBorders>
              <w:top w:val="single" w:sz="4" w:space="0" w:color="000000"/>
              <w:left w:val="single" w:sz="4" w:space="0" w:color="000000"/>
              <w:bottom w:val="single" w:sz="4" w:space="0" w:color="000000"/>
            </w:tcBorders>
            <w:shd w:val="clear" w:color="auto" w:fill="D9D9D9"/>
          </w:tcPr>
          <w:p w14:paraId="45C0D62C" w14:textId="77777777" w:rsidR="00BD6B97" w:rsidRPr="007A7659" w:rsidRDefault="00BD6B97" w:rsidP="0002013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9D9D9"/>
          </w:tcPr>
          <w:p w14:paraId="11E53320" w14:textId="77777777" w:rsidR="00BD6B97" w:rsidRPr="007A7659" w:rsidRDefault="00BD6B97" w:rsidP="0002013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9D9D9"/>
          </w:tcPr>
          <w:p w14:paraId="20E6FDA3" w14:textId="77777777" w:rsidR="00BD6B97" w:rsidRPr="007A7659" w:rsidRDefault="00BD6B97" w:rsidP="0002013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9D9D9"/>
          </w:tcPr>
          <w:p w14:paraId="589D13BB" w14:textId="77777777" w:rsidR="00BD6B97" w:rsidRPr="007A7659" w:rsidRDefault="00BD6B97" w:rsidP="0002013A">
            <w:pPr>
              <w:pStyle w:val="TableEntryHeader"/>
            </w:pPr>
            <w:r w:rsidRPr="007A7659">
              <w:t>ITEM#</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Pr>
          <w:p w14:paraId="1D0ACBA5" w14:textId="77777777" w:rsidR="00BD6B97" w:rsidRPr="007A7659" w:rsidRDefault="00BD6B97" w:rsidP="0002013A">
            <w:pPr>
              <w:pStyle w:val="TableEntryHeader"/>
            </w:pPr>
            <w:r w:rsidRPr="007A7659">
              <w:t>ELEMENT NAME</w:t>
            </w:r>
          </w:p>
        </w:tc>
      </w:tr>
      <w:tr w:rsidR="00BD6B97" w:rsidRPr="007A7659" w14:paraId="6EC4B209" w14:textId="77777777">
        <w:trPr>
          <w:jc w:val="center"/>
        </w:trPr>
        <w:tc>
          <w:tcPr>
            <w:tcW w:w="577" w:type="dxa"/>
            <w:tcBorders>
              <w:left w:val="single" w:sz="4" w:space="0" w:color="000000"/>
              <w:bottom w:val="single" w:sz="4" w:space="0" w:color="000000"/>
            </w:tcBorders>
          </w:tcPr>
          <w:p w14:paraId="43A5AF3A" w14:textId="77777777" w:rsidR="00BD6B97" w:rsidRPr="007A7659" w:rsidRDefault="00BD6B97" w:rsidP="00AE5ED3">
            <w:pPr>
              <w:pStyle w:val="TableEntry"/>
              <w:rPr>
                <w:noProof w:val="0"/>
              </w:rPr>
            </w:pPr>
            <w:r w:rsidRPr="007A7659">
              <w:rPr>
                <w:noProof w:val="0"/>
              </w:rPr>
              <w:t>6</w:t>
            </w:r>
          </w:p>
        </w:tc>
        <w:tc>
          <w:tcPr>
            <w:tcW w:w="555" w:type="dxa"/>
            <w:tcBorders>
              <w:left w:val="single" w:sz="4" w:space="0" w:color="000000"/>
              <w:bottom w:val="single" w:sz="4" w:space="0" w:color="000000"/>
            </w:tcBorders>
          </w:tcPr>
          <w:p w14:paraId="46402AA6"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26B0EF55" w14:textId="77777777" w:rsidR="00BD6B97" w:rsidRPr="007A7659" w:rsidRDefault="00BD6B97">
            <w:pPr>
              <w:pStyle w:val="TableEntry"/>
              <w:snapToGrid w:val="0"/>
              <w:rPr>
                <w:noProof w:val="0"/>
              </w:rPr>
            </w:pPr>
            <w:r w:rsidRPr="007A7659">
              <w:rPr>
                <w:noProof w:val="0"/>
              </w:rPr>
              <w:t>XPN</w:t>
            </w:r>
          </w:p>
        </w:tc>
        <w:tc>
          <w:tcPr>
            <w:tcW w:w="566" w:type="dxa"/>
            <w:tcBorders>
              <w:left w:val="single" w:sz="4" w:space="0" w:color="000000"/>
              <w:bottom w:val="single" w:sz="4" w:space="0" w:color="000000"/>
            </w:tcBorders>
          </w:tcPr>
          <w:p w14:paraId="6CDA5F3A"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10841BA0"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37247DCD" w14:textId="77777777" w:rsidR="00BD6B97" w:rsidRPr="007A7659" w:rsidRDefault="00BD6B97" w:rsidP="00AE5ED3">
            <w:pPr>
              <w:pStyle w:val="TableEntry"/>
              <w:rPr>
                <w:noProof w:val="0"/>
              </w:rPr>
            </w:pPr>
            <w:r w:rsidRPr="007A7659">
              <w:rPr>
                <w:noProof w:val="0"/>
              </w:rPr>
              <w:t>00109</w:t>
            </w:r>
          </w:p>
        </w:tc>
        <w:tc>
          <w:tcPr>
            <w:tcW w:w="2014" w:type="dxa"/>
            <w:tcBorders>
              <w:left w:val="single" w:sz="4" w:space="0" w:color="000000"/>
              <w:bottom w:val="single" w:sz="4" w:space="0" w:color="000000"/>
              <w:right w:val="single" w:sz="4" w:space="0" w:color="000000"/>
            </w:tcBorders>
          </w:tcPr>
          <w:p w14:paraId="0DFAEF8D" w14:textId="77777777" w:rsidR="00BD6B97" w:rsidRPr="007A7659" w:rsidRDefault="00BD6B97">
            <w:pPr>
              <w:pStyle w:val="TableEntry"/>
              <w:snapToGrid w:val="0"/>
              <w:rPr>
                <w:noProof w:val="0"/>
              </w:rPr>
            </w:pPr>
            <w:r w:rsidRPr="007A7659">
              <w:rPr>
                <w:noProof w:val="0"/>
              </w:rPr>
              <w:t>Mother’s Maiden Name</w:t>
            </w:r>
          </w:p>
        </w:tc>
      </w:tr>
      <w:tr w:rsidR="00BD6B97" w:rsidRPr="007A7659" w14:paraId="2186241A" w14:textId="77777777">
        <w:trPr>
          <w:jc w:val="center"/>
        </w:trPr>
        <w:tc>
          <w:tcPr>
            <w:tcW w:w="577" w:type="dxa"/>
            <w:tcBorders>
              <w:left w:val="single" w:sz="4" w:space="0" w:color="000000"/>
              <w:bottom w:val="single" w:sz="4" w:space="0" w:color="000000"/>
            </w:tcBorders>
          </w:tcPr>
          <w:p w14:paraId="0AEEFDDB" w14:textId="77777777" w:rsidR="00BD6B97" w:rsidRPr="007A7659" w:rsidRDefault="00BD6B97" w:rsidP="00AE5ED3">
            <w:pPr>
              <w:pStyle w:val="TableEntry"/>
              <w:rPr>
                <w:noProof w:val="0"/>
              </w:rPr>
            </w:pPr>
            <w:r w:rsidRPr="007A7659">
              <w:rPr>
                <w:noProof w:val="0"/>
              </w:rPr>
              <w:t>13</w:t>
            </w:r>
          </w:p>
        </w:tc>
        <w:tc>
          <w:tcPr>
            <w:tcW w:w="555" w:type="dxa"/>
            <w:tcBorders>
              <w:left w:val="single" w:sz="4" w:space="0" w:color="000000"/>
              <w:bottom w:val="single" w:sz="4" w:space="0" w:color="000000"/>
            </w:tcBorders>
          </w:tcPr>
          <w:p w14:paraId="0D8D7455"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06B49615" w14:textId="77777777" w:rsidR="00BD6B97" w:rsidRPr="007A7659" w:rsidRDefault="00BD6B97">
            <w:pPr>
              <w:pStyle w:val="TableEntry"/>
              <w:snapToGrid w:val="0"/>
              <w:rPr>
                <w:noProof w:val="0"/>
              </w:rPr>
            </w:pPr>
            <w:r w:rsidRPr="007A7659">
              <w:rPr>
                <w:noProof w:val="0"/>
              </w:rPr>
              <w:t>XTN</w:t>
            </w:r>
          </w:p>
        </w:tc>
        <w:tc>
          <w:tcPr>
            <w:tcW w:w="566" w:type="dxa"/>
            <w:tcBorders>
              <w:left w:val="single" w:sz="4" w:space="0" w:color="000000"/>
              <w:bottom w:val="single" w:sz="4" w:space="0" w:color="000000"/>
            </w:tcBorders>
          </w:tcPr>
          <w:p w14:paraId="58EE55C1"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4A5CBACF"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62776E0A" w14:textId="77777777" w:rsidR="00BD6B97" w:rsidRPr="007A7659" w:rsidRDefault="00BD6B97" w:rsidP="00AE5ED3">
            <w:pPr>
              <w:pStyle w:val="TableEntry"/>
              <w:rPr>
                <w:noProof w:val="0"/>
              </w:rPr>
            </w:pPr>
            <w:r w:rsidRPr="007A7659">
              <w:rPr>
                <w:noProof w:val="0"/>
              </w:rPr>
              <w:t>00116</w:t>
            </w:r>
          </w:p>
        </w:tc>
        <w:tc>
          <w:tcPr>
            <w:tcW w:w="2014" w:type="dxa"/>
            <w:tcBorders>
              <w:left w:val="single" w:sz="4" w:space="0" w:color="000000"/>
              <w:bottom w:val="single" w:sz="4" w:space="0" w:color="000000"/>
              <w:right w:val="single" w:sz="4" w:space="0" w:color="000000"/>
            </w:tcBorders>
          </w:tcPr>
          <w:p w14:paraId="1AC5637B" w14:textId="77777777" w:rsidR="00BD6B97" w:rsidRPr="007A7659" w:rsidRDefault="00BD6B97">
            <w:pPr>
              <w:pStyle w:val="TableEntry"/>
              <w:snapToGrid w:val="0"/>
              <w:rPr>
                <w:noProof w:val="0"/>
              </w:rPr>
            </w:pPr>
            <w:r w:rsidRPr="007A7659">
              <w:rPr>
                <w:noProof w:val="0"/>
              </w:rPr>
              <w:t>Phone Number - Home</w:t>
            </w:r>
          </w:p>
        </w:tc>
      </w:tr>
      <w:tr w:rsidR="00BD6B97" w:rsidRPr="007A7659" w14:paraId="43D73DB1" w14:textId="77777777">
        <w:trPr>
          <w:jc w:val="center"/>
        </w:trPr>
        <w:tc>
          <w:tcPr>
            <w:tcW w:w="577" w:type="dxa"/>
            <w:tcBorders>
              <w:left w:val="single" w:sz="4" w:space="0" w:color="000000"/>
              <w:bottom w:val="single" w:sz="4" w:space="0" w:color="000000"/>
            </w:tcBorders>
          </w:tcPr>
          <w:p w14:paraId="3223B8B0" w14:textId="77777777" w:rsidR="00BD6B97" w:rsidRPr="007A7659" w:rsidRDefault="00BD6B97" w:rsidP="00AE5ED3">
            <w:pPr>
              <w:pStyle w:val="TableEntry"/>
              <w:rPr>
                <w:noProof w:val="0"/>
              </w:rPr>
            </w:pPr>
            <w:r w:rsidRPr="007A7659">
              <w:rPr>
                <w:noProof w:val="0"/>
              </w:rPr>
              <w:t>24</w:t>
            </w:r>
          </w:p>
        </w:tc>
        <w:tc>
          <w:tcPr>
            <w:tcW w:w="555" w:type="dxa"/>
            <w:tcBorders>
              <w:left w:val="single" w:sz="4" w:space="0" w:color="000000"/>
              <w:bottom w:val="single" w:sz="4" w:space="0" w:color="000000"/>
            </w:tcBorders>
          </w:tcPr>
          <w:p w14:paraId="1F70F71B" w14:textId="77777777" w:rsidR="00BD6B97" w:rsidRPr="007A7659" w:rsidRDefault="00BD6B97" w:rsidP="00AE5ED3">
            <w:pPr>
              <w:pStyle w:val="TableEntry"/>
              <w:rPr>
                <w:noProof w:val="0"/>
              </w:rPr>
            </w:pPr>
            <w:r w:rsidRPr="007A7659">
              <w:rPr>
                <w:noProof w:val="0"/>
              </w:rPr>
              <w:t>1</w:t>
            </w:r>
          </w:p>
        </w:tc>
        <w:tc>
          <w:tcPr>
            <w:tcW w:w="544" w:type="dxa"/>
            <w:tcBorders>
              <w:left w:val="single" w:sz="4" w:space="0" w:color="000000"/>
              <w:bottom w:val="single" w:sz="4" w:space="0" w:color="000000"/>
            </w:tcBorders>
          </w:tcPr>
          <w:p w14:paraId="4BC47F01" w14:textId="77777777" w:rsidR="00BD6B97" w:rsidRPr="007A7659" w:rsidRDefault="00BD6B97">
            <w:pPr>
              <w:pStyle w:val="TableEntry"/>
              <w:snapToGrid w:val="0"/>
              <w:rPr>
                <w:noProof w:val="0"/>
              </w:rPr>
            </w:pPr>
            <w:r w:rsidRPr="007A7659">
              <w:rPr>
                <w:noProof w:val="0"/>
              </w:rPr>
              <w:t>ID</w:t>
            </w:r>
          </w:p>
        </w:tc>
        <w:tc>
          <w:tcPr>
            <w:tcW w:w="566" w:type="dxa"/>
            <w:tcBorders>
              <w:left w:val="single" w:sz="4" w:space="0" w:color="000000"/>
              <w:bottom w:val="single" w:sz="4" w:space="0" w:color="000000"/>
            </w:tcBorders>
          </w:tcPr>
          <w:p w14:paraId="4C492C0B"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2E2B844E" w14:textId="77777777" w:rsidR="00BD6B97" w:rsidRPr="007A7659" w:rsidRDefault="00BD6B97" w:rsidP="00AE5ED3">
            <w:pPr>
              <w:pStyle w:val="TableEntry"/>
              <w:rPr>
                <w:noProof w:val="0"/>
              </w:rPr>
            </w:pPr>
            <w:r w:rsidRPr="007A7659">
              <w:rPr>
                <w:noProof w:val="0"/>
              </w:rPr>
              <w:t>0136</w:t>
            </w:r>
          </w:p>
        </w:tc>
        <w:tc>
          <w:tcPr>
            <w:tcW w:w="743" w:type="dxa"/>
            <w:tcBorders>
              <w:left w:val="single" w:sz="4" w:space="0" w:color="000000"/>
              <w:bottom w:val="single" w:sz="4" w:space="0" w:color="000000"/>
            </w:tcBorders>
          </w:tcPr>
          <w:p w14:paraId="567F63CD" w14:textId="77777777" w:rsidR="00BD6B97" w:rsidRPr="007A7659" w:rsidRDefault="00BD6B97" w:rsidP="00AE5ED3">
            <w:pPr>
              <w:pStyle w:val="TableEntry"/>
              <w:rPr>
                <w:noProof w:val="0"/>
              </w:rPr>
            </w:pPr>
            <w:r w:rsidRPr="007A7659">
              <w:rPr>
                <w:noProof w:val="0"/>
              </w:rPr>
              <w:t>00127</w:t>
            </w:r>
          </w:p>
        </w:tc>
        <w:tc>
          <w:tcPr>
            <w:tcW w:w="2014" w:type="dxa"/>
            <w:tcBorders>
              <w:left w:val="single" w:sz="4" w:space="0" w:color="000000"/>
              <w:bottom w:val="single" w:sz="4" w:space="0" w:color="000000"/>
              <w:right w:val="single" w:sz="4" w:space="0" w:color="000000"/>
            </w:tcBorders>
          </w:tcPr>
          <w:p w14:paraId="7024838A" w14:textId="77777777" w:rsidR="00BD6B97" w:rsidRPr="007A7659" w:rsidRDefault="00BD6B97">
            <w:pPr>
              <w:pStyle w:val="TableEntry"/>
              <w:snapToGrid w:val="0"/>
              <w:rPr>
                <w:noProof w:val="0"/>
              </w:rPr>
            </w:pPr>
            <w:r w:rsidRPr="007A7659">
              <w:rPr>
                <w:noProof w:val="0"/>
              </w:rPr>
              <w:t>Multiple Birth Indicator</w:t>
            </w:r>
          </w:p>
        </w:tc>
      </w:tr>
      <w:tr w:rsidR="00BD6B97" w:rsidRPr="007A7659" w14:paraId="47455921" w14:textId="77777777">
        <w:trPr>
          <w:jc w:val="center"/>
        </w:trPr>
        <w:tc>
          <w:tcPr>
            <w:tcW w:w="577" w:type="dxa"/>
            <w:tcBorders>
              <w:left w:val="single" w:sz="4" w:space="0" w:color="000000"/>
              <w:bottom w:val="single" w:sz="4" w:space="0" w:color="000000"/>
            </w:tcBorders>
          </w:tcPr>
          <w:p w14:paraId="3366932E" w14:textId="77777777" w:rsidR="00BD6B97" w:rsidRPr="007A7659" w:rsidRDefault="00BD6B97" w:rsidP="00AE5ED3">
            <w:pPr>
              <w:pStyle w:val="TableEntry"/>
              <w:rPr>
                <w:noProof w:val="0"/>
              </w:rPr>
            </w:pPr>
            <w:r w:rsidRPr="007A7659">
              <w:rPr>
                <w:noProof w:val="0"/>
              </w:rPr>
              <w:t>25</w:t>
            </w:r>
          </w:p>
        </w:tc>
        <w:tc>
          <w:tcPr>
            <w:tcW w:w="555" w:type="dxa"/>
            <w:tcBorders>
              <w:left w:val="single" w:sz="4" w:space="0" w:color="000000"/>
              <w:bottom w:val="single" w:sz="4" w:space="0" w:color="000000"/>
            </w:tcBorders>
          </w:tcPr>
          <w:p w14:paraId="01292A6D" w14:textId="77777777" w:rsidR="00BD6B97" w:rsidRPr="007A7659" w:rsidRDefault="00BD6B97" w:rsidP="00AE5ED3">
            <w:pPr>
              <w:pStyle w:val="TableEntry"/>
              <w:rPr>
                <w:noProof w:val="0"/>
              </w:rPr>
            </w:pPr>
            <w:r w:rsidRPr="007A7659">
              <w:rPr>
                <w:noProof w:val="0"/>
              </w:rPr>
              <w:t>2</w:t>
            </w:r>
          </w:p>
        </w:tc>
        <w:tc>
          <w:tcPr>
            <w:tcW w:w="544" w:type="dxa"/>
            <w:tcBorders>
              <w:left w:val="single" w:sz="4" w:space="0" w:color="000000"/>
              <w:bottom w:val="single" w:sz="4" w:space="0" w:color="000000"/>
            </w:tcBorders>
          </w:tcPr>
          <w:p w14:paraId="234D3B7E" w14:textId="77777777" w:rsidR="00BD6B97" w:rsidRPr="007A7659" w:rsidRDefault="00BD6B97">
            <w:pPr>
              <w:pStyle w:val="TableEntry"/>
              <w:snapToGrid w:val="0"/>
              <w:rPr>
                <w:noProof w:val="0"/>
              </w:rPr>
            </w:pPr>
            <w:r w:rsidRPr="007A7659">
              <w:rPr>
                <w:noProof w:val="0"/>
              </w:rPr>
              <w:t>NM</w:t>
            </w:r>
          </w:p>
        </w:tc>
        <w:tc>
          <w:tcPr>
            <w:tcW w:w="566" w:type="dxa"/>
            <w:tcBorders>
              <w:left w:val="single" w:sz="4" w:space="0" w:color="000000"/>
              <w:bottom w:val="single" w:sz="4" w:space="0" w:color="000000"/>
            </w:tcBorders>
          </w:tcPr>
          <w:p w14:paraId="64F00479"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66E88809"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01B79CFC" w14:textId="77777777" w:rsidR="00BD6B97" w:rsidRPr="007A7659" w:rsidRDefault="00BD6B97" w:rsidP="00AE5ED3">
            <w:pPr>
              <w:pStyle w:val="TableEntry"/>
              <w:rPr>
                <w:noProof w:val="0"/>
              </w:rPr>
            </w:pPr>
            <w:r w:rsidRPr="007A7659">
              <w:rPr>
                <w:noProof w:val="0"/>
              </w:rPr>
              <w:t>00128</w:t>
            </w:r>
          </w:p>
        </w:tc>
        <w:tc>
          <w:tcPr>
            <w:tcW w:w="2014" w:type="dxa"/>
            <w:tcBorders>
              <w:left w:val="single" w:sz="4" w:space="0" w:color="000000"/>
              <w:bottom w:val="single" w:sz="4" w:space="0" w:color="000000"/>
              <w:right w:val="single" w:sz="4" w:space="0" w:color="000000"/>
            </w:tcBorders>
          </w:tcPr>
          <w:p w14:paraId="7C0E2F9B" w14:textId="77777777" w:rsidR="00BD6B97" w:rsidRPr="007A7659" w:rsidRDefault="00BD6B97">
            <w:pPr>
              <w:pStyle w:val="TableEntry"/>
              <w:snapToGrid w:val="0"/>
              <w:rPr>
                <w:noProof w:val="0"/>
              </w:rPr>
            </w:pPr>
            <w:r w:rsidRPr="007A7659">
              <w:rPr>
                <w:noProof w:val="0"/>
              </w:rPr>
              <w:t>Birth Order (within live births)</w:t>
            </w:r>
          </w:p>
        </w:tc>
      </w:tr>
      <w:tr w:rsidR="00BD6B97" w:rsidRPr="007A7659" w14:paraId="18AD3ACB" w14:textId="77777777">
        <w:trPr>
          <w:jc w:val="center"/>
        </w:trPr>
        <w:tc>
          <w:tcPr>
            <w:tcW w:w="577" w:type="dxa"/>
            <w:tcBorders>
              <w:left w:val="single" w:sz="4" w:space="0" w:color="000000"/>
              <w:bottom w:val="single" w:sz="4" w:space="0" w:color="000000"/>
            </w:tcBorders>
          </w:tcPr>
          <w:p w14:paraId="4A790F4B" w14:textId="77777777" w:rsidR="00BD6B97" w:rsidRPr="007A7659" w:rsidRDefault="00BD6B97" w:rsidP="00AE5ED3">
            <w:pPr>
              <w:pStyle w:val="TableEntry"/>
              <w:rPr>
                <w:noProof w:val="0"/>
              </w:rPr>
            </w:pPr>
            <w:r w:rsidRPr="007A7659">
              <w:rPr>
                <w:noProof w:val="0"/>
              </w:rPr>
              <w:t>33</w:t>
            </w:r>
          </w:p>
        </w:tc>
        <w:tc>
          <w:tcPr>
            <w:tcW w:w="555" w:type="dxa"/>
            <w:tcBorders>
              <w:left w:val="single" w:sz="4" w:space="0" w:color="000000"/>
              <w:bottom w:val="single" w:sz="4" w:space="0" w:color="000000"/>
            </w:tcBorders>
          </w:tcPr>
          <w:p w14:paraId="214C94F4" w14:textId="77777777" w:rsidR="00BD6B97" w:rsidRPr="007A7659" w:rsidRDefault="00BD6B97" w:rsidP="00AE5ED3">
            <w:pPr>
              <w:pStyle w:val="TableEntry"/>
              <w:rPr>
                <w:noProof w:val="0"/>
              </w:rPr>
            </w:pPr>
            <w:r w:rsidRPr="007A7659">
              <w:rPr>
                <w:noProof w:val="0"/>
              </w:rPr>
              <w:t>26</w:t>
            </w:r>
          </w:p>
        </w:tc>
        <w:tc>
          <w:tcPr>
            <w:tcW w:w="544" w:type="dxa"/>
            <w:tcBorders>
              <w:left w:val="single" w:sz="4" w:space="0" w:color="000000"/>
              <w:bottom w:val="single" w:sz="4" w:space="0" w:color="000000"/>
            </w:tcBorders>
          </w:tcPr>
          <w:p w14:paraId="11FB0CEA" w14:textId="77777777" w:rsidR="00BD6B97" w:rsidRPr="007A7659" w:rsidRDefault="00BD6B97">
            <w:pPr>
              <w:pStyle w:val="TableEntry"/>
              <w:snapToGrid w:val="0"/>
              <w:rPr>
                <w:noProof w:val="0"/>
              </w:rPr>
            </w:pPr>
            <w:r w:rsidRPr="007A7659">
              <w:rPr>
                <w:noProof w:val="0"/>
              </w:rPr>
              <w:t>TS</w:t>
            </w:r>
          </w:p>
        </w:tc>
        <w:tc>
          <w:tcPr>
            <w:tcW w:w="566" w:type="dxa"/>
            <w:tcBorders>
              <w:left w:val="single" w:sz="4" w:space="0" w:color="000000"/>
              <w:bottom w:val="single" w:sz="4" w:space="0" w:color="000000"/>
            </w:tcBorders>
          </w:tcPr>
          <w:p w14:paraId="672B304B"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7EE88B6D"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3A39E12A" w14:textId="77777777" w:rsidR="00BD6B97" w:rsidRPr="007A7659" w:rsidRDefault="00BD6B97" w:rsidP="00AE5ED3">
            <w:pPr>
              <w:pStyle w:val="TableEntry"/>
              <w:rPr>
                <w:noProof w:val="0"/>
              </w:rPr>
            </w:pPr>
            <w:r w:rsidRPr="007A7659">
              <w:rPr>
                <w:noProof w:val="0"/>
              </w:rPr>
              <w:t>01537</w:t>
            </w:r>
          </w:p>
        </w:tc>
        <w:tc>
          <w:tcPr>
            <w:tcW w:w="2014" w:type="dxa"/>
            <w:tcBorders>
              <w:left w:val="single" w:sz="4" w:space="0" w:color="000000"/>
              <w:bottom w:val="single" w:sz="4" w:space="0" w:color="000000"/>
              <w:right w:val="single" w:sz="4" w:space="0" w:color="000000"/>
            </w:tcBorders>
          </w:tcPr>
          <w:p w14:paraId="597FD8CE" w14:textId="77777777" w:rsidR="00BD6B97" w:rsidRPr="007A7659" w:rsidRDefault="00BD6B97">
            <w:pPr>
              <w:pStyle w:val="TableEntry"/>
              <w:snapToGrid w:val="0"/>
              <w:rPr>
                <w:noProof w:val="0"/>
              </w:rPr>
            </w:pPr>
            <w:r w:rsidRPr="007A7659">
              <w:rPr>
                <w:noProof w:val="0"/>
              </w:rPr>
              <w:t>Last Update Date/Time</w:t>
            </w:r>
          </w:p>
        </w:tc>
      </w:tr>
      <w:tr w:rsidR="00BD6B97" w:rsidRPr="007A7659" w14:paraId="52CB5F4D" w14:textId="77777777">
        <w:trPr>
          <w:jc w:val="center"/>
        </w:trPr>
        <w:tc>
          <w:tcPr>
            <w:tcW w:w="577" w:type="dxa"/>
            <w:tcBorders>
              <w:left w:val="single" w:sz="4" w:space="0" w:color="000000"/>
              <w:bottom w:val="single" w:sz="4" w:space="0" w:color="000000"/>
            </w:tcBorders>
          </w:tcPr>
          <w:p w14:paraId="48B53D0F" w14:textId="77777777" w:rsidR="00BD6B97" w:rsidRPr="007A7659" w:rsidRDefault="00BD6B97" w:rsidP="00AE5ED3">
            <w:pPr>
              <w:pStyle w:val="TableEntry"/>
              <w:rPr>
                <w:noProof w:val="0"/>
              </w:rPr>
            </w:pPr>
            <w:r w:rsidRPr="007A7659">
              <w:rPr>
                <w:noProof w:val="0"/>
              </w:rPr>
              <w:lastRenderedPageBreak/>
              <w:t>34</w:t>
            </w:r>
          </w:p>
        </w:tc>
        <w:tc>
          <w:tcPr>
            <w:tcW w:w="555" w:type="dxa"/>
            <w:tcBorders>
              <w:left w:val="single" w:sz="4" w:space="0" w:color="000000"/>
              <w:bottom w:val="single" w:sz="4" w:space="0" w:color="000000"/>
            </w:tcBorders>
          </w:tcPr>
          <w:p w14:paraId="6BF454F1" w14:textId="77777777" w:rsidR="00BD6B97" w:rsidRPr="007A7659" w:rsidRDefault="00BD6B97" w:rsidP="00AE5ED3">
            <w:pPr>
              <w:pStyle w:val="TableEntry"/>
              <w:rPr>
                <w:noProof w:val="0"/>
              </w:rPr>
            </w:pPr>
            <w:r w:rsidRPr="007A7659">
              <w:rPr>
                <w:noProof w:val="0"/>
              </w:rPr>
              <w:t>241</w:t>
            </w:r>
          </w:p>
        </w:tc>
        <w:tc>
          <w:tcPr>
            <w:tcW w:w="544" w:type="dxa"/>
            <w:tcBorders>
              <w:left w:val="single" w:sz="4" w:space="0" w:color="000000"/>
              <w:bottom w:val="single" w:sz="4" w:space="0" w:color="000000"/>
            </w:tcBorders>
          </w:tcPr>
          <w:p w14:paraId="176BA25B" w14:textId="77777777" w:rsidR="00BD6B97" w:rsidRPr="007A7659" w:rsidRDefault="00BD6B97">
            <w:pPr>
              <w:pStyle w:val="TableEntry"/>
              <w:snapToGrid w:val="0"/>
              <w:rPr>
                <w:noProof w:val="0"/>
              </w:rPr>
            </w:pPr>
            <w:r w:rsidRPr="007A7659">
              <w:rPr>
                <w:noProof w:val="0"/>
              </w:rPr>
              <w:t>HD</w:t>
            </w:r>
          </w:p>
        </w:tc>
        <w:tc>
          <w:tcPr>
            <w:tcW w:w="566" w:type="dxa"/>
            <w:tcBorders>
              <w:left w:val="single" w:sz="4" w:space="0" w:color="000000"/>
              <w:bottom w:val="single" w:sz="4" w:space="0" w:color="000000"/>
            </w:tcBorders>
          </w:tcPr>
          <w:p w14:paraId="174039D4"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15F73968"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486217E2" w14:textId="77777777" w:rsidR="00BD6B97" w:rsidRPr="007A7659" w:rsidRDefault="00BD6B97" w:rsidP="00AE5ED3">
            <w:pPr>
              <w:pStyle w:val="TableEntry"/>
              <w:rPr>
                <w:noProof w:val="0"/>
              </w:rPr>
            </w:pPr>
            <w:r w:rsidRPr="007A7659">
              <w:rPr>
                <w:noProof w:val="0"/>
              </w:rPr>
              <w:t>01538</w:t>
            </w:r>
          </w:p>
        </w:tc>
        <w:tc>
          <w:tcPr>
            <w:tcW w:w="2014" w:type="dxa"/>
            <w:tcBorders>
              <w:left w:val="single" w:sz="4" w:space="0" w:color="000000"/>
              <w:bottom w:val="single" w:sz="4" w:space="0" w:color="000000"/>
              <w:right w:val="single" w:sz="4" w:space="0" w:color="000000"/>
            </w:tcBorders>
          </w:tcPr>
          <w:p w14:paraId="763B0F6A" w14:textId="77777777" w:rsidR="00BD6B97" w:rsidRPr="007A7659" w:rsidRDefault="00BD6B97">
            <w:pPr>
              <w:pStyle w:val="TableEntry"/>
              <w:snapToGrid w:val="0"/>
              <w:rPr>
                <w:noProof w:val="0"/>
              </w:rPr>
            </w:pPr>
            <w:r w:rsidRPr="007A7659">
              <w:rPr>
                <w:noProof w:val="0"/>
              </w:rPr>
              <w:t>Last Update Facility</w:t>
            </w:r>
          </w:p>
        </w:tc>
      </w:tr>
    </w:tbl>
    <w:p w14:paraId="5F13E84F" w14:textId="77777777" w:rsidR="00BD6B97" w:rsidRPr="007A7659" w:rsidRDefault="00BD6B97" w:rsidP="007E3B51">
      <w:pPr>
        <w:pStyle w:val="BodyText"/>
        <w:jc w:val="right"/>
        <w:rPr>
          <w:i/>
          <w:iCs/>
        </w:rPr>
      </w:pPr>
      <w:r w:rsidRPr="007A7659">
        <w:rPr>
          <w:i/>
          <w:iCs/>
        </w:rPr>
        <w:t>Adapted from the HL7 standard, version 2.5</w:t>
      </w:r>
    </w:p>
    <w:p w14:paraId="19C408A7" w14:textId="77777777" w:rsidR="00714877" w:rsidRPr="007A7659" w:rsidRDefault="00714877" w:rsidP="00AE5ED3">
      <w:pPr>
        <w:pStyle w:val="BodyText"/>
      </w:pPr>
    </w:p>
    <w:p w14:paraId="108C9C01" w14:textId="77777777" w:rsidR="00BD6B97" w:rsidRPr="007A7659" w:rsidRDefault="00BD6B97">
      <w:r w:rsidRPr="007A7659">
        <w:t>The Patient Demographics Supplier may or may not be able to supply additional identifiers from the domains specified in QPD-8. Inability to supply an identifier in a particular domain is not an error, provided that the domain is recognized.</w:t>
      </w:r>
    </w:p>
    <w:p w14:paraId="7D4981B7" w14:textId="77777777" w:rsidR="00BD6B97" w:rsidRPr="007A7659" w:rsidRDefault="00BD6B97">
      <w:r w:rsidRPr="007A7659">
        <w:t xml:space="preserve">The PID segment and the PD1, PV1, PV2, and QRI segments that are associated with it are returned only when the Patient Demographics Supplier is able to associate the search information in QPD-3 with one or more patient records in the patient information source associated with </w:t>
      </w:r>
      <w:r w:rsidRPr="007A7659">
        <w:rPr>
          <w:i/>
          <w:iCs/>
        </w:rPr>
        <w:t>MSH-5-Receiving Application</w:t>
      </w:r>
      <w:r w:rsidRPr="007A7659">
        <w:t xml:space="preserve">. See the “Patient Demographics Supplier Actor Query Response Behavior” </w:t>
      </w:r>
      <w:r w:rsidR="00290B40" w:rsidRPr="007A7659">
        <w:t>S</w:t>
      </w:r>
      <w:r w:rsidRPr="007A7659">
        <w:t>ection 3.22.4.2.2.11) for a detailed description of how the Patient Demographics Supplier responds to the query request under various circumstances.</w:t>
      </w:r>
    </w:p>
    <w:p w14:paraId="080241E5" w14:textId="77777777" w:rsidR="00BD6B97" w:rsidRPr="007A7659" w:rsidRDefault="00BD6B97">
      <w:pPr>
        <w:pStyle w:val="Heading6"/>
        <w:numPr>
          <w:ilvl w:val="5"/>
          <w:numId w:val="19"/>
        </w:numPr>
        <w:tabs>
          <w:tab w:val="clear" w:pos="4320"/>
          <w:tab w:val="left" w:pos="1152"/>
        </w:tabs>
        <w:rPr>
          <w:noProof w:val="0"/>
        </w:rPr>
      </w:pPr>
      <w:bookmarkStart w:id="3586" w:name="_Toc173916547"/>
      <w:bookmarkStart w:id="3587" w:name="_Toc174249049"/>
      <w:r w:rsidRPr="007A7659">
        <w:rPr>
          <w:noProof w:val="0"/>
        </w:rPr>
        <w:t>PD1 Segment</w:t>
      </w:r>
      <w:bookmarkEnd w:id="3586"/>
      <w:bookmarkEnd w:id="3587"/>
    </w:p>
    <w:p w14:paraId="59A69DC5" w14:textId="77777777" w:rsidR="00BD6B97" w:rsidRPr="007A7659" w:rsidRDefault="00BD6B97">
      <w:r w:rsidRPr="007A7659">
        <w:t>For each patient for which the Patient Demographics Supplier returns a PID segment, it may optionally return the PD1 (Patient Additional Demographics) segment, but is not required to do so.</w:t>
      </w:r>
    </w:p>
    <w:p w14:paraId="67FF7584" w14:textId="77777777" w:rsidR="00BD6B97" w:rsidRPr="007A7659" w:rsidRDefault="00BD6B97">
      <w:pPr>
        <w:pStyle w:val="Heading6"/>
        <w:numPr>
          <w:ilvl w:val="5"/>
          <w:numId w:val="19"/>
        </w:numPr>
        <w:tabs>
          <w:tab w:val="clear" w:pos="4320"/>
          <w:tab w:val="left" w:pos="1152"/>
        </w:tabs>
        <w:rPr>
          <w:noProof w:val="0"/>
        </w:rPr>
      </w:pPr>
      <w:bookmarkStart w:id="3588" w:name="_Toc173916548"/>
      <w:bookmarkStart w:id="3589" w:name="_Toc174249050"/>
      <w:r w:rsidRPr="007A7659">
        <w:rPr>
          <w:noProof w:val="0"/>
        </w:rPr>
        <w:t>PV1 Segment</w:t>
      </w:r>
      <w:bookmarkEnd w:id="3588"/>
      <w:bookmarkEnd w:id="3589"/>
    </w:p>
    <w:p w14:paraId="4E4C38D2" w14:textId="77777777" w:rsidR="00BD6B97" w:rsidRPr="007A7659" w:rsidRDefault="00BD6B97" w:rsidP="007E3B51">
      <w:r w:rsidRPr="007A7659">
        <w:t>For each patient for which the Patient Demographics Supplier returns a PID segment, it shall also return a PV1 Segment in which attributes are populated as specified in Table 3.22-9. In addition, the Patient Demographics Supplier shall return all other attributes within the PV1 segment for which it is able to supply values.</w:t>
      </w:r>
    </w:p>
    <w:p w14:paraId="5D2CB165" w14:textId="77777777" w:rsidR="00BD6B97" w:rsidRPr="007A7659" w:rsidRDefault="00BD6B97">
      <w:pPr>
        <w:pStyle w:val="TableTitle"/>
      </w:pPr>
      <w:bookmarkStart w:id="3590" w:name="OLE_LINK14"/>
      <w:bookmarkStart w:id="3591" w:name="OLE_LINK15"/>
      <w:r w:rsidRPr="007A7659">
        <w:t xml:space="preserve">Table 3.22-9: </w:t>
      </w:r>
      <w:r w:rsidR="00BC6DE6" w:rsidRPr="007A7659">
        <w:t>IHE</w:t>
      </w:r>
      <w:r w:rsidRPr="007A7659">
        <w:t xml:space="preserve"> Profile – PV1 segment</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535"/>
        <w:gridCol w:w="566"/>
        <w:gridCol w:w="655"/>
        <w:gridCol w:w="743"/>
        <w:gridCol w:w="2124"/>
      </w:tblGrid>
      <w:tr w:rsidR="00BD6B97" w:rsidRPr="007A7659" w14:paraId="1659AD92" w14:textId="77777777" w:rsidTr="001D3953">
        <w:trPr>
          <w:cantSplit/>
          <w:tblHeader/>
          <w:jc w:val="center"/>
        </w:trPr>
        <w:tc>
          <w:tcPr>
            <w:tcW w:w="577" w:type="dxa"/>
            <w:tcBorders>
              <w:top w:val="single" w:sz="4" w:space="0" w:color="000000"/>
              <w:left w:val="single" w:sz="4" w:space="0" w:color="000000"/>
              <w:bottom w:val="single" w:sz="4" w:space="0" w:color="000000"/>
            </w:tcBorders>
            <w:shd w:val="clear" w:color="auto" w:fill="D8D8D8"/>
          </w:tcPr>
          <w:bookmarkEnd w:id="3590"/>
          <w:bookmarkEnd w:id="3591"/>
          <w:p w14:paraId="169E591E" w14:textId="77777777" w:rsidR="00BD6B97" w:rsidRPr="007A7659" w:rsidRDefault="00BD6B97" w:rsidP="0002013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53CD9D2D" w14:textId="77777777" w:rsidR="00BD6B97" w:rsidRPr="007A7659" w:rsidRDefault="00BD6B97" w:rsidP="0002013A">
            <w:pPr>
              <w:pStyle w:val="TableEntryHeader"/>
            </w:pPr>
            <w:r w:rsidRPr="007A7659">
              <w:t>LEN</w:t>
            </w:r>
          </w:p>
        </w:tc>
        <w:tc>
          <w:tcPr>
            <w:tcW w:w="535" w:type="dxa"/>
            <w:tcBorders>
              <w:top w:val="single" w:sz="4" w:space="0" w:color="000000"/>
              <w:left w:val="single" w:sz="4" w:space="0" w:color="000000"/>
              <w:bottom w:val="single" w:sz="4" w:space="0" w:color="000000"/>
            </w:tcBorders>
            <w:shd w:val="clear" w:color="auto" w:fill="D8D8D8"/>
          </w:tcPr>
          <w:p w14:paraId="1213B9EB" w14:textId="77777777" w:rsidR="00BD6B97" w:rsidRPr="007A7659" w:rsidRDefault="00BD6B97" w:rsidP="0002013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19D0156F" w14:textId="77777777" w:rsidR="00BD6B97" w:rsidRPr="007A7659" w:rsidRDefault="00BD6B97" w:rsidP="0002013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5ED30B7B" w14:textId="77777777" w:rsidR="00BD6B97" w:rsidRPr="007A7659" w:rsidRDefault="00BD6B97" w:rsidP="0002013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616C4473" w14:textId="77777777" w:rsidR="00BD6B97" w:rsidRPr="007A7659" w:rsidRDefault="00BD6B97" w:rsidP="0002013A">
            <w:pPr>
              <w:pStyle w:val="TableEntryHeader"/>
            </w:pPr>
            <w:r w:rsidRPr="007A7659">
              <w:t>ITEM#</w:t>
            </w:r>
          </w:p>
        </w:tc>
        <w:tc>
          <w:tcPr>
            <w:tcW w:w="2124" w:type="dxa"/>
            <w:tcBorders>
              <w:top w:val="single" w:sz="4" w:space="0" w:color="000000"/>
              <w:left w:val="single" w:sz="4" w:space="0" w:color="000000"/>
              <w:bottom w:val="single" w:sz="4" w:space="0" w:color="000000"/>
              <w:right w:val="single" w:sz="4" w:space="0" w:color="000000"/>
            </w:tcBorders>
            <w:shd w:val="clear" w:color="auto" w:fill="D8D8D8"/>
          </w:tcPr>
          <w:p w14:paraId="118AD6A8" w14:textId="77777777" w:rsidR="00BD6B97" w:rsidRPr="007A7659" w:rsidRDefault="00BD6B97" w:rsidP="0002013A">
            <w:pPr>
              <w:pStyle w:val="TableEntryHeader"/>
            </w:pPr>
            <w:r w:rsidRPr="007A7659">
              <w:t>ELEMENT NAME</w:t>
            </w:r>
          </w:p>
        </w:tc>
      </w:tr>
      <w:tr w:rsidR="00BD6B97" w:rsidRPr="007A7659" w14:paraId="1AEB48CA" w14:textId="77777777">
        <w:trPr>
          <w:jc w:val="center"/>
        </w:trPr>
        <w:tc>
          <w:tcPr>
            <w:tcW w:w="577" w:type="dxa"/>
            <w:tcBorders>
              <w:left w:val="single" w:sz="4" w:space="0" w:color="000000"/>
              <w:bottom w:val="single" w:sz="4" w:space="0" w:color="000000"/>
            </w:tcBorders>
          </w:tcPr>
          <w:p w14:paraId="096478E8" w14:textId="77777777" w:rsidR="00BD6B97" w:rsidRPr="007A7659" w:rsidRDefault="00BD6B97" w:rsidP="00AE5ED3">
            <w:pPr>
              <w:pStyle w:val="TableEntry"/>
              <w:rPr>
                <w:noProof w:val="0"/>
              </w:rPr>
            </w:pPr>
            <w:r w:rsidRPr="007A7659">
              <w:rPr>
                <w:noProof w:val="0"/>
              </w:rPr>
              <w:t>2</w:t>
            </w:r>
          </w:p>
        </w:tc>
        <w:tc>
          <w:tcPr>
            <w:tcW w:w="555" w:type="dxa"/>
            <w:tcBorders>
              <w:left w:val="single" w:sz="4" w:space="0" w:color="000000"/>
              <w:bottom w:val="single" w:sz="4" w:space="0" w:color="000000"/>
            </w:tcBorders>
          </w:tcPr>
          <w:p w14:paraId="6E7F1EF7" w14:textId="77777777" w:rsidR="00BD6B97" w:rsidRPr="007A7659" w:rsidRDefault="00BD6B97" w:rsidP="00AE5ED3">
            <w:pPr>
              <w:pStyle w:val="TableEntry"/>
              <w:rPr>
                <w:noProof w:val="0"/>
              </w:rPr>
            </w:pPr>
            <w:r w:rsidRPr="007A7659">
              <w:rPr>
                <w:noProof w:val="0"/>
              </w:rPr>
              <w:t>1</w:t>
            </w:r>
          </w:p>
        </w:tc>
        <w:tc>
          <w:tcPr>
            <w:tcW w:w="535" w:type="dxa"/>
            <w:tcBorders>
              <w:left w:val="single" w:sz="4" w:space="0" w:color="000000"/>
              <w:bottom w:val="single" w:sz="4" w:space="0" w:color="000000"/>
            </w:tcBorders>
          </w:tcPr>
          <w:p w14:paraId="1DD3DCE6" w14:textId="77777777" w:rsidR="00BD6B97" w:rsidRPr="007A7659" w:rsidRDefault="00BD6B97">
            <w:pPr>
              <w:pStyle w:val="TableEntry"/>
              <w:snapToGrid w:val="0"/>
              <w:rPr>
                <w:noProof w:val="0"/>
              </w:rPr>
            </w:pPr>
            <w:r w:rsidRPr="007A7659">
              <w:rPr>
                <w:noProof w:val="0"/>
              </w:rPr>
              <w:t>IS</w:t>
            </w:r>
          </w:p>
        </w:tc>
        <w:tc>
          <w:tcPr>
            <w:tcW w:w="566" w:type="dxa"/>
            <w:tcBorders>
              <w:left w:val="single" w:sz="4" w:space="0" w:color="000000"/>
              <w:bottom w:val="single" w:sz="4" w:space="0" w:color="000000"/>
            </w:tcBorders>
          </w:tcPr>
          <w:p w14:paraId="63CE1E12"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7564936B" w14:textId="77777777" w:rsidR="00BD6B97" w:rsidRPr="007A7659" w:rsidRDefault="00BD6B97" w:rsidP="00AE5ED3">
            <w:pPr>
              <w:pStyle w:val="TableEntry"/>
              <w:rPr>
                <w:noProof w:val="0"/>
              </w:rPr>
            </w:pPr>
            <w:r w:rsidRPr="007A7659">
              <w:rPr>
                <w:noProof w:val="0"/>
              </w:rPr>
              <w:t>0004</w:t>
            </w:r>
          </w:p>
        </w:tc>
        <w:tc>
          <w:tcPr>
            <w:tcW w:w="743" w:type="dxa"/>
            <w:tcBorders>
              <w:left w:val="single" w:sz="4" w:space="0" w:color="000000"/>
              <w:bottom w:val="single" w:sz="4" w:space="0" w:color="000000"/>
            </w:tcBorders>
          </w:tcPr>
          <w:p w14:paraId="2E786BE1" w14:textId="77777777" w:rsidR="00BD6B97" w:rsidRPr="007A7659" w:rsidRDefault="00BD6B97" w:rsidP="00AE5ED3">
            <w:pPr>
              <w:pStyle w:val="TableEntry"/>
              <w:rPr>
                <w:noProof w:val="0"/>
              </w:rPr>
            </w:pPr>
            <w:r w:rsidRPr="007A7659">
              <w:rPr>
                <w:noProof w:val="0"/>
              </w:rPr>
              <w:t>00132</w:t>
            </w:r>
          </w:p>
        </w:tc>
        <w:tc>
          <w:tcPr>
            <w:tcW w:w="2124" w:type="dxa"/>
            <w:tcBorders>
              <w:left w:val="single" w:sz="4" w:space="0" w:color="000000"/>
              <w:bottom w:val="single" w:sz="4" w:space="0" w:color="000000"/>
              <w:right w:val="single" w:sz="4" w:space="0" w:color="000000"/>
            </w:tcBorders>
          </w:tcPr>
          <w:p w14:paraId="5CCF61E4" w14:textId="77777777" w:rsidR="00BD6B97" w:rsidRPr="007A7659" w:rsidRDefault="00BD6B97">
            <w:pPr>
              <w:pStyle w:val="TableEntry"/>
              <w:snapToGrid w:val="0"/>
              <w:rPr>
                <w:noProof w:val="0"/>
              </w:rPr>
            </w:pPr>
            <w:r w:rsidRPr="007A7659">
              <w:rPr>
                <w:noProof w:val="0"/>
              </w:rPr>
              <w:t>Patient Class</w:t>
            </w:r>
          </w:p>
        </w:tc>
      </w:tr>
      <w:tr w:rsidR="00BD6B97" w:rsidRPr="007A7659" w14:paraId="6F539FC2" w14:textId="77777777">
        <w:trPr>
          <w:jc w:val="center"/>
        </w:trPr>
        <w:tc>
          <w:tcPr>
            <w:tcW w:w="577" w:type="dxa"/>
            <w:tcBorders>
              <w:left w:val="single" w:sz="4" w:space="0" w:color="000000"/>
              <w:bottom w:val="single" w:sz="4" w:space="0" w:color="000000"/>
            </w:tcBorders>
          </w:tcPr>
          <w:p w14:paraId="4F542282" w14:textId="77777777" w:rsidR="00BD6B97" w:rsidRPr="007A7659" w:rsidRDefault="00BD6B97" w:rsidP="00AE5ED3">
            <w:pPr>
              <w:pStyle w:val="TableEntry"/>
              <w:rPr>
                <w:noProof w:val="0"/>
              </w:rPr>
            </w:pPr>
            <w:r w:rsidRPr="007A7659">
              <w:rPr>
                <w:noProof w:val="0"/>
              </w:rPr>
              <w:t>3</w:t>
            </w:r>
          </w:p>
        </w:tc>
        <w:tc>
          <w:tcPr>
            <w:tcW w:w="555" w:type="dxa"/>
            <w:tcBorders>
              <w:left w:val="single" w:sz="4" w:space="0" w:color="000000"/>
              <w:bottom w:val="single" w:sz="4" w:space="0" w:color="000000"/>
            </w:tcBorders>
          </w:tcPr>
          <w:p w14:paraId="69BCA6BF" w14:textId="77777777" w:rsidR="00BD6B97" w:rsidRPr="007A7659" w:rsidRDefault="00BD6B97" w:rsidP="00AE5ED3">
            <w:pPr>
              <w:pStyle w:val="TableEntry"/>
              <w:rPr>
                <w:noProof w:val="0"/>
              </w:rPr>
            </w:pPr>
            <w:r w:rsidRPr="007A7659">
              <w:rPr>
                <w:noProof w:val="0"/>
              </w:rPr>
              <w:t>80</w:t>
            </w:r>
          </w:p>
        </w:tc>
        <w:tc>
          <w:tcPr>
            <w:tcW w:w="535" w:type="dxa"/>
            <w:tcBorders>
              <w:left w:val="single" w:sz="4" w:space="0" w:color="000000"/>
              <w:bottom w:val="single" w:sz="4" w:space="0" w:color="000000"/>
            </w:tcBorders>
          </w:tcPr>
          <w:p w14:paraId="0555DF35" w14:textId="77777777" w:rsidR="00BD6B97" w:rsidRPr="007A7659" w:rsidRDefault="00BD6B97">
            <w:pPr>
              <w:pStyle w:val="TableEntry"/>
              <w:snapToGrid w:val="0"/>
              <w:rPr>
                <w:noProof w:val="0"/>
              </w:rPr>
            </w:pPr>
            <w:r w:rsidRPr="007A7659">
              <w:rPr>
                <w:noProof w:val="0"/>
              </w:rPr>
              <w:t>PL</w:t>
            </w:r>
          </w:p>
        </w:tc>
        <w:tc>
          <w:tcPr>
            <w:tcW w:w="566" w:type="dxa"/>
            <w:tcBorders>
              <w:left w:val="single" w:sz="4" w:space="0" w:color="000000"/>
              <w:bottom w:val="single" w:sz="4" w:space="0" w:color="000000"/>
            </w:tcBorders>
          </w:tcPr>
          <w:p w14:paraId="4A60A45C"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788E286C"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00B1B09F" w14:textId="77777777" w:rsidR="00BD6B97" w:rsidRPr="007A7659" w:rsidRDefault="00BD6B97" w:rsidP="00AE5ED3">
            <w:pPr>
              <w:pStyle w:val="TableEntry"/>
              <w:rPr>
                <w:noProof w:val="0"/>
              </w:rPr>
            </w:pPr>
            <w:r w:rsidRPr="007A7659">
              <w:rPr>
                <w:noProof w:val="0"/>
              </w:rPr>
              <w:t>00133</w:t>
            </w:r>
          </w:p>
        </w:tc>
        <w:tc>
          <w:tcPr>
            <w:tcW w:w="2124" w:type="dxa"/>
            <w:tcBorders>
              <w:left w:val="single" w:sz="4" w:space="0" w:color="000000"/>
              <w:bottom w:val="single" w:sz="4" w:space="0" w:color="000000"/>
              <w:right w:val="single" w:sz="4" w:space="0" w:color="000000"/>
            </w:tcBorders>
          </w:tcPr>
          <w:p w14:paraId="3BD18121" w14:textId="77777777" w:rsidR="00BD6B97" w:rsidRPr="007A7659" w:rsidRDefault="00BD6B97">
            <w:pPr>
              <w:pStyle w:val="TableEntry"/>
              <w:snapToGrid w:val="0"/>
              <w:rPr>
                <w:noProof w:val="0"/>
              </w:rPr>
            </w:pPr>
            <w:r w:rsidRPr="007A7659">
              <w:rPr>
                <w:noProof w:val="0"/>
              </w:rPr>
              <w:t>Assigned Patient Location</w:t>
            </w:r>
          </w:p>
        </w:tc>
      </w:tr>
      <w:tr w:rsidR="00BD6B97" w:rsidRPr="007A7659" w14:paraId="0375280A" w14:textId="77777777">
        <w:trPr>
          <w:jc w:val="center"/>
        </w:trPr>
        <w:tc>
          <w:tcPr>
            <w:tcW w:w="577" w:type="dxa"/>
            <w:tcBorders>
              <w:left w:val="single" w:sz="4" w:space="0" w:color="000000"/>
              <w:bottom w:val="single" w:sz="4" w:space="0" w:color="000000"/>
            </w:tcBorders>
          </w:tcPr>
          <w:p w14:paraId="7624D9CC" w14:textId="77777777" w:rsidR="00BD6B97" w:rsidRPr="007A7659" w:rsidRDefault="00BD6B97" w:rsidP="00AE5ED3">
            <w:pPr>
              <w:pStyle w:val="TableEntry"/>
              <w:rPr>
                <w:noProof w:val="0"/>
              </w:rPr>
            </w:pPr>
            <w:r w:rsidRPr="007A7659">
              <w:rPr>
                <w:noProof w:val="0"/>
              </w:rPr>
              <w:t>7</w:t>
            </w:r>
          </w:p>
        </w:tc>
        <w:tc>
          <w:tcPr>
            <w:tcW w:w="555" w:type="dxa"/>
            <w:tcBorders>
              <w:left w:val="single" w:sz="4" w:space="0" w:color="000000"/>
              <w:bottom w:val="single" w:sz="4" w:space="0" w:color="000000"/>
            </w:tcBorders>
          </w:tcPr>
          <w:p w14:paraId="7EC45EEB" w14:textId="77777777" w:rsidR="00BD6B97" w:rsidRPr="007A7659" w:rsidRDefault="00BD6B97" w:rsidP="00AE5ED3">
            <w:pPr>
              <w:pStyle w:val="TableEntry"/>
              <w:rPr>
                <w:noProof w:val="0"/>
              </w:rPr>
            </w:pPr>
            <w:r w:rsidRPr="007A7659">
              <w:rPr>
                <w:noProof w:val="0"/>
              </w:rPr>
              <w:t>250</w:t>
            </w:r>
          </w:p>
        </w:tc>
        <w:tc>
          <w:tcPr>
            <w:tcW w:w="535" w:type="dxa"/>
            <w:tcBorders>
              <w:left w:val="single" w:sz="4" w:space="0" w:color="000000"/>
              <w:bottom w:val="single" w:sz="4" w:space="0" w:color="000000"/>
            </w:tcBorders>
          </w:tcPr>
          <w:p w14:paraId="4E7A484B" w14:textId="77777777" w:rsidR="00BD6B97" w:rsidRPr="007A7659" w:rsidRDefault="00BD6B97">
            <w:pPr>
              <w:pStyle w:val="TableEntry"/>
              <w:snapToGrid w:val="0"/>
              <w:rPr>
                <w:noProof w:val="0"/>
              </w:rPr>
            </w:pPr>
            <w:r w:rsidRPr="007A7659">
              <w:rPr>
                <w:noProof w:val="0"/>
              </w:rPr>
              <w:t>XCN</w:t>
            </w:r>
          </w:p>
        </w:tc>
        <w:tc>
          <w:tcPr>
            <w:tcW w:w="566" w:type="dxa"/>
            <w:tcBorders>
              <w:left w:val="single" w:sz="4" w:space="0" w:color="000000"/>
              <w:bottom w:val="single" w:sz="4" w:space="0" w:color="000000"/>
            </w:tcBorders>
          </w:tcPr>
          <w:p w14:paraId="443446E1"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248FF337" w14:textId="77777777" w:rsidR="00BD6B97" w:rsidRPr="007A7659" w:rsidRDefault="00BD6B97" w:rsidP="00AE5ED3">
            <w:pPr>
              <w:pStyle w:val="TableEntry"/>
              <w:rPr>
                <w:noProof w:val="0"/>
              </w:rPr>
            </w:pPr>
            <w:r w:rsidRPr="007A7659">
              <w:rPr>
                <w:noProof w:val="0"/>
              </w:rPr>
              <w:t>0010</w:t>
            </w:r>
          </w:p>
        </w:tc>
        <w:tc>
          <w:tcPr>
            <w:tcW w:w="743" w:type="dxa"/>
            <w:tcBorders>
              <w:left w:val="single" w:sz="4" w:space="0" w:color="000000"/>
              <w:bottom w:val="single" w:sz="4" w:space="0" w:color="000000"/>
            </w:tcBorders>
          </w:tcPr>
          <w:p w14:paraId="417257C7" w14:textId="77777777" w:rsidR="00BD6B97" w:rsidRPr="007A7659" w:rsidRDefault="00BD6B97" w:rsidP="00AE5ED3">
            <w:pPr>
              <w:pStyle w:val="TableEntry"/>
              <w:rPr>
                <w:noProof w:val="0"/>
              </w:rPr>
            </w:pPr>
            <w:r w:rsidRPr="007A7659">
              <w:rPr>
                <w:noProof w:val="0"/>
              </w:rPr>
              <w:t>00137</w:t>
            </w:r>
          </w:p>
        </w:tc>
        <w:tc>
          <w:tcPr>
            <w:tcW w:w="2124" w:type="dxa"/>
            <w:tcBorders>
              <w:left w:val="single" w:sz="4" w:space="0" w:color="000000"/>
              <w:bottom w:val="single" w:sz="4" w:space="0" w:color="000000"/>
              <w:right w:val="single" w:sz="4" w:space="0" w:color="000000"/>
            </w:tcBorders>
          </w:tcPr>
          <w:p w14:paraId="5A9E3C1E" w14:textId="77777777" w:rsidR="00BD6B97" w:rsidRPr="007A7659" w:rsidRDefault="00BD6B97">
            <w:pPr>
              <w:pStyle w:val="TableEntry"/>
              <w:snapToGrid w:val="0"/>
              <w:rPr>
                <w:noProof w:val="0"/>
              </w:rPr>
            </w:pPr>
            <w:r w:rsidRPr="007A7659">
              <w:rPr>
                <w:noProof w:val="0"/>
              </w:rPr>
              <w:t>Attending Doctor</w:t>
            </w:r>
          </w:p>
        </w:tc>
      </w:tr>
      <w:tr w:rsidR="00BD6B97" w:rsidRPr="007A7659" w14:paraId="4A65B643" w14:textId="77777777">
        <w:trPr>
          <w:jc w:val="center"/>
        </w:trPr>
        <w:tc>
          <w:tcPr>
            <w:tcW w:w="577" w:type="dxa"/>
            <w:tcBorders>
              <w:left w:val="single" w:sz="4" w:space="0" w:color="000000"/>
              <w:bottom w:val="single" w:sz="4" w:space="0" w:color="000000"/>
            </w:tcBorders>
          </w:tcPr>
          <w:p w14:paraId="408DB2A4" w14:textId="77777777" w:rsidR="00BD6B97" w:rsidRPr="007A7659" w:rsidRDefault="00BD6B97" w:rsidP="00AE5ED3">
            <w:pPr>
              <w:pStyle w:val="TableEntry"/>
              <w:rPr>
                <w:noProof w:val="0"/>
              </w:rPr>
            </w:pPr>
            <w:r w:rsidRPr="007A7659">
              <w:rPr>
                <w:noProof w:val="0"/>
              </w:rPr>
              <w:t>8</w:t>
            </w:r>
          </w:p>
        </w:tc>
        <w:tc>
          <w:tcPr>
            <w:tcW w:w="555" w:type="dxa"/>
            <w:tcBorders>
              <w:left w:val="single" w:sz="4" w:space="0" w:color="000000"/>
              <w:bottom w:val="single" w:sz="4" w:space="0" w:color="000000"/>
            </w:tcBorders>
          </w:tcPr>
          <w:p w14:paraId="170B2176" w14:textId="77777777" w:rsidR="00BD6B97" w:rsidRPr="007A7659" w:rsidRDefault="00BD6B97" w:rsidP="00AE5ED3">
            <w:pPr>
              <w:pStyle w:val="TableEntry"/>
              <w:rPr>
                <w:noProof w:val="0"/>
              </w:rPr>
            </w:pPr>
            <w:r w:rsidRPr="007A7659">
              <w:rPr>
                <w:noProof w:val="0"/>
              </w:rPr>
              <w:t>250</w:t>
            </w:r>
          </w:p>
        </w:tc>
        <w:tc>
          <w:tcPr>
            <w:tcW w:w="535" w:type="dxa"/>
            <w:tcBorders>
              <w:left w:val="single" w:sz="4" w:space="0" w:color="000000"/>
              <w:bottom w:val="single" w:sz="4" w:space="0" w:color="000000"/>
            </w:tcBorders>
          </w:tcPr>
          <w:p w14:paraId="210F6437" w14:textId="77777777" w:rsidR="00BD6B97" w:rsidRPr="007A7659" w:rsidRDefault="00BD6B97">
            <w:pPr>
              <w:pStyle w:val="TableEntry"/>
              <w:snapToGrid w:val="0"/>
              <w:rPr>
                <w:noProof w:val="0"/>
              </w:rPr>
            </w:pPr>
            <w:r w:rsidRPr="007A7659">
              <w:rPr>
                <w:noProof w:val="0"/>
              </w:rPr>
              <w:t>XCN</w:t>
            </w:r>
          </w:p>
        </w:tc>
        <w:tc>
          <w:tcPr>
            <w:tcW w:w="566" w:type="dxa"/>
            <w:tcBorders>
              <w:left w:val="single" w:sz="4" w:space="0" w:color="000000"/>
              <w:bottom w:val="single" w:sz="4" w:space="0" w:color="000000"/>
            </w:tcBorders>
          </w:tcPr>
          <w:p w14:paraId="66845C3B"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7ED343DB" w14:textId="77777777" w:rsidR="00BD6B97" w:rsidRPr="007A7659" w:rsidRDefault="00BD6B97" w:rsidP="00AE5ED3">
            <w:pPr>
              <w:pStyle w:val="TableEntry"/>
              <w:rPr>
                <w:noProof w:val="0"/>
              </w:rPr>
            </w:pPr>
            <w:r w:rsidRPr="007A7659">
              <w:rPr>
                <w:noProof w:val="0"/>
              </w:rPr>
              <w:t>0010</w:t>
            </w:r>
          </w:p>
        </w:tc>
        <w:tc>
          <w:tcPr>
            <w:tcW w:w="743" w:type="dxa"/>
            <w:tcBorders>
              <w:left w:val="single" w:sz="4" w:space="0" w:color="000000"/>
              <w:bottom w:val="single" w:sz="4" w:space="0" w:color="000000"/>
            </w:tcBorders>
          </w:tcPr>
          <w:p w14:paraId="09DF3581" w14:textId="77777777" w:rsidR="00BD6B97" w:rsidRPr="007A7659" w:rsidRDefault="00BD6B97" w:rsidP="00AE5ED3">
            <w:pPr>
              <w:pStyle w:val="TableEntry"/>
              <w:rPr>
                <w:noProof w:val="0"/>
              </w:rPr>
            </w:pPr>
            <w:r w:rsidRPr="007A7659">
              <w:rPr>
                <w:noProof w:val="0"/>
              </w:rPr>
              <w:t>00138</w:t>
            </w:r>
          </w:p>
        </w:tc>
        <w:tc>
          <w:tcPr>
            <w:tcW w:w="2124" w:type="dxa"/>
            <w:tcBorders>
              <w:left w:val="single" w:sz="4" w:space="0" w:color="000000"/>
              <w:bottom w:val="single" w:sz="4" w:space="0" w:color="000000"/>
              <w:right w:val="single" w:sz="4" w:space="0" w:color="000000"/>
            </w:tcBorders>
          </w:tcPr>
          <w:p w14:paraId="53143C9A" w14:textId="77777777" w:rsidR="00BD6B97" w:rsidRPr="007A7659" w:rsidRDefault="00BD6B97">
            <w:pPr>
              <w:pStyle w:val="TableEntry"/>
              <w:snapToGrid w:val="0"/>
              <w:rPr>
                <w:noProof w:val="0"/>
              </w:rPr>
            </w:pPr>
            <w:r w:rsidRPr="007A7659">
              <w:rPr>
                <w:noProof w:val="0"/>
              </w:rPr>
              <w:t>Referring Doctor</w:t>
            </w:r>
          </w:p>
        </w:tc>
      </w:tr>
      <w:tr w:rsidR="00BD6B97" w:rsidRPr="007A7659" w14:paraId="019EC315" w14:textId="77777777">
        <w:trPr>
          <w:jc w:val="center"/>
        </w:trPr>
        <w:tc>
          <w:tcPr>
            <w:tcW w:w="577" w:type="dxa"/>
            <w:tcBorders>
              <w:left w:val="single" w:sz="4" w:space="0" w:color="000000"/>
              <w:bottom w:val="single" w:sz="4" w:space="0" w:color="000000"/>
            </w:tcBorders>
          </w:tcPr>
          <w:p w14:paraId="3B0E0BC5" w14:textId="77777777" w:rsidR="00BD6B97" w:rsidRPr="007A7659" w:rsidRDefault="00BD6B97" w:rsidP="00AE5ED3">
            <w:pPr>
              <w:pStyle w:val="TableEntry"/>
              <w:rPr>
                <w:noProof w:val="0"/>
              </w:rPr>
            </w:pPr>
            <w:r w:rsidRPr="007A7659">
              <w:rPr>
                <w:noProof w:val="0"/>
              </w:rPr>
              <w:t>9</w:t>
            </w:r>
          </w:p>
        </w:tc>
        <w:tc>
          <w:tcPr>
            <w:tcW w:w="555" w:type="dxa"/>
            <w:tcBorders>
              <w:left w:val="single" w:sz="4" w:space="0" w:color="000000"/>
              <w:bottom w:val="single" w:sz="4" w:space="0" w:color="000000"/>
            </w:tcBorders>
          </w:tcPr>
          <w:p w14:paraId="24E65FD5" w14:textId="77777777" w:rsidR="00BD6B97" w:rsidRPr="007A7659" w:rsidRDefault="00BD6B97" w:rsidP="00AE5ED3">
            <w:pPr>
              <w:pStyle w:val="TableEntry"/>
              <w:rPr>
                <w:noProof w:val="0"/>
              </w:rPr>
            </w:pPr>
            <w:r w:rsidRPr="007A7659">
              <w:rPr>
                <w:noProof w:val="0"/>
              </w:rPr>
              <w:t>250</w:t>
            </w:r>
          </w:p>
        </w:tc>
        <w:tc>
          <w:tcPr>
            <w:tcW w:w="535" w:type="dxa"/>
            <w:tcBorders>
              <w:left w:val="single" w:sz="4" w:space="0" w:color="000000"/>
              <w:bottom w:val="single" w:sz="4" w:space="0" w:color="000000"/>
            </w:tcBorders>
          </w:tcPr>
          <w:p w14:paraId="34F72AFF" w14:textId="77777777" w:rsidR="00BD6B97" w:rsidRPr="007A7659" w:rsidRDefault="00BD6B97">
            <w:pPr>
              <w:pStyle w:val="TableEntry"/>
              <w:snapToGrid w:val="0"/>
              <w:rPr>
                <w:noProof w:val="0"/>
              </w:rPr>
            </w:pPr>
            <w:r w:rsidRPr="007A7659">
              <w:rPr>
                <w:noProof w:val="0"/>
              </w:rPr>
              <w:t>XCN</w:t>
            </w:r>
          </w:p>
        </w:tc>
        <w:tc>
          <w:tcPr>
            <w:tcW w:w="566" w:type="dxa"/>
            <w:tcBorders>
              <w:left w:val="single" w:sz="4" w:space="0" w:color="000000"/>
              <w:bottom w:val="single" w:sz="4" w:space="0" w:color="000000"/>
            </w:tcBorders>
          </w:tcPr>
          <w:p w14:paraId="09395075"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76D0477B" w14:textId="77777777" w:rsidR="00BD6B97" w:rsidRPr="007A7659" w:rsidRDefault="00BD6B97" w:rsidP="00AE5ED3">
            <w:pPr>
              <w:pStyle w:val="TableEntry"/>
              <w:rPr>
                <w:noProof w:val="0"/>
              </w:rPr>
            </w:pPr>
            <w:r w:rsidRPr="007A7659">
              <w:rPr>
                <w:noProof w:val="0"/>
              </w:rPr>
              <w:t>0010</w:t>
            </w:r>
          </w:p>
        </w:tc>
        <w:tc>
          <w:tcPr>
            <w:tcW w:w="743" w:type="dxa"/>
            <w:tcBorders>
              <w:left w:val="single" w:sz="4" w:space="0" w:color="000000"/>
              <w:bottom w:val="single" w:sz="4" w:space="0" w:color="000000"/>
            </w:tcBorders>
          </w:tcPr>
          <w:p w14:paraId="2F53359E" w14:textId="77777777" w:rsidR="00BD6B97" w:rsidRPr="007A7659" w:rsidRDefault="00BD6B97" w:rsidP="00AE5ED3">
            <w:pPr>
              <w:pStyle w:val="TableEntry"/>
              <w:rPr>
                <w:noProof w:val="0"/>
              </w:rPr>
            </w:pPr>
            <w:r w:rsidRPr="007A7659">
              <w:rPr>
                <w:noProof w:val="0"/>
              </w:rPr>
              <w:t>00139</w:t>
            </w:r>
          </w:p>
        </w:tc>
        <w:tc>
          <w:tcPr>
            <w:tcW w:w="2124" w:type="dxa"/>
            <w:tcBorders>
              <w:left w:val="single" w:sz="4" w:space="0" w:color="000000"/>
              <w:bottom w:val="single" w:sz="4" w:space="0" w:color="000000"/>
              <w:right w:val="single" w:sz="4" w:space="0" w:color="000000"/>
            </w:tcBorders>
          </w:tcPr>
          <w:p w14:paraId="263CB2A9" w14:textId="77777777" w:rsidR="00BD6B97" w:rsidRPr="007A7659" w:rsidRDefault="00BD6B97">
            <w:pPr>
              <w:pStyle w:val="TableEntry"/>
              <w:snapToGrid w:val="0"/>
              <w:rPr>
                <w:noProof w:val="0"/>
              </w:rPr>
            </w:pPr>
            <w:r w:rsidRPr="007A7659">
              <w:rPr>
                <w:noProof w:val="0"/>
              </w:rPr>
              <w:t>Consulting Doctor</w:t>
            </w:r>
          </w:p>
        </w:tc>
      </w:tr>
      <w:tr w:rsidR="00BD6B97" w:rsidRPr="007A7659" w14:paraId="3BE7463B" w14:textId="77777777">
        <w:trPr>
          <w:jc w:val="center"/>
        </w:trPr>
        <w:tc>
          <w:tcPr>
            <w:tcW w:w="577" w:type="dxa"/>
            <w:tcBorders>
              <w:left w:val="single" w:sz="4" w:space="0" w:color="000000"/>
              <w:bottom w:val="single" w:sz="4" w:space="0" w:color="000000"/>
            </w:tcBorders>
          </w:tcPr>
          <w:p w14:paraId="42AEAD42" w14:textId="77777777" w:rsidR="00BD6B97" w:rsidRPr="007A7659" w:rsidRDefault="00BD6B97" w:rsidP="00AE5ED3">
            <w:pPr>
              <w:pStyle w:val="TableEntry"/>
              <w:rPr>
                <w:noProof w:val="0"/>
              </w:rPr>
            </w:pPr>
            <w:r w:rsidRPr="007A7659">
              <w:rPr>
                <w:noProof w:val="0"/>
              </w:rPr>
              <w:t>10</w:t>
            </w:r>
          </w:p>
        </w:tc>
        <w:tc>
          <w:tcPr>
            <w:tcW w:w="555" w:type="dxa"/>
            <w:tcBorders>
              <w:left w:val="single" w:sz="4" w:space="0" w:color="000000"/>
              <w:bottom w:val="single" w:sz="4" w:space="0" w:color="000000"/>
            </w:tcBorders>
          </w:tcPr>
          <w:p w14:paraId="42399265" w14:textId="77777777" w:rsidR="00BD6B97" w:rsidRPr="007A7659" w:rsidRDefault="00BD6B97" w:rsidP="00AE5ED3">
            <w:pPr>
              <w:pStyle w:val="TableEntry"/>
              <w:rPr>
                <w:noProof w:val="0"/>
              </w:rPr>
            </w:pPr>
            <w:r w:rsidRPr="007A7659">
              <w:rPr>
                <w:noProof w:val="0"/>
              </w:rPr>
              <w:t>3</w:t>
            </w:r>
          </w:p>
        </w:tc>
        <w:tc>
          <w:tcPr>
            <w:tcW w:w="535" w:type="dxa"/>
            <w:tcBorders>
              <w:left w:val="single" w:sz="4" w:space="0" w:color="000000"/>
              <w:bottom w:val="single" w:sz="4" w:space="0" w:color="000000"/>
            </w:tcBorders>
          </w:tcPr>
          <w:p w14:paraId="35B214B1" w14:textId="77777777" w:rsidR="00BD6B97" w:rsidRPr="007A7659" w:rsidRDefault="00BD6B97">
            <w:pPr>
              <w:pStyle w:val="TableEntry"/>
              <w:snapToGrid w:val="0"/>
              <w:rPr>
                <w:noProof w:val="0"/>
              </w:rPr>
            </w:pPr>
            <w:r w:rsidRPr="007A7659">
              <w:rPr>
                <w:noProof w:val="0"/>
              </w:rPr>
              <w:t>IS</w:t>
            </w:r>
          </w:p>
        </w:tc>
        <w:tc>
          <w:tcPr>
            <w:tcW w:w="566" w:type="dxa"/>
            <w:tcBorders>
              <w:left w:val="single" w:sz="4" w:space="0" w:color="000000"/>
              <w:bottom w:val="single" w:sz="4" w:space="0" w:color="000000"/>
            </w:tcBorders>
          </w:tcPr>
          <w:p w14:paraId="0BD0A8A4"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5EE242FD" w14:textId="77777777" w:rsidR="00BD6B97" w:rsidRPr="007A7659" w:rsidRDefault="00BD6B97" w:rsidP="00AE5ED3">
            <w:pPr>
              <w:pStyle w:val="TableEntry"/>
              <w:rPr>
                <w:noProof w:val="0"/>
              </w:rPr>
            </w:pPr>
            <w:r w:rsidRPr="007A7659">
              <w:rPr>
                <w:noProof w:val="0"/>
              </w:rPr>
              <w:t>0069</w:t>
            </w:r>
          </w:p>
        </w:tc>
        <w:tc>
          <w:tcPr>
            <w:tcW w:w="743" w:type="dxa"/>
            <w:tcBorders>
              <w:left w:val="single" w:sz="4" w:space="0" w:color="000000"/>
              <w:bottom w:val="single" w:sz="4" w:space="0" w:color="000000"/>
            </w:tcBorders>
          </w:tcPr>
          <w:p w14:paraId="2930D295" w14:textId="77777777" w:rsidR="00BD6B97" w:rsidRPr="007A7659" w:rsidRDefault="00BD6B97" w:rsidP="00AE5ED3">
            <w:pPr>
              <w:pStyle w:val="TableEntry"/>
              <w:rPr>
                <w:noProof w:val="0"/>
              </w:rPr>
            </w:pPr>
            <w:r w:rsidRPr="007A7659">
              <w:rPr>
                <w:noProof w:val="0"/>
              </w:rPr>
              <w:t>00140</w:t>
            </w:r>
          </w:p>
        </w:tc>
        <w:tc>
          <w:tcPr>
            <w:tcW w:w="2124" w:type="dxa"/>
            <w:tcBorders>
              <w:left w:val="single" w:sz="4" w:space="0" w:color="000000"/>
              <w:bottom w:val="single" w:sz="4" w:space="0" w:color="000000"/>
              <w:right w:val="single" w:sz="4" w:space="0" w:color="000000"/>
            </w:tcBorders>
          </w:tcPr>
          <w:p w14:paraId="510B5C78" w14:textId="77777777" w:rsidR="00BD6B97" w:rsidRPr="007A7659" w:rsidRDefault="00BD6B97">
            <w:pPr>
              <w:pStyle w:val="TableEntry"/>
              <w:snapToGrid w:val="0"/>
              <w:rPr>
                <w:noProof w:val="0"/>
              </w:rPr>
            </w:pPr>
            <w:r w:rsidRPr="007A7659">
              <w:rPr>
                <w:noProof w:val="0"/>
              </w:rPr>
              <w:t>Hospital Service</w:t>
            </w:r>
          </w:p>
        </w:tc>
      </w:tr>
      <w:tr w:rsidR="00BD6B97" w:rsidRPr="007A7659" w14:paraId="0181064C" w14:textId="77777777">
        <w:trPr>
          <w:jc w:val="center"/>
        </w:trPr>
        <w:tc>
          <w:tcPr>
            <w:tcW w:w="577" w:type="dxa"/>
            <w:tcBorders>
              <w:left w:val="single" w:sz="4" w:space="0" w:color="000000"/>
              <w:bottom w:val="single" w:sz="4" w:space="0" w:color="000000"/>
            </w:tcBorders>
          </w:tcPr>
          <w:p w14:paraId="327E08B8" w14:textId="77777777" w:rsidR="00BD6B97" w:rsidRPr="007A7659" w:rsidRDefault="00BD6B97" w:rsidP="00AE5ED3">
            <w:pPr>
              <w:pStyle w:val="TableEntry"/>
              <w:rPr>
                <w:noProof w:val="0"/>
              </w:rPr>
            </w:pPr>
            <w:r w:rsidRPr="007A7659">
              <w:rPr>
                <w:noProof w:val="0"/>
              </w:rPr>
              <w:t>17</w:t>
            </w:r>
          </w:p>
        </w:tc>
        <w:tc>
          <w:tcPr>
            <w:tcW w:w="555" w:type="dxa"/>
            <w:tcBorders>
              <w:left w:val="single" w:sz="4" w:space="0" w:color="000000"/>
              <w:bottom w:val="single" w:sz="4" w:space="0" w:color="000000"/>
            </w:tcBorders>
          </w:tcPr>
          <w:p w14:paraId="28215908" w14:textId="77777777" w:rsidR="00BD6B97" w:rsidRPr="007A7659" w:rsidRDefault="00BD6B97" w:rsidP="00AE5ED3">
            <w:pPr>
              <w:pStyle w:val="TableEntry"/>
              <w:rPr>
                <w:noProof w:val="0"/>
              </w:rPr>
            </w:pPr>
            <w:r w:rsidRPr="007A7659">
              <w:rPr>
                <w:noProof w:val="0"/>
              </w:rPr>
              <w:t>250</w:t>
            </w:r>
          </w:p>
        </w:tc>
        <w:tc>
          <w:tcPr>
            <w:tcW w:w="535" w:type="dxa"/>
            <w:tcBorders>
              <w:left w:val="single" w:sz="4" w:space="0" w:color="000000"/>
              <w:bottom w:val="single" w:sz="4" w:space="0" w:color="000000"/>
            </w:tcBorders>
          </w:tcPr>
          <w:p w14:paraId="226147BF" w14:textId="77777777" w:rsidR="00BD6B97" w:rsidRPr="007A7659" w:rsidRDefault="00BD6B97">
            <w:pPr>
              <w:pStyle w:val="TableEntry"/>
              <w:snapToGrid w:val="0"/>
              <w:rPr>
                <w:noProof w:val="0"/>
              </w:rPr>
            </w:pPr>
            <w:r w:rsidRPr="007A7659">
              <w:rPr>
                <w:noProof w:val="0"/>
              </w:rPr>
              <w:t>XCN</w:t>
            </w:r>
          </w:p>
        </w:tc>
        <w:tc>
          <w:tcPr>
            <w:tcW w:w="566" w:type="dxa"/>
            <w:tcBorders>
              <w:left w:val="single" w:sz="4" w:space="0" w:color="000000"/>
              <w:bottom w:val="single" w:sz="4" w:space="0" w:color="000000"/>
            </w:tcBorders>
          </w:tcPr>
          <w:p w14:paraId="090A3AF0"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6883C6C7" w14:textId="77777777" w:rsidR="00BD6B97" w:rsidRPr="007A7659" w:rsidRDefault="00BD6B97" w:rsidP="00AE5ED3">
            <w:pPr>
              <w:pStyle w:val="TableEntry"/>
              <w:rPr>
                <w:noProof w:val="0"/>
              </w:rPr>
            </w:pPr>
            <w:r w:rsidRPr="007A7659">
              <w:rPr>
                <w:noProof w:val="0"/>
              </w:rPr>
              <w:t>0010</w:t>
            </w:r>
          </w:p>
        </w:tc>
        <w:tc>
          <w:tcPr>
            <w:tcW w:w="743" w:type="dxa"/>
            <w:tcBorders>
              <w:left w:val="single" w:sz="4" w:space="0" w:color="000000"/>
              <w:bottom w:val="single" w:sz="4" w:space="0" w:color="000000"/>
            </w:tcBorders>
          </w:tcPr>
          <w:p w14:paraId="226DA5F9" w14:textId="77777777" w:rsidR="00BD6B97" w:rsidRPr="007A7659" w:rsidRDefault="00BD6B97" w:rsidP="00AE5ED3">
            <w:pPr>
              <w:pStyle w:val="TableEntry"/>
              <w:rPr>
                <w:noProof w:val="0"/>
              </w:rPr>
            </w:pPr>
            <w:r w:rsidRPr="007A7659">
              <w:rPr>
                <w:noProof w:val="0"/>
              </w:rPr>
              <w:t>00147</w:t>
            </w:r>
          </w:p>
        </w:tc>
        <w:tc>
          <w:tcPr>
            <w:tcW w:w="2124" w:type="dxa"/>
            <w:tcBorders>
              <w:left w:val="single" w:sz="4" w:space="0" w:color="000000"/>
              <w:bottom w:val="single" w:sz="4" w:space="0" w:color="000000"/>
              <w:right w:val="single" w:sz="4" w:space="0" w:color="000000"/>
            </w:tcBorders>
          </w:tcPr>
          <w:p w14:paraId="63850797" w14:textId="77777777" w:rsidR="00BD6B97" w:rsidRPr="007A7659" w:rsidRDefault="00BD6B97">
            <w:pPr>
              <w:pStyle w:val="TableEntry"/>
              <w:snapToGrid w:val="0"/>
              <w:rPr>
                <w:noProof w:val="0"/>
              </w:rPr>
            </w:pPr>
            <w:r w:rsidRPr="007A7659">
              <w:rPr>
                <w:noProof w:val="0"/>
              </w:rPr>
              <w:t>Admitting Doctor</w:t>
            </w:r>
          </w:p>
        </w:tc>
      </w:tr>
      <w:tr w:rsidR="00BD6B97" w:rsidRPr="007A7659" w14:paraId="54858BCE" w14:textId="77777777">
        <w:trPr>
          <w:jc w:val="center"/>
        </w:trPr>
        <w:tc>
          <w:tcPr>
            <w:tcW w:w="577" w:type="dxa"/>
            <w:tcBorders>
              <w:left w:val="single" w:sz="4" w:space="0" w:color="000000"/>
              <w:bottom w:val="single" w:sz="4" w:space="0" w:color="000000"/>
            </w:tcBorders>
          </w:tcPr>
          <w:p w14:paraId="4DDB4E4D" w14:textId="77777777" w:rsidR="00BD6B97" w:rsidRPr="007A7659" w:rsidRDefault="00BD6B97" w:rsidP="00AE5ED3">
            <w:pPr>
              <w:pStyle w:val="TableEntry"/>
              <w:rPr>
                <w:noProof w:val="0"/>
              </w:rPr>
            </w:pPr>
            <w:r w:rsidRPr="007A7659">
              <w:rPr>
                <w:noProof w:val="0"/>
              </w:rPr>
              <w:t>19</w:t>
            </w:r>
          </w:p>
        </w:tc>
        <w:tc>
          <w:tcPr>
            <w:tcW w:w="555" w:type="dxa"/>
            <w:tcBorders>
              <w:left w:val="single" w:sz="4" w:space="0" w:color="000000"/>
              <w:bottom w:val="single" w:sz="4" w:space="0" w:color="000000"/>
            </w:tcBorders>
          </w:tcPr>
          <w:p w14:paraId="7157BEC1" w14:textId="77777777" w:rsidR="00BD6B97" w:rsidRPr="007A7659" w:rsidRDefault="00BD6B97" w:rsidP="00AE5ED3">
            <w:pPr>
              <w:pStyle w:val="TableEntry"/>
              <w:rPr>
                <w:noProof w:val="0"/>
              </w:rPr>
            </w:pPr>
            <w:r w:rsidRPr="007A7659">
              <w:rPr>
                <w:noProof w:val="0"/>
              </w:rPr>
              <w:t>250</w:t>
            </w:r>
          </w:p>
        </w:tc>
        <w:tc>
          <w:tcPr>
            <w:tcW w:w="535" w:type="dxa"/>
            <w:tcBorders>
              <w:left w:val="single" w:sz="4" w:space="0" w:color="000000"/>
              <w:bottom w:val="single" w:sz="4" w:space="0" w:color="000000"/>
            </w:tcBorders>
          </w:tcPr>
          <w:p w14:paraId="4E3DF52A" w14:textId="77777777" w:rsidR="00BD6B97" w:rsidRPr="007A7659" w:rsidRDefault="00BD6B97">
            <w:pPr>
              <w:pStyle w:val="TableEntry"/>
              <w:snapToGrid w:val="0"/>
              <w:rPr>
                <w:noProof w:val="0"/>
              </w:rPr>
            </w:pPr>
            <w:r w:rsidRPr="007A7659">
              <w:rPr>
                <w:noProof w:val="0"/>
              </w:rPr>
              <w:t>CX</w:t>
            </w:r>
          </w:p>
        </w:tc>
        <w:tc>
          <w:tcPr>
            <w:tcW w:w="566" w:type="dxa"/>
            <w:tcBorders>
              <w:left w:val="single" w:sz="4" w:space="0" w:color="000000"/>
              <w:bottom w:val="single" w:sz="4" w:space="0" w:color="000000"/>
            </w:tcBorders>
          </w:tcPr>
          <w:p w14:paraId="39F31A42"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3E433330"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330F90C7" w14:textId="77777777" w:rsidR="00BD6B97" w:rsidRPr="007A7659" w:rsidRDefault="00BD6B97" w:rsidP="00AE5ED3">
            <w:pPr>
              <w:pStyle w:val="TableEntry"/>
              <w:rPr>
                <w:noProof w:val="0"/>
              </w:rPr>
            </w:pPr>
            <w:r w:rsidRPr="007A7659">
              <w:rPr>
                <w:noProof w:val="0"/>
              </w:rPr>
              <w:t>00149</w:t>
            </w:r>
          </w:p>
        </w:tc>
        <w:tc>
          <w:tcPr>
            <w:tcW w:w="2124" w:type="dxa"/>
            <w:tcBorders>
              <w:left w:val="single" w:sz="4" w:space="0" w:color="000000"/>
              <w:bottom w:val="single" w:sz="4" w:space="0" w:color="000000"/>
              <w:right w:val="single" w:sz="4" w:space="0" w:color="000000"/>
            </w:tcBorders>
          </w:tcPr>
          <w:p w14:paraId="7732020C" w14:textId="77777777" w:rsidR="00BD6B97" w:rsidRPr="007A7659" w:rsidRDefault="00BD6B97">
            <w:pPr>
              <w:pStyle w:val="TableEntry"/>
              <w:snapToGrid w:val="0"/>
              <w:rPr>
                <w:noProof w:val="0"/>
              </w:rPr>
            </w:pPr>
            <w:r w:rsidRPr="007A7659">
              <w:rPr>
                <w:noProof w:val="0"/>
              </w:rPr>
              <w:t>Visit Number</w:t>
            </w:r>
          </w:p>
        </w:tc>
      </w:tr>
    </w:tbl>
    <w:p w14:paraId="22514B02" w14:textId="77777777" w:rsidR="00BD6B97" w:rsidRPr="007A7659" w:rsidRDefault="00BD6B97" w:rsidP="007E3B51">
      <w:pPr>
        <w:pStyle w:val="BodyText"/>
        <w:jc w:val="right"/>
        <w:rPr>
          <w:i/>
          <w:iCs/>
        </w:rPr>
      </w:pPr>
      <w:r w:rsidRPr="007A7659">
        <w:rPr>
          <w:i/>
          <w:iCs/>
        </w:rPr>
        <w:t>Adapted from the HL7 standard, version 2.5</w:t>
      </w:r>
    </w:p>
    <w:p w14:paraId="23B75828" w14:textId="77777777" w:rsidR="00BD6B97" w:rsidRPr="007A7659" w:rsidRDefault="00BD6B97">
      <w:pPr>
        <w:pStyle w:val="Heading6"/>
        <w:numPr>
          <w:ilvl w:val="5"/>
          <w:numId w:val="19"/>
        </w:numPr>
        <w:tabs>
          <w:tab w:val="clear" w:pos="4320"/>
          <w:tab w:val="left" w:pos="1152"/>
        </w:tabs>
        <w:rPr>
          <w:noProof w:val="0"/>
        </w:rPr>
      </w:pPr>
      <w:bookmarkStart w:id="3592" w:name="_Toc173916549"/>
      <w:bookmarkStart w:id="3593" w:name="_Toc174249051"/>
      <w:r w:rsidRPr="007A7659">
        <w:rPr>
          <w:noProof w:val="0"/>
        </w:rPr>
        <w:lastRenderedPageBreak/>
        <w:t>PV2 Segment</w:t>
      </w:r>
      <w:bookmarkEnd w:id="3592"/>
      <w:bookmarkEnd w:id="3593"/>
    </w:p>
    <w:p w14:paraId="4BBDB47F" w14:textId="77777777" w:rsidR="00BD6B97" w:rsidRPr="007A7659" w:rsidRDefault="00BD6B97">
      <w:r w:rsidRPr="007A7659">
        <w:t>For each patient for which the Patient Demographics Supplier returns a PID segment, it may optionally return the PV2 (Patient Visit – Additional Information) segment, but is not required to do so.</w:t>
      </w:r>
    </w:p>
    <w:p w14:paraId="47C24E4B" w14:textId="77777777" w:rsidR="00BD6B97" w:rsidRPr="007A7659" w:rsidRDefault="00BD6B97">
      <w:pPr>
        <w:pStyle w:val="Heading6"/>
        <w:numPr>
          <w:ilvl w:val="5"/>
          <w:numId w:val="19"/>
        </w:numPr>
        <w:tabs>
          <w:tab w:val="clear" w:pos="4320"/>
          <w:tab w:val="left" w:pos="1152"/>
        </w:tabs>
        <w:rPr>
          <w:noProof w:val="0"/>
        </w:rPr>
      </w:pPr>
      <w:bookmarkStart w:id="3594" w:name="_Toc173916550"/>
      <w:bookmarkStart w:id="3595" w:name="_Toc174249052"/>
      <w:r w:rsidRPr="007A7659">
        <w:rPr>
          <w:noProof w:val="0"/>
        </w:rPr>
        <w:t>QRI Segment</w:t>
      </w:r>
      <w:bookmarkEnd w:id="3594"/>
      <w:bookmarkEnd w:id="3595"/>
    </w:p>
    <w:p w14:paraId="04426B24" w14:textId="77777777" w:rsidR="00BD6B97" w:rsidRPr="007A7659" w:rsidRDefault="00BD6B97">
      <w:r w:rsidRPr="007A7659">
        <w:t>For each patient for which the Patient Demographics Supplier returns a PID segment, it may optionally return the QRI (Query Response Instance) segment, but is not required to do so. Refer to the HL7 Standard, Version 2.5, Chapter 5, Section 5.5.5, for more information.</w:t>
      </w:r>
    </w:p>
    <w:p w14:paraId="0314FA08" w14:textId="77777777" w:rsidR="00BD6B97" w:rsidRPr="007A7659" w:rsidRDefault="00BD6B97">
      <w:pPr>
        <w:pStyle w:val="Heading6"/>
        <w:numPr>
          <w:ilvl w:val="5"/>
          <w:numId w:val="19"/>
        </w:numPr>
        <w:tabs>
          <w:tab w:val="clear" w:pos="4320"/>
          <w:tab w:val="left" w:pos="1152"/>
        </w:tabs>
        <w:rPr>
          <w:noProof w:val="0"/>
        </w:rPr>
      </w:pPr>
      <w:bookmarkStart w:id="3596" w:name="_Toc173916551"/>
      <w:bookmarkStart w:id="3597" w:name="_Toc174249053"/>
      <w:r w:rsidRPr="007A7659">
        <w:rPr>
          <w:noProof w:val="0"/>
        </w:rPr>
        <w:t>DSC Segment</w:t>
      </w:r>
      <w:bookmarkEnd w:id="3596"/>
      <w:bookmarkEnd w:id="3597"/>
    </w:p>
    <w:p w14:paraId="56C8AFFD" w14:textId="77777777" w:rsidR="00BD6B97" w:rsidRPr="007A7659" w:rsidRDefault="00BD6B97">
      <w:r w:rsidRPr="007A7659">
        <w:t xml:space="preserve">If a number of records is specified in </w:t>
      </w:r>
      <w:r w:rsidRPr="007A7659">
        <w:rPr>
          <w:i/>
          <w:iCs/>
        </w:rPr>
        <w:t>RCP-2-Quantity Limited Request</w:t>
      </w:r>
      <w:r w:rsidRPr="007A7659">
        <w:t>, the Patient Demographics Supplier shall return an incremental response of that number of records when the number of matching records it finds exceeds the number of records specified in RCP-2.</w:t>
      </w:r>
    </w:p>
    <w:p w14:paraId="6C1467C2" w14:textId="77777777" w:rsidR="00BD6B97" w:rsidRPr="007A7659" w:rsidRDefault="00BD6B97">
      <w:r w:rsidRPr="007A7659">
        <w:t>As long as the Patient Demographics Supplier has records to return in additional to those returned in the incremental response, the Supplier shall return a DSC Segment. The single field of the DSC Segment shall contain a unique alphanumeric value (the Continuation Pointer) that the Patient Demographics Consumer may return in the DSC segment of the QBP^ZV1 message to request the next increment of responses. The Supplier shall return increments as many times as the Consumer requests them (and there are increments to return), and shall stop when the Consumer sends a cancel query (QCN^J01) message (or when there are no more increments to return). The Supplier shall signal no more increments by omitting the DSC segment.</w:t>
      </w:r>
    </w:p>
    <w:p w14:paraId="65DD6F11" w14:textId="77777777" w:rsidR="00BD6B97" w:rsidRPr="007A7659" w:rsidRDefault="00BD6B97">
      <w:pPr>
        <w:pStyle w:val="Heading6"/>
        <w:numPr>
          <w:ilvl w:val="5"/>
          <w:numId w:val="19"/>
        </w:numPr>
        <w:tabs>
          <w:tab w:val="clear" w:pos="4320"/>
          <w:tab w:val="left" w:pos="1152"/>
        </w:tabs>
        <w:rPr>
          <w:noProof w:val="0"/>
        </w:rPr>
      </w:pPr>
      <w:bookmarkStart w:id="3598" w:name="_Toc173916552"/>
      <w:bookmarkStart w:id="3599" w:name="_Toc174249054"/>
      <w:r w:rsidRPr="007A7659">
        <w:rPr>
          <w:noProof w:val="0"/>
        </w:rPr>
        <w:t>Patient Demographics Supplier Actor Query Response Behavior</w:t>
      </w:r>
      <w:bookmarkEnd w:id="3598"/>
      <w:bookmarkEnd w:id="3599"/>
    </w:p>
    <w:p w14:paraId="7AFAC719" w14:textId="77777777" w:rsidR="00BD6B97" w:rsidRPr="007A7659" w:rsidRDefault="00BD6B97">
      <w:r w:rsidRPr="007A7659">
        <w:t xml:space="preserve">The Patient Demographics Supplier shall perform the matching of patient data based on the query parameter values it receives. The information provided by the Patient Demographics Supplier to Patient Demographics Consumer Actors is a list of possible matching patients from the patient information source associated with the value that the Consumer sent in </w:t>
      </w:r>
      <w:r w:rsidRPr="007A7659">
        <w:rPr>
          <w:i/>
          <w:iCs/>
        </w:rPr>
        <w:t xml:space="preserve">MSH-5-Receiving Application </w:t>
      </w:r>
      <w:r w:rsidRPr="007A7659">
        <w:t>of the query message.</w:t>
      </w:r>
    </w:p>
    <w:p w14:paraId="01B507D1" w14:textId="77777777" w:rsidR="00BD6B97" w:rsidRPr="007A7659" w:rsidRDefault="00BD6B97">
      <w:r w:rsidRPr="007A7659">
        <w:t xml:space="preserve">If domains are specified in </w:t>
      </w:r>
      <w:r w:rsidRPr="007A7659">
        <w:rPr>
          <w:i/>
          <w:iCs/>
        </w:rPr>
        <w:t>QPD-8-What Domains Returned</w:t>
      </w:r>
      <w:r w:rsidRPr="007A7659">
        <w:t xml:space="preserve"> and are recognized by the Patient Demographics Supplier, the response will also, for each patient, contain any Patient ID values found in the specified domains.</w:t>
      </w:r>
    </w:p>
    <w:p w14:paraId="18F9889D" w14:textId="77777777" w:rsidR="00BD6B97" w:rsidRPr="007A7659" w:rsidRDefault="00BD6B97">
      <w:r w:rsidRPr="007A7659">
        <w:t xml:space="preserve">The mechanics of the matching algorithms used are internal to the Patient Demographics Supplier and are outside of the scope of this framework. </w:t>
      </w:r>
    </w:p>
    <w:p w14:paraId="37FA9E8B" w14:textId="77777777" w:rsidR="00BD6B97" w:rsidRPr="007A7659" w:rsidRDefault="00BD6B97">
      <w:r w:rsidRPr="007A7659">
        <w:t>The Patient Demographics Supplier shall respond to the query request as described by the following 3 cases:</w:t>
      </w:r>
    </w:p>
    <w:p w14:paraId="24A10B1F" w14:textId="77777777" w:rsidR="00BD6B97" w:rsidRPr="007A7659" w:rsidRDefault="00BD6B97">
      <w:r w:rsidRPr="007A7659">
        <w:rPr>
          <w:b/>
          <w:bCs/>
        </w:rPr>
        <w:t>Case 1</w:t>
      </w:r>
      <w:r w:rsidRPr="007A7659">
        <w:t xml:space="preserve">: The Patient Demographics Supplier finds (in the patient information source associated with </w:t>
      </w:r>
      <w:r w:rsidRPr="007A7659">
        <w:rPr>
          <w:i/>
          <w:iCs/>
        </w:rPr>
        <w:t>MSH-5-Receiving Application</w:t>
      </w:r>
      <w:r w:rsidRPr="007A7659">
        <w:t xml:space="preserve">) at least one patient record matching the criteria sent in </w:t>
      </w:r>
      <w:r w:rsidRPr="007A7659">
        <w:rPr>
          <w:i/>
          <w:iCs/>
        </w:rPr>
        <w:t>QPD-3-Demographics Fields</w:t>
      </w:r>
      <w:r w:rsidRPr="007A7659">
        <w:t xml:space="preserve">. No patient identifier domains are requested in </w:t>
      </w:r>
      <w:r w:rsidRPr="007A7659">
        <w:rPr>
          <w:i/>
          <w:iCs/>
        </w:rPr>
        <w:t>QPD-8-What Domains Returned</w:t>
      </w:r>
      <w:r w:rsidRPr="007A7659">
        <w:t>.</w:t>
      </w:r>
    </w:p>
    <w:p w14:paraId="513468D2" w14:textId="77777777" w:rsidR="00BD6B97" w:rsidRPr="007A7659" w:rsidRDefault="00BD6B97">
      <w:r w:rsidRPr="007A7659">
        <w:rPr>
          <w:b/>
          <w:bCs/>
        </w:rPr>
        <w:t>AA</w:t>
      </w:r>
      <w:r w:rsidRPr="007A7659">
        <w:t xml:space="preserve"> (application accept) is returned in MSA-1.</w:t>
      </w:r>
    </w:p>
    <w:p w14:paraId="62A621D8" w14:textId="77777777" w:rsidR="00BD6B97" w:rsidRPr="007A7659" w:rsidRDefault="00BD6B97">
      <w:r w:rsidRPr="007A7659">
        <w:rPr>
          <w:b/>
          <w:bCs/>
        </w:rPr>
        <w:lastRenderedPageBreak/>
        <w:t>OK</w:t>
      </w:r>
      <w:r w:rsidRPr="007A7659">
        <w:t xml:space="preserve"> (data found, no errors) is returned in QAK-2.</w:t>
      </w:r>
    </w:p>
    <w:p w14:paraId="1A6D4858" w14:textId="77777777" w:rsidR="00BD6B97" w:rsidRPr="007A7659" w:rsidRDefault="00BD6B97">
      <w:r w:rsidRPr="007A7659">
        <w:t>One PID-PV1 segment group (</w:t>
      </w:r>
      <w:r w:rsidRPr="007A7659">
        <w:rPr>
          <w:iCs/>
        </w:rPr>
        <w:t>i.e.</w:t>
      </w:r>
      <w:r w:rsidRPr="007A7659">
        <w:t>, one PID segment and one PV1 segment, plus any segments associated with them in the message syntax shown in Table 3.22-6) is returned from the patient information source for each patient record found. If the Patient Demographics Supplier returns data for multiple patients, it shall return these data in successive occurrences of the PID-PV1 segment group.</w:t>
      </w:r>
    </w:p>
    <w:p w14:paraId="6D7D0885" w14:textId="77777777" w:rsidR="00BD6B97" w:rsidRPr="007A7659" w:rsidRDefault="00BD6B97">
      <w:r w:rsidRPr="007A7659">
        <w:t xml:space="preserve">Within each PID segment, field </w:t>
      </w:r>
      <w:r w:rsidRPr="007A7659">
        <w:rPr>
          <w:i/>
          <w:iCs/>
        </w:rPr>
        <w:t>PID-3-Patient Identifier List</w:t>
      </w:r>
      <w:r w:rsidRPr="007A7659">
        <w:t xml:space="preserve"> contains one or more identifiers from the set of Patient ID Domains known by the Patient Demographics Supplier.</w:t>
      </w:r>
    </w:p>
    <w:p w14:paraId="70BCCB21" w14:textId="77777777" w:rsidR="00BD6B97" w:rsidRPr="007A7659" w:rsidRDefault="00BD6B97">
      <w:r w:rsidRPr="007A7659">
        <w:t xml:space="preserve">If an incremental number of records are specified in </w:t>
      </w:r>
      <w:r w:rsidRPr="007A7659">
        <w:rPr>
          <w:i/>
          <w:iCs/>
        </w:rPr>
        <w:t>RCP-2</w:t>
      </w:r>
      <w:r w:rsidRPr="007A7659">
        <w:t>-</w:t>
      </w:r>
      <w:r w:rsidRPr="007A7659">
        <w:rPr>
          <w:i/>
          <w:iCs/>
        </w:rPr>
        <w:t>Quantity Limited Request</w:t>
      </w:r>
      <w:r w:rsidRPr="007A7659">
        <w:t>, and the number of records found exceeds that incremental number, the Supplier returns only the incremental number of records, followed by a DSC segment containing a uniquely valued Continuation Pointer.</w:t>
      </w:r>
    </w:p>
    <w:p w14:paraId="15C991B9" w14:textId="77777777" w:rsidR="00BD6B97" w:rsidRPr="007A7659" w:rsidRDefault="00BD6B97">
      <w:r w:rsidRPr="007A7659">
        <w:t>The consumer will specify the value of the continuation pointer in the DSC segment on the subsequent query request to request the next increment of responses.</w:t>
      </w:r>
    </w:p>
    <w:p w14:paraId="70E82CDD" w14:textId="77777777" w:rsidR="00BD6B97" w:rsidRPr="007A7659" w:rsidRDefault="00BD6B97">
      <w:r w:rsidRPr="007A7659">
        <w:rPr>
          <w:b/>
          <w:bCs/>
        </w:rPr>
        <w:t>Case 2</w:t>
      </w:r>
      <w:r w:rsidRPr="007A7659">
        <w:t xml:space="preserve">: The Patient Demographics Supplier finds (in the patient information source associated with </w:t>
      </w:r>
      <w:r w:rsidRPr="007A7659">
        <w:rPr>
          <w:i/>
          <w:iCs/>
        </w:rPr>
        <w:t>MSH-5-Receiving Application</w:t>
      </w:r>
      <w:r w:rsidRPr="007A7659">
        <w:t xml:space="preserve">) at least one patient record matching the criteria sent in </w:t>
      </w:r>
      <w:r w:rsidRPr="007A7659">
        <w:rPr>
          <w:i/>
          <w:iCs/>
        </w:rPr>
        <w:t>QPD-3-Demographics Fields</w:t>
      </w:r>
      <w:r w:rsidRPr="007A7659">
        <w:t xml:space="preserve">. One or more patient identifier domains are requested in </w:t>
      </w:r>
      <w:r w:rsidRPr="007A7659">
        <w:rPr>
          <w:i/>
          <w:iCs/>
        </w:rPr>
        <w:t>QPD-8-What Domains Returned</w:t>
      </w:r>
      <w:r w:rsidRPr="007A7659">
        <w:t>;</w:t>
      </w:r>
      <w:r w:rsidRPr="007A7659">
        <w:rPr>
          <w:i/>
          <w:iCs/>
        </w:rPr>
        <w:t xml:space="preserve"> </w:t>
      </w:r>
      <w:r w:rsidRPr="007A7659">
        <w:t>the Supplier recognizes all the requested domains.</w:t>
      </w:r>
    </w:p>
    <w:p w14:paraId="160DFF24" w14:textId="77777777" w:rsidR="00BD6B97" w:rsidRPr="007A7659" w:rsidRDefault="00BD6B97">
      <w:r w:rsidRPr="007A7659">
        <w:rPr>
          <w:b/>
          <w:bCs/>
        </w:rPr>
        <w:t>AA</w:t>
      </w:r>
      <w:r w:rsidRPr="007A7659">
        <w:t xml:space="preserve"> (application accept) is returned in MSA-1.</w:t>
      </w:r>
    </w:p>
    <w:p w14:paraId="3201CE70" w14:textId="77777777" w:rsidR="00BD6B97" w:rsidRPr="007A7659" w:rsidRDefault="00BD6B97">
      <w:r w:rsidRPr="007A7659">
        <w:rPr>
          <w:b/>
          <w:bCs/>
        </w:rPr>
        <w:t>OK</w:t>
      </w:r>
      <w:r w:rsidRPr="007A7659">
        <w:t xml:space="preserve"> (data found, no errors) is returned in QAK-2.</w:t>
      </w:r>
    </w:p>
    <w:p w14:paraId="0A5967AC" w14:textId="77777777" w:rsidR="00BD6B97" w:rsidRPr="007A7659" w:rsidRDefault="00BD6B97">
      <w:r w:rsidRPr="007A7659">
        <w:t>One PID-PV1 segment group (</w:t>
      </w:r>
      <w:r w:rsidRPr="007A7659">
        <w:rPr>
          <w:iCs/>
        </w:rPr>
        <w:t>i.e.</w:t>
      </w:r>
      <w:r w:rsidRPr="007A7659">
        <w:t>, one PID and one PV1 segment plus any segments associated with them in the message syntax shown in Table 3.22-6) is returned for each matching patient record found. If the Patient Demographics Supplier returns data for multiple patients, it shall return these data in successive occurrences of the PID segment group.</w:t>
      </w:r>
    </w:p>
    <w:p w14:paraId="22EAE1D1" w14:textId="77777777" w:rsidR="00BD6B97" w:rsidRPr="007A7659" w:rsidRDefault="00BD6B97">
      <w:r w:rsidRPr="007A7659">
        <w:t xml:space="preserve">Within each PID segment, field </w:t>
      </w:r>
      <w:r w:rsidRPr="007A7659">
        <w:rPr>
          <w:i/>
          <w:iCs/>
        </w:rPr>
        <w:t>PID-3-Patient Identifier List</w:t>
      </w:r>
      <w:r w:rsidRPr="007A7659">
        <w:t xml:space="preserve"> contains, in successive occurrences delimited by the repetition separator, the identifiers from all the Patient ID Domains requested in QPD-8. In each occurrence of PID-3, component 4 contains the assigning authority value for one Patient ID Domain, and component 1 contains the Patient ID value in that domain. If an identifier does not exist for a domain that was specified on QPD-8, nothing is returned in the list.</w:t>
      </w:r>
    </w:p>
    <w:p w14:paraId="27E5C879" w14:textId="77777777" w:rsidR="00BD6B97" w:rsidRPr="007A7659" w:rsidRDefault="00BD6B97">
      <w:r w:rsidRPr="007A7659">
        <w:t xml:space="preserve">If an incremental number of records is specified in </w:t>
      </w:r>
      <w:r w:rsidRPr="007A7659">
        <w:rPr>
          <w:i/>
          <w:iCs/>
        </w:rPr>
        <w:t>RCP-2</w:t>
      </w:r>
      <w:r w:rsidRPr="007A7659">
        <w:t>-</w:t>
      </w:r>
      <w:r w:rsidRPr="007A7659">
        <w:rPr>
          <w:i/>
          <w:iCs/>
        </w:rPr>
        <w:t>Quantity Limited Request</w:t>
      </w:r>
      <w:r w:rsidRPr="007A7659">
        <w:t>, and the number of records to be sent exceeds that incremental number, the Supplier returns only the incremental number of records, followed by a DSC segment containing a uniquely valued Continuation Pointer.</w:t>
      </w:r>
    </w:p>
    <w:p w14:paraId="3548909E" w14:textId="77777777" w:rsidR="00BD6B97" w:rsidRPr="007A7659" w:rsidRDefault="00BD6B97">
      <w:r w:rsidRPr="007A7659">
        <w:t>The consumer will specify the value of the continuation pointer in the DSC segment on the subsequent query request to request the next increment of responses.</w:t>
      </w:r>
    </w:p>
    <w:p w14:paraId="3BE0BBE4" w14:textId="77777777" w:rsidR="00BD6B97" w:rsidRPr="007A7659" w:rsidRDefault="00BD6B97">
      <w:r w:rsidRPr="007A7659">
        <w:rPr>
          <w:b/>
          <w:bCs/>
        </w:rPr>
        <w:t>Case 3</w:t>
      </w:r>
      <w:r w:rsidRPr="007A7659">
        <w:t xml:space="preserve">: The Patient Demographics Supplier does not recognize one or more of the domains in </w:t>
      </w:r>
      <w:r w:rsidRPr="007A7659">
        <w:rPr>
          <w:i/>
          <w:iCs/>
        </w:rPr>
        <w:t>QPD-8-What Domains Returned</w:t>
      </w:r>
      <w:r w:rsidRPr="007A7659">
        <w:t>.</w:t>
      </w:r>
    </w:p>
    <w:p w14:paraId="3794E009" w14:textId="77777777" w:rsidR="00BD6B97" w:rsidRPr="007A7659" w:rsidRDefault="00BD6B97">
      <w:r w:rsidRPr="007A7659">
        <w:rPr>
          <w:b/>
          <w:bCs/>
        </w:rPr>
        <w:t>AE</w:t>
      </w:r>
      <w:r w:rsidRPr="007A7659">
        <w:t xml:space="preserve"> (application error) is returned in MSA-1 and in QAK-2. </w:t>
      </w:r>
    </w:p>
    <w:p w14:paraId="65639AAD" w14:textId="77777777" w:rsidR="00BD6B97" w:rsidRPr="007A7659" w:rsidRDefault="00BD6B97">
      <w:r w:rsidRPr="007A7659">
        <w:lastRenderedPageBreak/>
        <w:t xml:space="preserve">For each domain that was not recognized, an ERR segment is returned in which the components of </w:t>
      </w:r>
      <w:r w:rsidRPr="007A7659">
        <w:rPr>
          <w:i/>
        </w:rPr>
        <w:t>ERR-2-Error Location</w:t>
      </w:r>
      <w:r w:rsidRPr="007A7659">
        <w:t xml:space="preserve"> are valued as follows.</w:t>
      </w:r>
    </w:p>
    <w:p w14:paraId="3931BDC8" w14:textId="77777777" w:rsidR="00BD6B97" w:rsidRPr="007A7659" w:rsidRDefault="00BD6B97" w:rsidP="001D3953">
      <w:pPr>
        <w:pStyle w:val="BodyText"/>
      </w:pPr>
    </w:p>
    <w:tbl>
      <w:tblPr>
        <w:tblW w:w="0" w:type="auto"/>
        <w:jc w:val="center"/>
        <w:tblLayout w:type="fixed"/>
        <w:tblLook w:val="0000" w:firstRow="0" w:lastRow="0" w:firstColumn="0" w:lastColumn="0" w:noHBand="0" w:noVBand="0"/>
      </w:tblPr>
      <w:tblGrid>
        <w:gridCol w:w="1127"/>
        <w:gridCol w:w="2305"/>
        <w:gridCol w:w="1255"/>
      </w:tblGrid>
      <w:tr w:rsidR="00BD6B97" w:rsidRPr="007A7659" w14:paraId="03F41B7B" w14:textId="77777777">
        <w:trPr>
          <w:cantSplit/>
          <w:tblHeader/>
          <w:jc w:val="center"/>
        </w:trPr>
        <w:tc>
          <w:tcPr>
            <w:tcW w:w="1127" w:type="dxa"/>
            <w:tcBorders>
              <w:top w:val="single" w:sz="4" w:space="0" w:color="000000"/>
              <w:left w:val="single" w:sz="4" w:space="0" w:color="000000"/>
              <w:bottom w:val="single" w:sz="4" w:space="0" w:color="000000"/>
            </w:tcBorders>
            <w:shd w:val="clear" w:color="auto" w:fill="D9D9D9"/>
          </w:tcPr>
          <w:p w14:paraId="444A80D1" w14:textId="77777777" w:rsidR="00BD6B97" w:rsidRPr="007A7659" w:rsidRDefault="00BD6B97" w:rsidP="0002013A">
            <w:pPr>
              <w:pStyle w:val="TableEntryHeader"/>
            </w:pPr>
            <w:r w:rsidRPr="007A7659">
              <w:t>COMP #</w:t>
            </w:r>
          </w:p>
        </w:tc>
        <w:tc>
          <w:tcPr>
            <w:tcW w:w="2305" w:type="dxa"/>
            <w:tcBorders>
              <w:top w:val="single" w:sz="4" w:space="0" w:color="000000"/>
              <w:left w:val="single" w:sz="4" w:space="0" w:color="000000"/>
              <w:bottom w:val="single" w:sz="4" w:space="0" w:color="000000"/>
            </w:tcBorders>
            <w:shd w:val="clear" w:color="auto" w:fill="D9D9D9"/>
          </w:tcPr>
          <w:p w14:paraId="793C9FA0" w14:textId="77777777" w:rsidR="00BD6B97" w:rsidRPr="007A7659" w:rsidRDefault="00BD6B97" w:rsidP="0002013A">
            <w:pPr>
              <w:pStyle w:val="TableEntryHeader"/>
            </w:pPr>
            <w:r w:rsidRPr="007A7659">
              <w:t>COMPONENT NAME</w:t>
            </w:r>
          </w:p>
        </w:tc>
        <w:tc>
          <w:tcPr>
            <w:tcW w:w="1255" w:type="dxa"/>
            <w:tcBorders>
              <w:top w:val="single" w:sz="4" w:space="0" w:color="000000"/>
              <w:left w:val="single" w:sz="4" w:space="0" w:color="000000"/>
              <w:bottom w:val="single" w:sz="4" w:space="0" w:color="000000"/>
              <w:right w:val="single" w:sz="4" w:space="0" w:color="000000"/>
            </w:tcBorders>
            <w:shd w:val="clear" w:color="auto" w:fill="D9D9D9"/>
          </w:tcPr>
          <w:p w14:paraId="25C4A4D4" w14:textId="77777777" w:rsidR="00BD6B97" w:rsidRPr="007A7659" w:rsidRDefault="00BD6B97" w:rsidP="0002013A">
            <w:pPr>
              <w:pStyle w:val="TableEntryHeader"/>
            </w:pPr>
            <w:r w:rsidRPr="007A7659">
              <w:t>VALUE</w:t>
            </w:r>
          </w:p>
        </w:tc>
      </w:tr>
      <w:tr w:rsidR="00BD6B97" w:rsidRPr="007A7659" w14:paraId="5801755D" w14:textId="77777777">
        <w:trPr>
          <w:jc w:val="center"/>
        </w:trPr>
        <w:tc>
          <w:tcPr>
            <w:tcW w:w="1127" w:type="dxa"/>
            <w:tcBorders>
              <w:left w:val="single" w:sz="4" w:space="0" w:color="000000"/>
              <w:bottom w:val="single" w:sz="4" w:space="0" w:color="000000"/>
            </w:tcBorders>
          </w:tcPr>
          <w:p w14:paraId="46CEF594" w14:textId="77777777" w:rsidR="00BD6B97" w:rsidRPr="007A7659" w:rsidRDefault="00BD6B97">
            <w:pPr>
              <w:pStyle w:val="TableEntry"/>
              <w:snapToGrid w:val="0"/>
              <w:rPr>
                <w:noProof w:val="0"/>
              </w:rPr>
            </w:pPr>
            <w:r w:rsidRPr="007A7659">
              <w:rPr>
                <w:noProof w:val="0"/>
              </w:rPr>
              <w:t>1</w:t>
            </w:r>
          </w:p>
        </w:tc>
        <w:tc>
          <w:tcPr>
            <w:tcW w:w="2305" w:type="dxa"/>
            <w:tcBorders>
              <w:left w:val="single" w:sz="4" w:space="0" w:color="000000"/>
              <w:bottom w:val="single" w:sz="4" w:space="0" w:color="000000"/>
            </w:tcBorders>
          </w:tcPr>
          <w:p w14:paraId="0CB01BF1" w14:textId="77777777" w:rsidR="00BD6B97" w:rsidRPr="007A7659" w:rsidRDefault="00BD6B97">
            <w:pPr>
              <w:pStyle w:val="TableEntry"/>
              <w:snapToGrid w:val="0"/>
              <w:rPr>
                <w:noProof w:val="0"/>
              </w:rPr>
            </w:pPr>
            <w:r w:rsidRPr="007A7659">
              <w:rPr>
                <w:noProof w:val="0"/>
              </w:rPr>
              <w:t>Segment ID</w:t>
            </w:r>
          </w:p>
        </w:tc>
        <w:tc>
          <w:tcPr>
            <w:tcW w:w="1255" w:type="dxa"/>
            <w:tcBorders>
              <w:left w:val="single" w:sz="4" w:space="0" w:color="000000"/>
              <w:bottom w:val="single" w:sz="4" w:space="0" w:color="000000"/>
              <w:right w:val="single" w:sz="4" w:space="0" w:color="000000"/>
            </w:tcBorders>
          </w:tcPr>
          <w:p w14:paraId="5B2C929D" w14:textId="77777777" w:rsidR="00BD6B97" w:rsidRPr="007A7659" w:rsidRDefault="00BD6B97">
            <w:pPr>
              <w:pStyle w:val="TableEntry"/>
              <w:snapToGrid w:val="0"/>
              <w:rPr>
                <w:bCs/>
                <w:noProof w:val="0"/>
              </w:rPr>
            </w:pPr>
            <w:r w:rsidRPr="007A7659">
              <w:rPr>
                <w:bCs/>
                <w:noProof w:val="0"/>
              </w:rPr>
              <w:t>QPD</w:t>
            </w:r>
          </w:p>
        </w:tc>
      </w:tr>
      <w:tr w:rsidR="00BD6B97" w:rsidRPr="007A7659" w14:paraId="7772773B" w14:textId="77777777">
        <w:trPr>
          <w:jc w:val="center"/>
        </w:trPr>
        <w:tc>
          <w:tcPr>
            <w:tcW w:w="1127" w:type="dxa"/>
            <w:tcBorders>
              <w:left w:val="single" w:sz="4" w:space="0" w:color="000000"/>
              <w:bottom w:val="single" w:sz="4" w:space="0" w:color="000000"/>
            </w:tcBorders>
          </w:tcPr>
          <w:p w14:paraId="4B0052F1" w14:textId="77777777" w:rsidR="00BD6B97" w:rsidRPr="007A7659" w:rsidRDefault="00BD6B97">
            <w:pPr>
              <w:pStyle w:val="TableEntry"/>
              <w:snapToGrid w:val="0"/>
              <w:rPr>
                <w:noProof w:val="0"/>
              </w:rPr>
            </w:pPr>
            <w:r w:rsidRPr="007A7659">
              <w:rPr>
                <w:noProof w:val="0"/>
              </w:rPr>
              <w:t>2</w:t>
            </w:r>
          </w:p>
        </w:tc>
        <w:tc>
          <w:tcPr>
            <w:tcW w:w="2305" w:type="dxa"/>
            <w:tcBorders>
              <w:left w:val="single" w:sz="4" w:space="0" w:color="000000"/>
              <w:bottom w:val="single" w:sz="4" w:space="0" w:color="000000"/>
            </w:tcBorders>
          </w:tcPr>
          <w:p w14:paraId="667ABF71" w14:textId="77777777" w:rsidR="00BD6B97" w:rsidRPr="007A7659" w:rsidRDefault="00BD6B97">
            <w:pPr>
              <w:pStyle w:val="TableEntry"/>
              <w:snapToGrid w:val="0"/>
              <w:rPr>
                <w:noProof w:val="0"/>
              </w:rPr>
            </w:pPr>
            <w:r w:rsidRPr="007A7659">
              <w:rPr>
                <w:noProof w:val="0"/>
              </w:rPr>
              <w:t>Sequence</w:t>
            </w:r>
          </w:p>
        </w:tc>
        <w:tc>
          <w:tcPr>
            <w:tcW w:w="1255" w:type="dxa"/>
            <w:tcBorders>
              <w:left w:val="single" w:sz="4" w:space="0" w:color="000000"/>
              <w:bottom w:val="single" w:sz="4" w:space="0" w:color="000000"/>
              <w:right w:val="single" w:sz="4" w:space="0" w:color="000000"/>
            </w:tcBorders>
          </w:tcPr>
          <w:p w14:paraId="0E0F2E5E" w14:textId="77777777" w:rsidR="00BD6B97" w:rsidRPr="007A7659" w:rsidRDefault="00BD6B97">
            <w:pPr>
              <w:pStyle w:val="TableEntry"/>
              <w:snapToGrid w:val="0"/>
              <w:rPr>
                <w:bCs/>
                <w:noProof w:val="0"/>
              </w:rPr>
            </w:pPr>
            <w:r w:rsidRPr="007A7659">
              <w:rPr>
                <w:bCs/>
                <w:noProof w:val="0"/>
              </w:rPr>
              <w:t>1</w:t>
            </w:r>
          </w:p>
        </w:tc>
      </w:tr>
      <w:tr w:rsidR="00BD6B97" w:rsidRPr="007A7659" w14:paraId="70595AA5" w14:textId="77777777">
        <w:trPr>
          <w:jc w:val="center"/>
        </w:trPr>
        <w:tc>
          <w:tcPr>
            <w:tcW w:w="1127" w:type="dxa"/>
            <w:tcBorders>
              <w:left w:val="single" w:sz="4" w:space="0" w:color="000000"/>
              <w:bottom w:val="single" w:sz="4" w:space="0" w:color="000000"/>
            </w:tcBorders>
          </w:tcPr>
          <w:p w14:paraId="7D54FD47" w14:textId="77777777" w:rsidR="00BD6B97" w:rsidRPr="007A7659" w:rsidRDefault="00BD6B97">
            <w:pPr>
              <w:pStyle w:val="TableEntry"/>
              <w:snapToGrid w:val="0"/>
              <w:rPr>
                <w:noProof w:val="0"/>
              </w:rPr>
            </w:pPr>
            <w:r w:rsidRPr="007A7659">
              <w:rPr>
                <w:noProof w:val="0"/>
              </w:rPr>
              <w:t>3</w:t>
            </w:r>
          </w:p>
        </w:tc>
        <w:tc>
          <w:tcPr>
            <w:tcW w:w="2305" w:type="dxa"/>
            <w:tcBorders>
              <w:left w:val="single" w:sz="4" w:space="0" w:color="000000"/>
              <w:bottom w:val="single" w:sz="4" w:space="0" w:color="000000"/>
            </w:tcBorders>
          </w:tcPr>
          <w:p w14:paraId="40858DE5" w14:textId="77777777" w:rsidR="00BD6B97" w:rsidRPr="007A7659" w:rsidRDefault="00BD6B97">
            <w:pPr>
              <w:pStyle w:val="TableEntry"/>
              <w:snapToGrid w:val="0"/>
              <w:rPr>
                <w:noProof w:val="0"/>
              </w:rPr>
            </w:pPr>
            <w:r w:rsidRPr="007A7659">
              <w:rPr>
                <w:noProof w:val="0"/>
              </w:rPr>
              <w:t>Field Position</w:t>
            </w:r>
          </w:p>
        </w:tc>
        <w:tc>
          <w:tcPr>
            <w:tcW w:w="1255" w:type="dxa"/>
            <w:tcBorders>
              <w:left w:val="single" w:sz="4" w:space="0" w:color="000000"/>
              <w:bottom w:val="single" w:sz="4" w:space="0" w:color="000000"/>
              <w:right w:val="single" w:sz="4" w:space="0" w:color="000000"/>
            </w:tcBorders>
          </w:tcPr>
          <w:p w14:paraId="5EA162D4" w14:textId="77777777" w:rsidR="00BD6B97" w:rsidRPr="007A7659" w:rsidRDefault="00BD6B97">
            <w:pPr>
              <w:pStyle w:val="TableEntry"/>
              <w:snapToGrid w:val="0"/>
              <w:rPr>
                <w:bCs/>
                <w:noProof w:val="0"/>
              </w:rPr>
            </w:pPr>
            <w:r w:rsidRPr="007A7659">
              <w:rPr>
                <w:bCs/>
                <w:noProof w:val="0"/>
              </w:rPr>
              <w:t>8</w:t>
            </w:r>
          </w:p>
        </w:tc>
      </w:tr>
      <w:tr w:rsidR="00BD6B97" w:rsidRPr="007A7659" w14:paraId="6B8DABCC" w14:textId="77777777">
        <w:trPr>
          <w:jc w:val="center"/>
        </w:trPr>
        <w:tc>
          <w:tcPr>
            <w:tcW w:w="1127" w:type="dxa"/>
            <w:tcBorders>
              <w:left w:val="single" w:sz="4" w:space="0" w:color="000000"/>
              <w:bottom w:val="single" w:sz="4" w:space="0" w:color="000000"/>
            </w:tcBorders>
          </w:tcPr>
          <w:p w14:paraId="2EF760E8" w14:textId="77777777" w:rsidR="00BD6B97" w:rsidRPr="007A7659" w:rsidRDefault="00BD6B97">
            <w:pPr>
              <w:pStyle w:val="TableEntry"/>
              <w:snapToGrid w:val="0"/>
              <w:rPr>
                <w:noProof w:val="0"/>
              </w:rPr>
            </w:pPr>
            <w:r w:rsidRPr="007A7659">
              <w:rPr>
                <w:noProof w:val="0"/>
              </w:rPr>
              <w:t>4</w:t>
            </w:r>
          </w:p>
        </w:tc>
        <w:tc>
          <w:tcPr>
            <w:tcW w:w="2305" w:type="dxa"/>
            <w:tcBorders>
              <w:left w:val="single" w:sz="4" w:space="0" w:color="000000"/>
              <w:bottom w:val="single" w:sz="4" w:space="0" w:color="000000"/>
            </w:tcBorders>
          </w:tcPr>
          <w:p w14:paraId="634D6C96" w14:textId="77777777" w:rsidR="00BD6B97" w:rsidRPr="007A7659" w:rsidRDefault="00BD6B97">
            <w:pPr>
              <w:pStyle w:val="TableEntry"/>
              <w:snapToGrid w:val="0"/>
              <w:rPr>
                <w:noProof w:val="0"/>
              </w:rPr>
            </w:pPr>
            <w:r w:rsidRPr="007A7659">
              <w:rPr>
                <w:noProof w:val="0"/>
              </w:rPr>
              <w:t>Field Repetition</w:t>
            </w:r>
          </w:p>
        </w:tc>
        <w:tc>
          <w:tcPr>
            <w:tcW w:w="1255" w:type="dxa"/>
            <w:tcBorders>
              <w:left w:val="single" w:sz="4" w:space="0" w:color="000000"/>
              <w:bottom w:val="single" w:sz="4" w:space="0" w:color="000000"/>
              <w:right w:val="single" w:sz="4" w:space="0" w:color="000000"/>
            </w:tcBorders>
          </w:tcPr>
          <w:p w14:paraId="2C4B9B33" w14:textId="77777777" w:rsidR="00BD6B97" w:rsidRPr="007A7659" w:rsidRDefault="00BD6B97">
            <w:pPr>
              <w:pStyle w:val="TableEntry"/>
              <w:snapToGrid w:val="0"/>
              <w:rPr>
                <w:i/>
                <w:iCs/>
                <w:noProof w:val="0"/>
              </w:rPr>
            </w:pPr>
            <w:r w:rsidRPr="007A7659">
              <w:rPr>
                <w:i/>
                <w:iCs/>
                <w:noProof w:val="0"/>
              </w:rPr>
              <w:t>(see below)</w:t>
            </w:r>
          </w:p>
        </w:tc>
      </w:tr>
      <w:tr w:rsidR="00BD6B97" w:rsidRPr="007A7659" w14:paraId="6A8DB8E9" w14:textId="77777777">
        <w:trPr>
          <w:jc w:val="center"/>
        </w:trPr>
        <w:tc>
          <w:tcPr>
            <w:tcW w:w="1127" w:type="dxa"/>
            <w:tcBorders>
              <w:left w:val="single" w:sz="4" w:space="0" w:color="000000"/>
              <w:bottom w:val="single" w:sz="4" w:space="0" w:color="000000"/>
            </w:tcBorders>
          </w:tcPr>
          <w:p w14:paraId="35049AC2" w14:textId="77777777" w:rsidR="00BD6B97" w:rsidRPr="007A7659" w:rsidRDefault="00BD6B97">
            <w:pPr>
              <w:pStyle w:val="TableEntry"/>
              <w:snapToGrid w:val="0"/>
              <w:rPr>
                <w:noProof w:val="0"/>
              </w:rPr>
            </w:pPr>
            <w:r w:rsidRPr="007A7659">
              <w:rPr>
                <w:noProof w:val="0"/>
              </w:rPr>
              <w:t>5</w:t>
            </w:r>
          </w:p>
        </w:tc>
        <w:tc>
          <w:tcPr>
            <w:tcW w:w="2305" w:type="dxa"/>
            <w:tcBorders>
              <w:left w:val="single" w:sz="4" w:space="0" w:color="000000"/>
              <w:bottom w:val="single" w:sz="4" w:space="0" w:color="000000"/>
            </w:tcBorders>
          </w:tcPr>
          <w:p w14:paraId="0CB1E2D1" w14:textId="77777777" w:rsidR="00BD6B97" w:rsidRPr="007A7659" w:rsidRDefault="00BD6B97">
            <w:pPr>
              <w:pStyle w:val="TableEntry"/>
              <w:snapToGrid w:val="0"/>
              <w:rPr>
                <w:noProof w:val="0"/>
              </w:rPr>
            </w:pPr>
            <w:r w:rsidRPr="007A7659">
              <w:rPr>
                <w:noProof w:val="0"/>
              </w:rPr>
              <w:t>Component Number</w:t>
            </w:r>
          </w:p>
        </w:tc>
        <w:tc>
          <w:tcPr>
            <w:tcW w:w="1255" w:type="dxa"/>
            <w:tcBorders>
              <w:left w:val="single" w:sz="4" w:space="0" w:color="000000"/>
              <w:bottom w:val="single" w:sz="4" w:space="0" w:color="000000"/>
              <w:right w:val="single" w:sz="4" w:space="0" w:color="000000"/>
            </w:tcBorders>
          </w:tcPr>
          <w:p w14:paraId="1F571357" w14:textId="77777777" w:rsidR="00BD6B97" w:rsidRPr="007A7659" w:rsidRDefault="00BD6B97">
            <w:pPr>
              <w:pStyle w:val="TableEntry"/>
              <w:snapToGrid w:val="0"/>
              <w:rPr>
                <w:i/>
                <w:iCs/>
                <w:noProof w:val="0"/>
              </w:rPr>
            </w:pPr>
            <w:r w:rsidRPr="007A7659">
              <w:rPr>
                <w:i/>
                <w:iCs/>
                <w:noProof w:val="0"/>
              </w:rPr>
              <w:t>(empty)</w:t>
            </w:r>
          </w:p>
        </w:tc>
      </w:tr>
      <w:tr w:rsidR="00BD6B97" w:rsidRPr="007A7659" w14:paraId="52C5976C" w14:textId="77777777">
        <w:trPr>
          <w:jc w:val="center"/>
        </w:trPr>
        <w:tc>
          <w:tcPr>
            <w:tcW w:w="1127" w:type="dxa"/>
            <w:tcBorders>
              <w:left w:val="single" w:sz="4" w:space="0" w:color="000000"/>
              <w:bottom w:val="single" w:sz="4" w:space="0" w:color="000000"/>
            </w:tcBorders>
          </w:tcPr>
          <w:p w14:paraId="59FBA759" w14:textId="77777777" w:rsidR="00BD6B97" w:rsidRPr="007A7659" w:rsidRDefault="00BD6B97">
            <w:pPr>
              <w:pStyle w:val="TableEntry"/>
              <w:snapToGrid w:val="0"/>
              <w:rPr>
                <w:noProof w:val="0"/>
              </w:rPr>
            </w:pPr>
            <w:r w:rsidRPr="007A7659">
              <w:rPr>
                <w:noProof w:val="0"/>
              </w:rPr>
              <w:t>6</w:t>
            </w:r>
          </w:p>
        </w:tc>
        <w:tc>
          <w:tcPr>
            <w:tcW w:w="2305" w:type="dxa"/>
            <w:tcBorders>
              <w:left w:val="single" w:sz="4" w:space="0" w:color="000000"/>
              <w:bottom w:val="single" w:sz="4" w:space="0" w:color="000000"/>
            </w:tcBorders>
          </w:tcPr>
          <w:p w14:paraId="264FDFF8" w14:textId="77777777" w:rsidR="00BD6B97" w:rsidRPr="007A7659" w:rsidRDefault="00BD6B97">
            <w:pPr>
              <w:pStyle w:val="TableEntry"/>
              <w:snapToGrid w:val="0"/>
              <w:rPr>
                <w:noProof w:val="0"/>
              </w:rPr>
            </w:pPr>
            <w:r w:rsidRPr="007A7659">
              <w:rPr>
                <w:noProof w:val="0"/>
              </w:rPr>
              <w:t>Subcomponent Number</w:t>
            </w:r>
          </w:p>
        </w:tc>
        <w:tc>
          <w:tcPr>
            <w:tcW w:w="1255" w:type="dxa"/>
            <w:tcBorders>
              <w:left w:val="single" w:sz="4" w:space="0" w:color="000000"/>
              <w:bottom w:val="single" w:sz="4" w:space="0" w:color="000000"/>
              <w:right w:val="single" w:sz="4" w:space="0" w:color="000000"/>
            </w:tcBorders>
          </w:tcPr>
          <w:p w14:paraId="614FF061" w14:textId="77777777" w:rsidR="00BD6B97" w:rsidRPr="007A7659" w:rsidRDefault="00BD6B97">
            <w:pPr>
              <w:pStyle w:val="TableEntry"/>
              <w:snapToGrid w:val="0"/>
              <w:rPr>
                <w:i/>
                <w:iCs/>
                <w:noProof w:val="0"/>
              </w:rPr>
            </w:pPr>
            <w:r w:rsidRPr="007A7659">
              <w:rPr>
                <w:i/>
                <w:iCs/>
                <w:noProof w:val="0"/>
              </w:rPr>
              <w:t>(empty)</w:t>
            </w:r>
          </w:p>
        </w:tc>
      </w:tr>
    </w:tbl>
    <w:p w14:paraId="014EF071" w14:textId="77777777" w:rsidR="00BD6B97" w:rsidRPr="007A7659" w:rsidRDefault="00BD6B97" w:rsidP="001D3953">
      <w:pPr>
        <w:pStyle w:val="BodyText"/>
      </w:pPr>
    </w:p>
    <w:p w14:paraId="4C6AC93C" w14:textId="77777777" w:rsidR="00BD6B97" w:rsidRPr="007A7659" w:rsidRDefault="00BD6B97">
      <w:r w:rsidRPr="007A7659">
        <w:rPr>
          <w:i/>
          <w:iCs/>
        </w:rPr>
        <w:t>ERR-2.4-Field Repetition</w:t>
      </w:r>
      <w:r w:rsidRPr="007A7659">
        <w:t xml:space="preserve"> identifies the ordinal occurrence of QPD-8 that contained the unrecognized domain. As specified by HL7, </w:t>
      </w:r>
      <w:r w:rsidRPr="007A7659">
        <w:rPr>
          <w:i/>
          <w:iCs/>
        </w:rPr>
        <w:t xml:space="preserve">ERR-2.5-Component Number </w:t>
      </w:r>
      <w:r w:rsidRPr="007A7659">
        <w:t xml:space="preserve">and </w:t>
      </w:r>
      <w:r w:rsidRPr="007A7659">
        <w:rPr>
          <w:i/>
          <w:iCs/>
        </w:rPr>
        <w:t>ERR-2.6-Subcomponent Number</w:t>
      </w:r>
      <w:r w:rsidRPr="007A7659">
        <w:t xml:space="preserve"> are not valued because we are referring to the entire field QPD-8.</w:t>
      </w:r>
    </w:p>
    <w:p w14:paraId="37B6E6C1" w14:textId="77777777" w:rsidR="00BD6B97" w:rsidRPr="007A7659" w:rsidRDefault="00BD6B97">
      <w:r w:rsidRPr="007A7659">
        <w:rPr>
          <w:i/>
          <w:iCs/>
        </w:rPr>
        <w:t>ERR-3-HL7 Error Code</w:t>
      </w:r>
      <w:r w:rsidRPr="007A7659">
        <w:t xml:space="preserve"> is populated with the error condition code </w:t>
      </w:r>
      <w:r w:rsidRPr="007A7659">
        <w:rPr>
          <w:rStyle w:val="BodyTextChar"/>
        </w:rPr>
        <w:t>204</w:t>
      </w:r>
      <w:r w:rsidRPr="007A7659">
        <w:t xml:space="preserve"> (unknown key identifier). Together with the values in ERR-2, this signifies that the Patient Demographics Supplier did not recognize the domain for </w:t>
      </w:r>
      <w:r w:rsidRPr="007A7659">
        <w:rPr>
          <w:i/>
        </w:rPr>
        <w:t>QPD-8-What Domains Returned</w:t>
      </w:r>
      <w:r w:rsidRPr="007A7659">
        <w:t>.</w:t>
      </w:r>
    </w:p>
    <w:p w14:paraId="7EBF44E3" w14:textId="77777777" w:rsidR="00BD6B97" w:rsidRPr="007A7659" w:rsidRDefault="00BD6B97">
      <w:pPr>
        <w:pStyle w:val="Heading5"/>
        <w:numPr>
          <w:ilvl w:val="4"/>
          <w:numId w:val="19"/>
        </w:numPr>
        <w:tabs>
          <w:tab w:val="left" w:pos="1008"/>
        </w:tabs>
        <w:rPr>
          <w:noProof w:val="0"/>
        </w:rPr>
      </w:pPr>
      <w:bookmarkStart w:id="3600" w:name="_Toc173916553"/>
      <w:bookmarkStart w:id="3601" w:name="_Toc174249055"/>
      <w:r w:rsidRPr="007A7659">
        <w:rPr>
          <w:noProof w:val="0"/>
        </w:rPr>
        <w:t>Expected Actions</w:t>
      </w:r>
      <w:bookmarkEnd w:id="3600"/>
      <w:bookmarkEnd w:id="3601"/>
    </w:p>
    <w:p w14:paraId="0AC2C34F" w14:textId="77777777" w:rsidR="00BD6B97" w:rsidRPr="007A7659" w:rsidRDefault="00BD6B97">
      <w:r w:rsidRPr="007A7659">
        <w:t xml:space="preserve">The Patient Demographics Consumer will use the demographic information provided by the Patient Demographics Supplier to perform the functions for which it requested the information, </w:t>
      </w:r>
      <w:r w:rsidRPr="007A7659">
        <w:rPr>
          <w:iCs/>
        </w:rPr>
        <w:t>e.g.</w:t>
      </w:r>
      <w:r w:rsidRPr="007A7659">
        <w:t>, providing a pick list to the user.</w:t>
      </w:r>
    </w:p>
    <w:p w14:paraId="6CCB7780" w14:textId="77777777" w:rsidR="00BD6B97" w:rsidRPr="007A7659" w:rsidRDefault="00BD6B97">
      <w:r w:rsidRPr="007A7659">
        <w:t>If the Supplier has sent a DSC segment containing a continuation pointer value, additional increments of data are available upon request by the Consumer. After receiving each increment of data that includes a DSC segment containing a continuation pointer value, the Consumer should take one of the following actions.</w:t>
      </w:r>
    </w:p>
    <w:p w14:paraId="54B4667B" w14:textId="77777777" w:rsidR="00BD6B97" w:rsidRPr="007A7659" w:rsidRDefault="00BD6B97" w:rsidP="006E48D2">
      <w:pPr>
        <w:pStyle w:val="ListBullet2"/>
        <w:numPr>
          <w:ilvl w:val="0"/>
          <w:numId w:val="30"/>
        </w:numPr>
      </w:pPr>
      <w:r w:rsidRPr="007A7659">
        <w:t xml:space="preserve">If the Consumer wishes to receive another increment of the data, the Consumer reissues the query message using a new unique value in </w:t>
      </w:r>
      <w:r w:rsidRPr="007A7659">
        <w:rPr>
          <w:i/>
          <w:iCs/>
        </w:rPr>
        <w:t>MSH-10-message control ID</w:t>
      </w:r>
      <w:r w:rsidRPr="007A7659">
        <w:t xml:space="preserve"> and adding the DSC segment after the RCP segment. DSC-1 shall echo the continuation pointer returned in RSP^K22 DSC-1 segment.</w:t>
      </w:r>
    </w:p>
    <w:p w14:paraId="27CC55A0" w14:textId="77777777" w:rsidR="00BD6B97" w:rsidRPr="007A7659" w:rsidRDefault="00BD6B97" w:rsidP="006E48D2">
      <w:pPr>
        <w:pStyle w:val="ListBullet2"/>
        <w:numPr>
          <w:ilvl w:val="0"/>
          <w:numId w:val="30"/>
        </w:numPr>
      </w:pPr>
      <w:r w:rsidRPr="007A7659">
        <w:t>If the Consumer does not wish to receive another increment of the data, the Consumer issues a cancel query (QCN^J01) message.</w:t>
      </w:r>
    </w:p>
    <w:p w14:paraId="64FDA5E7" w14:textId="77777777" w:rsidR="00BD6B97" w:rsidRPr="007A7659" w:rsidRDefault="00BD6B97" w:rsidP="006E48D2">
      <w:pPr>
        <w:pStyle w:val="ListBullet2"/>
        <w:numPr>
          <w:ilvl w:val="0"/>
          <w:numId w:val="30"/>
        </w:numPr>
      </w:pPr>
      <w:r w:rsidRPr="007A7659">
        <w:t>If the Consumer does not reissue the query or send a cancel query message, the query will eventually terminate.</w:t>
      </w:r>
    </w:p>
    <w:p w14:paraId="71D27365" w14:textId="77777777" w:rsidR="00BD6B97" w:rsidRPr="007A7659" w:rsidRDefault="00BD6B97" w:rsidP="00C41543">
      <w:pPr>
        <w:pStyle w:val="BodyText"/>
      </w:pPr>
      <w:r w:rsidRPr="007A7659">
        <w:t>If the Supplier has not sent a DSC segment containing a continuation pointer value, no more increments of data are available and no further action by the Consumer is required.</w:t>
      </w:r>
      <w:bookmarkStart w:id="3602" w:name="_Toc173916556"/>
      <w:bookmarkStart w:id="3603" w:name="_Toc174249058"/>
    </w:p>
    <w:p w14:paraId="31A1D9C9" w14:textId="77777777" w:rsidR="00BD6B97" w:rsidRPr="007A7659" w:rsidRDefault="00BD6B97" w:rsidP="00C41543">
      <w:pPr>
        <w:pStyle w:val="Heading4"/>
        <w:numPr>
          <w:ilvl w:val="3"/>
          <w:numId w:val="19"/>
        </w:numPr>
        <w:tabs>
          <w:tab w:val="clear" w:pos="2160"/>
          <w:tab w:val="clear" w:pos="2880"/>
        </w:tabs>
        <w:rPr>
          <w:noProof w:val="0"/>
        </w:rPr>
      </w:pPr>
      <w:r w:rsidRPr="007A7659">
        <w:rPr>
          <w:noProof w:val="0"/>
        </w:rPr>
        <w:lastRenderedPageBreak/>
        <w:t>Canceling a query</w:t>
      </w:r>
      <w:bookmarkEnd w:id="3602"/>
      <w:bookmarkEnd w:id="3603"/>
    </w:p>
    <w:p w14:paraId="292CC3AC" w14:textId="77777777" w:rsidR="00BD6B97" w:rsidRPr="007A7659" w:rsidRDefault="00BD6B97" w:rsidP="001D3953">
      <w:pPr>
        <w:pStyle w:val="BodyText"/>
      </w:pPr>
      <w:r w:rsidRPr="007A7659">
        <w:t>The Patient Demographic Consumer can send a cancel trigger to notify the Patient Demographic Supplier that no more incremental response will be requested, and interactive query can be terminated. This cancellation trigger is optional. How long the Patient Demographic Supplier retains query results (for incremental response) is an implementation decision and therefore beyond the scope of IHE.</w:t>
      </w:r>
    </w:p>
    <w:p w14:paraId="355B542F" w14:textId="77777777" w:rsidR="00BD6B97" w:rsidRPr="007A7659" w:rsidRDefault="00BD6B97">
      <w:pPr>
        <w:pStyle w:val="Heading5"/>
        <w:numPr>
          <w:ilvl w:val="4"/>
          <w:numId w:val="19"/>
        </w:numPr>
        <w:rPr>
          <w:noProof w:val="0"/>
        </w:rPr>
      </w:pPr>
      <w:bookmarkStart w:id="3604" w:name="_Toc173916557"/>
      <w:bookmarkStart w:id="3605" w:name="_Toc174249059"/>
      <w:r w:rsidRPr="007A7659">
        <w:rPr>
          <w:noProof w:val="0"/>
        </w:rPr>
        <w:t>Trigger Events</w:t>
      </w:r>
      <w:bookmarkEnd w:id="3604"/>
      <w:bookmarkEnd w:id="3605"/>
    </w:p>
    <w:p w14:paraId="0BB9597B" w14:textId="77777777" w:rsidR="00BD6B97" w:rsidRPr="007A7659" w:rsidRDefault="00BD6B97" w:rsidP="007F0DB9">
      <w:pPr>
        <w:pStyle w:val="BodyText"/>
      </w:pPr>
      <w:r w:rsidRPr="007A7659">
        <w:t>The Patient Demographic Consumer which received a RSP^K22 response message indicating there more incremental response data available, can terminate the interactive query with the following HL7 trigger event:</w:t>
      </w:r>
    </w:p>
    <w:p w14:paraId="60AA8552" w14:textId="77777777" w:rsidR="00BD6B97" w:rsidRPr="007A7659" w:rsidRDefault="00BD6B97" w:rsidP="001D3953">
      <w:pPr>
        <w:pStyle w:val="BodyText"/>
        <w:rPr>
          <w:b/>
        </w:rPr>
      </w:pPr>
      <w:r w:rsidRPr="007A7659">
        <w:t>J01 – Cancel query status</w:t>
      </w:r>
    </w:p>
    <w:p w14:paraId="08C97921" w14:textId="77777777" w:rsidR="00BD6B97" w:rsidRPr="007A7659" w:rsidRDefault="00BD6B97">
      <w:pPr>
        <w:pStyle w:val="Heading5"/>
        <w:numPr>
          <w:ilvl w:val="4"/>
          <w:numId w:val="19"/>
        </w:numPr>
        <w:rPr>
          <w:noProof w:val="0"/>
        </w:rPr>
      </w:pPr>
      <w:bookmarkStart w:id="3606" w:name="_Toc173916558"/>
      <w:bookmarkStart w:id="3607" w:name="_Toc174249060"/>
      <w:r w:rsidRPr="007A7659">
        <w:rPr>
          <w:noProof w:val="0"/>
        </w:rPr>
        <w:t>Message Semantics</w:t>
      </w:r>
      <w:bookmarkEnd w:id="3606"/>
      <w:bookmarkEnd w:id="3607"/>
    </w:p>
    <w:p w14:paraId="34388E67" w14:textId="77777777" w:rsidR="00BD6B97" w:rsidRPr="007A7659" w:rsidRDefault="00BD6B97" w:rsidP="001D3953">
      <w:pPr>
        <w:pStyle w:val="BodyText"/>
      </w:pPr>
      <w:r w:rsidRPr="007A7659">
        <w:t>Canceling a query is conducted by the QCN^J01 message. The Patient Demographic Consumer can generate this message to notify the Patient Demographic Supplier that no more data is desired. The segments of the message listed below are required, and their details descriptions are provided in the following subsections.</w:t>
      </w:r>
    </w:p>
    <w:p w14:paraId="78BBCDB8" w14:textId="77777777" w:rsidR="00BD6B97" w:rsidRPr="007A7659" w:rsidRDefault="00BD6B97">
      <w:pPr>
        <w:pStyle w:val="TableTitle"/>
      </w:pPr>
      <w:r w:rsidRPr="007A7659">
        <w:t>Table 3.22-10: QCN Cancel query</w:t>
      </w:r>
    </w:p>
    <w:tbl>
      <w:tblPr>
        <w:tblW w:w="0" w:type="auto"/>
        <w:tblInd w:w="1638" w:type="dxa"/>
        <w:tblLayout w:type="fixed"/>
        <w:tblLook w:val="0000" w:firstRow="0" w:lastRow="0" w:firstColumn="0" w:lastColumn="0" w:noHBand="0" w:noVBand="0"/>
      </w:tblPr>
      <w:tblGrid>
        <w:gridCol w:w="1034"/>
        <w:gridCol w:w="2785"/>
        <w:gridCol w:w="2394"/>
      </w:tblGrid>
      <w:tr w:rsidR="00BD6B97" w:rsidRPr="007A7659" w14:paraId="72C4453C" w14:textId="77777777">
        <w:tc>
          <w:tcPr>
            <w:tcW w:w="1034" w:type="dxa"/>
            <w:tcBorders>
              <w:top w:val="single" w:sz="4" w:space="0" w:color="000000"/>
              <w:left w:val="single" w:sz="4" w:space="0" w:color="000000"/>
              <w:bottom w:val="single" w:sz="4" w:space="0" w:color="000000"/>
            </w:tcBorders>
            <w:shd w:val="clear" w:color="auto" w:fill="E0E0E0"/>
          </w:tcPr>
          <w:p w14:paraId="57D016E9" w14:textId="77777777" w:rsidR="00BD6B97" w:rsidRPr="007A7659" w:rsidRDefault="00BD6B97" w:rsidP="0002013A">
            <w:pPr>
              <w:pStyle w:val="TableEntryHeader"/>
            </w:pPr>
            <w:r w:rsidRPr="007A7659">
              <w:t>QCN</w:t>
            </w:r>
          </w:p>
        </w:tc>
        <w:tc>
          <w:tcPr>
            <w:tcW w:w="2785" w:type="dxa"/>
            <w:tcBorders>
              <w:top w:val="single" w:sz="4" w:space="0" w:color="000000"/>
              <w:left w:val="single" w:sz="4" w:space="0" w:color="000000"/>
              <w:bottom w:val="single" w:sz="4" w:space="0" w:color="000000"/>
            </w:tcBorders>
            <w:shd w:val="clear" w:color="auto" w:fill="E0E0E0"/>
          </w:tcPr>
          <w:p w14:paraId="650BC747" w14:textId="77777777" w:rsidR="00BD6B97" w:rsidRPr="007A7659" w:rsidRDefault="00BD6B97" w:rsidP="0002013A">
            <w:pPr>
              <w:pStyle w:val="TableEntryHeader"/>
            </w:pPr>
            <w:r w:rsidRPr="007A7659">
              <w:t>Cancel query</w:t>
            </w:r>
          </w:p>
        </w:tc>
        <w:tc>
          <w:tcPr>
            <w:tcW w:w="2394" w:type="dxa"/>
            <w:tcBorders>
              <w:top w:val="single" w:sz="4" w:space="0" w:color="000000"/>
              <w:left w:val="single" w:sz="4" w:space="0" w:color="000000"/>
              <w:bottom w:val="single" w:sz="4" w:space="0" w:color="000000"/>
              <w:right w:val="single" w:sz="4" w:space="0" w:color="000000"/>
            </w:tcBorders>
            <w:shd w:val="clear" w:color="auto" w:fill="E0E0E0"/>
          </w:tcPr>
          <w:p w14:paraId="0FE8D872" w14:textId="3D25A851" w:rsidR="00BD6B97" w:rsidRPr="007A7659" w:rsidRDefault="00BD6B97" w:rsidP="0002013A">
            <w:pPr>
              <w:pStyle w:val="TableEntryHeader"/>
            </w:pPr>
            <w:r w:rsidRPr="007A7659">
              <w:t xml:space="preserve">Chapter in HL7 </w:t>
            </w:r>
            <w:r w:rsidR="0002013A">
              <w:t>v</w:t>
            </w:r>
            <w:r w:rsidRPr="007A7659">
              <w:t>2.5</w:t>
            </w:r>
          </w:p>
        </w:tc>
      </w:tr>
      <w:tr w:rsidR="00BD6B97" w:rsidRPr="007A7659" w14:paraId="379CB01D" w14:textId="77777777">
        <w:tc>
          <w:tcPr>
            <w:tcW w:w="1034" w:type="dxa"/>
            <w:tcBorders>
              <w:left w:val="single" w:sz="4" w:space="0" w:color="000000"/>
              <w:bottom w:val="single" w:sz="4" w:space="0" w:color="000000"/>
            </w:tcBorders>
          </w:tcPr>
          <w:p w14:paraId="6EA0F4FF" w14:textId="77777777" w:rsidR="00BD6B97" w:rsidRPr="007A7659" w:rsidRDefault="00BD6B97">
            <w:pPr>
              <w:pStyle w:val="TableEntry"/>
              <w:rPr>
                <w:noProof w:val="0"/>
              </w:rPr>
            </w:pPr>
            <w:r w:rsidRPr="007A7659">
              <w:rPr>
                <w:noProof w:val="0"/>
              </w:rPr>
              <w:t>MSH</w:t>
            </w:r>
          </w:p>
        </w:tc>
        <w:tc>
          <w:tcPr>
            <w:tcW w:w="2785" w:type="dxa"/>
            <w:tcBorders>
              <w:left w:val="single" w:sz="4" w:space="0" w:color="000000"/>
              <w:bottom w:val="single" w:sz="4" w:space="0" w:color="000000"/>
            </w:tcBorders>
          </w:tcPr>
          <w:p w14:paraId="2FE3D18D" w14:textId="77777777" w:rsidR="00BD6B97" w:rsidRPr="007A7659" w:rsidRDefault="00BD6B97">
            <w:pPr>
              <w:pStyle w:val="TableEntry"/>
              <w:rPr>
                <w:noProof w:val="0"/>
              </w:rPr>
            </w:pPr>
            <w:r w:rsidRPr="007A7659">
              <w:rPr>
                <w:noProof w:val="0"/>
              </w:rPr>
              <w:t>Message Header</w:t>
            </w:r>
          </w:p>
        </w:tc>
        <w:tc>
          <w:tcPr>
            <w:tcW w:w="2394" w:type="dxa"/>
            <w:tcBorders>
              <w:left w:val="single" w:sz="4" w:space="0" w:color="000000"/>
              <w:bottom w:val="single" w:sz="4" w:space="0" w:color="000000"/>
              <w:right w:val="single" w:sz="4" w:space="0" w:color="000000"/>
            </w:tcBorders>
          </w:tcPr>
          <w:p w14:paraId="51EACBE3" w14:textId="77777777" w:rsidR="00BD6B97" w:rsidRPr="007A7659" w:rsidRDefault="00BD6B97">
            <w:pPr>
              <w:pStyle w:val="TableEntry"/>
              <w:rPr>
                <w:noProof w:val="0"/>
              </w:rPr>
            </w:pPr>
            <w:r w:rsidRPr="007A7659">
              <w:rPr>
                <w:noProof w:val="0"/>
              </w:rPr>
              <w:t>2</w:t>
            </w:r>
          </w:p>
        </w:tc>
      </w:tr>
      <w:tr w:rsidR="00BD6B97" w:rsidRPr="007A7659" w14:paraId="2AEE46FF" w14:textId="77777777">
        <w:tc>
          <w:tcPr>
            <w:tcW w:w="1034" w:type="dxa"/>
            <w:tcBorders>
              <w:left w:val="single" w:sz="4" w:space="0" w:color="000000"/>
              <w:bottom w:val="single" w:sz="4" w:space="0" w:color="000000"/>
            </w:tcBorders>
          </w:tcPr>
          <w:p w14:paraId="111D0A8D" w14:textId="77777777" w:rsidR="00BD6B97" w:rsidRPr="007A7659" w:rsidRDefault="00BD6B97">
            <w:pPr>
              <w:pStyle w:val="TableEntry"/>
              <w:rPr>
                <w:noProof w:val="0"/>
              </w:rPr>
            </w:pPr>
            <w:r w:rsidRPr="007A7659">
              <w:rPr>
                <w:noProof w:val="0"/>
              </w:rPr>
              <w:t>QID</w:t>
            </w:r>
          </w:p>
        </w:tc>
        <w:tc>
          <w:tcPr>
            <w:tcW w:w="2785" w:type="dxa"/>
            <w:tcBorders>
              <w:left w:val="single" w:sz="4" w:space="0" w:color="000000"/>
              <w:bottom w:val="single" w:sz="4" w:space="0" w:color="000000"/>
            </w:tcBorders>
          </w:tcPr>
          <w:p w14:paraId="222A77AD" w14:textId="77777777" w:rsidR="00BD6B97" w:rsidRPr="007A7659" w:rsidRDefault="00BD6B97">
            <w:pPr>
              <w:pStyle w:val="TableEntry"/>
              <w:rPr>
                <w:noProof w:val="0"/>
              </w:rPr>
            </w:pPr>
            <w:r w:rsidRPr="007A7659">
              <w:rPr>
                <w:noProof w:val="0"/>
              </w:rPr>
              <w:t>Query identification Segment</w:t>
            </w:r>
          </w:p>
        </w:tc>
        <w:tc>
          <w:tcPr>
            <w:tcW w:w="2394" w:type="dxa"/>
            <w:tcBorders>
              <w:left w:val="single" w:sz="4" w:space="0" w:color="000000"/>
              <w:bottom w:val="single" w:sz="4" w:space="0" w:color="000000"/>
              <w:right w:val="single" w:sz="4" w:space="0" w:color="000000"/>
            </w:tcBorders>
          </w:tcPr>
          <w:p w14:paraId="523DE104" w14:textId="77777777" w:rsidR="00BD6B97" w:rsidRPr="007A7659" w:rsidRDefault="00BD6B97">
            <w:pPr>
              <w:pStyle w:val="TableEntry"/>
              <w:rPr>
                <w:noProof w:val="0"/>
              </w:rPr>
            </w:pPr>
            <w:r w:rsidRPr="007A7659">
              <w:rPr>
                <w:noProof w:val="0"/>
              </w:rPr>
              <w:t>5</w:t>
            </w:r>
          </w:p>
        </w:tc>
      </w:tr>
    </w:tbl>
    <w:p w14:paraId="122677BC" w14:textId="77777777" w:rsidR="00BD6B97" w:rsidRPr="007A7659" w:rsidRDefault="00BD6B97" w:rsidP="001D3953">
      <w:pPr>
        <w:pStyle w:val="BodyText"/>
      </w:pPr>
    </w:p>
    <w:p w14:paraId="68CC2BA1" w14:textId="77777777" w:rsidR="00BD6B97" w:rsidRPr="007A7659" w:rsidRDefault="00BD6B97" w:rsidP="001D3953">
      <w:pPr>
        <w:pStyle w:val="BodyText"/>
      </w:pPr>
      <w:r w:rsidRPr="007A7659">
        <w:t>The receiver shall acknowledge this cancel by the HL7 ACK message. See ITI TF-2x: C.2.3, “Acknowledgement Modes”, for definition and discussion of the ACK message.</w:t>
      </w:r>
    </w:p>
    <w:p w14:paraId="7BB2B280" w14:textId="77777777" w:rsidR="00BD6B97" w:rsidRPr="007A7659" w:rsidRDefault="00BD6B97">
      <w:pPr>
        <w:pStyle w:val="Heading6"/>
        <w:numPr>
          <w:ilvl w:val="5"/>
          <w:numId w:val="19"/>
        </w:numPr>
        <w:tabs>
          <w:tab w:val="clear" w:pos="4320"/>
        </w:tabs>
        <w:rPr>
          <w:noProof w:val="0"/>
        </w:rPr>
      </w:pPr>
      <w:bookmarkStart w:id="3608" w:name="_Toc173916559"/>
      <w:bookmarkStart w:id="3609" w:name="_Toc174249061"/>
      <w:r w:rsidRPr="007A7659">
        <w:rPr>
          <w:noProof w:val="0"/>
        </w:rPr>
        <w:t>MSH Segment</w:t>
      </w:r>
      <w:bookmarkEnd w:id="3608"/>
      <w:bookmarkEnd w:id="3609"/>
    </w:p>
    <w:p w14:paraId="1176D1BD" w14:textId="77777777" w:rsidR="00BD6B97" w:rsidRPr="007A7659" w:rsidRDefault="00BD6B97" w:rsidP="001D3953">
      <w:pPr>
        <w:pStyle w:val="BodyText"/>
      </w:pPr>
      <w:r w:rsidRPr="007A7659">
        <w:t>The MSH segment shall be constructed as defined in the “Message Control” section (ITI TF-2x: C.2.2).</w:t>
      </w:r>
    </w:p>
    <w:p w14:paraId="1658EF3E" w14:textId="77777777" w:rsidR="00BD6B97" w:rsidRPr="007A7659" w:rsidRDefault="00BD6B97" w:rsidP="001D3953">
      <w:pPr>
        <w:pStyle w:val="BodyText"/>
      </w:pPr>
      <w:r w:rsidRPr="007A7659">
        <w:t xml:space="preserve">MSH-9 (Message Type) shall have three components. The first component shall have the value of QCN; the second component shall have a value of J01. The third component shall have the value of QCN_J01. </w:t>
      </w:r>
    </w:p>
    <w:p w14:paraId="6CDEDE1C" w14:textId="77777777" w:rsidR="00BD6B97" w:rsidRPr="007A7659" w:rsidRDefault="00BD6B97">
      <w:pPr>
        <w:pStyle w:val="Heading6"/>
        <w:numPr>
          <w:ilvl w:val="5"/>
          <w:numId w:val="19"/>
        </w:numPr>
        <w:tabs>
          <w:tab w:val="clear" w:pos="4320"/>
        </w:tabs>
        <w:rPr>
          <w:noProof w:val="0"/>
        </w:rPr>
      </w:pPr>
      <w:bookmarkStart w:id="3610" w:name="_Toc173916560"/>
      <w:bookmarkStart w:id="3611" w:name="_Toc174249062"/>
      <w:r w:rsidRPr="007A7659">
        <w:rPr>
          <w:noProof w:val="0"/>
        </w:rPr>
        <w:t>QID Segment</w:t>
      </w:r>
      <w:bookmarkEnd w:id="3610"/>
      <w:bookmarkEnd w:id="3611"/>
    </w:p>
    <w:p w14:paraId="3CFBC80A" w14:textId="77777777" w:rsidR="00BD6B97" w:rsidRPr="007A7659" w:rsidRDefault="00BD6B97" w:rsidP="001D3953">
      <w:pPr>
        <w:pStyle w:val="BodyText"/>
      </w:pPr>
      <w:r w:rsidRPr="007A7659">
        <w:t>The QID segment contains the information necessary to uniquely identify the query being cancelled.</w:t>
      </w:r>
    </w:p>
    <w:p w14:paraId="223608D1" w14:textId="77777777" w:rsidR="00BD6B97" w:rsidRPr="007A7659" w:rsidRDefault="00BD6B97">
      <w:pPr>
        <w:pStyle w:val="TableTitle"/>
        <w:rPr>
          <w:szCs w:val="24"/>
        </w:rPr>
      </w:pPr>
      <w:r w:rsidRPr="007A7659">
        <w:lastRenderedPageBreak/>
        <w:t xml:space="preserve">Table 3.22-11: IHE Profile - QID segment </w:t>
      </w:r>
    </w:p>
    <w:tbl>
      <w:tblPr>
        <w:tblW w:w="0" w:type="auto"/>
        <w:tblInd w:w="1008" w:type="dxa"/>
        <w:tblLayout w:type="fixed"/>
        <w:tblLook w:val="0000" w:firstRow="0" w:lastRow="0" w:firstColumn="0" w:lastColumn="0" w:noHBand="0" w:noVBand="0"/>
      </w:tblPr>
      <w:tblGrid>
        <w:gridCol w:w="810"/>
        <w:gridCol w:w="810"/>
        <w:gridCol w:w="720"/>
        <w:gridCol w:w="810"/>
        <w:gridCol w:w="990"/>
        <w:gridCol w:w="1178"/>
        <w:gridCol w:w="2287"/>
      </w:tblGrid>
      <w:tr w:rsidR="00BD6B97" w:rsidRPr="007A7659" w14:paraId="00E0C1B7" w14:textId="77777777" w:rsidTr="001D3953">
        <w:trPr>
          <w:cantSplit/>
          <w:tblHeader/>
        </w:trPr>
        <w:tc>
          <w:tcPr>
            <w:tcW w:w="810" w:type="dxa"/>
            <w:tcBorders>
              <w:top w:val="single" w:sz="4" w:space="0" w:color="000000"/>
              <w:left w:val="single" w:sz="4" w:space="0" w:color="000000"/>
              <w:bottom w:val="single" w:sz="4" w:space="0" w:color="000000"/>
            </w:tcBorders>
            <w:shd w:val="clear" w:color="auto" w:fill="E0E0E0"/>
          </w:tcPr>
          <w:p w14:paraId="0DFD03F5" w14:textId="77777777" w:rsidR="00BD6B97" w:rsidRPr="007A7659" w:rsidRDefault="00BD6B97" w:rsidP="0002013A">
            <w:pPr>
              <w:pStyle w:val="TableEntryHeader"/>
            </w:pPr>
            <w:r w:rsidRPr="007A7659">
              <w:t>SEQ</w:t>
            </w:r>
          </w:p>
        </w:tc>
        <w:tc>
          <w:tcPr>
            <w:tcW w:w="810" w:type="dxa"/>
            <w:tcBorders>
              <w:top w:val="single" w:sz="4" w:space="0" w:color="000000"/>
              <w:left w:val="single" w:sz="4" w:space="0" w:color="000000"/>
              <w:bottom w:val="single" w:sz="4" w:space="0" w:color="000000"/>
            </w:tcBorders>
            <w:shd w:val="clear" w:color="auto" w:fill="E0E0E0"/>
          </w:tcPr>
          <w:p w14:paraId="3E8D932A" w14:textId="77777777" w:rsidR="00BD6B97" w:rsidRPr="007A7659" w:rsidRDefault="00BD6B97" w:rsidP="0002013A">
            <w:pPr>
              <w:pStyle w:val="TableEntryHeader"/>
            </w:pPr>
            <w:r w:rsidRPr="007A7659">
              <w:t>LEN</w:t>
            </w:r>
          </w:p>
        </w:tc>
        <w:tc>
          <w:tcPr>
            <w:tcW w:w="720" w:type="dxa"/>
            <w:tcBorders>
              <w:top w:val="single" w:sz="4" w:space="0" w:color="000000"/>
              <w:left w:val="single" w:sz="4" w:space="0" w:color="000000"/>
              <w:bottom w:val="single" w:sz="4" w:space="0" w:color="000000"/>
            </w:tcBorders>
            <w:shd w:val="clear" w:color="auto" w:fill="E0E0E0"/>
          </w:tcPr>
          <w:p w14:paraId="58537ED5" w14:textId="77777777" w:rsidR="00BD6B97" w:rsidRPr="007A7659" w:rsidRDefault="00BD6B97" w:rsidP="0002013A">
            <w:pPr>
              <w:pStyle w:val="TableEntryHeader"/>
            </w:pPr>
            <w:r w:rsidRPr="007A7659">
              <w:t>DT</w:t>
            </w:r>
          </w:p>
        </w:tc>
        <w:tc>
          <w:tcPr>
            <w:tcW w:w="810" w:type="dxa"/>
            <w:tcBorders>
              <w:top w:val="single" w:sz="4" w:space="0" w:color="000000"/>
              <w:left w:val="single" w:sz="4" w:space="0" w:color="000000"/>
              <w:bottom w:val="single" w:sz="4" w:space="0" w:color="000000"/>
            </w:tcBorders>
            <w:shd w:val="clear" w:color="auto" w:fill="E0E0E0"/>
          </w:tcPr>
          <w:p w14:paraId="1635A3A6" w14:textId="77777777" w:rsidR="00BD6B97" w:rsidRPr="007A7659" w:rsidRDefault="00BD6B97" w:rsidP="0002013A">
            <w:pPr>
              <w:pStyle w:val="TableEntryHeader"/>
            </w:pPr>
            <w:r w:rsidRPr="007A7659">
              <w:t>OPT</w:t>
            </w:r>
          </w:p>
        </w:tc>
        <w:tc>
          <w:tcPr>
            <w:tcW w:w="990" w:type="dxa"/>
            <w:tcBorders>
              <w:top w:val="single" w:sz="4" w:space="0" w:color="000000"/>
              <w:left w:val="single" w:sz="4" w:space="0" w:color="000000"/>
              <w:bottom w:val="single" w:sz="4" w:space="0" w:color="000000"/>
            </w:tcBorders>
            <w:shd w:val="clear" w:color="auto" w:fill="E0E0E0"/>
          </w:tcPr>
          <w:p w14:paraId="22D3CADC" w14:textId="77777777" w:rsidR="00BD6B97" w:rsidRPr="007A7659" w:rsidRDefault="00BD6B97" w:rsidP="0002013A">
            <w:pPr>
              <w:pStyle w:val="TableEntryHeader"/>
            </w:pPr>
            <w:r w:rsidRPr="007A7659">
              <w:t>TBL#</w:t>
            </w:r>
          </w:p>
        </w:tc>
        <w:tc>
          <w:tcPr>
            <w:tcW w:w="1178" w:type="dxa"/>
            <w:tcBorders>
              <w:top w:val="single" w:sz="4" w:space="0" w:color="000000"/>
              <w:left w:val="single" w:sz="4" w:space="0" w:color="000000"/>
              <w:bottom w:val="single" w:sz="4" w:space="0" w:color="000000"/>
            </w:tcBorders>
            <w:shd w:val="clear" w:color="auto" w:fill="E0E0E0"/>
          </w:tcPr>
          <w:p w14:paraId="321A0C33" w14:textId="77777777" w:rsidR="00BD6B97" w:rsidRPr="007A7659" w:rsidRDefault="00BD6B97" w:rsidP="0002013A">
            <w:pPr>
              <w:pStyle w:val="TableEntryHeader"/>
            </w:pPr>
            <w:r w:rsidRPr="007A7659">
              <w:t>ITEM#</w:t>
            </w:r>
          </w:p>
        </w:tc>
        <w:tc>
          <w:tcPr>
            <w:tcW w:w="2287" w:type="dxa"/>
            <w:tcBorders>
              <w:top w:val="single" w:sz="4" w:space="0" w:color="000000"/>
              <w:left w:val="single" w:sz="4" w:space="0" w:color="000000"/>
              <w:bottom w:val="single" w:sz="4" w:space="0" w:color="000000"/>
              <w:right w:val="single" w:sz="4" w:space="0" w:color="000000"/>
            </w:tcBorders>
            <w:shd w:val="clear" w:color="auto" w:fill="E0E0E0"/>
          </w:tcPr>
          <w:p w14:paraId="2C52D5CC" w14:textId="77777777" w:rsidR="00BD6B97" w:rsidRPr="007A7659" w:rsidRDefault="00BD6B97" w:rsidP="0002013A">
            <w:pPr>
              <w:pStyle w:val="TableEntryHeader"/>
            </w:pPr>
            <w:r w:rsidRPr="007A7659">
              <w:t>ELEMENT NAME</w:t>
            </w:r>
          </w:p>
        </w:tc>
      </w:tr>
      <w:tr w:rsidR="00BD6B97" w:rsidRPr="007A7659" w14:paraId="54830842" w14:textId="77777777">
        <w:tc>
          <w:tcPr>
            <w:tcW w:w="810" w:type="dxa"/>
            <w:tcBorders>
              <w:left w:val="single" w:sz="4" w:space="0" w:color="000000"/>
              <w:bottom w:val="single" w:sz="4" w:space="0" w:color="000000"/>
            </w:tcBorders>
          </w:tcPr>
          <w:p w14:paraId="49742B59" w14:textId="77777777" w:rsidR="00BD6B97" w:rsidRPr="007A7659" w:rsidRDefault="00BD6B97">
            <w:pPr>
              <w:pStyle w:val="TableEntry"/>
              <w:rPr>
                <w:noProof w:val="0"/>
              </w:rPr>
            </w:pPr>
            <w:r w:rsidRPr="007A7659">
              <w:rPr>
                <w:noProof w:val="0"/>
              </w:rPr>
              <w:t>1</w:t>
            </w:r>
          </w:p>
        </w:tc>
        <w:tc>
          <w:tcPr>
            <w:tcW w:w="810" w:type="dxa"/>
            <w:tcBorders>
              <w:left w:val="single" w:sz="4" w:space="0" w:color="000000"/>
              <w:bottom w:val="single" w:sz="4" w:space="0" w:color="000000"/>
            </w:tcBorders>
          </w:tcPr>
          <w:p w14:paraId="08AFD312" w14:textId="77777777" w:rsidR="00BD6B97" w:rsidRPr="007A7659" w:rsidRDefault="00BD6B97">
            <w:pPr>
              <w:pStyle w:val="TableEntry"/>
              <w:rPr>
                <w:noProof w:val="0"/>
              </w:rPr>
            </w:pPr>
            <w:r w:rsidRPr="007A7659">
              <w:rPr>
                <w:noProof w:val="0"/>
              </w:rPr>
              <w:t>32</w:t>
            </w:r>
          </w:p>
        </w:tc>
        <w:tc>
          <w:tcPr>
            <w:tcW w:w="720" w:type="dxa"/>
            <w:tcBorders>
              <w:left w:val="single" w:sz="4" w:space="0" w:color="000000"/>
              <w:bottom w:val="single" w:sz="4" w:space="0" w:color="000000"/>
            </w:tcBorders>
          </w:tcPr>
          <w:p w14:paraId="5C412165" w14:textId="77777777" w:rsidR="00BD6B97" w:rsidRPr="007A7659" w:rsidRDefault="00BD6B97">
            <w:pPr>
              <w:pStyle w:val="TableEntry"/>
              <w:rPr>
                <w:noProof w:val="0"/>
              </w:rPr>
            </w:pPr>
            <w:r w:rsidRPr="007A7659">
              <w:rPr>
                <w:noProof w:val="0"/>
              </w:rPr>
              <w:t>ST</w:t>
            </w:r>
          </w:p>
        </w:tc>
        <w:tc>
          <w:tcPr>
            <w:tcW w:w="810" w:type="dxa"/>
            <w:tcBorders>
              <w:left w:val="single" w:sz="4" w:space="0" w:color="000000"/>
              <w:bottom w:val="single" w:sz="4" w:space="0" w:color="000000"/>
            </w:tcBorders>
          </w:tcPr>
          <w:p w14:paraId="49AB00F3" w14:textId="77777777" w:rsidR="00BD6B97" w:rsidRPr="007A7659" w:rsidRDefault="00BD6B97">
            <w:pPr>
              <w:pStyle w:val="TableEntry"/>
              <w:rPr>
                <w:noProof w:val="0"/>
              </w:rPr>
            </w:pPr>
            <w:r w:rsidRPr="007A7659">
              <w:rPr>
                <w:noProof w:val="0"/>
              </w:rPr>
              <w:t>R</w:t>
            </w:r>
          </w:p>
        </w:tc>
        <w:tc>
          <w:tcPr>
            <w:tcW w:w="990" w:type="dxa"/>
            <w:tcBorders>
              <w:left w:val="single" w:sz="4" w:space="0" w:color="000000"/>
              <w:bottom w:val="single" w:sz="4" w:space="0" w:color="000000"/>
            </w:tcBorders>
          </w:tcPr>
          <w:p w14:paraId="40503B46" w14:textId="77777777" w:rsidR="00BD6B97" w:rsidRPr="007A7659" w:rsidRDefault="00BD6B97">
            <w:pPr>
              <w:pStyle w:val="TableEntry"/>
              <w:rPr>
                <w:noProof w:val="0"/>
              </w:rPr>
            </w:pPr>
          </w:p>
        </w:tc>
        <w:tc>
          <w:tcPr>
            <w:tcW w:w="1178" w:type="dxa"/>
            <w:tcBorders>
              <w:left w:val="single" w:sz="4" w:space="0" w:color="000000"/>
              <w:bottom w:val="single" w:sz="4" w:space="0" w:color="000000"/>
            </w:tcBorders>
          </w:tcPr>
          <w:p w14:paraId="60FED3D4" w14:textId="77777777" w:rsidR="00BD6B97" w:rsidRPr="007A7659" w:rsidRDefault="00BD6B97">
            <w:pPr>
              <w:pStyle w:val="TableEntry"/>
              <w:rPr>
                <w:noProof w:val="0"/>
              </w:rPr>
            </w:pPr>
            <w:r w:rsidRPr="007A7659">
              <w:rPr>
                <w:noProof w:val="0"/>
              </w:rPr>
              <w:t>00696</w:t>
            </w:r>
          </w:p>
        </w:tc>
        <w:tc>
          <w:tcPr>
            <w:tcW w:w="2287" w:type="dxa"/>
            <w:tcBorders>
              <w:left w:val="single" w:sz="4" w:space="0" w:color="000000"/>
              <w:bottom w:val="single" w:sz="4" w:space="0" w:color="000000"/>
              <w:right w:val="single" w:sz="4" w:space="0" w:color="000000"/>
            </w:tcBorders>
          </w:tcPr>
          <w:p w14:paraId="2B115F55" w14:textId="77777777" w:rsidR="00BD6B97" w:rsidRPr="007A7659" w:rsidRDefault="00BD6B97">
            <w:pPr>
              <w:pStyle w:val="TableEntry"/>
              <w:rPr>
                <w:noProof w:val="0"/>
              </w:rPr>
            </w:pPr>
            <w:r w:rsidRPr="007A7659">
              <w:rPr>
                <w:noProof w:val="0"/>
              </w:rPr>
              <w:t>Query Tag</w:t>
            </w:r>
          </w:p>
        </w:tc>
      </w:tr>
      <w:tr w:rsidR="00BD6B97" w:rsidRPr="007A7659" w14:paraId="3E9C0A40" w14:textId="77777777">
        <w:tc>
          <w:tcPr>
            <w:tcW w:w="810" w:type="dxa"/>
            <w:tcBorders>
              <w:left w:val="single" w:sz="4" w:space="0" w:color="000000"/>
              <w:bottom w:val="single" w:sz="4" w:space="0" w:color="000000"/>
            </w:tcBorders>
          </w:tcPr>
          <w:p w14:paraId="41E0B7A6" w14:textId="77777777" w:rsidR="00BD6B97" w:rsidRPr="007A7659" w:rsidRDefault="00BD6B97">
            <w:pPr>
              <w:pStyle w:val="TableEntry"/>
              <w:rPr>
                <w:noProof w:val="0"/>
              </w:rPr>
            </w:pPr>
            <w:r w:rsidRPr="007A7659">
              <w:rPr>
                <w:noProof w:val="0"/>
              </w:rPr>
              <w:t>2</w:t>
            </w:r>
          </w:p>
        </w:tc>
        <w:tc>
          <w:tcPr>
            <w:tcW w:w="810" w:type="dxa"/>
            <w:tcBorders>
              <w:left w:val="single" w:sz="4" w:space="0" w:color="000000"/>
              <w:bottom w:val="single" w:sz="4" w:space="0" w:color="000000"/>
            </w:tcBorders>
          </w:tcPr>
          <w:p w14:paraId="64F235D1" w14:textId="77777777" w:rsidR="00BD6B97" w:rsidRPr="007A7659" w:rsidRDefault="00BD6B97">
            <w:pPr>
              <w:pStyle w:val="TableEntry"/>
              <w:rPr>
                <w:noProof w:val="0"/>
              </w:rPr>
            </w:pPr>
            <w:r w:rsidRPr="007A7659">
              <w:rPr>
                <w:noProof w:val="0"/>
              </w:rPr>
              <w:t>250</w:t>
            </w:r>
          </w:p>
        </w:tc>
        <w:tc>
          <w:tcPr>
            <w:tcW w:w="720" w:type="dxa"/>
            <w:tcBorders>
              <w:left w:val="single" w:sz="4" w:space="0" w:color="000000"/>
              <w:bottom w:val="single" w:sz="4" w:space="0" w:color="000000"/>
            </w:tcBorders>
          </w:tcPr>
          <w:p w14:paraId="3B077CF3" w14:textId="77777777" w:rsidR="00BD6B97" w:rsidRPr="007A7659" w:rsidRDefault="00BD6B97">
            <w:pPr>
              <w:pStyle w:val="TableEntry"/>
              <w:rPr>
                <w:noProof w:val="0"/>
              </w:rPr>
            </w:pPr>
            <w:r w:rsidRPr="007A7659">
              <w:rPr>
                <w:noProof w:val="0"/>
              </w:rPr>
              <w:t>CE</w:t>
            </w:r>
          </w:p>
        </w:tc>
        <w:tc>
          <w:tcPr>
            <w:tcW w:w="810" w:type="dxa"/>
            <w:tcBorders>
              <w:left w:val="single" w:sz="4" w:space="0" w:color="000000"/>
              <w:bottom w:val="single" w:sz="4" w:space="0" w:color="000000"/>
            </w:tcBorders>
          </w:tcPr>
          <w:p w14:paraId="295150F1" w14:textId="77777777" w:rsidR="00BD6B97" w:rsidRPr="007A7659" w:rsidRDefault="00BD6B97">
            <w:pPr>
              <w:pStyle w:val="TableEntry"/>
              <w:rPr>
                <w:noProof w:val="0"/>
              </w:rPr>
            </w:pPr>
            <w:r w:rsidRPr="007A7659">
              <w:rPr>
                <w:noProof w:val="0"/>
              </w:rPr>
              <w:t>R</w:t>
            </w:r>
          </w:p>
        </w:tc>
        <w:tc>
          <w:tcPr>
            <w:tcW w:w="990" w:type="dxa"/>
            <w:tcBorders>
              <w:left w:val="single" w:sz="4" w:space="0" w:color="000000"/>
              <w:bottom w:val="single" w:sz="4" w:space="0" w:color="000000"/>
            </w:tcBorders>
          </w:tcPr>
          <w:p w14:paraId="2F9AFF26" w14:textId="77777777" w:rsidR="00BD6B97" w:rsidRPr="007A7659" w:rsidRDefault="00BD6B97">
            <w:pPr>
              <w:pStyle w:val="TableEntry"/>
              <w:rPr>
                <w:noProof w:val="0"/>
              </w:rPr>
            </w:pPr>
            <w:r w:rsidRPr="007A7659">
              <w:rPr>
                <w:noProof w:val="0"/>
              </w:rPr>
              <w:t>0471</w:t>
            </w:r>
          </w:p>
        </w:tc>
        <w:tc>
          <w:tcPr>
            <w:tcW w:w="1178" w:type="dxa"/>
            <w:tcBorders>
              <w:left w:val="single" w:sz="4" w:space="0" w:color="000000"/>
              <w:bottom w:val="single" w:sz="4" w:space="0" w:color="000000"/>
            </w:tcBorders>
          </w:tcPr>
          <w:p w14:paraId="683B2739" w14:textId="77777777" w:rsidR="00BD6B97" w:rsidRPr="007A7659" w:rsidRDefault="00BD6B97">
            <w:pPr>
              <w:pStyle w:val="TableEntry"/>
              <w:rPr>
                <w:noProof w:val="0"/>
              </w:rPr>
            </w:pPr>
            <w:r w:rsidRPr="007A7659">
              <w:rPr>
                <w:noProof w:val="0"/>
              </w:rPr>
              <w:t>01375</w:t>
            </w:r>
          </w:p>
        </w:tc>
        <w:tc>
          <w:tcPr>
            <w:tcW w:w="2287" w:type="dxa"/>
            <w:tcBorders>
              <w:left w:val="single" w:sz="4" w:space="0" w:color="000000"/>
              <w:bottom w:val="single" w:sz="4" w:space="0" w:color="000000"/>
              <w:right w:val="single" w:sz="4" w:space="0" w:color="000000"/>
            </w:tcBorders>
          </w:tcPr>
          <w:p w14:paraId="405CAE6B" w14:textId="77777777" w:rsidR="00BD6B97" w:rsidRPr="007A7659" w:rsidRDefault="00BD6B97">
            <w:pPr>
              <w:pStyle w:val="TableEntry"/>
              <w:rPr>
                <w:noProof w:val="0"/>
              </w:rPr>
            </w:pPr>
            <w:r w:rsidRPr="007A7659">
              <w:rPr>
                <w:noProof w:val="0"/>
              </w:rPr>
              <w:t>Message Query Name</w:t>
            </w:r>
          </w:p>
        </w:tc>
      </w:tr>
    </w:tbl>
    <w:p w14:paraId="034208C1" w14:textId="77777777" w:rsidR="00BD6B97" w:rsidRPr="007A7659" w:rsidRDefault="00BD6B97" w:rsidP="001D3953">
      <w:pPr>
        <w:pStyle w:val="BodyText"/>
      </w:pPr>
    </w:p>
    <w:p w14:paraId="17567CE1" w14:textId="77777777" w:rsidR="00BD6B97" w:rsidRPr="007A7659" w:rsidRDefault="00BD6B97">
      <w:pPr>
        <w:pStyle w:val="Heading7"/>
        <w:numPr>
          <w:ilvl w:val="6"/>
          <w:numId w:val="19"/>
        </w:numPr>
        <w:tabs>
          <w:tab w:val="clear" w:pos="4320"/>
          <w:tab w:val="clear" w:pos="5040"/>
        </w:tabs>
        <w:rPr>
          <w:noProof w:val="0"/>
        </w:rPr>
      </w:pPr>
      <w:bookmarkStart w:id="3612" w:name="_Toc173916561"/>
      <w:bookmarkStart w:id="3613" w:name="_Toc174249063"/>
      <w:r w:rsidRPr="007A7659">
        <w:rPr>
          <w:noProof w:val="0"/>
        </w:rPr>
        <w:t>Populating QID-1 Query Tag</w:t>
      </w:r>
      <w:bookmarkEnd w:id="3612"/>
      <w:bookmarkEnd w:id="3613"/>
    </w:p>
    <w:p w14:paraId="6C017005" w14:textId="77777777" w:rsidR="00BD6B97" w:rsidRPr="007A7659" w:rsidRDefault="00BD6B97" w:rsidP="001D3953">
      <w:pPr>
        <w:pStyle w:val="BodyText"/>
      </w:pPr>
      <w:r w:rsidRPr="007A7659">
        <w:t>QID-1 (Query Tag) uniquely identifies the query to be canceled. This field shall contain the same value specified in QPD-2.</w:t>
      </w:r>
    </w:p>
    <w:p w14:paraId="0E336E13" w14:textId="77777777" w:rsidR="00BD6B97" w:rsidRPr="007A7659" w:rsidRDefault="00BD6B97">
      <w:pPr>
        <w:pStyle w:val="Heading7"/>
        <w:numPr>
          <w:ilvl w:val="6"/>
          <w:numId w:val="19"/>
        </w:numPr>
        <w:tabs>
          <w:tab w:val="clear" w:pos="4320"/>
          <w:tab w:val="clear" w:pos="5040"/>
        </w:tabs>
        <w:rPr>
          <w:noProof w:val="0"/>
        </w:rPr>
      </w:pPr>
      <w:bookmarkStart w:id="3614" w:name="_Toc173916562"/>
      <w:bookmarkStart w:id="3615" w:name="_Toc174249064"/>
      <w:r w:rsidRPr="007A7659">
        <w:rPr>
          <w:noProof w:val="0"/>
        </w:rPr>
        <w:t>Populating QID-2 Message Query Name</w:t>
      </w:r>
      <w:bookmarkEnd w:id="3614"/>
      <w:bookmarkEnd w:id="3615"/>
    </w:p>
    <w:p w14:paraId="661284EC" w14:textId="77777777" w:rsidR="00BD6B97" w:rsidRPr="007A7659" w:rsidRDefault="00BD6B97" w:rsidP="001D3953">
      <w:pPr>
        <w:pStyle w:val="BodyText"/>
      </w:pPr>
      <w:r w:rsidRPr="007A7659">
        <w:t xml:space="preserve">QID-2 (Message Query Name) identifies the name of the query. It is an identifier of the conformance statement for this query. This field shall contain the same value specified in QPD-1. </w:t>
      </w:r>
    </w:p>
    <w:p w14:paraId="6F825083" w14:textId="77777777" w:rsidR="00BD6B97" w:rsidRPr="007A7659" w:rsidRDefault="00BD6B97">
      <w:pPr>
        <w:pStyle w:val="Heading3"/>
        <w:numPr>
          <w:ilvl w:val="2"/>
          <w:numId w:val="19"/>
        </w:numPr>
        <w:tabs>
          <w:tab w:val="clear" w:pos="2160"/>
        </w:tabs>
        <w:rPr>
          <w:noProof w:val="0"/>
        </w:rPr>
      </w:pPr>
      <w:bookmarkStart w:id="3616" w:name="_Toc237186017"/>
      <w:bookmarkStart w:id="3617" w:name="_Toc13770306"/>
      <w:bookmarkEnd w:id="3616"/>
      <w:r w:rsidRPr="007A7659">
        <w:rPr>
          <w:noProof w:val="0"/>
        </w:rPr>
        <w:t>Security Considerations</w:t>
      </w:r>
      <w:bookmarkEnd w:id="3617"/>
    </w:p>
    <w:p w14:paraId="75579850" w14:textId="77777777" w:rsidR="00BD6B97" w:rsidRPr="007A7659" w:rsidRDefault="00BD6B97">
      <w:pPr>
        <w:pStyle w:val="Heading4"/>
        <w:numPr>
          <w:ilvl w:val="3"/>
          <w:numId w:val="19"/>
        </w:numPr>
        <w:tabs>
          <w:tab w:val="clear" w:pos="2160"/>
          <w:tab w:val="clear" w:pos="2880"/>
        </w:tabs>
        <w:rPr>
          <w:noProof w:val="0"/>
        </w:rPr>
      </w:pPr>
      <w:r w:rsidRPr="007A7659">
        <w:rPr>
          <w:noProof w:val="0"/>
        </w:rPr>
        <w:t>Audit Record Considerations</w:t>
      </w:r>
    </w:p>
    <w:p w14:paraId="3C7B3677" w14:textId="77777777" w:rsidR="00BD6B97" w:rsidRPr="007A7659" w:rsidRDefault="00BD6B97">
      <w:r w:rsidRPr="007A7659">
        <w:t xml:space="preserve">The Patient Demographics Query Transaction is a Query Information event as defined in Table </w:t>
      </w:r>
      <w:r w:rsidR="00767375" w:rsidRPr="007A7659">
        <w:t xml:space="preserve">3.20.4.1.1.1-1. </w:t>
      </w:r>
      <w:r w:rsidRPr="007A7659">
        <w:t>The Actors involved shall record audit events according to the following:</w:t>
      </w:r>
    </w:p>
    <w:p w14:paraId="5DE54161" w14:textId="77777777" w:rsidR="00BD6B97" w:rsidRPr="007A7659" w:rsidRDefault="00BD6B97">
      <w:pPr>
        <w:pStyle w:val="Heading5"/>
        <w:numPr>
          <w:ilvl w:val="4"/>
          <w:numId w:val="19"/>
        </w:numPr>
        <w:rPr>
          <w:noProof w:val="0"/>
        </w:rPr>
      </w:pPr>
      <w:r w:rsidRPr="007A7659">
        <w:rPr>
          <w:noProof w:val="0"/>
        </w:rPr>
        <w:t>Patient Demographics Consumer audit message:</w:t>
      </w:r>
    </w:p>
    <w:tbl>
      <w:tblPr>
        <w:tblW w:w="9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3"/>
        <w:gridCol w:w="2610"/>
        <w:gridCol w:w="720"/>
        <w:gridCol w:w="4878"/>
      </w:tblGrid>
      <w:tr w:rsidR="00BD6B97" w:rsidRPr="007A7659" w14:paraId="0528CFA7" w14:textId="77777777" w:rsidTr="002733A5">
        <w:trPr>
          <w:cantSplit/>
          <w:jc w:val="center"/>
        </w:trPr>
        <w:tc>
          <w:tcPr>
            <w:tcW w:w="1283" w:type="dxa"/>
            <w:tcBorders>
              <w:bottom w:val="single" w:sz="4" w:space="0" w:color="auto"/>
            </w:tcBorders>
            <w:textDirection w:val="btLr"/>
            <w:vAlign w:val="center"/>
          </w:tcPr>
          <w:p w14:paraId="3F0A1163" w14:textId="77777777" w:rsidR="00BD6B97" w:rsidRPr="007A7659" w:rsidRDefault="00BD6B97" w:rsidP="0002013A">
            <w:pPr>
              <w:pStyle w:val="TableEntryHeader"/>
            </w:pPr>
          </w:p>
        </w:tc>
        <w:tc>
          <w:tcPr>
            <w:tcW w:w="2610" w:type="dxa"/>
            <w:tcBorders>
              <w:bottom w:val="single" w:sz="4" w:space="0" w:color="auto"/>
            </w:tcBorders>
            <w:shd w:val="clear" w:color="auto" w:fill="D9D9D9" w:themeFill="background1" w:themeFillShade="D9"/>
            <w:vAlign w:val="center"/>
          </w:tcPr>
          <w:p w14:paraId="0049D311" w14:textId="77777777" w:rsidR="00BD6B97" w:rsidRPr="007A7659" w:rsidRDefault="00BD6B97" w:rsidP="0002013A">
            <w:pPr>
              <w:pStyle w:val="TableEntryHeader"/>
            </w:pPr>
            <w:r w:rsidRPr="007A7659">
              <w:t>Field Name</w:t>
            </w:r>
          </w:p>
        </w:tc>
        <w:tc>
          <w:tcPr>
            <w:tcW w:w="720" w:type="dxa"/>
            <w:tcBorders>
              <w:bottom w:val="single" w:sz="4" w:space="0" w:color="auto"/>
            </w:tcBorders>
            <w:shd w:val="clear" w:color="auto" w:fill="D9D9D9" w:themeFill="background1" w:themeFillShade="D9"/>
            <w:vAlign w:val="center"/>
          </w:tcPr>
          <w:p w14:paraId="2B32ED52" w14:textId="77777777" w:rsidR="00BD6B97" w:rsidRPr="007A7659" w:rsidRDefault="00BD6B97" w:rsidP="0002013A">
            <w:pPr>
              <w:pStyle w:val="TableEntryHeader"/>
            </w:pPr>
            <w:r w:rsidRPr="007A7659">
              <w:t>Opt</w:t>
            </w:r>
          </w:p>
        </w:tc>
        <w:tc>
          <w:tcPr>
            <w:tcW w:w="4878" w:type="dxa"/>
            <w:tcBorders>
              <w:bottom w:val="single" w:sz="4" w:space="0" w:color="auto"/>
            </w:tcBorders>
            <w:shd w:val="clear" w:color="auto" w:fill="D9D9D9" w:themeFill="background1" w:themeFillShade="D9"/>
            <w:vAlign w:val="center"/>
          </w:tcPr>
          <w:p w14:paraId="5BC73AD4" w14:textId="77777777" w:rsidR="00BD6B97" w:rsidRPr="007A7659" w:rsidRDefault="00BD6B97" w:rsidP="0002013A">
            <w:pPr>
              <w:pStyle w:val="TableEntryHeader"/>
            </w:pPr>
            <w:r w:rsidRPr="007A7659">
              <w:t>Value Constraints</w:t>
            </w:r>
          </w:p>
        </w:tc>
      </w:tr>
      <w:tr w:rsidR="00BD6B97" w:rsidRPr="007A7659" w14:paraId="3C95BD31" w14:textId="77777777" w:rsidTr="002733A5">
        <w:trPr>
          <w:cantSplit/>
          <w:jc w:val="center"/>
        </w:trPr>
        <w:tc>
          <w:tcPr>
            <w:tcW w:w="1283" w:type="dxa"/>
            <w:vMerge w:val="restart"/>
            <w:tcBorders>
              <w:top w:val="single" w:sz="4" w:space="0" w:color="auto"/>
            </w:tcBorders>
          </w:tcPr>
          <w:p w14:paraId="09B2FE15" w14:textId="77777777" w:rsidR="00BD6B97" w:rsidRPr="007A7659" w:rsidRDefault="00BD6B97" w:rsidP="0002013A">
            <w:pPr>
              <w:pStyle w:val="TableEntryHeader"/>
            </w:pPr>
            <w:r w:rsidRPr="007A7659">
              <w:t>Event</w:t>
            </w:r>
          </w:p>
          <w:p w14:paraId="32CA18E3"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0E298B38"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6ACE9325"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11EFEE4D"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52D38462" w14:textId="77777777" w:rsidTr="002733A5">
        <w:trPr>
          <w:cantSplit/>
          <w:jc w:val="center"/>
        </w:trPr>
        <w:tc>
          <w:tcPr>
            <w:tcW w:w="1283" w:type="dxa"/>
            <w:vMerge/>
            <w:vAlign w:val="center"/>
          </w:tcPr>
          <w:p w14:paraId="5787C3A3" w14:textId="77777777" w:rsidR="00BD6B97" w:rsidRPr="007A7659" w:rsidRDefault="00BD6B97">
            <w:pPr>
              <w:pStyle w:val="TableLabel"/>
              <w:rPr>
                <w:rFonts w:ascii="Times New Roman" w:hAnsi="Times New Roman"/>
                <w:noProof w:val="0"/>
                <w:sz w:val="16"/>
              </w:rPr>
            </w:pPr>
          </w:p>
        </w:tc>
        <w:tc>
          <w:tcPr>
            <w:tcW w:w="2610" w:type="dxa"/>
            <w:vAlign w:val="center"/>
          </w:tcPr>
          <w:p w14:paraId="0E691EF5"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71D54F34" w14:textId="77777777" w:rsidR="00BD6B97" w:rsidRPr="007A7659" w:rsidRDefault="00BD6B97">
            <w:pPr>
              <w:pStyle w:val="TableEntry"/>
              <w:jc w:val="center"/>
              <w:rPr>
                <w:noProof w:val="0"/>
                <w:sz w:val="16"/>
              </w:rPr>
            </w:pPr>
            <w:r w:rsidRPr="007A7659">
              <w:rPr>
                <w:noProof w:val="0"/>
                <w:sz w:val="16"/>
              </w:rPr>
              <w:t>M</w:t>
            </w:r>
          </w:p>
        </w:tc>
        <w:tc>
          <w:tcPr>
            <w:tcW w:w="4878" w:type="dxa"/>
          </w:tcPr>
          <w:p w14:paraId="1F4C728E"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412183B6" w14:textId="77777777" w:rsidTr="002733A5">
        <w:trPr>
          <w:cantSplit/>
          <w:jc w:val="center"/>
        </w:trPr>
        <w:tc>
          <w:tcPr>
            <w:tcW w:w="1283" w:type="dxa"/>
            <w:vMerge/>
            <w:vAlign w:val="center"/>
          </w:tcPr>
          <w:p w14:paraId="178A726E" w14:textId="77777777" w:rsidR="00BD6B97" w:rsidRPr="007A7659" w:rsidRDefault="00BD6B97">
            <w:pPr>
              <w:pStyle w:val="TableLabel"/>
              <w:rPr>
                <w:rFonts w:ascii="Times New Roman" w:hAnsi="Times New Roman"/>
                <w:noProof w:val="0"/>
                <w:sz w:val="16"/>
              </w:rPr>
            </w:pPr>
          </w:p>
        </w:tc>
        <w:tc>
          <w:tcPr>
            <w:tcW w:w="2610" w:type="dxa"/>
            <w:vAlign w:val="center"/>
          </w:tcPr>
          <w:p w14:paraId="35549CBC"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0A0DA9AC"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4932E90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19D42F7" w14:textId="77777777" w:rsidTr="002733A5">
        <w:trPr>
          <w:cantSplit/>
          <w:jc w:val="center"/>
        </w:trPr>
        <w:tc>
          <w:tcPr>
            <w:tcW w:w="1283" w:type="dxa"/>
            <w:vMerge/>
            <w:vAlign w:val="center"/>
          </w:tcPr>
          <w:p w14:paraId="3DC6A75F" w14:textId="77777777" w:rsidR="00BD6B97" w:rsidRPr="007A7659" w:rsidRDefault="00BD6B97">
            <w:pPr>
              <w:pStyle w:val="TableLabel"/>
              <w:rPr>
                <w:rFonts w:ascii="Times New Roman" w:hAnsi="Times New Roman"/>
                <w:noProof w:val="0"/>
                <w:sz w:val="16"/>
              </w:rPr>
            </w:pPr>
          </w:p>
        </w:tc>
        <w:tc>
          <w:tcPr>
            <w:tcW w:w="2610" w:type="dxa"/>
            <w:vAlign w:val="center"/>
          </w:tcPr>
          <w:p w14:paraId="090FC194"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3C820AFB"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63EC0C35"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A165FA4" w14:textId="77777777" w:rsidTr="002733A5">
        <w:trPr>
          <w:cantSplit/>
          <w:jc w:val="center"/>
        </w:trPr>
        <w:tc>
          <w:tcPr>
            <w:tcW w:w="1283" w:type="dxa"/>
            <w:vMerge/>
            <w:vAlign w:val="center"/>
          </w:tcPr>
          <w:p w14:paraId="391EE548" w14:textId="77777777" w:rsidR="00BD6B97" w:rsidRPr="007A7659" w:rsidRDefault="00BD6B97">
            <w:pPr>
              <w:pStyle w:val="TableLabel"/>
              <w:rPr>
                <w:rFonts w:ascii="Times New Roman" w:hAnsi="Times New Roman"/>
                <w:noProof w:val="0"/>
                <w:sz w:val="16"/>
              </w:rPr>
            </w:pPr>
          </w:p>
        </w:tc>
        <w:tc>
          <w:tcPr>
            <w:tcW w:w="2610" w:type="dxa"/>
            <w:vAlign w:val="center"/>
          </w:tcPr>
          <w:p w14:paraId="714ED631"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787C0A3C"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49A1AA7D" w14:textId="77777777" w:rsidR="00BD6B97" w:rsidRPr="007A7659" w:rsidRDefault="00BD6B97">
            <w:pPr>
              <w:pStyle w:val="TableEntry"/>
              <w:rPr>
                <w:noProof w:val="0"/>
                <w:sz w:val="16"/>
              </w:rPr>
            </w:pPr>
            <w:r w:rsidRPr="007A7659">
              <w:rPr>
                <w:noProof w:val="0"/>
                <w:sz w:val="16"/>
              </w:rPr>
              <w:t>EV(“ITI-22”, “IHE Transactions”, “Patient Demographics and Visit Query”)</w:t>
            </w:r>
          </w:p>
        </w:tc>
      </w:tr>
      <w:tr w:rsidR="00BD6B97" w:rsidRPr="007A7659" w14:paraId="2757A1E1" w14:textId="77777777" w:rsidTr="002733A5">
        <w:trPr>
          <w:cantSplit/>
          <w:jc w:val="center"/>
        </w:trPr>
        <w:tc>
          <w:tcPr>
            <w:tcW w:w="9491" w:type="dxa"/>
            <w:gridSpan w:val="4"/>
          </w:tcPr>
          <w:p w14:paraId="275FF570" w14:textId="77777777" w:rsidR="00BD6B97" w:rsidRPr="007A7659" w:rsidRDefault="00BD6B97" w:rsidP="007E3B51">
            <w:pPr>
              <w:pStyle w:val="TableEntry"/>
              <w:rPr>
                <w:bCs/>
                <w:noProof w:val="0"/>
              </w:rPr>
            </w:pPr>
            <w:r w:rsidRPr="007A7659">
              <w:rPr>
                <w:bCs/>
                <w:noProof w:val="0"/>
              </w:rPr>
              <w:t>Source (Patient Demographics Consumer) (1)</w:t>
            </w:r>
          </w:p>
        </w:tc>
      </w:tr>
      <w:tr w:rsidR="00BD6B97" w:rsidRPr="007A7659" w14:paraId="180A8347" w14:textId="77777777" w:rsidTr="002733A5">
        <w:trPr>
          <w:cantSplit/>
          <w:jc w:val="center"/>
        </w:trPr>
        <w:tc>
          <w:tcPr>
            <w:tcW w:w="9491" w:type="dxa"/>
            <w:gridSpan w:val="4"/>
          </w:tcPr>
          <w:p w14:paraId="67EA068F" w14:textId="77777777" w:rsidR="00BD6B97" w:rsidRPr="007A7659" w:rsidRDefault="00BD6B97" w:rsidP="007E3B51">
            <w:pPr>
              <w:pStyle w:val="TableEntry"/>
              <w:rPr>
                <w:bCs/>
                <w:noProof w:val="0"/>
                <w:szCs w:val="16"/>
              </w:rPr>
            </w:pPr>
            <w:r w:rsidRPr="007A7659">
              <w:rPr>
                <w:bCs/>
                <w:noProof w:val="0"/>
                <w:szCs w:val="16"/>
              </w:rPr>
              <w:t>Human Requestor (0..n)</w:t>
            </w:r>
          </w:p>
        </w:tc>
      </w:tr>
      <w:tr w:rsidR="00BD6B97" w:rsidRPr="007A7659" w14:paraId="4C399ECB" w14:textId="77777777" w:rsidTr="002733A5">
        <w:trPr>
          <w:cantSplit/>
          <w:jc w:val="center"/>
        </w:trPr>
        <w:tc>
          <w:tcPr>
            <w:tcW w:w="9491" w:type="dxa"/>
            <w:gridSpan w:val="4"/>
          </w:tcPr>
          <w:p w14:paraId="665B00C6" w14:textId="77777777" w:rsidR="00BD6B97" w:rsidRPr="007A7659" w:rsidRDefault="00BD6B97" w:rsidP="007E3B51">
            <w:pPr>
              <w:pStyle w:val="TableEntry"/>
              <w:rPr>
                <w:bCs/>
                <w:noProof w:val="0"/>
              </w:rPr>
            </w:pPr>
            <w:r w:rsidRPr="007A7659">
              <w:rPr>
                <w:bCs/>
                <w:noProof w:val="0"/>
              </w:rPr>
              <w:t>Destination (Patient Demographics Supplier) (1)</w:t>
            </w:r>
          </w:p>
        </w:tc>
      </w:tr>
      <w:tr w:rsidR="00BD6B97" w:rsidRPr="007A7659" w14:paraId="2D9A2D08" w14:textId="77777777" w:rsidTr="002733A5">
        <w:trPr>
          <w:cantSplit/>
          <w:jc w:val="center"/>
        </w:trPr>
        <w:tc>
          <w:tcPr>
            <w:tcW w:w="9491" w:type="dxa"/>
            <w:gridSpan w:val="4"/>
          </w:tcPr>
          <w:p w14:paraId="598DBD0B" w14:textId="77777777" w:rsidR="00BD6B97" w:rsidRPr="007A7659" w:rsidRDefault="00BD6B97" w:rsidP="007E3B51">
            <w:pPr>
              <w:pStyle w:val="TableEntry"/>
              <w:rPr>
                <w:bCs/>
                <w:noProof w:val="0"/>
              </w:rPr>
            </w:pPr>
            <w:r w:rsidRPr="007A7659">
              <w:rPr>
                <w:bCs/>
                <w:noProof w:val="0"/>
              </w:rPr>
              <w:t>Audit Source (Patient Demographics Consumer) (1)</w:t>
            </w:r>
          </w:p>
        </w:tc>
      </w:tr>
      <w:tr w:rsidR="00BD6B97" w:rsidRPr="007A7659" w14:paraId="3915C4C6" w14:textId="77777777" w:rsidTr="002733A5">
        <w:trPr>
          <w:cantSplit/>
          <w:jc w:val="center"/>
        </w:trPr>
        <w:tc>
          <w:tcPr>
            <w:tcW w:w="9491" w:type="dxa"/>
            <w:gridSpan w:val="4"/>
          </w:tcPr>
          <w:p w14:paraId="0EBE642D" w14:textId="77777777" w:rsidR="00BD6B97" w:rsidRPr="007A7659" w:rsidRDefault="00BD6B97" w:rsidP="007E3B51">
            <w:pPr>
              <w:pStyle w:val="TableEntry"/>
              <w:rPr>
                <w:bCs/>
                <w:noProof w:val="0"/>
              </w:rPr>
            </w:pPr>
            <w:r w:rsidRPr="007A7659">
              <w:rPr>
                <w:bCs/>
                <w:noProof w:val="0"/>
              </w:rPr>
              <w:t>Patient (0..n)</w:t>
            </w:r>
          </w:p>
        </w:tc>
      </w:tr>
      <w:tr w:rsidR="00BD6B97" w:rsidRPr="007A7659" w14:paraId="6A8CDC12" w14:textId="77777777" w:rsidTr="002733A5">
        <w:trPr>
          <w:cantSplit/>
          <w:jc w:val="center"/>
        </w:trPr>
        <w:tc>
          <w:tcPr>
            <w:tcW w:w="9491" w:type="dxa"/>
            <w:gridSpan w:val="4"/>
          </w:tcPr>
          <w:p w14:paraId="132AC323" w14:textId="77777777" w:rsidR="00BD6B97" w:rsidRPr="007A7659" w:rsidRDefault="00BD6B97" w:rsidP="007E3B51">
            <w:pPr>
              <w:pStyle w:val="TableEntry"/>
              <w:rPr>
                <w:bCs/>
                <w:noProof w:val="0"/>
              </w:rPr>
            </w:pPr>
            <w:r w:rsidRPr="007A7659">
              <w:rPr>
                <w:bCs/>
                <w:noProof w:val="0"/>
              </w:rPr>
              <w:t>Query Parameters</w:t>
            </w:r>
            <w:r w:rsidR="008F3EC8" w:rsidRPr="007A7659">
              <w:rPr>
                <w:bCs/>
                <w:noProof w:val="0"/>
              </w:rPr>
              <w:t xml:space="preserve"> </w:t>
            </w:r>
            <w:r w:rsidRPr="007A7659">
              <w:rPr>
                <w:bCs/>
                <w:noProof w:val="0"/>
              </w:rPr>
              <w:t>(1)</w:t>
            </w:r>
          </w:p>
        </w:tc>
      </w:tr>
    </w:tbl>
    <w:p w14:paraId="38E38DE2" w14:textId="77777777" w:rsidR="00BD6B97" w:rsidRPr="007A7659" w:rsidRDefault="00BD6B97" w:rsidP="00AE5ED3">
      <w:pPr>
        <w:pStyle w:val="BodyText"/>
      </w:pPr>
      <w:r w:rsidRPr="007A7659">
        <w:t>Where:</w:t>
      </w:r>
    </w:p>
    <w:tbl>
      <w:tblPr>
        <w:tblpPr w:leftFromText="180" w:rightFromText="180" w:vertAnchor="text" w:tblpX="-10" w:tblpY="1"/>
        <w:tblOverlap w:val="neve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2520"/>
        <w:gridCol w:w="630"/>
        <w:gridCol w:w="4832"/>
      </w:tblGrid>
      <w:tr w:rsidR="00BD6B97" w:rsidRPr="007A7659" w14:paraId="5E81060C" w14:textId="77777777" w:rsidTr="002733A5">
        <w:trPr>
          <w:cantSplit/>
        </w:trPr>
        <w:tc>
          <w:tcPr>
            <w:tcW w:w="1558" w:type="dxa"/>
            <w:vMerge w:val="restart"/>
          </w:tcPr>
          <w:p w14:paraId="0CC6EDCC" w14:textId="77777777" w:rsidR="00BD6B97" w:rsidRPr="007A7659" w:rsidRDefault="00BD6B97" w:rsidP="0002013A">
            <w:pPr>
              <w:pStyle w:val="TableEntryHeader"/>
            </w:pPr>
            <w:r w:rsidRPr="007A7659">
              <w:t>Source</w:t>
            </w:r>
          </w:p>
          <w:p w14:paraId="469D64A7" w14:textId="77777777" w:rsidR="00BD6B97" w:rsidRPr="007A7659" w:rsidRDefault="00BD6B97" w:rsidP="00E2617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F2B47B1" w14:textId="77777777" w:rsidR="00BD6B97" w:rsidRPr="007A7659" w:rsidRDefault="00BD6B97" w:rsidP="00E26179">
            <w:pPr>
              <w:pStyle w:val="TableEntry"/>
              <w:rPr>
                <w:noProof w:val="0"/>
                <w:sz w:val="16"/>
              </w:rPr>
            </w:pPr>
            <w:r w:rsidRPr="007A7659">
              <w:rPr>
                <w:noProof w:val="0"/>
                <w:sz w:val="16"/>
              </w:rPr>
              <w:t>UserID</w:t>
            </w:r>
          </w:p>
        </w:tc>
        <w:tc>
          <w:tcPr>
            <w:tcW w:w="630" w:type="dxa"/>
            <w:vAlign w:val="center"/>
          </w:tcPr>
          <w:p w14:paraId="5A6A0FCA" w14:textId="77777777" w:rsidR="00BD6B97" w:rsidRPr="007A7659" w:rsidRDefault="00BD6B97" w:rsidP="00E26179">
            <w:pPr>
              <w:pStyle w:val="TableEntry"/>
              <w:jc w:val="center"/>
              <w:rPr>
                <w:noProof w:val="0"/>
                <w:sz w:val="16"/>
              </w:rPr>
            </w:pPr>
            <w:r w:rsidRPr="007A7659">
              <w:rPr>
                <w:noProof w:val="0"/>
                <w:sz w:val="16"/>
              </w:rPr>
              <w:t>M</w:t>
            </w:r>
          </w:p>
        </w:tc>
        <w:tc>
          <w:tcPr>
            <w:tcW w:w="4832" w:type="dxa"/>
            <w:vAlign w:val="center"/>
          </w:tcPr>
          <w:p w14:paraId="31ECA4F5" w14:textId="77777777" w:rsidR="00BD6B97" w:rsidRPr="007A7659" w:rsidRDefault="00BD6B97" w:rsidP="00E26179">
            <w:pPr>
              <w:pStyle w:val="TableEntry"/>
              <w:rPr>
                <w:noProof w:val="0"/>
                <w:sz w:val="16"/>
              </w:rPr>
            </w:pPr>
            <w:r w:rsidRPr="007A7659">
              <w:rPr>
                <w:noProof w:val="0"/>
                <w:sz w:val="16"/>
              </w:rPr>
              <w:t>The identity of the Patient Demographics Consumer facility and sending application from the HL7 message; concatenated together, separated by the | character.</w:t>
            </w:r>
          </w:p>
        </w:tc>
      </w:tr>
      <w:tr w:rsidR="00BD6B97" w:rsidRPr="007A7659" w14:paraId="589C466D" w14:textId="77777777" w:rsidTr="002733A5">
        <w:trPr>
          <w:cantSplit/>
        </w:trPr>
        <w:tc>
          <w:tcPr>
            <w:tcW w:w="1558" w:type="dxa"/>
            <w:vMerge/>
            <w:textDirection w:val="btLr"/>
            <w:vAlign w:val="center"/>
          </w:tcPr>
          <w:p w14:paraId="16D1D94C" w14:textId="77777777" w:rsidR="00BD6B97" w:rsidRPr="007A7659" w:rsidRDefault="00BD6B97" w:rsidP="00E26179">
            <w:pPr>
              <w:pStyle w:val="TableLabel"/>
              <w:rPr>
                <w:rFonts w:ascii="Times New Roman" w:hAnsi="Times New Roman"/>
                <w:noProof w:val="0"/>
                <w:sz w:val="16"/>
              </w:rPr>
            </w:pPr>
          </w:p>
        </w:tc>
        <w:tc>
          <w:tcPr>
            <w:tcW w:w="2520" w:type="dxa"/>
            <w:vAlign w:val="center"/>
          </w:tcPr>
          <w:p w14:paraId="0B89F169" w14:textId="77777777" w:rsidR="00BD6B97" w:rsidRPr="007A7659" w:rsidRDefault="00BD6B97" w:rsidP="00E26179">
            <w:pPr>
              <w:pStyle w:val="TableEntry"/>
              <w:rPr>
                <w:noProof w:val="0"/>
                <w:sz w:val="16"/>
              </w:rPr>
            </w:pPr>
            <w:r w:rsidRPr="007A7659">
              <w:rPr>
                <w:noProof w:val="0"/>
                <w:sz w:val="16"/>
              </w:rPr>
              <w:t>AlternativeUserID</w:t>
            </w:r>
          </w:p>
        </w:tc>
        <w:tc>
          <w:tcPr>
            <w:tcW w:w="630" w:type="dxa"/>
            <w:vAlign w:val="center"/>
          </w:tcPr>
          <w:p w14:paraId="45FEF07B" w14:textId="77777777" w:rsidR="00BD6B97" w:rsidRPr="007A7659" w:rsidRDefault="00BD6B97" w:rsidP="00E26179">
            <w:pPr>
              <w:pStyle w:val="TableEntry"/>
              <w:jc w:val="center"/>
              <w:rPr>
                <w:noProof w:val="0"/>
                <w:sz w:val="16"/>
              </w:rPr>
            </w:pPr>
            <w:r w:rsidRPr="007A7659">
              <w:rPr>
                <w:noProof w:val="0"/>
                <w:sz w:val="16"/>
              </w:rPr>
              <w:t>M</w:t>
            </w:r>
          </w:p>
        </w:tc>
        <w:tc>
          <w:tcPr>
            <w:tcW w:w="4832" w:type="dxa"/>
            <w:vAlign w:val="center"/>
          </w:tcPr>
          <w:p w14:paraId="605C8662" w14:textId="77777777" w:rsidR="00BD6B97" w:rsidRPr="007A7659" w:rsidRDefault="00BD6B97" w:rsidP="00E26179">
            <w:pPr>
              <w:pStyle w:val="TableEntry"/>
              <w:rPr>
                <w:i/>
                <w:iCs/>
                <w:noProof w:val="0"/>
                <w:sz w:val="16"/>
              </w:rPr>
            </w:pPr>
            <w:r w:rsidRPr="007A7659">
              <w:rPr>
                <w:noProof w:val="0"/>
                <w:sz w:val="16"/>
              </w:rPr>
              <w:t>The process ID as used within the local operating system in the local system logs.</w:t>
            </w:r>
          </w:p>
        </w:tc>
      </w:tr>
      <w:tr w:rsidR="00BD6B97" w:rsidRPr="007A7659" w14:paraId="7CADD3AA" w14:textId="77777777" w:rsidTr="002733A5">
        <w:trPr>
          <w:cantSplit/>
        </w:trPr>
        <w:tc>
          <w:tcPr>
            <w:tcW w:w="1558" w:type="dxa"/>
            <w:vMerge/>
            <w:textDirection w:val="btLr"/>
            <w:vAlign w:val="center"/>
          </w:tcPr>
          <w:p w14:paraId="7E46A1DB" w14:textId="77777777" w:rsidR="00BD6B97" w:rsidRPr="007A7659" w:rsidRDefault="00BD6B97" w:rsidP="00E26179">
            <w:pPr>
              <w:pStyle w:val="TableLabel"/>
              <w:rPr>
                <w:rFonts w:ascii="Times New Roman" w:hAnsi="Times New Roman"/>
                <w:noProof w:val="0"/>
                <w:sz w:val="16"/>
              </w:rPr>
            </w:pPr>
          </w:p>
        </w:tc>
        <w:tc>
          <w:tcPr>
            <w:tcW w:w="2520" w:type="dxa"/>
            <w:vAlign w:val="center"/>
          </w:tcPr>
          <w:p w14:paraId="76BC3BBA" w14:textId="77777777" w:rsidR="00BD6B97" w:rsidRPr="007A7659" w:rsidRDefault="00BD6B97" w:rsidP="00E26179">
            <w:pPr>
              <w:pStyle w:val="TableEntry"/>
              <w:rPr>
                <w:i/>
                <w:iCs/>
                <w:noProof w:val="0"/>
                <w:sz w:val="16"/>
              </w:rPr>
            </w:pPr>
            <w:r w:rsidRPr="007A7659">
              <w:rPr>
                <w:i/>
                <w:iCs/>
                <w:noProof w:val="0"/>
                <w:sz w:val="16"/>
              </w:rPr>
              <w:t>UserName</w:t>
            </w:r>
          </w:p>
        </w:tc>
        <w:tc>
          <w:tcPr>
            <w:tcW w:w="630" w:type="dxa"/>
            <w:vAlign w:val="center"/>
          </w:tcPr>
          <w:p w14:paraId="2E4C4170" w14:textId="77777777" w:rsidR="00BD6B97" w:rsidRPr="007A7659" w:rsidRDefault="00BD6B97" w:rsidP="00E26179">
            <w:pPr>
              <w:pStyle w:val="TableEntry"/>
              <w:jc w:val="center"/>
              <w:rPr>
                <w:i/>
                <w:iCs/>
                <w:noProof w:val="0"/>
                <w:sz w:val="16"/>
              </w:rPr>
            </w:pPr>
            <w:r w:rsidRPr="007A7659">
              <w:rPr>
                <w:i/>
                <w:iCs/>
                <w:noProof w:val="0"/>
                <w:sz w:val="16"/>
              </w:rPr>
              <w:t>U</w:t>
            </w:r>
          </w:p>
        </w:tc>
        <w:tc>
          <w:tcPr>
            <w:tcW w:w="4832" w:type="dxa"/>
            <w:vAlign w:val="center"/>
          </w:tcPr>
          <w:p w14:paraId="3E772AB2" w14:textId="77777777" w:rsidR="00BD6B97" w:rsidRPr="007A7659" w:rsidRDefault="00BD6B97" w:rsidP="00E26179">
            <w:pPr>
              <w:pStyle w:val="TableEntry"/>
              <w:rPr>
                <w:i/>
                <w:iCs/>
                <w:noProof w:val="0"/>
                <w:sz w:val="16"/>
              </w:rPr>
            </w:pPr>
            <w:r w:rsidRPr="007A7659">
              <w:rPr>
                <w:i/>
                <w:iCs/>
                <w:noProof w:val="0"/>
                <w:sz w:val="16"/>
              </w:rPr>
              <w:t>not specialized</w:t>
            </w:r>
          </w:p>
        </w:tc>
      </w:tr>
      <w:tr w:rsidR="00BD6B97" w:rsidRPr="007A7659" w14:paraId="18FC91B2" w14:textId="77777777" w:rsidTr="002733A5">
        <w:trPr>
          <w:cantSplit/>
        </w:trPr>
        <w:tc>
          <w:tcPr>
            <w:tcW w:w="1558" w:type="dxa"/>
            <w:vMerge/>
            <w:textDirection w:val="btLr"/>
            <w:vAlign w:val="center"/>
          </w:tcPr>
          <w:p w14:paraId="339E1B44" w14:textId="77777777" w:rsidR="00BD6B97" w:rsidRPr="007A7659" w:rsidRDefault="00BD6B97" w:rsidP="00E26179">
            <w:pPr>
              <w:pStyle w:val="TableLabel"/>
              <w:rPr>
                <w:rFonts w:ascii="Times New Roman" w:hAnsi="Times New Roman"/>
                <w:noProof w:val="0"/>
                <w:sz w:val="16"/>
              </w:rPr>
            </w:pPr>
          </w:p>
        </w:tc>
        <w:tc>
          <w:tcPr>
            <w:tcW w:w="2520" w:type="dxa"/>
            <w:vAlign w:val="center"/>
          </w:tcPr>
          <w:p w14:paraId="5388D8F1" w14:textId="77777777" w:rsidR="00BD6B97" w:rsidRPr="007A7659" w:rsidRDefault="00BD6B97" w:rsidP="00E26179">
            <w:pPr>
              <w:pStyle w:val="TableEntry"/>
              <w:rPr>
                <w:i/>
                <w:iCs/>
                <w:noProof w:val="0"/>
                <w:sz w:val="16"/>
              </w:rPr>
            </w:pPr>
            <w:r w:rsidRPr="007A7659">
              <w:rPr>
                <w:i/>
                <w:iCs/>
                <w:noProof w:val="0"/>
                <w:sz w:val="16"/>
              </w:rPr>
              <w:t>UserIsRequestor</w:t>
            </w:r>
          </w:p>
        </w:tc>
        <w:tc>
          <w:tcPr>
            <w:tcW w:w="630" w:type="dxa"/>
            <w:vAlign w:val="center"/>
          </w:tcPr>
          <w:p w14:paraId="43F77C34" w14:textId="77777777" w:rsidR="00BD6B97" w:rsidRPr="007A7659" w:rsidRDefault="00BD6B97" w:rsidP="00E26179">
            <w:pPr>
              <w:pStyle w:val="TableEntry"/>
              <w:jc w:val="center"/>
              <w:rPr>
                <w:i/>
                <w:iCs/>
                <w:noProof w:val="0"/>
                <w:sz w:val="16"/>
              </w:rPr>
            </w:pPr>
            <w:r w:rsidRPr="007A7659">
              <w:rPr>
                <w:i/>
                <w:iCs/>
                <w:noProof w:val="0"/>
                <w:sz w:val="16"/>
              </w:rPr>
              <w:t>U</w:t>
            </w:r>
          </w:p>
        </w:tc>
        <w:tc>
          <w:tcPr>
            <w:tcW w:w="4832" w:type="dxa"/>
            <w:vAlign w:val="center"/>
          </w:tcPr>
          <w:p w14:paraId="0864AAE4" w14:textId="77777777" w:rsidR="00BD6B97" w:rsidRPr="007A7659" w:rsidRDefault="00BD6B97" w:rsidP="00E26179">
            <w:pPr>
              <w:pStyle w:val="TableEntry"/>
              <w:rPr>
                <w:iCs/>
                <w:noProof w:val="0"/>
                <w:sz w:val="16"/>
              </w:rPr>
            </w:pPr>
            <w:r w:rsidRPr="007A7659">
              <w:rPr>
                <w:i/>
                <w:iCs/>
                <w:noProof w:val="0"/>
                <w:sz w:val="16"/>
              </w:rPr>
              <w:t>not specialized</w:t>
            </w:r>
          </w:p>
        </w:tc>
      </w:tr>
      <w:tr w:rsidR="00BD6B97" w:rsidRPr="007A7659" w14:paraId="2214AE76" w14:textId="77777777" w:rsidTr="002733A5">
        <w:trPr>
          <w:cantSplit/>
        </w:trPr>
        <w:tc>
          <w:tcPr>
            <w:tcW w:w="1558" w:type="dxa"/>
            <w:vMerge/>
            <w:textDirection w:val="btLr"/>
            <w:vAlign w:val="center"/>
          </w:tcPr>
          <w:p w14:paraId="2C6E1B3A" w14:textId="77777777" w:rsidR="00BD6B97" w:rsidRPr="007A7659" w:rsidRDefault="00BD6B97" w:rsidP="00E26179">
            <w:pPr>
              <w:pStyle w:val="TableLabel"/>
              <w:rPr>
                <w:rFonts w:ascii="Times New Roman" w:hAnsi="Times New Roman"/>
                <w:noProof w:val="0"/>
                <w:sz w:val="16"/>
              </w:rPr>
            </w:pPr>
          </w:p>
        </w:tc>
        <w:tc>
          <w:tcPr>
            <w:tcW w:w="2520" w:type="dxa"/>
            <w:vAlign w:val="center"/>
          </w:tcPr>
          <w:p w14:paraId="17175771" w14:textId="77777777" w:rsidR="00BD6B97" w:rsidRPr="007A7659" w:rsidRDefault="00BD6B97" w:rsidP="00E26179">
            <w:pPr>
              <w:pStyle w:val="TableEntry"/>
              <w:rPr>
                <w:noProof w:val="0"/>
                <w:sz w:val="16"/>
              </w:rPr>
            </w:pPr>
            <w:r w:rsidRPr="007A7659">
              <w:rPr>
                <w:noProof w:val="0"/>
                <w:sz w:val="16"/>
              </w:rPr>
              <w:t>RoleIDCode</w:t>
            </w:r>
          </w:p>
        </w:tc>
        <w:tc>
          <w:tcPr>
            <w:tcW w:w="630" w:type="dxa"/>
            <w:vAlign w:val="center"/>
          </w:tcPr>
          <w:p w14:paraId="75823595" w14:textId="77777777" w:rsidR="00BD6B97" w:rsidRPr="007A7659" w:rsidRDefault="00BD6B97" w:rsidP="00E26179">
            <w:pPr>
              <w:pStyle w:val="TableEntry"/>
              <w:jc w:val="center"/>
              <w:rPr>
                <w:noProof w:val="0"/>
                <w:sz w:val="16"/>
              </w:rPr>
            </w:pPr>
            <w:r w:rsidRPr="007A7659">
              <w:rPr>
                <w:noProof w:val="0"/>
                <w:sz w:val="16"/>
              </w:rPr>
              <w:t>M</w:t>
            </w:r>
          </w:p>
        </w:tc>
        <w:tc>
          <w:tcPr>
            <w:tcW w:w="4832" w:type="dxa"/>
            <w:vAlign w:val="center"/>
          </w:tcPr>
          <w:p w14:paraId="1F4E836D" w14:textId="77777777" w:rsidR="00BD6B97" w:rsidRPr="007A7659" w:rsidRDefault="00BD6B97" w:rsidP="00E26179">
            <w:pPr>
              <w:pStyle w:val="TableEntry"/>
              <w:rPr>
                <w:noProof w:val="0"/>
                <w:sz w:val="16"/>
              </w:rPr>
            </w:pPr>
            <w:r w:rsidRPr="007A7659">
              <w:rPr>
                <w:noProof w:val="0"/>
                <w:sz w:val="16"/>
              </w:rPr>
              <w:t>EV(110153, DCM, “Source”)</w:t>
            </w:r>
          </w:p>
        </w:tc>
      </w:tr>
      <w:tr w:rsidR="00BD6B97" w:rsidRPr="007A7659" w14:paraId="7C9E48A1" w14:textId="77777777" w:rsidTr="002733A5">
        <w:trPr>
          <w:cantSplit/>
        </w:trPr>
        <w:tc>
          <w:tcPr>
            <w:tcW w:w="1558" w:type="dxa"/>
            <w:vMerge/>
            <w:textDirection w:val="btLr"/>
            <w:vAlign w:val="center"/>
          </w:tcPr>
          <w:p w14:paraId="0E75B1BF" w14:textId="77777777" w:rsidR="00BD6B97" w:rsidRPr="007A7659" w:rsidRDefault="00BD6B97" w:rsidP="00E26179">
            <w:pPr>
              <w:pStyle w:val="TableLabel"/>
              <w:rPr>
                <w:rFonts w:ascii="Times New Roman" w:hAnsi="Times New Roman"/>
                <w:noProof w:val="0"/>
                <w:sz w:val="16"/>
              </w:rPr>
            </w:pPr>
          </w:p>
        </w:tc>
        <w:tc>
          <w:tcPr>
            <w:tcW w:w="2520" w:type="dxa"/>
            <w:vAlign w:val="center"/>
          </w:tcPr>
          <w:p w14:paraId="5430ADCC" w14:textId="77777777" w:rsidR="00BD6B97" w:rsidRPr="007A7659" w:rsidRDefault="00BD6B97" w:rsidP="00E26179">
            <w:pPr>
              <w:pStyle w:val="TableEntry"/>
              <w:rPr>
                <w:iCs/>
                <w:noProof w:val="0"/>
                <w:sz w:val="16"/>
              </w:rPr>
            </w:pPr>
            <w:r w:rsidRPr="007A7659">
              <w:rPr>
                <w:iCs/>
                <w:noProof w:val="0"/>
                <w:sz w:val="16"/>
              </w:rPr>
              <w:t>NetworkAccessPointTypeCode</w:t>
            </w:r>
          </w:p>
        </w:tc>
        <w:tc>
          <w:tcPr>
            <w:tcW w:w="630" w:type="dxa"/>
            <w:vAlign w:val="center"/>
          </w:tcPr>
          <w:p w14:paraId="6A885AE6" w14:textId="77777777" w:rsidR="00BD6B97" w:rsidRPr="007A7659" w:rsidRDefault="00BD6B97" w:rsidP="00E26179">
            <w:pPr>
              <w:pStyle w:val="TableEntry"/>
              <w:jc w:val="center"/>
              <w:rPr>
                <w:iCs/>
                <w:noProof w:val="0"/>
                <w:sz w:val="16"/>
              </w:rPr>
            </w:pPr>
            <w:r w:rsidRPr="007A7659">
              <w:rPr>
                <w:iCs/>
                <w:noProof w:val="0"/>
                <w:sz w:val="16"/>
              </w:rPr>
              <w:t>M</w:t>
            </w:r>
          </w:p>
        </w:tc>
        <w:tc>
          <w:tcPr>
            <w:tcW w:w="4832" w:type="dxa"/>
            <w:vAlign w:val="center"/>
          </w:tcPr>
          <w:p w14:paraId="0C142A0F" w14:textId="77777777" w:rsidR="00BD6B97" w:rsidRPr="007A7659" w:rsidRDefault="00BD6B97" w:rsidP="00E26179">
            <w:pPr>
              <w:pStyle w:val="TableEntry"/>
              <w:rPr>
                <w:noProof w:val="0"/>
                <w:sz w:val="16"/>
              </w:rPr>
            </w:pPr>
            <w:r w:rsidRPr="007A7659">
              <w:rPr>
                <w:noProof w:val="0"/>
                <w:sz w:val="16"/>
              </w:rPr>
              <w:t>“1” for machine (DNS) name, “2” for IP address</w:t>
            </w:r>
          </w:p>
        </w:tc>
      </w:tr>
      <w:tr w:rsidR="00BD6B97" w:rsidRPr="007A7659" w14:paraId="75220D15" w14:textId="77777777" w:rsidTr="002733A5">
        <w:trPr>
          <w:cantSplit/>
        </w:trPr>
        <w:tc>
          <w:tcPr>
            <w:tcW w:w="1558" w:type="dxa"/>
            <w:vMerge/>
            <w:textDirection w:val="btLr"/>
            <w:vAlign w:val="center"/>
          </w:tcPr>
          <w:p w14:paraId="5F5537C1" w14:textId="77777777" w:rsidR="00BD6B97" w:rsidRPr="007A7659" w:rsidRDefault="00BD6B97" w:rsidP="00E26179">
            <w:pPr>
              <w:pStyle w:val="TableLabel"/>
              <w:rPr>
                <w:rFonts w:ascii="Times New Roman" w:hAnsi="Times New Roman"/>
                <w:noProof w:val="0"/>
                <w:sz w:val="16"/>
              </w:rPr>
            </w:pPr>
          </w:p>
        </w:tc>
        <w:tc>
          <w:tcPr>
            <w:tcW w:w="2520" w:type="dxa"/>
            <w:vAlign w:val="center"/>
          </w:tcPr>
          <w:p w14:paraId="6348DD46" w14:textId="77777777" w:rsidR="00BD6B97" w:rsidRPr="007A7659" w:rsidRDefault="00BD6B97" w:rsidP="00E26179">
            <w:pPr>
              <w:pStyle w:val="TableEntry"/>
              <w:rPr>
                <w:iCs/>
                <w:noProof w:val="0"/>
                <w:sz w:val="16"/>
              </w:rPr>
            </w:pPr>
            <w:r w:rsidRPr="007A7659">
              <w:rPr>
                <w:iCs/>
                <w:noProof w:val="0"/>
                <w:sz w:val="16"/>
              </w:rPr>
              <w:t>NetworkAccessPointID</w:t>
            </w:r>
          </w:p>
        </w:tc>
        <w:tc>
          <w:tcPr>
            <w:tcW w:w="630" w:type="dxa"/>
            <w:vAlign w:val="center"/>
          </w:tcPr>
          <w:p w14:paraId="7D5DB16D" w14:textId="77777777" w:rsidR="00BD6B97" w:rsidRPr="007A7659" w:rsidRDefault="00BD6B97" w:rsidP="00E26179">
            <w:pPr>
              <w:pStyle w:val="TableEntry"/>
              <w:jc w:val="center"/>
              <w:rPr>
                <w:iCs/>
                <w:noProof w:val="0"/>
                <w:sz w:val="16"/>
              </w:rPr>
            </w:pPr>
            <w:r w:rsidRPr="007A7659">
              <w:rPr>
                <w:iCs/>
                <w:noProof w:val="0"/>
                <w:sz w:val="16"/>
              </w:rPr>
              <w:t>M</w:t>
            </w:r>
          </w:p>
        </w:tc>
        <w:tc>
          <w:tcPr>
            <w:tcW w:w="4832" w:type="dxa"/>
            <w:vAlign w:val="center"/>
          </w:tcPr>
          <w:p w14:paraId="0E6C8B20" w14:textId="77777777" w:rsidR="00BD6B97" w:rsidRPr="007A7659" w:rsidRDefault="00BD6B97" w:rsidP="00E26179">
            <w:pPr>
              <w:pStyle w:val="TableEntry"/>
              <w:rPr>
                <w:noProof w:val="0"/>
                <w:sz w:val="16"/>
              </w:rPr>
            </w:pPr>
            <w:r w:rsidRPr="007A7659">
              <w:rPr>
                <w:noProof w:val="0"/>
                <w:sz w:val="16"/>
              </w:rPr>
              <w:t>The machine name or IP address.</w:t>
            </w:r>
          </w:p>
        </w:tc>
      </w:tr>
    </w:tbl>
    <w:p w14:paraId="365CE341" w14:textId="77777777" w:rsidR="00BD6B97" w:rsidRPr="007A7659" w:rsidRDefault="00BD6B97" w:rsidP="00AE5ED3">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F2FA9F8" w14:textId="77777777" w:rsidTr="00AE5ED3">
        <w:trPr>
          <w:cantSplit/>
        </w:trPr>
        <w:tc>
          <w:tcPr>
            <w:tcW w:w="1548" w:type="dxa"/>
            <w:vMerge w:val="restart"/>
          </w:tcPr>
          <w:p w14:paraId="2486FB93" w14:textId="77777777" w:rsidR="00BD6B97" w:rsidRPr="007A7659" w:rsidRDefault="00BD6B97" w:rsidP="0002013A">
            <w:pPr>
              <w:pStyle w:val="TableEntryHeader"/>
            </w:pPr>
            <w:r w:rsidRPr="007A7659">
              <w:t>Human Requestor (if known)</w:t>
            </w:r>
          </w:p>
          <w:p w14:paraId="696DEA66"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38C64D81" w14:textId="77777777" w:rsidR="00BD6B97" w:rsidRPr="007A7659" w:rsidRDefault="00BD6B97" w:rsidP="00444866">
            <w:pPr>
              <w:pStyle w:val="TableEntry"/>
              <w:rPr>
                <w:noProof w:val="0"/>
                <w:sz w:val="16"/>
                <w:szCs w:val="16"/>
              </w:rPr>
            </w:pPr>
            <w:r w:rsidRPr="007A7659">
              <w:rPr>
                <w:noProof w:val="0"/>
                <w:sz w:val="16"/>
                <w:szCs w:val="16"/>
              </w:rPr>
              <w:t>UserID</w:t>
            </w:r>
          </w:p>
        </w:tc>
        <w:tc>
          <w:tcPr>
            <w:tcW w:w="630" w:type="dxa"/>
            <w:vAlign w:val="center"/>
          </w:tcPr>
          <w:p w14:paraId="2A9830C5" w14:textId="77777777" w:rsidR="00BD6B97" w:rsidRPr="007A7659" w:rsidRDefault="00BD6B97" w:rsidP="007E3B51">
            <w:pPr>
              <w:pStyle w:val="TableEntry"/>
              <w:rPr>
                <w:noProof w:val="0"/>
                <w:sz w:val="16"/>
                <w:szCs w:val="16"/>
              </w:rPr>
            </w:pPr>
            <w:r w:rsidRPr="007A7659">
              <w:rPr>
                <w:noProof w:val="0"/>
                <w:sz w:val="16"/>
                <w:szCs w:val="16"/>
              </w:rPr>
              <w:t>M</w:t>
            </w:r>
          </w:p>
        </w:tc>
        <w:tc>
          <w:tcPr>
            <w:tcW w:w="4968" w:type="dxa"/>
            <w:vAlign w:val="center"/>
          </w:tcPr>
          <w:p w14:paraId="2B93C66A" w14:textId="77777777" w:rsidR="00BD6B97" w:rsidRPr="007A7659" w:rsidRDefault="00BD6B97" w:rsidP="003F510F">
            <w:pPr>
              <w:pStyle w:val="TableEntry"/>
              <w:rPr>
                <w:noProof w:val="0"/>
                <w:sz w:val="16"/>
                <w:szCs w:val="16"/>
              </w:rPr>
            </w:pPr>
            <w:r w:rsidRPr="007A7659">
              <w:rPr>
                <w:noProof w:val="0"/>
                <w:sz w:val="16"/>
                <w:szCs w:val="16"/>
              </w:rPr>
              <w:t>Identity of the human that initiated the transaction.</w:t>
            </w:r>
          </w:p>
        </w:tc>
      </w:tr>
      <w:tr w:rsidR="00BD6B97" w:rsidRPr="007A7659" w14:paraId="751796CF" w14:textId="77777777">
        <w:trPr>
          <w:cantSplit/>
        </w:trPr>
        <w:tc>
          <w:tcPr>
            <w:tcW w:w="1548" w:type="dxa"/>
            <w:vMerge/>
            <w:textDirection w:val="btLr"/>
            <w:vAlign w:val="center"/>
          </w:tcPr>
          <w:p w14:paraId="42988AA7" w14:textId="77777777" w:rsidR="00BD6B97" w:rsidRPr="007A7659" w:rsidRDefault="00BD6B97">
            <w:pPr>
              <w:pStyle w:val="TableLabel"/>
              <w:rPr>
                <w:rFonts w:ascii="Times New Roman" w:hAnsi="Times New Roman"/>
                <w:noProof w:val="0"/>
                <w:sz w:val="16"/>
              </w:rPr>
            </w:pPr>
          </w:p>
        </w:tc>
        <w:tc>
          <w:tcPr>
            <w:tcW w:w="2520" w:type="dxa"/>
            <w:vAlign w:val="center"/>
          </w:tcPr>
          <w:p w14:paraId="710BF04C" w14:textId="77777777" w:rsidR="00BD6B97" w:rsidRPr="007A7659" w:rsidRDefault="00BD6B97" w:rsidP="003F510F">
            <w:pPr>
              <w:pStyle w:val="TableEntry"/>
              <w:rPr>
                <w:i/>
                <w:iCs/>
                <w:noProof w:val="0"/>
                <w:sz w:val="16"/>
                <w:szCs w:val="16"/>
              </w:rPr>
            </w:pPr>
            <w:r w:rsidRPr="007A7659">
              <w:rPr>
                <w:i/>
                <w:iCs/>
                <w:noProof w:val="0"/>
                <w:sz w:val="16"/>
                <w:szCs w:val="16"/>
              </w:rPr>
              <w:t>AlternativeUserID</w:t>
            </w:r>
          </w:p>
        </w:tc>
        <w:tc>
          <w:tcPr>
            <w:tcW w:w="630" w:type="dxa"/>
            <w:vAlign w:val="center"/>
          </w:tcPr>
          <w:p w14:paraId="720E8652"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3243FB97" w14:textId="77777777" w:rsidR="00BD6B97" w:rsidRPr="007A7659" w:rsidRDefault="00BD6B97" w:rsidP="003F510F">
            <w:pPr>
              <w:pStyle w:val="TableEntry"/>
              <w:rPr>
                <w:i/>
                <w:iCs/>
                <w:noProof w:val="0"/>
                <w:sz w:val="16"/>
                <w:szCs w:val="16"/>
              </w:rPr>
            </w:pPr>
            <w:r w:rsidRPr="007A7659">
              <w:rPr>
                <w:i/>
                <w:iCs/>
                <w:noProof w:val="0"/>
                <w:sz w:val="16"/>
                <w:szCs w:val="16"/>
              </w:rPr>
              <w:t>not specialized</w:t>
            </w:r>
          </w:p>
        </w:tc>
      </w:tr>
      <w:tr w:rsidR="00BD6B97" w:rsidRPr="007A7659" w14:paraId="6FCD8AC6" w14:textId="77777777">
        <w:trPr>
          <w:cantSplit/>
        </w:trPr>
        <w:tc>
          <w:tcPr>
            <w:tcW w:w="1548" w:type="dxa"/>
            <w:vMerge/>
            <w:textDirection w:val="btLr"/>
            <w:vAlign w:val="center"/>
          </w:tcPr>
          <w:p w14:paraId="250183EE" w14:textId="77777777" w:rsidR="00BD6B97" w:rsidRPr="007A7659" w:rsidRDefault="00BD6B97">
            <w:pPr>
              <w:pStyle w:val="TableLabel"/>
              <w:rPr>
                <w:rFonts w:ascii="Times New Roman" w:hAnsi="Times New Roman"/>
                <w:noProof w:val="0"/>
                <w:sz w:val="16"/>
              </w:rPr>
            </w:pPr>
          </w:p>
        </w:tc>
        <w:tc>
          <w:tcPr>
            <w:tcW w:w="2520" w:type="dxa"/>
            <w:vAlign w:val="center"/>
          </w:tcPr>
          <w:p w14:paraId="462EF756" w14:textId="77777777" w:rsidR="00BD6B97" w:rsidRPr="007A7659" w:rsidRDefault="00BD6B97" w:rsidP="003F510F">
            <w:pPr>
              <w:pStyle w:val="TableEntry"/>
              <w:rPr>
                <w:i/>
                <w:iCs/>
                <w:noProof w:val="0"/>
                <w:sz w:val="16"/>
                <w:szCs w:val="16"/>
              </w:rPr>
            </w:pPr>
            <w:r w:rsidRPr="007A7659">
              <w:rPr>
                <w:i/>
                <w:iCs/>
                <w:noProof w:val="0"/>
                <w:sz w:val="16"/>
                <w:szCs w:val="16"/>
              </w:rPr>
              <w:t>UserName</w:t>
            </w:r>
          </w:p>
        </w:tc>
        <w:tc>
          <w:tcPr>
            <w:tcW w:w="630" w:type="dxa"/>
            <w:vAlign w:val="center"/>
          </w:tcPr>
          <w:p w14:paraId="12D368B9"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536549D0" w14:textId="77777777" w:rsidR="00BD6B97" w:rsidRPr="007A7659" w:rsidRDefault="00BD6B97" w:rsidP="003F510F">
            <w:pPr>
              <w:pStyle w:val="TableEntry"/>
              <w:rPr>
                <w:i/>
                <w:iCs/>
                <w:noProof w:val="0"/>
                <w:sz w:val="16"/>
                <w:szCs w:val="16"/>
              </w:rPr>
            </w:pPr>
            <w:r w:rsidRPr="007A7659">
              <w:rPr>
                <w:i/>
                <w:iCs/>
                <w:noProof w:val="0"/>
                <w:sz w:val="16"/>
                <w:szCs w:val="16"/>
              </w:rPr>
              <w:t>not specialized</w:t>
            </w:r>
          </w:p>
        </w:tc>
      </w:tr>
      <w:tr w:rsidR="00BD6B97" w:rsidRPr="007A7659" w14:paraId="76965918" w14:textId="77777777">
        <w:trPr>
          <w:cantSplit/>
        </w:trPr>
        <w:tc>
          <w:tcPr>
            <w:tcW w:w="1548" w:type="dxa"/>
            <w:vMerge/>
            <w:textDirection w:val="btLr"/>
            <w:vAlign w:val="center"/>
          </w:tcPr>
          <w:p w14:paraId="3B51C272" w14:textId="77777777" w:rsidR="00BD6B97" w:rsidRPr="007A7659" w:rsidRDefault="00BD6B97">
            <w:pPr>
              <w:pStyle w:val="TableLabel"/>
              <w:rPr>
                <w:rFonts w:ascii="Times New Roman" w:hAnsi="Times New Roman"/>
                <w:noProof w:val="0"/>
                <w:sz w:val="16"/>
              </w:rPr>
            </w:pPr>
          </w:p>
        </w:tc>
        <w:tc>
          <w:tcPr>
            <w:tcW w:w="2520" w:type="dxa"/>
            <w:vAlign w:val="center"/>
          </w:tcPr>
          <w:p w14:paraId="4A9D5446" w14:textId="77777777" w:rsidR="00BD6B97" w:rsidRPr="007A7659" w:rsidRDefault="00BD6B97" w:rsidP="003F510F">
            <w:pPr>
              <w:pStyle w:val="TableEntry"/>
              <w:rPr>
                <w:i/>
                <w:iCs/>
                <w:noProof w:val="0"/>
                <w:sz w:val="16"/>
                <w:szCs w:val="16"/>
              </w:rPr>
            </w:pPr>
            <w:r w:rsidRPr="007A7659">
              <w:rPr>
                <w:i/>
                <w:iCs/>
                <w:noProof w:val="0"/>
                <w:sz w:val="16"/>
                <w:szCs w:val="16"/>
              </w:rPr>
              <w:t>UserIsRequestor</w:t>
            </w:r>
          </w:p>
        </w:tc>
        <w:tc>
          <w:tcPr>
            <w:tcW w:w="630" w:type="dxa"/>
            <w:vAlign w:val="center"/>
          </w:tcPr>
          <w:p w14:paraId="10B6D880"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519C5C86" w14:textId="77777777" w:rsidR="00BD6B97" w:rsidRPr="007A7659" w:rsidRDefault="00BD6B97" w:rsidP="003F510F">
            <w:pPr>
              <w:pStyle w:val="TableEntry"/>
              <w:rPr>
                <w:i/>
                <w:iCs/>
                <w:noProof w:val="0"/>
                <w:sz w:val="16"/>
                <w:szCs w:val="16"/>
              </w:rPr>
            </w:pPr>
            <w:r w:rsidRPr="007A7659">
              <w:rPr>
                <w:i/>
                <w:iCs/>
                <w:noProof w:val="0"/>
                <w:sz w:val="16"/>
                <w:szCs w:val="16"/>
              </w:rPr>
              <w:t>not specialized</w:t>
            </w:r>
          </w:p>
        </w:tc>
      </w:tr>
      <w:tr w:rsidR="00BD6B97" w:rsidRPr="007A7659" w14:paraId="01DA9355" w14:textId="77777777">
        <w:trPr>
          <w:cantSplit/>
        </w:trPr>
        <w:tc>
          <w:tcPr>
            <w:tcW w:w="1548" w:type="dxa"/>
            <w:vMerge/>
            <w:textDirection w:val="btLr"/>
            <w:vAlign w:val="center"/>
          </w:tcPr>
          <w:p w14:paraId="00E4D473" w14:textId="77777777" w:rsidR="00BD6B97" w:rsidRPr="007A7659" w:rsidRDefault="00BD6B97">
            <w:pPr>
              <w:pStyle w:val="TableLabel"/>
              <w:rPr>
                <w:rFonts w:ascii="Times New Roman" w:hAnsi="Times New Roman"/>
                <w:noProof w:val="0"/>
                <w:sz w:val="16"/>
              </w:rPr>
            </w:pPr>
          </w:p>
        </w:tc>
        <w:tc>
          <w:tcPr>
            <w:tcW w:w="2520" w:type="dxa"/>
            <w:vAlign w:val="center"/>
          </w:tcPr>
          <w:p w14:paraId="65B6F473" w14:textId="77777777" w:rsidR="00BD6B97" w:rsidRPr="007A7659" w:rsidRDefault="00BD6B97" w:rsidP="003F510F">
            <w:pPr>
              <w:pStyle w:val="TableEntry"/>
              <w:rPr>
                <w:noProof w:val="0"/>
                <w:sz w:val="16"/>
                <w:szCs w:val="16"/>
              </w:rPr>
            </w:pPr>
            <w:r w:rsidRPr="007A7659">
              <w:rPr>
                <w:noProof w:val="0"/>
                <w:sz w:val="16"/>
                <w:szCs w:val="16"/>
              </w:rPr>
              <w:t>RoleIDCode</w:t>
            </w:r>
          </w:p>
        </w:tc>
        <w:tc>
          <w:tcPr>
            <w:tcW w:w="630" w:type="dxa"/>
            <w:vAlign w:val="center"/>
          </w:tcPr>
          <w:p w14:paraId="36CCD438" w14:textId="77777777" w:rsidR="00BD6B97" w:rsidRPr="007A7659" w:rsidRDefault="00BD6B97" w:rsidP="007E3B51">
            <w:pPr>
              <w:pStyle w:val="TableEntry"/>
              <w:rPr>
                <w:noProof w:val="0"/>
                <w:sz w:val="16"/>
                <w:szCs w:val="16"/>
              </w:rPr>
            </w:pPr>
            <w:r w:rsidRPr="007A7659">
              <w:rPr>
                <w:noProof w:val="0"/>
                <w:sz w:val="16"/>
                <w:szCs w:val="16"/>
              </w:rPr>
              <w:t>U</w:t>
            </w:r>
          </w:p>
        </w:tc>
        <w:tc>
          <w:tcPr>
            <w:tcW w:w="4968" w:type="dxa"/>
            <w:vAlign w:val="center"/>
          </w:tcPr>
          <w:p w14:paraId="6AF6319F" w14:textId="77777777" w:rsidR="00BD6B97" w:rsidRPr="007A7659" w:rsidRDefault="00BD6B97" w:rsidP="003F510F">
            <w:pPr>
              <w:pStyle w:val="TableEntry"/>
              <w:rPr>
                <w:noProof w:val="0"/>
                <w:sz w:val="16"/>
                <w:szCs w:val="16"/>
              </w:rPr>
            </w:pPr>
            <w:r w:rsidRPr="007A7659">
              <w:rPr>
                <w:noProof w:val="0"/>
                <w:sz w:val="16"/>
                <w:szCs w:val="16"/>
              </w:rPr>
              <w:t>Access Control role(s) the user holds that allows this transaction.</w:t>
            </w:r>
          </w:p>
        </w:tc>
      </w:tr>
      <w:tr w:rsidR="007B2BD6" w:rsidRPr="007A7659" w14:paraId="0E38A082" w14:textId="77777777">
        <w:trPr>
          <w:cantSplit/>
        </w:trPr>
        <w:tc>
          <w:tcPr>
            <w:tcW w:w="1548" w:type="dxa"/>
            <w:vMerge/>
            <w:textDirection w:val="btLr"/>
            <w:vAlign w:val="center"/>
          </w:tcPr>
          <w:p w14:paraId="3952CD04"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388FE195" w14:textId="77777777" w:rsidR="007B2BD6" w:rsidRPr="007A7659" w:rsidRDefault="007B2BD6" w:rsidP="003F510F">
            <w:pPr>
              <w:pStyle w:val="TableEntry"/>
              <w:rPr>
                <w:i/>
                <w:iCs/>
                <w:noProof w:val="0"/>
                <w:sz w:val="16"/>
                <w:szCs w:val="16"/>
              </w:rPr>
            </w:pPr>
            <w:r w:rsidRPr="007A7659">
              <w:rPr>
                <w:i/>
                <w:iCs/>
                <w:noProof w:val="0"/>
                <w:sz w:val="16"/>
                <w:szCs w:val="16"/>
              </w:rPr>
              <w:t>NetworkAccessPointTypeCode</w:t>
            </w:r>
          </w:p>
        </w:tc>
        <w:tc>
          <w:tcPr>
            <w:tcW w:w="630" w:type="dxa"/>
            <w:vAlign w:val="center"/>
          </w:tcPr>
          <w:p w14:paraId="02CDD46B" w14:textId="77777777" w:rsidR="007B2BD6" w:rsidRPr="007A7659" w:rsidRDefault="007B2BD6" w:rsidP="007E3B51">
            <w:pPr>
              <w:pStyle w:val="TableEntry"/>
              <w:rPr>
                <w:i/>
                <w:iCs/>
                <w:noProof w:val="0"/>
                <w:sz w:val="16"/>
                <w:szCs w:val="16"/>
              </w:rPr>
            </w:pPr>
            <w:r w:rsidRPr="007A7659">
              <w:rPr>
                <w:i/>
                <w:iCs/>
                <w:noProof w:val="0"/>
                <w:sz w:val="16"/>
                <w:szCs w:val="16"/>
              </w:rPr>
              <w:t>U</w:t>
            </w:r>
          </w:p>
        </w:tc>
        <w:tc>
          <w:tcPr>
            <w:tcW w:w="4968" w:type="dxa"/>
            <w:vAlign w:val="center"/>
          </w:tcPr>
          <w:p w14:paraId="2D5AC4B2" w14:textId="77777777" w:rsidR="007B2BD6" w:rsidRPr="007A7659" w:rsidRDefault="007B2BD6" w:rsidP="007E3B51">
            <w:pPr>
              <w:pStyle w:val="TableEntry"/>
              <w:rPr>
                <w:i/>
                <w:iCs/>
                <w:noProof w:val="0"/>
                <w:sz w:val="16"/>
                <w:szCs w:val="16"/>
              </w:rPr>
            </w:pPr>
            <w:r w:rsidRPr="007A7659">
              <w:rPr>
                <w:i/>
                <w:iCs/>
                <w:noProof w:val="0"/>
                <w:sz w:val="16"/>
                <w:szCs w:val="16"/>
              </w:rPr>
              <w:t>not specialized</w:t>
            </w:r>
          </w:p>
        </w:tc>
      </w:tr>
      <w:tr w:rsidR="007B2BD6" w:rsidRPr="007A7659" w14:paraId="05CAF042" w14:textId="77777777" w:rsidTr="00AE5ED3">
        <w:trPr>
          <w:cantSplit/>
        </w:trPr>
        <w:tc>
          <w:tcPr>
            <w:tcW w:w="1548" w:type="dxa"/>
            <w:vMerge/>
            <w:textDirection w:val="btLr"/>
            <w:vAlign w:val="center"/>
          </w:tcPr>
          <w:p w14:paraId="2D725C6A"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17502966" w14:textId="77777777" w:rsidR="007B2BD6" w:rsidRPr="007A7659" w:rsidRDefault="007B2BD6" w:rsidP="003F510F">
            <w:pPr>
              <w:pStyle w:val="TableEntry"/>
              <w:rPr>
                <w:i/>
                <w:iCs/>
                <w:noProof w:val="0"/>
                <w:sz w:val="16"/>
                <w:szCs w:val="16"/>
              </w:rPr>
            </w:pPr>
            <w:r w:rsidRPr="007A7659">
              <w:rPr>
                <w:i/>
                <w:iCs/>
                <w:noProof w:val="0"/>
                <w:sz w:val="16"/>
                <w:szCs w:val="16"/>
              </w:rPr>
              <w:t>NetworkAccessPointID</w:t>
            </w:r>
          </w:p>
        </w:tc>
        <w:tc>
          <w:tcPr>
            <w:tcW w:w="630" w:type="dxa"/>
            <w:vAlign w:val="center"/>
          </w:tcPr>
          <w:p w14:paraId="7950EE31" w14:textId="77777777" w:rsidR="007B2BD6" w:rsidRPr="007A7659" w:rsidRDefault="007B2BD6" w:rsidP="007E3B51">
            <w:pPr>
              <w:pStyle w:val="TableEntry"/>
              <w:rPr>
                <w:i/>
                <w:iCs/>
                <w:noProof w:val="0"/>
                <w:sz w:val="16"/>
                <w:szCs w:val="16"/>
              </w:rPr>
            </w:pPr>
            <w:r w:rsidRPr="007A7659">
              <w:rPr>
                <w:i/>
                <w:iCs/>
                <w:noProof w:val="0"/>
                <w:sz w:val="16"/>
                <w:szCs w:val="16"/>
              </w:rPr>
              <w:t>U</w:t>
            </w:r>
          </w:p>
        </w:tc>
        <w:tc>
          <w:tcPr>
            <w:tcW w:w="4968" w:type="dxa"/>
            <w:vAlign w:val="center"/>
          </w:tcPr>
          <w:p w14:paraId="30CEBA39" w14:textId="77777777" w:rsidR="007B2BD6" w:rsidRPr="007A7659" w:rsidRDefault="007B2BD6" w:rsidP="003F510F">
            <w:pPr>
              <w:pStyle w:val="TableEntry"/>
              <w:rPr>
                <w:i/>
                <w:iCs/>
                <w:noProof w:val="0"/>
                <w:sz w:val="16"/>
                <w:szCs w:val="16"/>
              </w:rPr>
            </w:pPr>
            <w:r w:rsidRPr="007A7659">
              <w:rPr>
                <w:i/>
                <w:iCs/>
                <w:noProof w:val="0"/>
                <w:sz w:val="16"/>
                <w:szCs w:val="16"/>
              </w:rPr>
              <w:t>not specialized</w:t>
            </w:r>
          </w:p>
        </w:tc>
      </w:tr>
    </w:tbl>
    <w:p w14:paraId="556FB565" w14:textId="77777777" w:rsidR="004722A1" w:rsidRPr="007A7659" w:rsidRDefault="004722A1" w:rsidP="00AE5ED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686DD5A" w14:textId="77777777" w:rsidTr="007E3B51">
        <w:trPr>
          <w:cantSplit/>
        </w:trPr>
        <w:tc>
          <w:tcPr>
            <w:tcW w:w="1548" w:type="dxa"/>
            <w:vMerge w:val="restart"/>
          </w:tcPr>
          <w:p w14:paraId="398EBDFB" w14:textId="77777777" w:rsidR="00BD6B97" w:rsidRPr="007A7659" w:rsidRDefault="00BD6B97" w:rsidP="0002013A">
            <w:pPr>
              <w:pStyle w:val="TableEntryHeader"/>
            </w:pPr>
            <w:r w:rsidRPr="007A7659">
              <w:t>Destination</w:t>
            </w:r>
          </w:p>
          <w:p w14:paraId="341B1B4E"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EF34001"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24EB107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8E3CEF1" w14:textId="77777777" w:rsidR="00BD6B97" w:rsidRPr="007A7659" w:rsidRDefault="00BD6B97">
            <w:pPr>
              <w:pStyle w:val="TableEntry"/>
              <w:rPr>
                <w:noProof w:val="0"/>
                <w:sz w:val="16"/>
              </w:rPr>
            </w:pPr>
            <w:r w:rsidRPr="007A7659">
              <w:rPr>
                <w:noProof w:val="0"/>
                <w:sz w:val="16"/>
              </w:rPr>
              <w:t>The identity of the Patient Demographics Source facility and receiving application from the HL7 message; concatenated together, separated by the | character.</w:t>
            </w:r>
          </w:p>
        </w:tc>
      </w:tr>
      <w:tr w:rsidR="00BD6B97" w:rsidRPr="007A7659" w14:paraId="7E9AE961" w14:textId="77777777" w:rsidTr="007E3B51">
        <w:trPr>
          <w:cantSplit/>
        </w:trPr>
        <w:tc>
          <w:tcPr>
            <w:tcW w:w="1548" w:type="dxa"/>
            <w:vMerge/>
            <w:textDirection w:val="btLr"/>
            <w:vAlign w:val="center"/>
          </w:tcPr>
          <w:p w14:paraId="7EE68B73" w14:textId="77777777" w:rsidR="00BD6B97" w:rsidRPr="007A7659" w:rsidRDefault="00BD6B97">
            <w:pPr>
              <w:pStyle w:val="TableLabel"/>
              <w:rPr>
                <w:rFonts w:ascii="Times New Roman" w:hAnsi="Times New Roman"/>
                <w:noProof w:val="0"/>
                <w:sz w:val="16"/>
              </w:rPr>
            </w:pPr>
          </w:p>
        </w:tc>
        <w:tc>
          <w:tcPr>
            <w:tcW w:w="2520" w:type="dxa"/>
            <w:vAlign w:val="center"/>
          </w:tcPr>
          <w:p w14:paraId="6D80BF19"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7F3019E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35E2ABF"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F8407A3" w14:textId="77777777" w:rsidTr="007E3B51">
        <w:trPr>
          <w:cantSplit/>
        </w:trPr>
        <w:tc>
          <w:tcPr>
            <w:tcW w:w="1548" w:type="dxa"/>
            <w:vMerge/>
            <w:textDirection w:val="btLr"/>
            <w:vAlign w:val="center"/>
          </w:tcPr>
          <w:p w14:paraId="17F82228" w14:textId="77777777" w:rsidR="00BD6B97" w:rsidRPr="007A7659" w:rsidRDefault="00BD6B97">
            <w:pPr>
              <w:pStyle w:val="TableLabel"/>
              <w:rPr>
                <w:rFonts w:ascii="Times New Roman" w:hAnsi="Times New Roman"/>
                <w:noProof w:val="0"/>
                <w:sz w:val="16"/>
              </w:rPr>
            </w:pPr>
          </w:p>
        </w:tc>
        <w:tc>
          <w:tcPr>
            <w:tcW w:w="2520" w:type="dxa"/>
            <w:vAlign w:val="center"/>
          </w:tcPr>
          <w:p w14:paraId="25430C02"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8307A6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6D47472"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D5551E2" w14:textId="77777777" w:rsidTr="007E3B51">
        <w:trPr>
          <w:cantSplit/>
        </w:trPr>
        <w:tc>
          <w:tcPr>
            <w:tcW w:w="1548" w:type="dxa"/>
            <w:vMerge/>
            <w:textDirection w:val="btLr"/>
            <w:vAlign w:val="center"/>
          </w:tcPr>
          <w:p w14:paraId="3725EA55" w14:textId="77777777" w:rsidR="00BD6B97" w:rsidRPr="007A7659" w:rsidRDefault="00BD6B97">
            <w:pPr>
              <w:pStyle w:val="TableLabel"/>
              <w:rPr>
                <w:rFonts w:ascii="Times New Roman" w:hAnsi="Times New Roman"/>
                <w:noProof w:val="0"/>
                <w:sz w:val="16"/>
              </w:rPr>
            </w:pPr>
          </w:p>
        </w:tc>
        <w:tc>
          <w:tcPr>
            <w:tcW w:w="2520" w:type="dxa"/>
            <w:vAlign w:val="center"/>
          </w:tcPr>
          <w:p w14:paraId="449B8AEE" w14:textId="77777777" w:rsidR="00BD6B97" w:rsidRPr="007A7659" w:rsidRDefault="00BD6B97" w:rsidP="00C40704">
            <w:pPr>
              <w:pStyle w:val="TableEntry"/>
              <w:rPr>
                <w:i/>
                <w:iCs/>
                <w:noProof w:val="0"/>
                <w:sz w:val="16"/>
              </w:rPr>
            </w:pPr>
            <w:r w:rsidRPr="007A7659">
              <w:rPr>
                <w:i/>
                <w:iCs/>
                <w:noProof w:val="0"/>
                <w:sz w:val="16"/>
              </w:rPr>
              <w:t>UserIsRequestor</w:t>
            </w:r>
          </w:p>
        </w:tc>
        <w:tc>
          <w:tcPr>
            <w:tcW w:w="630" w:type="dxa"/>
            <w:vAlign w:val="center"/>
          </w:tcPr>
          <w:p w14:paraId="1E2DB450" w14:textId="77777777" w:rsidR="00BD6B97" w:rsidRPr="007A7659" w:rsidRDefault="00BD6B97" w:rsidP="00C40704">
            <w:pPr>
              <w:pStyle w:val="TableEntry"/>
              <w:jc w:val="center"/>
              <w:rPr>
                <w:i/>
                <w:iCs/>
                <w:noProof w:val="0"/>
                <w:sz w:val="16"/>
              </w:rPr>
            </w:pPr>
            <w:r w:rsidRPr="007A7659">
              <w:rPr>
                <w:i/>
                <w:iCs/>
                <w:noProof w:val="0"/>
                <w:sz w:val="16"/>
              </w:rPr>
              <w:t>U</w:t>
            </w:r>
          </w:p>
        </w:tc>
        <w:tc>
          <w:tcPr>
            <w:tcW w:w="4968" w:type="dxa"/>
            <w:vAlign w:val="center"/>
          </w:tcPr>
          <w:p w14:paraId="5A6B3176"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39F3E558" w14:textId="77777777" w:rsidTr="007E3B51">
        <w:trPr>
          <w:cantSplit/>
        </w:trPr>
        <w:tc>
          <w:tcPr>
            <w:tcW w:w="1548" w:type="dxa"/>
            <w:vMerge/>
            <w:textDirection w:val="btLr"/>
            <w:vAlign w:val="center"/>
          </w:tcPr>
          <w:p w14:paraId="2D333906" w14:textId="77777777" w:rsidR="00BD6B97" w:rsidRPr="007A7659" w:rsidRDefault="00BD6B97">
            <w:pPr>
              <w:pStyle w:val="TableLabel"/>
              <w:rPr>
                <w:rFonts w:ascii="Times New Roman" w:hAnsi="Times New Roman"/>
                <w:noProof w:val="0"/>
                <w:sz w:val="16"/>
              </w:rPr>
            </w:pPr>
          </w:p>
        </w:tc>
        <w:tc>
          <w:tcPr>
            <w:tcW w:w="2520" w:type="dxa"/>
            <w:vAlign w:val="center"/>
          </w:tcPr>
          <w:p w14:paraId="211F6091"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BC855CB"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F9032A6"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1C3B85D7" w14:textId="77777777" w:rsidTr="007E3B51">
        <w:trPr>
          <w:cantSplit/>
        </w:trPr>
        <w:tc>
          <w:tcPr>
            <w:tcW w:w="1548" w:type="dxa"/>
            <w:vMerge/>
            <w:textDirection w:val="btLr"/>
            <w:vAlign w:val="center"/>
          </w:tcPr>
          <w:p w14:paraId="5CB22F0B" w14:textId="77777777" w:rsidR="00BD6B97" w:rsidRPr="007A7659" w:rsidRDefault="00BD6B97">
            <w:pPr>
              <w:pStyle w:val="TableLabel"/>
              <w:rPr>
                <w:rFonts w:ascii="Times New Roman" w:hAnsi="Times New Roman"/>
                <w:noProof w:val="0"/>
                <w:sz w:val="16"/>
              </w:rPr>
            </w:pPr>
          </w:p>
        </w:tc>
        <w:tc>
          <w:tcPr>
            <w:tcW w:w="2520" w:type="dxa"/>
            <w:vAlign w:val="center"/>
          </w:tcPr>
          <w:p w14:paraId="3AC39D2D"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7D719B90"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A69E9D0"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47CED018" w14:textId="77777777" w:rsidTr="007E3B51">
        <w:trPr>
          <w:cantSplit/>
        </w:trPr>
        <w:tc>
          <w:tcPr>
            <w:tcW w:w="1548" w:type="dxa"/>
            <w:vMerge/>
            <w:textDirection w:val="btLr"/>
            <w:vAlign w:val="center"/>
          </w:tcPr>
          <w:p w14:paraId="328A4234" w14:textId="77777777" w:rsidR="00BD6B97" w:rsidRPr="007A7659" w:rsidRDefault="00BD6B97">
            <w:pPr>
              <w:pStyle w:val="TableLabel"/>
              <w:rPr>
                <w:rFonts w:ascii="Times New Roman" w:hAnsi="Times New Roman"/>
                <w:noProof w:val="0"/>
                <w:sz w:val="16"/>
              </w:rPr>
            </w:pPr>
          </w:p>
        </w:tc>
        <w:tc>
          <w:tcPr>
            <w:tcW w:w="2520" w:type="dxa"/>
            <w:vAlign w:val="center"/>
          </w:tcPr>
          <w:p w14:paraId="7D1A8819"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7DE424A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345F51B8" w14:textId="77777777" w:rsidR="00BD6B97" w:rsidRPr="007A7659" w:rsidRDefault="00BD6B97">
            <w:pPr>
              <w:pStyle w:val="TableEntry"/>
              <w:rPr>
                <w:noProof w:val="0"/>
                <w:sz w:val="16"/>
              </w:rPr>
            </w:pPr>
            <w:r w:rsidRPr="007A7659">
              <w:rPr>
                <w:noProof w:val="0"/>
                <w:sz w:val="16"/>
              </w:rPr>
              <w:t>The machine name or IP address.</w:t>
            </w:r>
          </w:p>
        </w:tc>
      </w:tr>
    </w:tbl>
    <w:p w14:paraId="6411F0CC" w14:textId="77777777" w:rsidR="00BD6B97" w:rsidRPr="007A7659" w:rsidRDefault="00BD6B97" w:rsidP="00AE5ED3">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69BE93AD" w14:textId="77777777">
        <w:trPr>
          <w:cantSplit/>
        </w:trPr>
        <w:tc>
          <w:tcPr>
            <w:tcW w:w="1728" w:type="dxa"/>
            <w:vMerge w:val="restart"/>
          </w:tcPr>
          <w:p w14:paraId="1F4FB846" w14:textId="77777777" w:rsidR="00BD6B97" w:rsidRPr="007A7659" w:rsidRDefault="00BD6B97" w:rsidP="0002013A">
            <w:pPr>
              <w:pStyle w:val="TableEntryHeader"/>
            </w:pPr>
            <w:r w:rsidRPr="007A7659">
              <w:t>Audit Source</w:t>
            </w:r>
          </w:p>
          <w:p w14:paraId="505D1A10"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1EBDC057"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70888BF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16F6691" w14:textId="77777777" w:rsidR="00BD6B97" w:rsidRPr="007A7659" w:rsidRDefault="00B13520" w:rsidP="00B13520">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3CD199CF" w14:textId="77777777">
        <w:trPr>
          <w:cantSplit/>
        </w:trPr>
        <w:tc>
          <w:tcPr>
            <w:tcW w:w="1728" w:type="dxa"/>
            <w:vMerge/>
            <w:textDirection w:val="btLr"/>
            <w:vAlign w:val="center"/>
          </w:tcPr>
          <w:p w14:paraId="4F344D3B" w14:textId="77777777" w:rsidR="00BD6B97" w:rsidRPr="007A7659" w:rsidRDefault="00BD6B97">
            <w:pPr>
              <w:pStyle w:val="TableLabel"/>
              <w:rPr>
                <w:rFonts w:ascii="Times New Roman" w:hAnsi="Times New Roman"/>
                <w:noProof w:val="0"/>
                <w:sz w:val="16"/>
              </w:rPr>
            </w:pPr>
          </w:p>
        </w:tc>
        <w:tc>
          <w:tcPr>
            <w:tcW w:w="2340" w:type="dxa"/>
            <w:vAlign w:val="center"/>
          </w:tcPr>
          <w:p w14:paraId="2483B42A"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6BA3800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A738566"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7C7820A" w14:textId="77777777">
        <w:trPr>
          <w:cantSplit/>
        </w:trPr>
        <w:tc>
          <w:tcPr>
            <w:tcW w:w="1728" w:type="dxa"/>
            <w:vMerge/>
            <w:textDirection w:val="btLr"/>
            <w:vAlign w:val="center"/>
          </w:tcPr>
          <w:p w14:paraId="50066880" w14:textId="77777777" w:rsidR="00BD6B97" w:rsidRPr="007A7659" w:rsidRDefault="00BD6B97">
            <w:pPr>
              <w:pStyle w:val="TableLabel"/>
              <w:rPr>
                <w:rFonts w:ascii="Times New Roman" w:hAnsi="Times New Roman"/>
                <w:noProof w:val="0"/>
                <w:sz w:val="16"/>
              </w:rPr>
            </w:pPr>
          </w:p>
        </w:tc>
        <w:tc>
          <w:tcPr>
            <w:tcW w:w="2340" w:type="dxa"/>
            <w:vAlign w:val="center"/>
          </w:tcPr>
          <w:p w14:paraId="20E3C939"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5DAB579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14B1093"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0BD47AAD" w14:textId="77777777" w:rsidR="00BD6B97" w:rsidRPr="007A7659" w:rsidRDefault="00BD6B97" w:rsidP="00AE5ED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808EC57" w14:textId="77777777" w:rsidTr="00AE5ED3">
        <w:trPr>
          <w:cantSplit/>
        </w:trPr>
        <w:tc>
          <w:tcPr>
            <w:tcW w:w="1548" w:type="dxa"/>
            <w:vMerge w:val="restart"/>
          </w:tcPr>
          <w:p w14:paraId="7172E56F" w14:textId="77777777" w:rsidR="00BD6B97" w:rsidRPr="007A7659" w:rsidRDefault="00BD6B97" w:rsidP="0002013A">
            <w:pPr>
              <w:pStyle w:val="TableEntryHeader"/>
            </w:pPr>
            <w:r w:rsidRPr="007A7659">
              <w:t>Patient</w:t>
            </w:r>
          </w:p>
          <w:p w14:paraId="5FD8C211"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1999F200"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41E5AC1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307A9C7" w14:textId="77777777" w:rsidR="00BD6B97" w:rsidRPr="007A7659" w:rsidRDefault="00BD6B97">
            <w:pPr>
              <w:pStyle w:val="TableEntry"/>
              <w:rPr>
                <w:noProof w:val="0"/>
                <w:sz w:val="16"/>
              </w:rPr>
            </w:pPr>
            <w:r w:rsidRPr="007A7659">
              <w:rPr>
                <w:noProof w:val="0"/>
                <w:sz w:val="16"/>
              </w:rPr>
              <w:t>“1” (Person)</w:t>
            </w:r>
          </w:p>
        </w:tc>
      </w:tr>
      <w:tr w:rsidR="00BD6B97" w:rsidRPr="007A7659" w14:paraId="149BC6A0" w14:textId="77777777">
        <w:trPr>
          <w:cantSplit/>
        </w:trPr>
        <w:tc>
          <w:tcPr>
            <w:tcW w:w="1548" w:type="dxa"/>
            <w:vMerge/>
            <w:vAlign w:val="center"/>
          </w:tcPr>
          <w:p w14:paraId="095FB687" w14:textId="77777777" w:rsidR="00BD6B97" w:rsidRPr="007A7659" w:rsidRDefault="00BD6B97">
            <w:pPr>
              <w:pStyle w:val="TableLabel"/>
              <w:rPr>
                <w:rFonts w:ascii="Times New Roman" w:hAnsi="Times New Roman"/>
                <w:noProof w:val="0"/>
                <w:sz w:val="16"/>
              </w:rPr>
            </w:pPr>
          </w:p>
        </w:tc>
        <w:tc>
          <w:tcPr>
            <w:tcW w:w="2520" w:type="dxa"/>
            <w:vAlign w:val="center"/>
          </w:tcPr>
          <w:p w14:paraId="37EA0254"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27682D94"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2A9512B" w14:textId="77777777" w:rsidR="00BD6B97" w:rsidRPr="007A7659" w:rsidRDefault="00BD6B97">
            <w:pPr>
              <w:pStyle w:val="TableEntry"/>
              <w:rPr>
                <w:b/>
                <w:i/>
                <w:noProof w:val="0"/>
                <w:sz w:val="16"/>
              </w:rPr>
            </w:pPr>
            <w:r w:rsidRPr="007A7659">
              <w:rPr>
                <w:noProof w:val="0"/>
                <w:sz w:val="16"/>
              </w:rPr>
              <w:t>“1” (Patient)</w:t>
            </w:r>
          </w:p>
        </w:tc>
      </w:tr>
      <w:tr w:rsidR="00BD6B97" w:rsidRPr="007A7659" w14:paraId="16AFC791" w14:textId="77777777">
        <w:trPr>
          <w:cantSplit/>
        </w:trPr>
        <w:tc>
          <w:tcPr>
            <w:tcW w:w="1548" w:type="dxa"/>
            <w:vMerge/>
            <w:vAlign w:val="center"/>
          </w:tcPr>
          <w:p w14:paraId="371FA019" w14:textId="77777777" w:rsidR="00BD6B97" w:rsidRPr="007A7659" w:rsidRDefault="00BD6B97">
            <w:pPr>
              <w:pStyle w:val="TableLabel"/>
              <w:rPr>
                <w:rFonts w:ascii="Times New Roman" w:hAnsi="Times New Roman"/>
                <w:noProof w:val="0"/>
                <w:sz w:val="16"/>
              </w:rPr>
            </w:pPr>
          </w:p>
        </w:tc>
        <w:tc>
          <w:tcPr>
            <w:tcW w:w="2520" w:type="dxa"/>
            <w:vAlign w:val="center"/>
          </w:tcPr>
          <w:p w14:paraId="534DACDB"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65ED3C3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92C61C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FD91549" w14:textId="77777777">
        <w:trPr>
          <w:cantSplit/>
        </w:trPr>
        <w:tc>
          <w:tcPr>
            <w:tcW w:w="1548" w:type="dxa"/>
            <w:vMerge/>
            <w:vAlign w:val="center"/>
          </w:tcPr>
          <w:p w14:paraId="7087C8F5" w14:textId="77777777" w:rsidR="00BD6B97" w:rsidRPr="007A7659" w:rsidRDefault="00BD6B97">
            <w:pPr>
              <w:pStyle w:val="TableLabel"/>
              <w:rPr>
                <w:rFonts w:ascii="Times New Roman" w:hAnsi="Times New Roman"/>
                <w:noProof w:val="0"/>
                <w:sz w:val="16"/>
              </w:rPr>
            </w:pPr>
          </w:p>
        </w:tc>
        <w:tc>
          <w:tcPr>
            <w:tcW w:w="2520" w:type="dxa"/>
            <w:vAlign w:val="center"/>
          </w:tcPr>
          <w:p w14:paraId="2435638E"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2F38FE80"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38884C04" w14:textId="77777777" w:rsidR="00BD6B97" w:rsidRPr="007A7659" w:rsidRDefault="00A90C4A">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10791A08" w14:textId="77777777">
        <w:trPr>
          <w:cantSplit/>
        </w:trPr>
        <w:tc>
          <w:tcPr>
            <w:tcW w:w="1548" w:type="dxa"/>
            <w:vMerge/>
            <w:vAlign w:val="center"/>
          </w:tcPr>
          <w:p w14:paraId="26127793" w14:textId="77777777" w:rsidR="00BD6B97" w:rsidRPr="007A7659" w:rsidRDefault="00BD6B97">
            <w:pPr>
              <w:pStyle w:val="TableLabel"/>
              <w:rPr>
                <w:rFonts w:ascii="Times New Roman" w:hAnsi="Times New Roman"/>
                <w:noProof w:val="0"/>
                <w:sz w:val="16"/>
              </w:rPr>
            </w:pPr>
          </w:p>
        </w:tc>
        <w:tc>
          <w:tcPr>
            <w:tcW w:w="2520" w:type="dxa"/>
            <w:vAlign w:val="center"/>
          </w:tcPr>
          <w:p w14:paraId="2D820504"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7007304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ED44572"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028D4FE" w14:textId="77777777">
        <w:trPr>
          <w:cantSplit/>
        </w:trPr>
        <w:tc>
          <w:tcPr>
            <w:tcW w:w="1548" w:type="dxa"/>
            <w:vMerge/>
            <w:vAlign w:val="center"/>
          </w:tcPr>
          <w:p w14:paraId="10E862CD"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3E23074C"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60DBCA9F"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6AF911B2"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54AD715E" w14:textId="77777777">
        <w:trPr>
          <w:cantSplit/>
        </w:trPr>
        <w:tc>
          <w:tcPr>
            <w:tcW w:w="1548" w:type="dxa"/>
            <w:vMerge/>
            <w:vAlign w:val="center"/>
          </w:tcPr>
          <w:p w14:paraId="698013E0" w14:textId="77777777" w:rsidR="00BD6B97" w:rsidRPr="007A7659" w:rsidRDefault="00BD6B97">
            <w:pPr>
              <w:pStyle w:val="TableLabel"/>
              <w:rPr>
                <w:rFonts w:ascii="Times New Roman" w:hAnsi="Times New Roman"/>
                <w:noProof w:val="0"/>
                <w:sz w:val="16"/>
              </w:rPr>
            </w:pPr>
          </w:p>
        </w:tc>
        <w:tc>
          <w:tcPr>
            <w:tcW w:w="2520" w:type="dxa"/>
            <w:vAlign w:val="center"/>
          </w:tcPr>
          <w:p w14:paraId="71875F19"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7158436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21EDA6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C9D0975" w14:textId="77777777">
        <w:trPr>
          <w:cantSplit/>
        </w:trPr>
        <w:tc>
          <w:tcPr>
            <w:tcW w:w="1548" w:type="dxa"/>
            <w:vMerge/>
            <w:vAlign w:val="center"/>
          </w:tcPr>
          <w:p w14:paraId="1CE2F5B9"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9F97420"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01E8D92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CDE70DF"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D62E060" w14:textId="77777777">
        <w:trPr>
          <w:cantSplit/>
        </w:trPr>
        <w:tc>
          <w:tcPr>
            <w:tcW w:w="1548" w:type="dxa"/>
            <w:vMerge/>
            <w:vAlign w:val="center"/>
          </w:tcPr>
          <w:p w14:paraId="0F80B44F" w14:textId="77777777" w:rsidR="00BD6B97" w:rsidRPr="007A7659" w:rsidRDefault="00BD6B97">
            <w:pPr>
              <w:pStyle w:val="TableLabel"/>
              <w:rPr>
                <w:rFonts w:ascii="Times New Roman" w:hAnsi="Times New Roman"/>
                <w:noProof w:val="0"/>
                <w:sz w:val="16"/>
              </w:rPr>
            </w:pPr>
          </w:p>
        </w:tc>
        <w:tc>
          <w:tcPr>
            <w:tcW w:w="2520" w:type="dxa"/>
            <w:vAlign w:val="center"/>
          </w:tcPr>
          <w:p w14:paraId="5791F644"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15A1780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E877365" w14:textId="77777777" w:rsidR="00BD6B97" w:rsidRPr="007A7659" w:rsidRDefault="00BD6B97">
            <w:pPr>
              <w:pStyle w:val="TableEntry"/>
              <w:rPr>
                <w:noProof w:val="0"/>
                <w:sz w:val="16"/>
              </w:rPr>
            </w:pPr>
            <w:r w:rsidRPr="007A7659">
              <w:rPr>
                <w:i/>
                <w:iCs/>
                <w:noProof w:val="0"/>
                <w:sz w:val="16"/>
              </w:rPr>
              <w:t>not specialized</w:t>
            </w:r>
          </w:p>
        </w:tc>
      </w:tr>
    </w:tbl>
    <w:p w14:paraId="3546B84A" w14:textId="77777777" w:rsidR="00BD6B97" w:rsidRPr="007A7659" w:rsidRDefault="00BD6B97" w:rsidP="00AE5ED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F408F28" w14:textId="77777777" w:rsidTr="00AE5ED3">
        <w:trPr>
          <w:cantSplit/>
        </w:trPr>
        <w:tc>
          <w:tcPr>
            <w:tcW w:w="1548" w:type="dxa"/>
            <w:vMerge w:val="restart"/>
          </w:tcPr>
          <w:p w14:paraId="7518BA8F" w14:textId="77777777" w:rsidR="00BD6B97" w:rsidRPr="007A7659" w:rsidRDefault="00BD6B97" w:rsidP="0002013A">
            <w:pPr>
              <w:pStyle w:val="TableEntryHeader"/>
            </w:pPr>
            <w:r w:rsidRPr="007A7659">
              <w:t>Query Parameters</w:t>
            </w:r>
          </w:p>
          <w:p w14:paraId="50B9EB52"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07858DDF"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29A058C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77A05E3" w14:textId="77777777" w:rsidR="00BD6B97" w:rsidRPr="007A7659" w:rsidRDefault="00BD6B97">
            <w:pPr>
              <w:pStyle w:val="TableEntry"/>
              <w:rPr>
                <w:noProof w:val="0"/>
                <w:sz w:val="16"/>
              </w:rPr>
            </w:pPr>
            <w:r w:rsidRPr="007A7659">
              <w:rPr>
                <w:noProof w:val="0"/>
                <w:sz w:val="16"/>
              </w:rPr>
              <w:t>“2” (system object)</w:t>
            </w:r>
          </w:p>
        </w:tc>
      </w:tr>
      <w:tr w:rsidR="00BD6B97" w:rsidRPr="007A7659" w14:paraId="01EDB98F" w14:textId="77777777">
        <w:trPr>
          <w:cantSplit/>
        </w:trPr>
        <w:tc>
          <w:tcPr>
            <w:tcW w:w="1548" w:type="dxa"/>
            <w:vMerge/>
            <w:vAlign w:val="center"/>
          </w:tcPr>
          <w:p w14:paraId="1AC0EC7E" w14:textId="77777777" w:rsidR="00BD6B97" w:rsidRPr="007A7659" w:rsidRDefault="00BD6B97">
            <w:pPr>
              <w:pStyle w:val="TableLabel"/>
              <w:rPr>
                <w:rFonts w:ascii="Times New Roman" w:hAnsi="Times New Roman"/>
                <w:noProof w:val="0"/>
                <w:sz w:val="16"/>
              </w:rPr>
            </w:pPr>
          </w:p>
        </w:tc>
        <w:tc>
          <w:tcPr>
            <w:tcW w:w="2520" w:type="dxa"/>
            <w:vAlign w:val="center"/>
          </w:tcPr>
          <w:p w14:paraId="763D5418"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29D0110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E294FF8" w14:textId="77777777" w:rsidR="00BD6B97" w:rsidRPr="007A7659" w:rsidRDefault="00BD6B97">
            <w:pPr>
              <w:pStyle w:val="TableEntry"/>
              <w:rPr>
                <w:b/>
                <w:i/>
                <w:noProof w:val="0"/>
                <w:sz w:val="16"/>
              </w:rPr>
            </w:pPr>
            <w:r w:rsidRPr="007A7659">
              <w:rPr>
                <w:noProof w:val="0"/>
                <w:sz w:val="16"/>
              </w:rPr>
              <w:t>“24” (query)</w:t>
            </w:r>
          </w:p>
        </w:tc>
      </w:tr>
      <w:tr w:rsidR="00BD6B97" w:rsidRPr="007A7659" w14:paraId="62A3F66C" w14:textId="77777777">
        <w:trPr>
          <w:cantSplit/>
        </w:trPr>
        <w:tc>
          <w:tcPr>
            <w:tcW w:w="1548" w:type="dxa"/>
            <w:vMerge/>
            <w:vAlign w:val="center"/>
          </w:tcPr>
          <w:p w14:paraId="17F45BF9" w14:textId="77777777" w:rsidR="00BD6B97" w:rsidRPr="007A7659" w:rsidRDefault="00BD6B97">
            <w:pPr>
              <w:pStyle w:val="TableLabel"/>
              <w:rPr>
                <w:rFonts w:ascii="Times New Roman" w:hAnsi="Times New Roman"/>
                <w:noProof w:val="0"/>
                <w:sz w:val="16"/>
              </w:rPr>
            </w:pPr>
          </w:p>
        </w:tc>
        <w:tc>
          <w:tcPr>
            <w:tcW w:w="2520" w:type="dxa"/>
            <w:vAlign w:val="center"/>
          </w:tcPr>
          <w:p w14:paraId="14791BB4"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0528945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0D0BB09"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B1DA97F" w14:textId="77777777">
        <w:trPr>
          <w:cantSplit/>
        </w:trPr>
        <w:tc>
          <w:tcPr>
            <w:tcW w:w="1548" w:type="dxa"/>
            <w:vMerge/>
            <w:vAlign w:val="center"/>
          </w:tcPr>
          <w:p w14:paraId="4731893E"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526AE611" w14:textId="77777777" w:rsidR="00BD6B97" w:rsidRPr="007A7659" w:rsidRDefault="00BD6B97" w:rsidP="001D3953">
            <w:pPr>
              <w:pStyle w:val="TableEntry"/>
              <w:rPr>
                <w:noProof w:val="0"/>
                <w:sz w:val="16"/>
              </w:rPr>
            </w:pPr>
            <w:r w:rsidRPr="007A7659">
              <w:rPr>
                <w:noProof w:val="0"/>
                <w:sz w:val="16"/>
              </w:rPr>
              <w:t>ParticipantObjectIDTypeCode</w:t>
            </w:r>
          </w:p>
        </w:tc>
        <w:tc>
          <w:tcPr>
            <w:tcW w:w="630" w:type="dxa"/>
            <w:vAlign w:val="center"/>
          </w:tcPr>
          <w:p w14:paraId="6A08EC25" w14:textId="77777777" w:rsidR="00BD6B97" w:rsidRPr="007A7659" w:rsidRDefault="00BD6B97">
            <w:pPr>
              <w:pStyle w:val="TOC1"/>
              <w:jc w:val="center"/>
              <w:rPr>
                <w:sz w:val="16"/>
              </w:rPr>
            </w:pPr>
            <w:r w:rsidRPr="007A7659">
              <w:rPr>
                <w:sz w:val="16"/>
              </w:rPr>
              <w:t>M</w:t>
            </w:r>
          </w:p>
        </w:tc>
        <w:tc>
          <w:tcPr>
            <w:tcW w:w="4968" w:type="dxa"/>
          </w:tcPr>
          <w:p w14:paraId="73583CB4" w14:textId="77777777" w:rsidR="00BD6B97" w:rsidRPr="007A7659" w:rsidRDefault="00BD6B97">
            <w:pPr>
              <w:pStyle w:val="TableEntry"/>
              <w:rPr>
                <w:noProof w:val="0"/>
                <w:sz w:val="16"/>
              </w:rPr>
            </w:pPr>
            <w:r w:rsidRPr="007A7659">
              <w:rPr>
                <w:noProof w:val="0"/>
                <w:sz w:val="16"/>
              </w:rPr>
              <w:t>EV(“ITI-22”, “IHE Transactions”, “Patient Demographics and Visit Query”)</w:t>
            </w:r>
          </w:p>
        </w:tc>
      </w:tr>
      <w:tr w:rsidR="00BD6B97" w:rsidRPr="007A7659" w14:paraId="2C8E60AE" w14:textId="77777777">
        <w:trPr>
          <w:cantSplit/>
        </w:trPr>
        <w:tc>
          <w:tcPr>
            <w:tcW w:w="1548" w:type="dxa"/>
            <w:vMerge/>
            <w:vAlign w:val="center"/>
          </w:tcPr>
          <w:p w14:paraId="5BFC3A63" w14:textId="77777777" w:rsidR="00BD6B97" w:rsidRPr="007A7659" w:rsidRDefault="00BD6B97">
            <w:pPr>
              <w:pStyle w:val="TableLabel"/>
              <w:rPr>
                <w:rFonts w:ascii="Times New Roman" w:hAnsi="Times New Roman"/>
                <w:noProof w:val="0"/>
                <w:sz w:val="16"/>
              </w:rPr>
            </w:pPr>
          </w:p>
        </w:tc>
        <w:tc>
          <w:tcPr>
            <w:tcW w:w="2520" w:type="dxa"/>
            <w:vAlign w:val="center"/>
          </w:tcPr>
          <w:p w14:paraId="7658CC37"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479F5B88" w14:textId="77777777" w:rsidR="00BD6B97" w:rsidRPr="007A7659" w:rsidRDefault="00BD6B97" w:rsidP="00C40704">
            <w:pPr>
              <w:pStyle w:val="TableEntry"/>
              <w:jc w:val="center"/>
              <w:rPr>
                <w:i/>
                <w:iCs/>
                <w:noProof w:val="0"/>
                <w:sz w:val="16"/>
              </w:rPr>
            </w:pPr>
            <w:r w:rsidRPr="007A7659">
              <w:rPr>
                <w:i/>
                <w:iCs/>
                <w:noProof w:val="0"/>
                <w:sz w:val="16"/>
              </w:rPr>
              <w:t>U</w:t>
            </w:r>
          </w:p>
        </w:tc>
        <w:tc>
          <w:tcPr>
            <w:tcW w:w="4968" w:type="dxa"/>
            <w:vAlign w:val="center"/>
          </w:tcPr>
          <w:p w14:paraId="47874C7E"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415B0B0" w14:textId="77777777">
        <w:trPr>
          <w:cantSplit/>
        </w:trPr>
        <w:tc>
          <w:tcPr>
            <w:tcW w:w="1548" w:type="dxa"/>
            <w:vMerge/>
            <w:vAlign w:val="center"/>
          </w:tcPr>
          <w:p w14:paraId="6D1FC40E"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76B14CE9" w14:textId="77777777" w:rsidR="00BD6B97" w:rsidRPr="007A7659" w:rsidRDefault="00BD6B97" w:rsidP="001D3953">
            <w:pPr>
              <w:pStyle w:val="TableEntry"/>
              <w:rPr>
                <w:i/>
                <w:iCs/>
                <w:noProof w:val="0"/>
                <w:sz w:val="16"/>
              </w:rPr>
            </w:pPr>
            <w:r w:rsidRPr="007A7659">
              <w:rPr>
                <w:i/>
                <w:iCs/>
                <w:noProof w:val="0"/>
                <w:sz w:val="16"/>
              </w:rPr>
              <w:t>ParticipantObjectID</w:t>
            </w:r>
          </w:p>
        </w:tc>
        <w:tc>
          <w:tcPr>
            <w:tcW w:w="630" w:type="dxa"/>
            <w:vAlign w:val="center"/>
          </w:tcPr>
          <w:p w14:paraId="0AE0825B" w14:textId="77777777" w:rsidR="00BD6B97" w:rsidRPr="007A7659" w:rsidRDefault="00BD6B97" w:rsidP="001D3953">
            <w:pPr>
              <w:pStyle w:val="TableEntry"/>
              <w:jc w:val="center"/>
              <w:rPr>
                <w:i/>
                <w:iCs/>
                <w:noProof w:val="0"/>
                <w:sz w:val="16"/>
              </w:rPr>
            </w:pPr>
            <w:r w:rsidRPr="007A7659">
              <w:rPr>
                <w:i/>
                <w:iCs/>
                <w:noProof w:val="0"/>
                <w:sz w:val="16"/>
              </w:rPr>
              <w:t>U</w:t>
            </w:r>
          </w:p>
        </w:tc>
        <w:tc>
          <w:tcPr>
            <w:tcW w:w="4968" w:type="dxa"/>
            <w:vAlign w:val="center"/>
          </w:tcPr>
          <w:p w14:paraId="61F58C56"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18E34CD9" w14:textId="77777777">
        <w:trPr>
          <w:cantSplit/>
        </w:trPr>
        <w:tc>
          <w:tcPr>
            <w:tcW w:w="1548" w:type="dxa"/>
            <w:vMerge/>
            <w:vAlign w:val="center"/>
          </w:tcPr>
          <w:p w14:paraId="6F28038F" w14:textId="77777777" w:rsidR="00BD6B97" w:rsidRPr="007A7659" w:rsidRDefault="00BD6B97">
            <w:pPr>
              <w:pStyle w:val="TableLabel"/>
              <w:rPr>
                <w:rFonts w:ascii="Times New Roman" w:hAnsi="Times New Roman"/>
                <w:noProof w:val="0"/>
                <w:sz w:val="16"/>
              </w:rPr>
            </w:pPr>
          </w:p>
        </w:tc>
        <w:tc>
          <w:tcPr>
            <w:tcW w:w="2520" w:type="dxa"/>
            <w:vAlign w:val="center"/>
          </w:tcPr>
          <w:p w14:paraId="6D1D8AEB"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216750E2" w14:textId="77777777" w:rsidR="00BD6B97" w:rsidRPr="007A7659" w:rsidRDefault="00BD6B97" w:rsidP="00C40704">
            <w:pPr>
              <w:pStyle w:val="TableEntry"/>
              <w:jc w:val="center"/>
              <w:rPr>
                <w:i/>
                <w:iCs/>
                <w:noProof w:val="0"/>
                <w:sz w:val="16"/>
              </w:rPr>
            </w:pPr>
            <w:r w:rsidRPr="007A7659">
              <w:rPr>
                <w:i/>
                <w:iCs/>
                <w:noProof w:val="0"/>
                <w:sz w:val="16"/>
              </w:rPr>
              <w:t>U</w:t>
            </w:r>
          </w:p>
        </w:tc>
        <w:tc>
          <w:tcPr>
            <w:tcW w:w="4968" w:type="dxa"/>
            <w:vAlign w:val="center"/>
          </w:tcPr>
          <w:p w14:paraId="1396BD27"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889488A" w14:textId="77777777">
        <w:trPr>
          <w:cantSplit/>
        </w:trPr>
        <w:tc>
          <w:tcPr>
            <w:tcW w:w="1548" w:type="dxa"/>
            <w:vMerge/>
            <w:vAlign w:val="center"/>
          </w:tcPr>
          <w:p w14:paraId="6307E5D7"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1094E1C" w14:textId="77777777" w:rsidR="00BD6B97" w:rsidRPr="007A7659" w:rsidRDefault="00BD6B97" w:rsidP="001D3953">
            <w:pPr>
              <w:pStyle w:val="TableEntry"/>
              <w:rPr>
                <w:noProof w:val="0"/>
                <w:sz w:val="16"/>
              </w:rPr>
            </w:pPr>
            <w:r w:rsidRPr="007A7659">
              <w:rPr>
                <w:noProof w:val="0"/>
                <w:sz w:val="16"/>
              </w:rPr>
              <w:t>ParticipantObjectQuery</w:t>
            </w:r>
          </w:p>
        </w:tc>
        <w:tc>
          <w:tcPr>
            <w:tcW w:w="630" w:type="dxa"/>
            <w:vAlign w:val="center"/>
          </w:tcPr>
          <w:p w14:paraId="1D065C5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8106898" w14:textId="77777777" w:rsidR="00BD6B97" w:rsidRPr="007A7659" w:rsidRDefault="00BD6B97">
            <w:pPr>
              <w:pStyle w:val="TableEntry"/>
              <w:rPr>
                <w:noProof w:val="0"/>
                <w:sz w:val="16"/>
              </w:rPr>
            </w:pPr>
            <w:r w:rsidRPr="007A7659">
              <w:rPr>
                <w:noProof w:val="0"/>
                <w:sz w:val="16"/>
              </w:rPr>
              <w:t>the QPD segment of the query - Base64 encoded</w:t>
            </w:r>
          </w:p>
        </w:tc>
      </w:tr>
      <w:tr w:rsidR="00BD6B97" w:rsidRPr="007A7659" w14:paraId="67938E3C" w14:textId="77777777">
        <w:trPr>
          <w:cantSplit/>
        </w:trPr>
        <w:tc>
          <w:tcPr>
            <w:tcW w:w="1548" w:type="dxa"/>
            <w:vMerge/>
            <w:vAlign w:val="center"/>
          </w:tcPr>
          <w:p w14:paraId="55B0AE3F" w14:textId="77777777" w:rsidR="00BD6B97" w:rsidRPr="007A7659" w:rsidRDefault="00BD6B97">
            <w:pPr>
              <w:pStyle w:val="TableLabel"/>
              <w:rPr>
                <w:rFonts w:ascii="Times New Roman" w:hAnsi="Times New Roman"/>
                <w:noProof w:val="0"/>
                <w:sz w:val="16"/>
              </w:rPr>
            </w:pPr>
          </w:p>
        </w:tc>
        <w:tc>
          <w:tcPr>
            <w:tcW w:w="2520" w:type="dxa"/>
            <w:vAlign w:val="center"/>
          </w:tcPr>
          <w:p w14:paraId="7619981A" w14:textId="77777777" w:rsidR="00BD6B97" w:rsidRPr="007A7659" w:rsidRDefault="00BD6B97" w:rsidP="00C40704">
            <w:pPr>
              <w:pStyle w:val="TableEntry"/>
              <w:rPr>
                <w:noProof w:val="0"/>
                <w:sz w:val="16"/>
              </w:rPr>
            </w:pPr>
            <w:r w:rsidRPr="007A7659">
              <w:rPr>
                <w:noProof w:val="0"/>
                <w:sz w:val="16"/>
              </w:rPr>
              <w:t>ParticipantObjectDetail</w:t>
            </w:r>
          </w:p>
        </w:tc>
        <w:tc>
          <w:tcPr>
            <w:tcW w:w="630" w:type="dxa"/>
            <w:vAlign w:val="center"/>
          </w:tcPr>
          <w:p w14:paraId="4EED08E4"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767AFEF2"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22C48B9C" w14:textId="77777777" w:rsidR="00BD6B97" w:rsidRPr="007A7659" w:rsidRDefault="00BD6B97">
      <w:pPr>
        <w:pStyle w:val="Heading5"/>
        <w:numPr>
          <w:ilvl w:val="4"/>
          <w:numId w:val="19"/>
        </w:numPr>
        <w:rPr>
          <w:noProof w:val="0"/>
        </w:rPr>
      </w:pPr>
      <w:r w:rsidRPr="007A7659">
        <w:rPr>
          <w:noProof w:val="0"/>
        </w:rPr>
        <w:t>Patient Demographics Source audit message:</w:t>
      </w:r>
    </w:p>
    <w:p w14:paraId="692CA427" w14:textId="77777777" w:rsidR="004722A1" w:rsidRPr="007A7659" w:rsidRDefault="004722A1" w:rsidP="00AE5ED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54316AF2" w14:textId="77777777" w:rsidTr="007E3B51">
        <w:trPr>
          <w:cantSplit/>
        </w:trPr>
        <w:tc>
          <w:tcPr>
            <w:tcW w:w="1458" w:type="dxa"/>
            <w:tcBorders>
              <w:bottom w:val="single" w:sz="4" w:space="0" w:color="auto"/>
            </w:tcBorders>
            <w:textDirection w:val="btLr"/>
            <w:vAlign w:val="center"/>
          </w:tcPr>
          <w:p w14:paraId="70A26D1E" w14:textId="77777777" w:rsidR="00BD6B97" w:rsidRPr="007A7659" w:rsidRDefault="00BD6B97" w:rsidP="0002013A">
            <w:pPr>
              <w:pStyle w:val="TableEntryHeader"/>
            </w:pPr>
          </w:p>
        </w:tc>
        <w:tc>
          <w:tcPr>
            <w:tcW w:w="2610" w:type="dxa"/>
            <w:tcBorders>
              <w:bottom w:val="single" w:sz="4" w:space="0" w:color="auto"/>
            </w:tcBorders>
            <w:shd w:val="clear" w:color="auto" w:fill="D9D9D9" w:themeFill="background1" w:themeFillShade="D9"/>
            <w:vAlign w:val="center"/>
          </w:tcPr>
          <w:p w14:paraId="224108E4" w14:textId="77777777" w:rsidR="00BD6B97" w:rsidRPr="007A7659" w:rsidRDefault="00BD6B97" w:rsidP="0002013A">
            <w:pPr>
              <w:pStyle w:val="TableEntryHeader"/>
            </w:pPr>
            <w:r w:rsidRPr="007A7659">
              <w:t>Field Name</w:t>
            </w:r>
          </w:p>
        </w:tc>
        <w:tc>
          <w:tcPr>
            <w:tcW w:w="720" w:type="dxa"/>
            <w:tcBorders>
              <w:bottom w:val="single" w:sz="4" w:space="0" w:color="auto"/>
            </w:tcBorders>
            <w:shd w:val="clear" w:color="auto" w:fill="D9D9D9" w:themeFill="background1" w:themeFillShade="D9"/>
            <w:vAlign w:val="center"/>
          </w:tcPr>
          <w:p w14:paraId="33FEE95F" w14:textId="77777777" w:rsidR="00BD6B97" w:rsidRPr="007A7659" w:rsidRDefault="00BD6B97" w:rsidP="0002013A">
            <w:pPr>
              <w:pStyle w:val="TableEntryHeader"/>
            </w:pPr>
            <w:r w:rsidRPr="007A7659">
              <w:t>Opt</w:t>
            </w:r>
          </w:p>
        </w:tc>
        <w:tc>
          <w:tcPr>
            <w:tcW w:w="4878" w:type="dxa"/>
            <w:tcBorders>
              <w:bottom w:val="single" w:sz="4" w:space="0" w:color="auto"/>
            </w:tcBorders>
            <w:shd w:val="clear" w:color="auto" w:fill="D9D9D9" w:themeFill="background1" w:themeFillShade="D9"/>
            <w:vAlign w:val="center"/>
          </w:tcPr>
          <w:p w14:paraId="554BB37B" w14:textId="77777777" w:rsidR="00BD6B97" w:rsidRPr="007A7659" w:rsidRDefault="00BD6B97" w:rsidP="0002013A">
            <w:pPr>
              <w:pStyle w:val="TableEntryHeader"/>
            </w:pPr>
            <w:r w:rsidRPr="007A7659">
              <w:t>Value Constraints</w:t>
            </w:r>
          </w:p>
        </w:tc>
      </w:tr>
      <w:tr w:rsidR="00BD6B97" w:rsidRPr="007A7659" w14:paraId="621638CB" w14:textId="77777777" w:rsidTr="00AE5ED3">
        <w:trPr>
          <w:cantSplit/>
        </w:trPr>
        <w:tc>
          <w:tcPr>
            <w:tcW w:w="1458" w:type="dxa"/>
            <w:vMerge w:val="restart"/>
            <w:tcBorders>
              <w:top w:val="single" w:sz="4" w:space="0" w:color="auto"/>
            </w:tcBorders>
          </w:tcPr>
          <w:p w14:paraId="06E0AA06" w14:textId="77777777" w:rsidR="00BD6B97" w:rsidRPr="007A7659" w:rsidRDefault="00BD6B97" w:rsidP="0002013A">
            <w:pPr>
              <w:pStyle w:val="TableEntryHeader"/>
            </w:pPr>
            <w:r w:rsidRPr="007A7659">
              <w:t>Event</w:t>
            </w:r>
          </w:p>
          <w:p w14:paraId="73E74F11"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0BD1236F"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71490E4C"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1AB66390"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5967857F" w14:textId="77777777">
        <w:trPr>
          <w:cantSplit/>
        </w:trPr>
        <w:tc>
          <w:tcPr>
            <w:tcW w:w="1458" w:type="dxa"/>
            <w:vMerge/>
            <w:vAlign w:val="center"/>
          </w:tcPr>
          <w:p w14:paraId="098DA768" w14:textId="77777777" w:rsidR="00BD6B97" w:rsidRPr="007A7659" w:rsidRDefault="00BD6B97">
            <w:pPr>
              <w:pStyle w:val="TableLabel"/>
              <w:rPr>
                <w:rFonts w:ascii="Times New Roman" w:hAnsi="Times New Roman"/>
                <w:noProof w:val="0"/>
                <w:sz w:val="16"/>
              </w:rPr>
            </w:pPr>
          </w:p>
        </w:tc>
        <w:tc>
          <w:tcPr>
            <w:tcW w:w="2610" w:type="dxa"/>
            <w:vAlign w:val="center"/>
          </w:tcPr>
          <w:p w14:paraId="1A5BE43A"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524F3553" w14:textId="77777777" w:rsidR="00BD6B97" w:rsidRPr="007A7659" w:rsidRDefault="00BD6B97">
            <w:pPr>
              <w:pStyle w:val="TableEntry"/>
              <w:jc w:val="center"/>
              <w:rPr>
                <w:noProof w:val="0"/>
                <w:sz w:val="16"/>
              </w:rPr>
            </w:pPr>
            <w:r w:rsidRPr="007A7659">
              <w:rPr>
                <w:noProof w:val="0"/>
                <w:sz w:val="16"/>
              </w:rPr>
              <w:t>M</w:t>
            </w:r>
          </w:p>
        </w:tc>
        <w:tc>
          <w:tcPr>
            <w:tcW w:w="4878" w:type="dxa"/>
          </w:tcPr>
          <w:p w14:paraId="43BD8A18"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2340F933" w14:textId="77777777">
        <w:trPr>
          <w:cantSplit/>
        </w:trPr>
        <w:tc>
          <w:tcPr>
            <w:tcW w:w="1458" w:type="dxa"/>
            <w:vMerge/>
            <w:vAlign w:val="center"/>
          </w:tcPr>
          <w:p w14:paraId="73793D9D" w14:textId="77777777" w:rsidR="00BD6B97" w:rsidRPr="007A7659" w:rsidRDefault="00BD6B97">
            <w:pPr>
              <w:pStyle w:val="TableLabel"/>
              <w:rPr>
                <w:rFonts w:ascii="Times New Roman" w:hAnsi="Times New Roman"/>
                <w:noProof w:val="0"/>
                <w:sz w:val="16"/>
              </w:rPr>
            </w:pPr>
          </w:p>
        </w:tc>
        <w:tc>
          <w:tcPr>
            <w:tcW w:w="2610" w:type="dxa"/>
            <w:vAlign w:val="center"/>
          </w:tcPr>
          <w:p w14:paraId="0D3DA022"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1034E1A4"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57C10746"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0BA1442" w14:textId="77777777">
        <w:trPr>
          <w:cantSplit/>
        </w:trPr>
        <w:tc>
          <w:tcPr>
            <w:tcW w:w="1458" w:type="dxa"/>
            <w:vMerge/>
            <w:vAlign w:val="center"/>
          </w:tcPr>
          <w:p w14:paraId="0EA4DB2B" w14:textId="77777777" w:rsidR="00BD6B97" w:rsidRPr="007A7659" w:rsidRDefault="00BD6B97">
            <w:pPr>
              <w:pStyle w:val="TableLabel"/>
              <w:rPr>
                <w:rFonts w:ascii="Times New Roman" w:hAnsi="Times New Roman"/>
                <w:noProof w:val="0"/>
                <w:sz w:val="16"/>
              </w:rPr>
            </w:pPr>
          </w:p>
        </w:tc>
        <w:tc>
          <w:tcPr>
            <w:tcW w:w="2610" w:type="dxa"/>
            <w:vAlign w:val="center"/>
          </w:tcPr>
          <w:p w14:paraId="6578B897"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634E6CFE"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52B83AF1"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6BBAF54" w14:textId="77777777">
        <w:trPr>
          <w:cantSplit/>
        </w:trPr>
        <w:tc>
          <w:tcPr>
            <w:tcW w:w="1458" w:type="dxa"/>
            <w:vMerge/>
            <w:vAlign w:val="center"/>
          </w:tcPr>
          <w:p w14:paraId="7DA7E03F" w14:textId="77777777" w:rsidR="00BD6B97" w:rsidRPr="007A7659" w:rsidRDefault="00BD6B97">
            <w:pPr>
              <w:pStyle w:val="TableLabel"/>
              <w:rPr>
                <w:rFonts w:ascii="Times New Roman" w:hAnsi="Times New Roman"/>
                <w:noProof w:val="0"/>
                <w:sz w:val="16"/>
              </w:rPr>
            </w:pPr>
          </w:p>
        </w:tc>
        <w:tc>
          <w:tcPr>
            <w:tcW w:w="2610" w:type="dxa"/>
            <w:vAlign w:val="center"/>
          </w:tcPr>
          <w:p w14:paraId="2C52BA8A"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7CCB037D"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1351DDEE" w14:textId="77777777" w:rsidR="00BD6B97" w:rsidRPr="007A7659" w:rsidRDefault="00BD6B97">
            <w:pPr>
              <w:pStyle w:val="TableEntry"/>
              <w:rPr>
                <w:noProof w:val="0"/>
                <w:sz w:val="16"/>
              </w:rPr>
            </w:pPr>
            <w:r w:rsidRPr="007A7659">
              <w:rPr>
                <w:noProof w:val="0"/>
                <w:sz w:val="16"/>
              </w:rPr>
              <w:t>EV(“ITI-22”, “IHE Transactions”, “Patient Demographics and Visit Query”)</w:t>
            </w:r>
          </w:p>
        </w:tc>
      </w:tr>
      <w:tr w:rsidR="00BD6B97" w:rsidRPr="007A7659" w14:paraId="65482310" w14:textId="77777777">
        <w:trPr>
          <w:cantSplit/>
        </w:trPr>
        <w:tc>
          <w:tcPr>
            <w:tcW w:w="9666" w:type="dxa"/>
            <w:gridSpan w:val="4"/>
          </w:tcPr>
          <w:p w14:paraId="29420860" w14:textId="77777777" w:rsidR="00BD6B97" w:rsidRPr="007A7659" w:rsidRDefault="00BD6B97" w:rsidP="007E3B51">
            <w:pPr>
              <w:pStyle w:val="TableEntry"/>
              <w:rPr>
                <w:bCs/>
                <w:noProof w:val="0"/>
              </w:rPr>
            </w:pPr>
            <w:r w:rsidRPr="007A7659">
              <w:rPr>
                <w:bCs/>
                <w:noProof w:val="0"/>
              </w:rPr>
              <w:t>Source (Patient Demographics Consumer) (1)</w:t>
            </w:r>
          </w:p>
        </w:tc>
      </w:tr>
      <w:tr w:rsidR="00BD6B97" w:rsidRPr="007A7659" w14:paraId="1C1061F7" w14:textId="77777777">
        <w:trPr>
          <w:cantSplit/>
        </w:trPr>
        <w:tc>
          <w:tcPr>
            <w:tcW w:w="9666" w:type="dxa"/>
            <w:gridSpan w:val="4"/>
          </w:tcPr>
          <w:p w14:paraId="1B761500" w14:textId="77777777" w:rsidR="00BD6B97" w:rsidRPr="007A7659" w:rsidRDefault="00BD6B97" w:rsidP="007E3B51">
            <w:pPr>
              <w:pStyle w:val="TableEntry"/>
              <w:rPr>
                <w:bCs/>
                <w:noProof w:val="0"/>
              </w:rPr>
            </w:pPr>
            <w:r w:rsidRPr="007A7659">
              <w:rPr>
                <w:bCs/>
                <w:noProof w:val="0"/>
              </w:rPr>
              <w:t>Destination (Patient Demographics Supplier) (1)</w:t>
            </w:r>
          </w:p>
        </w:tc>
      </w:tr>
      <w:tr w:rsidR="00BD6B97" w:rsidRPr="007A7659" w14:paraId="5F8D66FB" w14:textId="77777777">
        <w:trPr>
          <w:cantSplit/>
        </w:trPr>
        <w:tc>
          <w:tcPr>
            <w:tcW w:w="9666" w:type="dxa"/>
            <w:gridSpan w:val="4"/>
          </w:tcPr>
          <w:p w14:paraId="3B8B06B7" w14:textId="77777777" w:rsidR="00BD6B97" w:rsidRPr="007A7659" w:rsidRDefault="00BD6B97" w:rsidP="007E3B51">
            <w:pPr>
              <w:pStyle w:val="TableEntry"/>
              <w:rPr>
                <w:bCs/>
                <w:noProof w:val="0"/>
              </w:rPr>
            </w:pPr>
            <w:r w:rsidRPr="007A7659">
              <w:rPr>
                <w:bCs/>
                <w:noProof w:val="0"/>
              </w:rPr>
              <w:t>Audit Source (Patient Demographics Supplier) (1)</w:t>
            </w:r>
          </w:p>
        </w:tc>
      </w:tr>
      <w:tr w:rsidR="00BD6B97" w:rsidRPr="007A7659" w14:paraId="00FDCAB9" w14:textId="77777777">
        <w:trPr>
          <w:cantSplit/>
        </w:trPr>
        <w:tc>
          <w:tcPr>
            <w:tcW w:w="9666" w:type="dxa"/>
            <w:gridSpan w:val="4"/>
          </w:tcPr>
          <w:p w14:paraId="4EB4967B" w14:textId="77777777" w:rsidR="00BD6B97" w:rsidRPr="007A7659" w:rsidRDefault="00BD6B97" w:rsidP="007E3B51">
            <w:pPr>
              <w:pStyle w:val="TableEntry"/>
              <w:rPr>
                <w:bCs/>
                <w:noProof w:val="0"/>
              </w:rPr>
            </w:pPr>
            <w:r w:rsidRPr="007A7659">
              <w:rPr>
                <w:bCs/>
                <w:noProof w:val="0"/>
              </w:rPr>
              <w:t>Patient (0..n)</w:t>
            </w:r>
          </w:p>
        </w:tc>
      </w:tr>
      <w:tr w:rsidR="00BD6B97" w:rsidRPr="007A7659" w14:paraId="540783F6" w14:textId="77777777">
        <w:trPr>
          <w:cantSplit/>
        </w:trPr>
        <w:tc>
          <w:tcPr>
            <w:tcW w:w="9666" w:type="dxa"/>
            <w:gridSpan w:val="4"/>
          </w:tcPr>
          <w:p w14:paraId="2356CD1D" w14:textId="77777777" w:rsidR="00BD6B97" w:rsidRPr="007A7659" w:rsidRDefault="00BD6B97" w:rsidP="007E3B51">
            <w:pPr>
              <w:pStyle w:val="TableEntry"/>
              <w:rPr>
                <w:bCs/>
                <w:noProof w:val="0"/>
              </w:rPr>
            </w:pPr>
            <w:r w:rsidRPr="007A7659">
              <w:rPr>
                <w:bCs/>
                <w:noProof w:val="0"/>
              </w:rPr>
              <w:t>Query Parameters</w:t>
            </w:r>
            <w:r w:rsidR="008F3EC8" w:rsidRPr="007A7659">
              <w:rPr>
                <w:bCs/>
                <w:noProof w:val="0"/>
              </w:rPr>
              <w:t xml:space="preserve"> </w:t>
            </w:r>
            <w:r w:rsidRPr="007A7659">
              <w:rPr>
                <w:bCs/>
                <w:noProof w:val="0"/>
              </w:rPr>
              <w:t>(1)</w:t>
            </w:r>
          </w:p>
        </w:tc>
      </w:tr>
    </w:tbl>
    <w:p w14:paraId="3F5E6313" w14:textId="77777777" w:rsidR="00BD6B97" w:rsidRPr="007A7659" w:rsidRDefault="00BD6B97" w:rsidP="007E3B51">
      <w:pPr>
        <w:pStyle w:val="BodyText"/>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1AFCA4FD" w14:textId="77777777">
        <w:trPr>
          <w:cantSplit/>
        </w:trPr>
        <w:tc>
          <w:tcPr>
            <w:tcW w:w="1548" w:type="dxa"/>
            <w:vMerge w:val="restart"/>
          </w:tcPr>
          <w:p w14:paraId="230BA4E0" w14:textId="77777777" w:rsidR="00BD6B97" w:rsidRPr="007A7659" w:rsidRDefault="00BD6B97" w:rsidP="0002013A">
            <w:pPr>
              <w:pStyle w:val="TableEntryHeader"/>
            </w:pPr>
            <w:r w:rsidRPr="007A7659">
              <w:t>Source</w:t>
            </w:r>
          </w:p>
          <w:p w14:paraId="10C0D81B"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512F3629"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B3D9F2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60EA5D5" w14:textId="77777777" w:rsidR="00BD6B97" w:rsidRPr="007A7659" w:rsidRDefault="00BD6B97">
            <w:pPr>
              <w:pStyle w:val="TableEntry"/>
              <w:rPr>
                <w:noProof w:val="0"/>
                <w:sz w:val="16"/>
              </w:rPr>
            </w:pPr>
            <w:r w:rsidRPr="007A7659">
              <w:rPr>
                <w:noProof w:val="0"/>
                <w:sz w:val="16"/>
              </w:rPr>
              <w:t>The identity of the Patient Demographics Consumer facility and sending application from the HL7 message; concatenated together, separated by the | character.</w:t>
            </w:r>
          </w:p>
        </w:tc>
      </w:tr>
      <w:tr w:rsidR="00BD6B97" w:rsidRPr="007A7659" w14:paraId="7551AA5D" w14:textId="77777777">
        <w:trPr>
          <w:cantSplit/>
        </w:trPr>
        <w:tc>
          <w:tcPr>
            <w:tcW w:w="1548" w:type="dxa"/>
            <w:vMerge/>
            <w:textDirection w:val="btLr"/>
            <w:vAlign w:val="center"/>
          </w:tcPr>
          <w:p w14:paraId="695231C2" w14:textId="77777777" w:rsidR="00BD6B97" w:rsidRPr="007A7659" w:rsidRDefault="00BD6B97">
            <w:pPr>
              <w:pStyle w:val="TableLabel"/>
              <w:rPr>
                <w:rFonts w:ascii="Times New Roman" w:hAnsi="Times New Roman"/>
                <w:noProof w:val="0"/>
                <w:sz w:val="16"/>
              </w:rPr>
            </w:pPr>
          </w:p>
        </w:tc>
        <w:tc>
          <w:tcPr>
            <w:tcW w:w="2520" w:type="dxa"/>
            <w:vAlign w:val="center"/>
          </w:tcPr>
          <w:p w14:paraId="114BD3FE" w14:textId="77777777" w:rsidR="00BD6B97" w:rsidRPr="007A7659" w:rsidRDefault="00BD6B97" w:rsidP="00B74F16">
            <w:pPr>
              <w:pStyle w:val="TableEntry"/>
              <w:rPr>
                <w:i/>
                <w:iCs/>
                <w:noProof w:val="0"/>
                <w:sz w:val="16"/>
              </w:rPr>
            </w:pPr>
            <w:r w:rsidRPr="007A7659">
              <w:rPr>
                <w:i/>
                <w:iCs/>
                <w:noProof w:val="0"/>
                <w:sz w:val="16"/>
              </w:rPr>
              <w:t>AlternativeUserID</w:t>
            </w:r>
          </w:p>
        </w:tc>
        <w:tc>
          <w:tcPr>
            <w:tcW w:w="630" w:type="dxa"/>
            <w:vAlign w:val="center"/>
          </w:tcPr>
          <w:p w14:paraId="25107C0F"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04741B8D" w14:textId="77777777" w:rsidR="00BD6B97" w:rsidRPr="007A7659" w:rsidRDefault="00BD6B97" w:rsidP="001D3953">
            <w:pPr>
              <w:pStyle w:val="TableEntry"/>
              <w:rPr>
                <w:i/>
                <w:iCs/>
                <w:noProof w:val="0"/>
                <w:sz w:val="16"/>
              </w:rPr>
            </w:pPr>
            <w:r w:rsidRPr="007A7659">
              <w:rPr>
                <w:i/>
                <w:iCs/>
                <w:noProof w:val="0"/>
                <w:sz w:val="16"/>
              </w:rPr>
              <w:t>not specialized</w:t>
            </w:r>
          </w:p>
        </w:tc>
      </w:tr>
      <w:tr w:rsidR="00BD6B97" w:rsidRPr="007A7659" w14:paraId="53AB8898" w14:textId="77777777">
        <w:trPr>
          <w:cantSplit/>
        </w:trPr>
        <w:tc>
          <w:tcPr>
            <w:tcW w:w="1548" w:type="dxa"/>
            <w:vMerge/>
            <w:textDirection w:val="btLr"/>
            <w:vAlign w:val="center"/>
          </w:tcPr>
          <w:p w14:paraId="5901B030" w14:textId="77777777" w:rsidR="00BD6B97" w:rsidRPr="007A7659" w:rsidRDefault="00BD6B97">
            <w:pPr>
              <w:pStyle w:val="TableLabel"/>
              <w:rPr>
                <w:rFonts w:ascii="Times New Roman" w:hAnsi="Times New Roman"/>
                <w:noProof w:val="0"/>
                <w:sz w:val="16"/>
              </w:rPr>
            </w:pPr>
          </w:p>
        </w:tc>
        <w:tc>
          <w:tcPr>
            <w:tcW w:w="2520" w:type="dxa"/>
            <w:vAlign w:val="center"/>
          </w:tcPr>
          <w:p w14:paraId="30D10BC3" w14:textId="77777777" w:rsidR="00BD6B97" w:rsidRPr="007A7659" w:rsidRDefault="00BD6B97" w:rsidP="003F510F">
            <w:pPr>
              <w:pStyle w:val="TableEntry"/>
              <w:rPr>
                <w:i/>
                <w:iCs/>
                <w:noProof w:val="0"/>
                <w:sz w:val="16"/>
              </w:rPr>
            </w:pPr>
            <w:r w:rsidRPr="007A7659">
              <w:rPr>
                <w:i/>
                <w:iCs/>
                <w:noProof w:val="0"/>
                <w:sz w:val="16"/>
              </w:rPr>
              <w:t>UserName</w:t>
            </w:r>
          </w:p>
        </w:tc>
        <w:tc>
          <w:tcPr>
            <w:tcW w:w="630" w:type="dxa"/>
            <w:vAlign w:val="center"/>
          </w:tcPr>
          <w:p w14:paraId="5EBD0803" w14:textId="77777777" w:rsidR="00BD6B97" w:rsidRPr="007A7659" w:rsidRDefault="00BD6B97" w:rsidP="00DB3A19">
            <w:pPr>
              <w:pStyle w:val="TableEntry"/>
              <w:jc w:val="center"/>
              <w:rPr>
                <w:i/>
                <w:iCs/>
                <w:noProof w:val="0"/>
                <w:sz w:val="16"/>
              </w:rPr>
            </w:pPr>
            <w:r w:rsidRPr="007A7659">
              <w:rPr>
                <w:i/>
                <w:iCs/>
                <w:noProof w:val="0"/>
                <w:sz w:val="16"/>
              </w:rPr>
              <w:t>U</w:t>
            </w:r>
          </w:p>
        </w:tc>
        <w:tc>
          <w:tcPr>
            <w:tcW w:w="4968" w:type="dxa"/>
            <w:vAlign w:val="center"/>
          </w:tcPr>
          <w:p w14:paraId="14E94292"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368E0362" w14:textId="77777777">
        <w:trPr>
          <w:cantSplit/>
        </w:trPr>
        <w:tc>
          <w:tcPr>
            <w:tcW w:w="1548" w:type="dxa"/>
            <w:vMerge/>
            <w:textDirection w:val="btLr"/>
            <w:vAlign w:val="center"/>
          </w:tcPr>
          <w:p w14:paraId="76A419D7" w14:textId="77777777" w:rsidR="00BD6B97" w:rsidRPr="007A7659" w:rsidRDefault="00BD6B97">
            <w:pPr>
              <w:pStyle w:val="TableLabel"/>
              <w:rPr>
                <w:rFonts w:ascii="Times New Roman" w:hAnsi="Times New Roman"/>
                <w:noProof w:val="0"/>
                <w:sz w:val="16"/>
              </w:rPr>
            </w:pPr>
          </w:p>
        </w:tc>
        <w:tc>
          <w:tcPr>
            <w:tcW w:w="2520" w:type="dxa"/>
            <w:vAlign w:val="center"/>
          </w:tcPr>
          <w:p w14:paraId="10803928"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221D6450"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5C9E0E0D"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7FA9996B" w14:textId="77777777">
        <w:trPr>
          <w:cantSplit/>
        </w:trPr>
        <w:tc>
          <w:tcPr>
            <w:tcW w:w="1548" w:type="dxa"/>
            <w:vMerge/>
            <w:textDirection w:val="btLr"/>
            <w:vAlign w:val="center"/>
          </w:tcPr>
          <w:p w14:paraId="01248758" w14:textId="77777777" w:rsidR="00BD6B97" w:rsidRPr="007A7659" w:rsidRDefault="00BD6B97">
            <w:pPr>
              <w:pStyle w:val="TableLabel"/>
              <w:rPr>
                <w:rFonts w:ascii="Times New Roman" w:hAnsi="Times New Roman"/>
                <w:noProof w:val="0"/>
                <w:sz w:val="16"/>
              </w:rPr>
            </w:pPr>
          </w:p>
        </w:tc>
        <w:tc>
          <w:tcPr>
            <w:tcW w:w="2520" w:type="dxa"/>
            <w:vAlign w:val="center"/>
          </w:tcPr>
          <w:p w14:paraId="7168EC0B"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61346139"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182BD6C"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00061895" w14:textId="77777777">
        <w:trPr>
          <w:cantSplit/>
        </w:trPr>
        <w:tc>
          <w:tcPr>
            <w:tcW w:w="1548" w:type="dxa"/>
            <w:vMerge/>
            <w:textDirection w:val="btLr"/>
            <w:vAlign w:val="center"/>
          </w:tcPr>
          <w:p w14:paraId="286F9F20" w14:textId="77777777" w:rsidR="00BD6B97" w:rsidRPr="007A7659" w:rsidRDefault="00BD6B97">
            <w:pPr>
              <w:pStyle w:val="TableLabel"/>
              <w:rPr>
                <w:rFonts w:ascii="Times New Roman" w:hAnsi="Times New Roman"/>
                <w:noProof w:val="0"/>
                <w:sz w:val="16"/>
              </w:rPr>
            </w:pPr>
          </w:p>
        </w:tc>
        <w:tc>
          <w:tcPr>
            <w:tcW w:w="2520" w:type="dxa"/>
            <w:vAlign w:val="center"/>
          </w:tcPr>
          <w:p w14:paraId="5D384ED6"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54355B2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DF5F6B4"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568DC2F6" w14:textId="77777777">
        <w:trPr>
          <w:cantSplit/>
        </w:trPr>
        <w:tc>
          <w:tcPr>
            <w:tcW w:w="1548" w:type="dxa"/>
            <w:vMerge/>
            <w:textDirection w:val="btLr"/>
            <w:vAlign w:val="center"/>
          </w:tcPr>
          <w:p w14:paraId="04E9C0A8" w14:textId="77777777" w:rsidR="00BD6B97" w:rsidRPr="007A7659" w:rsidRDefault="00BD6B97">
            <w:pPr>
              <w:pStyle w:val="TableLabel"/>
              <w:rPr>
                <w:rFonts w:ascii="Times New Roman" w:hAnsi="Times New Roman"/>
                <w:noProof w:val="0"/>
                <w:sz w:val="16"/>
              </w:rPr>
            </w:pPr>
          </w:p>
        </w:tc>
        <w:tc>
          <w:tcPr>
            <w:tcW w:w="2520" w:type="dxa"/>
            <w:vAlign w:val="center"/>
          </w:tcPr>
          <w:p w14:paraId="1690AD2D"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475044B3"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D6854E5" w14:textId="77777777" w:rsidR="00BD6B97" w:rsidRPr="007A7659" w:rsidRDefault="00BD6B97">
            <w:pPr>
              <w:pStyle w:val="TableEntry"/>
              <w:rPr>
                <w:noProof w:val="0"/>
                <w:sz w:val="16"/>
              </w:rPr>
            </w:pPr>
            <w:r w:rsidRPr="007A7659">
              <w:rPr>
                <w:noProof w:val="0"/>
                <w:sz w:val="16"/>
              </w:rPr>
              <w:t>The machine name or IP address.</w:t>
            </w:r>
          </w:p>
        </w:tc>
      </w:tr>
    </w:tbl>
    <w:p w14:paraId="177D3541"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1F16EC2" w14:textId="77777777" w:rsidTr="00AE5ED3">
        <w:trPr>
          <w:cantSplit/>
        </w:trPr>
        <w:tc>
          <w:tcPr>
            <w:tcW w:w="1548" w:type="dxa"/>
            <w:vMerge w:val="restart"/>
          </w:tcPr>
          <w:p w14:paraId="3970C8F1" w14:textId="77777777" w:rsidR="00BD6B97" w:rsidRPr="007A7659" w:rsidRDefault="00BD6B97" w:rsidP="0002013A">
            <w:pPr>
              <w:pStyle w:val="TableEntryHeader"/>
            </w:pPr>
            <w:r w:rsidRPr="007A7659">
              <w:t>Destination</w:t>
            </w:r>
          </w:p>
          <w:p w14:paraId="36D9A695"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56D88495"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4B633BE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8FD8C05" w14:textId="77777777" w:rsidR="00BD6B97" w:rsidRPr="007A7659" w:rsidRDefault="00BD6B97">
            <w:pPr>
              <w:pStyle w:val="TableEntry"/>
              <w:rPr>
                <w:noProof w:val="0"/>
                <w:sz w:val="16"/>
              </w:rPr>
            </w:pPr>
            <w:r w:rsidRPr="007A7659">
              <w:rPr>
                <w:noProof w:val="0"/>
                <w:sz w:val="16"/>
              </w:rPr>
              <w:t>The identity of the Patient Demographics Supplier facility and receiving application from the HL7 message; concatenated together, separated by the | character.</w:t>
            </w:r>
          </w:p>
        </w:tc>
      </w:tr>
      <w:tr w:rsidR="00BD6B97" w:rsidRPr="007A7659" w14:paraId="4E5B964A" w14:textId="77777777">
        <w:trPr>
          <w:cantSplit/>
        </w:trPr>
        <w:tc>
          <w:tcPr>
            <w:tcW w:w="1548" w:type="dxa"/>
            <w:vMerge/>
            <w:textDirection w:val="btLr"/>
            <w:vAlign w:val="center"/>
          </w:tcPr>
          <w:p w14:paraId="56330B9A" w14:textId="77777777" w:rsidR="00BD6B97" w:rsidRPr="007A7659" w:rsidRDefault="00BD6B97">
            <w:pPr>
              <w:pStyle w:val="TableLabel"/>
              <w:rPr>
                <w:rFonts w:ascii="Times New Roman" w:hAnsi="Times New Roman"/>
                <w:noProof w:val="0"/>
                <w:sz w:val="16"/>
              </w:rPr>
            </w:pPr>
          </w:p>
        </w:tc>
        <w:tc>
          <w:tcPr>
            <w:tcW w:w="2520" w:type="dxa"/>
            <w:vAlign w:val="center"/>
          </w:tcPr>
          <w:p w14:paraId="7F50E7FC"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5DE0B4F7"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08B62D7"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4F8A5415" w14:textId="77777777">
        <w:trPr>
          <w:cantSplit/>
        </w:trPr>
        <w:tc>
          <w:tcPr>
            <w:tcW w:w="1548" w:type="dxa"/>
            <w:vMerge/>
            <w:textDirection w:val="btLr"/>
            <w:vAlign w:val="center"/>
          </w:tcPr>
          <w:p w14:paraId="2AA179F6" w14:textId="77777777" w:rsidR="00BD6B97" w:rsidRPr="007A7659" w:rsidRDefault="00BD6B97">
            <w:pPr>
              <w:pStyle w:val="TableLabel"/>
              <w:rPr>
                <w:rFonts w:ascii="Times New Roman" w:hAnsi="Times New Roman"/>
                <w:noProof w:val="0"/>
                <w:sz w:val="16"/>
              </w:rPr>
            </w:pPr>
          </w:p>
        </w:tc>
        <w:tc>
          <w:tcPr>
            <w:tcW w:w="2520" w:type="dxa"/>
            <w:vAlign w:val="center"/>
          </w:tcPr>
          <w:p w14:paraId="0FD0AD7C"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539C1CB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706EBA1"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92C0C51" w14:textId="77777777">
        <w:trPr>
          <w:cantSplit/>
        </w:trPr>
        <w:tc>
          <w:tcPr>
            <w:tcW w:w="1548" w:type="dxa"/>
            <w:vMerge/>
            <w:textDirection w:val="btLr"/>
            <w:vAlign w:val="center"/>
          </w:tcPr>
          <w:p w14:paraId="08C8863E" w14:textId="77777777" w:rsidR="00BD6B97" w:rsidRPr="007A7659" w:rsidRDefault="00BD6B97">
            <w:pPr>
              <w:pStyle w:val="TableLabel"/>
              <w:rPr>
                <w:rFonts w:ascii="Times New Roman" w:hAnsi="Times New Roman"/>
                <w:noProof w:val="0"/>
                <w:sz w:val="16"/>
              </w:rPr>
            </w:pPr>
          </w:p>
        </w:tc>
        <w:tc>
          <w:tcPr>
            <w:tcW w:w="2520" w:type="dxa"/>
            <w:vAlign w:val="center"/>
          </w:tcPr>
          <w:p w14:paraId="0FD2BF7C" w14:textId="77777777" w:rsidR="00BD6B97" w:rsidRPr="007A7659" w:rsidRDefault="00BD6B97" w:rsidP="00C40704">
            <w:pPr>
              <w:pStyle w:val="TableEntry"/>
              <w:rPr>
                <w:i/>
                <w:iCs/>
                <w:noProof w:val="0"/>
                <w:sz w:val="16"/>
              </w:rPr>
            </w:pPr>
            <w:r w:rsidRPr="007A7659">
              <w:rPr>
                <w:i/>
                <w:iCs/>
                <w:noProof w:val="0"/>
                <w:sz w:val="16"/>
              </w:rPr>
              <w:t>UserIsRequestor</w:t>
            </w:r>
          </w:p>
        </w:tc>
        <w:tc>
          <w:tcPr>
            <w:tcW w:w="630" w:type="dxa"/>
            <w:vAlign w:val="center"/>
          </w:tcPr>
          <w:p w14:paraId="2308AC0D" w14:textId="77777777" w:rsidR="00BD6B97" w:rsidRPr="007A7659" w:rsidRDefault="00BD6B97" w:rsidP="00C40704">
            <w:pPr>
              <w:pStyle w:val="TableEntry"/>
              <w:jc w:val="center"/>
              <w:rPr>
                <w:i/>
                <w:iCs/>
                <w:noProof w:val="0"/>
                <w:sz w:val="16"/>
              </w:rPr>
            </w:pPr>
            <w:r w:rsidRPr="007A7659">
              <w:rPr>
                <w:i/>
                <w:iCs/>
                <w:noProof w:val="0"/>
                <w:sz w:val="16"/>
              </w:rPr>
              <w:t>U</w:t>
            </w:r>
          </w:p>
        </w:tc>
        <w:tc>
          <w:tcPr>
            <w:tcW w:w="4968" w:type="dxa"/>
            <w:vAlign w:val="center"/>
          </w:tcPr>
          <w:p w14:paraId="1EBD2473"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2D0253DC" w14:textId="77777777">
        <w:trPr>
          <w:cantSplit/>
        </w:trPr>
        <w:tc>
          <w:tcPr>
            <w:tcW w:w="1548" w:type="dxa"/>
            <w:vMerge/>
            <w:textDirection w:val="btLr"/>
            <w:vAlign w:val="center"/>
          </w:tcPr>
          <w:p w14:paraId="09E176A4" w14:textId="77777777" w:rsidR="00BD6B97" w:rsidRPr="007A7659" w:rsidRDefault="00BD6B97">
            <w:pPr>
              <w:pStyle w:val="TableLabel"/>
              <w:rPr>
                <w:rFonts w:ascii="Times New Roman" w:hAnsi="Times New Roman"/>
                <w:noProof w:val="0"/>
                <w:sz w:val="16"/>
              </w:rPr>
            </w:pPr>
          </w:p>
        </w:tc>
        <w:tc>
          <w:tcPr>
            <w:tcW w:w="2520" w:type="dxa"/>
            <w:vAlign w:val="center"/>
          </w:tcPr>
          <w:p w14:paraId="299124AE"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038FC6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537E969"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23A4653E" w14:textId="77777777">
        <w:trPr>
          <w:cantSplit/>
        </w:trPr>
        <w:tc>
          <w:tcPr>
            <w:tcW w:w="1548" w:type="dxa"/>
            <w:vMerge/>
            <w:textDirection w:val="btLr"/>
            <w:vAlign w:val="center"/>
          </w:tcPr>
          <w:p w14:paraId="4D57FC48" w14:textId="77777777" w:rsidR="00BD6B97" w:rsidRPr="007A7659" w:rsidRDefault="00BD6B97">
            <w:pPr>
              <w:pStyle w:val="TableLabel"/>
              <w:rPr>
                <w:rFonts w:ascii="Times New Roman" w:hAnsi="Times New Roman"/>
                <w:noProof w:val="0"/>
                <w:sz w:val="16"/>
              </w:rPr>
            </w:pPr>
          </w:p>
        </w:tc>
        <w:tc>
          <w:tcPr>
            <w:tcW w:w="2520" w:type="dxa"/>
            <w:vAlign w:val="center"/>
          </w:tcPr>
          <w:p w14:paraId="43763C6F"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29F945D8"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5AF928F0"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70C4FE1A" w14:textId="77777777" w:rsidTr="00AE5ED3">
        <w:trPr>
          <w:cantSplit/>
        </w:trPr>
        <w:tc>
          <w:tcPr>
            <w:tcW w:w="1548" w:type="dxa"/>
            <w:vMerge/>
            <w:textDirection w:val="btLr"/>
            <w:vAlign w:val="center"/>
          </w:tcPr>
          <w:p w14:paraId="74CCBE22" w14:textId="77777777" w:rsidR="00BD6B97" w:rsidRPr="007A7659" w:rsidRDefault="00BD6B97">
            <w:pPr>
              <w:pStyle w:val="TableLabel"/>
              <w:rPr>
                <w:rFonts w:ascii="Times New Roman" w:hAnsi="Times New Roman"/>
                <w:noProof w:val="0"/>
                <w:sz w:val="16"/>
              </w:rPr>
            </w:pPr>
          </w:p>
        </w:tc>
        <w:tc>
          <w:tcPr>
            <w:tcW w:w="2520" w:type="dxa"/>
            <w:vAlign w:val="center"/>
          </w:tcPr>
          <w:p w14:paraId="6DA70A8C"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3C4C81CA"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5E1BEFA2" w14:textId="77777777" w:rsidR="00BD6B97" w:rsidRPr="007A7659" w:rsidRDefault="00BD6B97">
            <w:pPr>
              <w:pStyle w:val="TableEntry"/>
              <w:rPr>
                <w:noProof w:val="0"/>
                <w:sz w:val="16"/>
              </w:rPr>
            </w:pPr>
            <w:r w:rsidRPr="007A7659">
              <w:rPr>
                <w:noProof w:val="0"/>
                <w:sz w:val="16"/>
              </w:rPr>
              <w:t>The machine name or IP address.</w:t>
            </w:r>
          </w:p>
        </w:tc>
      </w:tr>
    </w:tbl>
    <w:p w14:paraId="50552CFF" w14:textId="77777777" w:rsidR="00BD6B97" w:rsidRPr="007A7659" w:rsidRDefault="00BD6B97"/>
    <w:p w14:paraId="6EAC0EB9" w14:textId="77777777" w:rsidR="00714877" w:rsidRPr="007A7659" w:rsidRDefault="00714877"/>
    <w:p w14:paraId="59BDB21C" w14:textId="77777777" w:rsidR="00714877" w:rsidRPr="007A7659" w:rsidRDefault="00714877"/>
    <w:p w14:paraId="5D66D362" w14:textId="77777777" w:rsidR="00714877" w:rsidRPr="007A7659" w:rsidRDefault="0071487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2A127B16" w14:textId="77777777">
        <w:trPr>
          <w:cantSplit/>
        </w:trPr>
        <w:tc>
          <w:tcPr>
            <w:tcW w:w="1728" w:type="dxa"/>
            <w:vMerge w:val="restart"/>
          </w:tcPr>
          <w:p w14:paraId="4CC83011" w14:textId="77777777" w:rsidR="00BD6B97" w:rsidRPr="007A7659" w:rsidRDefault="00BD6B97" w:rsidP="0002013A">
            <w:pPr>
              <w:pStyle w:val="TableEntryHeader"/>
            </w:pPr>
            <w:r w:rsidRPr="007A7659">
              <w:lastRenderedPageBreak/>
              <w:t>Audit Source</w:t>
            </w:r>
          </w:p>
          <w:p w14:paraId="36E8D15F"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1CB4F125"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6493E4C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8BD1D1C" w14:textId="77777777" w:rsidR="00BD6B97" w:rsidRPr="007A7659" w:rsidRDefault="00B13520" w:rsidP="00B13520">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26D1AF28" w14:textId="77777777">
        <w:trPr>
          <w:cantSplit/>
        </w:trPr>
        <w:tc>
          <w:tcPr>
            <w:tcW w:w="1728" w:type="dxa"/>
            <w:vMerge/>
            <w:textDirection w:val="btLr"/>
            <w:vAlign w:val="center"/>
          </w:tcPr>
          <w:p w14:paraId="2208D283" w14:textId="77777777" w:rsidR="00BD6B97" w:rsidRPr="007A7659" w:rsidRDefault="00BD6B97">
            <w:pPr>
              <w:pStyle w:val="TableLabel"/>
              <w:rPr>
                <w:rFonts w:ascii="Times New Roman" w:hAnsi="Times New Roman"/>
                <w:noProof w:val="0"/>
                <w:sz w:val="16"/>
              </w:rPr>
            </w:pPr>
          </w:p>
        </w:tc>
        <w:tc>
          <w:tcPr>
            <w:tcW w:w="2340" w:type="dxa"/>
            <w:vAlign w:val="center"/>
          </w:tcPr>
          <w:p w14:paraId="4780A50F"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2D49168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7F11579"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515F5F1" w14:textId="77777777">
        <w:trPr>
          <w:cantSplit/>
        </w:trPr>
        <w:tc>
          <w:tcPr>
            <w:tcW w:w="1728" w:type="dxa"/>
            <w:vMerge/>
            <w:textDirection w:val="btLr"/>
            <w:vAlign w:val="center"/>
          </w:tcPr>
          <w:p w14:paraId="55395018" w14:textId="77777777" w:rsidR="00BD6B97" w:rsidRPr="007A7659" w:rsidRDefault="00BD6B97">
            <w:pPr>
              <w:pStyle w:val="TableLabel"/>
              <w:rPr>
                <w:rFonts w:ascii="Times New Roman" w:hAnsi="Times New Roman"/>
                <w:noProof w:val="0"/>
                <w:sz w:val="16"/>
              </w:rPr>
            </w:pPr>
          </w:p>
        </w:tc>
        <w:tc>
          <w:tcPr>
            <w:tcW w:w="2340" w:type="dxa"/>
            <w:vAlign w:val="center"/>
          </w:tcPr>
          <w:p w14:paraId="12C29C43" w14:textId="77777777" w:rsidR="00BD6B97" w:rsidRPr="007A7659" w:rsidRDefault="00BD6B97" w:rsidP="003F510F">
            <w:pPr>
              <w:pStyle w:val="TableEntry"/>
              <w:rPr>
                <w:i/>
                <w:iCs/>
                <w:noProof w:val="0"/>
                <w:sz w:val="16"/>
              </w:rPr>
            </w:pPr>
            <w:r w:rsidRPr="007A7659">
              <w:rPr>
                <w:i/>
                <w:iCs/>
                <w:noProof w:val="0"/>
                <w:sz w:val="16"/>
              </w:rPr>
              <w:t>AuditSourceTypeCode</w:t>
            </w:r>
          </w:p>
        </w:tc>
        <w:tc>
          <w:tcPr>
            <w:tcW w:w="630" w:type="dxa"/>
            <w:vAlign w:val="center"/>
          </w:tcPr>
          <w:p w14:paraId="4EF16D43" w14:textId="77777777" w:rsidR="00BD6B97" w:rsidRPr="007A7659" w:rsidRDefault="00BD6B97" w:rsidP="00DB3A19">
            <w:pPr>
              <w:pStyle w:val="TableEntry"/>
              <w:jc w:val="center"/>
              <w:rPr>
                <w:i/>
                <w:iCs/>
                <w:noProof w:val="0"/>
                <w:sz w:val="16"/>
              </w:rPr>
            </w:pPr>
            <w:r w:rsidRPr="007A7659">
              <w:rPr>
                <w:i/>
                <w:iCs/>
                <w:noProof w:val="0"/>
                <w:sz w:val="16"/>
              </w:rPr>
              <w:t>U</w:t>
            </w:r>
          </w:p>
        </w:tc>
        <w:tc>
          <w:tcPr>
            <w:tcW w:w="4968" w:type="dxa"/>
            <w:vAlign w:val="center"/>
          </w:tcPr>
          <w:p w14:paraId="1EF982A7"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1688FE03" w14:textId="77777777" w:rsidR="007F0DB9" w:rsidRPr="007A7659" w:rsidRDefault="007F0DB9"/>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40CD598" w14:textId="77777777" w:rsidTr="00AE5ED3">
        <w:trPr>
          <w:cantSplit/>
        </w:trPr>
        <w:tc>
          <w:tcPr>
            <w:tcW w:w="1548" w:type="dxa"/>
            <w:vMerge w:val="restart"/>
          </w:tcPr>
          <w:p w14:paraId="20857C4E" w14:textId="77777777" w:rsidR="00BD6B97" w:rsidRPr="007A7659" w:rsidRDefault="00BD6B97" w:rsidP="0002013A">
            <w:pPr>
              <w:pStyle w:val="TableEntryHeader"/>
            </w:pPr>
            <w:r w:rsidRPr="007A7659">
              <w:t>Patient</w:t>
            </w:r>
          </w:p>
          <w:p w14:paraId="3BFE6D31"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2AAFB4C3"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31B66D04"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E80F391" w14:textId="77777777" w:rsidR="00BD6B97" w:rsidRPr="007A7659" w:rsidRDefault="00BD6B97">
            <w:pPr>
              <w:pStyle w:val="TableEntry"/>
              <w:rPr>
                <w:noProof w:val="0"/>
                <w:sz w:val="16"/>
              </w:rPr>
            </w:pPr>
            <w:r w:rsidRPr="007A7659">
              <w:rPr>
                <w:noProof w:val="0"/>
                <w:sz w:val="16"/>
              </w:rPr>
              <w:t>“1” (Person)</w:t>
            </w:r>
          </w:p>
        </w:tc>
      </w:tr>
      <w:tr w:rsidR="00BD6B97" w:rsidRPr="007A7659" w14:paraId="21EDC8CE" w14:textId="77777777">
        <w:trPr>
          <w:cantSplit/>
        </w:trPr>
        <w:tc>
          <w:tcPr>
            <w:tcW w:w="1548" w:type="dxa"/>
            <w:vMerge/>
            <w:vAlign w:val="center"/>
          </w:tcPr>
          <w:p w14:paraId="2B6B12D8" w14:textId="77777777" w:rsidR="00BD6B97" w:rsidRPr="007A7659" w:rsidRDefault="00BD6B97">
            <w:pPr>
              <w:pStyle w:val="TableLabel"/>
              <w:rPr>
                <w:rFonts w:ascii="Times New Roman" w:hAnsi="Times New Roman"/>
                <w:noProof w:val="0"/>
                <w:sz w:val="16"/>
              </w:rPr>
            </w:pPr>
          </w:p>
        </w:tc>
        <w:tc>
          <w:tcPr>
            <w:tcW w:w="2520" w:type="dxa"/>
            <w:vAlign w:val="center"/>
          </w:tcPr>
          <w:p w14:paraId="45BEAE3A"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3F2EC50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0499535" w14:textId="77777777" w:rsidR="00BD6B97" w:rsidRPr="007A7659" w:rsidRDefault="00BD6B97">
            <w:pPr>
              <w:pStyle w:val="TableEntry"/>
              <w:rPr>
                <w:b/>
                <w:i/>
                <w:noProof w:val="0"/>
                <w:sz w:val="16"/>
              </w:rPr>
            </w:pPr>
            <w:r w:rsidRPr="007A7659">
              <w:rPr>
                <w:noProof w:val="0"/>
                <w:sz w:val="16"/>
              </w:rPr>
              <w:t>“1” (Patient)</w:t>
            </w:r>
          </w:p>
        </w:tc>
      </w:tr>
      <w:tr w:rsidR="00BD6B97" w:rsidRPr="007A7659" w14:paraId="55683538" w14:textId="77777777">
        <w:trPr>
          <w:cantSplit/>
        </w:trPr>
        <w:tc>
          <w:tcPr>
            <w:tcW w:w="1548" w:type="dxa"/>
            <w:vMerge/>
            <w:vAlign w:val="center"/>
          </w:tcPr>
          <w:p w14:paraId="3A3D434E" w14:textId="77777777" w:rsidR="00BD6B97" w:rsidRPr="007A7659" w:rsidRDefault="00BD6B97">
            <w:pPr>
              <w:pStyle w:val="TableLabel"/>
              <w:rPr>
                <w:rFonts w:ascii="Times New Roman" w:hAnsi="Times New Roman"/>
                <w:noProof w:val="0"/>
                <w:sz w:val="16"/>
              </w:rPr>
            </w:pPr>
          </w:p>
        </w:tc>
        <w:tc>
          <w:tcPr>
            <w:tcW w:w="2520" w:type="dxa"/>
            <w:vAlign w:val="center"/>
          </w:tcPr>
          <w:p w14:paraId="5B4BDF9A"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08CDEFB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F72E280"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AC7800C" w14:textId="77777777">
        <w:trPr>
          <w:cantSplit/>
        </w:trPr>
        <w:tc>
          <w:tcPr>
            <w:tcW w:w="1548" w:type="dxa"/>
            <w:vMerge/>
            <w:vAlign w:val="center"/>
          </w:tcPr>
          <w:p w14:paraId="19CE94B1" w14:textId="77777777" w:rsidR="00BD6B97" w:rsidRPr="007A7659" w:rsidRDefault="00BD6B97">
            <w:pPr>
              <w:pStyle w:val="TableLabel"/>
              <w:rPr>
                <w:rFonts w:ascii="Times New Roman" w:hAnsi="Times New Roman"/>
                <w:noProof w:val="0"/>
                <w:sz w:val="16"/>
              </w:rPr>
            </w:pPr>
          </w:p>
        </w:tc>
        <w:tc>
          <w:tcPr>
            <w:tcW w:w="2520" w:type="dxa"/>
            <w:vAlign w:val="center"/>
          </w:tcPr>
          <w:p w14:paraId="252AFAA2"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7CDDD265"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64DD59B6" w14:textId="77777777" w:rsidR="00BD6B97" w:rsidRPr="007A7659" w:rsidRDefault="00A90C4A">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1ED23FDE" w14:textId="77777777">
        <w:trPr>
          <w:cantSplit/>
        </w:trPr>
        <w:tc>
          <w:tcPr>
            <w:tcW w:w="1548" w:type="dxa"/>
            <w:vMerge/>
            <w:vAlign w:val="center"/>
          </w:tcPr>
          <w:p w14:paraId="72881988" w14:textId="77777777" w:rsidR="00BD6B97" w:rsidRPr="007A7659" w:rsidRDefault="00BD6B97">
            <w:pPr>
              <w:pStyle w:val="TableLabel"/>
              <w:rPr>
                <w:rFonts w:ascii="Times New Roman" w:hAnsi="Times New Roman"/>
                <w:noProof w:val="0"/>
                <w:sz w:val="16"/>
              </w:rPr>
            </w:pPr>
          </w:p>
        </w:tc>
        <w:tc>
          <w:tcPr>
            <w:tcW w:w="2520" w:type="dxa"/>
            <w:vAlign w:val="center"/>
          </w:tcPr>
          <w:p w14:paraId="6A487A0E"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797F4A7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358C034"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9206C74" w14:textId="77777777">
        <w:trPr>
          <w:cantSplit/>
        </w:trPr>
        <w:tc>
          <w:tcPr>
            <w:tcW w:w="1548" w:type="dxa"/>
            <w:vMerge/>
            <w:vAlign w:val="center"/>
          </w:tcPr>
          <w:p w14:paraId="02E8EB3D"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3C95307E"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4272277E"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3061F5D3"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75C77CEE" w14:textId="77777777">
        <w:trPr>
          <w:cantSplit/>
        </w:trPr>
        <w:tc>
          <w:tcPr>
            <w:tcW w:w="1548" w:type="dxa"/>
            <w:vMerge/>
            <w:vAlign w:val="center"/>
          </w:tcPr>
          <w:p w14:paraId="2BED7EF3" w14:textId="77777777" w:rsidR="00BD6B97" w:rsidRPr="007A7659" w:rsidRDefault="00BD6B97">
            <w:pPr>
              <w:pStyle w:val="TableLabel"/>
              <w:rPr>
                <w:rFonts w:ascii="Times New Roman" w:hAnsi="Times New Roman"/>
                <w:noProof w:val="0"/>
                <w:sz w:val="16"/>
              </w:rPr>
            </w:pPr>
          </w:p>
        </w:tc>
        <w:tc>
          <w:tcPr>
            <w:tcW w:w="2520" w:type="dxa"/>
            <w:vAlign w:val="center"/>
          </w:tcPr>
          <w:p w14:paraId="512BFDD4" w14:textId="77777777" w:rsidR="00BD6B97" w:rsidRPr="007A7659" w:rsidRDefault="00BD6B97" w:rsidP="00C40704">
            <w:pPr>
              <w:pStyle w:val="TableEntry"/>
              <w:rPr>
                <w:i/>
                <w:iCs/>
                <w:noProof w:val="0"/>
                <w:sz w:val="16"/>
              </w:rPr>
            </w:pPr>
            <w:r w:rsidRPr="007A7659">
              <w:rPr>
                <w:i/>
                <w:iCs/>
                <w:noProof w:val="0"/>
                <w:sz w:val="16"/>
              </w:rPr>
              <w:t>ParticipantObjectName</w:t>
            </w:r>
          </w:p>
        </w:tc>
        <w:tc>
          <w:tcPr>
            <w:tcW w:w="630" w:type="dxa"/>
            <w:vAlign w:val="center"/>
          </w:tcPr>
          <w:p w14:paraId="1FB587C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226CE5D"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33836BC" w14:textId="77777777">
        <w:trPr>
          <w:cantSplit/>
        </w:trPr>
        <w:tc>
          <w:tcPr>
            <w:tcW w:w="1548" w:type="dxa"/>
            <w:vMerge/>
            <w:vAlign w:val="center"/>
          </w:tcPr>
          <w:p w14:paraId="0110AAAE"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77707E32"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31A62BB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EE7F1E8"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C032735" w14:textId="77777777">
        <w:trPr>
          <w:cantSplit/>
        </w:trPr>
        <w:tc>
          <w:tcPr>
            <w:tcW w:w="1548" w:type="dxa"/>
            <w:vMerge/>
            <w:vAlign w:val="center"/>
          </w:tcPr>
          <w:p w14:paraId="0E98A1E4" w14:textId="77777777" w:rsidR="00BD6B97" w:rsidRPr="007A7659" w:rsidRDefault="00BD6B97">
            <w:pPr>
              <w:pStyle w:val="TableLabel"/>
              <w:rPr>
                <w:rFonts w:ascii="Times New Roman" w:hAnsi="Times New Roman"/>
                <w:noProof w:val="0"/>
                <w:sz w:val="16"/>
              </w:rPr>
            </w:pPr>
          </w:p>
        </w:tc>
        <w:tc>
          <w:tcPr>
            <w:tcW w:w="2520" w:type="dxa"/>
            <w:vAlign w:val="center"/>
          </w:tcPr>
          <w:p w14:paraId="10876845"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35B7DAA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94B6233" w14:textId="77777777" w:rsidR="00BD6B97" w:rsidRPr="007A7659" w:rsidRDefault="00BD6B97">
            <w:pPr>
              <w:pStyle w:val="TableEntry"/>
              <w:rPr>
                <w:noProof w:val="0"/>
                <w:sz w:val="16"/>
              </w:rPr>
            </w:pPr>
            <w:r w:rsidRPr="007A7659">
              <w:rPr>
                <w:i/>
                <w:iCs/>
                <w:noProof w:val="0"/>
                <w:sz w:val="16"/>
              </w:rPr>
              <w:t>not specialized</w:t>
            </w:r>
          </w:p>
        </w:tc>
      </w:tr>
    </w:tbl>
    <w:p w14:paraId="7003C636"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1C76C543" w14:textId="77777777" w:rsidTr="00AE5ED3">
        <w:trPr>
          <w:cantSplit/>
        </w:trPr>
        <w:tc>
          <w:tcPr>
            <w:tcW w:w="1548" w:type="dxa"/>
            <w:vMerge w:val="restart"/>
          </w:tcPr>
          <w:p w14:paraId="5BD7FB07" w14:textId="77777777" w:rsidR="00BD6B97" w:rsidRPr="007A7659" w:rsidRDefault="00BD6B97" w:rsidP="0002013A">
            <w:pPr>
              <w:pStyle w:val="TableEntryHeader"/>
            </w:pPr>
            <w:r w:rsidRPr="007A7659">
              <w:t>Query Parameters</w:t>
            </w:r>
          </w:p>
          <w:p w14:paraId="07C62DAA"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58D2785F" w14:textId="77777777" w:rsidR="00BD6B97" w:rsidRPr="007A7659" w:rsidRDefault="00BD6B97" w:rsidP="00A86E7F">
            <w:pPr>
              <w:pStyle w:val="TableEntry"/>
              <w:rPr>
                <w:noProof w:val="0"/>
                <w:sz w:val="16"/>
                <w:szCs w:val="16"/>
              </w:rPr>
            </w:pPr>
            <w:r w:rsidRPr="007A7659">
              <w:rPr>
                <w:noProof w:val="0"/>
                <w:sz w:val="16"/>
                <w:szCs w:val="16"/>
              </w:rPr>
              <w:t>ParticipantObjectTypeCode</w:t>
            </w:r>
          </w:p>
        </w:tc>
        <w:tc>
          <w:tcPr>
            <w:tcW w:w="630" w:type="dxa"/>
            <w:vAlign w:val="center"/>
          </w:tcPr>
          <w:p w14:paraId="1D60B565" w14:textId="77777777" w:rsidR="00BD6B97" w:rsidRPr="007A7659" w:rsidRDefault="00BD6B97" w:rsidP="007E3B51">
            <w:pPr>
              <w:pStyle w:val="TableEntry"/>
              <w:rPr>
                <w:noProof w:val="0"/>
                <w:sz w:val="16"/>
                <w:szCs w:val="16"/>
              </w:rPr>
            </w:pPr>
            <w:r w:rsidRPr="007A7659">
              <w:rPr>
                <w:noProof w:val="0"/>
                <w:sz w:val="16"/>
                <w:szCs w:val="16"/>
              </w:rPr>
              <w:t>M</w:t>
            </w:r>
          </w:p>
        </w:tc>
        <w:tc>
          <w:tcPr>
            <w:tcW w:w="4968" w:type="dxa"/>
            <w:vAlign w:val="center"/>
          </w:tcPr>
          <w:p w14:paraId="221BB836" w14:textId="77777777" w:rsidR="00BD6B97" w:rsidRPr="007A7659" w:rsidRDefault="00BD6B97" w:rsidP="00A86E7F">
            <w:pPr>
              <w:pStyle w:val="TableEntry"/>
              <w:rPr>
                <w:noProof w:val="0"/>
                <w:sz w:val="16"/>
                <w:szCs w:val="16"/>
              </w:rPr>
            </w:pPr>
            <w:r w:rsidRPr="007A7659">
              <w:rPr>
                <w:noProof w:val="0"/>
                <w:sz w:val="16"/>
                <w:szCs w:val="16"/>
              </w:rPr>
              <w:t>“2” (system object)</w:t>
            </w:r>
          </w:p>
        </w:tc>
      </w:tr>
      <w:tr w:rsidR="00BD6B97" w:rsidRPr="007A7659" w14:paraId="3F6DBF90" w14:textId="77777777">
        <w:trPr>
          <w:cantSplit/>
        </w:trPr>
        <w:tc>
          <w:tcPr>
            <w:tcW w:w="1548" w:type="dxa"/>
            <w:vMerge/>
            <w:vAlign w:val="center"/>
          </w:tcPr>
          <w:p w14:paraId="137A666C" w14:textId="77777777" w:rsidR="00BD6B97" w:rsidRPr="007A7659" w:rsidRDefault="00BD6B97">
            <w:pPr>
              <w:pStyle w:val="TableLabel"/>
              <w:rPr>
                <w:rFonts w:ascii="Times New Roman" w:hAnsi="Times New Roman"/>
                <w:noProof w:val="0"/>
                <w:sz w:val="16"/>
              </w:rPr>
            </w:pPr>
          </w:p>
        </w:tc>
        <w:tc>
          <w:tcPr>
            <w:tcW w:w="2520" w:type="dxa"/>
            <w:vAlign w:val="center"/>
          </w:tcPr>
          <w:p w14:paraId="59B7F0DC" w14:textId="77777777" w:rsidR="00BD6B97" w:rsidRPr="007A7659" w:rsidRDefault="00BD6B97" w:rsidP="00A86E7F">
            <w:pPr>
              <w:pStyle w:val="TableEntry"/>
              <w:rPr>
                <w:noProof w:val="0"/>
                <w:sz w:val="16"/>
                <w:szCs w:val="16"/>
              </w:rPr>
            </w:pPr>
            <w:r w:rsidRPr="007A7659">
              <w:rPr>
                <w:noProof w:val="0"/>
                <w:sz w:val="16"/>
                <w:szCs w:val="16"/>
              </w:rPr>
              <w:t>ParticipantObjectTypeCodeRole</w:t>
            </w:r>
          </w:p>
        </w:tc>
        <w:tc>
          <w:tcPr>
            <w:tcW w:w="630" w:type="dxa"/>
            <w:vAlign w:val="center"/>
          </w:tcPr>
          <w:p w14:paraId="00A00789" w14:textId="77777777" w:rsidR="00BD6B97" w:rsidRPr="007A7659" w:rsidRDefault="00BD6B97" w:rsidP="007E3B51">
            <w:pPr>
              <w:pStyle w:val="TableEntry"/>
              <w:rPr>
                <w:noProof w:val="0"/>
                <w:sz w:val="16"/>
                <w:szCs w:val="16"/>
              </w:rPr>
            </w:pPr>
            <w:r w:rsidRPr="007A7659">
              <w:rPr>
                <w:noProof w:val="0"/>
                <w:sz w:val="16"/>
                <w:szCs w:val="16"/>
              </w:rPr>
              <w:t>M</w:t>
            </w:r>
          </w:p>
        </w:tc>
        <w:tc>
          <w:tcPr>
            <w:tcW w:w="4968" w:type="dxa"/>
            <w:vAlign w:val="center"/>
          </w:tcPr>
          <w:p w14:paraId="164DBD8E" w14:textId="77777777" w:rsidR="00BD6B97" w:rsidRPr="007A7659" w:rsidRDefault="00BD6B97" w:rsidP="00A86E7F">
            <w:pPr>
              <w:pStyle w:val="TableEntry"/>
              <w:rPr>
                <w:b/>
                <w:i/>
                <w:noProof w:val="0"/>
                <w:sz w:val="16"/>
                <w:szCs w:val="16"/>
              </w:rPr>
            </w:pPr>
            <w:r w:rsidRPr="007A7659">
              <w:rPr>
                <w:noProof w:val="0"/>
                <w:sz w:val="16"/>
                <w:szCs w:val="16"/>
              </w:rPr>
              <w:t>“24” (query)</w:t>
            </w:r>
          </w:p>
        </w:tc>
      </w:tr>
      <w:tr w:rsidR="00BD6B97" w:rsidRPr="007A7659" w14:paraId="32E9CDB9" w14:textId="77777777">
        <w:trPr>
          <w:cantSplit/>
        </w:trPr>
        <w:tc>
          <w:tcPr>
            <w:tcW w:w="1548" w:type="dxa"/>
            <w:vMerge/>
            <w:vAlign w:val="center"/>
          </w:tcPr>
          <w:p w14:paraId="705AC785" w14:textId="77777777" w:rsidR="00BD6B97" w:rsidRPr="007A7659" w:rsidRDefault="00BD6B97">
            <w:pPr>
              <w:pStyle w:val="TableLabel"/>
              <w:rPr>
                <w:rFonts w:ascii="Times New Roman" w:hAnsi="Times New Roman"/>
                <w:noProof w:val="0"/>
                <w:sz w:val="16"/>
              </w:rPr>
            </w:pPr>
          </w:p>
        </w:tc>
        <w:tc>
          <w:tcPr>
            <w:tcW w:w="2520" w:type="dxa"/>
            <w:vAlign w:val="center"/>
          </w:tcPr>
          <w:p w14:paraId="65A5377E" w14:textId="77777777" w:rsidR="00BD6B97" w:rsidRPr="007A7659" w:rsidRDefault="00BD6B97" w:rsidP="00A86E7F">
            <w:pPr>
              <w:pStyle w:val="TableEntry"/>
              <w:rPr>
                <w:i/>
                <w:iCs/>
                <w:noProof w:val="0"/>
                <w:sz w:val="16"/>
                <w:szCs w:val="16"/>
              </w:rPr>
            </w:pPr>
            <w:r w:rsidRPr="007A7659">
              <w:rPr>
                <w:i/>
                <w:iCs/>
                <w:noProof w:val="0"/>
                <w:sz w:val="16"/>
                <w:szCs w:val="16"/>
              </w:rPr>
              <w:t>ParticipantObjectDataLifeCycle</w:t>
            </w:r>
          </w:p>
        </w:tc>
        <w:tc>
          <w:tcPr>
            <w:tcW w:w="630" w:type="dxa"/>
            <w:vAlign w:val="center"/>
          </w:tcPr>
          <w:p w14:paraId="0E4ED87C"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01D3BC41" w14:textId="77777777" w:rsidR="00BD6B97" w:rsidRPr="007A7659" w:rsidRDefault="00BD6B97" w:rsidP="00A86E7F">
            <w:pPr>
              <w:pStyle w:val="TableEntry"/>
              <w:rPr>
                <w:noProof w:val="0"/>
                <w:sz w:val="16"/>
                <w:szCs w:val="16"/>
              </w:rPr>
            </w:pPr>
            <w:r w:rsidRPr="007A7659">
              <w:rPr>
                <w:i/>
                <w:iCs/>
                <w:noProof w:val="0"/>
                <w:sz w:val="16"/>
                <w:szCs w:val="16"/>
              </w:rPr>
              <w:t>not specialized</w:t>
            </w:r>
          </w:p>
        </w:tc>
      </w:tr>
      <w:tr w:rsidR="00BD6B97" w:rsidRPr="007A7659" w14:paraId="40711AC7" w14:textId="77777777">
        <w:trPr>
          <w:cantSplit/>
        </w:trPr>
        <w:tc>
          <w:tcPr>
            <w:tcW w:w="1548" w:type="dxa"/>
            <w:vMerge/>
            <w:vAlign w:val="center"/>
          </w:tcPr>
          <w:p w14:paraId="4E861052" w14:textId="77777777" w:rsidR="00BD6B97" w:rsidRPr="007A7659" w:rsidRDefault="00BD6B97">
            <w:pPr>
              <w:pStyle w:val="TableLabel"/>
              <w:rPr>
                <w:rFonts w:ascii="Times New Roman" w:hAnsi="Times New Roman"/>
                <w:noProof w:val="0"/>
                <w:sz w:val="16"/>
              </w:rPr>
            </w:pPr>
          </w:p>
        </w:tc>
        <w:tc>
          <w:tcPr>
            <w:tcW w:w="2520" w:type="dxa"/>
            <w:vAlign w:val="center"/>
          </w:tcPr>
          <w:p w14:paraId="082CE9AB" w14:textId="77777777" w:rsidR="00BD6B97" w:rsidRPr="007A7659" w:rsidRDefault="00BD6B97" w:rsidP="00A86E7F">
            <w:pPr>
              <w:pStyle w:val="TableEntry"/>
              <w:rPr>
                <w:noProof w:val="0"/>
                <w:sz w:val="16"/>
                <w:szCs w:val="16"/>
              </w:rPr>
            </w:pPr>
            <w:r w:rsidRPr="007A7659">
              <w:rPr>
                <w:noProof w:val="0"/>
                <w:sz w:val="16"/>
                <w:szCs w:val="16"/>
              </w:rPr>
              <w:t>ParticipantObjectIDTypeCode</w:t>
            </w:r>
          </w:p>
        </w:tc>
        <w:tc>
          <w:tcPr>
            <w:tcW w:w="630" w:type="dxa"/>
            <w:vAlign w:val="center"/>
          </w:tcPr>
          <w:p w14:paraId="3E0CEA5C" w14:textId="77777777" w:rsidR="00BD6B97" w:rsidRPr="007A7659" w:rsidRDefault="00BD6B97" w:rsidP="007E3B51">
            <w:pPr>
              <w:pStyle w:val="TableEntry"/>
              <w:rPr>
                <w:noProof w:val="0"/>
                <w:sz w:val="16"/>
                <w:szCs w:val="16"/>
              </w:rPr>
            </w:pPr>
            <w:r w:rsidRPr="007A7659">
              <w:rPr>
                <w:noProof w:val="0"/>
                <w:sz w:val="16"/>
                <w:szCs w:val="16"/>
              </w:rPr>
              <w:t>M</w:t>
            </w:r>
          </w:p>
        </w:tc>
        <w:tc>
          <w:tcPr>
            <w:tcW w:w="4968" w:type="dxa"/>
          </w:tcPr>
          <w:p w14:paraId="1087AFD4" w14:textId="77777777" w:rsidR="00BD6B97" w:rsidRPr="007A7659" w:rsidRDefault="00BD6B97" w:rsidP="00A86E7F">
            <w:pPr>
              <w:pStyle w:val="TableEntry"/>
              <w:rPr>
                <w:noProof w:val="0"/>
                <w:sz w:val="16"/>
                <w:szCs w:val="16"/>
              </w:rPr>
            </w:pPr>
            <w:r w:rsidRPr="007A7659">
              <w:rPr>
                <w:noProof w:val="0"/>
                <w:sz w:val="16"/>
                <w:szCs w:val="16"/>
              </w:rPr>
              <w:t>EV(“ITI-22”, “IHE Transactions”, “Patient Demographics and Visit Query”)</w:t>
            </w:r>
          </w:p>
        </w:tc>
      </w:tr>
      <w:tr w:rsidR="00BD6B97" w:rsidRPr="007A7659" w14:paraId="099571A5" w14:textId="77777777">
        <w:trPr>
          <w:cantSplit/>
        </w:trPr>
        <w:tc>
          <w:tcPr>
            <w:tcW w:w="1548" w:type="dxa"/>
            <w:vMerge/>
            <w:vAlign w:val="center"/>
          </w:tcPr>
          <w:p w14:paraId="4E1D1810" w14:textId="77777777" w:rsidR="00BD6B97" w:rsidRPr="007A7659" w:rsidRDefault="00BD6B97">
            <w:pPr>
              <w:pStyle w:val="TableLabel"/>
              <w:rPr>
                <w:rFonts w:ascii="Times New Roman" w:hAnsi="Times New Roman"/>
                <w:noProof w:val="0"/>
                <w:sz w:val="16"/>
              </w:rPr>
            </w:pPr>
          </w:p>
        </w:tc>
        <w:tc>
          <w:tcPr>
            <w:tcW w:w="2520" w:type="dxa"/>
            <w:vAlign w:val="center"/>
          </w:tcPr>
          <w:p w14:paraId="4D30FA80" w14:textId="77777777" w:rsidR="00BD6B97" w:rsidRPr="007A7659" w:rsidRDefault="00BD6B97" w:rsidP="00A86E7F">
            <w:pPr>
              <w:pStyle w:val="TableEntry"/>
              <w:rPr>
                <w:i/>
                <w:iCs/>
                <w:noProof w:val="0"/>
                <w:sz w:val="16"/>
                <w:szCs w:val="16"/>
              </w:rPr>
            </w:pPr>
            <w:r w:rsidRPr="007A7659">
              <w:rPr>
                <w:i/>
                <w:iCs/>
                <w:noProof w:val="0"/>
                <w:sz w:val="16"/>
                <w:szCs w:val="16"/>
              </w:rPr>
              <w:t>ParticipantObjectSensitivity</w:t>
            </w:r>
          </w:p>
        </w:tc>
        <w:tc>
          <w:tcPr>
            <w:tcW w:w="630" w:type="dxa"/>
            <w:vAlign w:val="center"/>
          </w:tcPr>
          <w:p w14:paraId="6B06CE6C"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7F2A01D6" w14:textId="77777777" w:rsidR="00BD6B97" w:rsidRPr="007A7659" w:rsidRDefault="00BD6B97" w:rsidP="00A86E7F">
            <w:pPr>
              <w:pStyle w:val="TableEntry"/>
              <w:rPr>
                <w:noProof w:val="0"/>
                <w:sz w:val="16"/>
                <w:szCs w:val="16"/>
              </w:rPr>
            </w:pPr>
            <w:r w:rsidRPr="007A7659">
              <w:rPr>
                <w:i/>
                <w:iCs/>
                <w:noProof w:val="0"/>
                <w:sz w:val="16"/>
                <w:szCs w:val="16"/>
              </w:rPr>
              <w:t>not specialized</w:t>
            </w:r>
          </w:p>
        </w:tc>
      </w:tr>
      <w:tr w:rsidR="00BD6B97" w:rsidRPr="007A7659" w14:paraId="09ABA30C" w14:textId="77777777">
        <w:trPr>
          <w:cantSplit/>
        </w:trPr>
        <w:tc>
          <w:tcPr>
            <w:tcW w:w="1548" w:type="dxa"/>
            <w:vMerge/>
            <w:vAlign w:val="center"/>
          </w:tcPr>
          <w:p w14:paraId="45358701"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318916D1" w14:textId="77777777" w:rsidR="00BD6B97" w:rsidRPr="007A7659" w:rsidRDefault="00BD6B97" w:rsidP="00A86E7F">
            <w:pPr>
              <w:pStyle w:val="TableEntry"/>
              <w:rPr>
                <w:i/>
                <w:iCs/>
                <w:noProof w:val="0"/>
                <w:sz w:val="16"/>
                <w:szCs w:val="16"/>
              </w:rPr>
            </w:pPr>
            <w:r w:rsidRPr="007A7659">
              <w:rPr>
                <w:i/>
                <w:iCs/>
                <w:noProof w:val="0"/>
                <w:sz w:val="16"/>
                <w:szCs w:val="16"/>
              </w:rPr>
              <w:t>ParticipantObjectID</w:t>
            </w:r>
          </w:p>
        </w:tc>
        <w:tc>
          <w:tcPr>
            <w:tcW w:w="630" w:type="dxa"/>
            <w:vAlign w:val="center"/>
          </w:tcPr>
          <w:p w14:paraId="733D2784"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0C21D9C2" w14:textId="77777777" w:rsidR="00BD6B97" w:rsidRPr="007A7659" w:rsidRDefault="00BD6B97" w:rsidP="00A86E7F">
            <w:pPr>
              <w:pStyle w:val="TableEntry"/>
              <w:rPr>
                <w:iCs/>
                <w:noProof w:val="0"/>
                <w:sz w:val="16"/>
                <w:szCs w:val="16"/>
              </w:rPr>
            </w:pPr>
            <w:r w:rsidRPr="007A7659">
              <w:rPr>
                <w:i/>
                <w:iCs/>
                <w:noProof w:val="0"/>
                <w:sz w:val="16"/>
                <w:szCs w:val="16"/>
              </w:rPr>
              <w:t>not specialized</w:t>
            </w:r>
          </w:p>
        </w:tc>
      </w:tr>
      <w:tr w:rsidR="00BD6B97" w:rsidRPr="007A7659" w14:paraId="2801D2CB" w14:textId="77777777">
        <w:trPr>
          <w:cantSplit/>
        </w:trPr>
        <w:tc>
          <w:tcPr>
            <w:tcW w:w="1548" w:type="dxa"/>
            <w:vMerge/>
            <w:vAlign w:val="center"/>
          </w:tcPr>
          <w:p w14:paraId="189AC659" w14:textId="77777777" w:rsidR="00BD6B97" w:rsidRPr="007A7659" w:rsidRDefault="00BD6B97">
            <w:pPr>
              <w:pStyle w:val="TableLabel"/>
              <w:rPr>
                <w:rFonts w:ascii="Times New Roman" w:hAnsi="Times New Roman"/>
                <w:noProof w:val="0"/>
                <w:sz w:val="16"/>
              </w:rPr>
            </w:pPr>
          </w:p>
        </w:tc>
        <w:tc>
          <w:tcPr>
            <w:tcW w:w="2520" w:type="dxa"/>
            <w:vAlign w:val="center"/>
          </w:tcPr>
          <w:p w14:paraId="04B806A6" w14:textId="77777777" w:rsidR="00BD6B97" w:rsidRPr="007A7659" w:rsidRDefault="00BD6B97" w:rsidP="00A86E7F">
            <w:pPr>
              <w:pStyle w:val="TableEntry"/>
              <w:rPr>
                <w:i/>
                <w:iCs/>
                <w:noProof w:val="0"/>
                <w:sz w:val="16"/>
                <w:szCs w:val="16"/>
              </w:rPr>
            </w:pPr>
            <w:r w:rsidRPr="007A7659">
              <w:rPr>
                <w:i/>
                <w:iCs/>
                <w:noProof w:val="0"/>
                <w:sz w:val="16"/>
                <w:szCs w:val="16"/>
              </w:rPr>
              <w:t>ParticipantObjectName</w:t>
            </w:r>
          </w:p>
        </w:tc>
        <w:tc>
          <w:tcPr>
            <w:tcW w:w="630" w:type="dxa"/>
            <w:vAlign w:val="center"/>
          </w:tcPr>
          <w:p w14:paraId="22E3B844"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1520D7C1" w14:textId="77777777" w:rsidR="00BD6B97" w:rsidRPr="007A7659" w:rsidRDefault="00BD6B97" w:rsidP="00A86E7F">
            <w:pPr>
              <w:pStyle w:val="TableEntry"/>
              <w:rPr>
                <w:noProof w:val="0"/>
                <w:sz w:val="16"/>
                <w:szCs w:val="16"/>
              </w:rPr>
            </w:pPr>
            <w:r w:rsidRPr="007A7659">
              <w:rPr>
                <w:i/>
                <w:iCs/>
                <w:noProof w:val="0"/>
                <w:sz w:val="16"/>
                <w:szCs w:val="16"/>
              </w:rPr>
              <w:t>not specialized</w:t>
            </w:r>
          </w:p>
        </w:tc>
      </w:tr>
      <w:tr w:rsidR="00BD6B97" w:rsidRPr="007A7659" w14:paraId="2EA501BB" w14:textId="77777777">
        <w:trPr>
          <w:cantSplit/>
        </w:trPr>
        <w:tc>
          <w:tcPr>
            <w:tcW w:w="1548" w:type="dxa"/>
            <w:vMerge/>
            <w:vAlign w:val="center"/>
          </w:tcPr>
          <w:p w14:paraId="69007AC1"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5272231E" w14:textId="77777777" w:rsidR="00BD6B97" w:rsidRPr="007A7659" w:rsidRDefault="00BD6B97" w:rsidP="00A86E7F">
            <w:pPr>
              <w:pStyle w:val="TableEntry"/>
              <w:rPr>
                <w:noProof w:val="0"/>
                <w:sz w:val="16"/>
                <w:szCs w:val="16"/>
              </w:rPr>
            </w:pPr>
            <w:r w:rsidRPr="007A7659">
              <w:rPr>
                <w:noProof w:val="0"/>
                <w:sz w:val="16"/>
                <w:szCs w:val="16"/>
              </w:rPr>
              <w:t>ParticipantObjectQuery</w:t>
            </w:r>
          </w:p>
        </w:tc>
        <w:tc>
          <w:tcPr>
            <w:tcW w:w="630" w:type="dxa"/>
            <w:vAlign w:val="center"/>
          </w:tcPr>
          <w:p w14:paraId="7FBA0A0A" w14:textId="77777777" w:rsidR="00BD6B97" w:rsidRPr="007A7659" w:rsidRDefault="00BD6B97" w:rsidP="007E3B51">
            <w:pPr>
              <w:pStyle w:val="TableEntry"/>
              <w:rPr>
                <w:noProof w:val="0"/>
                <w:sz w:val="16"/>
                <w:szCs w:val="16"/>
              </w:rPr>
            </w:pPr>
            <w:r w:rsidRPr="007A7659">
              <w:rPr>
                <w:noProof w:val="0"/>
                <w:sz w:val="16"/>
                <w:szCs w:val="16"/>
              </w:rPr>
              <w:t>M</w:t>
            </w:r>
          </w:p>
        </w:tc>
        <w:tc>
          <w:tcPr>
            <w:tcW w:w="4968" w:type="dxa"/>
            <w:vAlign w:val="center"/>
          </w:tcPr>
          <w:p w14:paraId="1F20212A" w14:textId="77777777" w:rsidR="00BD6B97" w:rsidRPr="007A7659" w:rsidRDefault="00BD6B97" w:rsidP="00A86E7F">
            <w:pPr>
              <w:pStyle w:val="TableEntry"/>
              <w:rPr>
                <w:noProof w:val="0"/>
                <w:sz w:val="16"/>
                <w:szCs w:val="16"/>
              </w:rPr>
            </w:pPr>
            <w:r w:rsidRPr="007A7659">
              <w:rPr>
                <w:noProof w:val="0"/>
                <w:sz w:val="16"/>
                <w:szCs w:val="16"/>
              </w:rPr>
              <w:t>the QPD segment of the query - Base64 encoded</w:t>
            </w:r>
          </w:p>
        </w:tc>
      </w:tr>
      <w:tr w:rsidR="00BD6B97" w:rsidRPr="007A7659" w14:paraId="2AB3FAA5" w14:textId="77777777">
        <w:trPr>
          <w:cantSplit/>
        </w:trPr>
        <w:tc>
          <w:tcPr>
            <w:tcW w:w="1548" w:type="dxa"/>
            <w:vMerge/>
            <w:vAlign w:val="center"/>
          </w:tcPr>
          <w:p w14:paraId="0B4022A0" w14:textId="77777777" w:rsidR="00BD6B97" w:rsidRPr="007A7659" w:rsidRDefault="00BD6B97">
            <w:pPr>
              <w:pStyle w:val="TableLabel"/>
              <w:rPr>
                <w:rFonts w:ascii="Times New Roman" w:hAnsi="Times New Roman"/>
                <w:noProof w:val="0"/>
                <w:sz w:val="16"/>
              </w:rPr>
            </w:pPr>
          </w:p>
        </w:tc>
        <w:tc>
          <w:tcPr>
            <w:tcW w:w="2520" w:type="dxa"/>
            <w:vAlign w:val="center"/>
          </w:tcPr>
          <w:p w14:paraId="367D16BD" w14:textId="77777777" w:rsidR="00BD6B97" w:rsidRPr="007A7659" w:rsidRDefault="00BD6B97" w:rsidP="00A86E7F">
            <w:pPr>
              <w:pStyle w:val="TableEntry"/>
              <w:rPr>
                <w:noProof w:val="0"/>
                <w:sz w:val="16"/>
                <w:szCs w:val="16"/>
              </w:rPr>
            </w:pPr>
            <w:r w:rsidRPr="007A7659">
              <w:rPr>
                <w:noProof w:val="0"/>
                <w:sz w:val="16"/>
                <w:szCs w:val="16"/>
              </w:rPr>
              <w:t>ParticipantObjectDetail</w:t>
            </w:r>
          </w:p>
        </w:tc>
        <w:tc>
          <w:tcPr>
            <w:tcW w:w="630" w:type="dxa"/>
            <w:vAlign w:val="center"/>
          </w:tcPr>
          <w:p w14:paraId="77DE167E" w14:textId="77777777" w:rsidR="00BD6B97" w:rsidRPr="007A7659" w:rsidRDefault="00BD6B97" w:rsidP="007E3B51">
            <w:pPr>
              <w:pStyle w:val="TableEntry"/>
              <w:rPr>
                <w:i/>
                <w:iCs/>
                <w:noProof w:val="0"/>
                <w:sz w:val="16"/>
                <w:szCs w:val="16"/>
              </w:rPr>
            </w:pPr>
            <w:r w:rsidRPr="007A7659">
              <w:rPr>
                <w:noProof w:val="0"/>
                <w:sz w:val="16"/>
                <w:szCs w:val="16"/>
              </w:rPr>
              <w:t>M</w:t>
            </w:r>
          </w:p>
        </w:tc>
        <w:tc>
          <w:tcPr>
            <w:tcW w:w="4968" w:type="dxa"/>
            <w:vAlign w:val="center"/>
          </w:tcPr>
          <w:p w14:paraId="1E11C4B4" w14:textId="77777777" w:rsidR="00BD6B97" w:rsidRPr="007A7659" w:rsidRDefault="00BD6B97" w:rsidP="00A86E7F">
            <w:pPr>
              <w:pStyle w:val="TableEntry"/>
              <w:rPr>
                <w:noProof w:val="0"/>
                <w:sz w:val="16"/>
                <w:szCs w:val="16"/>
              </w:rPr>
            </w:pPr>
            <w:r w:rsidRPr="007A7659">
              <w:rPr>
                <w:noProof w:val="0"/>
                <w:sz w:val="16"/>
                <w:szCs w:val="16"/>
              </w:rPr>
              <w:t>Type=MSH-10 (the literal string), Value=the value of MSH-10 (from the message content, base64 encoded)</w:t>
            </w:r>
          </w:p>
        </w:tc>
      </w:tr>
    </w:tbl>
    <w:p w14:paraId="55A349D5" w14:textId="77777777" w:rsidR="00BD6B97" w:rsidRPr="007A7659" w:rsidRDefault="00BD6B97" w:rsidP="001D3953">
      <w:pPr>
        <w:pStyle w:val="BodyText"/>
      </w:pPr>
    </w:p>
    <w:p w14:paraId="74544B90" w14:textId="77777777" w:rsidR="00BD6B97" w:rsidRPr="007A7659" w:rsidRDefault="00BD6B97">
      <w:pPr>
        <w:pStyle w:val="Heading2"/>
        <w:numPr>
          <w:ilvl w:val="1"/>
          <w:numId w:val="19"/>
        </w:numPr>
        <w:rPr>
          <w:noProof w:val="0"/>
        </w:rPr>
      </w:pPr>
      <w:bookmarkStart w:id="3618" w:name="_Toc173916563"/>
      <w:bookmarkStart w:id="3619" w:name="_Toc174249065"/>
      <w:bookmarkStart w:id="3620" w:name="_Toc210805549"/>
      <w:bookmarkStart w:id="3621" w:name="_Toc214434022"/>
      <w:bookmarkStart w:id="3622" w:name="_Toc214436943"/>
      <w:bookmarkStart w:id="3623" w:name="_Toc214437388"/>
      <w:bookmarkStart w:id="3624" w:name="_Toc214437704"/>
      <w:bookmarkStart w:id="3625" w:name="_Toc214457180"/>
      <w:bookmarkStart w:id="3626" w:name="_Toc214461293"/>
      <w:bookmarkStart w:id="3627" w:name="_Toc214462914"/>
      <w:bookmarkStart w:id="3628" w:name="_Toc13770307"/>
      <w:r w:rsidRPr="007A7659">
        <w:rPr>
          <w:noProof w:val="0"/>
        </w:rPr>
        <w:t>Find Personnel White Pages</w:t>
      </w:r>
      <w:bookmarkEnd w:id="3618"/>
      <w:bookmarkEnd w:id="3619"/>
      <w:bookmarkEnd w:id="3620"/>
      <w:bookmarkEnd w:id="3621"/>
      <w:bookmarkEnd w:id="3622"/>
      <w:bookmarkEnd w:id="3623"/>
      <w:bookmarkEnd w:id="3624"/>
      <w:bookmarkEnd w:id="3625"/>
      <w:bookmarkEnd w:id="3626"/>
      <w:bookmarkEnd w:id="3627"/>
      <w:r w:rsidR="00332C0F" w:rsidRPr="007A7659">
        <w:rPr>
          <w:noProof w:val="0"/>
        </w:rPr>
        <w:t xml:space="preserve"> [ITI-23]</w:t>
      </w:r>
      <w:bookmarkEnd w:id="3628"/>
    </w:p>
    <w:p w14:paraId="60E3D5B0" w14:textId="3E400879" w:rsidR="00BD6B97" w:rsidRPr="007A7659" w:rsidRDefault="00BD6B97">
      <w:r w:rsidRPr="007A7659">
        <w:t xml:space="preserve">This section corresponds to </w:t>
      </w:r>
      <w:r w:rsidR="000C66A7">
        <w:t>t</w:t>
      </w:r>
      <w:r w:rsidRPr="007A7659">
        <w:t xml:space="preserve">ransaction </w:t>
      </w:r>
      <w:r w:rsidR="000C66A7">
        <w:t>[</w:t>
      </w:r>
      <w:r w:rsidRPr="007A7659">
        <w:t>ITI-23</w:t>
      </w:r>
      <w:r w:rsidR="000C66A7">
        <w:t>]</w:t>
      </w:r>
      <w:r w:rsidRPr="007A7659">
        <w:t xml:space="preserve"> of the IHE IT Infrastructure Technical Framework. Transaction </w:t>
      </w:r>
      <w:r w:rsidR="000C66A7">
        <w:t>[</w:t>
      </w:r>
      <w:r w:rsidRPr="007A7659">
        <w:t>ITI-23</w:t>
      </w:r>
      <w:r w:rsidR="000C66A7">
        <w:t>]</w:t>
      </w:r>
      <w:r w:rsidRPr="007A7659">
        <w:t xml:space="preserve"> is used by the Personnel White Pages Consumer and the DNS Server Actors.</w:t>
      </w:r>
    </w:p>
    <w:p w14:paraId="1F899CE0" w14:textId="77777777" w:rsidR="00BD6B97" w:rsidRPr="007A7659" w:rsidRDefault="00BD6B97">
      <w:pPr>
        <w:pStyle w:val="Heading3"/>
        <w:numPr>
          <w:ilvl w:val="2"/>
          <w:numId w:val="19"/>
        </w:numPr>
        <w:tabs>
          <w:tab w:val="clear" w:pos="2160"/>
        </w:tabs>
        <w:rPr>
          <w:noProof w:val="0"/>
        </w:rPr>
      </w:pPr>
      <w:bookmarkStart w:id="3629" w:name="_Toc173916564"/>
      <w:bookmarkStart w:id="3630" w:name="_Toc174249066"/>
      <w:bookmarkStart w:id="3631" w:name="_Toc13770308"/>
      <w:r w:rsidRPr="007A7659">
        <w:rPr>
          <w:noProof w:val="0"/>
        </w:rPr>
        <w:t>Scope</w:t>
      </w:r>
      <w:bookmarkEnd w:id="3629"/>
      <w:bookmarkEnd w:id="3630"/>
      <w:bookmarkEnd w:id="3631"/>
    </w:p>
    <w:p w14:paraId="7D541257" w14:textId="77777777" w:rsidR="00BD6B97" w:rsidRPr="007A7659" w:rsidRDefault="00BD6B97">
      <w:r w:rsidRPr="007A7659">
        <w:t xml:space="preserve">This </w:t>
      </w:r>
      <w:r w:rsidR="009051E2" w:rsidRPr="007A7659">
        <w:t>transaction</w:t>
      </w:r>
      <w:r w:rsidRPr="007A7659">
        <w:t xml:space="preserve"> is used to locate the Personnel White Pages directory. </w:t>
      </w:r>
    </w:p>
    <w:p w14:paraId="1D509310" w14:textId="77777777" w:rsidR="00BD6B97" w:rsidRPr="007A7659" w:rsidRDefault="00BD6B97">
      <w:pPr>
        <w:pStyle w:val="Heading3"/>
        <w:numPr>
          <w:ilvl w:val="2"/>
          <w:numId w:val="19"/>
        </w:numPr>
        <w:tabs>
          <w:tab w:val="clear" w:pos="2160"/>
        </w:tabs>
        <w:rPr>
          <w:noProof w:val="0"/>
        </w:rPr>
      </w:pPr>
      <w:bookmarkStart w:id="3632" w:name="_Toc173916565"/>
      <w:bookmarkStart w:id="3633" w:name="_Toc174249067"/>
      <w:bookmarkStart w:id="3634" w:name="_Toc13770309"/>
      <w:r w:rsidRPr="007A7659">
        <w:rPr>
          <w:noProof w:val="0"/>
        </w:rPr>
        <w:t>Use Case Roles</w:t>
      </w:r>
      <w:bookmarkEnd w:id="3632"/>
      <w:bookmarkEnd w:id="3633"/>
      <w:bookmarkEnd w:id="3634"/>
    </w:p>
    <w:bookmarkStart w:id="3635" w:name="_1136534599"/>
    <w:bookmarkStart w:id="3636" w:name="_1136534929"/>
    <w:bookmarkStart w:id="3637" w:name="_1138425894"/>
    <w:bookmarkStart w:id="3638" w:name="_1138448014"/>
    <w:bookmarkStart w:id="3639" w:name="_1152416213"/>
    <w:bookmarkEnd w:id="3635"/>
    <w:bookmarkEnd w:id="3636"/>
    <w:bookmarkEnd w:id="3637"/>
    <w:bookmarkEnd w:id="3638"/>
    <w:bookmarkEnd w:id="3639"/>
    <w:p w14:paraId="37267F3D" w14:textId="77777777" w:rsidR="00BD6B97" w:rsidRPr="007A7659" w:rsidRDefault="00CF0CDD">
      <w:pPr>
        <w:jc w:val="center"/>
      </w:pPr>
      <w:r w:rsidRPr="007A7659">
        <w:rPr>
          <w:noProof/>
        </w:rPr>
        <w:object w:dxaOrig="5430" w:dyaOrig="1935" w14:anchorId="1CDC3372">
          <v:shape id="_x0000_i1028" type="#_x0000_t75" alt="" style="width:273.4pt;height:93.2pt;mso-width-percent:0;mso-height-percent:0;mso-width-percent:0;mso-height-percent:0" o:ole="" filled="t">
            <v:fill color2="black"/>
            <v:imagedata r:id="rId114" o:title=""/>
          </v:shape>
          <o:OLEObject Type="Embed" ProgID="Word.Picture.8" ShapeID="_x0000_i1028" DrawAspect="Content" ObjectID="_1643628978" r:id="rId115"/>
        </w:object>
      </w:r>
    </w:p>
    <w:p w14:paraId="5AEC2A5D" w14:textId="77777777" w:rsidR="00BD6B97" w:rsidRPr="007A7659" w:rsidRDefault="00BD6B97">
      <w:r w:rsidRPr="007A7659">
        <w:rPr>
          <w:rStyle w:val="BodyTextChar"/>
        </w:rPr>
        <w:lastRenderedPageBreak/>
        <w:t>Actor:</w:t>
      </w:r>
      <w:r w:rsidRPr="007A7659">
        <w:t xml:space="preserve"> Personnel White Pages Consumer</w:t>
      </w:r>
    </w:p>
    <w:p w14:paraId="31221E82" w14:textId="77777777" w:rsidR="00BD6B97" w:rsidRPr="007A7659" w:rsidRDefault="00BD6B97">
      <w:r w:rsidRPr="007A7659">
        <w:rPr>
          <w:rStyle w:val="BodyTextChar"/>
        </w:rPr>
        <w:t>Role:</w:t>
      </w:r>
      <w:r w:rsidRPr="007A7659">
        <w:t xml:space="preserve"> Requests Locating information for the Personnel White Pages Directory</w:t>
      </w:r>
    </w:p>
    <w:p w14:paraId="04F92A36" w14:textId="77777777" w:rsidR="00BD6B97" w:rsidRPr="007A7659" w:rsidRDefault="00BD6B97">
      <w:r w:rsidRPr="007A7659">
        <w:rPr>
          <w:rStyle w:val="BodyTextChar"/>
        </w:rPr>
        <w:t>Actor:</w:t>
      </w:r>
      <w:r w:rsidRPr="007A7659">
        <w:t xml:space="preserve"> DNS Server</w:t>
      </w:r>
    </w:p>
    <w:p w14:paraId="65D509F2" w14:textId="77777777" w:rsidR="00BD6B97" w:rsidRPr="007A7659" w:rsidRDefault="00BD6B97">
      <w:r w:rsidRPr="007A7659">
        <w:rPr>
          <w:rStyle w:val="BodyTextChar"/>
        </w:rPr>
        <w:t xml:space="preserve">Role: </w:t>
      </w:r>
      <w:r w:rsidRPr="007A7659">
        <w:t>Provides locating information about the Personnel White Pages Directory</w:t>
      </w:r>
    </w:p>
    <w:p w14:paraId="38EB68D3" w14:textId="77777777" w:rsidR="00BD6B97" w:rsidRPr="007A7659" w:rsidRDefault="00BD6B97">
      <w:pPr>
        <w:pStyle w:val="Heading3"/>
        <w:numPr>
          <w:ilvl w:val="2"/>
          <w:numId w:val="19"/>
        </w:numPr>
        <w:tabs>
          <w:tab w:val="clear" w:pos="2160"/>
        </w:tabs>
        <w:rPr>
          <w:noProof w:val="0"/>
        </w:rPr>
      </w:pPr>
      <w:bookmarkStart w:id="3640" w:name="_Toc173916566"/>
      <w:bookmarkStart w:id="3641" w:name="_Toc174249068"/>
      <w:bookmarkStart w:id="3642" w:name="_Toc13770310"/>
      <w:r w:rsidRPr="007A7659">
        <w:rPr>
          <w:noProof w:val="0"/>
        </w:rPr>
        <w:t>Referenced Standard</w:t>
      </w:r>
      <w:bookmarkEnd w:id="3640"/>
      <w:bookmarkEnd w:id="3641"/>
      <w:bookmarkEnd w:id="3642"/>
    </w:p>
    <w:p w14:paraId="3A212D4F" w14:textId="77777777" w:rsidR="00BD6B97" w:rsidRPr="007A7659" w:rsidRDefault="00BD6B97" w:rsidP="007E3B51">
      <w:pPr>
        <w:pStyle w:val="BodyText"/>
      </w:pPr>
      <w:r w:rsidRPr="007A7659">
        <w:rPr>
          <w:b/>
          <w:bCs/>
          <w:kern w:val="1"/>
        </w:rPr>
        <w:t>IETF</w:t>
      </w:r>
      <w:r w:rsidRPr="007A7659">
        <w:t>:</w:t>
      </w:r>
      <w:r w:rsidRPr="007A7659">
        <w:tab/>
      </w:r>
      <w:r w:rsidR="00A86E7F" w:rsidRPr="007A7659">
        <w:tab/>
      </w:r>
      <w:r w:rsidR="008A6C66" w:rsidRPr="007A7659">
        <w:t>RFC</w:t>
      </w:r>
      <w:r w:rsidRPr="007A7659">
        <w:t>2181 Clarifications to the DNS Specification</w:t>
      </w:r>
    </w:p>
    <w:p w14:paraId="25D4148E" w14:textId="77777777" w:rsidR="00BD6B97" w:rsidRPr="007A7659" w:rsidRDefault="008A6C66" w:rsidP="007E3B51">
      <w:pPr>
        <w:pStyle w:val="BodyText"/>
        <w:ind w:left="720" w:firstLine="720"/>
      </w:pPr>
      <w:r w:rsidRPr="007A7659">
        <w:t>RFC</w:t>
      </w:r>
      <w:r w:rsidR="00BD6B97" w:rsidRPr="007A7659">
        <w:t>2219 Use of DNS Aliases for Network Services</w:t>
      </w:r>
    </w:p>
    <w:p w14:paraId="542551CB" w14:textId="77777777" w:rsidR="00BD6B97" w:rsidRPr="007A7659" w:rsidRDefault="008A6C66" w:rsidP="007E3B51">
      <w:pPr>
        <w:pStyle w:val="BodyText"/>
        <w:ind w:left="720" w:firstLine="720"/>
      </w:pPr>
      <w:r w:rsidRPr="007A7659">
        <w:t>RFC</w:t>
      </w:r>
      <w:r w:rsidR="00BD6B97" w:rsidRPr="007A7659">
        <w:t>2782 A DNS RR for specifying the location of services (DNS SRV)</w:t>
      </w:r>
    </w:p>
    <w:p w14:paraId="36BFBA27" w14:textId="77777777" w:rsidR="00BD6B97" w:rsidRPr="007A7659" w:rsidRDefault="00BD6B97" w:rsidP="007E3B51">
      <w:pPr>
        <w:pStyle w:val="BodyText"/>
      </w:pPr>
      <w:r w:rsidRPr="007A7659">
        <w:rPr>
          <w:b/>
          <w:bCs/>
          <w:kern w:val="1"/>
        </w:rPr>
        <w:t>DICOM</w:t>
      </w:r>
      <w:r w:rsidRPr="007A7659">
        <w:t>:</w:t>
      </w:r>
      <w:r w:rsidRPr="007A7659">
        <w:tab/>
        <w:t>DICOM Supplement 67 – Configuration Management</w:t>
      </w:r>
    </w:p>
    <w:p w14:paraId="74554919" w14:textId="77777777" w:rsidR="00BD6B97" w:rsidRPr="007A7659" w:rsidRDefault="00BD6B97">
      <w:r w:rsidRPr="007A7659">
        <w:t xml:space="preserve">Note: Normative RFC’s are frequently updated by issuance of subsequent RFC’s. The original older </w:t>
      </w:r>
      <w:r w:rsidR="008A6C66" w:rsidRPr="007A7659">
        <w:t>RFC</w:t>
      </w:r>
      <w:r w:rsidR="00176F9E" w:rsidRPr="007A7659">
        <w:t xml:space="preserve"> </w:t>
      </w:r>
      <w:r w:rsidRPr="007A7659">
        <w:t xml:space="preserve">is not modified to include references to the newer RFC. This </w:t>
      </w:r>
      <w:r w:rsidR="00E77C03" w:rsidRPr="007A7659">
        <w:t>transaction</w:t>
      </w:r>
      <w:r w:rsidRPr="007A7659">
        <w:t xml:space="preserve"> lists the applicable RFC’s in effect at the time of publication. Subsequent updates and clarifications to these RFC’s should also be applied.</w:t>
      </w:r>
    </w:p>
    <w:p w14:paraId="06E2499C" w14:textId="30C87DFA" w:rsidR="00BD6B97" w:rsidRPr="007A7659" w:rsidRDefault="007663CB">
      <w:pPr>
        <w:pStyle w:val="Heading3"/>
        <w:numPr>
          <w:ilvl w:val="2"/>
          <w:numId w:val="19"/>
        </w:numPr>
        <w:tabs>
          <w:tab w:val="clear" w:pos="2160"/>
        </w:tabs>
        <w:rPr>
          <w:noProof w:val="0"/>
        </w:rPr>
      </w:pPr>
      <w:bookmarkStart w:id="3643" w:name="_Toc13770311"/>
      <w:r>
        <w:rPr>
          <w:noProof w:val="0"/>
        </w:rPr>
        <w:t>Messages</w:t>
      </w:r>
      <w:bookmarkEnd w:id="3643"/>
    </w:p>
    <w:bookmarkStart w:id="3644" w:name="_1136619373"/>
    <w:bookmarkStart w:id="3645" w:name="_1138425974"/>
    <w:bookmarkStart w:id="3646" w:name="_1138426516"/>
    <w:bookmarkStart w:id="3647" w:name="_1138426738"/>
    <w:bookmarkStart w:id="3648" w:name="_1138426753"/>
    <w:bookmarkStart w:id="3649" w:name="_1138448045"/>
    <w:bookmarkStart w:id="3650" w:name="_1152416197"/>
    <w:bookmarkStart w:id="3651" w:name="_1152620295"/>
    <w:bookmarkEnd w:id="3644"/>
    <w:bookmarkEnd w:id="3645"/>
    <w:bookmarkEnd w:id="3646"/>
    <w:bookmarkEnd w:id="3647"/>
    <w:bookmarkEnd w:id="3648"/>
    <w:bookmarkEnd w:id="3649"/>
    <w:bookmarkEnd w:id="3650"/>
    <w:bookmarkEnd w:id="3651"/>
    <w:p w14:paraId="322E8D29" w14:textId="77777777" w:rsidR="00BD6B97" w:rsidRPr="007A7659" w:rsidRDefault="00CF0CDD" w:rsidP="001D3953">
      <w:pPr>
        <w:pStyle w:val="BodyText"/>
        <w:jc w:val="center"/>
      </w:pPr>
      <w:r w:rsidRPr="007A7659">
        <w:rPr>
          <w:noProof/>
        </w:rPr>
        <w:object w:dxaOrig="8080" w:dyaOrig="5040" w14:anchorId="46156C0F">
          <v:shape id="_x0000_i1027" type="#_x0000_t75" alt="" style="width:395.3pt;height:252.7pt;mso-width-percent:0;mso-height-percent:0;mso-width-percent:0;mso-height-percent:0" o:ole="" filled="t">
            <v:fill color2="black"/>
            <v:imagedata r:id="rId116" o:title=""/>
          </v:shape>
          <o:OLEObject Type="Embed" ProgID="Word.Picture.8" ShapeID="_x0000_i1027" DrawAspect="Content" ObjectID="_1643628979" r:id="rId117"/>
        </w:object>
      </w:r>
    </w:p>
    <w:p w14:paraId="3EEA2D2B" w14:textId="39B90A5E" w:rsidR="007F0DB9" w:rsidRPr="007A7659" w:rsidRDefault="00E26179" w:rsidP="002733A5">
      <w:pPr>
        <w:pStyle w:val="FigureTitle"/>
      </w:pPr>
      <w:r>
        <w:t>Figure 3.23.4-1: Interaction Diagram</w:t>
      </w:r>
    </w:p>
    <w:p w14:paraId="38D3AB34" w14:textId="77777777" w:rsidR="00BD6B97" w:rsidRPr="007A7659" w:rsidRDefault="00BD6B97">
      <w:pPr>
        <w:pStyle w:val="Heading4"/>
        <w:numPr>
          <w:ilvl w:val="3"/>
          <w:numId w:val="19"/>
        </w:numPr>
        <w:tabs>
          <w:tab w:val="clear" w:pos="2160"/>
          <w:tab w:val="clear" w:pos="2880"/>
          <w:tab w:val="left" w:pos="864"/>
        </w:tabs>
        <w:rPr>
          <w:noProof w:val="0"/>
        </w:rPr>
      </w:pPr>
      <w:bookmarkStart w:id="3652" w:name="_Toc173916568"/>
      <w:bookmarkStart w:id="3653" w:name="_Toc174249070"/>
      <w:r w:rsidRPr="007A7659">
        <w:rPr>
          <w:noProof w:val="0"/>
        </w:rPr>
        <w:t>Request all LDAP servers</w:t>
      </w:r>
      <w:bookmarkEnd w:id="3652"/>
      <w:bookmarkEnd w:id="3653"/>
    </w:p>
    <w:p w14:paraId="2B5BC8E7" w14:textId="77777777" w:rsidR="00BD6B97" w:rsidRPr="007A7659" w:rsidRDefault="00BD6B97">
      <w:r w:rsidRPr="007A7659">
        <w:t xml:space="preserve">The </w:t>
      </w:r>
      <w:r w:rsidR="008A6C66" w:rsidRPr="007A7659">
        <w:t>RFC</w:t>
      </w:r>
      <w:r w:rsidRPr="007A7659">
        <w:t xml:space="preserve">2782 DNS RR is used for specifying the location of services (DNS SRV). It specifies a mechanism for requesting the names and rudimentary descriptions for machines that provide network services. The DNS client requests the descriptions for all machines that are registered as </w:t>
      </w:r>
      <w:r w:rsidRPr="007A7659">
        <w:lastRenderedPageBreak/>
        <w:t>offering a particular service name. In this case the service name requested will be “_ldap._tcp”. The DNS server may respond with multiple names for a single request.</w:t>
      </w:r>
    </w:p>
    <w:p w14:paraId="7B3705AE" w14:textId="77777777" w:rsidR="00BD6B97" w:rsidRPr="007A7659" w:rsidRDefault="00BD6B97">
      <w:pPr>
        <w:pStyle w:val="Heading5"/>
        <w:numPr>
          <w:ilvl w:val="4"/>
          <w:numId w:val="19"/>
        </w:numPr>
        <w:tabs>
          <w:tab w:val="left" w:pos="1008"/>
        </w:tabs>
        <w:rPr>
          <w:noProof w:val="0"/>
        </w:rPr>
      </w:pPr>
      <w:bookmarkStart w:id="3654" w:name="_Toc173916569"/>
      <w:bookmarkStart w:id="3655" w:name="_Toc174249071"/>
      <w:r w:rsidRPr="007A7659">
        <w:rPr>
          <w:noProof w:val="0"/>
        </w:rPr>
        <w:t>Trigger Events</w:t>
      </w:r>
      <w:bookmarkEnd w:id="3654"/>
      <w:bookmarkEnd w:id="3655"/>
    </w:p>
    <w:p w14:paraId="08E1D428" w14:textId="77777777" w:rsidR="00BD6B97" w:rsidRPr="007A7659" w:rsidRDefault="00BD6B97">
      <w:r w:rsidRPr="007A7659">
        <w:t xml:space="preserve">This transaction is used by the Personnel White Pages Consumer prior to any access to the Personnel White Pages Directory. </w:t>
      </w:r>
    </w:p>
    <w:p w14:paraId="5A94C464" w14:textId="77777777" w:rsidR="00BD6B97" w:rsidRPr="007A7659" w:rsidRDefault="00BD6B97">
      <w:pPr>
        <w:pStyle w:val="Heading5"/>
        <w:numPr>
          <w:ilvl w:val="4"/>
          <w:numId w:val="19"/>
        </w:numPr>
        <w:tabs>
          <w:tab w:val="left" w:pos="1008"/>
        </w:tabs>
        <w:rPr>
          <w:noProof w:val="0"/>
        </w:rPr>
      </w:pPr>
      <w:bookmarkStart w:id="3656" w:name="_Toc173916570"/>
      <w:bookmarkStart w:id="3657" w:name="_Toc174249072"/>
      <w:r w:rsidRPr="007A7659">
        <w:rPr>
          <w:noProof w:val="0"/>
        </w:rPr>
        <w:t>Message Semantics</w:t>
      </w:r>
      <w:bookmarkEnd w:id="3656"/>
      <w:bookmarkEnd w:id="3657"/>
    </w:p>
    <w:p w14:paraId="183F2392" w14:textId="77777777" w:rsidR="00BD6B97" w:rsidRPr="007A7659" w:rsidRDefault="00BD6B97">
      <w:r w:rsidRPr="007A7659">
        <w:t>The Personnel White Pages Consumer shall request a list of all the LDAP servers available. The Personnel White Pages Consumer shall use the priority, capacity, and location information provided by DNS as part of the server selection process. (</w:t>
      </w:r>
      <w:r w:rsidR="008A6C66" w:rsidRPr="007A7659">
        <w:t>RFC</w:t>
      </w:r>
      <w:r w:rsidRPr="007A7659">
        <w:t>2782 recommends the proper use of these parameters).</w:t>
      </w:r>
    </w:p>
    <w:p w14:paraId="49445974" w14:textId="77777777" w:rsidR="00BD6B97" w:rsidRPr="007A7659" w:rsidRDefault="00BD6B97">
      <w:pPr>
        <w:pStyle w:val="Note"/>
      </w:pPr>
      <w:r w:rsidRPr="007A7659">
        <w:t>Note</w:t>
      </w:r>
      <w:r w:rsidR="00B12D57">
        <w:t>s</w:t>
      </w:r>
      <w:r w:rsidRPr="007A7659">
        <w:t xml:space="preserve">: </w:t>
      </w:r>
    </w:p>
    <w:p w14:paraId="5E288092" w14:textId="77777777" w:rsidR="00BD6B97" w:rsidRPr="007A7659" w:rsidRDefault="00B12D57">
      <w:pPr>
        <w:pStyle w:val="Note"/>
      </w:pPr>
      <w:r>
        <w:t xml:space="preserve">-- </w:t>
      </w:r>
      <w:r w:rsidR="00BD6B97" w:rsidRPr="007A7659">
        <w:t xml:space="preserve">Multiple LDAP servers providing access to a common replicated LDAP database is a commonly supported configuration. This permits LDAP servers to be located where appropriate for best performance and fault tolerance. The DNS server response information provides guidance for selecting the most appropriate server. </w:t>
      </w:r>
    </w:p>
    <w:p w14:paraId="52D93B2D" w14:textId="45CD380E" w:rsidR="00BD6B97" w:rsidRPr="007A7659" w:rsidRDefault="00B12D57">
      <w:pPr>
        <w:pStyle w:val="Note"/>
      </w:pPr>
      <w:r>
        <w:t xml:space="preserve">-- </w:t>
      </w:r>
      <w:r w:rsidR="00BD6B97" w:rsidRPr="007A7659">
        <w:t>There may also be multiple LDAP servers providing different databases. In this situation the client may have to examine several servers to find the one that supports the Personnel White Pages Directory (</w:t>
      </w:r>
      <w:r w:rsidR="00D53FEF">
        <w:t>s</w:t>
      </w:r>
      <w:r w:rsidR="00BD6B97" w:rsidRPr="007A7659">
        <w:t xml:space="preserve">ee </w:t>
      </w:r>
      <w:r w:rsidR="00211645" w:rsidRPr="007A7659">
        <w:t>Section</w:t>
      </w:r>
      <w:r w:rsidR="00BD6B97" w:rsidRPr="007A7659">
        <w:t xml:space="preserve"> 3.24.4.1.2.2). </w:t>
      </w:r>
    </w:p>
    <w:p w14:paraId="72C01AE4" w14:textId="77777777" w:rsidR="00BD6B97" w:rsidRPr="007A7659" w:rsidRDefault="00B12D57">
      <w:pPr>
        <w:pStyle w:val="Note"/>
      </w:pPr>
      <w:r>
        <w:t xml:space="preserve">-- </w:t>
      </w:r>
      <w:r w:rsidR="00BD6B97" w:rsidRPr="007A7659">
        <w:t>The client may have a mechanism for manual default selection of the LDAP server to be used if the DNS server does not provide an LDAP server location.</w:t>
      </w:r>
    </w:p>
    <w:p w14:paraId="4ED48C19" w14:textId="77777777" w:rsidR="00BD6B97" w:rsidRPr="007A7659" w:rsidRDefault="00BD6B97">
      <w:pPr>
        <w:pStyle w:val="Heading5"/>
        <w:numPr>
          <w:ilvl w:val="4"/>
          <w:numId w:val="19"/>
        </w:numPr>
        <w:tabs>
          <w:tab w:val="left" w:pos="1008"/>
        </w:tabs>
        <w:rPr>
          <w:noProof w:val="0"/>
        </w:rPr>
      </w:pPr>
      <w:bookmarkStart w:id="3658" w:name="_Toc173916571"/>
      <w:bookmarkStart w:id="3659" w:name="_Toc174249073"/>
      <w:r w:rsidRPr="007A7659">
        <w:rPr>
          <w:noProof w:val="0"/>
        </w:rPr>
        <w:t>Expected Actions</w:t>
      </w:r>
      <w:bookmarkEnd w:id="3658"/>
      <w:bookmarkEnd w:id="3659"/>
    </w:p>
    <w:p w14:paraId="4B0F6AE1" w14:textId="77777777" w:rsidR="00BD6B97" w:rsidRPr="007A7659" w:rsidRDefault="00BD6B97" w:rsidP="001D3953">
      <w:pPr>
        <w:pStyle w:val="BodyText"/>
      </w:pPr>
      <w:r w:rsidRPr="007A7659">
        <w:t xml:space="preserve">The DNS Server shall return all known LDAP servers in accordance with </w:t>
      </w:r>
      <w:r w:rsidR="008A6C66" w:rsidRPr="007A7659">
        <w:t>RFC</w:t>
      </w:r>
      <w:r w:rsidRPr="007A7659">
        <w:t>2782.</w:t>
      </w:r>
      <w:bookmarkStart w:id="3660" w:name="_Toc173916572"/>
      <w:bookmarkStart w:id="3661" w:name="_Toc174249074"/>
      <w:bookmarkStart w:id="3662" w:name="_Toc210805550"/>
      <w:bookmarkStart w:id="3663" w:name="_Toc214434023"/>
      <w:bookmarkStart w:id="3664" w:name="_Toc214436944"/>
      <w:bookmarkStart w:id="3665" w:name="_Toc214437389"/>
      <w:bookmarkStart w:id="3666" w:name="_Toc214437705"/>
      <w:bookmarkStart w:id="3667" w:name="_Toc214457181"/>
      <w:bookmarkStart w:id="3668" w:name="_Toc214461294"/>
      <w:bookmarkStart w:id="3669" w:name="_Toc214462915"/>
    </w:p>
    <w:p w14:paraId="298424BD" w14:textId="77777777" w:rsidR="00BD6B97" w:rsidRPr="007A7659" w:rsidRDefault="00BD6B97" w:rsidP="001D3953">
      <w:pPr>
        <w:pStyle w:val="Heading2"/>
        <w:numPr>
          <w:ilvl w:val="1"/>
          <w:numId w:val="19"/>
        </w:numPr>
        <w:rPr>
          <w:noProof w:val="0"/>
        </w:rPr>
      </w:pPr>
      <w:bookmarkStart w:id="3670" w:name="_Toc13770312"/>
      <w:r w:rsidRPr="007A7659">
        <w:rPr>
          <w:noProof w:val="0"/>
        </w:rPr>
        <w:t>Query Personnel White Pages</w:t>
      </w:r>
      <w:r w:rsidR="00332C0F" w:rsidRPr="007A7659">
        <w:rPr>
          <w:noProof w:val="0"/>
        </w:rPr>
        <w:t xml:space="preserve"> [ITI-24]</w:t>
      </w:r>
      <w:bookmarkEnd w:id="3670"/>
    </w:p>
    <w:bookmarkEnd w:id="3660"/>
    <w:bookmarkEnd w:id="3661"/>
    <w:bookmarkEnd w:id="3662"/>
    <w:bookmarkEnd w:id="3663"/>
    <w:bookmarkEnd w:id="3664"/>
    <w:bookmarkEnd w:id="3665"/>
    <w:bookmarkEnd w:id="3666"/>
    <w:bookmarkEnd w:id="3667"/>
    <w:bookmarkEnd w:id="3668"/>
    <w:bookmarkEnd w:id="3669"/>
    <w:p w14:paraId="4D8228D2" w14:textId="3991E572" w:rsidR="00BD6B97" w:rsidRPr="007A7659" w:rsidRDefault="00BD6B97" w:rsidP="001D3953">
      <w:pPr>
        <w:pStyle w:val="BodyText"/>
      </w:pPr>
      <w:r w:rsidRPr="007A7659">
        <w:t xml:space="preserve">This section corresponds to </w:t>
      </w:r>
      <w:r w:rsidR="000C66A7">
        <w:t>t</w:t>
      </w:r>
      <w:r w:rsidRPr="007A7659">
        <w:t xml:space="preserve">ransaction </w:t>
      </w:r>
      <w:r w:rsidR="000C66A7">
        <w:t>[</w:t>
      </w:r>
      <w:r w:rsidRPr="007A7659">
        <w:t>ITI-24</w:t>
      </w:r>
      <w:r w:rsidR="000C66A7">
        <w:t>]</w:t>
      </w:r>
      <w:r w:rsidRPr="007A7659">
        <w:t xml:space="preserve"> of the IHE IT Infrastructure Technical Framework. Transaction </w:t>
      </w:r>
      <w:r w:rsidR="000C66A7">
        <w:t>[</w:t>
      </w:r>
      <w:r w:rsidRPr="007A7659">
        <w:t>ITI-24</w:t>
      </w:r>
      <w:r w:rsidR="000C66A7">
        <w:t>]</w:t>
      </w:r>
      <w:r w:rsidRPr="007A7659">
        <w:t xml:space="preserve"> is used by the Personnel White Pages Consumer and the Personnel White Pages Directory Actors.</w:t>
      </w:r>
    </w:p>
    <w:p w14:paraId="1564E90B" w14:textId="77777777" w:rsidR="00BD6B97" w:rsidRPr="007A7659" w:rsidRDefault="00BD6B97">
      <w:pPr>
        <w:pStyle w:val="Heading3"/>
        <w:numPr>
          <w:ilvl w:val="2"/>
          <w:numId w:val="19"/>
        </w:numPr>
        <w:tabs>
          <w:tab w:val="clear" w:pos="2160"/>
        </w:tabs>
        <w:rPr>
          <w:noProof w:val="0"/>
        </w:rPr>
      </w:pPr>
      <w:bookmarkStart w:id="3671" w:name="_Toc173916573"/>
      <w:bookmarkStart w:id="3672" w:name="_Toc174249075"/>
      <w:bookmarkStart w:id="3673" w:name="_Toc13770313"/>
      <w:r w:rsidRPr="007A7659">
        <w:rPr>
          <w:noProof w:val="0"/>
        </w:rPr>
        <w:t>Scope</w:t>
      </w:r>
      <w:bookmarkEnd w:id="3671"/>
      <w:bookmarkEnd w:id="3672"/>
      <w:bookmarkEnd w:id="3673"/>
    </w:p>
    <w:p w14:paraId="5B4CFBEC" w14:textId="77777777" w:rsidR="00BD6B97" w:rsidRPr="007A7659" w:rsidRDefault="00BD6B97">
      <w:r w:rsidRPr="007A7659">
        <w:t xml:space="preserve">This </w:t>
      </w:r>
      <w:r w:rsidR="00CB5DF8" w:rsidRPr="007A7659">
        <w:t>t</w:t>
      </w:r>
      <w:r w:rsidRPr="007A7659">
        <w:t>ransaction is used to retrieve information from the Personnel White Pages directory.</w:t>
      </w:r>
    </w:p>
    <w:p w14:paraId="33697E07" w14:textId="77777777" w:rsidR="00BD6B97" w:rsidRPr="007A7659" w:rsidRDefault="00BD6B97">
      <w:r w:rsidRPr="007A7659">
        <w:t xml:space="preserve">The </w:t>
      </w:r>
      <w:r w:rsidR="008A6C66" w:rsidRPr="007A7659">
        <w:t>RFC</w:t>
      </w:r>
      <w:r w:rsidRPr="007A7659">
        <w:t>3377 “Lightweight Directory Access Protocol (v3): Technical Specification” specifies a mechanism for making queries of a database corresponding to an LDAP schema. The LDAP client can compose requests in the LDAP query language, and the LDAP server will respond with the results for a single request.</w:t>
      </w:r>
    </w:p>
    <w:p w14:paraId="71149E98" w14:textId="77777777" w:rsidR="00BD6B97" w:rsidRPr="007A7659" w:rsidRDefault="00BD6B97">
      <w:pPr>
        <w:pStyle w:val="Heading3"/>
        <w:numPr>
          <w:ilvl w:val="2"/>
          <w:numId w:val="19"/>
        </w:numPr>
        <w:tabs>
          <w:tab w:val="clear" w:pos="2160"/>
        </w:tabs>
        <w:rPr>
          <w:noProof w:val="0"/>
        </w:rPr>
      </w:pPr>
      <w:bookmarkStart w:id="3674" w:name="_Toc173916574"/>
      <w:bookmarkStart w:id="3675" w:name="_Toc174249076"/>
      <w:bookmarkStart w:id="3676" w:name="_Toc13770314"/>
      <w:r w:rsidRPr="007A7659">
        <w:rPr>
          <w:noProof w:val="0"/>
        </w:rPr>
        <w:lastRenderedPageBreak/>
        <w:t>Use Case Roles</w:t>
      </w:r>
      <w:bookmarkEnd w:id="3674"/>
      <w:bookmarkEnd w:id="3675"/>
      <w:bookmarkEnd w:id="3676"/>
    </w:p>
    <w:bookmarkStart w:id="3677" w:name="_1138428207"/>
    <w:bookmarkStart w:id="3678" w:name="_1138448083"/>
    <w:bookmarkStart w:id="3679" w:name="_1152416279"/>
    <w:bookmarkEnd w:id="3677"/>
    <w:bookmarkEnd w:id="3678"/>
    <w:bookmarkEnd w:id="3679"/>
    <w:p w14:paraId="3F151512" w14:textId="77777777" w:rsidR="00BD6B97" w:rsidRPr="007A7659" w:rsidRDefault="00CF0CDD" w:rsidP="001D3953">
      <w:pPr>
        <w:pStyle w:val="BodyText"/>
        <w:jc w:val="center"/>
      </w:pPr>
      <w:r w:rsidRPr="007A7659">
        <w:rPr>
          <w:noProof/>
        </w:rPr>
        <w:object w:dxaOrig="5430" w:dyaOrig="1935" w14:anchorId="0FBA5FDF">
          <v:shape id="_x0000_i1026" type="#_x0000_t75" alt="" style="width:273.4pt;height:93.2pt;mso-width-percent:0;mso-height-percent:0;mso-width-percent:0;mso-height-percent:0" o:ole="" filled="t">
            <v:fill color2="black"/>
            <v:imagedata r:id="rId118" o:title=""/>
          </v:shape>
          <o:OLEObject Type="Embed" ProgID="Word.Picture.8" ShapeID="_x0000_i1026" DrawAspect="Content" ObjectID="_1643628980" r:id="rId119"/>
        </w:object>
      </w:r>
    </w:p>
    <w:p w14:paraId="26D62417" w14:textId="77777777" w:rsidR="00BD6B97" w:rsidRPr="007A7659" w:rsidRDefault="00BD6B97">
      <w:r w:rsidRPr="007A7659">
        <w:rPr>
          <w:rStyle w:val="BodyTextChar"/>
          <w:bCs/>
        </w:rPr>
        <w:t>Actor:</w:t>
      </w:r>
      <w:r w:rsidRPr="007A7659">
        <w:t xml:space="preserve"> Personnel White Pages Consumer</w:t>
      </w:r>
    </w:p>
    <w:p w14:paraId="003343F3" w14:textId="77777777" w:rsidR="00BD6B97" w:rsidRPr="007A7659" w:rsidRDefault="00BD6B97">
      <w:r w:rsidRPr="007A7659">
        <w:rPr>
          <w:rStyle w:val="BodyTextChar"/>
          <w:bCs/>
        </w:rPr>
        <w:t>Role:</w:t>
      </w:r>
      <w:r w:rsidRPr="007A7659">
        <w:t xml:space="preserve"> Requests information about a human workforce member(s)</w:t>
      </w:r>
    </w:p>
    <w:p w14:paraId="49C28097" w14:textId="77777777" w:rsidR="00BD6B97" w:rsidRPr="007A7659" w:rsidRDefault="00BD6B97">
      <w:r w:rsidRPr="007A7659">
        <w:rPr>
          <w:rStyle w:val="BodyTextChar"/>
          <w:bCs/>
        </w:rPr>
        <w:t>Actor:</w:t>
      </w:r>
      <w:r w:rsidRPr="007A7659">
        <w:t xml:space="preserve"> Personnel White Pages Directory</w:t>
      </w:r>
    </w:p>
    <w:p w14:paraId="45CC0D5A" w14:textId="77777777" w:rsidR="00BD6B97" w:rsidRPr="007A7659" w:rsidRDefault="00BD6B97">
      <w:r w:rsidRPr="007A7659">
        <w:rPr>
          <w:rStyle w:val="BodyTextChar"/>
          <w:bCs/>
        </w:rPr>
        <w:t>Role:</w:t>
      </w:r>
      <w:r w:rsidRPr="007A7659">
        <w:t xml:space="preserve"> Provides information about one or more human workforce member</w:t>
      </w:r>
    </w:p>
    <w:p w14:paraId="40291E85" w14:textId="77777777" w:rsidR="00BD6B97" w:rsidRPr="007A7659" w:rsidRDefault="00BD6B97">
      <w:pPr>
        <w:pStyle w:val="Heading3"/>
        <w:numPr>
          <w:ilvl w:val="2"/>
          <w:numId w:val="19"/>
        </w:numPr>
        <w:tabs>
          <w:tab w:val="clear" w:pos="2160"/>
        </w:tabs>
        <w:rPr>
          <w:noProof w:val="0"/>
        </w:rPr>
      </w:pPr>
      <w:bookmarkStart w:id="3680" w:name="_Toc173916575"/>
      <w:bookmarkStart w:id="3681" w:name="_Toc174249077"/>
      <w:bookmarkStart w:id="3682" w:name="_Toc13770315"/>
      <w:r w:rsidRPr="007A7659">
        <w:rPr>
          <w:noProof w:val="0"/>
        </w:rPr>
        <w:t>Referenced Standard</w:t>
      </w:r>
      <w:bookmarkEnd w:id="3680"/>
      <w:bookmarkEnd w:id="3681"/>
      <w:bookmarkEnd w:id="3682"/>
    </w:p>
    <w:p w14:paraId="0484B295" w14:textId="77777777" w:rsidR="00BD6B97" w:rsidRPr="007A7659" w:rsidRDefault="00BD6B97" w:rsidP="007E3B51">
      <w:pPr>
        <w:pStyle w:val="BodyText"/>
      </w:pPr>
      <w:r w:rsidRPr="007A7659">
        <w:rPr>
          <w:b/>
          <w:bCs/>
          <w:kern w:val="1"/>
        </w:rPr>
        <w:t>IETF</w:t>
      </w:r>
      <w:r w:rsidRPr="007A7659">
        <w:t>:</w:t>
      </w:r>
      <w:r w:rsidR="00A86E7F" w:rsidRPr="007A7659">
        <w:t xml:space="preserve"> </w:t>
      </w:r>
      <w:r w:rsidR="00A86E7F" w:rsidRPr="007A7659">
        <w:tab/>
      </w:r>
      <w:r w:rsidR="00A86E7F" w:rsidRPr="007A7659">
        <w:tab/>
      </w:r>
      <w:r w:rsidR="008A6C66" w:rsidRPr="007A7659">
        <w:t>RFC</w:t>
      </w:r>
      <w:r w:rsidRPr="007A7659">
        <w:t xml:space="preserve">2181 </w:t>
      </w:r>
      <w:r w:rsidR="00B25D96" w:rsidRPr="007A7659">
        <w:t xml:space="preserve">- </w:t>
      </w:r>
      <w:r w:rsidRPr="007A7659">
        <w:t>Clarifications to the DNS Specification</w:t>
      </w:r>
    </w:p>
    <w:p w14:paraId="71C39E92" w14:textId="77777777" w:rsidR="00BD6B97" w:rsidRPr="007A7659" w:rsidRDefault="008A6C66" w:rsidP="007E3B51">
      <w:pPr>
        <w:pStyle w:val="BodyText"/>
        <w:ind w:left="1440"/>
      </w:pPr>
      <w:r w:rsidRPr="007A7659">
        <w:t>RFC</w:t>
      </w:r>
      <w:r w:rsidR="00BD6B97" w:rsidRPr="007A7659">
        <w:t xml:space="preserve">1766 </w:t>
      </w:r>
      <w:r w:rsidR="00B25D96" w:rsidRPr="007A7659">
        <w:t xml:space="preserve">- </w:t>
      </w:r>
      <w:r w:rsidR="00BD6B97" w:rsidRPr="007A7659">
        <w:t xml:space="preserve">Tags for the Identification of Languages </w:t>
      </w:r>
    </w:p>
    <w:p w14:paraId="78A739D3" w14:textId="77777777" w:rsidR="00BD6B97" w:rsidRPr="007A7659" w:rsidRDefault="008A6C66" w:rsidP="007E3B51">
      <w:pPr>
        <w:pStyle w:val="BodyText"/>
        <w:ind w:left="1440"/>
      </w:pPr>
      <w:r w:rsidRPr="007A7659">
        <w:t>RFC</w:t>
      </w:r>
      <w:r w:rsidR="00BD6B97" w:rsidRPr="007A7659">
        <w:t>2251 - Lightweight Directory Access Protocol (v3)</w:t>
      </w:r>
    </w:p>
    <w:p w14:paraId="42625E58" w14:textId="77777777" w:rsidR="00BD6B97" w:rsidRPr="007A7659" w:rsidRDefault="008A6C66" w:rsidP="007E3B51">
      <w:pPr>
        <w:pStyle w:val="BodyText"/>
        <w:ind w:left="1440"/>
      </w:pPr>
      <w:r w:rsidRPr="007A7659">
        <w:t>RFC</w:t>
      </w:r>
      <w:r w:rsidR="00BD6B97" w:rsidRPr="007A7659">
        <w:t>2252 - Lightweight Directory Access Protocol (v3): Attribute Syntax Definitions</w:t>
      </w:r>
    </w:p>
    <w:p w14:paraId="52CA3833" w14:textId="77777777" w:rsidR="00BD6B97" w:rsidRPr="007A7659" w:rsidRDefault="008A6C66" w:rsidP="007E3B51">
      <w:pPr>
        <w:pStyle w:val="BodyText"/>
        <w:ind w:left="1440"/>
      </w:pPr>
      <w:r w:rsidRPr="007A7659">
        <w:t>RFC</w:t>
      </w:r>
      <w:r w:rsidR="00BD6B97" w:rsidRPr="007A7659">
        <w:t>2253 - Lightweight Directory Access Protocol (v3): UTF-8 String Representation of Distinguished Names</w:t>
      </w:r>
    </w:p>
    <w:p w14:paraId="32DADB63" w14:textId="77777777" w:rsidR="00BD6B97" w:rsidRPr="007A7659" w:rsidRDefault="008A6C66" w:rsidP="007E3B51">
      <w:pPr>
        <w:pStyle w:val="BodyText"/>
        <w:ind w:left="1440"/>
      </w:pPr>
      <w:r w:rsidRPr="007A7659">
        <w:t>RFC</w:t>
      </w:r>
      <w:r w:rsidR="00BD6B97" w:rsidRPr="007A7659">
        <w:t>2256 - A Summary of the X.500(96) User Schema for use with LDAPv3</w:t>
      </w:r>
    </w:p>
    <w:p w14:paraId="111F3D29" w14:textId="77777777" w:rsidR="00BD6B97" w:rsidRPr="007A7659" w:rsidRDefault="008A6C66" w:rsidP="007E3B51">
      <w:pPr>
        <w:pStyle w:val="BodyText"/>
        <w:ind w:left="1440"/>
      </w:pPr>
      <w:r w:rsidRPr="007A7659">
        <w:t>RFC</w:t>
      </w:r>
      <w:r w:rsidR="00BD6B97" w:rsidRPr="007A7659">
        <w:t xml:space="preserve">2798 - Definition of the inetOrgPerson LDAP Object Class </w:t>
      </w:r>
    </w:p>
    <w:p w14:paraId="7679F95A" w14:textId="77777777" w:rsidR="00BD6B97" w:rsidRPr="007A7659" w:rsidRDefault="008A6C66" w:rsidP="007E3B51">
      <w:pPr>
        <w:pStyle w:val="BodyText"/>
        <w:ind w:left="1440"/>
      </w:pPr>
      <w:r w:rsidRPr="007A7659">
        <w:t>RFC</w:t>
      </w:r>
      <w:r w:rsidR="00BD6B97" w:rsidRPr="007A7659">
        <w:t xml:space="preserve">2829 </w:t>
      </w:r>
      <w:r w:rsidR="00B25D96" w:rsidRPr="007A7659">
        <w:t xml:space="preserve">- </w:t>
      </w:r>
      <w:r w:rsidR="00BD6B97" w:rsidRPr="007A7659">
        <w:t>Authentication Methods for LDAP</w:t>
      </w:r>
    </w:p>
    <w:p w14:paraId="405FD906" w14:textId="77777777" w:rsidR="00BD6B97" w:rsidRPr="007A7659" w:rsidRDefault="008A6C66" w:rsidP="007E3B51">
      <w:pPr>
        <w:pStyle w:val="BodyText"/>
        <w:ind w:left="1440"/>
      </w:pPr>
      <w:r w:rsidRPr="007A7659">
        <w:t>RFC</w:t>
      </w:r>
      <w:r w:rsidR="00BD6B97" w:rsidRPr="007A7659">
        <w:t xml:space="preserve">2830 </w:t>
      </w:r>
      <w:r w:rsidR="00B25D96" w:rsidRPr="007A7659">
        <w:t xml:space="preserve">- </w:t>
      </w:r>
      <w:r w:rsidR="00BD6B97" w:rsidRPr="007A7659">
        <w:t>LDAPv3: Extension for Transport Layer Security</w:t>
      </w:r>
    </w:p>
    <w:p w14:paraId="3815813D" w14:textId="77777777" w:rsidR="00BD6B97" w:rsidRPr="007A7659" w:rsidRDefault="008A6C66" w:rsidP="007E3B51">
      <w:pPr>
        <w:pStyle w:val="BodyText"/>
        <w:ind w:left="1440"/>
      </w:pPr>
      <w:r w:rsidRPr="007A7659">
        <w:t>RFC</w:t>
      </w:r>
      <w:r w:rsidR="00BD6B97" w:rsidRPr="007A7659">
        <w:t>3377 - Lightweight Directory Access Protocol (v3): Technical Specification</w:t>
      </w:r>
    </w:p>
    <w:p w14:paraId="2C0BD4A2" w14:textId="77777777" w:rsidR="00BD6B97" w:rsidRPr="007A7659" w:rsidRDefault="00BD6B97" w:rsidP="007E3B51">
      <w:pPr>
        <w:pStyle w:val="BodyText"/>
      </w:pPr>
      <w:r w:rsidRPr="007A7659">
        <w:rPr>
          <w:b/>
          <w:bCs/>
        </w:rPr>
        <w:t>ISO</w:t>
      </w:r>
      <w:r w:rsidRPr="007A7659">
        <w:t>:</w:t>
      </w:r>
      <w:r w:rsidRPr="007A7659">
        <w:tab/>
      </w:r>
      <w:r w:rsidR="00A86E7F" w:rsidRPr="007A7659">
        <w:tab/>
      </w:r>
      <w:r w:rsidRPr="007A7659">
        <w:t>ISO/TS 17090 directory standard for healthcare identity management</w:t>
      </w:r>
    </w:p>
    <w:p w14:paraId="5CE90BAA" w14:textId="77777777" w:rsidR="00BD6B97" w:rsidRPr="00B03358" w:rsidRDefault="00BD6B97" w:rsidP="007E3B51">
      <w:pPr>
        <w:pStyle w:val="BodyText"/>
        <w:ind w:left="1440" w:hanging="1440"/>
      </w:pPr>
      <w:r w:rsidRPr="002733A5">
        <w:rPr>
          <w:b/>
          <w:bCs/>
        </w:rPr>
        <w:t>CRU</w:t>
      </w:r>
      <w:r w:rsidRPr="006B6D00">
        <w:t>:</w:t>
      </w:r>
      <w:r w:rsidRPr="002733A5">
        <w:rPr>
          <w:b/>
          <w:bCs/>
        </w:rPr>
        <w:tab/>
      </w:r>
      <w:r w:rsidRPr="00B03358">
        <w:t>Projet de schémas d’annuaires et de schémas de registres de resources numériques interopérables pour les administrations Document technique – v1, novembre 2002</w:t>
      </w:r>
    </w:p>
    <w:p w14:paraId="7371572A" w14:textId="77777777" w:rsidR="00BD6B97" w:rsidRPr="007A7659" w:rsidRDefault="00BD6B97" w:rsidP="007E3B51">
      <w:pPr>
        <w:pStyle w:val="BodyText"/>
      </w:pPr>
      <w:r w:rsidRPr="007A7659">
        <w:rPr>
          <w:b/>
          <w:bCs/>
          <w:kern w:val="1"/>
        </w:rPr>
        <w:t>ITU-T</w:t>
      </w:r>
      <w:r w:rsidRPr="007A7659">
        <w:t>:</w:t>
      </w:r>
      <w:r w:rsidRPr="007A7659">
        <w:tab/>
        <w:t>E.123: Notation for national and international telephone numbers</w:t>
      </w:r>
    </w:p>
    <w:p w14:paraId="5E29E15D" w14:textId="77777777" w:rsidR="00BD6B97" w:rsidRPr="007A7659" w:rsidRDefault="00BD6B97" w:rsidP="007E3B51">
      <w:pPr>
        <w:pStyle w:val="BodyText"/>
      </w:pPr>
      <w:r w:rsidRPr="007A7659">
        <w:rPr>
          <w:b/>
          <w:bCs/>
          <w:kern w:val="1"/>
        </w:rPr>
        <w:t>HL7</w:t>
      </w:r>
      <w:r w:rsidRPr="007A7659">
        <w:t>:</w:t>
      </w:r>
      <w:r w:rsidRPr="007A7659">
        <w:tab/>
      </w:r>
      <w:r w:rsidR="00A86E7F" w:rsidRPr="007A7659">
        <w:tab/>
      </w:r>
      <w:r w:rsidRPr="007A7659">
        <w:t>HL7 Version 2.5, Chapter 2 – Control</w:t>
      </w:r>
    </w:p>
    <w:p w14:paraId="07B79769" w14:textId="6CEC4DEB" w:rsidR="00BD6B97" w:rsidRPr="007A7659" w:rsidRDefault="007663CB">
      <w:pPr>
        <w:pStyle w:val="Heading3"/>
        <w:numPr>
          <w:ilvl w:val="2"/>
          <w:numId w:val="19"/>
        </w:numPr>
        <w:tabs>
          <w:tab w:val="clear" w:pos="2160"/>
        </w:tabs>
        <w:rPr>
          <w:noProof w:val="0"/>
        </w:rPr>
      </w:pPr>
      <w:bookmarkStart w:id="3683" w:name="_Toc13770316"/>
      <w:r>
        <w:rPr>
          <w:noProof w:val="0"/>
        </w:rPr>
        <w:lastRenderedPageBreak/>
        <w:t>Messages</w:t>
      </w:r>
      <w:bookmarkEnd w:id="3683"/>
    </w:p>
    <w:bookmarkStart w:id="3684" w:name="_1138448131"/>
    <w:bookmarkStart w:id="3685" w:name="_1152368191"/>
    <w:bookmarkEnd w:id="3684"/>
    <w:bookmarkEnd w:id="3685"/>
    <w:p w14:paraId="29385CD4" w14:textId="251F9EBE" w:rsidR="00BD6B97" w:rsidRDefault="00CF0CDD" w:rsidP="001D3953">
      <w:pPr>
        <w:pStyle w:val="BodyText"/>
        <w:jc w:val="center"/>
        <w:rPr>
          <w:noProof/>
        </w:rPr>
      </w:pPr>
      <w:r w:rsidRPr="007A7659">
        <w:rPr>
          <w:noProof/>
        </w:rPr>
        <w:object w:dxaOrig="8080" w:dyaOrig="3600" w14:anchorId="7DBED23A">
          <v:shape id="_x0000_i1025" type="#_x0000_t75" alt="" style="width:395.3pt;height:180.7pt;mso-width-percent:0;mso-height-percent:0;mso-width-percent:0;mso-height-percent:0" o:ole="" filled="t">
            <v:fill color2="black"/>
            <v:imagedata r:id="rId120" o:title=""/>
          </v:shape>
          <o:OLEObject Type="Embed" ProgID="Word.Picture.8" ShapeID="_x0000_i1025" DrawAspect="Content" ObjectID="_1643628981" r:id="rId121"/>
        </w:object>
      </w:r>
    </w:p>
    <w:p w14:paraId="47F701F3" w14:textId="26BC51BF" w:rsidR="00E26179" w:rsidRPr="007A7659" w:rsidRDefault="00E26179" w:rsidP="002733A5">
      <w:pPr>
        <w:pStyle w:val="FigureTitle"/>
      </w:pPr>
      <w:r>
        <w:t>Figure 3.24.4-1: Interaction Diagram</w:t>
      </w:r>
    </w:p>
    <w:p w14:paraId="724E0801" w14:textId="77777777" w:rsidR="00BD6B97" w:rsidRPr="007A7659" w:rsidRDefault="00BD6B97">
      <w:pPr>
        <w:pStyle w:val="Heading3"/>
        <w:numPr>
          <w:ilvl w:val="2"/>
          <w:numId w:val="19"/>
        </w:numPr>
        <w:tabs>
          <w:tab w:val="clear" w:pos="2160"/>
        </w:tabs>
        <w:rPr>
          <w:noProof w:val="0"/>
        </w:rPr>
      </w:pPr>
      <w:bookmarkStart w:id="3686" w:name="_Toc173916577"/>
      <w:bookmarkStart w:id="3687" w:name="_Toc174249079"/>
      <w:bookmarkStart w:id="3688" w:name="_Toc13770317"/>
      <w:r w:rsidRPr="007A7659">
        <w:rPr>
          <w:noProof w:val="0"/>
        </w:rPr>
        <w:t>LDAP Query/Response</w:t>
      </w:r>
      <w:bookmarkEnd w:id="3686"/>
      <w:bookmarkEnd w:id="3687"/>
      <w:bookmarkEnd w:id="3688"/>
    </w:p>
    <w:p w14:paraId="36960A25" w14:textId="77777777" w:rsidR="00BD6B97" w:rsidRPr="007A7659" w:rsidRDefault="00BD6B97">
      <w:r w:rsidRPr="007A7659">
        <w:t xml:space="preserve">The Personnel White Pages Consumer may make a wide variety of queries and cascaded queries using LDAP. The Personnel White Pages Consumer and Personnel White Pages Directory shall support the data model described here. </w:t>
      </w:r>
    </w:p>
    <w:p w14:paraId="351009FB" w14:textId="77777777" w:rsidR="00BD6B97" w:rsidRPr="007A7659" w:rsidRDefault="00BD6B97">
      <w:r w:rsidRPr="007A7659">
        <w:t xml:space="preserve">A commonly supported configuration type has multiple LDAP servers providing access to a common replicated LDAP database. This permits LDAP servers to be located where appropriate for best performance and fault tolerance. The replication rules chosen for the LDAP servers affect the visible data consistency. LDAP permits inconsistent views of the database during updates and replications. This inconsistency may result in a consumer receiving the person’s previous demographics or contact information. This should not be a problem for our use-cases as none of them are life critical. </w:t>
      </w:r>
    </w:p>
    <w:p w14:paraId="435BA22C" w14:textId="77777777" w:rsidR="00BD6B97" w:rsidRPr="007A7659" w:rsidRDefault="00BD6B97">
      <w:pPr>
        <w:pStyle w:val="Heading4"/>
        <w:numPr>
          <w:ilvl w:val="3"/>
          <w:numId w:val="19"/>
        </w:numPr>
        <w:tabs>
          <w:tab w:val="clear" w:pos="2160"/>
          <w:tab w:val="clear" w:pos="2880"/>
          <w:tab w:val="left" w:pos="864"/>
        </w:tabs>
        <w:rPr>
          <w:noProof w:val="0"/>
        </w:rPr>
      </w:pPr>
      <w:bookmarkStart w:id="3689" w:name="_Toc173916578"/>
      <w:bookmarkStart w:id="3690" w:name="_Toc174249080"/>
      <w:r w:rsidRPr="007A7659">
        <w:rPr>
          <w:noProof w:val="0"/>
        </w:rPr>
        <w:t>Trigger Events</w:t>
      </w:r>
      <w:bookmarkEnd w:id="3689"/>
      <w:bookmarkEnd w:id="3690"/>
    </w:p>
    <w:p w14:paraId="2D695078" w14:textId="77777777" w:rsidR="00BD6B97" w:rsidRPr="007A7659" w:rsidRDefault="00BD6B97">
      <w:r w:rsidRPr="007A7659">
        <w:t>Personnel White Pages Consumer requires some Personnel White Pages information on one or more human workforce members.</w:t>
      </w:r>
    </w:p>
    <w:p w14:paraId="3C40E74E" w14:textId="77777777" w:rsidR="00BD6B97" w:rsidRPr="007A7659" w:rsidRDefault="00BD6B97">
      <w:pPr>
        <w:pStyle w:val="Heading4"/>
        <w:numPr>
          <w:ilvl w:val="3"/>
          <w:numId w:val="19"/>
        </w:numPr>
        <w:tabs>
          <w:tab w:val="clear" w:pos="2160"/>
          <w:tab w:val="clear" w:pos="2880"/>
          <w:tab w:val="left" w:pos="864"/>
        </w:tabs>
        <w:rPr>
          <w:noProof w:val="0"/>
        </w:rPr>
      </w:pPr>
      <w:bookmarkStart w:id="3691" w:name="_Toc173916579"/>
      <w:bookmarkStart w:id="3692" w:name="_Toc174249081"/>
      <w:r w:rsidRPr="007A7659">
        <w:rPr>
          <w:noProof w:val="0"/>
        </w:rPr>
        <w:t>Message Semantics</w:t>
      </w:r>
      <w:bookmarkEnd w:id="3691"/>
      <w:bookmarkEnd w:id="3692"/>
    </w:p>
    <w:p w14:paraId="20F681C4" w14:textId="77777777" w:rsidR="00BD6B97" w:rsidRPr="007A7659" w:rsidRDefault="00BD6B97">
      <w:r w:rsidRPr="007A7659">
        <w:t xml:space="preserve">The transaction uses standard LDAP v3 query/response mechanisms. </w:t>
      </w:r>
    </w:p>
    <w:p w14:paraId="2BDCFB4B" w14:textId="77777777" w:rsidR="00BD6B97" w:rsidRPr="007A7659" w:rsidRDefault="00BD6B97">
      <w:pPr>
        <w:pStyle w:val="Heading5"/>
        <w:numPr>
          <w:ilvl w:val="4"/>
          <w:numId w:val="19"/>
        </w:numPr>
        <w:tabs>
          <w:tab w:val="left" w:pos="1008"/>
        </w:tabs>
        <w:rPr>
          <w:noProof w:val="0"/>
        </w:rPr>
      </w:pPr>
      <w:bookmarkStart w:id="3693" w:name="_Toc173916580"/>
      <w:bookmarkStart w:id="3694" w:name="_Toc174249082"/>
      <w:r w:rsidRPr="007A7659">
        <w:rPr>
          <w:noProof w:val="0"/>
        </w:rPr>
        <w:t>User Authentication</w:t>
      </w:r>
      <w:bookmarkEnd w:id="3693"/>
      <w:bookmarkEnd w:id="3694"/>
    </w:p>
    <w:p w14:paraId="57A143D6" w14:textId="77777777" w:rsidR="00BD6B97" w:rsidRPr="007A7659" w:rsidRDefault="00BD6B97">
      <w:r w:rsidRPr="007A7659">
        <w:t xml:space="preserve">Some of the attributes to be retrieved using this transaction may be considered sensitive to the healthcare personnel. It is the responsibility of the Personnel White Pages Directory to enforce these protections. To protect records and/or attributes, the Personnel White Pages Consumer may be called upon to provide user credentials. </w:t>
      </w:r>
    </w:p>
    <w:p w14:paraId="60B44F8B" w14:textId="77777777" w:rsidR="00BD6B97" w:rsidRPr="007A7659" w:rsidRDefault="00BD6B97">
      <w:r w:rsidRPr="007A7659">
        <w:lastRenderedPageBreak/>
        <w:t>Anonymous authentication shall be implemented on Personnel White Pages Directory and is optional for Personnel White Pages Consumer. Anonymous authentication shall be implemented as described in LDAP v3 Section 4.2 Bind Operation.</w:t>
      </w:r>
    </w:p>
    <w:p w14:paraId="005C696E" w14:textId="77777777" w:rsidR="00BD6B97" w:rsidRPr="007A7659" w:rsidRDefault="00BD6B97">
      <w:r w:rsidRPr="007A7659">
        <w:t>Simple Authentication shall be implemented on the Personnel White Pages Directory and is optional for the Personnel White Pages Consumer. Simple authentication shall be implemented as described in LDAP v3 Section 4.2 Bind Operation. This authentication type is not recommended for use over networks that are not otherwise secured as the username and password are transferred in the clear. The use of SSL-Simple Authentication is a better choice.</w:t>
      </w:r>
    </w:p>
    <w:p w14:paraId="744563F2" w14:textId="77777777" w:rsidR="00BD6B97" w:rsidRPr="007A7659" w:rsidRDefault="00BD6B97">
      <w:r w:rsidRPr="007A7659">
        <w:t>SSL-Simple Authentication shall be implemented on the Personnel White Pages Directory and is optional for the Personnel White Pages Consumer. SSL-Simple Authentication is not defined in any normative text, but is consistently implemented and often referred to as “ldaps”. The PWP Consumer shall connect to port 636 using SSL against the PWP Directory Certificate. The LDAP v3 conversation then continues with Simple Authentication as defined in LDAP v3 Section 4.2 Bind Operation.</w:t>
      </w:r>
    </w:p>
    <w:p w14:paraId="25182398" w14:textId="77777777" w:rsidR="00BD6B97" w:rsidRPr="007A7659" w:rsidRDefault="00BD6B97">
      <w:r w:rsidRPr="007A7659">
        <w:t>PWP specifies read operations on personnel demographics. The use of bi-directional TLS authentication, such as that defined in ATNA Profile, is not necessary as this profile does not provide access to Protected Health Information (PHI). The use of SSL to cover the authentication and query process is sufficient in this Profile.</w:t>
      </w:r>
    </w:p>
    <w:p w14:paraId="2A1A36A4" w14:textId="77777777" w:rsidR="00BD6B97" w:rsidRPr="007A7659" w:rsidRDefault="00BD6B97">
      <w:pPr>
        <w:pStyle w:val="Heading5"/>
        <w:numPr>
          <w:ilvl w:val="4"/>
          <w:numId w:val="19"/>
        </w:numPr>
        <w:tabs>
          <w:tab w:val="left" w:pos="1008"/>
        </w:tabs>
        <w:rPr>
          <w:noProof w:val="0"/>
        </w:rPr>
      </w:pPr>
      <w:bookmarkStart w:id="3695" w:name="_Toc173916581"/>
      <w:bookmarkStart w:id="3696" w:name="_Toc174249083"/>
      <w:r w:rsidRPr="007A7659">
        <w:rPr>
          <w:noProof w:val="0"/>
        </w:rPr>
        <w:t>Base DN Discovery</w:t>
      </w:r>
      <w:bookmarkEnd w:id="3695"/>
      <w:bookmarkEnd w:id="3696"/>
    </w:p>
    <w:p w14:paraId="4AAF02CD" w14:textId="77777777" w:rsidR="00BD6B97" w:rsidRPr="007A7659" w:rsidRDefault="00BD6B97">
      <w:r w:rsidRPr="007A7659">
        <w:t>The Personnel White Pages represents a branch within the “LDAP” directory. Branches in LDAP are defined by a “Base DN”. The list of Base DNs that are provided by a LDAP directory can be found by doing a LDAP Query with a NULL (i.e., “”) Base DN, and ObjectClass=”DN”. The Personnel White Pages Directory shall contain a person object with the cn=”IHE-ITI-PWP”. The Personnel White Pages Consumer may thus search through the list of Base DNs that the LDAP Directory contains for this cn object. The Personnel White Pages Directory identified in this way shall contain person/inetOrgPerson objects that conform to the Query Personnel White Pages Directory Transaction.</w:t>
      </w:r>
    </w:p>
    <w:p w14:paraId="370B486B" w14:textId="77777777" w:rsidR="00BD6B97" w:rsidRPr="007A7659" w:rsidRDefault="00BD6B97">
      <w:r w:rsidRPr="007A7659">
        <w:t>Note: The first LDAP server that yields a result on the search for IHE-ITI-PWP can be used. There is no need to search further.</w:t>
      </w:r>
    </w:p>
    <w:p w14:paraId="46E5F176" w14:textId="77777777" w:rsidR="00BD6B97" w:rsidRPr="007A7659" w:rsidRDefault="00BD6B97">
      <w:pPr>
        <w:pStyle w:val="Heading5"/>
        <w:numPr>
          <w:ilvl w:val="4"/>
          <w:numId w:val="19"/>
        </w:numPr>
        <w:tabs>
          <w:tab w:val="left" w:pos="1008"/>
        </w:tabs>
        <w:rPr>
          <w:noProof w:val="0"/>
        </w:rPr>
      </w:pPr>
      <w:bookmarkStart w:id="3697" w:name="_Toc173916582"/>
      <w:bookmarkStart w:id="3698" w:name="_Toc174249084"/>
      <w:r w:rsidRPr="007A7659">
        <w:rPr>
          <w:noProof w:val="0"/>
        </w:rPr>
        <w:t>Query Encoding</w:t>
      </w:r>
      <w:bookmarkEnd w:id="3697"/>
      <w:bookmarkEnd w:id="3698"/>
    </w:p>
    <w:p w14:paraId="7E6D055E" w14:textId="77777777" w:rsidR="00BD6B97" w:rsidRPr="007A7659" w:rsidRDefault="00BD6B97">
      <w:r w:rsidRPr="007A7659">
        <w:t xml:space="preserve">Note that the LDAP transactions utilize UTF-8 encoding unless otherwise noted. The schema shown here is the commonly used schema found in X.500 Schema for LDAP and inetOrgPerson. Extensions beyond this schema are not recommended. The base schema must be preserved to ensure interoperability. Schema extensions shall not introduce attributes that duplicate the meaning of any attribute specified in this Profile. </w:t>
      </w:r>
    </w:p>
    <w:p w14:paraId="3773EE9F" w14:textId="77777777" w:rsidR="00BD6B97" w:rsidRPr="007A7659" w:rsidRDefault="00BD6B97">
      <w:r w:rsidRPr="007A7659">
        <w:t>These attributes are multi-valued unless explicitly defined as single-valued. At this time there is no universally implemented method to distinguish the purpose for any of the instances in a multi-valued attribute. The IHE recommends that the first entry contain the preferred value, and that applications use the first entry whenever a single value must be selected.</w:t>
      </w:r>
    </w:p>
    <w:p w14:paraId="75960CD2" w14:textId="77777777" w:rsidR="00BD6B97" w:rsidRPr="007A7659" w:rsidRDefault="00BD6B97">
      <w:r w:rsidRPr="007A7659">
        <w:lastRenderedPageBreak/>
        <w:t xml:space="preserve">The following table shows the attributes found in Person (OrganizationalPerson and ResidentialPerson) as defined in </w:t>
      </w:r>
      <w:r w:rsidR="008A6C66" w:rsidRPr="007A7659">
        <w:t>RFC</w:t>
      </w:r>
      <w:r w:rsidRPr="007A7659">
        <w:t xml:space="preserve">2256 and inetOrgPerson as defined in </w:t>
      </w:r>
      <w:r w:rsidR="008A6C66" w:rsidRPr="007A7659">
        <w:t>RFC</w:t>
      </w:r>
      <w:r w:rsidRPr="007A7659">
        <w:t xml:space="preserve">2798. The first three columns contain the definitions from the standards for reference. Within the table the fourth column is the IHE recommendation for use with further discussion found in the fifth column. </w:t>
      </w:r>
    </w:p>
    <w:p w14:paraId="1876C3EF" w14:textId="77777777" w:rsidR="00BD6B97" w:rsidRPr="007A7659" w:rsidRDefault="00BD6B97">
      <w:r w:rsidRPr="007A7659">
        <w:t>KEY for IHE REQ Column:</w:t>
      </w:r>
    </w:p>
    <w:p w14:paraId="1F47742E" w14:textId="77777777" w:rsidR="00BD6B97" w:rsidRPr="007A7659" w:rsidRDefault="00BD6B97">
      <w:r w:rsidRPr="007A7659">
        <w:rPr>
          <w:rStyle w:val="BodyTextChar"/>
        </w:rPr>
        <w:t>R</w:t>
      </w:r>
      <w:r w:rsidRPr="007A7659">
        <w:t xml:space="preserve"> – The Personnel White Pages Directory shall contain valid values for these attributes. These values are critical to Healthcare workflow.</w:t>
      </w:r>
    </w:p>
    <w:p w14:paraId="1340BFB6" w14:textId="77777777" w:rsidR="00BD6B97" w:rsidRPr="007A7659" w:rsidRDefault="00BD6B97">
      <w:r w:rsidRPr="007A7659">
        <w:rPr>
          <w:rStyle w:val="BodyTextChar"/>
          <w:bCs/>
        </w:rPr>
        <w:t>R2</w:t>
      </w:r>
      <w:r w:rsidR="00B550E2" w:rsidRPr="007A7659">
        <w:rPr>
          <w:rStyle w:val="BodyTextChar"/>
          <w:bCs/>
        </w:rPr>
        <w:t xml:space="preserve"> </w:t>
      </w:r>
      <w:r w:rsidRPr="007A7659">
        <w:t xml:space="preserve">– The Personnel White Pages Directory shall contain valid values for these attributes if the value is available. These attributes are sufficiently useful that the provider should utilize it in the defined way. Personnel White Pages Consumers should expect that the information in these attributes are valid, but shall be robust to empty values. </w:t>
      </w:r>
    </w:p>
    <w:p w14:paraId="36076908" w14:textId="77777777" w:rsidR="00BD6B97" w:rsidRPr="007A7659" w:rsidRDefault="00BD6B97">
      <w:r w:rsidRPr="007A7659">
        <w:rPr>
          <w:rStyle w:val="BodyTextChar"/>
          <w:bCs/>
        </w:rPr>
        <w:t>O</w:t>
      </w:r>
      <w:r w:rsidRPr="007A7659">
        <w:t xml:space="preserve"> – The Personnel White Paged Directory may contain values for these optional attributes. The IHE has identified sufficiently useful purpose or defined an interoperable way to use the value. The IHE may profile these values in future profiles.</w:t>
      </w:r>
    </w:p>
    <w:p w14:paraId="55552F6C" w14:textId="77777777" w:rsidR="00BD6B97" w:rsidRPr="007A7659" w:rsidRDefault="00BD6B97">
      <w:r w:rsidRPr="007A7659">
        <w:rPr>
          <w:rStyle w:val="BodyTextChar"/>
          <w:bCs/>
        </w:rPr>
        <w:t>D</w:t>
      </w:r>
      <w:r w:rsidRPr="007A7659">
        <w:t xml:space="preserve"> – Although these attributes are defined in inetOrgPerson/Person, their use is discouraged. This is typically due to the attribute being obsolete, poorly implemented, or not available for query. </w:t>
      </w:r>
    </w:p>
    <w:p w14:paraId="40092211" w14:textId="77777777" w:rsidR="00BD6B97" w:rsidRPr="007A7659" w:rsidRDefault="00BD6B97">
      <w:pPr>
        <w:pStyle w:val="TableTitle"/>
      </w:pPr>
      <w:r w:rsidRPr="007A7659">
        <w:br w:type="page"/>
      </w:r>
      <w:r w:rsidRPr="007A7659">
        <w:lastRenderedPageBreak/>
        <w:t>Table 3.24.5-1: Attributes found in Person (OrganizationalPerson and ResidentialPerson)</w:t>
      </w:r>
    </w:p>
    <w:tbl>
      <w:tblPr>
        <w:tblW w:w="10075" w:type="dxa"/>
        <w:tblInd w:w="-107" w:type="dxa"/>
        <w:tblLayout w:type="fixed"/>
        <w:tblLook w:val="0000" w:firstRow="0" w:lastRow="0" w:firstColumn="0" w:lastColumn="0" w:noHBand="0" w:noVBand="0"/>
      </w:tblPr>
      <w:tblGrid>
        <w:gridCol w:w="2195"/>
        <w:gridCol w:w="1170"/>
        <w:gridCol w:w="3730"/>
        <w:gridCol w:w="860"/>
        <w:gridCol w:w="2120"/>
      </w:tblGrid>
      <w:tr w:rsidR="00BD6B97" w:rsidRPr="007A7659" w14:paraId="6CA517FB" w14:textId="77777777" w:rsidTr="001D3953">
        <w:trPr>
          <w:cantSplit/>
          <w:tblHeader/>
        </w:trPr>
        <w:tc>
          <w:tcPr>
            <w:tcW w:w="2195" w:type="dxa"/>
            <w:tcBorders>
              <w:top w:val="single" w:sz="4" w:space="0" w:color="000000"/>
              <w:left w:val="single" w:sz="4" w:space="0" w:color="000000"/>
              <w:bottom w:val="single" w:sz="4" w:space="0" w:color="000000"/>
            </w:tcBorders>
            <w:shd w:val="clear" w:color="auto" w:fill="E6E6E6"/>
          </w:tcPr>
          <w:p w14:paraId="396CCC3B" w14:textId="77777777" w:rsidR="00BD6B97" w:rsidRPr="007A7659" w:rsidRDefault="00BD6B97" w:rsidP="0002013A">
            <w:pPr>
              <w:pStyle w:val="TableEntryHeader"/>
            </w:pPr>
            <w:r w:rsidRPr="007A7659">
              <w:t>Attribute Name</w:t>
            </w:r>
          </w:p>
        </w:tc>
        <w:tc>
          <w:tcPr>
            <w:tcW w:w="1170" w:type="dxa"/>
            <w:tcBorders>
              <w:top w:val="single" w:sz="4" w:space="0" w:color="000000"/>
              <w:left w:val="single" w:sz="4" w:space="0" w:color="000000"/>
              <w:bottom w:val="single" w:sz="4" w:space="0" w:color="000000"/>
            </w:tcBorders>
            <w:shd w:val="clear" w:color="auto" w:fill="E6E6E6"/>
          </w:tcPr>
          <w:p w14:paraId="1DE3B60C" w14:textId="77777777" w:rsidR="00BD6B97" w:rsidRPr="007A7659" w:rsidRDefault="00BD6B97" w:rsidP="0002013A">
            <w:pPr>
              <w:pStyle w:val="TableEntryHeader"/>
            </w:pPr>
            <w:r w:rsidRPr="007A7659">
              <w:t xml:space="preserve">Source </w:t>
            </w:r>
          </w:p>
        </w:tc>
        <w:tc>
          <w:tcPr>
            <w:tcW w:w="3730" w:type="dxa"/>
            <w:tcBorders>
              <w:top w:val="single" w:sz="4" w:space="0" w:color="000000"/>
              <w:left w:val="single" w:sz="4" w:space="0" w:color="000000"/>
              <w:bottom w:val="single" w:sz="4" w:space="0" w:color="000000"/>
            </w:tcBorders>
            <w:shd w:val="clear" w:color="auto" w:fill="E6E6E6"/>
          </w:tcPr>
          <w:p w14:paraId="43CBB031" w14:textId="77777777" w:rsidR="00BD6B97" w:rsidRPr="007A7659" w:rsidRDefault="00BD6B97" w:rsidP="002733A5">
            <w:pPr>
              <w:pStyle w:val="TableEntryHeader"/>
              <w:numPr>
                <w:ilvl w:val="0"/>
                <w:numId w:val="42"/>
              </w:numPr>
              <w:jc w:val="left"/>
            </w:pPr>
            <w:r w:rsidRPr="007A7659">
              <w:t>Definition</w:t>
            </w:r>
          </w:p>
          <w:p w14:paraId="78332CBA" w14:textId="3FE47E8D" w:rsidR="00BD6B97" w:rsidRPr="007A7659" w:rsidRDefault="00BD6B97" w:rsidP="002733A5">
            <w:pPr>
              <w:pStyle w:val="TableEntryHeader"/>
              <w:numPr>
                <w:ilvl w:val="0"/>
                <w:numId w:val="42"/>
              </w:numPr>
              <w:jc w:val="left"/>
            </w:pPr>
            <w:r w:rsidRPr="007A7659">
              <w:t>Standard</w:t>
            </w:r>
            <w:r w:rsidR="0093583B">
              <w:t>-</w:t>
            </w:r>
            <w:r w:rsidRPr="007A7659">
              <w:t>defined Optionality</w:t>
            </w:r>
          </w:p>
          <w:p w14:paraId="5E47CF1C" w14:textId="77777777" w:rsidR="00BD6B97" w:rsidRPr="007A7659" w:rsidRDefault="00BD6B97" w:rsidP="002733A5">
            <w:pPr>
              <w:pStyle w:val="TableEntryHeader"/>
              <w:numPr>
                <w:ilvl w:val="0"/>
                <w:numId w:val="42"/>
              </w:numPr>
              <w:jc w:val="left"/>
            </w:pPr>
            <w:r w:rsidRPr="007A7659">
              <w:t>Description</w:t>
            </w:r>
          </w:p>
        </w:tc>
        <w:tc>
          <w:tcPr>
            <w:tcW w:w="860" w:type="dxa"/>
            <w:tcBorders>
              <w:top w:val="single" w:sz="4" w:space="0" w:color="000000"/>
              <w:left w:val="single" w:sz="4" w:space="0" w:color="000000"/>
              <w:bottom w:val="single" w:sz="4" w:space="0" w:color="000000"/>
            </w:tcBorders>
            <w:shd w:val="clear" w:color="auto" w:fill="E6E6E6"/>
          </w:tcPr>
          <w:p w14:paraId="03E1429D" w14:textId="77777777" w:rsidR="00BD6B97" w:rsidRPr="007A7659" w:rsidRDefault="00BD6B97" w:rsidP="0002013A">
            <w:pPr>
              <w:pStyle w:val="TableEntryHeader"/>
            </w:pPr>
            <w:r w:rsidRPr="007A7659">
              <w:t>IHE REQ</w:t>
            </w:r>
          </w:p>
        </w:tc>
        <w:tc>
          <w:tcPr>
            <w:tcW w:w="2120" w:type="dxa"/>
            <w:tcBorders>
              <w:top w:val="single" w:sz="4" w:space="0" w:color="000000"/>
              <w:left w:val="single" w:sz="4" w:space="0" w:color="000000"/>
              <w:bottom w:val="single" w:sz="4" w:space="0" w:color="000000"/>
              <w:right w:val="single" w:sz="4" w:space="0" w:color="000000"/>
            </w:tcBorders>
            <w:shd w:val="clear" w:color="auto" w:fill="E6E6E6"/>
          </w:tcPr>
          <w:p w14:paraId="73C5218D" w14:textId="77777777" w:rsidR="00BD6B97" w:rsidRPr="007A7659" w:rsidRDefault="00BD6B97" w:rsidP="0002013A">
            <w:pPr>
              <w:pStyle w:val="TableEntryHeader"/>
            </w:pPr>
            <w:r w:rsidRPr="007A7659">
              <w:t>IHE Comment</w:t>
            </w:r>
          </w:p>
        </w:tc>
      </w:tr>
      <w:tr w:rsidR="00BD6B97" w:rsidRPr="007A7659" w14:paraId="74AF69A4" w14:textId="77777777" w:rsidTr="001D3953">
        <w:trPr>
          <w:cantSplit/>
        </w:trPr>
        <w:tc>
          <w:tcPr>
            <w:tcW w:w="2195" w:type="dxa"/>
            <w:tcBorders>
              <w:left w:val="single" w:sz="4" w:space="0" w:color="000000"/>
              <w:bottom w:val="single" w:sz="4" w:space="0" w:color="000000"/>
            </w:tcBorders>
          </w:tcPr>
          <w:p w14:paraId="1495D878" w14:textId="77777777" w:rsidR="00BD6B97" w:rsidRPr="007A7659" w:rsidRDefault="00BD6B97" w:rsidP="007E3B51">
            <w:pPr>
              <w:pStyle w:val="TableEntry"/>
              <w:rPr>
                <w:noProof w:val="0"/>
              </w:rPr>
            </w:pPr>
            <w:r w:rsidRPr="007A7659">
              <w:rPr>
                <w:noProof w:val="0"/>
              </w:rPr>
              <w:t>aliasedObjectName</w:t>
            </w:r>
          </w:p>
        </w:tc>
        <w:tc>
          <w:tcPr>
            <w:tcW w:w="1170" w:type="dxa"/>
            <w:tcBorders>
              <w:left w:val="single" w:sz="4" w:space="0" w:color="000000"/>
              <w:bottom w:val="single" w:sz="4" w:space="0" w:color="000000"/>
            </w:tcBorders>
          </w:tcPr>
          <w:p w14:paraId="539E36CE"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77A9540D" w14:textId="77777777" w:rsidR="00BD6B97" w:rsidRPr="007A7659" w:rsidRDefault="00BD6B97" w:rsidP="007E3B51">
            <w:pPr>
              <w:pStyle w:val="TableEntry"/>
              <w:numPr>
                <w:ilvl w:val="0"/>
                <w:numId w:val="66"/>
              </w:numPr>
              <w:rPr>
                <w:noProof w:val="0"/>
              </w:rPr>
            </w:pPr>
            <w:r w:rsidRPr="007A7659">
              <w:rPr>
                <w:noProof w:val="0"/>
                <w:szCs w:val="18"/>
              </w:rPr>
              <w:t>Alias Object Name</w:t>
            </w:r>
          </w:p>
          <w:p w14:paraId="360A610C" w14:textId="77777777" w:rsidR="00BD6B97" w:rsidRPr="007A7659" w:rsidRDefault="00BD6B97" w:rsidP="007E3B51">
            <w:pPr>
              <w:pStyle w:val="TableEntry"/>
              <w:numPr>
                <w:ilvl w:val="0"/>
                <w:numId w:val="66"/>
              </w:numPr>
              <w:rPr>
                <w:noProof w:val="0"/>
              </w:rPr>
            </w:pPr>
            <w:r w:rsidRPr="007A7659">
              <w:rPr>
                <w:noProof w:val="0"/>
                <w:szCs w:val="18"/>
              </w:rPr>
              <w:t>Optional</w:t>
            </w:r>
          </w:p>
          <w:p w14:paraId="4739D99C"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The aliasedObjectName attribute is used by the directory service if the entry containing this attribute is an alias.</w:t>
            </w:r>
          </w:p>
        </w:tc>
        <w:tc>
          <w:tcPr>
            <w:tcW w:w="860" w:type="dxa"/>
            <w:tcBorders>
              <w:left w:val="single" w:sz="4" w:space="0" w:color="000000"/>
              <w:bottom w:val="single" w:sz="4" w:space="0" w:color="000000"/>
            </w:tcBorders>
          </w:tcPr>
          <w:p w14:paraId="115DFDC2"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5DDCA4E9" w14:textId="77777777" w:rsidR="00BD6B97" w:rsidRPr="007A7659" w:rsidRDefault="00BD6B97" w:rsidP="007E3B51">
            <w:pPr>
              <w:pStyle w:val="TableEntry"/>
              <w:rPr>
                <w:noProof w:val="0"/>
              </w:rPr>
            </w:pPr>
          </w:p>
        </w:tc>
      </w:tr>
      <w:tr w:rsidR="00BD6B97" w:rsidRPr="007A7659" w14:paraId="5D860901" w14:textId="77777777" w:rsidTr="001D3953">
        <w:trPr>
          <w:cantSplit/>
        </w:trPr>
        <w:tc>
          <w:tcPr>
            <w:tcW w:w="2195" w:type="dxa"/>
            <w:tcBorders>
              <w:left w:val="single" w:sz="4" w:space="0" w:color="000000"/>
              <w:bottom w:val="single" w:sz="4" w:space="0" w:color="000000"/>
            </w:tcBorders>
          </w:tcPr>
          <w:p w14:paraId="0874A11B" w14:textId="2D1C17F0" w:rsidR="00BD6B97" w:rsidRPr="007A7659" w:rsidRDefault="009F77DD" w:rsidP="007E3B51">
            <w:pPr>
              <w:pStyle w:val="TableEntry"/>
              <w:rPr>
                <w:noProof w:val="0"/>
              </w:rPr>
            </w:pPr>
            <w:r>
              <w:rPr>
                <w:noProof w:val="0"/>
              </w:rPr>
              <w:t>a</w:t>
            </w:r>
            <w:r w:rsidR="00BD6B97" w:rsidRPr="007A7659">
              <w:rPr>
                <w:noProof w:val="0"/>
              </w:rPr>
              <w:t>udio</w:t>
            </w:r>
          </w:p>
        </w:tc>
        <w:tc>
          <w:tcPr>
            <w:tcW w:w="1170" w:type="dxa"/>
            <w:tcBorders>
              <w:left w:val="single" w:sz="4" w:space="0" w:color="000000"/>
              <w:bottom w:val="single" w:sz="4" w:space="0" w:color="000000"/>
            </w:tcBorders>
          </w:tcPr>
          <w:p w14:paraId="7D554B44"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4C357453" w14:textId="77777777" w:rsidR="00BD6B97" w:rsidRPr="007A7659" w:rsidRDefault="00BD6B97" w:rsidP="007E3B51">
            <w:pPr>
              <w:pStyle w:val="TableEntry"/>
              <w:numPr>
                <w:ilvl w:val="0"/>
                <w:numId w:val="66"/>
              </w:numPr>
              <w:rPr>
                <w:noProof w:val="0"/>
              </w:rPr>
            </w:pPr>
            <w:r w:rsidRPr="007A7659">
              <w:rPr>
                <w:noProof w:val="0"/>
                <w:szCs w:val="18"/>
              </w:rPr>
              <w:t>Audio</w:t>
            </w:r>
          </w:p>
          <w:p w14:paraId="39BC8179" w14:textId="77777777" w:rsidR="00BD6B97" w:rsidRPr="007A7659" w:rsidRDefault="00BD6B97" w:rsidP="007E3B51">
            <w:pPr>
              <w:pStyle w:val="TableEntry"/>
              <w:numPr>
                <w:ilvl w:val="0"/>
                <w:numId w:val="66"/>
              </w:numPr>
              <w:rPr>
                <w:noProof w:val="0"/>
              </w:rPr>
            </w:pPr>
            <w:r w:rsidRPr="007A7659">
              <w:rPr>
                <w:noProof w:val="0"/>
                <w:szCs w:val="18"/>
              </w:rPr>
              <w:t>Optional</w:t>
            </w:r>
          </w:p>
          <w:p w14:paraId="0FBFD953"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Not well defined</w:t>
            </w:r>
          </w:p>
        </w:tc>
        <w:tc>
          <w:tcPr>
            <w:tcW w:w="860" w:type="dxa"/>
            <w:tcBorders>
              <w:left w:val="single" w:sz="4" w:space="0" w:color="000000"/>
              <w:bottom w:val="single" w:sz="4" w:space="0" w:color="000000"/>
            </w:tcBorders>
          </w:tcPr>
          <w:p w14:paraId="4E00FAE0"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16A54648" w14:textId="77777777" w:rsidR="00BD6B97" w:rsidRPr="007A7659" w:rsidRDefault="00BD6B97" w:rsidP="007E3B51">
            <w:pPr>
              <w:pStyle w:val="TableEntry"/>
              <w:rPr>
                <w:noProof w:val="0"/>
              </w:rPr>
            </w:pPr>
            <w:r w:rsidRPr="007A7659">
              <w:rPr>
                <w:noProof w:val="0"/>
              </w:rPr>
              <w:t xml:space="preserve">The audio format defined is obsolete. </w:t>
            </w:r>
          </w:p>
        </w:tc>
      </w:tr>
      <w:tr w:rsidR="00BD6B97" w:rsidRPr="007A7659" w14:paraId="64ADA054" w14:textId="77777777" w:rsidTr="001D3953">
        <w:trPr>
          <w:cantSplit/>
        </w:trPr>
        <w:tc>
          <w:tcPr>
            <w:tcW w:w="2195" w:type="dxa"/>
            <w:tcBorders>
              <w:left w:val="single" w:sz="4" w:space="0" w:color="000000"/>
              <w:bottom w:val="single" w:sz="4" w:space="0" w:color="000000"/>
            </w:tcBorders>
          </w:tcPr>
          <w:p w14:paraId="7A1444D3" w14:textId="77777777" w:rsidR="00BD6B97" w:rsidRPr="007A7659" w:rsidRDefault="00BD6B97" w:rsidP="007E3B51">
            <w:pPr>
              <w:pStyle w:val="TableEntry"/>
              <w:rPr>
                <w:noProof w:val="0"/>
              </w:rPr>
            </w:pPr>
            <w:r w:rsidRPr="007A7659">
              <w:rPr>
                <w:noProof w:val="0"/>
              </w:rPr>
              <w:t>businessCategory</w:t>
            </w:r>
          </w:p>
        </w:tc>
        <w:tc>
          <w:tcPr>
            <w:tcW w:w="1170" w:type="dxa"/>
            <w:tcBorders>
              <w:left w:val="single" w:sz="4" w:space="0" w:color="000000"/>
              <w:bottom w:val="single" w:sz="4" w:space="0" w:color="000000"/>
            </w:tcBorders>
          </w:tcPr>
          <w:p w14:paraId="76A14E35"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25423553" w14:textId="77777777" w:rsidR="00BD6B97" w:rsidRPr="007A7659" w:rsidRDefault="00BD6B97" w:rsidP="007E3B51">
            <w:pPr>
              <w:pStyle w:val="TableEntry"/>
              <w:numPr>
                <w:ilvl w:val="0"/>
                <w:numId w:val="66"/>
              </w:numPr>
              <w:rPr>
                <w:noProof w:val="0"/>
              </w:rPr>
            </w:pPr>
            <w:r w:rsidRPr="007A7659">
              <w:rPr>
                <w:noProof w:val="0"/>
                <w:szCs w:val="18"/>
              </w:rPr>
              <w:t>Business Category</w:t>
            </w:r>
          </w:p>
          <w:p w14:paraId="7804848B" w14:textId="77777777" w:rsidR="00BD6B97" w:rsidRPr="007A7659" w:rsidRDefault="00BD6B97" w:rsidP="007E3B51">
            <w:pPr>
              <w:pStyle w:val="TableEntry"/>
              <w:numPr>
                <w:ilvl w:val="0"/>
                <w:numId w:val="66"/>
              </w:numPr>
              <w:rPr>
                <w:noProof w:val="0"/>
              </w:rPr>
            </w:pPr>
            <w:r w:rsidRPr="007A7659">
              <w:rPr>
                <w:noProof w:val="0"/>
                <w:szCs w:val="18"/>
              </w:rPr>
              <w:t>Optional</w:t>
            </w:r>
          </w:p>
          <w:p w14:paraId="605DCF11"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describes the kind of business performed by an organization</w:t>
            </w:r>
          </w:p>
        </w:tc>
        <w:tc>
          <w:tcPr>
            <w:tcW w:w="860" w:type="dxa"/>
            <w:tcBorders>
              <w:left w:val="single" w:sz="4" w:space="0" w:color="000000"/>
              <w:bottom w:val="single" w:sz="4" w:space="0" w:color="000000"/>
            </w:tcBorders>
          </w:tcPr>
          <w:p w14:paraId="09DDA1B6"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16917120" w14:textId="156ED396" w:rsidR="00BD6B97" w:rsidRPr="007A7659" w:rsidRDefault="00BD6B97" w:rsidP="007E3B51">
            <w:pPr>
              <w:pStyle w:val="TableEntry"/>
              <w:rPr>
                <w:noProof w:val="0"/>
              </w:rPr>
            </w:pPr>
            <w:r w:rsidRPr="007A7659">
              <w:rPr>
                <w:noProof w:val="0"/>
              </w:rPr>
              <w:t>Not well defined</w:t>
            </w:r>
            <w:r w:rsidR="00D53FEF">
              <w:rPr>
                <w:noProof w:val="0"/>
              </w:rPr>
              <w:t>.</w:t>
            </w:r>
          </w:p>
        </w:tc>
      </w:tr>
      <w:tr w:rsidR="00BD6B97" w:rsidRPr="007A7659" w14:paraId="118F95E4" w14:textId="77777777" w:rsidTr="001D3953">
        <w:trPr>
          <w:cantSplit/>
        </w:trPr>
        <w:tc>
          <w:tcPr>
            <w:tcW w:w="2195" w:type="dxa"/>
            <w:tcBorders>
              <w:left w:val="single" w:sz="4" w:space="0" w:color="000000"/>
              <w:bottom w:val="single" w:sz="4" w:space="0" w:color="000000"/>
            </w:tcBorders>
          </w:tcPr>
          <w:p w14:paraId="73ECB032" w14:textId="29CF1DA4" w:rsidR="00BD6B97" w:rsidRPr="007A7659" w:rsidRDefault="00A11ADB" w:rsidP="007E3B51">
            <w:pPr>
              <w:pStyle w:val="TableEntry"/>
              <w:rPr>
                <w:noProof w:val="0"/>
              </w:rPr>
            </w:pPr>
            <w:bookmarkStart w:id="3699" w:name="OLE_LINK34"/>
            <w:bookmarkStart w:id="3700" w:name="OLE_LINK35"/>
            <w:bookmarkStart w:id="3701" w:name="_Hlk519762904"/>
            <w:r>
              <w:rPr>
                <w:noProof w:val="0"/>
              </w:rPr>
              <w:t>c</w:t>
            </w:r>
            <w:r w:rsidR="00BD6B97" w:rsidRPr="007A7659">
              <w:rPr>
                <w:noProof w:val="0"/>
              </w:rPr>
              <w:t>arLicense</w:t>
            </w:r>
            <w:bookmarkEnd w:id="3699"/>
            <w:bookmarkEnd w:id="3700"/>
          </w:p>
        </w:tc>
        <w:tc>
          <w:tcPr>
            <w:tcW w:w="1170" w:type="dxa"/>
            <w:tcBorders>
              <w:left w:val="single" w:sz="4" w:space="0" w:color="000000"/>
              <w:bottom w:val="single" w:sz="4" w:space="0" w:color="000000"/>
            </w:tcBorders>
          </w:tcPr>
          <w:p w14:paraId="5A306DC4"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0EEFDEEF" w14:textId="77777777" w:rsidR="00BD6B97" w:rsidRPr="007A7659" w:rsidRDefault="00BD6B97" w:rsidP="007E3B51">
            <w:pPr>
              <w:pStyle w:val="TableEntry"/>
              <w:numPr>
                <w:ilvl w:val="0"/>
                <w:numId w:val="66"/>
              </w:numPr>
              <w:rPr>
                <w:noProof w:val="0"/>
              </w:rPr>
            </w:pPr>
            <w:r w:rsidRPr="007A7659">
              <w:rPr>
                <w:noProof w:val="0"/>
                <w:szCs w:val="18"/>
              </w:rPr>
              <w:t>Vehicle license or registration plate</w:t>
            </w:r>
          </w:p>
          <w:p w14:paraId="23482B6D" w14:textId="77777777" w:rsidR="00BD6B97" w:rsidRPr="007A7659" w:rsidRDefault="00BD6B97" w:rsidP="007E3B51">
            <w:pPr>
              <w:pStyle w:val="TableEntry"/>
              <w:numPr>
                <w:ilvl w:val="0"/>
                <w:numId w:val="66"/>
              </w:numPr>
              <w:rPr>
                <w:noProof w:val="0"/>
              </w:rPr>
            </w:pPr>
            <w:r w:rsidRPr="007A7659">
              <w:rPr>
                <w:noProof w:val="0"/>
                <w:szCs w:val="18"/>
              </w:rPr>
              <w:t>Optional</w:t>
            </w:r>
          </w:p>
          <w:p w14:paraId="22B6BBB5" w14:textId="77777777" w:rsidR="00BD6B97" w:rsidRPr="007A7659" w:rsidRDefault="00BD6B97" w:rsidP="007E3B51">
            <w:pPr>
              <w:pStyle w:val="TableEntry"/>
              <w:numPr>
                <w:ilvl w:val="0"/>
                <w:numId w:val="66"/>
              </w:numPr>
              <w:rPr>
                <w:noProof w:val="0"/>
              </w:rPr>
            </w:pPr>
            <w:r w:rsidRPr="007A7659">
              <w:rPr>
                <w:noProof w:val="0"/>
                <w:szCs w:val="18"/>
              </w:rPr>
              <w:t>Used to record the values of the license or registration plate associated with an individual</w:t>
            </w:r>
          </w:p>
          <w:p w14:paraId="574BD0B1"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(e.g., 6ABC246)</w:t>
            </w:r>
          </w:p>
        </w:tc>
        <w:tc>
          <w:tcPr>
            <w:tcW w:w="860" w:type="dxa"/>
            <w:tcBorders>
              <w:left w:val="single" w:sz="4" w:space="0" w:color="000000"/>
              <w:bottom w:val="single" w:sz="4" w:space="0" w:color="000000"/>
            </w:tcBorders>
          </w:tcPr>
          <w:p w14:paraId="1291EA26"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02D0711A" w14:textId="77777777" w:rsidR="00BD6B97" w:rsidRPr="007A7659" w:rsidRDefault="00BD6B97" w:rsidP="007E3B51">
            <w:pPr>
              <w:pStyle w:val="TableEntry"/>
              <w:rPr>
                <w:noProof w:val="0"/>
              </w:rPr>
            </w:pPr>
          </w:p>
        </w:tc>
      </w:tr>
      <w:bookmarkEnd w:id="3701"/>
      <w:tr w:rsidR="00BD6B97" w:rsidRPr="007A7659" w14:paraId="03F1D305" w14:textId="77777777" w:rsidTr="001D3953">
        <w:trPr>
          <w:cantSplit/>
        </w:trPr>
        <w:tc>
          <w:tcPr>
            <w:tcW w:w="2195" w:type="dxa"/>
            <w:tcBorders>
              <w:left w:val="single" w:sz="4" w:space="0" w:color="000000"/>
              <w:bottom w:val="single" w:sz="4" w:space="0" w:color="000000"/>
            </w:tcBorders>
          </w:tcPr>
          <w:p w14:paraId="4C75FC15" w14:textId="60EAD972" w:rsidR="00BD6B97" w:rsidRPr="007A7659" w:rsidRDefault="009F77DD" w:rsidP="007E3B51">
            <w:pPr>
              <w:pStyle w:val="TableEntry"/>
              <w:rPr>
                <w:noProof w:val="0"/>
                <w:szCs w:val="18"/>
              </w:rPr>
            </w:pPr>
            <w:r>
              <w:rPr>
                <w:noProof w:val="0"/>
                <w:szCs w:val="18"/>
              </w:rPr>
              <w:t>c</w:t>
            </w:r>
            <w:r w:rsidR="00BD6B97" w:rsidRPr="007A7659">
              <w:rPr>
                <w:noProof w:val="0"/>
                <w:szCs w:val="18"/>
              </w:rPr>
              <w:t>n</w:t>
            </w:r>
          </w:p>
        </w:tc>
        <w:tc>
          <w:tcPr>
            <w:tcW w:w="1170" w:type="dxa"/>
            <w:tcBorders>
              <w:left w:val="single" w:sz="4" w:space="0" w:color="000000"/>
              <w:bottom w:val="single" w:sz="4" w:space="0" w:color="000000"/>
            </w:tcBorders>
          </w:tcPr>
          <w:p w14:paraId="6554A192" w14:textId="77777777" w:rsidR="00BD6B97" w:rsidRPr="007A7659" w:rsidRDefault="008A6C66" w:rsidP="007E3B51">
            <w:pPr>
              <w:pStyle w:val="TableEntry"/>
              <w:rPr>
                <w:noProof w:val="0"/>
                <w:szCs w:val="18"/>
              </w:rPr>
            </w:pPr>
            <w:r w:rsidRPr="007A7659">
              <w:rPr>
                <w:noProof w:val="0"/>
                <w:szCs w:val="18"/>
              </w:rPr>
              <w:t>RFC</w:t>
            </w:r>
            <w:r w:rsidR="00BD6B97" w:rsidRPr="007A7659">
              <w:rPr>
                <w:noProof w:val="0"/>
                <w:szCs w:val="18"/>
              </w:rPr>
              <w:t>2256</w:t>
            </w:r>
          </w:p>
        </w:tc>
        <w:tc>
          <w:tcPr>
            <w:tcW w:w="3730" w:type="dxa"/>
            <w:tcBorders>
              <w:left w:val="single" w:sz="4" w:space="0" w:color="000000"/>
              <w:bottom w:val="single" w:sz="4" w:space="0" w:color="000000"/>
            </w:tcBorders>
          </w:tcPr>
          <w:p w14:paraId="7AC7461C" w14:textId="77777777" w:rsidR="00BD6B97" w:rsidRPr="007A7659" w:rsidRDefault="00BD6B97" w:rsidP="007E3B51">
            <w:pPr>
              <w:pStyle w:val="TableEntry"/>
              <w:numPr>
                <w:ilvl w:val="0"/>
                <w:numId w:val="66"/>
              </w:numPr>
              <w:rPr>
                <w:noProof w:val="0"/>
              </w:rPr>
            </w:pPr>
            <w:r w:rsidRPr="007A7659">
              <w:rPr>
                <w:noProof w:val="0"/>
                <w:szCs w:val="18"/>
              </w:rPr>
              <w:t>Common Name</w:t>
            </w:r>
          </w:p>
          <w:p w14:paraId="49D9ABD7" w14:textId="77777777" w:rsidR="00BD6B97" w:rsidRPr="007A7659" w:rsidRDefault="00BD6B97" w:rsidP="007E3B51">
            <w:pPr>
              <w:pStyle w:val="TableEntry"/>
              <w:numPr>
                <w:ilvl w:val="0"/>
                <w:numId w:val="66"/>
              </w:numPr>
              <w:rPr>
                <w:noProof w:val="0"/>
              </w:rPr>
            </w:pPr>
            <w:r w:rsidRPr="007A7659">
              <w:rPr>
                <w:noProof w:val="0"/>
                <w:szCs w:val="18"/>
              </w:rPr>
              <w:t>Required</w:t>
            </w:r>
          </w:p>
          <w:p w14:paraId="3EA220C3" w14:textId="77777777" w:rsidR="00BD6B97" w:rsidRPr="007A7659" w:rsidRDefault="00BD6B97" w:rsidP="007E3B51">
            <w:pPr>
              <w:pStyle w:val="TableEntry"/>
              <w:numPr>
                <w:ilvl w:val="0"/>
                <w:numId w:val="66"/>
              </w:numPr>
              <w:rPr>
                <w:noProof w:val="0"/>
              </w:rPr>
            </w:pPr>
            <w:r w:rsidRPr="007A7659">
              <w:rPr>
                <w:noProof w:val="0"/>
                <w:szCs w:val="18"/>
              </w:rPr>
              <w:t>This is the X.500 commonName attribute, which contains a name of an object. If the user is a person, it is typically the person's full name.</w:t>
            </w:r>
          </w:p>
          <w:p w14:paraId="6CCFA185"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(e.g., Barbara Jensen)</w:t>
            </w:r>
          </w:p>
        </w:tc>
        <w:tc>
          <w:tcPr>
            <w:tcW w:w="860" w:type="dxa"/>
            <w:tcBorders>
              <w:left w:val="single" w:sz="4" w:space="0" w:color="000000"/>
              <w:bottom w:val="single" w:sz="4" w:space="0" w:color="000000"/>
            </w:tcBorders>
          </w:tcPr>
          <w:p w14:paraId="74744C7F" w14:textId="77777777" w:rsidR="00BD6B97" w:rsidRPr="007A7659" w:rsidRDefault="00BD6B97" w:rsidP="007E3B51">
            <w:pPr>
              <w:pStyle w:val="TableEntry"/>
              <w:rPr>
                <w:noProof w:val="0"/>
                <w:szCs w:val="18"/>
              </w:rPr>
            </w:pPr>
            <w:r w:rsidRPr="007A7659">
              <w:rPr>
                <w:noProof w:val="0"/>
                <w:szCs w:val="18"/>
              </w:rPr>
              <w:t>R</w:t>
            </w:r>
          </w:p>
        </w:tc>
        <w:tc>
          <w:tcPr>
            <w:tcW w:w="2120" w:type="dxa"/>
            <w:tcBorders>
              <w:left w:val="single" w:sz="4" w:space="0" w:color="000000"/>
              <w:bottom w:val="single" w:sz="4" w:space="0" w:color="000000"/>
              <w:right w:val="single" w:sz="4" w:space="0" w:color="000000"/>
            </w:tcBorders>
          </w:tcPr>
          <w:p w14:paraId="2CA7949B" w14:textId="57B7DD35" w:rsidR="00BD6B97" w:rsidRPr="007A7659" w:rsidRDefault="00BD6B97" w:rsidP="007E3B51">
            <w:pPr>
              <w:pStyle w:val="TableEntry"/>
              <w:rPr>
                <w:noProof w:val="0"/>
                <w:szCs w:val="18"/>
              </w:rPr>
            </w:pPr>
            <w:r w:rsidRPr="007A7659">
              <w:rPr>
                <w:noProof w:val="0"/>
                <w:szCs w:val="18"/>
              </w:rPr>
              <w:t xml:space="preserve">See </w:t>
            </w:r>
            <w:r w:rsidR="00211645" w:rsidRPr="007A7659">
              <w:rPr>
                <w:noProof w:val="0"/>
                <w:szCs w:val="18"/>
              </w:rPr>
              <w:t>Section</w:t>
            </w:r>
            <w:r w:rsidRPr="007A7659">
              <w:rPr>
                <w:noProof w:val="0"/>
                <w:szCs w:val="18"/>
              </w:rPr>
              <w:t xml:space="preserve"> 3.24.5.2.3.1 Use of language tag and HL7 Name Data Type</w:t>
            </w:r>
            <w:r w:rsidR="00D53FEF">
              <w:rPr>
                <w:noProof w:val="0"/>
                <w:szCs w:val="18"/>
              </w:rPr>
              <w:t>.</w:t>
            </w:r>
          </w:p>
          <w:p w14:paraId="33FCCA83" w14:textId="77777777" w:rsidR="00BD6B97" w:rsidRPr="007A7659" w:rsidRDefault="00BD6B97" w:rsidP="007E3B51">
            <w:pPr>
              <w:pStyle w:val="TableEntry"/>
              <w:rPr>
                <w:noProof w:val="0"/>
                <w:szCs w:val="18"/>
              </w:rPr>
            </w:pPr>
          </w:p>
        </w:tc>
      </w:tr>
      <w:tr w:rsidR="00BD6B97" w:rsidRPr="007A7659" w14:paraId="11228099" w14:textId="77777777" w:rsidTr="001D3953">
        <w:trPr>
          <w:cantSplit/>
        </w:trPr>
        <w:tc>
          <w:tcPr>
            <w:tcW w:w="2195" w:type="dxa"/>
            <w:tcBorders>
              <w:left w:val="single" w:sz="4" w:space="0" w:color="000000"/>
              <w:bottom w:val="single" w:sz="4" w:space="0" w:color="000000"/>
            </w:tcBorders>
          </w:tcPr>
          <w:p w14:paraId="6F39089B" w14:textId="77777777" w:rsidR="00BD6B97" w:rsidRPr="007A7659" w:rsidRDefault="00BD6B97" w:rsidP="007E3B51">
            <w:pPr>
              <w:pStyle w:val="TableEntry"/>
              <w:rPr>
                <w:noProof w:val="0"/>
                <w:szCs w:val="18"/>
              </w:rPr>
            </w:pPr>
            <w:r w:rsidRPr="007A7659">
              <w:rPr>
                <w:noProof w:val="0"/>
                <w:szCs w:val="18"/>
              </w:rPr>
              <w:t>departmentNumber</w:t>
            </w:r>
          </w:p>
        </w:tc>
        <w:tc>
          <w:tcPr>
            <w:tcW w:w="1170" w:type="dxa"/>
            <w:tcBorders>
              <w:left w:val="single" w:sz="4" w:space="0" w:color="000000"/>
              <w:bottom w:val="single" w:sz="4" w:space="0" w:color="000000"/>
            </w:tcBorders>
          </w:tcPr>
          <w:p w14:paraId="7A0C1F70" w14:textId="77777777" w:rsidR="00BD6B97" w:rsidRPr="007A7659" w:rsidRDefault="008A6C66" w:rsidP="007E3B51">
            <w:pPr>
              <w:pStyle w:val="TableEntry"/>
              <w:rPr>
                <w:noProof w:val="0"/>
                <w:szCs w:val="18"/>
              </w:rPr>
            </w:pPr>
            <w:r w:rsidRPr="007A7659">
              <w:rPr>
                <w:noProof w:val="0"/>
                <w:szCs w:val="18"/>
              </w:rPr>
              <w:t>RFC</w:t>
            </w:r>
            <w:r w:rsidR="00BD6B97" w:rsidRPr="007A7659">
              <w:rPr>
                <w:noProof w:val="0"/>
                <w:szCs w:val="18"/>
              </w:rPr>
              <w:t>2798</w:t>
            </w:r>
          </w:p>
        </w:tc>
        <w:tc>
          <w:tcPr>
            <w:tcW w:w="3730" w:type="dxa"/>
            <w:tcBorders>
              <w:left w:val="single" w:sz="4" w:space="0" w:color="000000"/>
              <w:bottom w:val="single" w:sz="4" w:space="0" w:color="000000"/>
            </w:tcBorders>
          </w:tcPr>
          <w:p w14:paraId="3E1EF2B7" w14:textId="77777777" w:rsidR="00BD6B97" w:rsidRPr="007A7659" w:rsidRDefault="00BD6B97" w:rsidP="007E3B51">
            <w:pPr>
              <w:pStyle w:val="TableEntry"/>
              <w:numPr>
                <w:ilvl w:val="0"/>
                <w:numId w:val="66"/>
              </w:numPr>
              <w:rPr>
                <w:noProof w:val="0"/>
              </w:rPr>
            </w:pPr>
            <w:r w:rsidRPr="007A7659">
              <w:rPr>
                <w:noProof w:val="0"/>
                <w:szCs w:val="18"/>
              </w:rPr>
              <w:t>Department Number</w:t>
            </w:r>
          </w:p>
          <w:p w14:paraId="44522707" w14:textId="77777777" w:rsidR="00BD6B97" w:rsidRPr="007A7659" w:rsidRDefault="00BD6B97" w:rsidP="007E3B51">
            <w:pPr>
              <w:pStyle w:val="TableEntry"/>
              <w:numPr>
                <w:ilvl w:val="0"/>
                <w:numId w:val="66"/>
              </w:numPr>
              <w:rPr>
                <w:noProof w:val="0"/>
              </w:rPr>
            </w:pPr>
            <w:r w:rsidRPr="007A7659">
              <w:rPr>
                <w:noProof w:val="0"/>
                <w:szCs w:val="18"/>
              </w:rPr>
              <w:t>Optional</w:t>
            </w:r>
          </w:p>
          <w:p w14:paraId="1EB01B80" w14:textId="77777777" w:rsidR="00BD6B97" w:rsidRPr="007A7659" w:rsidRDefault="00BD6B97" w:rsidP="007E3B51">
            <w:pPr>
              <w:pStyle w:val="TableEntry"/>
              <w:numPr>
                <w:ilvl w:val="0"/>
                <w:numId w:val="66"/>
              </w:numPr>
              <w:rPr>
                <w:noProof w:val="0"/>
              </w:rPr>
            </w:pPr>
            <w:r w:rsidRPr="007A7659">
              <w:rPr>
                <w:noProof w:val="0"/>
                <w:szCs w:val="18"/>
              </w:rPr>
              <w:t>Identifies a department within an organization. This can be numeric or alphanumeric</w:t>
            </w:r>
          </w:p>
          <w:p w14:paraId="651BBCD0"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(e.g., Radiology)</w:t>
            </w:r>
          </w:p>
        </w:tc>
        <w:tc>
          <w:tcPr>
            <w:tcW w:w="860" w:type="dxa"/>
            <w:tcBorders>
              <w:left w:val="single" w:sz="4" w:space="0" w:color="000000"/>
              <w:bottom w:val="single" w:sz="4" w:space="0" w:color="000000"/>
            </w:tcBorders>
          </w:tcPr>
          <w:p w14:paraId="7427640E" w14:textId="77777777" w:rsidR="00BD6B97" w:rsidRPr="007A7659" w:rsidRDefault="00BD6B97" w:rsidP="007E3B51">
            <w:pPr>
              <w:pStyle w:val="TableEntry"/>
              <w:rPr>
                <w:noProof w:val="0"/>
                <w:szCs w:val="18"/>
              </w:rPr>
            </w:pPr>
            <w:r w:rsidRPr="007A7659">
              <w:rPr>
                <w:noProof w:val="0"/>
                <w:szCs w:val="18"/>
              </w:rPr>
              <w:t>O</w:t>
            </w:r>
          </w:p>
        </w:tc>
        <w:tc>
          <w:tcPr>
            <w:tcW w:w="2120" w:type="dxa"/>
            <w:tcBorders>
              <w:left w:val="single" w:sz="4" w:space="0" w:color="000000"/>
              <w:bottom w:val="single" w:sz="4" w:space="0" w:color="000000"/>
              <w:right w:val="single" w:sz="4" w:space="0" w:color="000000"/>
            </w:tcBorders>
          </w:tcPr>
          <w:p w14:paraId="26366DE4" w14:textId="77777777" w:rsidR="00BD6B97" w:rsidRPr="007A7659" w:rsidRDefault="00BD6B97" w:rsidP="007E3B51">
            <w:pPr>
              <w:pStyle w:val="TableEntry"/>
              <w:rPr>
                <w:noProof w:val="0"/>
                <w:szCs w:val="18"/>
              </w:rPr>
            </w:pPr>
          </w:p>
        </w:tc>
      </w:tr>
      <w:tr w:rsidR="00BD6B97" w:rsidRPr="007A7659" w14:paraId="31BB84CD" w14:textId="77777777" w:rsidTr="001D3953">
        <w:trPr>
          <w:cantSplit/>
        </w:trPr>
        <w:tc>
          <w:tcPr>
            <w:tcW w:w="2195" w:type="dxa"/>
            <w:tcBorders>
              <w:left w:val="single" w:sz="4" w:space="0" w:color="000000"/>
              <w:bottom w:val="single" w:sz="4" w:space="0" w:color="000000"/>
            </w:tcBorders>
          </w:tcPr>
          <w:p w14:paraId="73AC2CF8" w14:textId="2CA4CA66" w:rsidR="00BD6B97" w:rsidRPr="007A7659" w:rsidRDefault="009F77DD" w:rsidP="007E3B51">
            <w:pPr>
              <w:pStyle w:val="TableEntry"/>
              <w:rPr>
                <w:noProof w:val="0"/>
                <w:szCs w:val="18"/>
              </w:rPr>
            </w:pPr>
            <w:r>
              <w:rPr>
                <w:noProof w:val="0"/>
                <w:szCs w:val="18"/>
              </w:rPr>
              <w:t>d</w:t>
            </w:r>
            <w:r w:rsidR="00BD6B97" w:rsidRPr="007A7659">
              <w:rPr>
                <w:noProof w:val="0"/>
                <w:szCs w:val="18"/>
              </w:rPr>
              <w:t>escription</w:t>
            </w:r>
          </w:p>
        </w:tc>
        <w:tc>
          <w:tcPr>
            <w:tcW w:w="1170" w:type="dxa"/>
            <w:tcBorders>
              <w:left w:val="single" w:sz="4" w:space="0" w:color="000000"/>
              <w:bottom w:val="single" w:sz="4" w:space="0" w:color="000000"/>
            </w:tcBorders>
          </w:tcPr>
          <w:p w14:paraId="2F46198F" w14:textId="77777777" w:rsidR="00BD6B97" w:rsidRPr="007A7659" w:rsidRDefault="008A6C66" w:rsidP="007E3B51">
            <w:pPr>
              <w:pStyle w:val="TableEntry"/>
              <w:rPr>
                <w:noProof w:val="0"/>
                <w:szCs w:val="18"/>
              </w:rPr>
            </w:pPr>
            <w:r w:rsidRPr="007A7659">
              <w:rPr>
                <w:noProof w:val="0"/>
                <w:szCs w:val="18"/>
              </w:rPr>
              <w:t>RFC</w:t>
            </w:r>
            <w:r w:rsidR="00BD6B97" w:rsidRPr="007A7659">
              <w:rPr>
                <w:noProof w:val="0"/>
                <w:szCs w:val="18"/>
              </w:rPr>
              <w:t>2798</w:t>
            </w:r>
          </w:p>
        </w:tc>
        <w:tc>
          <w:tcPr>
            <w:tcW w:w="3730" w:type="dxa"/>
            <w:tcBorders>
              <w:left w:val="single" w:sz="4" w:space="0" w:color="000000"/>
              <w:bottom w:val="single" w:sz="4" w:space="0" w:color="000000"/>
            </w:tcBorders>
          </w:tcPr>
          <w:p w14:paraId="2F4F5958" w14:textId="77777777" w:rsidR="00BD6B97" w:rsidRPr="007A7659" w:rsidRDefault="00BD6B97" w:rsidP="007E3B51">
            <w:pPr>
              <w:pStyle w:val="TableEntry"/>
              <w:numPr>
                <w:ilvl w:val="0"/>
                <w:numId w:val="66"/>
              </w:numPr>
              <w:rPr>
                <w:noProof w:val="0"/>
              </w:rPr>
            </w:pPr>
            <w:r w:rsidRPr="007A7659">
              <w:rPr>
                <w:noProof w:val="0"/>
                <w:szCs w:val="18"/>
              </w:rPr>
              <w:t>Description</w:t>
            </w:r>
          </w:p>
          <w:p w14:paraId="12234902" w14:textId="77777777" w:rsidR="00BD6B97" w:rsidRPr="007A7659" w:rsidRDefault="00BD6B97" w:rsidP="007E3B51">
            <w:pPr>
              <w:pStyle w:val="TableEntry"/>
              <w:numPr>
                <w:ilvl w:val="0"/>
                <w:numId w:val="66"/>
              </w:numPr>
              <w:rPr>
                <w:noProof w:val="0"/>
              </w:rPr>
            </w:pPr>
            <w:r w:rsidRPr="007A7659">
              <w:rPr>
                <w:noProof w:val="0"/>
                <w:szCs w:val="18"/>
              </w:rPr>
              <w:t>Optional</w:t>
            </w:r>
          </w:p>
          <w:p w14:paraId="6EB48281"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This attribute contains a human-readable description of the object.</w:t>
            </w:r>
          </w:p>
        </w:tc>
        <w:tc>
          <w:tcPr>
            <w:tcW w:w="860" w:type="dxa"/>
            <w:tcBorders>
              <w:left w:val="single" w:sz="4" w:space="0" w:color="000000"/>
              <w:bottom w:val="single" w:sz="4" w:space="0" w:color="000000"/>
            </w:tcBorders>
          </w:tcPr>
          <w:p w14:paraId="1DFF7238" w14:textId="77777777" w:rsidR="00BD6B97" w:rsidRPr="007A7659" w:rsidRDefault="00BD6B97" w:rsidP="007E3B51">
            <w:pPr>
              <w:pStyle w:val="TableEntry"/>
              <w:rPr>
                <w:noProof w:val="0"/>
                <w:szCs w:val="18"/>
              </w:rPr>
            </w:pPr>
            <w:r w:rsidRPr="007A7659">
              <w:rPr>
                <w:noProof w:val="0"/>
                <w:szCs w:val="18"/>
              </w:rPr>
              <w:t>D</w:t>
            </w:r>
          </w:p>
          <w:p w14:paraId="6BCDA2C9" w14:textId="77777777" w:rsidR="00BD6B97" w:rsidRPr="007A7659" w:rsidRDefault="00BD6B97" w:rsidP="007E3B51">
            <w:pPr>
              <w:pStyle w:val="TableEntry"/>
              <w:rPr>
                <w:noProof w:val="0"/>
                <w:szCs w:val="18"/>
              </w:rPr>
            </w:pPr>
          </w:p>
        </w:tc>
        <w:tc>
          <w:tcPr>
            <w:tcW w:w="2120" w:type="dxa"/>
            <w:tcBorders>
              <w:left w:val="single" w:sz="4" w:space="0" w:color="000000"/>
              <w:bottom w:val="single" w:sz="4" w:space="0" w:color="000000"/>
              <w:right w:val="single" w:sz="4" w:space="0" w:color="000000"/>
            </w:tcBorders>
          </w:tcPr>
          <w:p w14:paraId="4AEAEE0F" w14:textId="77777777" w:rsidR="00BD6B97" w:rsidRPr="007A7659" w:rsidRDefault="00BD6B97" w:rsidP="007E3B51">
            <w:pPr>
              <w:pStyle w:val="TableEntry"/>
              <w:rPr>
                <w:noProof w:val="0"/>
                <w:szCs w:val="18"/>
              </w:rPr>
            </w:pPr>
          </w:p>
        </w:tc>
      </w:tr>
      <w:tr w:rsidR="00BD6B97" w:rsidRPr="007A7659" w14:paraId="5CB4EC8C" w14:textId="77777777" w:rsidTr="001D3953">
        <w:trPr>
          <w:cantSplit/>
        </w:trPr>
        <w:tc>
          <w:tcPr>
            <w:tcW w:w="2195" w:type="dxa"/>
            <w:tcBorders>
              <w:left w:val="single" w:sz="4" w:space="0" w:color="000000"/>
              <w:bottom w:val="single" w:sz="4" w:space="0" w:color="000000"/>
            </w:tcBorders>
          </w:tcPr>
          <w:p w14:paraId="01E26DAA" w14:textId="77777777" w:rsidR="00BD6B97" w:rsidRPr="007A7659" w:rsidRDefault="00BD6B97" w:rsidP="007E3B51">
            <w:pPr>
              <w:pStyle w:val="TableEntry"/>
              <w:rPr>
                <w:noProof w:val="0"/>
              </w:rPr>
            </w:pPr>
            <w:r w:rsidRPr="007A7659">
              <w:rPr>
                <w:noProof w:val="0"/>
              </w:rPr>
              <w:t>destinationIndicator</w:t>
            </w:r>
          </w:p>
        </w:tc>
        <w:tc>
          <w:tcPr>
            <w:tcW w:w="1170" w:type="dxa"/>
            <w:tcBorders>
              <w:left w:val="single" w:sz="4" w:space="0" w:color="000000"/>
              <w:bottom w:val="single" w:sz="4" w:space="0" w:color="000000"/>
            </w:tcBorders>
          </w:tcPr>
          <w:p w14:paraId="6695C748"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1B0AFBAA" w14:textId="77777777" w:rsidR="00BD6B97" w:rsidRPr="007A7659" w:rsidRDefault="00BD6B97" w:rsidP="007E3B51">
            <w:pPr>
              <w:pStyle w:val="TableEntry"/>
              <w:numPr>
                <w:ilvl w:val="0"/>
                <w:numId w:val="66"/>
              </w:numPr>
              <w:rPr>
                <w:noProof w:val="0"/>
              </w:rPr>
            </w:pPr>
            <w:r w:rsidRPr="007A7659">
              <w:rPr>
                <w:noProof w:val="0"/>
                <w:szCs w:val="18"/>
              </w:rPr>
              <w:t>Destination Indicator</w:t>
            </w:r>
          </w:p>
          <w:p w14:paraId="0F655F75" w14:textId="77777777" w:rsidR="00BD6B97" w:rsidRPr="007A7659" w:rsidRDefault="00BD6B97" w:rsidP="007E3B51">
            <w:pPr>
              <w:pStyle w:val="TableEntry"/>
              <w:numPr>
                <w:ilvl w:val="0"/>
                <w:numId w:val="66"/>
              </w:numPr>
              <w:rPr>
                <w:noProof w:val="0"/>
              </w:rPr>
            </w:pPr>
            <w:r w:rsidRPr="007A7659">
              <w:rPr>
                <w:noProof w:val="0"/>
                <w:szCs w:val="18"/>
              </w:rPr>
              <w:t>Optional</w:t>
            </w:r>
          </w:p>
          <w:p w14:paraId="3F0BD5E8"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This attribute is used for the telegram service</w:t>
            </w:r>
          </w:p>
        </w:tc>
        <w:tc>
          <w:tcPr>
            <w:tcW w:w="860" w:type="dxa"/>
            <w:tcBorders>
              <w:left w:val="single" w:sz="4" w:space="0" w:color="000000"/>
              <w:bottom w:val="single" w:sz="4" w:space="0" w:color="000000"/>
            </w:tcBorders>
          </w:tcPr>
          <w:p w14:paraId="441A0D48"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367C617E" w14:textId="77777777" w:rsidR="00BD6B97" w:rsidRPr="007A7659" w:rsidRDefault="00BD6B97" w:rsidP="007E3B51">
            <w:pPr>
              <w:pStyle w:val="TableEntry"/>
              <w:rPr>
                <w:noProof w:val="0"/>
              </w:rPr>
            </w:pPr>
            <w:r w:rsidRPr="007A7659">
              <w:rPr>
                <w:noProof w:val="0"/>
              </w:rPr>
              <w:t>Originally defined as part of telegram addressing.</w:t>
            </w:r>
          </w:p>
        </w:tc>
      </w:tr>
      <w:tr w:rsidR="00BD6B97" w:rsidRPr="007A7659" w14:paraId="56DC1065" w14:textId="77777777" w:rsidTr="001D3953">
        <w:trPr>
          <w:cantSplit/>
        </w:trPr>
        <w:tc>
          <w:tcPr>
            <w:tcW w:w="2195" w:type="dxa"/>
            <w:tcBorders>
              <w:left w:val="single" w:sz="4" w:space="0" w:color="000000"/>
              <w:bottom w:val="single" w:sz="4" w:space="0" w:color="000000"/>
            </w:tcBorders>
          </w:tcPr>
          <w:p w14:paraId="23E3A588" w14:textId="77777777" w:rsidR="00BD6B97" w:rsidRPr="007A7659" w:rsidRDefault="00BD6B97" w:rsidP="007E3B51">
            <w:pPr>
              <w:pStyle w:val="TableEntry"/>
              <w:rPr>
                <w:noProof w:val="0"/>
              </w:rPr>
            </w:pPr>
            <w:r w:rsidRPr="007A7659">
              <w:rPr>
                <w:noProof w:val="0"/>
              </w:rPr>
              <w:lastRenderedPageBreak/>
              <w:t>displayName</w:t>
            </w:r>
          </w:p>
        </w:tc>
        <w:tc>
          <w:tcPr>
            <w:tcW w:w="1170" w:type="dxa"/>
            <w:tcBorders>
              <w:left w:val="single" w:sz="4" w:space="0" w:color="000000"/>
              <w:bottom w:val="single" w:sz="4" w:space="0" w:color="000000"/>
            </w:tcBorders>
          </w:tcPr>
          <w:p w14:paraId="6F5210BE"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3A594E06" w14:textId="77777777" w:rsidR="00BD6B97" w:rsidRPr="007A7659" w:rsidRDefault="00BD6B97" w:rsidP="007E3B51">
            <w:pPr>
              <w:pStyle w:val="TableEntry"/>
              <w:numPr>
                <w:ilvl w:val="0"/>
                <w:numId w:val="81"/>
              </w:numPr>
              <w:rPr>
                <w:noProof w:val="0"/>
              </w:rPr>
            </w:pPr>
            <w:r w:rsidRPr="007A7659">
              <w:rPr>
                <w:noProof w:val="0"/>
                <w:szCs w:val="18"/>
              </w:rPr>
              <w:t>Display Name</w:t>
            </w:r>
          </w:p>
          <w:p w14:paraId="0F12FF8B" w14:textId="77777777" w:rsidR="00BD6B97" w:rsidRPr="007A7659" w:rsidRDefault="00BD6B97" w:rsidP="007E3B51">
            <w:pPr>
              <w:pStyle w:val="TableEntry"/>
              <w:numPr>
                <w:ilvl w:val="0"/>
                <w:numId w:val="81"/>
              </w:numPr>
              <w:rPr>
                <w:noProof w:val="0"/>
              </w:rPr>
            </w:pPr>
            <w:r w:rsidRPr="007A7659">
              <w:rPr>
                <w:noProof w:val="0"/>
                <w:szCs w:val="18"/>
              </w:rPr>
              <w:t>Optional</w:t>
            </w:r>
          </w:p>
          <w:p w14:paraId="66E23649" w14:textId="77777777" w:rsidR="00BD6B97" w:rsidRPr="007A7659" w:rsidRDefault="00BD6B97" w:rsidP="007E3B51">
            <w:pPr>
              <w:pStyle w:val="TableEntry"/>
              <w:numPr>
                <w:ilvl w:val="0"/>
                <w:numId w:val="81"/>
              </w:numPr>
              <w:rPr>
                <w:noProof w:val="0"/>
              </w:rPr>
            </w:pPr>
            <w:r w:rsidRPr="007A7659">
              <w:rPr>
                <w:noProof w:val="0"/>
                <w:szCs w:val="18"/>
              </w:rPr>
              <w:t>Singular</w:t>
            </w:r>
          </w:p>
          <w:p w14:paraId="0F49709B" w14:textId="77777777" w:rsidR="00BD6B97" w:rsidRPr="007A7659" w:rsidRDefault="00BD6B97" w:rsidP="007E3B51">
            <w:pPr>
              <w:pStyle w:val="TableEntry"/>
              <w:numPr>
                <w:ilvl w:val="0"/>
                <w:numId w:val="81"/>
              </w:numPr>
              <w:rPr>
                <w:noProof w:val="0"/>
              </w:rPr>
            </w:pPr>
            <w:r w:rsidRPr="007A7659">
              <w:rPr>
                <w:noProof w:val="0"/>
                <w:szCs w:val="18"/>
              </w:rPr>
              <w:t xml:space="preserve">When displaying a person’s name, especially within a one-line summary list, it is useful to be able to identify a name to be used. Since other attribute types such as 'cn' are multivalued, an additional attribute type is needed. Display name is defined for this purpose. </w:t>
            </w:r>
          </w:p>
          <w:p w14:paraId="0F7194DF" w14:textId="77777777" w:rsidR="00BD6B97" w:rsidRPr="007A7659" w:rsidRDefault="00BD6B97" w:rsidP="007E3B51">
            <w:pPr>
              <w:pStyle w:val="TableEntry"/>
              <w:numPr>
                <w:ilvl w:val="0"/>
                <w:numId w:val="81"/>
              </w:numPr>
              <w:rPr>
                <w:rFonts w:ascii="Arial" w:hAnsi="Arial"/>
                <w:b/>
                <w:noProof w:val="0"/>
                <w:kern w:val="28"/>
                <w:szCs w:val="18"/>
              </w:rPr>
            </w:pPr>
            <w:r w:rsidRPr="007A7659">
              <w:rPr>
                <w:noProof w:val="0"/>
                <w:szCs w:val="18"/>
              </w:rPr>
              <w:t>(e.g., Babs Jensen)</w:t>
            </w:r>
          </w:p>
        </w:tc>
        <w:tc>
          <w:tcPr>
            <w:tcW w:w="860" w:type="dxa"/>
            <w:tcBorders>
              <w:left w:val="single" w:sz="4" w:space="0" w:color="000000"/>
              <w:bottom w:val="single" w:sz="4" w:space="0" w:color="000000"/>
            </w:tcBorders>
          </w:tcPr>
          <w:p w14:paraId="1368E916" w14:textId="77777777" w:rsidR="00BD6B97" w:rsidRPr="007A7659" w:rsidRDefault="00BD6B97" w:rsidP="007E3B51">
            <w:pPr>
              <w:pStyle w:val="TableEntry"/>
              <w:rPr>
                <w:noProof w:val="0"/>
              </w:rPr>
            </w:pPr>
            <w:r w:rsidRPr="007A7659">
              <w:rPr>
                <w:noProof w:val="0"/>
              </w:rPr>
              <w:t>R</w:t>
            </w:r>
          </w:p>
        </w:tc>
        <w:tc>
          <w:tcPr>
            <w:tcW w:w="2120" w:type="dxa"/>
            <w:tcBorders>
              <w:left w:val="single" w:sz="4" w:space="0" w:color="000000"/>
              <w:bottom w:val="single" w:sz="4" w:space="0" w:color="000000"/>
              <w:right w:val="single" w:sz="4" w:space="0" w:color="000000"/>
            </w:tcBorders>
          </w:tcPr>
          <w:p w14:paraId="3AC29BB4" w14:textId="77777777" w:rsidR="00BD6B97" w:rsidRPr="007A7659" w:rsidRDefault="00BD6B97" w:rsidP="007E3B51">
            <w:pPr>
              <w:pStyle w:val="TableEntry"/>
              <w:rPr>
                <w:noProof w:val="0"/>
              </w:rPr>
            </w:pPr>
          </w:p>
        </w:tc>
      </w:tr>
      <w:tr w:rsidR="00BD6B97" w:rsidRPr="007A7659" w14:paraId="481CD97B" w14:textId="77777777" w:rsidTr="001D3953">
        <w:trPr>
          <w:cantSplit/>
        </w:trPr>
        <w:tc>
          <w:tcPr>
            <w:tcW w:w="2195" w:type="dxa"/>
            <w:tcBorders>
              <w:left w:val="single" w:sz="4" w:space="0" w:color="000000"/>
              <w:bottom w:val="single" w:sz="4" w:space="0" w:color="000000"/>
            </w:tcBorders>
          </w:tcPr>
          <w:p w14:paraId="536DE1E2" w14:textId="77777777" w:rsidR="00BD6B97" w:rsidRPr="007A7659" w:rsidRDefault="00BD6B97" w:rsidP="007E3B51">
            <w:pPr>
              <w:pStyle w:val="TableEntry"/>
              <w:rPr>
                <w:noProof w:val="0"/>
              </w:rPr>
            </w:pPr>
            <w:r w:rsidRPr="007A7659">
              <w:rPr>
                <w:noProof w:val="0"/>
              </w:rPr>
              <w:t>employeeNumber</w:t>
            </w:r>
          </w:p>
        </w:tc>
        <w:tc>
          <w:tcPr>
            <w:tcW w:w="1170" w:type="dxa"/>
            <w:tcBorders>
              <w:left w:val="single" w:sz="4" w:space="0" w:color="000000"/>
              <w:bottom w:val="single" w:sz="4" w:space="0" w:color="000000"/>
            </w:tcBorders>
          </w:tcPr>
          <w:p w14:paraId="397F8A39"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6CE66E7E" w14:textId="77777777" w:rsidR="00BD6B97" w:rsidRPr="007A7659" w:rsidRDefault="00BD6B97" w:rsidP="007E3B51">
            <w:pPr>
              <w:pStyle w:val="TableEntry"/>
              <w:numPr>
                <w:ilvl w:val="0"/>
                <w:numId w:val="65"/>
              </w:numPr>
              <w:rPr>
                <w:noProof w:val="0"/>
              </w:rPr>
            </w:pPr>
            <w:r w:rsidRPr="007A7659">
              <w:rPr>
                <w:noProof w:val="0"/>
                <w:szCs w:val="18"/>
              </w:rPr>
              <w:t>Employee Number</w:t>
            </w:r>
          </w:p>
          <w:p w14:paraId="5F29C40B" w14:textId="77777777" w:rsidR="00BD6B97" w:rsidRPr="007A7659" w:rsidRDefault="00BD6B97" w:rsidP="007E3B51">
            <w:pPr>
              <w:pStyle w:val="TableEntry"/>
              <w:numPr>
                <w:ilvl w:val="0"/>
                <w:numId w:val="65"/>
              </w:numPr>
              <w:rPr>
                <w:noProof w:val="0"/>
              </w:rPr>
            </w:pPr>
            <w:r w:rsidRPr="007A7659">
              <w:rPr>
                <w:noProof w:val="0"/>
                <w:szCs w:val="18"/>
              </w:rPr>
              <w:t>Optional</w:t>
            </w:r>
          </w:p>
          <w:p w14:paraId="6052C5F7" w14:textId="77777777" w:rsidR="00BD6B97" w:rsidRPr="007A7659" w:rsidRDefault="00BD6B97" w:rsidP="007E3B51">
            <w:pPr>
              <w:pStyle w:val="TableEntry"/>
              <w:numPr>
                <w:ilvl w:val="0"/>
                <w:numId w:val="65"/>
              </w:numPr>
              <w:rPr>
                <w:noProof w:val="0"/>
              </w:rPr>
            </w:pPr>
            <w:r w:rsidRPr="007A7659">
              <w:rPr>
                <w:noProof w:val="0"/>
                <w:szCs w:val="18"/>
              </w:rPr>
              <w:t>Singular</w:t>
            </w:r>
          </w:p>
          <w:p w14:paraId="62818B1E" w14:textId="77777777" w:rsidR="00BD6B97" w:rsidRPr="007A7659" w:rsidRDefault="00BD6B97" w:rsidP="007E3B51">
            <w:pPr>
              <w:pStyle w:val="TableEntry"/>
              <w:numPr>
                <w:ilvl w:val="0"/>
                <w:numId w:val="65"/>
              </w:numPr>
              <w:rPr>
                <w:noProof w:val="0"/>
              </w:rPr>
            </w:pPr>
            <w:r w:rsidRPr="007A7659">
              <w:rPr>
                <w:noProof w:val="0"/>
                <w:szCs w:val="18"/>
              </w:rPr>
              <w:t>Numeric or alphanumeric identifier assigned to a person, typically based on order of hire or association with an organization.</w:t>
            </w:r>
          </w:p>
          <w:p w14:paraId="1EC2D771" w14:textId="77777777" w:rsidR="00BD6B97" w:rsidRPr="007A7659" w:rsidRDefault="00BD6B97" w:rsidP="007E3B51">
            <w:pPr>
              <w:pStyle w:val="TableEntry"/>
              <w:numPr>
                <w:ilvl w:val="0"/>
                <w:numId w:val="65"/>
              </w:numPr>
              <w:rPr>
                <w:rFonts w:ascii="Arial" w:hAnsi="Arial"/>
                <w:b/>
                <w:noProof w:val="0"/>
                <w:kern w:val="28"/>
                <w:szCs w:val="18"/>
              </w:rPr>
            </w:pPr>
            <w:r w:rsidRPr="007A7659">
              <w:rPr>
                <w:noProof w:val="0"/>
                <w:szCs w:val="18"/>
              </w:rPr>
              <w:t>(e.g., 42)</w:t>
            </w:r>
          </w:p>
        </w:tc>
        <w:tc>
          <w:tcPr>
            <w:tcW w:w="860" w:type="dxa"/>
            <w:tcBorders>
              <w:left w:val="single" w:sz="4" w:space="0" w:color="000000"/>
              <w:bottom w:val="single" w:sz="4" w:space="0" w:color="000000"/>
            </w:tcBorders>
          </w:tcPr>
          <w:p w14:paraId="33CFBFDA"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43FFD1B5" w14:textId="77777777" w:rsidR="00BD6B97" w:rsidRPr="007A7659" w:rsidRDefault="00BD6B97" w:rsidP="007E3B51">
            <w:pPr>
              <w:pStyle w:val="TableEntry"/>
              <w:rPr>
                <w:noProof w:val="0"/>
              </w:rPr>
            </w:pPr>
          </w:p>
        </w:tc>
      </w:tr>
      <w:tr w:rsidR="00BD6B97" w:rsidRPr="007A7659" w14:paraId="04D2A89C" w14:textId="77777777" w:rsidTr="001D3953">
        <w:trPr>
          <w:cantSplit/>
        </w:trPr>
        <w:tc>
          <w:tcPr>
            <w:tcW w:w="2195" w:type="dxa"/>
            <w:tcBorders>
              <w:left w:val="single" w:sz="4" w:space="0" w:color="000000"/>
              <w:bottom w:val="single" w:sz="4" w:space="0" w:color="000000"/>
            </w:tcBorders>
          </w:tcPr>
          <w:p w14:paraId="15D01D87" w14:textId="77777777" w:rsidR="00BD6B97" w:rsidRPr="007A7659" w:rsidRDefault="00BD6B97" w:rsidP="007E3B51">
            <w:pPr>
              <w:pStyle w:val="TableEntry"/>
              <w:rPr>
                <w:noProof w:val="0"/>
              </w:rPr>
            </w:pPr>
            <w:r w:rsidRPr="007A7659">
              <w:rPr>
                <w:noProof w:val="0"/>
              </w:rPr>
              <w:t>employeeType</w:t>
            </w:r>
          </w:p>
        </w:tc>
        <w:tc>
          <w:tcPr>
            <w:tcW w:w="1170" w:type="dxa"/>
            <w:tcBorders>
              <w:left w:val="single" w:sz="4" w:space="0" w:color="000000"/>
              <w:bottom w:val="single" w:sz="4" w:space="0" w:color="000000"/>
            </w:tcBorders>
          </w:tcPr>
          <w:p w14:paraId="6C096F59"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4101A916" w14:textId="77777777" w:rsidR="00BD6B97" w:rsidRPr="007A7659" w:rsidRDefault="00BD6B97" w:rsidP="007E3B51">
            <w:pPr>
              <w:pStyle w:val="TableEntry"/>
              <w:numPr>
                <w:ilvl w:val="0"/>
                <w:numId w:val="65"/>
              </w:numPr>
              <w:rPr>
                <w:noProof w:val="0"/>
              </w:rPr>
            </w:pPr>
            <w:r w:rsidRPr="007A7659">
              <w:rPr>
                <w:noProof w:val="0"/>
                <w:szCs w:val="18"/>
              </w:rPr>
              <w:t>Employee Type</w:t>
            </w:r>
          </w:p>
          <w:p w14:paraId="77C07F4A" w14:textId="77777777" w:rsidR="00BD6B97" w:rsidRPr="007A7659" w:rsidRDefault="00BD6B97" w:rsidP="007E3B51">
            <w:pPr>
              <w:pStyle w:val="TableEntry"/>
              <w:numPr>
                <w:ilvl w:val="0"/>
                <w:numId w:val="65"/>
              </w:numPr>
              <w:rPr>
                <w:noProof w:val="0"/>
              </w:rPr>
            </w:pPr>
            <w:r w:rsidRPr="007A7659">
              <w:rPr>
                <w:noProof w:val="0"/>
                <w:szCs w:val="18"/>
              </w:rPr>
              <w:t>Optional</w:t>
            </w:r>
          </w:p>
          <w:p w14:paraId="2EE032F8" w14:textId="77777777" w:rsidR="00BD6B97" w:rsidRPr="007A7659" w:rsidRDefault="00BD6B97" w:rsidP="007E3B51">
            <w:pPr>
              <w:pStyle w:val="TableEntry"/>
              <w:numPr>
                <w:ilvl w:val="0"/>
                <w:numId w:val="65"/>
              </w:numPr>
              <w:rPr>
                <w:noProof w:val="0"/>
              </w:rPr>
            </w:pPr>
            <w:r w:rsidRPr="007A7659">
              <w:rPr>
                <w:noProof w:val="0"/>
                <w:szCs w:val="18"/>
              </w:rPr>
              <w:t>Used to identify the employer to employee relationship. Typical values used will be "Contractor", "Employee", "Intern", "Temp", "External", and "Unknown" but any value may be used.</w:t>
            </w:r>
          </w:p>
          <w:p w14:paraId="6A101BF3" w14:textId="77777777" w:rsidR="00BD6B97" w:rsidRPr="007A7659" w:rsidRDefault="00BD6B97" w:rsidP="007E3B51">
            <w:pPr>
              <w:pStyle w:val="TableEntry"/>
              <w:numPr>
                <w:ilvl w:val="0"/>
                <w:numId w:val="65"/>
              </w:numPr>
              <w:rPr>
                <w:rFonts w:ascii="Arial" w:hAnsi="Arial"/>
                <w:b/>
                <w:noProof w:val="0"/>
                <w:kern w:val="28"/>
                <w:szCs w:val="18"/>
              </w:rPr>
            </w:pPr>
            <w:r w:rsidRPr="007A7659">
              <w:rPr>
                <w:noProof w:val="0"/>
                <w:szCs w:val="18"/>
              </w:rPr>
              <w:t>(e.g., External)</w:t>
            </w:r>
          </w:p>
        </w:tc>
        <w:tc>
          <w:tcPr>
            <w:tcW w:w="860" w:type="dxa"/>
            <w:tcBorders>
              <w:left w:val="single" w:sz="4" w:space="0" w:color="000000"/>
              <w:bottom w:val="single" w:sz="4" w:space="0" w:color="000000"/>
            </w:tcBorders>
          </w:tcPr>
          <w:p w14:paraId="070D1A8A"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1CBFCAC5" w14:textId="77777777" w:rsidR="00BD6B97" w:rsidRPr="007A7659" w:rsidRDefault="00BD6B97" w:rsidP="007E3B51">
            <w:pPr>
              <w:pStyle w:val="TableEntry"/>
              <w:rPr>
                <w:noProof w:val="0"/>
              </w:rPr>
            </w:pPr>
          </w:p>
        </w:tc>
      </w:tr>
      <w:tr w:rsidR="00BD6B97" w:rsidRPr="007A7659" w14:paraId="1C896601" w14:textId="77777777" w:rsidTr="001D3953">
        <w:trPr>
          <w:cantSplit/>
        </w:trPr>
        <w:tc>
          <w:tcPr>
            <w:tcW w:w="2195" w:type="dxa"/>
            <w:tcBorders>
              <w:left w:val="single" w:sz="4" w:space="0" w:color="000000"/>
              <w:bottom w:val="single" w:sz="4" w:space="0" w:color="000000"/>
            </w:tcBorders>
          </w:tcPr>
          <w:p w14:paraId="209B0F43" w14:textId="77777777" w:rsidR="00BD6B97" w:rsidRPr="007A7659" w:rsidRDefault="00BD6B97" w:rsidP="007E3B51">
            <w:pPr>
              <w:pStyle w:val="TableEntry"/>
              <w:rPr>
                <w:noProof w:val="0"/>
              </w:rPr>
            </w:pPr>
            <w:r w:rsidRPr="007A7659">
              <w:rPr>
                <w:noProof w:val="0"/>
              </w:rPr>
              <w:t>facsimileTelephoneNumber</w:t>
            </w:r>
          </w:p>
        </w:tc>
        <w:tc>
          <w:tcPr>
            <w:tcW w:w="1170" w:type="dxa"/>
            <w:tcBorders>
              <w:left w:val="single" w:sz="4" w:space="0" w:color="000000"/>
              <w:bottom w:val="single" w:sz="4" w:space="0" w:color="000000"/>
            </w:tcBorders>
          </w:tcPr>
          <w:p w14:paraId="77A545B8"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1A708F85" w14:textId="77777777" w:rsidR="00BD6B97" w:rsidRPr="007A7659" w:rsidRDefault="00BD6B97" w:rsidP="007E3B51">
            <w:pPr>
              <w:pStyle w:val="TableEntry"/>
              <w:numPr>
                <w:ilvl w:val="0"/>
                <w:numId w:val="65"/>
              </w:numPr>
              <w:rPr>
                <w:noProof w:val="0"/>
              </w:rPr>
            </w:pPr>
            <w:r w:rsidRPr="007A7659">
              <w:rPr>
                <w:noProof w:val="0"/>
                <w:szCs w:val="18"/>
              </w:rPr>
              <w:t>FAX Number</w:t>
            </w:r>
          </w:p>
          <w:p w14:paraId="6B3E958A" w14:textId="77777777" w:rsidR="00BD6B97" w:rsidRPr="007A7659" w:rsidRDefault="00BD6B97" w:rsidP="007E3B51">
            <w:pPr>
              <w:pStyle w:val="TableEntry"/>
              <w:numPr>
                <w:ilvl w:val="0"/>
                <w:numId w:val="65"/>
              </w:numPr>
              <w:rPr>
                <w:noProof w:val="0"/>
              </w:rPr>
            </w:pPr>
            <w:r w:rsidRPr="007A7659">
              <w:rPr>
                <w:noProof w:val="0"/>
                <w:szCs w:val="18"/>
              </w:rPr>
              <w:t>Optional</w:t>
            </w:r>
          </w:p>
          <w:p w14:paraId="5AFBC020" w14:textId="77777777" w:rsidR="00BD6B97" w:rsidRPr="007A7659" w:rsidRDefault="00BD6B97" w:rsidP="007E3B51">
            <w:pPr>
              <w:pStyle w:val="TableEntry"/>
              <w:numPr>
                <w:ilvl w:val="0"/>
                <w:numId w:val="65"/>
              </w:numPr>
              <w:rPr>
                <w:noProof w:val="0"/>
              </w:rPr>
            </w:pPr>
            <w:r w:rsidRPr="007A7659">
              <w:rPr>
                <w:noProof w:val="0"/>
                <w:szCs w:val="18"/>
              </w:rPr>
              <w:t>A value of this attribute is a telephone number for a facsimile terminal (and, optionally, its parameters).</w:t>
            </w:r>
          </w:p>
          <w:p w14:paraId="0706622C" w14:textId="77777777" w:rsidR="00BD6B97" w:rsidRPr="007A7659" w:rsidRDefault="00BD6B97" w:rsidP="007E3B51">
            <w:pPr>
              <w:pStyle w:val="TableEntry"/>
              <w:numPr>
                <w:ilvl w:val="0"/>
                <w:numId w:val="65"/>
              </w:numPr>
              <w:rPr>
                <w:rFonts w:ascii="Arial" w:hAnsi="Arial"/>
                <w:b/>
                <w:noProof w:val="0"/>
                <w:kern w:val="28"/>
                <w:szCs w:val="18"/>
              </w:rPr>
            </w:pPr>
            <w:r w:rsidRPr="007A7659">
              <w:rPr>
                <w:noProof w:val="0"/>
                <w:szCs w:val="18"/>
              </w:rPr>
              <w:t>(e.g., +1 408 555 1992)</w:t>
            </w:r>
          </w:p>
        </w:tc>
        <w:tc>
          <w:tcPr>
            <w:tcW w:w="860" w:type="dxa"/>
            <w:tcBorders>
              <w:left w:val="single" w:sz="4" w:space="0" w:color="000000"/>
              <w:bottom w:val="single" w:sz="4" w:space="0" w:color="000000"/>
            </w:tcBorders>
          </w:tcPr>
          <w:p w14:paraId="1AF0DD98"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2571DF1F" w14:textId="64B9974E" w:rsidR="00BD6B97" w:rsidRPr="007A7659" w:rsidRDefault="00BD6B97" w:rsidP="007E3B51">
            <w:pPr>
              <w:pStyle w:val="TableEntry"/>
              <w:rPr>
                <w:noProof w:val="0"/>
              </w:rPr>
            </w:pPr>
            <w:r w:rsidRPr="007A7659">
              <w:rPr>
                <w:noProof w:val="0"/>
              </w:rPr>
              <w:t xml:space="preserve">See </w:t>
            </w:r>
            <w:r w:rsidR="00211645" w:rsidRPr="007A7659">
              <w:rPr>
                <w:noProof w:val="0"/>
              </w:rPr>
              <w:t>Section</w:t>
            </w:r>
            <w:r w:rsidRPr="007A7659">
              <w:rPr>
                <w:noProof w:val="0"/>
              </w:rPr>
              <w:t xml:space="preserve"> 3.24.5.2.3.3 Phone Numbers</w:t>
            </w:r>
            <w:r w:rsidR="00D53FEF">
              <w:rPr>
                <w:noProof w:val="0"/>
              </w:rPr>
              <w:t>.</w:t>
            </w:r>
          </w:p>
        </w:tc>
      </w:tr>
      <w:tr w:rsidR="00BD6B97" w:rsidRPr="007A7659" w14:paraId="3027C518" w14:textId="77777777" w:rsidTr="001D3953">
        <w:trPr>
          <w:cantSplit/>
        </w:trPr>
        <w:tc>
          <w:tcPr>
            <w:tcW w:w="2195" w:type="dxa"/>
            <w:tcBorders>
              <w:left w:val="single" w:sz="4" w:space="0" w:color="000000"/>
              <w:bottom w:val="single" w:sz="4" w:space="0" w:color="000000"/>
            </w:tcBorders>
          </w:tcPr>
          <w:p w14:paraId="5E1B019D" w14:textId="48F578AE" w:rsidR="00BD6B97" w:rsidRPr="007A7659" w:rsidRDefault="00925975" w:rsidP="007E3B51">
            <w:pPr>
              <w:pStyle w:val="TableEntry"/>
              <w:rPr>
                <w:noProof w:val="0"/>
              </w:rPr>
            </w:pPr>
            <w:bookmarkStart w:id="3702" w:name="_Hlk519762277"/>
            <w:r>
              <w:rPr>
                <w:noProof w:val="0"/>
              </w:rPr>
              <w:t>g</w:t>
            </w:r>
            <w:r w:rsidRPr="007A7659">
              <w:rPr>
                <w:noProof w:val="0"/>
              </w:rPr>
              <w:t>ivenName</w:t>
            </w:r>
          </w:p>
        </w:tc>
        <w:tc>
          <w:tcPr>
            <w:tcW w:w="1170" w:type="dxa"/>
            <w:tcBorders>
              <w:left w:val="single" w:sz="4" w:space="0" w:color="000000"/>
              <w:bottom w:val="single" w:sz="4" w:space="0" w:color="000000"/>
            </w:tcBorders>
          </w:tcPr>
          <w:p w14:paraId="4D19C84A"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71259A11" w14:textId="77777777" w:rsidR="00BD6B97" w:rsidRPr="007A7659" w:rsidRDefault="00BD6B97" w:rsidP="007E3B51">
            <w:pPr>
              <w:pStyle w:val="TableEntry"/>
              <w:numPr>
                <w:ilvl w:val="0"/>
                <w:numId w:val="65"/>
              </w:numPr>
              <w:rPr>
                <w:noProof w:val="0"/>
              </w:rPr>
            </w:pPr>
            <w:r w:rsidRPr="007A7659">
              <w:rPr>
                <w:noProof w:val="0"/>
                <w:szCs w:val="18"/>
              </w:rPr>
              <w:t>Name</w:t>
            </w:r>
          </w:p>
          <w:p w14:paraId="4A94808D" w14:textId="77777777" w:rsidR="00BD6B97" w:rsidRPr="007A7659" w:rsidRDefault="00BD6B97" w:rsidP="007E3B51">
            <w:pPr>
              <w:pStyle w:val="TableEntry"/>
              <w:numPr>
                <w:ilvl w:val="0"/>
                <w:numId w:val="65"/>
              </w:numPr>
              <w:rPr>
                <w:noProof w:val="0"/>
              </w:rPr>
            </w:pPr>
            <w:r w:rsidRPr="007A7659">
              <w:rPr>
                <w:noProof w:val="0"/>
                <w:szCs w:val="18"/>
              </w:rPr>
              <w:t>Optional</w:t>
            </w:r>
          </w:p>
          <w:p w14:paraId="3E147D29" w14:textId="77777777" w:rsidR="00BD6B97" w:rsidRPr="007A7659" w:rsidRDefault="00BD6B97" w:rsidP="007E3B51">
            <w:pPr>
              <w:pStyle w:val="TableEntry"/>
              <w:numPr>
                <w:ilvl w:val="0"/>
                <w:numId w:val="65"/>
              </w:numPr>
              <w:rPr>
                <w:noProof w:val="0"/>
              </w:rPr>
            </w:pPr>
            <w:r w:rsidRPr="007A7659">
              <w:rPr>
                <w:noProof w:val="0"/>
                <w:szCs w:val="18"/>
              </w:rPr>
              <w:t>The givenName attribute is used to hold the part of a person's name which is not their surname nor middle name.</w:t>
            </w:r>
          </w:p>
          <w:p w14:paraId="331262DD" w14:textId="77777777" w:rsidR="00BD6B97" w:rsidRPr="007A7659" w:rsidRDefault="00BD6B97" w:rsidP="007E3B51">
            <w:pPr>
              <w:pStyle w:val="TableEntry"/>
              <w:numPr>
                <w:ilvl w:val="0"/>
                <w:numId w:val="65"/>
              </w:numPr>
              <w:rPr>
                <w:rFonts w:ascii="Arial" w:hAnsi="Arial"/>
                <w:b/>
                <w:noProof w:val="0"/>
                <w:kern w:val="28"/>
                <w:szCs w:val="18"/>
              </w:rPr>
            </w:pPr>
            <w:r w:rsidRPr="007A7659">
              <w:rPr>
                <w:noProof w:val="0"/>
                <w:szCs w:val="18"/>
              </w:rPr>
              <w:t>(e.g., Barbara)</w:t>
            </w:r>
          </w:p>
        </w:tc>
        <w:tc>
          <w:tcPr>
            <w:tcW w:w="860" w:type="dxa"/>
            <w:tcBorders>
              <w:left w:val="single" w:sz="4" w:space="0" w:color="000000"/>
              <w:bottom w:val="single" w:sz="4" w:space="0" w:color="000000"/>
            </w:tcBorders>
          </w:tcPr>
          <w:p w14:paraId="63679160"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1740E898" w14:textId="77777777" w:rsidR="00BD6B97" w:rsidRPr="007A7659" w:rsidRDefault="00BD6B97" w:rsidP="007E3B51">
            <w:pPr>
              <w:pStyle w:val="TableEntry"/>
              <w:rPr>
                <w:noProof w:val="0"/>
              </w:rPr>
            </w:pPr>
          </w:p>
        </w:tc>
      </w:tr>
      <w:bookmarkEnd w:id="3702"/>
      <w:tr w:rsidR="00BD6B97" w:rsidRPr="007A7659" w14:paraId="599E9511" w14:textId="77777777" w:rsidTr="001D3953">
        <w:trPr>
          <w:cantSplit/>
        </w:trPr>
        <w:tc>
          <w:tcPr>
            <w:tcW w:w="2195" w:type="dxa"/>
            <w:tcBorders>
              <w:left w:val="single" w:sz="4" w:space="0" w:color="000000"/>
              <w:bottom w:val="single" w:sz="4" w:space="0" w:color="000000"/>
            </w:tcBorders>
          </w:tcPr>
          <w:p w14:paraId="00C0F434" w14:textId="77777777" w:rsidR="00BD6B97" w:rsidRPr="007A7659" w:rsidRDefault="00BD6B97" w:rsidP="007E3B51">
            <w:pPr>
              <w:pStyle w:val="TableEntry"/>
              <w:rPr>
                <w:noProof w:val="0"/>
              </w:rPr>
            </w:pPr>
            <w:r w:rsidRPr="007A7659">
              <w:rPr>
                <w:noProof w:val="0"/>
              </w:rPr>
              <w:t>homePhone</w:t>
            </w:r>
          </w:p>
        </w:tc>
        <w:tc>
          <w:tcPr>
            <w:tcW w:w="1170" w:type="dxa"/>
            <w:tcBorders>
              <w:left w:val="single" w:sz="4" w:space="0" w:color="000000"/>
              <w:bottom w:val="single" w:sz="4" w:space="0" w:color="000000"/>
            </w:tcBorders>
          </w:tcPr>
          <w:p w14:paraId="0565112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114F1F92" w14:textId="77777777" w:rsidR="00BD6B97" w:rsidRPr="007A7659" w:rsidRDefault="00BD6B97" w:rsidP="007E3B51">
            <w:pPr>
              <w:pStyle w:val="TableEntry"/>
              <w:numPr>
                <w:ilvl w:val="0"/>
                <w:numId w:val="65"/>
              </w:numPr>
              <w:rPr>
                <w:noProof w:val="0"/>
              </w:rPr>
            </w:pPr>
            <w:r w:rsidRPr="007A7659">
              <w:rPr>
                <w:noProof w:val="0"/>
                <w:szCs w:val="18"/>
              </w:rPr>
              <w:t>Home Phone</w:t>
            </w:r>
          </w:p>
          <w:p w14:paraId="237AD753" w14:textId="77777777" w:rsidR="00BD6B97" w:rsidRPr="007A7659" w:rsidRDefault="00BD6B97" w:rsidP="007E3B51">
            <w:pPr>
              <w:pStyle w:val="TableEntry"/>
              <w:numPr>
                <w:ilvl w:val="0"/>
                <w:numId w:val="65"/>
              </w:numPr>
              <w:rPr>
                <w:noProof w:val="0"/>
              </w:rPr>
            </w:pPr>
            <w:r w:rsidRPr="007A7659">
              <w:rPr>
                <w:noProof w:val="0"/>
                <w:szCs w:val="18"/>
              </w:rPr>
              <w:t>Optional</w:t>
            </w:r>
          </w:p>
          <w:p w14:paraId="3AA356F6" w14:textId="77777777" w:rsidR="00BD6B97" w:rsidRPr="007A7659" w:rsidRDefault="00BD6B97" w:rsidP="007E3B51">
            <w:pPr>
              <w:pStyle w:val="TableEntry"/>
              <w:numPr>
                <w:ilvl w:val="0"/>
                <w:numId w:val="65"/>
              </w:numPr>
              <w:rPr>
                <w:rFonts w:ascii="Arial" w:hAnsi="Arial"/>
                <w:b/>
                <w:noProof w:val="0"/>
                <w:kern w:val="28"/>
                <w:szCs w:val="18"/>
              </w:rPr>
            </w:pPr>
            <w:r w:rsidRPr="007A7659">
              <w:rPr>
                <w:noProof w:val="0"/>
                <w:szCs w:val="18"/>
              </w:rPr>
              <w:t>(e.g., +1 408 555 1862)</w:t>
            </w:r>
          </w:p>
        </w:tc>
        <w:tc>
          <w:tcPr>
            <w:tcW w:w="860" w:type="dxa"/>
            <w:tcBorders>
              <w:left w:val="single" w:sz="4" w:space="0" w:color="000000"/>
              <w:bottom w:val="single" w:sz="4" w:space="0" w:color="000000"/>
            </w:tcBorders>
          </w:tcPr>
          <w:p w14:paraId="274BF62F"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2830223F" w14:textId="77777777" w:rsidR="00BD6B97" w:rsidRPr="007A7659" w:rsidRDefault="00BD6B97" w:rsidP="007E3B51">
            <w:pPr>
              <w:pStyle w:val="TableEntry"/>
              <w:rPr>
                <w:noProof w:val="0"/>
              </w:rPr>
            </w:pPr>
          </w:p>
        </w:tc>
      </w:tr>
      <w:tr w:rsidR="00BD6B97" w:rsidRPr="007A7659" w14:paraId="0C9FB1A8" w14:textId="77777777" w:rsidTr="001D3953">
        <w:trPr>
          <w:cantSplit/>
        </w:trPr>
        <w:tc>
          <w:tcPr>
            <w:tcW w:w="2195" w:type="dxa"/>
            <w:tcBorders>
              <w:left w:val="single" w:sz="4" w:space="0" w:color="000000"/>
              <w:bottom w:val="single" w:sz="4" w:space="0" w:color="000000"/>
            </w:tcBorders>
          </w:tcPr>
          <w:p w14:paraId="33C98046" w14:textId="77777777" w:rsidR="00BD6B97" w:rsidRPr="007A7659" w:rsidRDefault="00BD6B97" w:rsidP="007E3B51">
            <w:pPr>
              <w:pStyle w:val="TableEntry"/>
              <w:rPr>
                <w:noProof w:val="0"/>
              </w:rPr>
            </w:pPr>
            <w:r w:rsidRPr="007A7659">
              <w:rPr>
                <w:noProof w:val="0"/>
              </w:rPr>
              <w:lastRenderedPageBreak/>
              <w:t>homePostalAddress</w:t>
            </w:r>
          </w:p>
        </w:tc>
        <w:tc>
          <w:tcPr>
            <w:tcW w:w="1170" w:type="dxa"/>
            <w:tcBorders>
              <w:left w:val="single" w:sz="4" w:space="0" w:color="000000"/>
              <w:bottom w:val="single" w:sz="4" w:space="0" w:color="000000"/>
            </w:tcBorders>
          </w:tcPr>
          <w:p w14:paraId="544AC1C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52F848DB" w14:textId="77777777" w:rsidR="00BD6B97" w:rsidRPr="007A7659" w:rsidRDefault="00BD6B97" w:rsidP="007E3B51">
            <w:pPr>
              <w:pStyle w:val="TableEntry"/>
              <w:numPr>
                <w:ilvl w:val="0"/>
                <w:numId w:val="65"/>
              </w:numPr>
              <w:rPr>
                <w:noProof w:val="0"/>
              </w:rPr>
            </w:pPr>
            <w:r w:rsidRPr="007A7659">
              <w:rPr>
                <w:noProof w:val="0"/>
                <w:szCs w:val="18"/>
              </w:rPr>
              <w:t>Home Postal Address</w:t>
            </w:r>
          </w:p>
          <w:p w14:paraId="1A0FCC6F" w14:textId="77777777" w:rsidR="00BD6B97" w:rsidRPr="007A7659" w:rsidRDefault="00BD6B97" w:rsidP="007E3B51">
            <w:pPr>
              <w:pStyle w:val="TableEntry"/>
              <w:numPr>
                <w:ilvl w:val="0"/>
                <w:numId w:val="65"/>
              </w:numPr>
              <w:rPr>
                <w:noProof w:val="0"/>
              </w:rPr>
            </w:pPr>
            <w:r w:rsidRPr="007A7659">
              <w:rPr>
                <w:noProof w:val="0"/>
                <w:szCs w:val="18"/>
              </w:rPr>
              <w:t>Optional</w:t>
            </w:r>
          </w:p>
          <w:p w14:paraId="6B226DC0" w14:textId="77777777" w:rsidR="00BD6B97" w:rsidRPr="007A7659" w:rsidRDefault="00BD6B97" w:rsidP="007E3B51">
            <w:pPr>
              <w:pStyle w:val="TableEntry"/>
              <w:numPr>
                <w:ilvl w:val="0"/>
                <w:numId w:val="65"/>
              </w:numPr>
              <w:rPr>
                <w:rFonts w:ascii="Arial" w:hAnsi="Arial"/>
                <w:b/>
                <w:noProof w:val="0"/>
                <w:kern w:val="28"/>
              </w:rPr>
            </w:pPr>
            <w:r w:rsidRPr="007A7659">
              <w:rPr>
                <w:noProof w:val="0"/>
                <w:szCs w:val="18"/>
              </w:rPr>
              <w:t>This attribute contains a home address used by a Postal Service to perform services for the object.</w:t>
            </w:r>
          </w:p>
        </w:tc>
        <w:tc>
          <w:tcPr>
            <w:tcW w:w="860" w:type="dxa"/>
            <w:tcBorders>
              <w:left w:val="single" w:sz="4" w:space="0" w:color="000000"/>
              <w:bottom w:val="single" w:sz="4" w:space="0" w:color="000000"/>
            </w:tcBorders>
          </w:tcPr>
          <w:p w14:paraId="22D95E21"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07FCE9BD" w14:textId="77777777" w:rsidR="00BD6B97" w:rsidRPr="007A7659" w:rsidRDefault="00BD6B97" w:rsidP="007E3B51">
            <w:pPr>
              <w:pStyle w:val="TableEntry"/>
              <w:rPr>
                <w:noProof w:val="0"/>
              </w:rPr>
            </w:pPr>
          </w:p>
        </w:tc>
      </w:tr>
      <w:tr w:rsidR="00BD6B97" w:rsidRPr="007A7659" w14:paraId="1D8B6D09" w14:textId="77777777" w:rsidTr="001D3953">
        <w:trPr>
          <w:cantSplit/>
        </w:trPr>
        <w:tc>
          <w:tcPr>
            <w:tcW w:w="2195" w:type="dxa"/>
            <w:tcBorders>
              <w:left w:val="single" w:sz="4" w:space="0" w:color="000000"/>
              <w:bottom w:val="single" w:sz="4" w:space="0" w:color="000000"/>
            </w:tcBorders>
          </w:tcPr>
          <w:p w14:paraId="656F4422" w14:textId="7F6B618A" w:rsidR="00BD6B97" w:rsidRPr="007A7659" w:rsidRDefault="00E001FB" w:rsidP="007E3B51">
            <w:pPr>
              <w:pStyle w:val="TableEntry"/>
              <w:rPr>
                <w:noProof w:val="0"/>
                <w:szCs w:val="18"/>
              </w:rPr>
            </w:pPr>
            <w:r>
              <w:rPr>
                <w:noProof w:val="0"/>
                <w:szCs w:val="18"/>
              </w:rPr>
              <w:t>i</w:t>
            </w:r>
            <w:r w:rsidR="00BD6B97" w:rsidRPr="007A7659">
              <w:rPr>
                <w:noProof w:val="0"/>
                <w:szCs w:val="18"/>
              </w:rPr>
              <w:t>nitials</w:t>
            </w:r>
          </w:p>
        </w:tc>
        <w:tc>
          <w:tcPr>
            <w:tcW w:w="1170" w:type="dxa"/>
            <w:tcBorders>
              <w:left w:val="single" w:sz="4" w:space="0" w:color="000000"/>
              <w:bottom w:val="single" w:sz="4" w:space="0" w:color="000000"/>
            </w:tcBorders>
          </w:tcPr>
          <w:p w14:paraId="7895BED7" w14:textId="77777777" w:rsidR="00BD6B97" w:rsidRPr="007A7659" w:rsidRDefault="008A6C66" w:rsidP="007E3B51">
            <w:pPr>
              <w:pStyle w:val="TableEntry"/>
              <w:rPr>
                <w:noProof w:val="0"/>
                <w:szCs w:val="18"/>
              </w:rPr>
            </w:pPr>
            <w:r w:rsidRPr="007A7659">
              <w:rPr>
                <w:noProof w:val="0"/>
                <w:szCs w:val="18"/>
              </w:rPr>
              <w:t>RFC</w:t>
            </w:r>
            <w:r w:rsidR="00BD6B97" w:rsidRPr="007A7659">
              <w:rPr>
                <w:noProof w:val="0"/>
                <w:szCs w:val="18"/>
              </w:rPr>
              <w:t>2798</w:t>
            </w:r>
          </w:p>
        </w:tc>
        <w:tc>
          <w:tcPr>
            <w:tcW w:w="3730" w:type="dxa"/>
            <w:tcBorders>
              <w:left w:val="single" w:sz="4" w:space="0" w:color="000000"/>
              <w:bottom w:val="single" w:sz="4" w:space="0" w:color="000000"/>
            </w:tcBorders>
          </w:tcPr>
          <w:p w14:paraId="23C72CED" w14:textId="77777777" w:rsidR="00BD6B97" w:rsidRPr="007A7659" w:rsidRDefault="00BD6B97" w:rsidP="007E3B51">
            <w:pPr>
              <w:pStyle w:val="TableEntry"/>
              <w:numPr>
                <w:ilvl w:val="0"/>
                <w:numId w:val="65"/>
              </w:numPr>
              <w:rPr>
                <w:noProof w:val="0"/>
              </w:rPr>
            </w:pPr>
            <w:r w:rsidRPr="007A7659">
              <w:rPr>
                <w:noProof w:val="0"/>
                <w:szCs w:val="18"/>
              </w:rPr>
              <w:t>Initials</w:t>
            </w:r>
          </w:p>
          <w:p w14:paraId="2B134C74" w14:textId="77777777" w:rsidR="00BD6B97" w:rsidRPr="007A7659" w:rsidRDefault="00BD6B97" w:rsidP="007E3B51">
            <w:pPr>
              <w:pStyle w:val="TableEntry"/>
              <w:numPr>
                <w:ilvl w:val="0"/>
                <w:numId w:val="65"/>
              </w:numPr>
              <w:rPr>
                <w:noProof w:val="0"/>
              </w:rPr>
            </w:pPr>
            <w:r w:rsidRPr="007A7659">
              <w:rPr>
                <w:noProof w:val="0"/>
                <w:szCs w:val="18"/>
              </w:rPr>
              <w:t>Optional</w:t>
            </w:r>
          </w:p>
          <w:p w14:paraId="1E68B524" w14:textId="77777777" w:rsidR="00BD6B97" w:rsidRPr="007A7659" w:rsidRDefault="00BD6B97" w:rsidP="007E3B51">
            <w:pPr>
              <w:pStyle w:val="TableEntry"/>
              <w:numPr>
                <w:ilvl w:val="0"/>
                <w:numId w:val="65"/>
              </w:numPr>
              <w:rPr>
                <w:noProof w:val="0"/>
              </w:rPr>
            </w:pPr>
            <w:r w:rsidRPr="007A7659">
              <w:rPr>
                <w:noProof w:val="0"/>
                <w:szCs w:val="18"/>
              </w:rPr>
              <w:t>The initials attribute contains the initials of some or all of an individual’s names, but not the surname(s).</w:t>
            </w:r>
          </w:p>
          <w:p w14:paraId="31F9E5FE" w14:textId="77777777" w:rsidR="00BD6B97" w:rsidRPr="007A7659" w:rsidRDefault="00BD6B97" w:rsidP="007E3B51">
            <w:pPr>
              <w:pStyle w:val="TableEntry"/>
              <w:numPr>
                <w:ilvl w:val="0"/>
                <w:numId w:val="65"/>
              </w:numPr>
              <w:rPr>
                <w:b/>
                <w:noProof w:val="0"/>
                <w:kern w:val="28"/>
                <w:szCs w:val="18"/>
              </w:rPr>
            </w:pPr>
            <w:r w:rsidRPr="007A7659">
              <w:rPr>
                <w:noProof w:val="0"/>
                <w:szCs w:val="18"/>
              </w:rPr>
              <w:t>(e.g., BJJ)</w:t>
            </w:r>
          </w:p>
        </w:tc>
        <w:tc>
          <w:tcPr>
            <w:tcW w:w="860" w:type="dxa"/>
            <w:tcBorders>
              <w:left w:val="single" w:sz="4" w:space="0" w:color="000000"/>
              <w:bottom w:val="single" w:sz="4" w:space="0" w:color="000000"/>
            </w:tcBorders>
          </w:tcPr>
          <w:p w14:paraId="5AF918CA" w14:textId="77777777" w:rsidR="00BD6B97" w:rsidRPr="007A7659" w:rsidRDefault="00BD6B97" w:rsidP="007E3B51">
            <w:pPr>
              <w:pStyle w:val="TableEntry"/>
              <w:rPr>
                <w:noProof w:val="0"/>
                <w:szCs w:val="18"/>
              </w:rPr>
            </w:pPr>
            <w:r w:rsidRPr="007A7659">
              <w:rPr>
                <w:noProof w:val="0"/>
                <w:szCs w:val="18"/>
              </w:rPr>
              <w:t>R2</w:t>
            </w:r>
          </w:p>
        </w:tc>
        <w:tc>
          <w:tcPr>
            <w:tcW w:w="2120" w:type="dxa"/>
            <w:tcBorders>
              <w:left w:val="single" w:sz="4" w:space="0" w:color="000000"/>
              <w:bottom w:val="single" w:sz="4" w:space="0" w:color="000000"/>
              <w:right w:val="single" w:sz="4" w:space="0" w:color="000000"/>
            </w:tcBorders>
          </w:tcPr>
          <w:p w14:paraId="2138DD38" w14:textId="77777777" w:rsidR="00BD6B97" w:rsidRPr="007A7659" w:rsidRDefault="00BD6B97" w:rsidP="007E3B51">
            <w:pPr>
              <w:pStyle w:val="TableEntry"/>
              <w:rPr>
                <w:noProof w:val="0"/>
                <w:szCs w:val="18"/>
              </w:rPr>
            </w:pPr>
          </w:p>
        </w:tc>
      </w:tr>
      <w:tr w:rsidR="00BD6B97" w:rsidRPr="007A7659" w14:paraId="2287574E" w14:textId="77777777" w:rsidTr="001D3953">
        <w:trPr>
          <w:cantSplit/>
        </w:trPr>
        <w:tc>
          <w:tcPr>
            <w:tcW w:w="2195" w:type="dxa"/>
            <w:tcBorders>
              <w:left w:val="single" w:sz="4" w:space="0" w:color="000000"/>
              <w:bottom w:val="single" w:sz="4" w:space="0" w:color="000000"/>
            </w:tcBorders>
          </w:tcPr>
          <w:p w14:paraId="08E2B4E2" w14:textId="77777777" w:rsidR="00BD6B97" w:rsidRPr="007A7659" w:rsidRDefault="00BD6B97" w:rsidP="007E3B51">
            <w:pPr>
              <w:pStyle w:val="TableEntry"/>
              <w:rPr>
                <w:noProof w:val="0"/>
              </w:rPr>
            </w:pPr>
            <w:r w:rsidRPr="007A7659">
              <w:rPr>
                <w:noProof w:val="0"/>
              </w:rPr>
              <w:t>internationaliSDNNumber</w:t>
            </w:r>
          </w:p>
        </w:tc>
        <w:tc>
          <w:tcPr>
            <w:tcW w:w="1170" w:type="dxa"/>
            <w:tcBorders>
              <w:left w:val="single" w:sz="4" w:space="0" w:color="000000"/>
              <w:bottom w:val="single" w:sz="4" w:space="0" w:color="000000"/>
            </w:tcBorders>
          </w:tcPr>
          <w:p w14:paraId="7C4207EE"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0C3740C2" w14:textId="77777777" w:rsidR="00BD6B97" w:rsidRPr="007A7659" w:rsidRDefault="00BD6B97" w:rsidP="007E3B51">
            <w:pPr>
              <w:pStyle w:val="TableEntry"/>
              <w:numPr>
                <w:ilvl w:val="0"/>
                <w:numId w:val="65"/>
              </w:numPr>
              <w:rPr>
                <w:noProof w:val="0"/>
              </w:rPr>
            </w:pPr>
            <w:r w:rsidRPr="007A7659">
              <w:rPr>
                <w:noProof w:val="0"/>
                <w:szCs w:val="18"/>
              </w:rPr>
              <w:t>International ISDN Number</w:t>
            </w:r>
          </w:p>
          <w:p w14:paraId="3EBBF95D" w14:textId="77777777" w:rsidR="00BD6B97" w:rsidRPr="007A7659" w:rsidRDefault="00BD6B97" w:rsidP="007E3B51">
            <w:pPr>
              <w:pStyle w:val="TableEntry"/>
              <w:numPr>
                <w:ilvl w:val="0"/>
                <w:numId w:val="65"/>
              </w:numPr>
              <w:rPr>
                <w:b/>
                <w:noProof w:val="0"/>
                <w:kern w:val="28"/>
                <w:szCs w:val="18"/>
              </w:rPr>
            </w:pPr>
            <w:r w:rsidRPr="007A7659">
              <w:rPr>
                <w:noProof w:val="0"/>
                <w:szCs w:val="18"/>
              </w:rPr>
              <w:t>Optional</w:t>
            </w:r>
          </w:p>
        </w:tc>
        <w:tc>
          <w:tcPr>
            <w:tcW w:w="860" w:type="dxa"/>
            <w:tcBorders>
              <w:left w:val="single" w:sz="4" w:space="0" w:color="000000"/>
              <w:bottom w:val="single" w:sz="4" w:space="0" w:color="000000"/>
            </w:tcBorders>
          </w:tcPr>
          <w:p w14:paraId="4C5A490A"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3EB0DFD2" w14:textId="77777777" w:rsidR="00BD6B97" w:rsidRPr="007A7659" w:rsidRDefault="00BD6B97" w:rsidP="007E3B51">
            <w:pPr>
              <w:pStyle w:val="TableEntry"/>
              <w:rPr>
                <w:noProof w:val="0"/>
              </w:rPr>
            </w:pPr>
          </w:p>
        </w:tc>
      </w:tr>
      <w:tr w:rsidR="00BD6B97" w:rsidRPr="007A7659" w14:paraId="237E5C91" w14:textId="77777777" w:rsidTr="001D3953">
        <w:trPr>
          <w:cantSplit/>
        </w:trPr>
        <w:tc>
          <w:tcPr>
            <w:tcW w:w="2195" w:type="dxa"/>
            <w:tcBorders>
              <w:left w:val="single" w:sz="4" w:space="0" w:color="000000"/>
              <w:bottom w:val="single" w:sz="4" w:space="0" w:color="000000"/>
            </w:tcBorders>
          </w:tcPr>
          <w:p w14:paraId="3D2D00E9" w14:textId="77777777" w:rsidR="00BD6B97" w:rsidRPr="007A7659" w:rsidRDefault="00BD6B97" w:rsidP="007E3B51">
            <w:pPr>
              <w:pStyle w:val="TableEntry"/>
              <w:rPr>
                <w:noProof w:val="0"/>
              </w:rPr>
            </w:pPr>
            <w:r w:rsidRPr="007A7659">
              <w:rPr>
                <w:noProof w:val="0"/>
              </w:rPr>
              <w:t>jpegPhoto</w:t>
            </w:r>
          </w:p>
        </w:tc>
        <w:tc>
          <w:tcPr>
            <w:tcW w:w="1170" w:type="dxa"/>
            <w:tcBorders>
              <w:left w:val="single" w:sz="4" w:space="0" w:color="000000"/>
              <w:bottom w:val="single" w:sz="4" w:space="0" w:color="000000"/>
            </w:tcBorders>
          </w:tcPr>
          <w:p w14:paraId="0288BF9E"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532BC320" w14:textId="77777777" w:rsidR="00BD6B97" w:rsidRPr="007A7659" w:rsidRDefault="00BD6B97" w:rsidP="007E3B51">
            <w:pPr>
              <w:pStyle w:val="TableEntry"/>
              <w:numPr>
                <w:ilvl w:val="0"/>
                <w:numId w:val="82"/>
              </w:numPr>
              <w:rPr>
                <w:noProof w:val="0"/>
              </w:rPr>
            </w:pPr>
            <w:r w:rsidRPr="007A7659">
              <w:rPr>
                <w:noProof w:val="0"/>
              </w:rPr>
              <w:t>JPEG Photograph</w:t>
            </w:r>
          </w:p>
          <w:p w14:paraId="50E97B57" w14:textId="77777777" w:rsidR="00BD6B97" w:rsidRPr="007A7659" w:rsidRDefault="00BD6B97" w:rsidP="007E3B51">
            <w:pPr>
              <w:pStyle w:val="TableEntry"/>
              <w:numPr>
                <w:ilvl w:val="0"/>
                <w:numId w:val="82"/>
              </w:numPr>
              <w:rPr>
                <w:noProof w:val="0"/>
              </w:rPr>
            </w:pPr>
            <w:r w:rsidRPr="007A7659">
              <w:rPr>
                <w:noProof w:val="0"/>
              </w:rPr>
              <w:t>Optional</w:t>
            </w:r>
          </w:p>
          <w:p w14:paraId="282DABD9" w14:textId="77777777" w:rsidR="00BD6B97" w:rsidRPr="007A7659" w:rsidRDefault="00BD6B97" w:rsidP="007E3B51">
            <w:pPr>
              <w:pStyle w:val="TableEntry"/>
              <w:numPr>
                <w:ilvl w:val="0"/>
                <w:numId w:val="82"/>
              </w:numPr>
              <w:rPr>
                <w:b/>
                <w:noProof w:val="0"/>
                <w:kern w:val="28"/>
              </w:rPr>
            </w:pPr>
            <w:r w:rsidRPr="007A7659">
              <w:rPr>
                <w:noProof w:val="0"/>
              </w:rPr>
              <w:t>Used to store one or more images of a person using the JPEG File Interchange Format</w:t>
            </w:r>
          </w:p>
        </w:tc>
        <w:tc>
          <w:tcPr>
            <w:tcW w:w="860" w:type="dxa"/>
            <w:tcBorders>
              <w:left w:val="single" w:sz="4" w:space="0" w:color="000000"/>
              <w:bottom w:val="single" w:sz="4" w:space="0" w:color="000000"/>
            </w:tcBorders>
          </w:tcPr>
          <w:p w14:paraId="7B26653E"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0B06EB52" w14:textId="77777777" w:rsidR="00BD6B97" w:rsidRPr="007A7659" w:rsidRDefault="00BD6B97" w:rsidP="007E3B51">
            <w:pPr>
              <w:pStyle w:val="TableEntry"/>
              <w:rPr>
                <w:noProof w:val="0"/>
              </w:rPr>
            </w:pPr>
          </w:p>
        </w:tc>
      </w:tr>
      <w:tr w:rsidR="00BD6B97" w:rsidRPr="007A7659" w14:paraId="0F73C262" w14:textId="77777777" w:rsidTr="001D3953">
        <w:trPr>
          <w:cantSplit/>
        </w:trPr>
        <w:tc>
          <w:tcPr>
            <w:tcW w:w="2195" w:type="dxa"/>
            <w:tcBorders>
              <w:left w:val="single" w:sz="4" w:space="0" w:color="000000"/>
              <w:bottom w:val="single" w:sz="4" w:space="0" w:color="000000"/>
            </w:tcBorders>
          </w:tcPr>
          <w:p w14:paraId="41B1EDDC" w14:textId="5589D634" w:rsidR="00BD6B97" w:rsidRPr="007A7659" w:rsidRDefault="00090977" w:rsidP="007E3B51">
            <w:pPr>
              <w:pStyle w:val="TableEntry"/>
              <w:rPr>
                <w:noProof w:val="0"/>
              </w:rPr>
            </w:pPr>
            <w:r>
              <w:rPr>
                <w:noProof w:val="0"/>
              </w:rPr>
              <w:t>l</w:t>
            </w:r>
          </w:p>
        </w:tc>
        <w:tc>
          <w:tcPr>
            <w:tcW w:w="1170" w:type="dxa"/>
            <w:tcBorders>
              <w:left w:val="single" w:sz="4" w:space="0" w:color="000000"/>
              <w:bottom w:val="single" w:sz="4" w:space="0" w:color="000000"/>
            </w:tcBorders>
          </w:tcPr>
          <w:p w14:paraId="61FED9D3"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08F769BE" w14:textId="77777777" w:rsidR="00BD6B97" w:rsidRPr="007A7659" w:rsidRDefault="00BD6B97" w:rsidP="007E3B51">
            <w:pPr>
              <w:pStyle w:val="TableEntry"/>
              <w:numPr>
                <w:ilvl w:val="0"/>
                <w:numId w:val="64"/>
              </w:numPr>
              <w:rPr>
                <w:noProof w:val="0"/>
              </w:rPr>
            </w:pPr>
            <w:r w:rsidRPr="007A7659">
              <w:rPr>
                <w:noProof w:val="0"/>
                <w:szCs w:val="18"/>
              </w:rPr>
              <w:t>Locality Name</w:t>
            </w:r>
          </w:p>
          <w:p w14:paraId="16A05BB1" w14:textId="77777777" w:rsidR="00BD6B97" w:rsidRPr="007A7659" w:rsidRDefault="00BD6B97" w:rsidP="007E3B51">
            <w:pPr>
              <w:pStyle w:val="TableEntry"/>
              <w:numPr>
                <w:ilvl w:val="0"/>
                <w:numId w:val="64"/>
              </w:numPr>
              <w:rPr>
                <w:noProof w:val="0"/>
              </w:rPr>
            </w:pPr>
            <w:r w:rsidRPr="007A7659">
              <w:rPr>
                <w:noProof w:val="0"/>
                <w:szCs w:val="18"/>
              </w:rPr>
              <w:t>Optional</w:t>
            </w:r>
          </w:p>
          <w:p w14:paraId="20EA5B96" w14:textId="77777777" w:rsidR="00BD6B97" w:rsidRPr="007A7659" w:rsidRDefault="00BD6B97" w:rsidP="007E3B51">
            <w:pPr>
              <w:pStyle w:val="TableEntry"/>
              <w:numPr>
                <w:ilvl w:val="0"/>
                <w:numId w:val="64"/>
              </w:numPr>
              <w:rPr>
                <w:b/>
                <w:noProof w:val="0"/>
                <w:kern w:val="28"/>
                <w:szCs w:val="18"/>
              </w:rPr>
            </w:pPr>
            <w:r w:rsidRPr="007A7659">
              <w:rPr>
                <w:noProof w:val="0"/>
                <w:szCs w:val="18"/>
              </w:rPr>
              <w:t>This is the X.500 localityName attribute, which contains the name of a locality, such as a city, county or other geographic region.</w:t>
            </w:r>
          </w:p>
        </w:tc>
        <w:tc>
          <w:tcPr>
            <w:tcW w:w="860" w:type="dxa"/>
            <w:tcBorders>
              <w:left w:val="single" w:sz="4" w:space="0" w:color="000000"/>
              <w:bottom w:val="single" w:sz="4" w:space="0" w:color="000000"/>
            </w:tcBorders>
          </w:tcPr>
          <w:p w14:paraId="59C84B81"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74056EAC" w14:textId="77777777" w:rsidR="00BD6B97" w:rsidRPr="007A7659" w:rsidRDefault="00BD6B97" w:rsidP="007E3B51">
            <w:pPr>
              <w:pStyle w:val="TableEntry"/>
              <w:rPr>
                <w:noProof w:val="0"/>
              </w:rPr>
            </w:pPr>
          </w:p>
        </w:tc>
      </w:tr>
      <w:tr w:rsidR="00BD6B97" w:rsidRPr="007A7659" w14:paraId="3CDCD4AC" w14:textId="77777777" w:rsidTr="001D3953">
        <w:trPr>
          <w:cantSplit/>
        </w:trPr>
        <w:tc>
          <w:tcPr>
            <w:tcW w:w="2195" w:type="dxa"/>
            <w:tcBorders>
              <w:left w:val="single" w:sz="4" w:space="0" w:color="000000"/>
              <w:bottom w:val="single" w:sz="4" w:space="0" w:color="000000"/>
            </w:tcBorders>
          </w:tcPr>
          <w:p w14:paraId="66F4F3DA" w14:textId="77777777" w:rsidR="00BD6B97" w:rsidRPr="007A7659" w:rsidRDefault="00BD6B97" w:rsidP="007E3B51">
            <w:pPr>
              <w:pStyle w:val="TableEntry"/>
              <w:rPr>
                <w:noProof w:val="0"/>
              </w:rPr>
            </w:pPr>
            <w:r w:rsidRPr="007A7659">
              <w:rPr>
                <w:noProof w:val="0"/>
              </w:rPr>
              <w:t>labeledURI</w:t>
            </w:r>
          </w:p>
        </w:tc>
        <w:tc>
          <w:tcPr>
            <w:tcW w:w="1170" w:type="dxa"/>
            <w:tcBorders>
              <w:left w:val="single" w:sz="4" w:space="0" w:color="000000"/>
              <w:bottom w:val="single" w:sz="4" w:space="0" w:color="000000"/>
            </w:tcBorders>
          </w:tcPr>
          <w:p w14:paraId="5E3BF29F"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3CD7A457" w14:textId="77777777" w:rsidR="00BD6B97" w:rsidRPr="007A7659" w:rsidRDefault="00BD6B97" w:rsidP="007E3B51">
            <w:pPr>
              <w:pStyle w:val="TableEntry"/>
              <w:numPr>
                <w:ilvl w:val="0"/>
                <w:numId w:val="64"/>
              </w:numPr>
              <w:rPr>
                <w:noProof w:val="0"/>
              </w:rPr>
            </w:pPr>
            <w:r w:rsidRPr="007A7659">
              <w:rPr>
                <w:noProof w:val="0"/>
                <w:szCs w:val="18"/>
              </w:rPr>
              <w:t>URI</w:t>
            </w:r>
          </w:p>
          <w:p w14:paraId="37C86AA2" w14:textId="77777777" w:rsidR="00BD6B97" w:rsidRPr="007A7659" w:rsidRDefault="00BD6B97" w:rsidP="007E3B51">
            <w:pPr>
              <w:pStyle w:val="TableEntry"/>
              <w:numPr>
                <w:ilvl w:val="0"/>
                <w:numId w:val="64"/>
              </w:numPr>
              <w:rPr>
                <w:noProof w:val="0"/>
              </w:rPr>
            </w:pPr>
            <w:r w:rsidRPr="007A7659">
              <w:rPr>
                <w:noProof w:val="0"/>
                <w:szCs w:val="18"/>
              </w:rPr>
              <w:t>Optional</w:t>
            </w:r>
          </w:p>
          <w:p w14:paraId="1EAF9834" w14:textId="77777777" w:rsidR="00BD6B97" w:rsidRPr="007A7659" w:rsidRDefault="00BD6B97" w:rsidP="007E3B51">
            <w:pPr>
              <w:pStyle w:val="TableEntry"/>
              <w:numPr>
                <w:ilvl w:val="0"/>
                <w:numId w:val="64"/>
              </w:numPr>
              <w:rPr>
                <w:b/>
                <w:noProof w:val="0"/>
                <w:kern w:val="28"/>
                <w:szCs w:val="18"/>
              </w:rPr>
            </w:pPr>
            <w:r w:rsidRPr="007A7659">
              <w:rPr>
                <w:noProof w:val="0"/>
                <w:szCs w:val="18"/>
              </w:rPr>
              <w:t>(e.g., http://www.ihe.net IHE Home)</w:t>
            </w:r>
          </w:p>
        </w:tc>
        <w:tc>
          <w:tcPr>
            <w:tcW w:w="860" w:type="dxa"/>
            <w:tcBorders>
              <w:left w:val="single" w:sz="4" w:space="0" w:color="000000"/>
              <w:bottom w:val="single" w:sz="4" w:space="0" w:color="000000"/>
            </w:tcBorders>
          </w:tcPr>
          <w:p w14:paraId="516EC414"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21650E28" w14:textId="77777777" w:rsidR="00BD6B97" w:rsidRPr="007A7659" w:rsidRDefault="00BD6B97" w:rsidP="007E3B51">
            <w:pPr>
              <w:pStyle w:val="TableEntry"/>
              <w:rPr>
                <w:noProof w:val="0"/>
              </w:rPr>
            </w:pPr>
          </w:p>
        </w:tc>
      </w:tr>
      <w:tr w:rsidR="00BD6B97" w:rsidRPr="007A7659" w14:paraId="2A86AA4F" w14:textId="77777777" w:rsidTr="001D3953">
        <w:trPr>
          <w:cantSplit/>
        </w:trPr>
        <w:tc>
          <w:tcPr>
            <w:tcW w:w="2195" w:type="dxa"/>
            <w:tcBorders>
              <w:left w:val="single" w:sz="4" w:space="0" w:color="000000"/>
              <w:bottom w:val="single" w:sz="4" w:space="0" w:color="000000"/>
            </w:tcBorders>
          </w:tcPr>
          <w:p w14:paraId="7ED7908A" w14:textId="23EB7876" w:rsidR="00BD6B97" w:rsidRPr="007A7659" w:rsidRDefault="009F77DD" w:rsidP="007E3B51">
            <w:pPr>
              <w:pStyle w:val="TableEntry"/>
              <w:rPr>
                <w:noProof w:val="0"/>
              </w:rPr>
            </w:pPr>
            <w:r>
              <w:rPr>
                <w:noProof w:val="0"/>
              </w:rPr>
              <w:t>m</w:t>
            </w:r>
            <w:r w:rsidR="00BD6B97" w:rsidRPr="007A7659">
              <w:rPr>
                <w:noProof w:val="0"/>
              </w:rPr>
              <w:t>ail</w:t>
            </w:r>
          </w:p>
        </w:tc>
        <w:tc>
          <w:tcPr>
            <w:tcW w:w="1170" w:type="dxa"/>
            <w:tcBorders>
              <w:left w:val="single" w:sz="4" w:space="0" w:color="000000"/>
              <w:bottom w:val="single" w:sz="4" w:space="0" w:color="000000"/>
            </w:tcBorders>
          </w:tcPr>
          <w:p w14:paraId="2ED0F7F8"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21C5A60F" w14:textId="77777777" w:rsidR="00BD6B97" w:rsidRPr="007A7659" w:rsidRDefault="00BD6B97" w:rsidP="007E3B51">
            <w:pPr>
              <w:pStyle w:val="TableEntry"/>
              <w:numPr>
                <w:ilvl w:val="0"/>
                <w:numId w:val="64"/>
              </w:numPr>
              <w:rPr>
                <w:noProof w:val="0"/>
              </w:rPr>
            </w:pPr>
            <w:r w:rsidRPr="007A7659">
              <w:rPr>
                <w:noProof w:val="0"/>
                <w:szCs w:val="18"/>
              </w:rPr>
              <w:t>E-Mail Address</w:t>
            </w:r>
          </w:p>
          <w:p w14:paraId="3680536F" w14:textId="77777777" w:rsidR="00BD6B97" w:rsidRPr="007A7659" w:rsidRDefault="00BD6B97" w:rsidP="007E3B51">
            <w:pPr>
              <w:pStyle w:val="TableEntry"/>
              <w:numPr>
                <w:ilvl w:val="0"/>
                <w:numId w:val="64"/>
              </w:numPr>
              <w:rPr>
                <w:noProof w:val="0"/>
              </w:rPr>
            </w:pPr>
            <w:r w:rsidRPr="007A7659">
              <w:rPr>
                <w:noProof w:val="0"/>
                <w:szCs w:val="18"/>
              </w:rPr>
              <w:t>Optional</w:t>
            </w:r>
          </w:p>
          <w:p w14:paraId="740D95D3" w14:textId="77777777" w:rsidR="00BD6B97" w:rsidRPr="007A7659" w:rsidRDefault="00BD6B97" w:rsidP="007E3B51">
            <w:pPr>
              <w:pStyle w:val="TableEntry"/>
              <w:numPr>
                <w:ilvl w:val="0"/>
                <w:numId w:val="64"/>
              </w:numPr>
              <w:rPr>
                <w:noProof w:val="0"/>
              </w:rPr>
            </w:pPr>
            <w:r w:rsidRPr="007A7659">
              <w:rPr>
                <w:noProof w:val="0"/>
                <w:szCs w:val="18"/>
              </w:rPr>
              <w:t xml:space="preserve">User’s e-mail address in </w:t>
            </w:r>
            <w:r w:rsidR="008A6C66" w:rsidRPr="007A7659">
              <w:rPr>
                <w:noProof w:val="0"/>
                <w:szCs w:val="18"/>
              </w:rPr>
              <w:t>RFC</w:t>
            </w:r>
            <w:r w:rsidRPr="007A7659">
              <w:rPr>
                <w:noProof w:val="0"/>
                <w:szCs w:val="18"/>
              </w:rPr>
              <w:t>822 compliant form</w:t>
            </w:r>
          </w:p>
          <w:p w14:paraId="4839AAF3" w14:textId="77777777" w:rsidR="00BD6B97" w:rsidRPr="007A7659" w:rsidRDefault="00BD6B97" w:rsidP="007E3B51">
            <w:pPr>
              <w:pStyle w:val="TableEntry"/>
              <w:numPr>
                <w:ilvl w:val="0"/>
                <w:numId w:val="64"/>
              </w:numPr>
              <w:rPr>
                <w:b/>
                <w:noProof w:val="0"/>
                <w:kern w:val="28"/>
                <w:szCs w:val="18"/>
              </w:rPr>
            </w:pPr>
            <w:r w:rsidRPr="007A7659">
              <w:rPr>
                <w:noProof w:val="0"/>
                <w:szCs w:val="18"/>
              </w:rPr>
              <w:t>(e.g., bjensen@siroe.com)</w:t>
            </w:r>
          </w:p>
        </w:tc>
        <w:tc>
          <w:tcPr>
            <w:tcW w:w="860" w:type="dxa"/>
            <w:tcBorders>
              <w:left w:val="single" w:sz="4" w:space="0" w:color="000000"/>
              <w:bottom w:val="single" w:sz="4" w:space="0" w:color="000000"/>
            </w:tcBorders>
          </w:tcPr>
          <w:p w14:paraId="67600A4F"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6A787753" w14:textId="77777777" w:rsidR="00BD6B97" w:rsidRPr="007A7659" w:rsidRDefault="00BD6B97" w:rsidP="007E3B51">
            <w:pPr>
              <w:pStyle w:val="TableEntry"/>
              <w:rPr>
                <w:noProof w:val="0"/>
              </w:rPr>
            </w:pPr>
          </w:p>
        </w:tc>
      </w:tr>
      <w:tr w:rsidR="00BD6B97" w:rsidRPr="007A7659" w14:paraId="0FDFBF7D" w14:textId="77777777" w:rsidTr="001D3953">
        <w:trPr>
          <w:cantSplit/>
        </w:trPr>
        <w:tc>
          <w:tcPr>
            <w:tcW w:w="2195" w:type="dxa"/>
            <w:tcBorders>
              <w:left w:val="single" w:sz="4" w:space="0" w:color="000000"/>
              <w:bottom w:val="single" w:sz="4" w:space="0" w:color="000000"/>
            </w:tcBorders>
          </w:tcPr>
          <w:p w14:paraId="0B40558B" w14:textId="77777777" w:rsidR="00BD6B97" w:rsidRPr="007A7659" w:rsidRDefault="00BD6B97" w:rsidP="007E3B51">
            <w:pPr>
              <w:pStyle w:val="TableEntry"/>
              <w:rPr>
                <w:noProof w:val="0"/>
              </w:rPr>
            </w:pPr>
            <w:r w:rsidRPr="007A7659">
              <w:rPr>
                <w:noProof w:val="0"/>
              </w:rPr>
              <w:t>manager</w:t>
            </w:r>
          </w:p>
        </w:tc>
        <w:tc>
          <w:tcPr>
            <w:tcW w:w="1170" w:type="dxa"/>
            <w:tcBorders>
              <w:left w:val="single" w:sz="4" w:space="0" w:color="000000"/>
              <w:bottom w:val="single" w:sz="4" w:space="0" w:color="000000"/>
            </w:tcBorders>
          </w:tcPr>
          <w:p w14:paraId="3E1E7BDB"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3282498A" w14:textId="77777777" w:rsidR="00BD6B97" w:rsidRPr="007A7659" w:rsidRDefault="00BD6B97" w:rsidP="007E3B51">
            <w:pPr>
              <w:pStyle w:val="TableEntry"/>
              <w:numPr>
                <w:ilvl w:val="0"/>
                <w:numId w:val="64"/>
              </w:numPr>
              <w:rPr>
                <w:noProof w:val="0"/>
              </w:rPr>
            </w:pPr>
            <w:r w:rsidRPr="007A7659">
              <w:rPr>
                <w:noProof w:val="0"/>
                <w:szCs w:val="18"/>
              </w:rPr>
              <w:t>Manager</w:t>
            </w:r>
          </w:p>
          <w:p w14:paraId="4B4C09D3" w14:textId="77777777" w:rsidR="00BD6B97" w:rsidRPr="007A7659" w:rsidRDefault="00BD6B97" w:rsidP="007E3B51">
            <w:pPr>
              <w:pStyle w:val="TableEntry"/>
              <w:numPr>
                <w:ilvl w:val="0"/>
                <w:numId w:val="64"/>
              </w:numPr>
              <w:rPr>
                <w:noProof w:val="0"/>
              </w:rPr>
            </w:pPr>
            <w:r w:rsidRPr="007A7659">
              <w:rPr>
                <w:noProof w:val="0"/>
                <w:szCs w:val="18"/>
              </w:rPr>
              <w:t>Optional</w:t>
            </w:r>
          </w:p>
          <w:p w14:paraId="3F21C390" w14:textId="77777777" w:rsidR="00BD6B97" w:rsidRPr="007A7659" w:rsidRDefault="00BD6B97" w:rsidP="007E3B51">
            <w:pPr>
              <w:pStyle w:val="TableEntry"/>
              <w:numPr>
                <w:ilvl w:val="0"/>
                <w:numId w:val="64"/>
              </w:numPr>
              <w:rPr>
                <w:b/>
                <w:noProof w:val="0"/>
                <w:kern w:val="28"/>
                <w:szCs w:val="18"/>
              </w:rPr>
            </w:pPr>
            <w:r w:rsidRPr="007A7659">
              <w:rPr>
                <w:noProof w:val="0"/>
                <w:szCs w:val="18"/>
              </w:rPr>
              <w:t>Distinguished Name of the Manager</w:t>
            </w:r>
          </w:p>
        </w:tc>
        <w:tc>
          <w:tcPr>
            <w:tcW w:w="860" w:type="dxa"/>
            <w:tcBorders>
              <w:left w:val="single" w:sz="4" w:space="0" w:color="000000"/>
              <w:bottom w:val="single" w:sz="4" w:space="0" w:color="000000"/>
            </w:tcBorders>
          </w:tcPr>
          <w:p w14:paraId="0D5831F9"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0B81DBF3" w14:textId="77777777" w:rsidR="00BD6B97" w:rsidRPr="007A7659" w:rsidRDefault="00BD6B97" w:rsidP="007E3B51">
            <w:pPr>
              <w:pStyle w:val="TableEntry"/>
              <w:rPr>
                <w:noProof w:val="0"/>
              </w:rPr>
            </w:pPr>
            <w:r w:rsidRPr="007A7659">
              <w:rPr>
                <w:noProof w:val="0"/>
              </w:rPr>
              <w:t>In Healthcare the manager of an individual is not clear. The manager attribute does not include enough information to determine the type of manager indicated.</w:t>
            </w:r>
          </w:p>
        </w:tc>
      </w:tr>
      <w:tr w:rsidR="00BD6B97" w:rsidRPr="007A7659" w14:paraId="2507CEEF" w14:textId="77777777" w:rsidTr="001D3953">
        <w:trPr>
          <w:cantSplit/>
        </w:trPr>
        <w:tc>
          <w:tcPr>
            <w:tcW w:w="2195" w:type="dxa"/>
            <w:tcBorders>
              <w:left w:val="single" w:sz="4" w:space="0" w:color="000000"/>
              <w:bottom w:val="single" w:sz="4" w:space="0" w:color="000000"/>
            </w:tcBorders>
          </w:tcPr>
          <w:p w14:paraId="15C1D975" w14:textId="1B790C1A" w:rsidR="00BD6B97" w:rsidRPr="007A7659" w:rsidRDefault="009F77DD" w:rsidP="007E3B51">
            <w:pPr>
              <w:pStyle w:val="TableEntry"/>
              <w:rPr>
                <w:noProof w:val="0"/>
              </w:rPr>
            </w:pPr>
            <w:r>
              <w:rPr>
                <w:noProof w:val="0"/>
              </w:rPr>
              <w:lastRenderedPageBreak/>
              <w:t>m</w:t>
            </w:r>
            <w:r w:rsidR="00BD6B97" w:rsidRPr="007A7659">
              <w:rPr>
                <w:noProof w:val="0"/>
              </w:rPr>
              <w:t>obile</w:t>
            </w:r>
          </w:p>
        </w:tc>
        <w:tc>
          <w:tcPr>
            <w:tcW w:w="1170" w:type="dxa"/>
            <w:tcBorders>
              <w:left w:val="single" w:sz="4" w:space="0" w:color="000000"/>
              <w:bottom w:val="single" w:sz="4" w:space="0" w:color="000000"/>
            </w:tcBorders>
          </w:tcPr>
          <w:p w14:paraId="48C0161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0C1BB611" w14:textId="77777777" w:rsidR="00BD6B97" w:rsidRPr="007A7659" w:rsidRDefault="00BD6B97" w:rsidP="007E3B51">
            <w:pPr>
              <w:pStyle w:val="TableEntry"/>
              <w:numPr>
                <w:ilvl w:val="0"/>
                <w:numId w:val="64"/>
              </w:numPr>
              <w:rPr>
                <w:noProof w:val="0"/>
              </w:rPr>
            </w:pPr>
            <w:r w:rsidRPr="007A7659">
              <w:rPr>
                <w:noProof w:val="0"/>
                <w:szCs w:val="18"/>
              </w:rPr>
              <w:t>Mobile/cellular phone number</w:t>
            </w:r>
          </w:p>
          <w:p w14:paraId="1E245184" w14:textId="77777777" w:rsidR="00BD6B97" w:rsidRPr="007A7659" w:rsidRDefault="00BD6B97" w:rsidP="007E3B51">
            <w:pPr>
              <w:pStyle w:val="TableEntry"/>
              <w:numPr>
                <w:ilvl w:val="0"/>
                <w:numId w:val="64"/>
              </w:numPr>
              <w:rPr>
                <w:noProof w:val="0"/>
              </w:rPr>
            </w:pPr>
            <w:r w:rsidRPr="007A7659">
              <w:rPr>
                <w:noProof w:val="0"/>
                <w:szCs w:val="18"/>
              </w:rPr>
              <w:t xml:space="preserve">Optional </w:t>
            </w:r>
          </w:p>
          <w:p w14:paraId="7257F64A" w14:textId="77777777" w:rsidR="00BD6B97" w:rsidRPr="007A7659" w:rsidRDefault="00BD6B97" w:rsidP="007E3B51">
            <w:pPr>
              <w:pStyle w:val="TableEntry"/>
              <w:numPr>
                <w:ilvl w:val="0"/>
                <w:numId w:val="64"/>
              </w:numPr>
              <w:rPr>
                <w:noProof w:val="0"/>
              </w:rPr>
            </w:pPr>
            <w:r w:rsidRPr="007A7659">
              <w:rPr>
                <w:noProof w:val="0"/>
                <w:szCs w:val="18"/>
              </w:rPr>
              <w:t>A value of this attribute is a telephone number complying with ITU Recommendation E.123.</w:t>
            </w:r>
          </w:p>
          <w:p w14:paraId="33905DB5" w14:textId="77777777" w:rsidR="00BD6B97" w:rsidRPr="007A7659" w:rsidRDefault="00BD6B97" w:rsidP="007E3B51">
            <w:pPr>
              <w:pStyle w:val="TableEntry"/>
              <w:numPr>
                <w:ilvl w:val="0"/>
                <w:numId w:val="64"/>
              </w:numPr>
              <w:rPr>
                <w:b/>
                <w:noProof w:val="0"/>
                <w:kern w:val="28"/>
                <w:szCs w:val="18"/>
              </w:rPr>
            </w:pPr>
            <w:r w:rsidRPr="007A7659">
              <w:rPr>
                <w:noProof w:val="0"/>
                <w:szCs w:val="18"/>
              </w:rPr>
              <w:t>(e.g., +1 408 555 1941)</w:t>
            </w:r>
          </w:p>
        </w:tc>
        <w:tc>
          <w:tcPr>
            <w:tcW w:w="860" w:type="dxa"/>
            <w:tcBorders>
              <w:left w:val="single" w:sz="4" w:space="0" w:color="000000"/>
              <w:bottom w:val="single" w:sz="4" w:space="0" w:color="000000"/>
            </w:tcBorders>
          </w:tcPr>
          <w:p w14:paraId="4467C717"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5C4D8B21" w14:textId="77777777" w:rsidR="00BD6B97" w:rsidRPr="007A7659" w:rsidRDefault="00BD6B97" w:rsidP="007E3B51">
            <w:pPr>
              <w:pStyle w:val="TableEntry"/>
              <w:rPr>
                <w:noProof w:val="0"/>
              </w:rPr>
            </w:pPr>
            <w:r w:rsidRPr="007A7659">
              <w:rPr>
                <w:noProof w:val="0"/>
              </w:rPr>
              <w:t>This attribute should contain only business use mobile phone numbers.</w:t>
            </w:r>
          </w:p>
          <w:p w14:paraId="25DF5FA9" w14:textId="77777777" w:rsidR="00BD6B97" w:rsidRPr="007A7659" w:rsidRDefault="00BD6B97" w:rsidP="007E3B51">
            <w:pPr>
              <w:pStyle w:val="TableEntry"/>
              <w:rPr>
                <w:noProof w:val="0"/>
              </w:rPr>
            </w:pPr>
          </w:p>
          <w:p w14:paraId="056594BD" w14:textId="3EEE89AA" w:rsidR="00BD6B97" w:rsidRPr="007A7659" w:rsidRDefault="00BD6B97" w:rsidP="007E3B51">
            <w:pPr>
              <w:pStyle w:val="TableEntry"/>
              <w:rPr>
                <w:noProof w:val="0"/>
              </w:rPr>
            </w:pPr>
            <w:r w:rsidRPr="007A7659">
              <w:rPr>
                <w:noProof w:val="0"/>
              </w:rPr>
              <w:t xml:space="preserve">See </w:t>
            </w:r>
            <w:r w:rsidR="00211645" w:rsidRPr="007A7659">
              <w:rPr>
                <w:noProof w:val="0"/>
              </w:rPr>
              <w:t>Section</w:t>
            </w:r>
            <w:r w:rsidRPr="007A7659">
              <w:rPr>
                <w:noProof w:val="0"/>
              </w:rPr>
              <w:t xml:space="preserve"> 3.24.5.2.3.3 Phone Numbers</w:t>
            </w:r>
            <w:r w:rsidR="00D53FEF">
              <w:rPr>
                <w:noProof w:val="0"/>
              </w:rPr>
              <w:t>.</w:t>
            </w:r>
          </w:p>
        </w:tc>
      </w:tr>
      <w:tr w:rsidR="00BD6B97" w:rsidRPr="007A7659" w14:paraId="6EA4EE30" w14:textId="77777777" w:rsidTr="001D3953">
        <w:trPr>
          <w:cantSplit/>
        </w:trPr>
        <w:tc>
          <w:tcPr>
            <w:tcW w:w="2195" w:type="dxa"/>
            <w:tcBorders>
              <w:left w:val="single" w:sz="4" w:space="0" w:color="000000"/>
              <w:bottom w:val="single" w:sz="4" w:space="0" w:color="000000"/>
            </w:tcBorders>
          </w:tcPr>
          <w:p w14:paraId="379A6A1C" w14:textId="0DD214FE" w:rsidR="00BD6B97" w:rsidRPr="007A7659" w:rsidRDefault="00090977" w:rsidP="007E3B51">
            <w:pPr>
              <w:pStyle w:val="TableEntry"/>
              <w:rPr>
                <w:noProof w:val="0"/>
              </w:rPr>
            </w:pPr>
            <w:r>
              <w:rPr>
                <w:noProof w:val="0"/>
              </w:rPr>
              <w:t>o</w:t>
            </w:r>
          </w:p>
        </w:tc>
        <w:tc>
          <w:tcPr>
            <w:tcW w:w="1170" w:type="dxa"/>
            <w:tcBorders>
              <w:left w:val="single" w:sz="4" w:space="0" w:color="000000"/>
              <w:bottom w:val="single" w:sz="4" w:space="0" w:color="000000"/>
            </w:tcBorders>
          </w:tcPr>
          <w:p w14:paraId="39E5925C" w14:textId="674D1F5F" w:rsidR="00BD6B97" w:rsidRPr="007A7659" w:rsidRDefault="00090977" w:rsidP="007E3B51">
            <w:pPr>
              <w:pStyle w:val="TableEntry"/>
              <w:rPr>
                <w:noProof w:val="0"/>
              </w:rPr>
            </w:pPr>
            <w:r w:rsidRPr="007A7659">
              <w:rPr>
                <w:noProof w:val="0"/>
              </w:rPr>
              <w:t>RFC2</w:t>
            </w:r>
            <w:r>
              <w:rPr>
                <w:noProof w:val="0"/>
              </w:rPr>
              <w:t>256</w:t>
            </w:r>
          </w:p>
        </w:tc>
        <w:tc>
          <w:tcPr>
            <w:tcW w:w="3730" w:type="dxa"/>
            <w:tcBorders>
              <w:left w:val="single" w:sz="4" w:space="0" w:color="000000"/>
              <w:bottom w:val="single" w:sz="4" w:space="0" w:color="000000"/>
            </w:tcBorders>
          </w:tcPr>
          <w:p w14:paraId="372C9343" w14:textId="77777777" w:rsidR="00BD6B97" w:rsidRPr="007A7659" w:rsidRDefault="00BD6B97" w:rsidP="007E3B51">
            <w:pPr>
              <w:pStyle w:val="TableEntry"/>
              <w:numPr>
                <w:ilvl w:val="0"/>
                <w:numId w:val="64"/>
              </w:numPr>
              <w:rPr>
                <w:noProof w:val="0"/>
              </w:rPr>
            </w:pPr>
            <w:r w:rsidRPr="007A7659">
              <w:rPr>
                <w:noProof w:val="0"/>
              </w:rPr>
              <w:t>Organization</w:t>
            </w:r>
          </w:p>
          <w:p w14:paraId="441A41E3" w14:textId="77777777" w:rsidR="00BD6B97" w:rsidRPr="007A7659" w:rsidRDefault="00BD6B97" w:rsidP="007E3B51">
            <w:pPr>
              <w:pStyle w:val="TableEntry"/>
              <w:numPr>
                <w:ilvl w:val="0"/>
                <w:numId w:val="64"/>
              </w:numPr>
              <w:rPr>
                <w:noProof w:val="0"/>
              </w:rPr>
            </w:pPr>
            <w:r w:rsidRPr="007A7659">
              <w:rPr>
                <w:noProof w:val="0"/>
              </w:rPr>
              <w:t>Optional</w:t>
            </w:r>
          </w:p>
          <w:p w14:paraId="3E5E856B" w14:textId="77777777" w:rsidR="00BD6B97" w:rsidRPr="007A7659" w:rsidRDefault="00BD6B97" w:rsidP="007E3B51">
            <w:pPr>
              <w:pStyle w:val="TableEntry"/>
              <w:numPr>
                <w:ilvl w:val="0"/>
                <w:numId w:val="64"/>
              </w:numPr>
              <w:rPr>
                <w:noProof w:val="0"/>
              </w:rPr>
            </w:pPr>
            <w:r w:rsidRPr="007A7659">
              <w:rPr>
                <w:noProof w:val="0"/>
              </w:rPr>
              <w:t>Highest-level organization name, e.g., a company name, to which ou attribute entries belong.</w:t>
            </w:r>
          </w:p>
          <w:p w14:paraId="4B313F8C" w14:textId="77777777" w:rsidR="00BD6B97" w:rsidRPr="007A7659" w:rsidRDefault="00BD6B97" w:rsidP="007E3B51">
            <w:pPr>
              <w:pStyle w:val="TableEntry"/>
              <w:numPr>
                <w:ilvl w:val="0"/>
                <w:numId w:val="64"/>
              </w:numPr>
              <w:rPr>
                <w:rFonts w:ascii="Arial" w:hAnsi="Arial"/>
                <w:b/>
                <w:noProof w:val="0"/>
                <w:kern w:val="28"/>
              </w:rPr>
            </w:pPr>
            <w:r w:rsidRPr="007A7659">
              <w:rPr>
                <w:noProof w:val="0"/>
              </w:rPr>
              <w:t>(e.g., Saint-ihe-hospital.local)</w:t>
            </w:r>
          </w:p>
        </w:tc>
        <w:tc>
          <w:tcPr>
            <w:tcW w:w="860" w:type="dxa"/>
            <w:tcBorders>
              <w:left w:val="single" w:sz="4" w:space="0" w:color="000000"/>
              <w:bottom w:val="single" w:sz="4" w:space="0" w:color="000000"/>
            </w:tcBorders>
          </w:tcPr>
          <w:p w14:paraId="3B5FCA5B"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64E2DF7F" w14:textId="77777777" w:rsidR="00BD6B97" w:rsidRPr="007A7659" w:rsidRDefault="00BD6B97" w:rsidP="007E3B51">
            <w:pPr>
              <w:pStyle w:val="TableEntry"/>
              <w:rPr>
                <w:noProof w:val="0"/>
              </w:rPr>
            </w:pPr>
          </w:p>
        </w:tc>
      </w:tr>
      <w:tr w:rsidR="00BD6B97" w:rsidRPr="007A7659" w14:paraId="65181E8C" w14:textId="77777777" w:rsidTr="001D3953">
        <w:trPr>
          <w:cantSplit/>
        </w:trPr>
        <w:tc>
          <w:tcPr>
            <w:tcW w:w="2195" w:type="dxa"/>
            <w:tcBorders>
              <w:left w:val="single" w:sz="4" w:space="0" w:color="000000"/>
              <w:bottom w:val="single" w:sz="4" w:space="0" w:color="000000"/>
            </w:tcBorders>
          </w:tcPr>
          <w:p w14:paraId="4852AC96" w14:textId="77777777" w:rsidR="00BD6B97" w:rsidRPr="007A7659" w:rsidRDefault="00BD6B97" w:rsidP="007E3B51">
            <w:pPr>
              <w:pStyle w:val="TableEntry"/>
              <w:rPr>
                <w:noProof w:val="0"/>
              </w:rPr>
            </w:pPr>
            <w:r w:rsidRPr="007A7659">
              <w:rPr>
                <w:noProof w:val="0"/>
              </w:rPr>
              <w:t>objectClass</w:t>
            </w:r>
          </w:p>
        </w:tc>
        <w:tc>
          <w:tcPr>
            <w:tcW w:w="1170" w:type="dxa"/>
            <w:tcBorders>
              <w:left w:val="single" w:sz="4" w:space="0" w:color="000000"/>
              <w:bottom w:val="single" w:sz="4" w:space="0" w:color="000000"/>
            </w:tcBorders>
          </w:tcPr>
          <w:p w14:paraId="26B3C7CB"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5A046D4B" w14:textId="77777777" w:rsidR="00BD6B97" w:rsidRPr="007A7659" w:rsidRDefault="00BD6B97" w:rsidP="007E3B51">
            <w:pPr>
              <w:pStyle w:val="TableEntry"/>
              <w:numPr>
                <w:ilvl w:val="0"/>
                <w:numId w:val="64"/>
              </w:numPr>
              <w:rPr>
                <w:noProof w:val="0"/>
              </w:rPr>
            </w:pPr>
            <w:r w:rsidRPr="007A7659">
              <w:rPr>
                <w:noProof w:val="0"/>
              </w:rPr>
              <w:t>Object Class</w:t>
            </w:r>
          </w:p>
          <w:p w14:paraId="76E1B913" w14:textId="77777777" w:rsidR="00BD6B97" w:rsidRPr="007A7659" w:rsidRDefault="00BD6B97" w:rsidP="007E3B51">
            <w:pPr>
              <w:pStyle w:val="TableEntry"/>
              <w:numPr>
                <w:ilvl w:val="0"/>
                <w:numId w:val="64"/>
              </w:numPr>
              <w:rPr>
                <w:noProof w:val="0"/>
              </w:rPr>
            </w:pPr>
            <w:r w:rsidRPr="007A7659">
              <w:rPr>
                <w:noProof w:val="0"/>
              </w:rPr>
              <w:t>Required</w:t>
            </w:r>
          </w:p>
          <w:p w14:paraId="4C85FE25" w14:textId="77777777" w:rsidR="00BD6B97" w:rsidRPr="007A7659" w:rsidRDefault="00BD6B97" w:rsidP="007E3B51">
            <w:pPr>
              <w:pStyle w:val="TableEntry"/>
              <w:numPr>
                <w:ilvl w:val="0"/>
                <w:numId w:val="64"/>
              </w:numPr>
              <w:rPr>
                <w:noProof w:val="0"/>
              </w:rPr>
            </w:pPr>
            <w:r w:rsidRPr="007A7659">
              <w:rPr>
                <w:noProof w:val="0"/>
              </w:rPr>
              <w:t>The values of the objectClass attribute describe the kind of object which an entry represents. The objectClass attribute is present in every entry, with at least two values. One of the values is either "top" or "alias".</w:t>
            </w:r>
          </w:p>
          <w:p w14:paraId="4B73AF2D" w14:textId="77777777" w:rsidR="00BD6B97" w:rsidRPr="007A7659" w:rsidRDefault="00BD6B97" w:rsidP="007E3B51">
            <w:pPr>
              <w:pStyle w:val="TableEntry"/>
              <w:numPr>
                <w:ilvl w:val="0"/>
                <w:numId w:val="64"/>
              </w:numPr>
              <w:rPr>
                <w:rFonts w:ascii="Arial" w:hAnsi="Arial"/>
                <w:b/>
                <w:noProof w:val="0"/>
                <w:kern w:val="28"/>
              </w:rPr>
            </w:pPr>
            <w:r w:rsidRPr="007A7659">
              <w:rPr>
                <w:noProof w:val="0"/>
              </w:rPr>
              <w:t>(e.g., top, person, organizationalPerson, inetOrgPerson)</w:t>
            </w:r>
          </w:p>
        </w:tc>
        <w:tc>
          <w:tcPr>
            <w:tcW w:w="860" w:type="dxa"/>
            <w:tcBorders>
              <w:left w:val="single" w:sz="4" w:space="0" w:color="000000"/>
              <w:bottom w:val="single" w:sz="4" w:space="0" w:color="000000"/>
            </w:tcBorders>
          </w:tcPr>
          <w:p w14:paraId="3014341B" w14:textId="77777777" w:rsidR="00BD6B97" w:rsidRPr="007A7659" w:rsidRDefault="00BD6B97" w:rsidP="007E3B51">
            <w:pPr>
              <w:pStyle w:val="TableEntry"/>
              <w:rPr>
                <w:noProof w:val="0"/>
              </w:rPr>
            </w:pPr>
            <w:r w:rsidRPr="007A7659">
              <w:rPr>
                <w:noProof w:val="0"/>
              </w:rPr>
              <w:t>R</w:t>
            </w:r>
          </w:p>
        </w:tc>
        <w:tc>
          <w:tcPr>
            <w:tcW w:w="2120" w:type="dxa"/>
            <w:tcBorders>
              <w:left w:val="single" w:sz="4" w:space="0" w:color="000000"/>
              <w:bottom w:val="single" w:sz="4" w:space="0" w:color="000000"/>
              <w:right w:val="single" w:sz="4" w:space="0" w:color="000000"/>
            </w:tcBorders>
          </w:tcPr>
          <w:p w14:paraId="121FB2B9" w14:textId="77777777" w:rsidR="00BD6B97" w:rsidRPr="007A7659" w:rsidRDefault="00BD6B97" w:rsidP="007E3B51">
            <w:pPr>
              <w:pStyle w:val="TableEntry"/>
              <w:rPr>
                <w:noProof w:val="0"/>
              </w:rPr>
            </w:pPr>
          </w:p>
        </w:tc>
      </w:tr>
      <w:tr w:rsidR="00BD6B97" w:rsidRPr="007A7659" w14:paraId="01452E0C" w14:textId="77777777" w:rsidTr="001D3953">
        <w:trPr>
          <w:cantSplit/>
        </w:trPr>
        <w:tc>
          <w:tcPr>
            <w:tcW w:w="2195" w:type="dxa"/>
            <w:tcBorders>
              <w:left w:val="single" w:sz="4" w:space="0" w:color="000000"/>
              <w:bottom w:val="single" w:sz="4" w:space="0" w:color="000000"/>
            </w:tcBorders>
          </w:tcPr>
          <w:p w14:paraId="6958DBAA" w14:textId="77777777" w:rsidR="00BD6B97" w:rsidRPr="007A7659" w:rsidRDefault="00BD6B97" w:rsidP="007E3B51">
            <w:pPr>
              <w:pStyle w:val="TableEntry"/>
              <w:rPr>
                <w:noProof w:val="0"/>
              </w:rPr>
            </w:pPr>
            <w:r w:rsidRPr="007A7659">
              <w:rPr>
                <w:noProof w:val="0"/>
              </w:rPr>
              <w:t>ou</w:t>
            </w:r>
          </w:p>
        </w:tc>
        <w:tc>
          <w:tcPr>
            <w:tcW w:w="1170" w:type="dxa"/>
            <w:tcBorders>
              <w:left w:val="single" w:sz="4" w:space="0" w:color="000000"/>
              <w:bottom w:val="single" w:sz="4" w:space="0" w:color="000000"/>
            </w:tcBorders>
          </w:tcPr>
          <w:p w14:paraId="10EFFDCD"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61E84A4F" w14:textId="77777777" w:rsidR="00BD6B97" w:rsidRPr="007A7659" w:rsidRDefault="00BD6B97" w:rsidP="007E3B51">
            <w:pPr>
              <w:pStyle w:val="TableEntry"/>
              <w:numPr>
                <w:ilvl w:val="0"/>
                <w:numId w:val="68"/>
              </w:numPr>
              <w:rPr>
                <w:noProof w:val="0"/>
                <w:sz w:val="16"/>
              </w:rPr>
            </w:pPr>
            <w:r w:rsidRPr="007A7659">
              <w:rPr>
                <w:noProof w:val="0"/>
              </w:rPr>
              <w:t>Organizational Unit Name</w:t>
            </w:r>
          </w:p>
          <w:p w14:paraId="27779251" w14:textId="77777777" w:rsidR="00BD6B97" w:rsidRPr="007A7659" w:rsidRDefault="00BD6B97" w:rsidP="007E3B51">
            <w:pPr>
              <w:pStyle w:val="TableEntry"/>
              <w:numPr>
                <w:ilvl w:val="0"/>
                <w:numId w:val="68"/>
              </w:numPr>
              <w:rPr>
                <w:noProof w:val="0"/>
                <w:sz w:val="16"/>
              </w:rPr>
            </w:pPr>
            <w:r w:rsidRPr="007A7659">
              <w:rPr>
                <w:noProof w:val="0"/>
              </w:rPr>
              <w:t>Optional</w:t>
            </w:r>
          </w:p>
          <w:p w14:paraId="3134EA32" w14:textId="77777777" w:rsidR="00BD6B97" w:rsidRPr="007A7659" w:rsidRDefault="00BD6B97" w:rsidP="007E3B51">
            <w:pPr>
              <w:pStyle w:val="TableEntry"/>
              <w:numPr>
                <w:ilvl w:val="0"/>
                <w:numId w:val="68"/>
              </w:numPr>
              <w:rPr>
                <w:noProof w:val="0"/>
                <w:sz w:val="16"/>
              </w:rPr>
            </w:pPr>
            <w:r w:rsidRPr="007A7659">
              <w:rPr>
                <w:noProof w:val="0"/>
              </w:rPr>
              <w:t>This is the X.500 organizationalUnitName attribute, which contains the name of an organizational unit.</w:t>
            </w:r>
          </w:p>
          <w:p w14:paraId="56093F8D" w14:textId="77777777" w:rsidR="00BD6B97" w:rsidRPr="007A7659" w:rsidRDefault="00BD6B97" w:rsidP="007E3B51">
            <w:pPr>
              <w:pStyle w:val="TableEntry"/>
              <w:numPr>
                <w:ilvl w:val="0"/>
                <w:numId w:val="68"/>
              </w:numPr>
              <w:rPr>
                <w:rFonts w:ascii="Arial" w:hAnsi="Arial"/>
                <w:b/>
                <w:noProof w:val="0"/>
                <w:kern w:val="28"/>
              </w:rPr>
            </w:pPr>
            <w:r w:rsidRPr="007A7659">
              <w:rPr>
                <w:noProof w:val="0"/>
              </w:rPr>
              <w:t>(e.g., Radiologists)</w:t>
            </w:r>
          </w:p>
        </w:tc>
        <w:tc>
          <w:tcPr>
            <w:tcW w:w="860" w:type="dxa"/>
            <w:tcBorders>
              <w:left w:val="single" w:sz="4" w:space="0" w:color="000000"/>
              <w:bottom w:val="single" w:sz="4" w:space="0" w:color="000000"/>
            </w:tcBorders>
          </w:tcPr>
          <w:p w14:paraId="3BD7F7B0"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6745F141" w14:textId="77777777" w:rsidR="00BD6B97" w:rsidRPr="007A7659" w:rsidRDefault="00BD6B97" w:rsidP="007E3B51">
            <w:pPr>
              <w:pStyle w:val="TableEntry"/>
              <w:rPr>
                <w:noProof w:val="0"/>
              </w:rPr>
            </w:pPr>
          </w:p>
        </w:tc>
      </w:tr>
      <w:tr w:rsidR="00BD6B97" w:rsidRPr="007A7659" w14:paraId="7F1C123D" w14:textId="77777777" w:rsidTr="001D3953">
        <w:trPr>
          <w:cantSplit/>
        </w:trPr>
        <w:tc>
          <w:tcPr>
            <w:tcW w:w="2195" w:type="dxa"/>
            <w:tcBorders>
              <w:left w:val="single" w:sz="4" w:space="0" w:color="000000"/>
              <w:bottom w:val="single" w:sz="4" w:space="0" w:color="000000"/>
            </w:tcBorders>
          </w:tcPr>
          <w:p w14:paraId="56043742" w14:textId="77777777" w:rsidR="00BD6B97" w:rsidRPr="007A7659" w:rsidRDefault="00BD6B97" w:rsidP="007E3B51">
            <w:pPr>
              <w:pStyle w:val="TableEntry"/>
              <w:rPr>
                <w:noProof w:val="0"/>
              </w:rPr>
            </w:pPr>
            <w:r w:rsidRPr="007A7659">
              <w:rPr>
                <w:noProof w:val="0"/>
              </w:rPr>
              <w:t>pager</w:t>
            </w:r>
          </w:p>
        </w:tc>
        <w:tc>
          <w:tcPr>
            <w:tcW w:w="1170" w:type="dxa"/>
            <w:tcBorders>
              <w:left w:val="single" w:sz="4" w:space="0" w:color="000000"/>
              <w:bottom w:val="single" w:sz="4" w:space="0" w:color="000000"/>
            </w:tcBorders>
          </w:tcPr>
          <w:p w14:paraId="7AC8C1F4"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02C5B74A" w14:textId="77777777" w:rsidR="00BD6B97" w:rsidRPr="007A7659" w:rsidRDefault="00BD6B97" w:rsidP="007E3B51">
            <w:pPr>
              <w:pStyle w:val="TableEntry"/>
              <w:numPr>
                <w:ilvl w:val="0"/>
                <w:numId w:val="68"/>
              </w:numPr>
              <w:rPr>
                <w:noProof w:val="0"/>
                <w:sz w:val="16"/>
              </w:rPr>
            </w:pPr>
            <w:r w:rsidRPr="007A7659">
              <w:rPr>
                <w:noProof w:val="0"/>
              </w:rPr>
              <w:t>Pager phone number</w:t>
            </w:r>
          </w:p>
          <w:p w14:paraId="761538EB" w14:textId="77777777" w:rsidR="00BD6B97" w:rsidRPr="007A7659" w:rsidRDefault="00BD6B97" w:rsidP="007E3B51">
            <w:pPr>
              <w:pStyle w:val="TableEntry"/>
              <w:numPr>
                <w:ilvl w:val="0"/>
                <w:numId w:val="68"/>
              </w:numPr>
              <w:rPr>
                <w:noProof w:val="0"/>
                <w:sz w:val="16"/>
              </w:rPr>
            </w:pPr>
            <w:r w:rsidRPr="007A7659">
              <w:rPr>
                <w:noProof w:val="0"/>
              </w:rPr>
              <w:t xml:space="preserve">Optional </w:t>
            </w:r>
          </w:p>
          <w:p w14:paraId="27358191" w14:textId="77777777" w:rsidR="00BD6B97" w:rsidRPr="007A7659" w:rsidRDefault="00BD6B97" w:rsidP="007E3B51">
            <w:pPr>
              <w:pStyle w:val="TableEntry"/>
              <w:numPr>
                <w:ilvl w:val="0"/>
                <w:numId w:val="68"/>
              </w:numPr>
              <w:rPr>
                <w:rFonts w:ascii="Arial" w:hAnsi="Arial"/>
                <w:b/>
                <w:noProof w:val="0"/>
                <w:kern w:val="28"/>
              </w:rPr>
            </w:pPr>
            <w:r w:rsidRPr="007A7659">
              <w:rPr>
                <w:noProof w:val="0"/>
              </w:rPr>
              <w:t>A value of this attribute is a telephone number complying with ITU Recommendation E.123.</w:t>
            </w:r>
          </w:p>
        </w:tc>
        <w:tc>
          <w:tcPr>
            <w:tcW w:w="860" w:type="dxa"/>
            <w:tcBorders>
              <w:left w:val="single" w:sz="4" w:space="0" w:color="000000"/>
              <w:bottom w:val="single" w:sz="4" w:space="0" w:color="000000"/>
            </w:tcBorders>
          </w:tcPr>
          <w:p w14:paraId="4AB85B56"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1D94CCE8" w14:textId="77777777" w:rsidR="00BD6B97" w:rsidRPr="007A7659" w:rsidRDefault="00BD6B97" w:rsidP="007E3B51">
            <w:pPr>
              <w:pStyle w:val="TableEntry"/>
              <w:rPr>
                <w:noProof w:val="0"/>
              </w:rPr>
            </w:pPr>
            <w:r w:rsidRPr="007A7659">
              <w:rPr>
                <w:noProof w:val="0"/>
              </w:rPr>
              <w:t>This attribute should contain only business use mobile phone numbers.</w:t>
            </w:r>
          </w:p>
          <w:p w14:paraId="7085B1E0" w14:textId="77777777" w:rsidR="00BD6B97" w:rsidRPr="007A7659" w:rsidRDefault="00BD6B97" w:rsidP="007E3B51">
            <w:pPr>
              <w:pStyle w:val="TableEntry"/>
              <w:rPr>
                <w:noProof w:val="0"/>
              </w:rPr>
            </w:pPr>
          </w:p>
          <w:p w14:paraId="5405D729" w14:textId="6EB5BF60" w:rsidR="00BD6B97" w:rsidRPr="007A7659" w:rsidRDefault="00BD6B97" w:rsidP="007E3B51">
            <w:pPr>
              <w:pStyle w:val="TableEntry"/>
              <w:rPr>
                <w:noProof w:val="0"/>
              </w:rPr>
            </w:pPr>
            <w:r w:rsidRPr="007A7659">
              <w:rPr>
                <w:noProof w:val="0"/>
              </w:rPr>
              <w:t xml:space="preserve">See </w:t>
            </w:r>
            <w:r w:rsidR="00211645" w:rsidRPr="007A7659">
              <w:rPr>
                <w:noProof w:val="0"/>
              </w:rPr>
              <w:t>Section</w:t>
            </w:r>
            <w:r w:rsidRPr="007A7659">
              <w:rPr>
                <w:noProof w:val="0"/>
              </w:rPr>
              <w:t xml:space="preserve"> 3.24.5.2.3.3 Phone Numbers</w:t>
            </w:r>
            <w:r w:rsidR="00D53FEF">
              <w:rPr>
                <w:noProof w:val="0"/>
              </w:rPr>
              <w:t>.</w:t>
            </w:r>
          </w:p>
        </w:tc>
      </w:tr>
      <w:tr w:rsidR="00BD6B97" w:rsidRPr="007A7659" w14:paraId="43808F86" w14:textId="77777777" w:rsidTr="001D3953">
        <w:trPr>
          <w:cantSplit/>
        </w:trPr>
        <w:tc>
          <w:tcPr>
            <w:tcW w:w="2195" w:type="dxa"/>
            <w:tcBorders>
              <w:left w:val="single" w:sz="4" w:space="0" w:color="000000"/>
              <w:bottom w:val="single" w:sz="4" w:space="0" w:color="000000"/>
            </w:tcBorders>
          </w:tcPr>
          <w:p w14:paraId="72F49FE6" w14:textId="77777777" w:rsidR="00BD6B97" w:rsidRPr="007A7659" w:rsidRDefault="00BD6B97" w:rsidP="007E3B51">
            <w:pPr>
              <w:pStyle w:val="TableEntry"/>
              <w:rPr>
                <w:noProof w:val="0"/>
              </w:rPr>
            </w:pPr>
            <w:r w:rsidRPr="007A7659">
              <w:rPr>
                <w:noProof w:val="0"/>
              </w:rPr>
              <w:t>photo</w:t>
            </w:r>
          </w:p>
        </w:tc>
        <w:tc>
          <w:tcPr>
            <w:tcW w:w="1170" w:type="dxa"/>
            <w:tcBorders>
              <w:left w:val="single" w:sz="4" w:space="0" w:color="000000"/>
              <w:bottom w:val="single" w:sz="4" w:space="0" w:color="000000"/>
            </w:tcBorders>
          </w:tcPr>
          <w:p w14:paraId="2DA73091"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01FF07D1" w14:textId="77777777" w:rsidR="00BD6B97" w:rsidRPr="007A7659" w:rsidRDefault="00BD6B97" w:rsidP="007E3B51">
            <w:pPr>
              <w:pStyle w:val="TableEntry"/>
              <w:numPr>
                <w:ilvl w:val="0"/>
                <w:numId w:val="68"/>
              </w:numPr>
              <w:rPr>
                <w:noProof w:val="0"/>
                <w:sz w:val="16"/>
              </w:rPr>
            </w:pPr>
            <w:r w:rsidRPr="007A7659">
              <w:rPr>
                <w:noProof w:val="0"/>
              </w:rPr>
              <w:t>Photo</w:t>
            </w:r>
          </w:p>
          <w:p w14:paraId="2FDB87F0" w14:textId="77777777" w:rsidR="00BD6B97" w:rsidRPr="007A7659" w:rsidRDefault="00BD6B97" w:rsidP="007E3B51">
            <w:pPr>
              <w:pStyle w:val="TableEntry"/>
              <w:numPr>
                <w:ilvl w:val="0"/>
                <w:numId w:val="68"/>
              </w:numPr>
              <w:rPr>
                <w:noProof w:val="0"/>
                <w:sz w:val="16"/>
              </w:rPr>
            </w:pPr>
            <w:r w:rsidRPr="007A7659">
              <w:rPr>
                <w:noProof w:val="0"/>
              </w:rPr>
              <w:t>Optional</w:t>
            </w:r>
          </w:p>
          <w:p w14:paraId="13FABFB6" w14:textId="77777777" w:rsidR="00BD6B97" w:rsidRPr="007A7659" w:rsidRDefault="00BD6B97" w:rsidP="007E3B51">
            <w:pPr>
              <w:pStyle w:val="TableEntry"/>
              <w:numPr>
                <w:ilvl w:val="0"/>
                <w:numId w:val="68"/>
              </w:numPr>
              <w:rPr>
                <w:rFonts w:ascii="Arial" w:hAnsi="Arial"/>
                <w:b/>
                <w:noProof w:val="0"/>
                <w:kern w:val="28"/>
              </w:rPr>
            </w:pPr>
            <w:r w:rsidRPr="007A7659">
              <w:rPr>
                <w:noProof w:val="0"/>
              </w:rPr>
              <w:t>Photo attribute values are encoded in G3 fax format with an ASN.1 wrapper.</w:t>
            </w:r>
          </w:p>
        </w:tc>
        <w:tc>
          <w:tcPr>
            <w:tcW w:w="860" w:type="dxa"/>
            <w:tcBorders>
              <w:left w:val="single" w:sz="4" w:space="0" w:color="000000"/>
              <w:bottom w:val="single" w:sz="4" w:space="0" w:color="000000"/>
            </w:tcBorders>
          </w:tcPr>
          <w:p w14:paraId="1599521B"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35EF96FF" w14:textId="77777777" w:rsidR="00BD6B97" w:rsidRPr="007A7659" w:rsidRDefault="00BD6B97" w:rsidP="007E3B51">
            <w:pPr>
              <w:pStyle w:val="TableEntry"/>
              <w:rPr>
                <w:noProof w:val="0"/>
              </w:rPr>
            </w:pPr>
            <w:r w:rsidRPr="007A7659">
              <w:rPr>
                <w:noProof w:val="0"/>
              </w:rPr>
              <w:t>The format is too cumbersome. See jpegPhoto.</w:t>
            </w:r>
          </w:p>
        </w:tc>
      </w:tr>
      <w:tr w:rsidR="00BD6B97" w:rsidRPr="007A7659" w14:paraId="0E27DF44" w14:textId="77777777" w:rsidTr="001D3953">
        <w:trPr>
          <w:cantSplit/>
        </w:trPr>
        <w:tc>
          <w:tcPr>
            <w:tcW w:w="2195" w:type="dxa"/>
            <w:tcBorders>
              <w:left w:val="single" w:sz="4" w:space="0" w:color="000000"/>
              <w:bottom w:val="single" w:sz="4" w:space="0" w:color="000000"/>
            </w:tcBorders>
          </w:tcPr>
          <w:p w14:paraId="360EEE2F" w14:textId="77777777" w:rsidR="00BD6B97" w:rsidRPr="007A7659" w:rsidRDefault="00BD6B97" w:rsidP="007E3B51">
            <w:pPr>
              <w:pStyle w:val="TableEntry"/>
              <w:rPr>
                <w:noProof w:val="0"/>
              </w:rPr>
            </w:pPr>
            <w:r w:rsidRPr="007A7659">
              <w:rPr>
                <w:noProof w:val="0"/>
              </w:rPr>
              <w:t>physicalDeliveryOfficeName</w:t>
            </w:r>
          </w:p>
        </w:tc>
        <w:tc>
          <w:tcPr>
            <w:tcW w:w="1170" w:type="dxa"/>
            <w:tcBorders>
              <w:left w:val="single" w:sz="4" w:space="0" w:color="000000"/>
              <w:bottom w:val="single" w:sz="4" w:space="0" w:color="000000"/>
            </w:tcBorders>
          </w:tcPr>
          <w:p w14:paraId="75D44721"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6BB9B6D2" w14:textId="77777777" w:rsidR="00BD6B97" w:rsidRPr="007A7659" w:rsidRDefault="00BD6B97" w:rsidP="007E3B51">
            <w:pPr>
              <w:pStyle w:val="TableEntry"/>
              <w:numPr>
                <w:ilvl w:val="0"/>
                <w:numId w:val="68"/>
              </w:numPr>
              <w:rPr>
                <w:noProof w:val="0"/>
                <w:sz w:val="16"/>
              </w:rPr>
            </w:pPr>
            <w:r w:rsidRPr="007A7659">
              <w:rPr>
                <w:noProof w:val="0"/>
              </w:rPr>
              <w:t>Post Office Name</w:t>
            </w:r>
          </w:p>
          <w:p w14:paraId="4EA77D9D" w14:textId="77777777" w:rsidR="00BD6B97" w:rsidRPr="007A7659" w:rsidRDefault="00BD6B97" w:rsidP="007E3B51">
            <w:pPr>
              <w:pStyle w:val="TableEntry"/>
              <w:numPr>
                <w:ilvl w:val="0"/>
                <w:numId w:val="68"/>
              </w:numPr>
              <w:rPr>
                <w:noProof w:val="0"/>
                <w:sz w:val="16"/>
              </w:rPr>
            </w:pPr>
            <w:r w:rsidRPr="007A7659">
              <w:rPr>
                <w:noProof w:val="0"/>
              </w:rPr>
              <w:t>Optional</w:t>
            </w:r>
          </w:p>
          <w:p w14:paraId="0A8ADC76" w14:textId="77777777" w:rsidR="00BD6B97" w:rsidRPr="007A7659" w:rsidRDefault="00BD6B97" w:rsidP="007E3B51">
            <w:pPr>
              <w:pStyle w:val="TableEntry"/>
              <w:numPr>
                <w:ilvl w:val="0"/>
                <w:numId w:val="68"/>
              </w:numPr>
              <w:rPr>
                <w:rFonts w:ascii="Arial" w:hAnsi="Arial"/>
                <w:b/>
                <w:noProof w:val="0"/>
                <w:kern w:val="28"/>
              </w:rPr>
            </w:pPr>
            <w:r w:rsidRPr="007A7659">
              <w:rPr>
                <w:noProof w:val="0"/>
              </w:rPr>
              <w:t>This attribute contains the name that a Postal Service uses to identify a post office.</w:t>
            </w:r>
          </w:p>
        </w:tc>
        <w:tc>
          <w:tcPr>
            <w:tcW w:w="860" w:type="dxa"/>
            <w:tcBorders>
              <w:left w:val="single" w:sz="4" w:space="0" w:color="000000"/>
              <w:bottom w:val="single" w:sz="4" w:space="0" w:color="000000"/>
            </w:tcBorders>
          </w:tcPr>
          <w:p w14:paraId="0C3847FA"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662E02A2" w14:textId="77777777" w:rsidR="00BD6B97" w:rsidRPr="007A7659" w:rsidRDefault="00BD6B97" w:rsidP="007E3B51">
            <w:pPr>
              <w:pStyle w:val="TableEntry"/>
              <w:rPr>
                <w:noProof w:val="0"/>
              </w:rPr>
            </w:pPr>
          </w:p>
        </w:tc>
      </w:tr>
      <w:tr w:rsidR="00BD6B97" w:rsidRPr="007A7659" w14:paraId="3A4C677C" w14:textId="77777777" w:rsidTr="001D3953">
        <w:trPr>
          <w:cantSplit/>
        </w:trPr>
        <w:tc>
          <w:tcPr>
            <w:tcW w:w="2195" w:type="dxa"/>
            <w:tcBorders>
              <w:left w:val="single" w:sz="4" w:space="0" w:color="000000"/>
              <w:bottom w:val="single" w:sz="4" w:space="0" w:color="000000"/>
            </w:tcBorders>
          </w:tcPr>
          <w:p w14:paraId="2AACE216" w14:textId="77777777" w:rsidR="00BD6B97" w:rsidRPr="007A7659" w:rsidRDefault="00BD6B97" w:rsidP="007E3B51">
            <w:pPr>
              <w:pStyle w:val="TableEntry"/>
              <w:rPr>
                <w:noProof w:val="0"/>
              </w:rPr>
            </w:pPr>
            <w:r w:rsidRPr="007A7659">
              <w:rPr>
                <w:noProof w:val="0"/>
              </w:rPr>
              <w:lastRenderedPageBreak/>
              <w:t>postalAddress</w:t>
            </w:r>
          </w:p>
        </w:tc>
        <w:tc>
          <w:tcPr>
            <w:tcW w:w="1170" w:type="dxa"/>
            <w:tcBorders>
              <w:left w:val="single" w:sz="4" w:space="0" w:color="000000"/>
              <w:bottom w:val="single" w:sz="4" w:space="0" w:color="000000"/>
            </w:tcBorders>
          </w:tcPr>
          <w:p w14:paraId="456A2A2D"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14E0E56E" w14:textId="77777777" w:rsidR="00BD6B97" w:rsidRPr="007A7659" w:rsidRDefault="00BD6B97" w:rsidP="007E3B51">
            <w:pPr>
              <w:pStyle w:val="TableEntry"/>
              <w:numPr>
                <w:ilvl w:val="0"/>
                <w:numId w:val="68"/>
              </w:numPr>
              <w:rPr>
                <w:noProof w:val="0"/>
                <w:sz w:val="16"/>
              </w:rPr>
            </w:pPr>
            <w:r w:rsidRPr="007A7659">
              <w:rPr>
                <w:noProof w:val="0"/>
              </w:rPr>
              <w:t>Postal Address</w:t>
            </w:r>
          </w:p>
          <w:p w14:paraId="12CE61B7" w14:textId="77777777" w:rsidR="00BD6B97" w:rsidRPr="007A7659" w:rsidRDefault="00BD6B97" w:rsidP="007E3B51">
            <w:pPr>
              <w:pStyle w:val="TableEntry"/>
              <w:numPr>
                <w:ilvl w:val="0"/>
                <w:numId w:val="68"/>
              </w:numPr>
              <w:rPr>
                <w:noProof w:val="0"/>
                <w:sz w:val="16"/>
              </w:rPr>
            </w:pPr>
            <w:r w:rsidRPr="007A7659">
              <w:rPr>
                <w:noProof w:val="0"/>
              </w:rPr>
              <w:t>Optional</w:t>
            </w:r>
          </w:p>
          <w:p w14:paraId="1287582A" w14:textId="77777777" w:rsidR="00BD6B97" w:rsidRPr="007A7659" w:rsidRDefault="00BD6B97" w:rsidP="007E3B51">
            <w:pPr>
              <w:pStyle w:val="TableEntry"/>
              <w:numPr>
                <w:ilvl w:val="0"/>
                <w:numId w:val="68"/>
              </w:numPr>
              <w:rPr>
                <w:rFonts w:ascii="Arial" w:hAnsi="Arial"/>
                <w:b/>
                <w:noProof w:val="0"/>
                <w:kern w:val="28"/>
              </w:rPr>
            </w:pPr>
            <w:r w:rsidRPr="007A7659">
              <w:rPr>
                <w:noProof w:val="0"/>
              </w:rPr>
              <w:t>This attribute contains an address used by a Postal Service to perform services for the object.</w:t>
            </w:r>
          </w:p>
        </w:tc>
        <w:tc>
          <w:tcPr>
            <w:tcW w:w="860" w:type="dxa"/>
            <w:tcBorders>
              <w:left w:val="single" w:sz="4" w:space="0" w:color="000000"/>
              <w:bottom w:val="single" w:sz="4" w:space="0" w:color="000000"/>
            </w:tcBorders>
          </w:tcPr>
          <w:p w14:paraId="6D4DFCF3"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63EDF13C" w14:textId="77777777" w:rsidR="00BD6B97" w:rsidRPr="007A7659" w:rsidRDefault="00BD6B97" w:rsidP="007E3B51">
            <w:pPr>
              <w:pStyle w:val="TableEntry"/>
              <w:rPr>
                <w:noProof w:val="0"/>
              </w:rPr>
            </w:pPr>
          </w:p>
        </w:tc>
      </w:tr>
      <w:tr w:rsidR="00BD6B97" w:rsidRPr="007A7659" w14:paraId="6477931F" w14:textId="77777777" w:rsidTr="001D3953">
        <w:trPr>
          <w:cantSplit/>
        </w:trPr>
        <w:tc>
          <w:tcPr>
            <w:tcW w:w="2195" w:type="dxa"/>
            <w:tcBorders>
              <w:left w:val="single" w:sz="4" w:space="0" w:color="000000"/>
              <w:bottom w:val="single" w:sz="4" w:space="0" w:color="000000"/>
            </w:tcBorders>
          </w:tcPr>
          <w:p w14:paraId="202ACDF9" w14:textId="77777777" w:rsidR="00BD6B97" w:rsidRPr="007A7659" w:rsidRDefault="00BD6B97" w:rsidP="007E3B51">
            <w:pPr>
              <w:pStyle w:val="TableEntry"/>
              <w:rPr>
                <w:noProof w:val="0"/>
              </w:rPr>
            </w:pPr>
            <w:r w:rsidRPr="007A7659">
              <w:rPr>
                <w:noProof w:val="0"/>
              </w:rPr>
              <w:t>postalCode</w:t>
            </w:r>
          </w:p>
        </w:tc>
        <w:tc>
          <w:tcPr>
            <w:tcW w:w="1170" w:type="dxa"/>
            <w:tcBorders>
              <w:left w:val="single" w:sz="4" w:space="0" w:color="000000"/>
              <w:bottom w:val="single" w:sz="4" w:space="0" w:color="000000"/>
            </w:tcBorders>
          </w:tcPr>
          <w:p w14:paraId="252C9FB4"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3BF7727D" w14:textId="77777777" w:rsidR="00BD6B97" w:rsidRPr="007A7659" w:rsidRDefault="00BD6B97" w:rsidP="007E3B51">
            <w:pPr>
              <w:pStyle w:val="TableEntry"/>
              <w:numPr>
                <w:ilvl w:val="0"/>
                <w:numId w:val="67"/>
              </w:numPr>
              <w:rPr>
                <w:noProof w:val="0"/>
                <w:sz w:val="16"/>
              </w:rPr>
            </w:pPr>
            <w:r w:rsidRPr="007A7659">
              <w:rPr>
                <w:noProof w:val="0"/>
              </w:rPr>
              <w:t>Postal Code</w:t>
            </w:r>
          </w:p>
          <w:p w14:paraId="1EF004CC" w14:textId="77777777" w:rsidR="00BD6B97" w:rsidRPr="007A7659" w:rsidRDefault="00BD6B97" w:rsidP="007E3B51">
            <w:pPr>
              <w:pStyle w:val="TableEntry"/>
              <w:numPr>
                <w:ilvl w:val="0"/>
                <w:numId w:val="67"/>
              </w:numPr>
              <w:rPr>
                <w:noProof w:val="0"/>
                <w:sz w:val="16"/>
              </w:rPr>
            </w:pPr>
            <w:r w:rsidRPr="007A7659">
              <w:rPr>
                <w:noProof w:val="0"/>
              </w:rPr>
              <w:t>Optional</w:t>
            </w:r>
          </w:p>
          <w:p w14:paraId="78F4C259" w14:textId="77777777" w:rsidR="00BD6B97" w:rsidRPr="007A7659" w:rsidRDefault="00BD6B97" w:rsidP="007E3B51">
            <w:pPr>
              <w:pStyle w:val="TableEntry"/>
              <w:numPr>
                <w:ilvl w:val="0"/>
                <w:numId w:val="67"/>
              </w:numPr>
              <w:rPr>
                <w:rFonts w:ascii="Arial" w:hAnsi="Arial"/>
                <w:b/>
                <w:noProof w:val="0"/>
                <w:kern w:val="28"/>
              </w:rPr>
            </w:pPr>
            <w:r w:rsidRPr="007A7659">
              <w:rPr>
                <w:noProof w:val="0"/>
              </w:rPr>
              <w:t>This attribute contains a code used by a Postal Service to identify a postal service zone, such as a US ZIP code</w:t>
            </w:r>
          </w:p>
        </w:tc>
        <w:tc>
          <w:tcPr>
            <w:tcW w:w="860" w:type="dxa"/>
            <w:tcBorders>
              <w:left w:val="single" w:sz="4" w:space="0" w:color="000000"/>
              <w:bottom w:val="single" w:sz="4" w:space="0" w:color="000000"/>
            </w:tcBorders>
          </w:tcPr>
          <w:p w14:paraId="60D0D208"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461666EE" w14:textId="77777777" w:rsidR="00BD6B97" w:rsidRPr="007A7659" w:rsidRDefault="00BD6B97" w:rsidP="007E3B51">
            <w:pPr>
              <w:pStyle w:val="TableEntry"/>
              <w:rPr>
                <w:noProof w:val="0"/>
              </w:rPr>
            </w:pPr>
          </w:p>
        </w:tc>
      </w:tr>
      <w:tr w:rsidR="00BD6B97" w:rsidRPr="007A7659" w14:paraId="3C719EA0" w14:textId="77777777" w:rsidTr="001D3953">
        <w:trPr>
          <w:cantSplit/>
        </w:trPr>
        <w:tc>
          <w:tcPr>
            <w:tcW w:w="2195" w:type="dxa"/>
            <w:tcBorders>
              <w:left w:val="single" w:sz="4" w:space="0" w:color="000000"/>
              <w:bottom w:val="single" w:sz="4" w:space="0" w:color="000000"/>
            </w:tcBorders>
          </w:tcPr>
          <w:p w14:paraId="5A540438" w14:textId="77777777" w:rsidR="00BD6B97" w:rsidRPr="007A7659" w:rsidRDefault="00BD6B97" w:rsidP="007E3B51">
            <w:pPr>
              <w:pStyle w:val="TableEntry"/>
              <w:rPr>
                <w:noProof w:val="0"/>
              </w:rPr>
            </w:pPr>
            <w:r w:rsidRPr="007A7659">
              <w:rPr>
                <w:noProof w:val="0"/>
              </w:rPr>
              <w:t>postOfficeBox</w:t>
            </w:r>
          </w:p>
        </w:tc>
        <w:tc>
          <w:tcPr>
            <w:tcW w:w="1170" w:type="dxa"/>
            <w:tcBorders>
              <w:left w:val="single" w:sz="4" w:space="0" w:color="000000"/>
              <w:bottom w:val="single" w:sz="4" w:space="0" w:color="000000"/>
            </w:tcBorders>
          </w:tcPr>
          <w:p w14:paraId="6432D120"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0C8DB157" w14:textId="77777777" w:rsidR="00BD6B97" w:rsidRPr="007A7659" w:rsidRDefault="00BD6B97" w:rsidP="007E3B51">
            <w:pPr>
              <w:pStyle w:val="TableEntry"/>
              <w:numPr>
                <w:ilvl w:val="0"/>
                <w:numId w:val="67"/>
              </w:numPr>
              <w:rPr>
                <w:noProof w:val="0"/>
                <w:sz w:val="16"/>
              </w:rPr>
            </w:pPr>
            <w:r w:rsidRPr="007A7659">
              <w:rPr>
                <w:noProof w:val="0"/>
              </w:rPr>
              <w:t>Post Office Box</w:t>
            </w:r>
          </w:p>
          <w:p w14:paraId="32D8FB9F" w14:textId="77777777" w:rsidR="00BD6B97" w:rsidRPr="007A7659" w:rsidRDefault="00BD6B97" w:rsidP="007E3B51">
            <w:pPr>
              <w:pStyle w:val="TableEntry"/>
              <w:numPr>
                <w:ilvl w:val="0"/>
                <w:numId w:val="67"/>
              </w:numPr>
              <w:rPr>
                <w:noProof w:val="0"/>
                <w:sz w:val="16"/>
              </w:rPr>
            </w:pPr>
            <w:r w:rsidRPr="007A7659">
              <w:rPr>
                <w:noProof w:val="0"/>
              </w:rPr>
              <w:t>Optional</w:t>
            </w:r>
          </w:p>
          <w:p w14:paraId="4939D243" w14:textId="77777777" w:rsidR="00BD6B97" w:rsidRPr="007A7659" w:rsidRDefault="00BD6B97" w:rsidP="007E3B51">
            <w:pPr>
              <w:pStyle w:val="TableEntry"/>
              <w:numPr>
                <w:ilvl w:val="0"/>
                <w:numId w:val="67"/>
              </w:numPr>
              <w:rPr>
                <w:rFonts w:ascii="Arial" w:hAnsi="Arial"/>
                <w:b/>
                <w:noProof w:val="0"/>
                <w:kern w:val="28"/>
              </w:rPr>
            </w:pPr>
            <w:r w:rsidRPr="007A7659">
              <w:rPr>
                <w:noProof w:val="0"/>
              </w:rPr>
              <w:t>This attribute contains the number that a Postal Service uses when a customer arranges to receive mail at a box on premises of the Postal Service.</w:t>
            </w:r>
          </w:p>
        </w:tc>
        <w:tc>
          <w:tcPr>
            <w:tcW w:w="860" w:type="dxa"/>
            <w:tcBorders>
              <w:left w:val="single" w:sz="4" w:space="0" w:color="000000"/>
              <w:bottom w:val="single" w:sz="4" w:space="0" w:color="000000"/>
            </w:tcBorders>
          </w:tcPr>
          <w:p w14:paraId="4A442377"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33115EE1" w14:textId="77777777" w:rsidR="00BD6B97" w:rsidRPr="007A7659" w:rsidRDefault="00BD6B97" w:rsidP="007E3B51">
            <w:pPr>
              <w:pStyle w:val="TableEntry"/>
              <w:rPr>
                <w:noProof w:val="0"/>
              </w:rPr>
            </w:pPr>
          </w:p>
        </w:tc>
      </w:tr>
      <w:tr w:rsidR="00BD6B97" w:rsidRPr="007A7659" w14:paraId="250F47EE" w14:textId="77777777" w:rsidTr="001D3953">
        <w:trPr>
          <w:cantSplit/>
        </w:trPr>
        <w:tc>
          <w:tcPr>
            <w:tcW w:w="2195" w:type="dxa"/>
            <w:tcBorders>
              <w:left w:val="single" w:sz="4" w:space="0" w:color="000000"/>
              <w:bottom w:val="single" w:sz="4" w:space="0" w:color="000000"/>
            </w:tcBorders>
          </w:tcPr>
          <w:p w14:paraId="6DDF4580" w14:textId="77777777" w:rsidR="00BD6B97" w:rsidRPr="007A7659" w:rsidRDefault="00BD6B97" w:rsidP="007E3B51">
            <w:pPr>
              <w:pStyle w:val="TableEntry"/>
              <w:rPr>
                <w:noProof w:val="0"/>
              </w:rPr>
            </w:pPr>
            <w:r w:rsidRPr="007A7659">
              <w:rPr>
                <w:noProof w:val="0"/>
              </w:rPr>
              <w:t>preferredDeliveryMethod</w:t>
            </w:r>
          </w:p>
        </w:tc>
        <w:tc>
          <w:tcPr>
            <w:tcW w:w="1170" w:type="dxa"/>
            <w:tcBorders>
              <w:left w:val="single" w:sz="4" w:space="0" w:color="000000"/>
              <w:bottom w:val="single" w:sz="4" w:space="0" w:color="000000"/>
            </w:tcBorders>
          </w:tcPr>
          <w:p w14:paraId="297A367D"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50891DF8" w14:textId="77777777" w:rsidR="00BD6B97" w:rsidRPr="007A7659" w:rsidRDefault="00BD6B97" w:rsidP="007E3B51">
            <w:pPr>
              <w:pStyle w:val="TableEntry"/>
              <w:numPr>
                <w:ilvl w:val="0"/>
                <w:numId w:val="67"/>
              </w:numPr>
              <w:rPr>
                <w:noProof w:val="0"/>
                <w:sz w:val="16"/>
              </w:rPr>
            </w:pPr>
            <w:r w:rsidRPr="007A7659">
              <w:rPr>
                <w:noProof w:val="0"/>
              </w:rPr>
              <w:t>Delivery Method</w:t>
            </w:r>
          </w:p>
          <w:p w14:paraId="374F94A7" w14:textId="77777777" w:rsidR="00BD6B97" w:rsidRPr="007A7659" w:rsidRDefault="00BD6B97" w:rsidP="007E3B51">
            <w:pPr>
              <w:pStyle w:val="TableEntry"/>
              <w:numPr>
                <w:ilvl w:val="0"/>
                <w:numId w:val="67"/>
              </w:numPr>
              <w:rPr>
                <w:noProof w:val="0"/>
                <w:sz w:val="16"/>
              </w:rPr>
            </w:pPr>
            <w:r w:rsidRPr="007A7659">
              <w:rPr>
                <w:noProof w:val="0"/>
              </w:rPr>
              <w:t>Optional</w:t>
            </w:r>
          </w:p>
          <w:p w14:paraId="0306912E" w14:textId="77777777" w:rsidR="00BD6B97" w:rsidRPr="007A7659" w:rsidRDefault="00BD6B97" w:rsidP="007E3B51">
            <w:pPr>
              <w:pStyle w:val="TableEntry"/>
              <w:numPr>
                <w:ilvl w:val="0"/>
                <w:numId w:val="67"/>
              </w:numPr>
              <w:rPr>
                <w:noProof w:val="0"/>
                <w:sz w:val="16"/>
              </w:rPr>
            </w:pPr>
            <w:r w:rsidRPr="007A7659">
              <w:rPr>
                <w:noProof w:val="0"/>
              </w:rPr>
              <w:t>Singular</w:t>
            </w:r>
          </w:p>
          <w:p w14:paraId="2DFC4244" w14:textId="77777777" w:rsidR="00BD6B97" w:rsidRPr="007A7659" w:rsidRDefault="00BD6B97" w:rsidP="007E3B51">
            <w:pPr>
              <w:pStyle w:val="TableEntry"/>
              <w:numPr>
                <w:ilvl w:val="0"/>
                <w:numId w:val="67"/>
              </w:numPr>
              <w:rPr>
                <w:noProof w:val="0"/>
                <w:sz w:val="16"/>
              </w:rPr>
            </w:pPr>
            <w:r w:rsidRPr="007A7659">
              <w:rPr>
                <w:noProof w:val="0"/>
              </w:rPr>
              <w:t>Coded value (delivery-value)</w:t>
            </w:r>
          </w:p>
          <w:p w14:paraId="4186F928" w14:textId="77777777" w:rsidR="00BD6B97" w:rsidRPr="007A7659" w:rsidRDefault="00BD6B97" w:rsidP="007E3B51">
            <w:pPr>
              <w:pStyle w:val="TableEntry"/>
              <w:numPr>
                <w:ilvl w:val="0"/>
                <w:numId w:val="67"/>
              </w:numPr>
              <w:rPr>
                <w:rFonts w:ascii="Arial" w:hAnsi="Arial"/>
                <w:b/>
                <w:noProof w:val="0"/>
                <w:kern w:val="28"/>
              </w:rPr>
            </w:pPr>
            <w:r w:rsidRPr="007A7659">
              <w:rPr>
                <w:noProof w:val="0"/>
              </w:rPr>
              <w:t>(e.g., any, physical, telephone)</w:t>
            </w:r>
          </w:p>
        </w:tc>
        <w:tc>
          <w:tcPr>
            <w:tcW w:w="860" w:type="dxa"/>
            <w:tcBorders>
              <w:left w:val="single" w:sz="4" w:space="0" w:color="000000"/>
              <w:bottom w:val="single" w:sz="4" w:space="0" w:color="000000"/>
            </w:tcBorders>
          </w:tcPr>
          <w:p w14:paraId="721144D3"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1B8A55EE" w14:textId="77777777" w:rsidR="00BD6B97" w:rsidRPr="007A7659" w:rsidRDefault="00BD6B97" w:rsidP="007E3B51">
            <w:pPr>
              <w:pStyle w:val="TableEntry"/>
              <w:rPr>
                <w:noProof w:val="0"/>
              </w:rPr>
            </w:pPr>
          </w:p>
        </w:tc>
      </w:tr>
      <w:tr w:rsidR="00BD6B97" w:rsidRPr="007A7659" w14:paraId="647552BF" w14:textId="77777777" w:rsidTr="001D3953">
        <w:trPr>
          <w:cantSplit/>
        </w:trPr>
        <w:tc>
          <w:tcPr>
            <w:tcW w:w="2195" w:type="dxa"/>
            <w:tcBorders>
              <w:left w:val="single" w:sz="4" w:space="0" w:color="000000"/>
              <w:bottom w:val="single" w:sz="4" w:space="0" w:color="000000"/>
            </w:tcBorders>
          </w:tcPr>
          <w:p w14:paraId="56473F57" w14:textId="77777777" w:rsidR="00BD6B97" w:rsidRPr="007A7659" w:rsidRDefault="00BD6B97" w:rsidP="007E3B51">
            <w:pPr>
              <w:pStyle w:val="TableEntry"/>
              <w:rPr>
                <w:noProof w:val="0"/>
              </w:rPr>
            </w:pPr>
            <w:r w:rsidRPr="007A7659">
              <w:rPr>
                <w:noProof w:val="0"/>
              </w:rPr>
              <w:t>preferredLanguage</w:t>
            </w:r>
          </w:p>
        </w:tc>
        <w:tc>
          <w:tcPr>
            <w:tcW w:w="1170" w:type="dxa"/>
            <w:tcBorders>
              <w:left w:val="single" w:sz="4" w:space="0" w:color="000000"/>
              <w:bottom w:val="single" w:sz="4" w:space="0" w:color="000000"/>
            </w:tcBorders>
          </w:tcPr>
          <w:p w14:paraId="0655CA32"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243A8E9F" w14:textId="77777777" w:rsidR="00BD6B97" w:rsidRPr="007A7659" w:rsidRDefault="00BD6B97" w:rsidP="007E3B51">
            <w:pPr>
              <w:pStyle w:val="TableEntry"/>
              <w:numPr>
                <w:ilvl w:val="0"/>
                <w:numId w:val="63"/>
              </w:numPr>
              <w:rPr>
                <w:noProof w:val="0"/>
              </w:rPr>
            </w:pPr>
            <w:r w:rsidRPr="007A7659">
              <w:rPr>
                <w:noProof w:val="0"/>
              </w:rPr>
              <w:t>Preferred Language</w:t>
            </w:r>
          </w:p>
          <w:p w14:paraId="757E34E9" w14:textId="77777777" w:rsidR="00BD6B97" w:rsidRPr="007A7659" w:rsidRDefault="00BD6B97" w:rsidP="007E3B51">
            <w:pPr>
              <w:pStyle w:val="TableEntry"/>
              <w:numPr>
                <w:ilvl w:val="0"/>
                <w:numId w:val="63"/>
              </w:numPr>
              <w:rPr>
                <w:noProof w:val="0"/>
              </w:rPr>
            </w:pPr>
            <w:r w:rsidRPr="007A7659">
              <w:rPr>
                <w:noProof w:val="0"/>
              </w:rPr>
              <w:t>Optional</w:t>
            </w:r>
          </w:p>
          <w:p w14:paraId="05C0D5F8" w14:textId="77777777" w:rsidR="00BD6B97" w:rsidRPr="007A7659" w:rsidRDefault="00BD6B97" w:rsidP="007E3B51">
            <w:pPr>
              <w:pStyle w:val="TableEntry"/>
              <w:numPr>
                <w:ilvl w:val="0"/>
                <w:numId w:val="63"/>
              </w:numPr>
              <w:rPr>
                <w:noProof w:val="0"/>
              </w:rPr>
            </w:pPr>
            <w:r w:rsidRPr="007A7659">
              <w:rPr>
                <w:noProof w:val="0"/>
              </w:rPr>
              <w:t>Singular</w:t>
            </w:r>
          </w:p>
          <w:p w14:paraId="51DD405E" w14:textId="77777777" w:rsidR="00BD6B97" w:rsidRPr="007A7659" w:rsidRDefault="00BD6B97" w:rsidP="007E3B51">
            <w:pPr>
              <w:pStyle w:val="TableEntry"/>
              <w:numPr>
                <w:ilvl w:val="0"/>
                <w:numId w:val="63"/>
              </w:numPr>
              <w:rPr>
                <w:noProof w:val="0"/>
              </w:rPr>
            </w:pPr>
            <w:r w:rsidRPr="007A7659">
              <w:rPr>
                <w:noProof w:val="0"/>
              </w:rPr>
              <w:t>Preferred written or spoken language for a person. Values for this attribute type MUST conform to the definition of the Accept-Language header field defined in [</w:t>
            </w:r>
            <w:r w:rsidR="008A6C66" w:rsidRPr="007A7659">
              <w:rPr>
                <w:noProof w:val="0"/>
              </w:rPr>
              <w:t>RFC</w:t>
            </w:r>
            <w:r w:rsidRPr="007A7659">
              <w:rPr>
                <w:noProof w:val="0"/>
              </w:rPr>
              <w:t>2068] with one exception: the sequence "Accept-Language" ":" should be omitted.</w:t>
            </w:r>
          </w:p>
          <w:p w14:paraId="2FFB359C"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The following example indicates that this person prefers French, prefers British English 80%, and general English 70%. (e.g., fr, en-gb;q=0.8, en;q=0.7)</w:t>
            </w:r>
          </w:p>
        </w:tc>
        <w:tc>
          <w:tcPr>
            <w:tcW w:w="860" w:type="dxa"/>
            <w:tcBorders>
              <w:left w:val="single" w:sz="4" w:space="0" w:color="000000"/>
              <w:bottom w:val="single" w:sz="4" w:space="0" w:color="000000"/>
            </w:tcBorders>
          </w:tcPr>
          <w:p w14:paraId="534464E2"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01DF0952" w14:textId="77777777" w:rsidR="00BD6B97" w:rsidRPr="007A7659" w:rsidRDefault="00BD6B97" w:rsidP="007E3B51">
            <w:pPr>
              <w:pStyle w:val="TableEntry"/>
              <w:rPr>
                <w:noProof w:val="0"/>
              </w:rPr>
            </w:pPr>
          </w:p>
        </w:tc>
      </w:tr>
      <w:tr w:rsidR="00BD6B97" w:rsidRPr="007A7659" w14:paraId="5B0EBC21" w14:textId="77777777" w:rsidTr="001D3953">
        <w:trPr>
          <w:cantSplit/>
        </w:trPr>
        <w:tc>
          <w:tcPr>
            <w:tcW w:w="2195" w:type="dxa"/>
            <w:tcBorders>
              <w:left w:val="single" w:sz="4" w:space="0" w:color="000000"/>
              <w:bottom w:val="single" w:sz="4" w:space="0" w:color="000000"/>
            </w:tcBorders>
          </w:tcPr>
          <w:p w14:paraId="03F45FEE" w14:textId="77777777" w:rsidR="00BD6B97" w:rsidRPr="007A7659" w:rsidRDefault="00BD6B97" w:rsidP="007E3B51">
            <w:pPr>
              <w:pStyle w:val="TableEntry"/>
              <w:rPr>
                <w:noProof w:val="0"/>
              </w:rPr>
            </w:pPr>
            <w:r w:rsidRPr="007A7659">
              <w:rPr>
                <w:noProof w:val="0"/>
              </w:rPr>
              <w:t>registeredAddress</w:t>
            </w:r>
          </w:p>
        </w:tc>
        <w:tc>
          <w:tcPr>
            <w:tcW w:w="1170" w:type="dxa"/>
            <w:tcBorders>
              <w:left w:val="single" w:sz="4" w:space="0" w:color="000000"/>
              <w:bottom w:val="single" w:sz="4" w:space="0" w:color="000000"/>
            </w:tcBorders>
          </w:tcPr>
          <w:p w14:paraId="5110DF36"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0F500BD6" w14:textId="77777777" w:rsidR="00BD6B97" w:rsidRPr="007A7659" w:rsidRDefault="00BD6B97" w:rsidP="007E3B51">
            <w:pPr>
              <w:pStyle w:val="TableEntry"/>
              <w:numPr>
                <w:ilvl w:val="0"/>
                <w:numId w:val="63"/>
              </w:numPr>
              <w:rPr>
                <w:noProof w:val="0"/>
              </w:rPr>
            </w:pPr>
            <w:r w:rsidRPr="007A7659">
              <w:rPr>
                <w:noProof w:val="0"/>
              </w:rPr>
              <w:t>Registered Address</w:t>
            </w:r>
          </w:p>
          <w:p w14:paraId="0CE2D5D4" w14:textId="77777777" w:rsidR="00BD6B97" w:rsidRPr="007A7659" w:rsidRDefault="00BD6B97" w:rsidP="007E3B51">
            <w:pPr>
              <w:pStyle w:val="TableEntry"/>
              <w:numPr>
                <w:ilvl w:val="0"/>
                <w:numId w:val="63"/>
              </w:numPr>
              <w:rPr>
                <w:noProof w:val="0"/>
              </w:rPr>
            </w:pPr>
            <w:r w:rsidRPr="007A7659">
              <w:rPr>
                <w:noProof w:val="0"/>
              </w:rPr>
              <w:t>Optional</w:t>
            </w:r>
          </w:p>
          <w:p w14:paraId="7531EB9F"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 xml:space="preserve">A postal address suitable for reception </w:t>
            </w:r>
            <w:r w:rsidR="003F510F" w:rsidRPr="007A7659">
              <w:rPr>
                <w:noProof w:val="0"/>
              </w:rPr>
              <w:t>of expedited</w:t>
            </w:r>
            <w:r w:rsidRPr="007A7659">
              <w:rPr>
                <w:noProof w:val="0"/>
              </w:rPr>
              <w:t xml:space="preserve"> documents, where it is necessary to have the recipient accept delivery.</w:t>
            </w:r>
          </w:p>
        </w:tc>
        <w:tc>
          <w:tcPr>
            <w:tcW w:w="860" w:type="dxa"/>
            <w:tcBorders>
              <w:left w:val="single" w:sz="4" w:space="0" w:color="000000"/>
              <w:bottom w:val="single" w:sz="4" w:space="0" w:color="000000"/>
            </w:tcBorders>
          </w:tcPr>
          <w:p w14:paraId="17292927"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211C7059" w14:textId="77777777" w:rsidR="00BD6B97" w:rsidRPr="007A7659" w:rsidRDefault="00BD6B97" w:rsidP="007E3B51">
            <w:pPr>
              <w:pStyle w:val="TableEntry"/>
              <w:rPr>
                <w:noProof w:val="0"/>
              </w:rPr>
            </w:pPr>
          </w:p>
        </w:tc>
      </w:tr>
      <w:tr w:rsidR="00BD6B97" w:rsidRPr="007A7659" w14:paraId="02E23D02" w14:textId="77777777" w:rsidTr="001D3953">
        <w:trPr>
          <w:cantSplit/>
        </w:trPr>
        <w:tc>
          <w:tcPr>
            <w:tcW w:w="2195" w:type="dxa"/>
            <w:tcBorders>
              <w:left w:val="single" w:sz="4" w:space="0" w:color="000000"/>
              <w:bottom w:val="single" w:sz="4" w:space="0" w:color="000000"/>
            </w:tcBorders>
          </w:tcPr>
          <w:p w14:paraId="5F5427DC" w14:textId="77777777" w:rsidR="00BD6B97" w:rsidRPr="007A7659" w:rsidRDefault="00BD6B97" w:rsidP="007E3B51">
            <w:pPr>
              <w:pStyle w:val="TableEntry"/>
              <w:rPr>
                <w:noProof w:val="0"/>
              </w:rPr>
            </w:pPr>
            <w:r w:rsidRPr="007A7659">
              <w:rPr>
                <w:noProof w:val="0"/>
              </w:rPr>
              <w:t>roomNumber</w:t>
            </w:r>
          </w:p>
        </w:tc>
        <w:tc>
          <w:tcPr>
            <w:tcW w:w="1170" w:type="dxa"/>
            <w:tcBorders>
              <w:left w:val="single" w:sz="4" w:space="0" w:color="000000"/>
              <w:bottom w:val="single" w:sz="4" w:space="0" w:color="000000"/>
            </w:tcBorders>
          </w:tcPr>
          <w:p w14:paraId="3A8A160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5E7B4AED" w14:textId="77777777" w:rsidR="00BD6B97" w:rsidRPr="007A7659" w:rsidRDefault="00BD6B97" w:rsidP="007E3B51">
            <w:pPr>
              <w:pStyle w:val="TableEntry"/>
              <w:numPr>
                <w:ilvl w:val="0"/>
                <w:numId w:val="63"/>
              </w:numPr>
              <w:rPr>
                <w:noProof w:val="0"/>
              </w:rPr>
            </w:pPr>
            <w:r w:rsidRPr="007A7659">
              <w:rPr>
                <w:noProof w:val="0"/>
              </w:rPr>
              <w:t>Room Number</w:t>
            </w:r>
          </w:p>
          <w:p w14:paraId="3AF65E22"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Optional</w:t>
            </w:r>
          </w:p>
        </w:tc>
        <w:tc>
          <w:tcPr>
            <w:tcW w:w="860" w:type="dxa"/>
            <w:tcBorders>
              <w:left w:val="single" w:sz="4" w:space="0" w:color="000000"/>
              <w:bottom w:val="single" w:sz="4" w:space="0" w:color="000000"/>
            </w:tcBorders>
          </w:tcPr>
          <w:p w14:paraId="188617BE"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6B49A23F" w14:textId="77777777" w:rsidR="00BD6B97" w:rsidRPr="007A7659" w:rsidRDefault="00BD6B97" w:rsidP="007E3B51">
            <w:pPr>
              <w:pStyle w:val="TableEntry"/>
              <w:rPr>
                <w:noProof w:val="0"/>
              </w:rPr>
            </w:pPr>
          </w:p>
        </w:tc>
      </w:tr>
      <w:tr w:rsidR="00BD6B97" w:rsidRPr="007A7659" w14:paraId="4B2F8D19" w14:textId="77777777" w:rsidTr="001D3953">
        <w:trPr>
          <w:cantSplit/>
        </w:trPr>
        <w:tc>
          <w:tcPr>
            <w:tcW w:w="2195" w:type="dxa"/>
            <w:tcBorders>
              <w:left w:val="single" w:sz="4" w:space="0" w:color="000000"/>
              <w:bottom w:val="single" w:sz="4" w:space="0" w:color="000000"/>
            </w:tcBorders>
          </w:tcPr>
          <w:p w14:paraId="3C4B1B6B" w14:textId="77777777" w:rsidR="00BD6B97" w:rsidRPr="007A7659" w:rsidRDefault="00BD6B97" w:rsidP="007E3B51">
            <w:pPr>
              <w:pStyle w:val="TableEntry"/>
              <w:rPr>
                <w:noProof w:val="0"/>
              </w:rPr>
            </w:pPr>
            <w:r w:rsidRPr="007A7659">
              <w:rPr>
                <w:noProof w:val="0"/>
              </w:rPr>
              <w:t>secretary</w:t>
            </w:r>
          </w:p>
        </w:tc>
        <w:tc>
          <w:tcPr>
            <w:tcW w:w="1170" w:type="dxa"/>
            <w:tcBorders>
              <w:left w:val="single" w:sz="4" w:space="0" w:color="000000"/>
              <w:bottom w:val="single" w:sz="4" w:space="0" w:color="000000"/>
            </w:tcBorders>
          </w:tcPr>
          <w:p w14:paraId="2867995D"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297345D3" w14:textId="77777777" w:rsidR="00BD6B97" w:rsidRPr="007A7659" w:rsidRDefault="00BD6B97" w:rsidP="007E3B51">
            <w:pPr>
              <w:pStyle w:val="TableEntry"/>
              <w:numPr>
                <w:ilvl w:val="0"/>
                <w:numId w:val="63"/>
              </w:numPr>
              <w:rPr>
                <w:noProof w:val="0"/>
              </w:rPr>
            </w:pPr>
            <w:r w:rsidRPr="007A7659">
              <w:rPr>
                <w:noProof w:val="0"/>
              </w:rPr>
              <w:t>Secretary</w:t>
            </w:r>
          </w:p>
          <w:p w14:paraId="464A7C9B" w14:textId="77777777" w:rsidR="00BD6B97" w:rsidRPr="007A7659" w:rsidRDefault="00BD6B97" w:rsidP="007E3B51">
            <w:pPr>
              <w:pStyle w:val="TableEntry"/>
              <w:numPr>
                <w:ilvl w:val="0"/>
                <w:numId w:val="63"/>
              </w:numPr>
              <w:rPr>
                <w:noProof w:val="0"/>
              </w:rPr>
            </w:pPr>
            <w:r w:rsidRPr="007A7659">
              <w:rPr>
                <w:noProof w:val="0"/>
              </w:rPr>
              <w:t>Optional</w:t>
            </w:r>
          </w:p>
          <w:p w14:paraId="329B0EB1"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Distinguished name of the secretary</w:t>
            </w:r>
          </w:p>
        </w:tc>
        <w:tc>
          <w:tcPr>
            <w:tcW w:w="860" w:type="dxa"/>
            <w:tcBorders>
              <w:left w:val="single" w:sz="4" w:space="0" w:color="000000"/>
              <w:bottom w:val="single" w:sz="4" w:space="0" w:color="000000"/>
            </w:tcBorders>
          </w:tcPr>
          <w:p w14:paraId="018F619D"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74A0782F" w14:textId="77777777" w:rsidR="00BD6B97" w:rsidRPr="007A7659" w:rsidRDefault="00BD6B97" w:rsidP="007E3B51">
            <w:pPr>
              <w:pStyle w:val="TableEntry"/>
              <w:rPr>
                <w:noProof w:val="0"/>
              </w:rPr>
            </w:pPr>
          </w:p>
        </w:tc>
      </w:tr>
      <w:tr w:rsidR="00BD6B97" w:rsidRPr="007A7659" w14:paraId="0C875B01" w14:textId="77777777" w:rsidTr="001D3953">
        <w:trPr>
          <w:cantSplit/>
        </w:trPr>
        <w:tc>
          <w:tcPr>
            <w:tcW w:w="2195" w:type="dxa"/>
            <w:tcBorders>
              <w:left w:val="single" w:sz="4" w:space="0" w:color="000000"/>
              <w:bottom w:val="single" w:sz="4" w:space="0" w:color="000000"/>
            </w:tcBorders>
          </w:tcPr>
          <w:p w14:paraId="7A44DE5B" w14:textId="77777777" w:rsidR="00BD6B97" w:rsidRPr="007A7659" w:rsidRDefault="00BD6B97" w:rsidP="007E3B51">
            <w:pPr>
              <w:pStyle w:val="TableEntry"/>
              <w:rPr>
                <w:noProof w:val="0"/>
              </w:rPr>
            </w:pPr>
            <w:r w:rsidRPr="007A7659">
              <w:rPr>
                <w:noProof w:val="0"/>
              </w:rPr>
              <w:lastRenderedPageBreak/>
              <w:t>seeAlso</w:t>
            </w:r>
          </w:p>
        </w:tc>
        <w:tc>
          <w:tcPr>
            <w:tcW w:w="1170" w:type="dxa"/>
            <w:tcBorders>
              <w:left w:val="single" w:sz="4" w:space="0" w:color="000000"/>
              <w:bottom w:val="single" w:sz="4" w:space="0" w:color="000000"/>
            </w:tcBorders>
          </w:tcPr>
          <w:p w14:paraId="3F1346F0"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61954505" w14:textId="77777777" w:rsidR="00BD6B97" w:rsidRPr="007A7659" w:rsidRDefault="00BD6B97" w:rsidP="007E3B51">
            <w:pPr>
              <w:pStyle w:val="TableEntry"/>
              <w:numPr>
                <w:ilvl w:val="0"/>
                <w:numId w:val="63"/>
              </w:numPr>
              <w:rPr>
                <w:noProof w:val="0"/>
              </w:rPr>
            </w:pPr>
            <w:r w:rsidRPr="007A7659">
              <w:rPr>
                <w:noProof w:val="0"/>
              </w:rPr>
              <w:t>See Also references</w:t>
            </w:r>
          </w:p>
          <w:p w14:paraId="3685B6DF" w14:textId="77777777" w:rsidR="00BD6B97" w:rsidRPr="007A7659" w:rsidRDefault="00BD6B97" w:rsidP="007E3B51">
            <w:pPr>
              <w:pStyle w:val="TableEntry"/>
              <w:numPr>
                <w:ilvl w:val="0"/>
                <w:numId w:val="63"/>
              </w:numPr>
              <w:rPr>
                <w:noProof w:val="0"/>
              </w:rPr>
            </w:pPr>
            <w:r w:rsidRPr="007A7659">
              <w:rPr>
                <w:noProof w:val="0"/>
              </w:rPr>
              <w:t>Optional</w:t>
            </w:r>
          </w:p>
          <w:p w14:paraId="42C54BA0"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Distinguished name of other interesting Objects</w:t>
            </w:r>
          </w:p>
        </w:tc>
        <w:tc>
          <w:tcPr>
            <w:tcW w:w="860" w:type="dxa"/>
            <w:tcBorders>
              <w:left w:val="single" w:sz="4" w:space="0" w:color="000000"/>
              <w:bottom w:val="single" w:sz="4" w:space="0" w:color="000000"/>
            </w:tcBorders>
          </w:tcPr>
          <w:p w14:paraId="25F2FEF6"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762BE1EE" w14:textId="77777777" w:rsidR="00BD6B97" w:rsidRPr="007A7659" w:rsidRDefault="00BD6B97" w:rsidP="007E3B51">
            <w:pPr>
              <w:pStyle w:val="TableEntry"/>
              <w:rPr>
                <w:noProof w:val="0"/>
              </w:rPr>
            </w:pPr>
          </w:p>
        </w:tc>
      </w:tr>
      <w:tr w:rsidR="00BD6B97" w:rsidRPr="007A7659" w14:paraId="40F840E9" w14:textId="77777777" w:rsidTr="001D3953">
        <w:trPr>
          <w:cantSplit/>
        </w:trPr>
        <w:tc>
          <w:tcPr>
            <w:tcW w:w="2195" w:type="dxa"/>
            <w:tcBorders>
              <w:left w:val="single" w:sz="4" w:space="0" w:color="000000"/>
              <w:bottom w:val="single" w:sz="4" w:space="0" w:color="000000"/>
            </w:tcBorders>
          </w:tcPr>
          <w:p w14:paraId="3FBAEC70" w14:textId="77777777" w:rsidR="00BD6B97" w:rsidRPr="007A7659" w:rsidRDefault="00BD6B97" w:rsidP="007E3B51">
            <w:pPr>
              <w:pStyle w:val="TableEntry"/>
              <w:rPr>
                <w:noProof w:val="0"/>
              </w:rPr>
            </w:pPr>
            <w:r w:rsidRPr="007A7659">
              <w:rPr>
                <w:noProof w:val="0"/>
              </w:rPr>
              <w:t>sn</w:t>
            </w:r>
          </w:p>
        </w:tc>
        <w:tc>
          <w:tcPr>
            <w:tcW w:w="1170" w:type="dxa"/>
            <w:tcBorders>
              <w:left w:val="single" w:sz="4" w:space="0" w:color="000000"/>
              <w:bottom w:val="single" w:sz="4" w:space="0" w:color="000000"/>
            </w:tcBorders>
          </w:tcPr>
          <w:p w14:paraId="010D4B93"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7618F36E" w14:textId="77777777" w:rsidR="00BD6B97" w:rsidRPr="007A7659" w:rsidRDefault="00BD6B97" w:rsidP="007E3B51">
            <w:pPr>
              <w:pStyle w:val="TableEntry"/>
              <w:numPr>
                <w:ilvl w:val="0"/>
                <w:numId w:val="63"/>
              </w:numPr>
              <w:rPr>
                <w:noProof w:val="0"/>
              </w:rPr>
            </w:pPr>
            <w:r w:rsidRPr="007A7659">
              <w:rPr>
                <w:noProof w:val="0"/>
              </w:rPr>
              <w:t>Surname</w:t>
            </w:r>
          </w:p>
          <w:p w14:paraId="363FC989" w14:textId="77777777" w:rsidR="00BD6B97" w:rsidRPr="007A7659" w:rsidRDefault="00BD6B97" w:rsidP="007E3B51">
            <w:pPr>
              <w:pStyle w:val="TableEntry"/>
              <w:numPr>
                <w:ilvl w:val="0"/>
                <w:numId w:val="63"/>
              </w:numPr>
              <w:rPr>
                <w:noProof w:val="0"/>
              </w:rPr>
            </w:pPr>
            <w:r w:rsidRPr="007A7659">
              <w:rPr>
                <w:noProof w:val="0"/>
              </w:rPr>
              <w:t>Required</w:t>
            </w:r>
          </w:p>
          <w:p w14:paraId="4823547A" w14:textId="77777777" w:rsidR="00BD6B97" w:rsidRPr="007A7659" w:rsidRDefault="00BD6B97" w:rsidP="007E3B51">
            <w:pPr>
              <w:pStyle w:val="TableEntry"/>
              <w:numPr>
                <w:ilvl w:val="0"/>
                <w:numId w:val="63"/>
              </w:numPr>
              <w:rPr>
                <w:noProof w:val="0"/>
              </w:rPr>
            </w:pPr>
            <w:r w:rsidRPr="007A7659">
              <w:rPr>
                <w:noProof w:val="0"/>
              </w:rPr>
              <w:t>This is the X.500 surname attribute, which contains the family name of a person</w:t>
            </w:r>
          </w:p>
          <w:p w14:paraId="0E6C9FA5"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(e.g., Jensen)</w:t>
            </w:r>
          </w:p>
        </w:tc>
        <w:tc>
          <w:tcPr>
            <w:tcW w:w="860" w:type="dxa"/>
            <w:tcBorders>
              <w:left w:val="single" w:sz="4" w:space="0" w:color="000000"/>
              <w:bottom w:val="single" w:sz="4" w:space="0" w:color="000000"/>
            </w:tcBorders>
          </w:tcPr>
          <w:p w14:paraId="78352FD1" w14:textId="77777777" w:rsidR="00BD6B97" w:rsidRPr="007A7659" w:rsidRDefault="00BD6B97" w:rsidP="007E3B51">
            <w:pPr>
              <w:pStyle w:val="TableEntry"/>
              <w:rPr>
                <w:noProof w:val="0"/>
              </w:rPr>
            </w:pPr>
            <w:r w:rsidRPr="007A7659">
              <w:rPr>
                <w:noProof w:val="0"/>
              </w:rPr>
              <w:t>R</w:t>
            </w:r>
          </w:p>
        </w:tc>
        <w:tc>
          <w:tcPr>
            <w:tcW w:w="2120" w:type="dxa"/>
            <w:tcBorders>
              <w:left w:val="single" w:sz="4" w:space="0" w:color="000000"/>
              <w:bottom w:val="single" w:sz="4" w:space="0" w:color="000000"/>
              <w:right w:val="single" w:sz="4" w:space="0" w:color="000000"/>
            </w:tcBorders>
          </w:tcPr>
          <w:p w14:paraId="2B784B94" w14:textId="77777777" w:rsidR="00BD6B97" w:rsidRPr="007A7659" w:rsidRDefault="00BD6B97" w:rsidP="007E3B51">
            <w:pPr>
              <w:pStyle w:val="TableEntry"/>
              <w:rPr>
                <w:noProof w:val="0"/>
              </w:rPr>
            </w:pPr>
          </w:p>
        </w:tc>
      </w:tr>
      <w:tr w:rsidR="00BD6B97" w:rsidRPr="007A7659" w14:paraId="5B10BB45" w14:textId="77777777" w:rsidTr="001D3953">
        <w:trPr>
          <w:cantSplit/>
        </w:trPr>
        <w:tc>
          <w:tcPr>
            <w:tcW w:w="2195" w:type="dxa"/>
            <w:tcBorders>
              <w:left w:val="single" w:sz="4" w:space="0" w:color="000000"/>
              <w:bottom w:val="single" w:sz="4" w:space="0" w:color="000000"/>
            </w:tcBorders>
          </w:tcPr>
          <w:p w14:paraId="0EDF03D0" w14:textId="77777777" w:rsidR="00BD6B97" w:rsidRPr="007A7659" w:rsidRDefault="00BD6B97" w:rsidP="007E3B51">
            <w:pPr>
              <w:pStyle w:val="TableEntry"/>
              <w:rPr>
                <w:noProof w:val="0"/>
              </w:rPr>
            </w:pPr>
            <w:r w:rsidRPr="007A7659">
              <w:rPr>
                <w:noProof w:val="0"/>
              </w:rPr>
              <w:t>st</w:t>
            </w:r>
          </w:p>
        </w:tc>
        <w:tc>
          <w:tcPr>
            <w:tcW w:w="1170" w:type="dxa"/>
            <w:tcBorders>
              <w:left w:val="single" w:sz="4" w:space="0" w:color="000000"/>
              <w:bottom w:val="single" w:sz="4" w:space="0" w:color="000000"/>
            </w:tcBorders>
          </w:tcPr>
          <w:p w14:paraId="1CA1FBE3"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0D48E538" w14:textId="77777777" w:rsidR="00BD6B97" w:rsidRPr="007A7659" w:rsidRDefault="00BD6B97" w:rsidP="007E3B51">
            <w:pPr>
              <w:pStyle w:val="TableEntry"/>
              <w:numPr>
                <w:ilvl w:val="0"/>
                <w:numId w:val="63"/>
              </w:numPr>
              <w:rPr>
                <w:noProof w:val="0"/>
              </w:rPr>
            </w:pPr>
            <w:r w:rsidRPr="007A7659">
              <w:rPr>
                <w:noProof w:val="0"/>
              </w:rPr>
              <w:t>State or Province</w:t>
            </w:r>
          </w:p>
          <w:p w14:paraId="408E6033" w14:textId="77777777" w:rsidR="00BD6B97" w:rsidRPr="007A7659" w:rsidRDefault="00BD6B97" w:rsidP="007E3B51">
            <w:pPr>
              <w:pStyle w:val="TableEntry"/>
              <w:numPr>
                <w:ilvl w:val="0"/>
                <w:numId w:val="63"/>
              </w:numPr>
              <w:rPr>
                <w:noProof w:val="0"/>
              </w:rPr>
            </w:pPr>
            <w:r w:rsidRPr="007A7659">
              <w:rPr>
                <w:noProof w:val="0"/>
              </w:rPr>
              <w:t>Optional</w:t>
            </w:r>
          </w:p>
          <w:p w14:paraId="310D499D"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This is the X.500 stateOrProvinceName attribute, which contains the full name of a state or province</w:t>
            </w:r>
          </w:p>
        </w:tc>
        <w:tc>
          <w:tcPr>
            <w:tcW w:w="860" w:type="dxa"/>
            <w:tcBorders>
              <w:left w:val="single" w:sz="4" w:space="0" w:color="000000"/>
              <w:bottom w:val="single" w:sz="4" w:space="0" w:color="000000"/>
            </w:tcBorders>
          </w:tcPr>
          <w:p w14:paraId="65CDD1A4"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23F076F8" w14:textId="77777777" w:rsidR="00BD6B97" w:rsidRPr="007A7659" w:rsidRDefault="00BD6B97" w:rsidP="007E3B51">
            <w:pPr>
              <w:pStyle w:val="TableEntry"/>
              <w:rPr>
                <w:noProof w:val="0"/>
              </w:rPr>
            </w:pPr>
          </w:p>
        </w:tc>
      </w:tr>
      <w:tr w:rsidR="00BD6B97" w:rsidRPr="007A7659" w14:paraId="5422540D" w14:textId="77777777" w:rsidTr="001D3953">
        <w:trPr>
          <w:cantSplit/>
        </w:trPr>
        <w:tc>
          <w:tcPr>
            <w:tcW w:w="2195" w:type="dxa"/>
            <w:tcBorders>
              <w:left w:val="single" w:sz="4" w:space="0" w:color="000000"/>
              <w:bottom w:val="single" w:sz="4" w:space="0" w:color="000000"/>
            </w:tcBorders>
          </w:tcPr>
          <w:p w14:paraId="2BED223B" w14:textId="77777777" w:rsidR="00BD6B97" w:rsidRPr="007A7659" w:rsidRDefault="00BD6B97" w:rsidP="007E3B51">
            <w:pPr>
              <w:pStyle w:val="TableEntry"/>
              <w:rPr>
                <w:noProof w:val="0"/>
              </w:rPr>
            </w:pPr>
            <w:r w:rsidRPr="007A7659">
              <w:rPr>
                <w:noProof w:val="0"/>
              </w:rPr>
              <w:t>street</w:t>
            </w:r>
          </w:p>
        </w:tc>
        <w:tc>
          <w:tcPr>
            <w:tcW w:w="1170" w:type="dxa"/>
            <w:tcBorders>
              <w:left w:val="single" w:sz="4" w:space="0" w:color="000000"/>
              <w:bottom w:val="single" w:sz="4" w:space="0" w:color="000000"/>
            </w:tcBorders>
          </w:tcPr>
          <w:p w14:paraId="4346F4F2"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142FB4A5" w14:textId="77777777" w:rsidR="00BD6B97" w:rsidRPr="007A7659" w:rsidRDefault="00BD6B97" w:rsidP="007E3B51">
            <w:pPr>
              <w:pStyle w:val="TableEntry"/>
              <w:numPr>
                <w:ilvl w:val="0"/>
                <w:numId w:val="63"/>
              </w:numPr>
              <w:rPr>
                <w:noProof w:val="0"/>
              </w:rPr>
            </w:pPr>
            <w:r w:rsidRPr="007A7659">
              <w:rPr>
                <w:noProof w:val="0"/>
              </w:rPr>
              <w:t>Street Address</w:t>
            </w:r>
          </w:p>
          <w:p w14:paraId="0531D16C" w14:textId="77777777" w:rsidR="00BD6B97" w:rsidRPr="007A7659" w:rsidRDefault="00BD6B97" w:rsidP="007E3B51">
            <w:pPr>
              <w:pStyle w:val="TableEntry"/>
              <w:numPr>
                <w:ilvl w:val="0"/>
                <w:numId w:val="63"/>
              </w:numPr>
              <w:rPr>
                <w:noProof w:val="0"/>
              </w:rPr>
            </w:pPr>
            <w:r w:rsidRPr="007A7659">
              <w:rPr>
                <w:noProof w:val="0"/>
              </w:rPr>
              <w:t>Optional</w:t>
            </w:r>
          </w:p>
          <w:p w14:paraId="633BC78B"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This is the X.500 streetAddress attribute, which contains the physical address of the object to which the entry corresponds, such as an address for package delivery.</w:t>
            </w:r>
          </w:p>
        </w:tc>
        <w:tc>
          <w:tcPr>
            <w:tcW w:w="860" w:type="dxa"/>
            <w:tcBorders>
              <w:left w:val="single" w:sz="4" w:space="0" w:color="000000"/>
              <w:bottom w:val="single" w:sz="4" w:space="0" w:color="000000"/>
            </w:tcBorders>
          </w:tcPr>
          <w:p w14:paraId="0762F8E4"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7AF2EAB0" w14:textId="77777777" w:rsidR="00BD6B97" w:rsidRPr="007A7659" w:rsidRDefault="00BD6B97" w:rsidP="007E3B51">
            <w:pPr>
              <w:pStyle w:val="TableEntry"/>
              <w:rPr>
                <w:noProof w:val="0"/>
              </w:rPr>
            </w:pPr>
          </w:p>
        </w:tc>
      </w:tr>
      <w:tr w:rsidR="00BD6B97" w:rsidRPr="007A7659" w14:paraId="3D8D042F" w14:textId="77777777" w:rsidTr="001D3953">
        <w:trPr>
          <w:cantSplit/>
        </w:trPr>
        <w:tc>
          <w:tcPr>
            <w:tcW w:w="2195" w:type="dxa"/>
            <w:tcBorders>
              <w:left w:val="single" w:sz="4" w:space="0" w:color="000000"/>
              <w:bottom w:val="single" w:sz="4" w:space="0" w:color="000000"/>
            </w:tcBorders>
          </w:tcPr>
          <w:p w14:paraId="43FF6923" w14:textId="77777777" w:rsidR="00BD6B97" w:rsidRPr="007A7659" w:rsidRDefault="00BD6B97" w:rsidP="007E3B51">
            <w:pPr>
              <w:pStyle w:val="TableEntry"/>
              <w:rPr>
                <w:noProof w:val="0"/>
              </w:rPr>
            </w:pPr>
            <w:r w:rsidRPr="007A7659">
              <w:rPr>
                <w:noProof w:val="0"/>
              </w:rPr>
              <w:t>telephoneNumber</w:t>
            </w:r>
          </w:p>
        </w:tc>
        <w:tc>
          <w:tcPr>
            <w:tcW w:w="1170" w:type="dxa"/>
            <w:tcBorders>
              <w:left w:val="single" w:sz="4" w:space="0" w:color="000000"/>
              <w:bottom w:val="single" w:sz="4" w:space="0" w:color="000000"/>
            </w:tcBorders>
          </w:tcPr>
          <w:p w14:paraId="38714B91"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6D6CCA12" w14:textId="77777777" w:rsidR="00BD6B97" w:rsidRPr="007A7659" w:rsidRDefault="00BD6B97" w:rsidP="007E3B51">
            <w:pPr>
              <w:pStyle w:val="TableEntry"/>
              <w:numPr>
                <w:ilvl w:val="0"/>
                <w:numId w:val="62"/>
              </w:numPr>
              <w:rPr>
                <w:noProof w:val="0"/>
              </w:rPr>
            </w:pPr>
            <w:r w:rsidRPr="007A7659">
              <w:rPr>
                <w:noProof w:val="0"/>
              </w:rPr>
              <w:t>Telephone number</w:t>
            </w:r>
          </w:p>
          <w:p w14:paraId="019110ED" w14:textId="77777777" w:rsidR="00BD6B97" w:rsidRPr="007A7659" w:rsidRDefault="00BD6B97" w:rsidP="007E3B51">
            <w:pPr>
              <w:pStyle w:val="TableEntry"/>
              <w:numPr>
                <w:ilvl w:val="0"/>
                <w:numId w:val="62"/>
              </w:numPr>
              <w:rPr>
                <w:noProof w:val="0"/>
              </w:rPr>
            </w:pPr>
            <w:r w:rsidRPr="007A7659">
              <w:rPr>
                <w:noProof w:val="0"/>
              </w:rPr>
              <w:t>Optional</w:t>
            </w:r>
          </w:p>
          <w:p w14:paraId="3542F54B"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A value of this attribute is a telephone number complying with ITU Recommendation E.123.</w:t>
            </w:r>
          </w:p>
        </w:tc>
        <w:tc>
          <w:tcPr>
            <w:tcW w:w="860" w:type="dxa"/>
            <w:tcBorders>
              <w:left w:val="single" w:sz="4" w:space="0" w:color="000000"/>
              <w:bottom w:val="single" w:sz="4" w:space="0" w:color="000000"/>
            </w:tcBorders>
          </w:tcPr>
          <w:p w14:paraId="64C903A1"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0E9D247A" w14:textId="5DCEFA66" w:rsidR="00BD6B97" w:rsidRPr="007A7659" w:rsidRDefault="00BD6B97" w:rsidP="007E3B51">
            <w:pPr>
              <w:pStyle w:val="TableEntry"/>
              <w:rPr>
                <w:noProof w:val="0"/>
              </w:rPr>
            </w:pPr>
            <w:r w:rsidRPr="007A7659">
              <w:rPr>
                <w:noProof w:val="0"/>
              </w:rPr>
              <w:t xml:space="preserve">See </w:t>
            </w:r>
            <w:r w:rsidR="00211645" w:rsidRPr="007A7659">
              <w:rPr>
                <w:noProof w:val="0"/>
              </w:rPr>
              <w:t>Section</w:t>
            </w:r>
            <w:r w:rsidRPr="007A7659">
              <w:rPr>
                <w:noProof w:val="0"/>
              </w:rPr>
              <w:t xml:space="preserve"> 3.24.5.2.3.3 Phone Numbers</w:t>
            </w:r>
            <w:r w:rsidR="00D53FEF">
              <w:rPr>
                <w:noProof w:val="0"/>
              </w:rPr>
              <w:t>.</w:t>
            </w:r>
          </w:p>
        </w:tc>
      </w:tr>
      <w:tr w:rsidR="00BD6B97" w:rsidRPr="007A7659" w14:paraId="0DE4BA10" w14:textId="77777777" w:rsidTr="001D3953">
        <w:trPr>
          <w:cantSplit/>
        </w:trPr>
        <w:tc>
          <w:tcPr>
            <w:tcW w:w="2195" w:type="dxa"/>
            <w:tcBorders>
              <w:left w:val="single" w:sz="4" w:space="0" w:color="000000"/>
              <w:bottom w:val="single" w:sz="4" w:space="0" w:color="000000"/>
            </w:tcBorders>
          </w:tcPr>
          <w:p w14:paraId="65E64AD3" w14:textId="77777777" w:rsidR="00BD6B97" w:rsidRPr="007A7659" w:rsidRDefault="00BD6B97" w:rsidP="007E3B51">
            <w:pPr>
              <w:pStyle w:val="TableEntry"/>
              <w:rPr>
                <w:noProof w:val="0"/>
              </w:rPr>
            </w:pPr>
            <w:r w:rsidRPr="007A7659">
              <w:rPr>
                <w:noProof w:val="0"/>
              </w:rPr>
              <w:t>teletexTerminalIdentifier</w:t>
            </w:r>
          </w:p>
        </w:tc>
        <w:tc>
          <w:tcPr>
            <w:tcW w:w="1170" w:type="dxa"/>
            <w:tcBorders>
              <w:left w:val="single" w:sz="4" w:space="0" w:color="000000"/>
              <w:bottom w:val="single" w:sz="4" w:space="0" w:color="000000"/>
            </w:tcBorders>
          </w:tcPr>
          <w:p w14:paraId="4ED172FE"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54355B28" w14:textId="77777777" w:rsidR="00BD6B97" w:rsidRPr="007A7659" w:rsidRDefault="00BD6B97" w:rsidP="007E3B51">
            <w:pPr>
              <w:pStyle w:val="TableEntry"/>
              <w:numPr>
                <w:ilvl w:val="0"/>
                <w:numId w:val="62"/>
              </w:numPr>
              <w:rPr>
                <w:noProof w:val="0"/>
              </w:rPr>
            </w:pPr>
            <w:r w:rsidRPr="007A7659">
              <w:rPr>
                <w:noProof w:val="0"/>
              </w:rPr>
              <w:t>Teletex Terminal Identifier</w:t>
            </w:r>
          </w:p>
          <w:p w14:paraId="1DF6E20E"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Optional</w:t>
            </w:r>
          </w:p>
        </w:tc>
        <w:tc>
          <w:tcPr>
            <w:tcW w:w="860" w:type="dxa"/>
            <w:tcBorders>
              <w:left w:val="single" w:sz="4" w:space="0" w:color="000000"/>
              <w:bottom w:val="single" w:sz="4" w:space="0" w:color="000000"/>
            </w:tcBorders>
          </w:tcPr>
          <w:p w14:paraId="234AE25E"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0ADAFB3B" w14:textId="77777777" w:rsidR="00BD6B97" w:rsidRPr="007A7659" w:rsidRDefault="00BD6B97" w:rsidP="007E3B51">
            <w:pPr>
              <w:pStyle w:val="TableEntry"/>
              <w:rPr>
                <w:noProof w:val="0"/>
              </w:rPr>
            </w:pPr>
          </w:p>
        </w:tc>
      </w:tr>
      <w:tr w:rsidR="00BD6B97" w:rsidRPr="007A7659" w14:paraId="5CF81841" w14:textId="77777777" w:rsidTr="001D3953">
        <w:trPr>
          <w:cantSplit/>
        </w:trPr>
        <w:tc>
          <w:tcPr>
            <w:tcW w:w="2195" w:type="dxa"/>
            <w:tcBorders>
              <w:left w:val="single" w:sz="4" w:space="0" w:color="000000"/>
              <w:bottom w:val="single" w:sz="4" w:space="0" w:color="000000"/>
            </w:tcBorders>
          </w:tcPr>
          <w:p w14:paraId="1AC2B10F" w14:textId="77777777" w:rsidR="00BD6B97" w:rsidRPr="007A7659" w:rsidRDefault="00BD6B97" w:rsidP="007E3B51">
            <w:pPr>
              <w:pStyle w:val="TableEntry"/>
              <w:rPr>
                <w:noProof w:val="0"/>
              </w:rPr>
            </w:pPr>
            <w:r w:rsidRPr="007A7659">
              <w:rPr>
                <w:noProof w:val="0"/>
              </w:rPr>
              <w:t>telexNumber</w:t>
            </w:r>
          </w:p>
        </w:tc>
        <w:tc>
          <w:tcPr>
            <w:tcW w:w="1170" w:type="dxa"/>
            <w:tcBorders>
              <w:left w:val="single" w:sz="4" w:space="0" w:color="000000"/>
              <w:bottom w:val="single" w:sz="4" w:space="0" w:color="000000"/>
            </w:tcBorders>
          </w:tcPr>
          <w:p w14:paraId="3A0F5D99"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7A86858E" w14:textId="77777777" w:rsidR="00BD6B97" w:rsidRPr="007A7659" w:rsidRDefault="00BD6B97" w:rsidP="007E3B51">
            <w:pPr>
              <w:pStyle w:val="TableEntry"/>
              <w:numPr>
                <w:ilvl w:val="0"/>
                <w:numId w:val="62"/>
              </w:numPr>
              <w:rPr>
                <w:noProof w:val="0"/>
              </w:rPr>
            </w:pPr>
            <w:r w:rsidRPr="007A7659">
              <w:rPr>
                <w:noProof w:val="0"/>
              </w:rPr>
              <w:t>Telex Number</w:t>
            </w:r>
          </w:p>
          <w:p w14:paraId="15BE83A9"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Optional</w:t>
            </w:r>
          </w:p>
        </w:tc>
        <w:tc>
          <w:tcPr>
            <w:tcW w:w="860" w:type="dxa"/>
            <w:tcBorders>
              <w:left w:val="single" w:sz="4" w:space="0" w:color="000000"/>
              <w:bottom w:val="single" w:sz="4" w:space="0" w:color="000000"/>
            </w:tcBorders>
          </w:tcPr>
          <w:p w14:paraId="48CDB399"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166FE02F" w14:textId="77777777" w:rsidR="00BD6B97" w:rsidRPr="007A7659" w:rsidRDefault="00BD6B97" w:rsidP="007E3B51">
            <w:pPr>
              <w:pStyle w:val="TableEntry"/>
              <w:rPr>
                <w:noProof w:val="0"/>
              </w:rPr>
            </w:pPr>
          </w:p>
        </w:tc>
      </w:tr>
      <w:tr w:rsidR="00BD6B97" w:rsidRPr="007A7659" w14:paraId="34F7E9E3" w14:textId="77777777" w:rsidTr="001D3953">
        <w:trPr>
          <w:cantSplit/>
        </w:trPr>
        <w:tc>
          <w:tcPr>
            <w:tcW w:w="2195" w:type="dxa"/>
            <w:tcBorders>
              <w:left w:val="single" w:sz="4" w:space="0" w:color="000000"/>
              <w:bottom w:val="single" w:sz="4" w:space="0" w:color="000000"/>
            </w:tcBorders>
          </w:tcPr>
          <w:p w14:paraId="34C763C2" w14:textId="77777777" w:rsidR="00BD6B97" w:rsidRPr="007A7659" w:rsidRDefault="00BD6B97" w:rsidP="007E3B51">
            <w:pPr>
              <w:pStyle w:val="TableEntry"/>
              <w:rPr>
                <w:noProof w:val="0"/>
              </w:rPr>
            </w:pPr>
            <w:r w:rsidRPr="007A7659">
              <w:rPr>
                <w:noProof w:val="0"/>
              </w:rPr>
              <w:t>title</w:t>
            </w:r>
          </w:p>
        </w:tc>
        <w:tc>
          <w:tcPr>
            <w:tcW w:w="1170" w:type="dxa"/>
            <w:tcBorders>
              <w:left w:val="single" w:sz="4" w:space="0" w:color="000000"/>
              <w:bottom w:val="single" w:sz="4" w:space="0" w:color="000000"/>
            </w:tcBorders>
          </w:tcPr>
          <w:p w14:paraId="604AE3C3"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3410AB53" w14:textId="77777777" w:rsidR="00BD6B97" w:rsidRPr="007A7659" w:rsidRDefault="00BD6B97" w:rsidP="007E3B51">
            <w:pPr>
              <w:pStyle w:val="TableEntry"/>
              <w:numPr>
                <w:ilvl w:val="0"/>
                <w:numId w:val="62"/>
              </w:numPr>
              <w:rPr>
                <w:noProof w:val="0"/>
              </w:rPr>
            </w:pPr>
            <w:r w:rsidRPr="007A7659">
              <w:rPr>
                <w:noProof w:val="0"/>
              </w:rPr>
              <w:t>Title</w:t>
            </w:r>
          </w:p>
          <w:p w14:paraId="7E894FD0" w14:textId="77777777" w:rsidR="00BD6B97" w:rsidRPr="007A7659" w:rsidRDefault="00BD6B97" w:rsidP="007E3B51">
            <w:pPr>
              <w:pStyle w:val="TableEntry"/>
              <w:numPr>
                <w:ilvl w:val="0"/>
                <w:numId w:val="62"/>
              </w:numPr>
              <w:rPr>
                <w:noProof w:val="0"/>
              </w:rPr>
            </w:pPr>
            <w:r w:rsidRPr="007A7659">
              <w:rPr>
                <w:noProof w:val="0"/>
              </w:rPr>
              <w:t>Optional</w:t>
            </w:r>
          </w:p>
          <w:p w14:paraId="74C7D565" w14:textId="77777777" w:rsidR="00BD6B97" w:rsidRPr="007A7659" w:rsidRDefault="00BD6B97" w:rsidP="007E3B51">
            <w:pPr>
              <w:pStyle w:val="TableEntry"/>
              <w:numPr>
                <w:ilvl w:val="0"/>
                <w:numId w:val="62"/>
              </w:numPr>
              <w:rPr>
                <w:noProof w:val="0"/>
              </w:rPr>
            </w:pPr>
            <w:r w:rsidRPr="007A7659">
              <w:rPr>
                <w:noProof w:val="0"/>
              </w:rPr>
              <w:t>This attribute contains the title, such as "Vice President", of a person in their organizational context. The "personalTitle" attribute would be used for a person's title independent of their job function.</w:t>
            </w:r>
          </w:p>
          <w:p w14:paraId="31528731"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(e.g., manager, product development)</w:t>
            </w:r>
          </w:p>
        </w:tc>
        <w:tc>
          <w:tcPr>
            <w:tcW w:w="860" w:type="dxa"/>
            <w:tcBorders>
              <w:left w:val="single" w:sz="4" w:space="0" w:color="000000"/>
              <w:bottom w:val="single" w:sz="4" w:space="0" w:color="000000"/>
            </w:tcBorders>
          </w:tcPr>
          <w:p w14:paraId="4619343F"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4FF63FBC" w14:textId="77777777" w:rsidR="00BD6B97" w:rsidRPr="007A7659" w:rsidRDefault="00BD6B97" w:rsidP="007E3B51">
            <w:pPr>
              <w:pStyle w:val="TableEntry"/>
              <w:rPr>
                <w:noProof w:val="0"/>
              </w:rPr>
            </w:pPr>
          </w:p>
        </w:tc>
      </w:tr>
      <w:tr w:rsidR="00BD6B97" w:rsidRPr="007A7659" w14:paraId="2ACDE029" w14:textId="77777777" w:rsidTr="001D3953">
        <w:trPr>
          <w:cantSplit/>
        </w:trPr>
        <w:tc>
          <w:tcPr>
            <w:tcW w:w="2195" w:type="dxa"/>
            <w:tcBorders>
              <w:left w:val="single" w:sz="4" w:space="0" w:color="000000"/>
              <w:bottom w:val="single" w:sz="4" w:space="0" w:color="000000"/>
            </w:tcBorders>
          </w:tcPr>
          <w:p w14:paraId="25D47418" w14:textId="77777777" w:rsidR="00BD6B97" w:rsidRPr="007A7659" w:rsidRDefault="00BD6B97" w:rsidP="007E3B51">
            <w:pPr>
              <w:pStyle w:val="TableEntry"/>
              <w:rPr>
                <w:noProof w:val="0"/>
              </w:rPr>
            </w:pPr>
            <w:r w:rsidRPr="007A7659">
              <w:rPr>
                <w:noProof w:val="0"/>
              </w:rPr>
              <w:t>uid</w:t>
            </w:r>
          </w:p>
        </w:tc>
        <w:tc>
          <w:tcPr>
            <w:tcW w:w="1170" w:type="dxa"/>
            <w:tcBorders>
              <w:left w:val="single" w:sz="4" w:space="0" w:color="000000"/>
              <w:bottom w:val="single" w:sz="4" w:space="0" w:color="000000"/>
            </w:tcBorders>
          </w:tcPr>
          <w:p w14:paraId="62769342"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79FC434F" w14:textId="77777777" w:rsidR="00BD6B97" w:rsidRPr="007A7659" w:rsidRDefault="00BD6B97" w:rsidP="007E3B51">
            <w:pPr>
              <w:pStyle w:val="TableEntry"/>
              <w:numPr>
                <w:ilvl w:val="0"/>
                <w:numId w:val="62"/>
              </w:numPr>
              <w:rPr>
                <w:noProof w:val="0"/>
              </w:rPr>
            </w:pPr>
            <w:r w:rsidRPr="007A7659">
              <w:rPr>
                <w:noProof w:val="0"/>
              </w:rPr>
              <w:t>User ID</w:t>
            </w:r>
          </w:p>
          <w:p w14:paraId="5DAF22F6" w14:textId="77777777" w:rsidR="00BD6B97" w:rsidRPr="007A7659" w:rsidRDefault="00BD6B97" w:rsidP="007E3B51">
            <w:pPr>
              <w:pStyle w:val="TableEntry"/>
              <w:numPr>
                <w:ilvl w:val="0"/>
                <w:numId w:val="62"/>
              </w:numPr>
              <w:rPr>
                <w:noProof w:val="0"/>
              </w:rPr>
            </w:pPr>
            <w:r w:rsidRPr="007A7659">
              <w:rPr>
                <w:noProof w:val="0"/>
              </w:rPr>
              <w:t>Optional</w:t>
            </w:r>
          </w:p>
          <w:p w14:paraId="22DD1B8C" w14:textId="77777777" w:rsidR="00BD6B97" w:rsidRPr="007A7659" w:rsidRDefault="00BD6B97" w:rsidP="007E3B51">
            <w:pPr>
              <w:pStyle w:val="TableEntry"/>
              <w:numPr>
                <w:ilvl w:val="0"/>
                <w:numId w:val="62"/>
              </w:numPr>
              <w:rPr>
                <w:noProof w:val="0"/>
              </w:rPr>
            </w:pPr>
            <w:r w:rsidRPr="007A7659">
              <w:rPr>
                <w:noProof w:val="0"/>
              </w:rPr>
              <w:t>The user ID use for system login.</w:t>
            </w:r>
          </w:p>
          <w:p w14:paraId="17769E15"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(e.g., bjensen)</w:t>
            </w:r>
          </w:p>
        </w:tc>
        <w:tc>
          <w:tcPr>
            <w:tcW w:w="860" w:type="dxa"/>
            <w:tcBorders>
              <w:left w:val="single" w:sz="4" w:space="0" w:color="000000"/>
              <w:bottom w:val="single" w:sz="4" w:space="0" w:color="000000"/>
            </w:tcBorders>
          </w:tcPr>
          <w:p w14:paraId="3C9B4566"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2BC2359E" w14:textId="68690AD8" w:rsidR="00BD6B97" w:rsidRPr="007A7659" w:rsidRDefault="00BD6B97" w:rsidP="007E3B51">
            <w:pPr>
              <w:pStyle w:val="TableEntry"/>
              <w:rPr>
                <w:noProof w:val="0"/>
              </w:rPr>
            </w:pPr>
            <w:r w:rsidRPr="007A7659">
              <w:rPr>
                <w:noProof w:val="0"/>
              </w:rPr>
              <w:t xml:space="preserve">See </w:t>
            </w:r>
            <w:r w:rsidR="00211645" w:rsidRPr="007A7659">
              <w:rPr>
                <w:noProof w:val="0"/>
              </w:rPr>
              <w:t>Section</w:t>
            </w:r>
            <w:r w:rsidRPr="007A7659">
              <w:rPr>
                <w:noProof w:val="0"/>
              </w:rPr>
              <w:t xml:space="preserve"> 3.24.5.2.3.2 Use of uid</w:t>
            </w:r>
            <w:r w:rsidR="00D53FEF">
              <w:rPr>
                <w:noProof w:val="0"/>
              </w:rPr>
              <w:t>.</w:t>
            </w:r>
          </w:p>
          <w:p w14:paraId="548FC6E3" w14:textId="77777777" w:rsidR="00BD6B97" w:rsidRPr="007A7659" w:rsidRDefault="00BD6B97" w:rsidP="007E3B51">
            <w:pPr>
              <w:pStyle w:val="TableEntry"/>
              <w:rPr>
                <w:noProof w:val="0"/>
              </w:rPr>
            </w:pPr>
          </w:p>
        </w:tc>
      </w:tr>
      <w:tr w:rsidR="00BD6B97" w:rsidRPr="007A7659" w14:paraId="35C2C946" w14:textId="77777777" w:rsidTr="001D3953">
        <w:trPr>
          <w:cantSplit/>
        </w:trPr>
        <w:tc>
          <w:tcPr>
            <w:tcW w:w="2195" w:type="dxa"/>
            <w:tcBorders>
              <w:left w:val="single" w:sz="4" w:space="0" w:color="000000"/>
              <w:bottom w:val="single" w:sz="4" w:space="0" w:color="000000"/>
            </w:tcBorders>
          </w:tcPr>
          <w:p w14:paraId="371D5BBD" w14:textId="77777777" w:rsidR="00BD6B97" w:rsidRPr="007A7659" w:rsidRDefault="00BD6B97" w:rsidP="007E3B51">
            <w:pPr>
              <w:pStyle w:val="TableEntry"/>
              <w:rPr>
                <w:noProof w:val="0"/>
              </w:rPr>
            </w:pPr>
            <w:r w:rsidRPr="007A7659">
              <w:rPr>
                <w:noProof w:val="0"/>
              </w:rPr>
              <w:lastRenderedPageBreak/>
              <w:t>userCertificate</w:t>
            </w:r>
          </w:p>
        </w:tc>
        <w:tc>
          <w:tcPr>
            <w:tcW w:w="1170" w:type="dxa"/>
            <w:tcBorders>
              <w:left w:val="single" w:sz="4" w:space="0" w:color="000000"/>
              <w:bottom w:val="single" w:sz="4" w:space="0" w:color="000000"/>
            </w:tcBorders>
          </w:tcPr>
          <w:p w14:paraId="7C55292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6A182EDB" w14:textId="77777777" w:rsidR="00BD6B97" w:rsidRPr="007A7659" w:rsidRDefault="00BD6B97" w:rsidP="007E3B51">
            <w:pPr>
              <w:pStyle w:val="TableEntry"/>
              <w:numPr>
                <w:ilvl w:val="0"/>
                <w:numId w:val="62"/>
              </w:numPr>
              <w:rPr>
                <w:noProof w:val="0"/>
              </w:rPr>
            </w:pPr>
            <w:r w:rsidRPr="007A7659">
              <w:rPr>
                <w:noProof w:val="0"/>
              </w:rPr>
              <w:t>User Identity Certificate</w:t>
            </w:r>
          </w:p>
          <w:p w14:paraId="3CCA6D3D" w14:textId="77777777" w:rsidR="00BD6B97" w:rsidRPr="007A7659" w:rsidRDefault="00BD6B97" w:rsidP="007E3B51">
            <w:pPr>
              <w:pStyle w:val="TableEntry"/>
              <w:numPr>
                <w:ilvl w:val="0"/>
                <w:numId w:val="62"/>
              </w:numPr>
              <w:rPr>
                <w:noProof w:val="0"/>
              </w:rPr>
            </w:pPr>
            <w:r w:rsidRPr="007A7659">
              <w:rPr>
                <w:noProof w:val="0"/>
              </w:rPr>
              <w:t>Optional</w:t>
            </w:r>
          </w:p>
          <w:p w14:paraId="3CCD834B"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This attribute is to be stored and requested in the binary form, as 'userCertificate;binary'.</w:t>
            </w:r>
          </w:p>
        </w:tc>
        <w:tc>
          <w:tcPr>
            <w:tcW w:w="860" w:type="dxa"/>
            <w:tcBorders>
              <w:left w:val="single" w:sz="4" w:space="0" w:color="000000"/>
              <w:bottom w:val="single" w:sz="4" w:space="0" w:color="000000"/>
            </w:tcBorders>
          </w:tcPr>
          <w:p w14:paraId="3332AEB0"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3A6452A1" w14:textId="77777777" w:rsidR="00BD6B97" w:rsidRPr="007A7659" w:rsidRDefault="00BD6B97" w:rsidP="007E3B51">
            <w:pPr>
              <w:pStyle w:val="TableEntry"/>
              <w:rPr>
                <w:noProof w:val="0"/>
              </w:rPr>
            </w:pPr>
            <w:r w:rsidRPr="007A7659">
              <w:rPr>
                <w:noProof w:val="0"/>
              </w:rPr>
              <w:t>The PKCS12 format includes the private key and shall not be publicly available.</w:t>
            </w:r>
          </w:p>
        </w:tc>
      </w:tr>
      <w:tr w:rsidR="00BD6B97" w:rsidRPr="007A7659" w14:paraId="48565BE9" w14:textId="77777777" w:rsidTr="001D3953">
        <w:trPr>
          <w:cantSplit/>
        </w:trPr>
        <w:tc>
          <w:tcPr>
            <w:tcW w:w="2195" w:type="dxa"/>
            <w:tcBorders>
              <w:left w:val="single" w:sz="4" w:space="0" w:color="000000"/>
              <w:bottom w:val="single" w:sz="4" w:space="0" w:color="000000"/>
            </w:tcBorders>
          </w:tcPr>
          <w:p w14:paraId="0CB053A8" w14:textId="77777777" w:rsidR="00BD6B97" w:rsidRPr="007A7659" w:rsidRDefault="00BD6B97" w:rsidP="007E3B51">
            <w:pPr>
              <w:pStyle w:val="TableEntry"/>
              <w:rPr>
                <w:noProof w:val="0"/>
              </w:rPr>
            </w:pPr>
            <w:r w:rsidRPr="007A7659">
              <w:rPr>
                <w:noProof w:val="0"/>
              </w:rPr>
              <w:t>userPassword</w:t>
            </w:r>
          </w:p>
        </w:tc>
        <w:tc>
          <w:tcPr>
            <w:tcW w:w="1170" w:type="dxa"/>
            <w:tcBorders>
              <w:left w:val="single" w:sz="4" w:space="0" w:color="000000"/>
              <w:bottom w:val="single" w:sz="4" w:space="0" w:color="000000"/>
            </w:tcBorders>
          </w:tcPr>
          <w:p w14:paraId="6386039C"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27455EA0" w14:textId="77777777" w:rsidR="00BD6B97" w:rsidRPr="007A7659" w:rsidRDefault="00BD6B97" w:rsidP="007E3B51">
            <w:pPr>
              <w:pStyle w:val="TableEntry"/>
              <w:numPr>
                <w:ilvl w:val="0"/>
                <w:numId w:val="62"/>
              </w:numPr>
              <w:rPr>
                <w:noProof w:val="0"/>
              </w:rPr>
            </w:pPr>
            <w:r w:rsidRPr="007A7659">
              <w:rPr>
                <w:noProof w:val="0"/>
              </w:rPr>
              <w:t>User password</w:t>
            </w:r>
          </w:p>
          <w:p w14:paraId="2B4BE9A2" w14:textId="77777777" w:rsidR="00BD6B97" w:rsidRPr="007A7659" w:rsidRDefault="00BD6B97" w:rsidP="007E3B51">
            <w:pPr>
              <w:pStyle w:val="TableEntry"/>
              <w:numPr>
                <w:ilvl w:val="0"/>
                <w:numId w:val="62"/>
              </w:numPr>
              <w:rPr>
                <w:noProof w:val="0"/>
              </w:rPr>
            </w:pPr>
            <w:r w:rsidRPr="007A7659">
              <w:rPr>
                <w:noProof w:val="0"/>
              </w:rPr>
              <w:t>Optional</w:t>
            </w:r>
          </w:p>
          <w:p w14:paraId="1A4EA699"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Passwords are stored using an Octet String syntax and are not encrypted. Transfer of cleartext passwords are strongly discouraged where the underlying transport service cannot guarantee confidentiality and may result in disclosure of the password to unauthorized parties.</w:t>
            </w:r>
          </w:p>
        </w:tc>
        <w:tc>
          <w:tcPr>
            <w:tcW w:w="860" w:type="dxa"/>
            <w:tcBorders>
              <w:left w:val="single" w:sz="4" w:space="0" w:color="000000"/>
              <w:bottom w:val="single" w:sz="4" w:space="0" w:color="000000"/>
            </w:tcBorders>
          </w:tcPr>
          <w:p w14:paraId="5659FEA4"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558AC938" w14:textId="3AC5EFDE" w:rsidR="00BD6B97" w:rsidRPr="007A7659" w:rsidRDefault="00BD6B97" w:rsidP="007E3B51">
            <w:pPr>
              <w:pStyle w:val="TableEntry"/>
              <w:rPr>
                <w:noProof w:val="0"/>
              </w:rPr>
            </w:pPr>
            <w:r w:rsidRPr="007A7659">
              <w:rPr>
                <w:noProof w:val="0"/>
              </w:rPr>
              <w:t>Generally Not Accessible</w:t>
            </w:r>
            <w:r w:rsidR="00D53FEF">
              <w:rPr>
                <w:noProof w:val="0"/>
              </w:rPr>
              <w:t>.</w:t>
            </w:r>
          </w:p>
        </w:tc>
      </w:tr>
      <w:tr w:rsidR="00BD6B97" w:rsidRPr="007A7659" w14:paraId="1D961485" w14:textId="77777777" w:rsidTr="001D3953">
        <w:trPr>
          <w:cantSplit/>
          <w:trHeight w:val="998"/>
        </w:trPr>
        <w:tc>
          <w:tcPr>
            <w:tcW w:w="2195" w:type="dxa"/>
            <w:tcBorders>
              <w:left w:val="single" w:sz="4" w:space="0" w:color="000000"/>
              <w:bottom w:val="single" w:sz="4" w:space="0" w:color="000000"/>
            </w:tcBorders>
          </w:tcPr>
          <w:p w14:paraId="3410C912" w14:textId="77777777" w:rsidR="00BD6B97" w:rsidRPr="007A7659" w:rsidRDefault="00BD6B97" w:rsidP="007E3B51">
            <w:pPr>
              <w:pStyle w:val="TableEntry"/>
              <w:rPr>
                <w:noProof w:val="0"/>
              </w:rPr>
            </w:pPr>
            <w:r w:rsidRPr="007A7659">
              <w:rPr>
                <w:noProof w:val="0"/>
              </w:rPr>
              <w:t>userPKCS12</w:t>
            </w:r>
          </w:p>
        </w:tc>
        <w:tc>
          <w:tcPr>
            <w:tcW w:w="1170" w:type="dxa"/>
            <w:tcBorders>
              <w:left w:val="single" w:sz="4" w:space="0" w:color="000000"/>
              <w:bottom w:val="single" w:sz="4" w:space="0" w:color="000000"/>
            </w:tcBorders>
          </w:tcPr>
          <w:p w14:paraId="02FE7FB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7875A66E" w14:textId="77777777" w:rsidR="00BD6B97" w:rsidRPr="007A7659" w:rsidRDefault="00BD6B97" w:rsidP="007E3B51">
            <w:pPr>
              <w:pStyle w:val="TableEntry"/>
              <w:numPr>
                <w:ilvl w:val="0"/>
                <w:numId w:val="61"/>
              </w:numPr>
              <w:rPr>
                <w:noProof w:val="0"/>
              </w:rPr>
            </w:pPr>
            <w:r w:rsidRPr="007A7659">
              <w:rPr>
                <w:noProof w:val="0"/>
              </w:rPr>
              <w:t>User PKCS #12</w:t>
            </w:r>
          </w:p>
          <w:p w14:paraId="547EB0D7" w14:textId="77777777" w:rsidR="00BD6B97" w:rsidRPr="007A7659" w:rsidRDefault="00BD6B97" w:rsidP="007E3B51">
            <w:pPr>
              <w:pStyle w:val="TableEntry"/>
              <w:numPr>
                <w:ilvl w:val="0"/>
                <w:numId w:val="61"/>
              </w:numPr>
              <w:rPr>
                <w:noProof w:val="0"/>
              </w:rPr>
            </w:pPr>
            <w:r w:rsidRPr="007A7659">
              <w:rPr>
                <w:noProof w:val="0"/>
              </w:rPr>
              <w:t>Optional</w:t>
            </w:r>
          </w:p>
          <w:p w14:paraId="1B5301A6" w14:textId="77777777" w:rsidR="00BD6B97" w:rsidRPr="007A7659" w:rsidRDefault="00BD6B97" w:rsidP="007E3B51">
            <w:pPr>
              <w:pStyle w:val="TableEntry"/>
              <w:numPr>
                <w:ilvl w:val="0"/>
                <w:numId w:val="61"/>
              </w:numPr>
              <w:rPr>
                <w:rFonts w:ascii="Arial" w:hAnsi="Arial"/>
                <w:b/>
                <w:noProof w:val="0"/>
                <w:kern w:val="28"/>
              </w:rPr>
            </w:pPr>
            <w:r w:rsidRPr="007A7659">
              <w:rPr>
                <w:noProof w:val="0"/>
              </w:rPr>
              <w:t>PKCS #12 [PKCS12] provides a format for exchange of personal identity information. When such information is stored in a directory service, the userPKCS12 attribute should be used. This attribute is to be stored and requested in binary form, as 'userPKCS12;binary'. The attribute values are PFX PDUs stored as binary data.</w:t>
            </w:r>
          </w:p>
        </w:tc>
        <w:tc>
          <w:tcPr>
            <w:tcW w:w="860" w:type="dxa"/>
            <w:tcBorders>
              <w:left w:val="single" w:sz="4" w:space="0" w:color="000000"/>
              <w:bottom w:val="single" w:sz="4" w:space="0" w:color="000000"/>
            </w:tcBorders>
          </w:tcPr>
          <w:p w14:paraId="5A72F31A"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06E51653" w14:textId="77777777" w:rsidR="00BD6B97" w:rsidRPr="007A7659" w:rsidRDefault="00BD6B97" w:rsidP="007E3B51">
            <w:pPr>
              <w:pStyle w:val="TableEntry"/>
              <w:rPr>
                <w:noProof w:val="0"/>
              </w:rPr>
            </w:pPr>
            <w:r w:rsidRPr="007A7659">
              <w:rPr>
                <w:noProof w:val="0"/>
              </w:rPr>
              <w:t xml:space="preserve">The PKCS12 format includes the private key and shall not be publicly available. </w:t>
            </w:r>
          </w:p>
        </w:tc>
      </w:tr>
      <w:tr w:rsidR="00BD6B97" w:rsidRPr="007A7659" w14:paraId="3E4DAC0F" w14:textId="77777777" w:rsidTr="001D3953">
        <w:trPr>
          <w:cantSplit/>
        </w:trPr>
        <w:tc>
          <w:tcPr>
            <w:tcW w:w="2195" w:type="dxa"/>
            <w:tcBorders>
              <w:left w:val="single" w:sz="4" w:space="0" w:color="000000"/>
              <w:bottom w:val="single" w:sz="4" w:space="0" w:color="000000"/>
            </w:tcBorders>
          </w:tcPr>
          <w:p w14:paraId="219DE5CB" w14:textId="77777777" w:rsidR="00BD6B97" w:rsidRPr="007A7659" w:rsidRDefault="00BD6B97" w:rsidP="007E3B51">
            <w:pPr>
              <w:pStyle w:val="TableEntry"/>
              <w:rPr>
                <w:noProof w:val="0"/>
              </w:rPr>
            </w:pPr>
            <w:r w:rsidRPr="007A7659">
              <w:rPr>
                <w:noProof w:val="0"/>
              </w:rPr>
              <w:t>userSMIMECertificate</w:t>
            </w:r>
          </w:p>
        </w:tc>
        <w:tc>
          <w:tcPr>
            <w:tcW w:w="1170" w:type="dxa"/>
            <w:tcBorders>
              <w:left w:val="single" w:sz="4" w:space="0" w:color="000000"/>
              <w:bottom w:val="single" w:sz="4" w:space="0" w:color="000000"/>
            </w:tcBorders>
          </w:tcPr>
          <w:p w14:paraId="41856E6B"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36E9D843" w14:textId="77777777" w:rsidR="00BD6B97" w:rsidRPr="007A7659" w:rsidRDefault="00BD6B97" w:rsidP="007E3B51">
            <w:pPr>
              <w:pStyle w:val="TableEntry"/>
              <w:numPr>
                <w:ilvl w:val="0"/>
                <w:numId w:val="61"/>
              </w:numPr>
              <w:rPr>
                <w:noProof w:val="0"/>
              </w:rPr>
            </w:pPr>
            <w:r w:rsidRPr="007A7659">
              <w:rPr>
                <w:noProof w:val="0"/>
              </w:rPr>
              <w:t>User S/MIME Certificate</w:t>
            </w:r>
          </w:p>
          <w:p w14:paraId="441A5091" w14:textId="77777777" w:rsidR="00BD6B97" w:rsidRPr="007A7659" w:rsidRDefault="00BD6B97" w:rsidP="007E3B51">
            <w:pPr>
              <w:pStyle w:val="TableEntry"/>
              <w:numPr>
                <w:ilvl w:val="0"/>
                <w:numId w:val="61"/>
              </w:numPr>
              <w:rPr>
                <w:noProof w:val="0"/>
              </w:rPr>
            </w:pPr>
            <w:r w:rsidRPr="007A7659">
              <w:rPr>
                <w:noProof w:val="0"/>
              </w:rPr>
              <w:t>Optional</w:t>
            </w:r>
          </w:p>
          <w:p w14:paraId="4091966E" w14:textId="77777777" w:rsidR="00BD6B97" w:rsidRPr="007A7659" w:rsidRDefault="00BD6B97" w:rsidP="007E3B51">
            <w:pPr>
              <w:pStyle w:val="TableEntry"/>
              <w:numPr>
                <w:ilvl w:val="0"/>
                <w:numId w:val="61"/>
              </w:numPr>
              <w:rPr>
                <w:rFonts w:ascii="Arial" w:hAnsi="Arial"/>
                <w:b/>
                <w:noProof w:val="0"/>
                <w:kern w:val="28"/>
              </w:rPr>
            </w:pPr>
            <w:r w:rsidRPr="007A7659">
              <w:rPr>
                <w:noProof w:val="0"/>
              </w:rPr>
              <w:t>A PKCS#7 [</w:t>
            </w:r>
            <w:r w:rsidR="008A6C66" w:rsidRPr="007A7659">
              <w:rPr>
                <w:noProof w:val="0"/>
              </w:rPr>
              <w:t>RFC</w:t>
            </w:r>
            <w:r w:rsidRPr="007A7659">
              <w:rPr>
                <w:noProof w:val="0"/>
              </w:rPr>
              <w:t>2315] SignedData, where the content that is signed is ignored by consumers of userSMIMECertificate values. It is recommended that values have a `contentType' of data with an absent `content' field. Values of this attribute contain a person's entire certificate chain and an smimeCapabilities field [</w:t>
            </w:r>
            <w:r w:rsidR="008A6C66" w:rsidRPr="007A7659">
              <w:rPr>
                <w:noProof w:val="0"/>
              </w:rPr>
              <w:t>RFC</w:t>
            </w:r>
            <w:r w:rsidRPr="007A7659">
              <w:rPr>
                <w:noProof w:val="0"/>
              </w:rPr>
              <w:t>2633] that at a minimum describes their SMIME algorithm capabilities. Values for this attribute are to be stored and requested in binary form, as 'userSMIMECertificate;binary'. If available, this attribute is preferred over the userCertificate attribute for S/MIME applications.</w:t>
            </w:r>
          </w:p>
        </w:tc>
        <w:tc>
          <w:tcPr>
            <w:tcW w:w="860" w:type="dxa"/>
            <w:tcBorders>
              <w:left w:val="single" w:sz="4" w:space="0" w:color="000000"/>
              <w:bottom w:val="single" w:sz="4" w:space="0" w:color="000000"/>
            </w:tcBorders>
          </w:tcPr>
          <w:p w14:paraId="2C44C5F1"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656A6911" w14:textId="77777777" w:rsidR="00BD6B97" w:rsidRPr="007A7659" w:rsidRDefault="00BD6B97" w:rsidP="007E3B51">
            <w:pPr>
              <w:pStyle w:val="TableEntry"/>
              <w:rPr>
                <w:noProof w:val="0"/>
              </w:rPr>
            </w:pPr>
          </w:p>
        </w:tc>
      </w:tr>
      <w:tr w:rsidR="00BD6B97" w:rsidRPr="007A7659" w14:paraId="5833B3D2" w14:textId="77777777" w:rsidTr="001D3953">
        <w:trPr>
          <w:cantSplit/>
        </w:trPr>
        <w:tc>
          <w:tcPr>
            <w:tcW w:w="2195" w:type="dxa"/>
            <w:tcBorders>
              <w:left w:val="single" w:sz="4" w:space="0" w:color="000000"/>
              <w:bottom w:val="single" w:sz="4" w:space="0" w:color="000000"/>
            </w:tcBorders>
          </w:tcPr>
          <w:p w14:paraId="44CE9118" w14:textId="77777777" w:rsidR="00BD6B97" w:rsidRPr="007A7659" w:rsidRDefault="00BD6B97" w:rsidP="007E3B51">
            <w:pPr>
              <w:pStyle w:val="TableEntry"/>
              <w:rPr>
                <w:noProof w:val="0"/>
              </w:rPr>
            </w:pPr>
            <w:r w:rsidRPr="007A7659">
              <w:rPr>
                <w:noProof w:val="0"/>
              </w:rPr>
              <w:t>x121Address</w:t>
            </w:r>
          </w:p>
        </w:tc>
        <w:tc>
          <w:tcPr>
            <w:tcW w:w="1170" w:type="dxa"/>
            <w:tcBorders>
              <w:left w:val="single" w:sz="4" w:space="0" w:color="000000"/>
              <w:bottom w:val="single" w:sz="4" w:space="0" w:color="000000"/>
            </w:tcBorders>
          </w:tcPr>
          <w:p w14:paraId="43A110CC"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150E3C1A" w14:textId="77777777" w:rsidR="00BD6B97" w:rsidRPr="007A7659" w:rsidRDefault="00BD6B97" w:rsidP="007E3B51">
            <w:pPr>
              <w:pStyle w:val="TableEntry"/>
              <w:numPr>
                <w:ilvl w:val="0"/>
                <w:numId w:val="61"/>
              </w:numPr>
              <w:rPr>
                <w:noProof w:val="0"/>
              </w:rPr>
            </w:pPr>
            <w:r w:rsidRPr="007A7659">
              <w:rPr>
                <w:noProof w:val="0"/>
              </w:rPr>
              <w:t>Address for X.121</w:t>
            </w:r>
          </w:p>
          <w:p w14:paraId="5E246AB0" w14:textId="77777777" w:rsidR="00BD6B97" w:rsidRPr="007A7659" w:rsidRDefault="00BD6B97" w:rsidP="007E3B51">
            <w:pPr>
              <w:pStyle w:val="TableEntry"/>
              <w:numPr>
                <w:ilvl w:val="0"/>
                <w:numId w:val="61"/>
              </w:numPr>
              <w:rPr>
                <w:rFonts w:ascii="Arial" w:hAnsi="Arial"/>
                <w:b/>
                <w:noProof w:val="0"/>
                <w:kern w:val="28"/>
              </w:rPr>
            </w:pPr>
            <w:r w:rsidRPr="007A7659">
              <w:rPr>
                <w:noProof w:val="0"/>
              </w:rPr>
              <w:t>Optional</w:t>
            </w:r>
          </w:p>
        </w:tc>
        <w:tc>
          <w:tcPr>
            <w:tcW w:w="860" w:type="dxa"/>
            <w:tcBorders>
              <w:left w:val="single" w:sz="4" w:space="0" w:color="000000"/>
              <w:bottom w:val="single" w:sz="4" w:space="0" w:color="000000"/>
            </w:tcBorders>
          </w:tcPr>
          <w:p w14:paraId="361DD973"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322BDFC1" w14:textId="77777777" w:rsidR="00BD6B97" w:rsidRPr="007A7659" w:rsidRDefault="00BD6B97" w:rsidP="007E3B51">
            <w:pPr>
              <w:pStyle w:val="TableEntry"/>
              <w:rPr>
                <w:noProof w:val="0"/>
              </w:rPr>
            </w:pPr>
          </w:p>
        </w:tc>
      </w:tr>
      <w:tr w:rsidR="00BD6B97" w:rsidRPr="007A7659" w14:paraId="2DF53318" w14:textId="77777777" w:rsidTr="001D3953">
        <w:trPr>
          <w:cantSplit/>
        </w:trPr>
        <w:tc>
          <w:tcPr>
            <w:tcW w:w="2195" w:type="dxa"/>
            <w:tcBorders>
              <w:left w:val="single" w:sz="4" w:space="0" w:color="000000"/>
              <w:bottom w:val="single" w:sz="4" w:space="0" w:color="000000"/>
            </w:tcBorders>
          </w:tcPr>
          <w:p w14:paraId="52866EC8" w14:textId="14B97AFF" w:rsidR="00BD6B97" w:rsidRPr="007A7659" w:rsidRDefault="009F77DD" w:rsidP="007E3B51">
            <w:pPr>
              <w:pStyle w:val="TableEntry"/>
              <w:rPr>
                <w:noProof w:val="0"/>
              </w:rPr>
            </w:pPr>
            <w:r>
              <w:rPr>
                <w:noProof w:val="0"/>
              </w:rPr>
              <w:lastRenderedPageBreak/>
              <w:t>x</w:t>
            </w:r>
            <w:r w:rsidR="00BD6B97" w:rsidRPr="007A7659">
              <w:rPr>
                <w:noProof w:val="0"/>
              </w:rPr>
              <w:t>500uniqueIdentifier</w:t>
            </w:r>
          </w:p>
        </w:tc>
        <w:tc>
          <w:tcPr>
            <w:tcW w:w="1170" w:type="dxa"/>
            <w:tcBorders>
              <w:left w:val="single" w:sz="4" w:space="0" w:color="000000"/>
              <w:bottom w:val="single" w:sz="4" w:space="0" w:color="000000"/>
            </w:tcBorders>
          </w:tcPr>
          <w:p w14:paraId="0A54D34A"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733A6F2F" w14:textId="77777777" w:rsidR="00BD6B97" w:rsidRPr="007A7659" w:rsidRDefault="00BD6B97" w:rsidP="007E3B51">
            <w:pPr>
              <w:pStyle w:val="TableEntry"/>
              <w:numPr>
                <w:ilvl w:val="0"/>
                <w:numId w:val="61"/>
              </w:numPr>
              <w:rPr>
                <w:noProof w:val="0"/>
              </w:rPr>
            </w:pPr>
            <w:r w:rsidRPr="007A7659">
              <w:rPr>
                <w:noProof w:val="0"/>
              </w:rPr>
              <w:t>Unique identifier</w:t>
            </w:r>
          </w:p>
          <w:p w14:paraId="23C84BD9" w14:textId="77777777" w:rsidR="00BD6B97" w:rsidRPr="007A7659" w:rsidRDefault="00BD6B97" w:rsidP="007E3B51">
            <w:pPr>
              <w:pStyle w:val="TableEntry"/>
              <w:numPr>
                <w:ilvl w:val="0"/>
                <w:numId w:val="61"/>
              </w:numPr>
              <w:rPr>
                <w:noProof w:val="0"/>
              </w:rPr>
            </w:pPr>
            <w:r w:rsidRPr="007A7659">
              <w:rPr>
                <w:noProof w:val="0"/>
              </w:rPr>
              <w:t>Optional</w:t>
            </w:r>
          </w:p>
          <w:p w14:paraId="56127B5A" w14:textId="77777777" w:rsidR="00BD6B97" w:rsidRPr="007A7659" w:rsidRDefault="00BD6B97" w:rsidP="007E3B51">
            <w:pPr>
              <w:pStyle w:val="TableEntry"/>
              <w:numPr>
                <w:ilvl w:val="0"/>
                <w:numId w:val="61"/>
              </w:numPr>
              <w:rPr>
                <w:rFonts w:ascii="Arial" w:hAnsi="Arial"/>
                <w:b/>
                <w:noProof w:val="0"/>
                <w:kern w:val="28"/>
              </w:rPr>
            </w:pPr>
            <w:r w:rsidRPr="007A7659">
              <w:rPr>
                <w:noProof w:val="0"/>
              </w:rPr>
              <w:t>The x500UniqueIdentifier attribute is used to distinguish between objects when a distinguished name has been reused. This is a different attribute type from both the "uid" and "uniqueIdentifier" types.</w:t>
            </w:r>
          </w:p>
        </w:tc>
        <w:tc>
          <w:tcPr>
            <w:tcW w:w="860" w:type="dxa"/>
            <w:tcBorders>
              <w:left w:val="single" w:sz="4" w:space="0" w:color="000000"/>
              <w:bottom w:val="single" w:sz="4" w:space="0" w:color="000000"/>
            </w:tcBorders>
          </w:tcPr>
          <w:p w14:paraId="1E131C64"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5E34E2FF" w14:textId="77777777" w:rsidR="00BD6B97" w:rsidRPr="007A7659" w:rsidRDefault="00BD6B97" w:rsidP="007E3B51">
            <w:pPr>
              <w:pStyle w:val="TableEntry"/>
              <w:rPr>
                <w:noProof w:val="0"/>
              </w:rPr>
            </w:pPr>
          </w:p>
        </w:tc>
      </w:tr>
    </w:tbl>
    <w:p w14:paraId="32B5ED1F" w14:textId="77777777" w:rsidR="00BD6B97" w:rsidRPr="007A7659" w:rsidRDefault="00BD6B97">
      <w:pPr>
        <w:pStyle w:val="Heading6"/>
        <w:numPr>
          <w:ilvl w:val="5"/>
          <w:numId w:val="19"/>
        </w:numPr>
        <w:tabs>
          <w:tab w:val="clear" w:pos="4320"/>
          <w:tab w:val="left" w:pos="1152"/>
        </w:tabs>
        <w:rPr>
          <w:noProof w:val="0"/>
        </w:rPr>
      </w:pPr>
      <w:bookmarkStart w:id="3703" w:name="_Toc173916583"/>
      <w:bookmarkStart w:id="3704" w:name="_Toc174249085"/>
      <w:r w:rsidRPr="007A7659">
        <w:rPr>
          <w:noProof w:val="0"/>
        </w:rPr>
        <w:t>Use of language tag and HL7 Name Data Type (XCN)</w:t>
      </w:r>
      <w:bookmarkEnd w:id="3703"/>
      <w:bookmarkEnd w:id="3704"/>
    </w:p>
    <w:p w14:paraId="08568A18" w14:textId="77777777" w:rsidR="00BD6B97" w:rsidRPr="007A7659" w:rsidRDefault="00BD6B97">
      <w:r w:rsidRPr="007A7659">
        <w:t xml:space="preserve">Many people have different variations of their name to be used depending on the context and language. This is easily supported in LDAP through the use of the language tag as documented in </w:t>
      </w:r>
      <w:r w:rsidR="008A6C66" w:rsidRPr="007A7659">
        <w:t>RFC</w:t>
      </w:r>
      <w:r w:rsidRPr="007A7659">
        <w:t>1766. This language tag can be applied to any attribute but is most useful on names.</w:t>
      </w:r>
    </w:p>
    <w:p w14:paraId="7AFC674C" w14:textId="77777777" w:rsidR="00BD6B97" w:rsidRPr="007A7659" w:rsidRDefault="00BD6B97">
      <w:r w:rsidRPr="007A7659">
        <w:t>HL7 has a well-defined format for encoding names (HL7 XCN). LDAP ‘name’ attributes marked with a language tag of “lang-x-ihe” shall be encoded using the HL7 XCN Data Type. UTF-8 shall be used for any characters outside ASCII.</w:t>
      </w:r>
    </w:p>
    <w:p w14:paraId="4013D1BC" w14:textId="77777777" w:rsidR="00BD6B97" w:rsidRPr="007A7659" w:rsidRDefault="00BD6B97">
      <w:r w:rsidRPr="007A7659">
        <w:t>Example use of the language tag:</w:t>
      </w:r>
    </w:p>
    <w:p w14:paraId="5361EE57" w14:textId="77777777" w:rsidR="00BD6B97" w:rsidRPr="007A7659" w:rsidRDefault="00BD6B97" w:rsidP="008C615B">
      <w:pPr>
        <w:ind w:left="1440"/>
      </w:pPr>
      <w:r w:rsidRPr="007A7659">
        <w:rPr>
          <w:rFonts w:ascii="Courier New" w:hAnsi="Courier New" w:cs="Courier New"/>
          <w:sz w:val="20"/>
        </w:rPr>
        <w:t>objectclass: Top</w:t>
      </w:r>
      <w:r w:rsidRPr="007A7659">
        <w:rPr>
          <w:rFonts w:ascii="Courier New" w:hAnsi="Courier New" w:cs="Courier New"/>
          <w:sz w:val="20"/>
        </w:rPr>
        <w:br/>
        <w:t>objectclass: person</w:t>
      </w:r>
      <w:r w:rsidRPr="007A7659">
        <w:rPr>
          <w:rFonts w:ascii="Courier New" w:hAnsi="Courier New" w:cs="Courier New"/>
          <w:sz w:val="20"/>
        </w:rPr>
        <w:br/>
        <w:t>objectclass: organizationalPerson</w:t>
      </w:r>
      <w:r w:rsidRPr="007A7659">
        <w:rPr>
          <w:rFonts w:ascii="Courier New" w:hAnsi="Courier New" w:cs="Courier New"/>
          <w:sz w:val="20"/>
        </w:rPr>
        <w:br/>
        <w:t>objectclass: inetOrgPerson</w:t>
      </w:r>
      <w:r w:rsidRPr="007A7659">
        <w:rPr>
          <w:rFonts w:ascii="Courier New" w:hAnsi="Courier New" w:cs="Courier New"/>
          <w:sz w:val="20"/>
        </w:rPr>
        <w:br/>
        <w:t>dn: cn=Wang XiaoDong, ou=Radiologists, o=Saint-ihe-hospital.local</w:t>
      </w:r>
      <w:r w:rsidRPr="007A7659">
        <w:rPr>
          <w:rFonts w:ascii="Courier New" w:hAnsi="Courier New" w:cs="Courier New"/>
          <w:sz w:val="20"/>
        </w:rPr>
        <w:br/>
        <w:t>cn: Wang XiaoDong</w:t>
      </w:r>
      <w:r w:rsidRPr="007A7659">
        <w:rPr>
          <w:rFonts w:ascii="Courier New" w:hAnsi="Courier New" w:cs="Courier New"/>
          <w:sz w:val="20"/>
        </w:rPr>
        <w:br/>
        <w:t>cn: XiaoDong, Wang, Florida Department of Health:123456789</w:t>
      </w:r>
      <w:r w:rsidRPr="007A7659">
        <w:rPr>
          <w:rFonts w:ascii="Courier New" w:hAnsi="Courier New" w:cs="Courier New"/>
          <w:sz w:val="20"/>
        </w:rPr>
        <w:br/>
        <w:t xml:space="preserve">cn;lang-cn: </w:t>
      </w:r>
      <w:r w:rsidRPr="007A7659">
        <w:rPr>
          <w:rFonts w:ascii="MS Mincho" w:eastAsia="MS Mincho" w:hAnsi="MS Mincho" w:cs="MS Mincho"/>
          <w:bCs/>
          <w:sz w:val="20"/>
        </w:rPr>
        <w:t>王 小東</w:t>
      </w:r>
      <w:r w:rsidRPr="007A7659">
        <w:rPr>
          <w:rFonts w:ascii="MS Mincho" w:eastAsia="MS Mincho" w:hAnsi="MS Mincho" w:cs="MS Mincho"/>
          <w:bCs/>
          <w:sz w:val="20"/>
        </w:rPr>
        <w:br/>
      </w:r>
      <w:r w:rsidRPr="007A7659">
        <w:rPr>
          <w:rFonts w:ascii="Courier New" w:hAnsi="Courier New" w:cs="Courier New"/>
          <w:sz w:val="20"/>
        </w:rPr>
        <w:t xml:space="preserve">cn;lang-x-ihe: </w:t>
      </w:r>
      <w:r w:rsidR="001A177D" w:rsidRPr="007A7659">
        <w:rPr>
          <w:rFonts w:ascii="Courier New" w:hAnsi="Courier New" w:cs="Courier New"/>
          <w:sz w:val="20"/>
        </w:rPr>
        <w:t>^</w:t>
      </w:r>
      <w:r w:rsidRPr="007A7659">
        <w:rPr>
          <w:rFonts w:ascii="Courier New" w:hAnsi="Courier New" w:cs="Courier New"/>
          <w:bCs/>
          <w:sz w:val="20"/>
        </w:rPr>
        <w:t>Wang^XiaoDong^^^^^^</w:t>
      </w:r>
      <w:r w:rsidR="001A177D" w:rsidRPr="007A7659">
        <w:rPr>
          <w:rFonts w:ascii="Courier New" w:hAnsi="Courier New" w:cs="Courier New"/>
          <w:bCs/>
          <w:sz w:val="20"/>
        </w:rPr>
        <w:t>^^^^^^</w:t>
      </w:r>
      <w:r w:rsidRPr="007A7659">
        <w:rPr>
          <w:rFonts w:ascii="Courier New" w:hAnsi="Courier New" w:cs="Courier New"/>
          <w:bCs/>
          <w:sz w:val="20"/>
        </w:rPr>
        <w:t>A~</w:t>
      </w:r>
      <w:r w:rsidR="001A177D" w:rsidRPr="007A7659">
        <w:rPr>
          <w:rFonts w:ascii="Courier New" w:hAnsi="Courier New" w:cs="Courier New"/>
          <w:bCs/>
          <w:sz w:val="20"/>
        </w:rPr>
        <w:t>^</w:t>
      </w:r>
      <w:r w:rsidRPr="007A7659">
        <w:rPr>
          <w:rFonts w:ascii="MS Mincho" w:eastAsia="MS Mincho" w:hAnsi="MS Mincho" w:cs="MS Mincho"/>
          <w:bCs/>
          <w:sz w:val="20"/>
        </w:rPr>
        <w:t>王</w:t>
      </w:r>
      <w:r w:rsidRPr="007A7659">
        <w:rPr>
          <w:rFonts w:ascii="Courier New" w:hAnsi="Courier New" w:cs="Courier New"/>
          <w:bCs/>
          <w:sz w:val="20"/>
        </w:rPr>
        <w:t>^</w:t>
      </w:r>
      <w:r w:rsidRPr="007A7659">
        <w:rPr>
          <w:rFonts w:ascii="MS Mincho" w:eastAsia="MS Mincho" w:hAnsi="MS Mincho" w:cs="MS Mincho"/>
          <w:bCs/>
          <w:sz w:val="20"/>
        </w:rPr>
        <w:t>小東</w:t>
      </w:r>
      <w:r w:rsidRPr="007A7659">
        <w:rPr>
          <w:rFonts w:ascii="Courier New" w:hAnsi="Courier New" w:cs="Courier New"/>
          <w:bCs/>
          <w:sz w:val="20"/>
        </w:rPr>
        <w:t>^^^^^^</w:t>
      </w:r>
      <w:r w:rsidR="001A177D" w:rsidRPr="007A7659">
        <w:rPr>
          <w:rFonts w:ascii="Courier New" w:hAnsi="Courier New" w:cs="Courier New"/>
          <w:bCs/>
          <w:sz w:val="20"/>
        </w:rPr>
        <w:t>^^^^^^I</w:t>
      </w:r>
      <w:r w:rsidRPr="007A7659">
        <w:rPr>
          <w:rFonts w:ascii="Courier New" w:hAnsi="Courier New" w:cs="Courier New"/>
          <w:bCs/>
          <w:sz w:val="20"/>
        </w:rPr>
        <w:br/>
      </w:r>
      <w:r w:rsidRPr="007A7659">
        <w:rPr>
          <w:rFonts w:ascii="Courier New" w:hAnsi="Courier New" w:cs="Courier New"/>
          <w:sz w:val="20"/>
        </w:rPr>
        <w:t>sn: Wang</w:t>
      </w:r>
      <w:r w:rsidRPr="007A7659">
        <w:rPr>
          <w:rFonts w:ascii="Courier New" w:hAnsi="Courier New" w:cs="Courier New"/>
          <w:sz w:val="20"/>
        </w:rPr>
        <w:br/>
        <w:t>givenname: XiaoDong</w:t>
      </w:r>
      <w:r w:rsidRPr="007A7659">
        <w:rPr>
          <w:rFonts w:ascii="Courier New" w:hAnsi="Courier New" w:cs="Courier New"/>
          <w:sz w:val="20"/>
        </w:rPr>
        <w:br/>
        <w:t xml:space="preserve">givenname;lang-cn: </w:t>
      </w:r>
      <w:r w:rsidRPr="007A7659">
        <w:rPr>
          <w:rFonts w:ascii="MS Mincho" w:eastAsia="MS Mincho" w:hAnsi="MS Mincho" w:cs="MS Mincho"/>
          <w:bCs/>
          <w:sz w:val="20"/>
        </w:rPr>
        <w:t>小東</w:t>
      </w:r>
      <w:r w:rsidRPr="007A7659">
        <w:rPr>
          <w:rFonts w:ascii="Courier New" w:hAnsi="Courier New" w:cs="Courier New"/>
          <w:bCs/>
          <w:sz w:val="20"/>
        </w:rPr>
        <w:br/>
      </w:r>
      <w:r w:rsidRPr="007A7659">
        <w:rPr>
          <w:rFonts w:ascii="Courier New" w:hAnsi="Courier New" w:cs="Courier New"/>
          <w:sz w:val="20"/>
        </w:rPr>
        <w:t xml:space="preserve">sn;lang-cn: </w:t>
      </w:r>
      <w:r w:rsidRPr="007A7659">
        <w:rPr>
          <w:rFonts w:ascii="MS Mincho" w:eastAsia="MS Mincho" w:hAnsi="MS Mincho" w:cs="MS Mincho"/>
          <w:bCs/>
          <w:sz w:val="20"/>
        </w:rPr>
        <w:t>王</w:t>
      </w:r>
      <w:r w:rsidRPr="007A7659">
        <w:rPr>
          <w:rFonts w:ascii="MS Mincho" w:eastAsia="MS Mincho" w:hAnsi="MS Mincho" w:cs="MS Mincho"/>
          <w:bCs/>
          <w:sz w:val="20"/>
        </w:rPr>
        <w:br/>
      </w:r>
      <w:r w:rsidRPr="007A7659">
        <w:rPr>
          <w:rFonts w:ascii="Courier New" w:hAnsi="Courier New" w:cs="Courier New"/>
          <w:sz w:val="20"/>
        </w:rPr>
        <w:t>ou: People</w:t>
      </w:r>
      <w:r w:rsidRPr="007A7659">
        <w:rPr>
          <w:rFonts w:ascii="Courier New" w:hAnsi="Courier New" w:cs="Courier New"/>
          <w:sz w:val="20"/>
        </w:rPr>
        <w:br/>
        <w:t>uid: XiaoDong</w:t>
      </w:r>
      <w:r w:rsidRPr="007A7659">
        <w:rPr>
          <w:rFonts w:ascii="Courier New" w:hAnsi="Courier New" w:cs="Courier New"/>
          <w:sz w:val="20"/>
        </w:rPr>
        <w:br/>
        <w:t>title: Sample HL7 person</w:t>
      </w:r>
      <w:r w:rsidRPr="007A7659">
        <w:rPr>
          <w:rFonts w:ascii="Courier New" w:hAnsi="Courier New" w:cs="Courier New"/>
          <w:sz w:val="20"/>
        </w:rPr>
        <w:br/>
        <w:t xml:space="preserve">mail: </w:t>
      </w:r>
      <w:r w:rsidRPr="007A7659">
        <w:rPr>
          <w:rFonts w:ascii="Courier New" w:hAnsi="Courier New"/>
        </w:rPr>
        <w:t>Wang.XiaoDong@foo.bar.com</w:t>
      </w:r>
      <w:r w:rsidRPr="007A7659">
        <w:br/>
      </w:r>
      <w:r w:rsidRPr="007A7659">
        <w:rPr>
          <w:rFonts w:ascii="Courier New" w:hAnsi="Courier New" w:cs="Courier New"/>
          <w:sz w:val="20"/>
        </w:rPr>
        <w:t>telephonenumber: 555-555-5678</w:t>
      </w:r>
    </w:p>
    <w:p w14:paraId="6F015FA9" w14:textId="77777777" w:rsidR="00BD6B97" w:rsidRPr="007A7659" w:rsidRDefault="00BD6B97">
      <w:pPr>
        <w:pStyle w:val="Heading6"/>
        <w:numPr>
          <w:ilvl w:val="5"/>
          <w:numId w:val="19"/>
        </w:numPr>
        <w:tabs>
          <w:tab w:val="clear" w:pos="4320"/>
          <w:tab w:val="left" w:pos="1152"/>
        </w:tabs>
        <w:rPr>
          <w:noProof w:val="0"/>
        </w:rPr>
      </w:pPr>
      <w:bookmarkStart w:id="3705" w:name="_Toc173916584"/>
      <w:bookmarkStart w:id="3706" w:name="_Toc174249086"/>
      <w:r w:rsidRPr="007A7659">
        <w:rPr>
          <w:noProof w:val="0"/>
        </w:rPr>
        <w:t>Use of uid</w:t>
      </w:r>
      <w:bookmarkEnd w:id="3705"/>
      <w:bookmarkEnd w:id="3706"/>
      <w:r w:rsidRPr="007A7659">
        <w:rPr>
          <w:noProof w:val="0"/>
        </w:rPr>
        <w:t xml:space="preserve"> </w:t>
      </w:r>
    </w:p>
    <w:p w14:paraId="22BFD15B" w14:textId="77777777" w:rsidR="00BD6B97" w:rsidRPr="007A7659" w:rsidRDefault="00BD6B97">
      <w:r w:rsidRPr="007A7659">
        <w:t>The uid attribute is a multi-valued attribute that is intended to be used for User ID. It is likely that one of the values for uid will be the enterprise User ID. Enterprises that implement the PWP Profile shall implement the following values for the uid attribute:</w:t>
      </w:r>
    </w:p>
    <w:p w14:paraId="33CF4662" w14:textId="77777777" w:rsidR="00BD6B97" w:rsidRPr="007A7659" w:rsidRDefault="00BD6B97" w:rsidP="006E48D2">
      <w:pPr>
        <w:pStyle w:val="ListNumber2"/>
        <w:numPr>
          <w:ilvl w:val="0"/>
          <w:numId w:val="41"/>
        </w:numPr>
        <w:rPr>
          <w:rStyle w:val="DefinitionChar"/>
        </w:rPr>
      </w:pPr>
      <w:r w:rsidRPr="007A7659">
        <w:rPr>
          <w:rStyle w:val="DefinitionChar"/>
        </w:rPr>
        <w:t xml:space="preserve">If an enterprise has implemented both IHE ITI EUA and PWP </w:t>
      </w:r>
      <w:r w:rsidR="00CB5DF8" w:rsidRPr="007A7659">
        <w:rPr>
          <w:rStyle w:val="DefinitionChar"/>
        </w:rPr>
        <w:t>P</w:t>
      </w:r>
      <w:r w:rsidRPr="007A7659">
        <w:rPr>
          <w:rStyle w:val="DefinitionChar"/>
        </w:rPr>
        <w:t>rofiles, one of the uid attributes shall contain the IHE ITI EUA user identity in &lt;user&gt;@&lt;realm&gt; format.</w:t>
      </w:r>
    </w:p>
    <w:p w14:paraId="31CBEB87" w14:textId="77777777" w:rsidR="00BD6B97" w:rsidRPr="007A7659" w:rsidRDefault="00BD6B97" w:rsidP="006E48D2">
      <w:pPr>
        <w:pStyle w:val="ListNumber2"/>
        <w:numPr>
          <w:ilvl w:val="0"/>
          <w:numId w:val="41"/>
        </w:numPr>
        <w:rPr>
          <w:rStyle w:val="DefinitionChar"/>
        </w:rPr>
      </w:pPr>
      <w:r w:rsidRPr="007A7659">
        <w:rPr>
          <w:rStyle w:val="DefinitionChar"/>
        </w:rPr>
        <w:lastRenderedPageBreak/>
        <w:t>If an enterprise has implemented a UPIN, one of the uid attributes shall contain the UPIN value in the format &lt;UPIN&gt;@UPIN. Where a UPIN is the Universal Physician Identification Number as assigned by the assigning authority in which the facility operates (e.g., CMS in the USA).</w:t>
      </w:r>
    </w:p>
    <w:p w14:paraId="77177048" w14:textId="77777777" w:rsidR="00BD6B97" w:rsidRPr="007A7659" w:rsidRDefault="00BD6B97">
      <w:pPr>
        <w:pStyle w:val="Heading6"/>
        <w:numPr>
          <w:ilvl w:val="5"/>
          <w:numId w:val="19"/>
        </w:numPr>
        <w:tabs>
          <w:tab w:val="clear" w:pos="4320"/>
          <w:tab w:val="left" w:pos="1152"/>
        </w:tabs>
        <w:rPr>
          <w:noProof w:val="0"/>
        </w:rPr>
      </w:pPr>
      <w:bookmarkStart w:id="3707" w:name="_Toc173916585"/>
      <w:bookmarkStart w:id="3708" w:name="_Toc174249087"/>
      <w:r w:rsidRPr="007A7659">
        <w:rPr>
          <w:noProof w:val="0"/>
        </w:rPr>
        <w:t>Phone Numbers</w:t>
      </w:r>
      <w:bookmarkEnd w:id="3707"/>
      <w:bookmarkEnd w:id="3708"/>
    </w:p>
    <w:p w14:paraId="593B7CFB" w14:textId="77777777" w:rsidR="00BD6B97" w:rsidRPr="007A7659" w:rsidRDefault="00BD6B97">
      <w:r w:rsidRPr="007A7659">
        <w:t xml:space="preserve">Phone numbers shall be represented in the PWP Directory using E.123 notation. E.123 is a notation for national and international telephone numbers. Recommendation E.123 defines a standard way to write telephone numbers, e-mail addresses, and web addresses. It recommends the following formats (when dialing the area code is optional for local calling): </w:t>
      </w:r>
    </w:p>
    <w:p w14:paraId="5A3688B7" w14:textId="77777777" w:rsidR="00BD6B97" w:rsidRPr="007A7659" w:rsidRDefault="00BD6B97">
      <w:pPr>
        <w:pStyle w:val="NormalWeb"/>
        <w:rPr>
          <w:szCs w:val="20"/>
        </w:rPr>
      </w:pPr>
      <w:r w:rsidRPr="007A7659">
        <w:rPr>
          <w:szCs w:val="20"/>
        </w:rPr>
        <w:t>Telephone number:</w:t>
      </w:r>
    </w:p>
    <w:p w14:paraId="7927C505" w14:textId="77777777" w:rsidR="00BD6B97" w:rsidRPr="007A7659" w:rsidRDefault="00BD6B97">
      <w:pPr>
        <w:pStyle w:val="NormalWeb"/>
        <w:rPr>
          <w:szCs w:val="20"/>
        </w:rPr>
      </w:pPr>
      <w:r w:rsidRPr="007A7659">
        <w:rPr>
          <w:szCs w:val="20"/>
        </w:rPr>
        <w:tab/>
        <w:t>National notation</w:t>
      </w:r>
      <w:r w:rsidR="00D266B4" w:rsidRPr="007A7659">
        <w:rPr>
          <w:szCs w:val="20"/>
        </w:rPr>
        <w:tab/>
      </w:r>
      <w:r w:rsidRPr="007A7659">
        <w:rPr>
          <w:szCs w:val="20"/>
        </w:rPr>
        <w:t>(042) 123 4567</w:t>
      </w:r>
    </w:p>
    <w:p w14:paraId="05BE4A47" w14:textId="77777777" w:rsidR="00BD6B97" w:rsidRPr="007A7659" w:rsidRDefault="00BD6B97">
      <w:r w:rsidRPr="007A7659">
        <w:tab/>
        <w:t>International notation</w:t>
      </w:r>
      <w:r w:rsidR="00D266B4" w:rsidRPr="007A7659">
        <w:tab/>
      </w:r>
      <w:r w:rsidRPr="007A7659">
        <w:t>+31 42 123 4567</w:t>
      </w:r>
    </w:p>
    <w:p w14:paraId="70344A33" w14:textId="77777777" w:rsidR="00BD6B97" w:rsidRPr="007A7659" w:rsidRDefault="00BD6B97">
      <w:r w:rsidRPr="007A7659">
        <w:t>E.123 also recommends that a hypen (-), space ( ), or period (.) be used to visually separate groups of numbers. The parentheses are used to indicate digits that are sometimes not dialed. A slash (/) is used to indicate alternate numbers. This information is important if you want to make sure people know how to dial a phone number in a specific country.</w:t>
      </w:r>
    </w:p>
    <w:p w14:paraId="210F8083" w14:textId="77777777" w:rsidR="00BD6B97" w:rsidRPr="007A7659" w:rsidRDefault="00BD6B97">
      <w:r w:rsidRPr="007A7659">
        <w:t>The use of National notation and International notation will be a local PWP Directory policy. PWP Consumers shall expect to receive both notations.</w:t>
      </w:r>
    </w:p>
    <w:p w14:paraId="6AC1F056" w14:textId="77777777" w:rsidR="00BD6B97" w:rsidRPr="007A7659" w:rsidRDefault="00BD6B97">
      <w:pPr>
        <w:pStyle w:val="Heading5"/>
        <w:numPr>
          <w:ilvl w:val="4"/>
          <w:numId w:val="19"/>
        </w:numPr>
        <w:tabs>
          <w:tab w:val="left" w:pos="1008"/>
        </w:tabs>
        <w:rPr>
          <w:noProof w:val="0"/>
        </w:rPr>
      </w:pPr>
      <w:bookmarkStart w:id="3709" w:name="_Toc173916586"/>
      <w:bookmarkStart w:id="3710" w:name="_Toc174249088"/>
      <w:r w:rsidRPr="007A7659">
        <w:rPr>
          <w:noProof w:val="0"/>
        </w:rPr>
        <w:t>Expected Actions</w:t>
      </w:r>
      <w:bookmarkEnd w:id="3709"/>
      <w:bookmarkEnd w:id="3710"/>
    </w:p>
    <w:p w14:paraId="2D2E0FC6" w14:textId="77777777" w:rsidR="00BD6B97" w:rsidRPr="007A7659" w:rsidRDefault="00BD6B97">
      <w:r w:rsidRPr="007A7659">
        <w:t>The Personnel White Pages Directory shall provide the appropriate response to the indicated query given LDAP query rules, local access control policy, and the current information it the directory.</w:t>
      </w:r>
    </w:p>
    <w:p w14:paraId="5B1FF46C" w14:textId="77777777" w:rsidR="00BD6B97" w:rsidRPr="007A7659" w:rsidRDefault="00BD6B97">
      <w:r w:rsidRPr="007A7659">
        <w:t>Note: Any attribute is valid to query on, the results of the query may be quick or may take a long time to complete. Each Personnel White Pages Directory will be optimized differently based on architecture and configuration. We expect that the following attributes will be query keys more often than others (cn, displayname, objectclass, sn, uid, givenName, initials, mail, o, ou, and employeeNumber).</w:t>
      </w:r>
    </w:p>
    <w:p w14:paraId="73F0B6BC" w14:textId="77777777" w:rsidR="00BD6B97" w:rsidRPr="007A7659" w:rsidRDefault="00BD6B97">
      <w:r w:rsidRPr="007A7659">
        <w:t>Directory shall support Anonymous, Simple, and SSL-Simple Authentications.</w:t>
      </w:r>
    </w:p>
    <w:p w14:paraId="749F52E3" w14:textId="77777777" w:rsidR="00BD6B97" w:rsidRPr="007A7659" w:rsidRDefault="00BD6B97">
      <w:pPr>
        <w:pStyle w:val="Heading2"/>
        <w:numPr>
          <w:ilvl w:val="1"/>
          <w:numId w:val="19"/>
        </w:numPr>
        <w:tabs>
          <w:tab w:val="left" w:pos="576"/>
        </w:tabs>
        <w:rPr>
          <w:noProof w:val="0"/>
        </w:rPr>
      </w:pPr>
      <w:bookmarkStart w:id="3711" w:name="_Toc488219956"/>
      <w:bookmarkStart w:id="3712" w:name="_Toc488300067"/>
      <w:bookmarkStart w:id="3713" w:name="_Toc174249089"/>
      <w:bookmarkStart w:id="3714" w:name="_Toc210805551"/>
      <w:bookmarkStart w:id="3715" w:name="_Toc214434024"/>
      <w:bookmarkStart w:id="3716" w:name="_Toc214436945"/>
      <w:bookmarkStart w:id="3717" w:name="_Toc214437390"/>
      <w:bookmarkStart w:id="3718" w:name="_Toc214437706"/>
      <w:bookmarkStart w:id="3719" w:name="_Toc214457182"/>
      <w:bookmarkStart w:id="3720" w:name="_Toc214461295"/>
      <w:bookmarkStart w:id="3721" w:name="_Toc214462916"/>
      <w:bookmarkStart w:id="3722" w:name="_Toc13770318"/>
      <w:bookmarkEnd w:id="3711"/>
      <w:bookmarkEnd w:id="3712"/>
      <w:r w:rsidRPr="007A7659">
        <w:rPr>
          <w:noProof w:val="0"/>
        </w:rPr>
        <w:t>Intentionally Left Blank</w:t>
      </w:r>
      <w:bookmarkEnd w:id="3713"/>
      <w:bookmarkEnd w:id="3714"/>
      <w:bookmarkEnd w:id="3715"/>
      <w:bookmarkEnd w:id="3716"/>
      <w:bookmarkEnd w:id="3717"/>
      <w:bookmarkEnd w:id="3718"/>
      <w:bookmarkEnd w:id="3719"/>
      <w:bookmarkEnd w:id="3720"/>
      <w:bookmarkEnd w:id="3721"/>
      <w:bookmarkEnd w:id="3722"/>
    </w:p>
    <w:p w14:paraId="1F3BD3C4" w14:textId="77777777" w:rsidR="00BD6B97" w:rsidRPr="007A7659" w:rsidRDefault="00BD6B97">
      <w:pPr>
        <w:pStyle w:val="Heading2"/>
        <w:numPr>
          <w:ilvl w:val="1"/>
          <w:numId w:val="19"/>
        </w:numPr>
        <w:tabs>
          <w:tab w:val="left" w:pos="576"/>
        </w:tabs>
        <w:rPr>
          <w:noProof w:val="0"/>
        </w:rPr>
      </w:pPr>
      <w:bookmarkStart w:id="3723" w:name="_Toc488219958"/>
      <w:bookmarkStart w:id="3724" w:name="_Toc488300069"/>
      <w:bookmarkStart w:id="3725" w:name="_Toc174249090"/>
      <w:bookmarkStart w:id="3726" w:name="_Toc210805552"/>
      <w:bookmarkStart w:id="3727" w:name="_Toc214434025"/>
      <w:bookmarkStart w:id="3728" w:name="_Toc214436946"/>
      <w:bookmarkStart w:id="3729" w:name="_Toc214437391"/>
      <w:bookmarkStart w:id="3730" w:name="_Toc214437707"/>
      <w:bookmarkStart w:id="3731" w:name="_Toc214457183"/>
      <w:bookmarkStart w:id="3732" w:name="_Toc214461296"/>
      <w:bookmarkStart w:id="3733" w:name="_Toc214462917"/>
      <w:bookmarkStart w:id="3734" w:name="_Toc13770319"/>
      <w:bookmarkEnd w:id="3723"/>
      <w:bookmarkEnd w:id="3724"/>
      <w:r w:rsidRPr="007A7659">
        <w:rPr>
          <w:noProof w:val="0"/>
        </w:rPr>
        <w:t>Intentionally Left Blank</w:t>
      </w:r>
      <w:bookmarkEnd w:id="3725"/>
      <w:bookmarkEnd w:id="3726"/>
      <w:bookmarkEnd w:id="3727"/>
      <w:bookmarkEnd w:id="3728"/>
      <w:bookmarkEnd w:id="3729"/>
      <w:bookmarkEnd w:id="3730"/>
      <w:bookmarkEnd w:id="3731"/>
      <w:bookmarkEnd w:id="3732"/>
      <w:bookmarkEnd w:id="3733"/>
      <w:bookmarkEnd w:id="3734"/>
    </w:p>
    <w:p w14:paraId="5537BF13" w14:textId="77777777" w:rsidR="00BD6B97" w:rsidRPr="007A7659" w:rsidRDefault="00BD6B97">
      <w:pPr>
        <w:pStyle w:val="Heading2"/>
        <w:numPr>
          <w:ilvl w:val="1"/>
          <w:numId w:val="19"/>
        </w:numPr>
        <w:tabs>
          <w:tab w:val="left" w:pos="576"/>
        </w:tabs>
        <w:rPr>
          <w:noProof w:val="0"/>
        </w:rPr>
      </w:pPr>
      <w:bookmarkStart w:id="3735" w:name="_Toc488219960"/>
      <w:bookmarkStart w:id="3736" w:name="_Toc488300071"/>
      <w:bookmarkStart w:id="3737" w:name="_Toc174249091"/>
      <w:bookmarkStart w:id="3738" w:name="_Toc210805553"/>
      <w:bookmarkStart w:id="3739" w:name="_Toc214434026"/>
      <w:bookmarkStart w:id="3740" w:name="_Toc214436947"/>
      <w:bookmarkStart w:id="3741" w:name="_Toc214437392"/>
      <w:bookmarkStart w:id="3742" w:name="_Toc214437708"/>
      <w:bookmarkStart w:id="3743" w:name="_Toc214457184"/>
      <w:bookmarkStart w:id="3744" w:name="_Toc214461297"/>
      <w:bookmarkStart w:id="3745" w:name="_Toc214462918"/>
      <w:bookmarkStart w:id="3746" w:name="_Toc13770320"/>
      <w:bookmarkEnd w:id="3735"/>
      <w:bookmarkEnd w:id="3736"/>
      <w:r w:rsidRPr="007A7659">
        <w:rPr>
          <w:noProof w:val="0"/>
        </w:rPr>
        <w:t>Intentionally Left Blank</w:t>
      </w:r>
      <w:bookmarkEnd w:id="3737"/>
      <w:bookmarkEnd w:id="3738"/>
      <w:bookmarkEnd w:id="3739"/>
      <w:bookmarkEnd w:id="3740"/>
      <w:bookmarkEnd w:id="3741"/>
      <w:bookmarkEnd w:id="3742"/>
      <w:bookmarkEnd w:id="3743"/>
      <w:bookmarkEnd w:id="3744"/>
      <w:bookmarkEnd w:id="3745"/>
      <w:bookmarkEnd w:id="3746"/>
    </w:p>
    <w:p w14:paraId="56AA1092" w14:textId="77777777" w:rsidR="00BD6B97" w:rsidRPr="007A7659" w:rsidRDefault="00BD6B97">
      <w:pPr>
        <w:pStyle w:val="Heading2"/>
        <w:numPr>
          <w:ilvl w:val="1"/>
          <w:numId w:val="19"/>
        </w:numPr>
        <w:tabs>
          <w:tab w:val="left" w:pos="576"/>
        </w:tabs>
        <w:rPr>
          <w:noProof w:val="0"/>
        </w:rPr>
      </w:pPr>
      <w:bookmarkStart w:id="3747" w:name="_Toc488219962"/>
      <w:bookmarkStart w:id="3748" w:name="_Toc488300073"/>
      <w:bookmarkStart w:id="3749" w:name="_Toc174249092"/>
      <w:bookmarkStart w:id="3750" w:name="_Toc210805554"/>
      <w:bookmarkStart w:id="3751" w:name="_Toc214434027"/>
      <w:bookmarkStart w:id="3752" w:name="_Toc214436948"/>
      <w:bookmarkStart w:id="3753" w:name="_Toc214437393"/>
      <w:bookmarkStart w:id="3754" w:name="_Toc214437709"/>
      <w:bookmarkStart w:id="3755" w:name="_Toc214457185"/>
      <w:bookmarkStart w:id="3756" w:name="_Toc214461298"/>
      <w:bookmarkStart w:id="3757" w:name="_Toc214462919"/>
      <w:bookmarkStart w:id="3758" w:name="_Toc13770321"/>
      <w:bookmarkEnd w:id="3747"/>
      <w:bookmarkEnd w:id="3748"/>
      <w:r w:rsidRPr="007A7659">
        <w:rPr>
          <w:noProof w:val="0"/>
        </w:rPr>
        <w:t>Intentionally Left Blank</w:t>
      </w:r>
      <w:bookmarkEnd w:id="3749"/>
      <w:bookmarkEnd w:id="3750"/>
      <w:bookmarkEnd w:id="3751"/>
      <w:bookmarkEnd w:id="3752"/>
      <w:bookmarkEnd w:id="3753"/>
      <w:bookmarkEnd w:id="3754"/>
      <w:bookmarkEnd w:id="3755"/>
      <w:bookmarkEnd w:id="3756"/>
      <w:bookmarkEnd w:id="3757"/>
      <w:bookmarkEnd w:id="3758"/>
    </w:p>
    <w:p w14:paraId="554A949E" w14:textId="77777777" w:rsidR="00BD6B97" w:rsidRPr="007A7659" w:rsidRDefault="00BD6B97" w:rsidP="001D3953">
      <w:pPr>
        <w:pStyle w:val="BodyText"/>
      </w:pPr>
    </w:p>
    <w:sectPr w:rsidR="00BD6B97" w:rsidRPr="007A7659" w:rsidSect="000F4804">
      <w:headerReference w:type="even" r:id="rId122"/>
      <w:headerReference w:type="default" r:id="rId123"/>
      <w:footerReference w:type="even" r:id="rId124"/>
      <w:footerReference w:type="default" r:id="rId125"/>
      <w:headerReference w:type="first" r:id="rId126"/>
      <w:footerReference w:type="first" r:id="rId127"/>
      <w:type w:val="continuous"/>
      <w:pgSz w:w="12240" w:h="15840" w:code="1"/>
      <w:pgMar w:top="1440" w:right="1080" w:bottom="1440" w:left="1800" w:header="720" w:footer="720" w:gutter="0"/>
      <w:lnNumType w:countBy="5"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053" w:author="Lynn Felhofer" w:date="2020-02-18T16:27:00Z" w:initials="LF">
    <w:p w14:paraId="0E57D57C" w14:textId="18813009" w:rsidR="00172F7C" w:rsidRDefault="00172F7C">
      <w:pPr>
        <w:pStyle w:val="CommentText"/>
      </w:pPr>
      <w:r>
        <w:rPr>
          <w:rStyle w:val="CommentReference"/>
        </w:rPr>
        <w:annotationRef/>
      </w:r>
      <w:r>
        <w:t>CP-ITI-1151</w:t>
      </w:r>
    </w:p>
  </w:comment>
  <w:comment w:id="3069" w:author="Lynn Felhofer" w:date="2020-02-18T16:22:00Z" w:initials="LF">
    <w:p w14:paraId="4A6D58A4" w14:textId="7607812A" w:rsidR="002719E8" w:rsidRDefault="002719E8">
      <w:pPr>
        <w:pStyle w:val="CommentText"/>
      </w:pPr>
      <w:r>
        <w:rPr>
          <w:rStyle w:val="CommentReference"/>
        </w:rPr>
        <w:annotationRef/>
      </w:r>
      <w:r>
        <w:t>CP-ITI-1192</w:t>
      </w:r>
    </w:p>
  </w:comment>
  <w:comment w:id="3082" w:author="Lynn Felhofer" w:date="2020-02-18T16:00:00Z" w:initials="LF">
    <w:p w14:paraId="4A6946E0" w14:textId="77777777" w:rsidR="00225FD3" w:rsidRDefault="00225FD3" w:rsidP="00225FD3">
      <w:pPr>
        <w:pStyle w:val="CommentText"/>
      </w:pPr>
      <w:r>
        <w:rPr>
          <w:rStyle w:val="CommentReference"/>
        </w:rPr>
        <w:annotationRef/>
      </w:r>
      <w:r>
        <w:t>CP-ITI-897</w:t>
      </w:r>
    </w:p>
  </w:comment>
  <w:comment w:id="3084" w:author="Lynn Felhofer" w:date="2020-02-18T16:31:00Z" w:initials="LF">
    <w:p w14:paraId="38371559" w14:textId="244D4D06" w:rsidR="00A93002" w:rsidRDefault="00A93002">
      <w:pPr>
        <w:pStyle w:val="CommentText"/>
      </w:pPr>
      <w:r>
        <w:rPr>
          <w:rStyle w:val="CommentReference"/>
        </w:rPr>
        <w:annotationRef/>
      </w:r>
      <w:r>
        <w:t>CP-ITI-1151</w:t>
      </w:r>
    </w:p>
  </w:comment>
  <w:comment w:id="3093" w:author="Lynn Felhofer" w:date="2020-02-18T15:50:00Z" w:initials="LF">
    <w:p w14:paraId="6EDD7E72" w14:textId="77777777" w:rsidR="00814145" w:rsidRDefault="00814145" w:rsidP="00814145">
      <w:pPr>
        <w:pStyle w:val="CommentText"/>
      </w:pPr>
      <w:r>
        <w:rPr>
          <w:rStyle w:val="CommentReference"/>
        </w:rPr>
        <w:annotationRef/>
      </w:r>
      <w:r>
        <w:t>CP-ITI-1151</w:t>
      </w:r>
    </w:p>
  </w:comment>
  <w:comment w:id="3105" w:author="Lynn Felhofer" w:date="2020-02-18T15:32:00Z" w:initials="LF">
    <w:p w14:paraId="442D6E03" w14:textId="77777777" w:rsidR="00E44DFE" w:rsidRDefault="00E44DFE" w:rsidP="00E44DFE">
      <w:pPr>
        <w:pStyle w:val="CommentText"/>
      </w:pPr>
      <w:r>
        <w:rPr>
          <w:rStyle w:val="CommentReference"/>
        </w:rPr>
        <w:annotationRef/>
      </w:r>
      <w:r>
        <w:t>CP-ITI-1151</w:t>
      </w:r>
    </w:p>
  </w:comment>
  <w:comment w:id="3166" w:author="Lynn Felhofer" w:date="2020-02-18T16:24:00Z" w:initials="LF">
    <w:p w14:paraId="055661A6" w14:textId="41CBA581" w:rsidR="002719E8" w:rsidRDefault="002719E8">
      <w:pPr>
        <w:pStyle w:val="CommentText"/>
      </w:pPr>
      <w:r>
        <w:rPr>
          <w:rStyle w:val="CommentReference"/>
        </w:rPr>
        <w:annotationRef/>
      </w:r>
      <w:r>
        <w:t>CP-I</w:t>
      </w:r>
      <w:r w:rsidR="00C71B17">
        <w:t>T</w:t>
      </w:r>
      <w:r>
        <w:t>I-1192</w:t>
      </w:r>
    </w:p>
  </w:comment>
  <w:comment w:id="3175" w:author="Lynn Felhofer" w:date="2020-02-18T16:37:00Z" w:initials="LF">
    <w:p w14:paraId="3D24EE7B" w14:textId="65D3B939" w:rsidR="0049028C" w:rsidRDefault="0049028C">
      <w:pPr>
        <w:pStyle w:val="CommentText"/>
      </w:pPr>
      <w:r>
        <w:rPr>
          <w:rStyle w:val="CommentReference"/>
        </w:rPr>
        <w:annotationRef/>
      </w:r>
      <w:r>
        <w:t>CP-ITI-1047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57D57C" w15:done="0"/>
  <w15:commentEx w15:paraId="4A6D58A4" w15:done="0"/>
  <w15:commentEx w15:paraId="4A6946E0" w15:done="0"/>
  <w15:commentEx w15:paraId="38371559" w15:done="0"/>
  <w15:commentEx w15:paraId="6EDD7E72" w15:done="0"/>
  <w15:commentEx w15:paraId="442D6E03" w15:done="0"/>
  <w15:commentEx w15:paraId="055661A6" w15:done="0"/>
  <w15:commentEx w15:paraId="3D24EE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57D57C" w16cid:durableId="21F68ED7"/>
  <w16cid:commentId w16cid:paraId="4A6D58A4" w16cid:durableId="21F68DDC"/>
  <w16cid:commentId w16cid:paraId="4A6946E0" w16cid:durableId="21F688AF"/>
  <w16cid:commentId w16cid:paraId="38371559" w16cid:durableId="21F68FDF"/>
  <w16cid:commentId w16cid:paraId="6EDD7E72" w16cid:durableId="21F6864C"/>
  <w16cid:commentId w16cid:paraId="442D6E03" w16cid:durableId="21F681FE"/>
  <w16cid:commentId w16cid:paraId="055661A6" w16cid:durableId="21F68E3C"/>
  <w16cid:commentId w16cid:paraId="3D24EE7B" w16cid:durableId="21F691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DB623" w14:textId="77777777" w:rsidR="00CF0CDD" w:rsidRDefault="00CF0CDD">
      <w:r>
        <w:separator/>
      </w:r>
    </w:p>
  </w:endnote>
  <w:endnote w:type="continuationSeparator" w:id="0">
    <w:p w14:paraId="23194A83" w14:textId="77777777" w:rsidR="00CF0CDD" w:rsidRDefault="00CF0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StarSymbol">
    <w:altName w:val="MS Gothic"/>
    <w:panose1 w:val="020B0604020202020204"/>
    <w:charset w:val="80"/>
    <w:family w:val="auto"/>
    <w:notTrueType/>
    <w:pitch w:val="default"/>
    <w:sig w:usb0="00000000" w:usb1="08070000" w:usb2="00000010" w:usb3="00000000" w:csb0="00020000"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inePrinter">
    <w:altName w:val="Cambria"/>
    <w:panose1 w:val="020B0604020202020204"/>
    <w:charset w:val="00"/>
    <w:family w:val="modern"/>
    <w:notTrueType/>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ntigoni">
    <w:altName w:val="Arial"/>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NewRoman">
    <w:altName w:val="Times New Roman"/>
    <w:panose1 w:val="020B0604020202020204"/>
    <w:charset w:val="A1"/>
    <w:family w:val="auto"/>
    <w:notTrueType/>
    <w:pitch w:val="default"/>
    <w:sig w:usb0="00000083" w:usb1="00000000" w:usb2="00000000" w:usb3="00000000" w:csb0="00000009" w:csb1="00000000"/>
  </w:font>
  <w:font w:name="CourierNewPSMT">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auto"/>
    <w:pitch w:val="default"/>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D17D2" w14:textId="77777777" w:rsidR="00C4513F" w:rsidRDefault="00C451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033E0" w14:textId="77777777" w:rsidR="00872DB5" w:rsidRDefault="00872DB5">
    <w:pPr>
      <w:pStyle w:val="Footer"/>
      <w:tabs>
        <w:tab w:val="left" w:pos="5760"/>
        <w:tab w:val="left" w:pos="6480"/>
        <w:tab w:val="left" w:pos="7200"/>
      </w:tabs>
      <w:ind w:right="360"/>
      <w:rPr>
        <w:sz w:val="20"/>
      </w:rPr>
    </w:pPr>
    <w:r>
      <w:t>__________________________________________________________________________</w:t>
    </w:r>
    <w:r>
      <w:rPr>
        <w:sz w:val="20"/>
      </w:rPr>
      <w:t xml:space="preserve"> </w:t>
    </w:r>
  </w:p>
  <w:p w14:paraId="5F530D43" w14:textId="1F315CA0" w:rsidR="00872DB5" w:rsidRDefault="00872DB5">
    <w:pPr>
      <w:pStyle w:val="Footer"/>
      <w:tabs>
        <w:tab w:val="left" w:pos="5760"/>
        <w:tab w:val="left" w:pos="6480"/>
        <w:tab w:val="left" w:pos="7200"/>
      </w:tabs>
      <w:ind w:right="360"/>
    </w:pPr>
    <w:r>
      <w:rPr>
        <w:sz w:val="20"/>
      </w:rPr>
      <w:t>Rev. 16.0 Final Text – 2019-07-</w:t>
    </w:r>
    <w:r w:rsidR="00447C01">
      <w:rPr>
        <w:sz w:val="20"/>
      </w:rPr>
      <w:t>12</w:t>
    </w:r>
    <w:r>
      <w:rPr>
        <w:sz w:val="20"/>
      </w:rPr>
      <w:t xml:space="preserv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146</w:t>
    </w:r>
    <w:r>
      <w:rPr>
        <w:rStyle w:val="PageNumber"/>
        <w:sz w:val="20"/>
      </w:rPr>
      <w:fldChar w:fldCharType="end"/>
    </w:r>
    <w:r>
      <w:rPr>
        <w:rStyle w:val="PageNumber"/>
        <w:sz w:val="20"/>
      </w:rPr>
      <w:t xml:space="preserve">                          </w:t>
    </w:r>
    <w:r>
      <w:rPr>
        <w:sz w:val="20"/>
      </w:rPr>
      <w:t>Copyright © 2019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BA796" w14:textId="43BB3B52" w:rsidR="00872DB5" w:rsidRDefault="00872DB5">
    <w:pPr>
      <w:jc w:val="center"/>
    </w:pPr>
    <w:r>
      <w:rPr>
        <w:noProof/>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42D24" w14:textId="77777777" w:rsidR="00CF0CDD" w:rsidRDefault="00CF0CDD">
      <w:r>
        <w:separator/>
      </w:r>
    </w:p>
  </w:footnote>
  <w:footnote w:type="continuationSeparator" w:id="0">
    <w:p w14:paraId="09801D10" w14:textId="77777777" w:rsidR="00CF0CDD" w:rsidRDefault="00CF0CDD">
      <w:r>
        <w:continuationSeparator/>
      </w:r>
    </w:p>
  </w:footnote>
  <w:footnote w:id="1">
    <w:p w14:paraId="379CEF26" w14:textId="77777777" w:rsidR="00872DB5" w:rsidRDefault="00872DB5">
      <w:pPr>
        <w:pStyle w:val="FootnoteText"/>
      </w:pPr>
      <w:r>
        <w:rPr>
          <w:rStyle w:val="FootnoteReference"/>
        </w:rPr>
        <w:footnoteRef/>
      </w:r>
      <w:r>
        <w:t xml:space="preserve"> HL7 </w:t>
      </w:r>
      <w:r w:rsidRPr="001C7D4B">
        <w:t>is the registered trademark of Health Level Seven International.</w:t>
      </w:r>
    </w:p>
  </w:footnote>
  <w:footnote w:id="2">
    <w:p w14:paraId="16B28E08" w14:textId="77777777" w:rsidR="00872DB5" w:rsidRDefault="00872DB5">
      <w:pPr>
        <w:pStyle w:val="FootnoteText"/>
      </w:pPr>
      <w:r>
        <w:rPr>
          <w:rStyle w:val="FootnoteReference"/>
        </w:rPr>
        <w:footnoteRef/>
      </w:r>
      <w:r>
        <w:t xml:space="preserve"> </w:t>
      </w:r>
      <w:r w:rsidRPr="001C7D4B">
        <w:t>DICOM is the registered trademark of the National Electrical Manufacturers Association for its standards publications relating to digital communications of medical information.</w:t>
      </w:r>
    </w:p>
  </w:footnote>
  <w:footnote w:id="3">
    <w:p w14:paraId="5AFF9927" w14:textId="77777777" w:rsidR="00872DB5" w:rsidRDefault="00872DB5" w:rsidP="00293A93">
      <w:pPr>
        <w:pStyle w:val="FootnoteText"/>
      </w:pPr>
      <w:r>
        <w:rPr>
          <w:rStyle w:val="FootnoteReference"/>
        </w:rPr>
        <w:footnoteRef/>
      </w:r>
      <w:r>
        <w:t xml:space="preserve"> CDA </w:t>
      </w:r>
      <w:r w:rsidRPr="002D0187">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9AE81" w14:textId="77777777" w:rsidR="00C4513F" w:rsidRDefault="00C451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5A433" w14:textId="77777777" w:rsidR="00872DB5" w:rsidRDefault="00872DB5">
    <w:pPr>
      <w:pStyle w:val="Header"/>
      <w:tabs>
        <w:tab w:val="left" w:pos="10800"/>
      </w:tabs>
    </w:pPr>
    <w:r>
      <w:t>IHE IT Infrastructure Technical Framework, Volume 2a (ITI TF-2a): Transactions Part A</w:t>
    </w:r>
  </w:p>
  <w:p w14:paraId="59F8ED93" w14:textId="77777777" w:rsidR="00872DB5" w:rsidRDefault="00872DB5">
    <w:pPr>
      <w:pStyle w:val="Header"/>
      <w:tabs>
        <w:tab w:val="left" w:pos="10800"/>
      </w:tabs>
    </w:pPr>
    <w:r>
      <w:t>______________________________________________________________________________</w:t>
    </w:r>
  </w:p>
  <w:p w14:paraId="3DBF1152" w14:textId="77777777" w:rsidR="00872DB5" w:rsidRDefault="00872DB5">
    <w:pPr>
      <w:pStyle w:val="Header"/>
      <w:tabs>
        <w:tab w:val="left" w:pos="1080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15E79" w14:textId="77777777" w:rsidR="00C4513F" w:rsidRDefault="00C451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decimal"/>
      <w:lvlText w:val="%1."/>
      <w:lvlJc w:val="left"/>
      <w:pPr>
        <w:tabs>
          <w:tab w:val="num" w:pos="720"/>
        </w:tabs>
      </w:pPr>
      <w:rPr>
        <w:rFonts w:cs="Times New Roman"/>
      </w:rPr>
    </w:lvl>
  </w:abstractNum>
  <w:abstractNum w:abstractNumId="11" w15:restartNumberingAfterBreak="0">
    <w:nsid w:val="00000003"/>
    <w:multiLevelType w:val="singleLevel"/>
    <w:tmpl w:val="00000003"/>
    <w:name w:val="WW8Num3"/>
    <w:lvl w:ilvl="0">
      <w:start w:val="1"/>
      <w:numFmt w:val="bullet"/>
      <w:lvlText w:val=""/>
      <w:lvlJc w:val="left"/>
      <w:pPr>
        <w:tabs>
          <w:tab w:val="num" w:pos="1080"/>
        </w:tabs>
      </w:pPr>
      <w:rPr>
        <w:rFonts w:ascii="Symbol" w:hAnsi="Symbol"/>
      </w:rPr>
    </w:lvl>
  </w:abstractNum>
  <w:abstractNum w:abstractNumId="12" w15:restartNumberingAfterBreak="0">
    <w:nsid w:val="00000004"/>
    <w:multiLevelType w:val="singleLevel"/>
    <w:tmpl w:val="00000004"/>
    <w:name w:val="WW8Num4"/>
    <w:lvl w:ilvl="0">
      <w:start w:val="1"/>
      <w:numFmt w:val="bullet"/>
      <w:lvlText w:val=""/>
      <w:lvlJc w:val="left"/>
      <w:pPr>
        <w:tabs>
          <w:tab w:val="num" w:pos="720"/>
        </w:tabs>
      </w:pPr>
      <w:rPr>
        <w:rFonts w:ascii="Symbol" w:hAnsi="Symbol"/>
      </w:rPr>
    </w:lvl>
  </w:abstractNum>
  <w:abstractNum w:abstractNumId="13" w15:restartNumberingAfterBreak="0">
    <w:nsid w:val="00000005"/>
    <w:multiLevelType w:val="singleLevel"/>
    <w:tmpl w:val="00000005"/>
    <w:name w:val="WW8Num5"/>
    <w:lvl w:ilvl="0">
      <w:start w:val="1"/>
      <w:numFmt w:val="decimal"/>
      <w:lvlText w:val="%1."/>
      <w:lvlJc w:val="left"/>
      <w:pPr>
        <w:tabs>
          <w:tab w:val="num" w:pos="900"/>
        </w:tabs>
      </w:pPr>
      <w:rPr>
        <w:rFonts w:cs="Times New Roman"/>
      </w:rPr>
    </w:lvl>
  </w:abstractNum>
  <w:abstractNum w:abstractNumId="14" w15:restartNumberingAfterBreak="0">
    <w:nsid w:val="00000006"/>
    <w:multiLevelType w:val="singleLevel"/>
    <w:tmpl w:val="00000006"/>
    <w:name w:val="WW8Num6"/>
    <w:lvl w:ilvl="0">
      <w:start w:val="1"/>
      <w:numFmt w:val="bullet"/>
      <w:pStyle w:val="ListBullet1"/>
      <w:lvlText w:val=""/>
      <w:lvlJc w:val="left"/>
      <w:pPr>
        <w:tabs>
          <w:tab w:val="num" w:pos="360"/>
        </w:tabs>
      </w:pPr>
      <w:rPr>
        <w:rFonts w:ascii="Symbol" w:hAnsi="Symbol"/>
      </w:rPr>
    </w:lvl>
  </w:abstractNum>
  <w:abstractNum w:abstractNumId="15" w15:restartNumberingAfterBreak="0">
    <w:nsid w:val="00000007"/>
    <w:multiLevelType w:val="singleLevel"/>
    <w:tmpl w:val="00000007"/>
    <w:name w:val="WW8Num7"/>
    <w:lvl w:ilvl="0">
      <w:start w:val="1"/>
      <w:numFmt w:val="decimal"/>
      <w:lvlText w:val="%1."/>
      <w:lvlJc w:val="left"/>
      <w:pPr>
        <w:tabs>
          <w:tab w:val="num" w:pos="720"/>
        </w:tabs>
      </w:pPr>
      <w:rPr>
        <w:rFonts w:cs="Times New Roman"/>
      </w:rPr>
    </w:lvl>
  </w:abstractNum>
  <w:abstractNum w:abstractNumId="16" w15:restartNumberingAfterBreak="0">
    <w:nsid w:val="00000008"/>
    <w:multiLevelType w:val="singleLevel"/>
    <w:tmpl w:val="00000008"/>
    <w:name w:val="WW8Num8"/>
    <w:lvl w:ilvl="0">
      <w:start w:val="1"/>
      <w:numFmt w:val="bullet"/>
      <w:lvlText w:val=""/>
      <w:lvlJc w:val="left"/>
      <w:pPr>
        <w:tabs>
          <w:tab w:val="num" w:pos="720"/>
        </w:tabs>
      </w:pPr>
      <w:rPr>
        <w:rFonts w:ascii="Symbol" w:hAnsi="Symbol"/>
      </w:rPr>
    </w:lvl>
  </w:abstractNum>
  <w:abstractNum w:abstractNumId="17" w15:restartNumberingAfterBreak="0">
    <w:nsid w:val="00000009"/>
    <w:multiLevelType w:val="singleLevel"/>
    <w:tmpl w:val="00000009"/>
    <w:name w:val="WW8Num9"/>
    <w:lvl w:ilvl="0">
      <w:start w:val="1"/>
      <w:numFmt w:val="decimal"/>
      <w:lvlText w:val="%1."/>
      <w:lvlJc w:val="left"/>
      <w:pPr>
        <w:tabs>
          <w:tab w:val="num" w:pos="432"/>
        </w:tabs>
      </w:pPr>
      <w:rPr>
        <w:rFonts w:cs="Times New Roman"/>
      </w:rPr>
    </w:lvl>
  </w:abstractNum>
  <w:abstractNum w:abstractNumId="18" w15:restartNumberingAfterBreak="0">
    <w:nsid w:val="0000000A"/>
    <w:multiLevelType w:val="singleLevel"/>
    <w:tmpl w:val="0000000A"/>
    <w:name w:val="WW8Num10"/>
    <w:lvl w:ilvl="0">
      <w:start w:val="1"/>
      <w:numFmt w:val="bullet"/>
      <w:lvlText w:val=""/>
      <w:lvlJc w:val="left"/>
      <w:pPr>
        <w:tabs>
          <w:tab w:val="num" w:pos="360"/>
        </w:tabs>
      </w:pPr>
      <w:rPr>
        <w:rFonts w:ascii="Symbol" w:hAnsi="Symbol"/>
      </w:rPr>
    </w:lvl>
  </w:abstractNum>
  <w:abstractNum w:abstractNumId="19" w15:restartNumberingAfterBreak="0">
    <w:nsid w:val="0000000B"/>
    <w:multiLevelType w:val="singleLevel"/>
    <w:tmpl w:val="0000000B"/>
    <w:name w:val="WW8Num11"/>
    <w:lvl w:ilvl="0">
      <w:start w:val="1"/>
      <w:numFmt w:val="bullet"/>
      <w:lvlText w:val=""/>
      <w:lvlJc w:val="left"/>
      <w:pPr>
        <w:tabs>
          <w:tab w:val="num" w:pos="782"/>
        </w:tabs>
      </w:pPr>
      <w:rPr>
        <w:rFonts w:ascii="Symbol" w:hAnsi="Symbol"/>
      </w:rPr>
    </w:lvl>
  </w:abstractNum>
  <w:abstractNum w:abstractNumId="20" w15:restartNumberingAfterBreak="0">
    <w:nsid w:val="0000000C"/>
    <w:multiLevelType w:val="singleLevel"/>
    <w:tmpl w:val="0000000C"/>
    <w:name w:val="WW8Num12"/>
    <w:lvl w:ilvl="0">
      <w:start w:val="1"/>
      <w:numFmt w:val="bullet"/>
      <w:lvlText w:val=""/>
      <w:lvlJc w:val="left"/>
      <w:pPr>
        <w:tabs>
          <w:tab w:val="num" w:pos="1620"/>
        </w:tabs>
      </w:pPr>
      <w:rPr>
        <w:rFonts w:ascii="Symbol" w:hAnsi="Symbol"/>
      </w:rPr>
    </w:lvl>
  </w:abstractNum>
  <w:abstractNum w:abstractNumId="21" w15:restartNumberingAfterBreak="0">
    <w:nsid w:val="0000000D"/>
    <w:multiLevelType w:val="singleLevel"/>
    <w:tmpl w:val="0000000D"/>
    <w:name w:val="WW8Num13"/>
    <w:lvl w:ilvl="0">
      <w:start w:val="1"/>
      <w:numFmt w:val="decimal"/>
      <w:lvlText w:val="%1."/>
      <w:lvlJc w:val="left"/>
      <w:pPr>
        <w:tabs>
          <w:tab w:val="num" w:pos="720"/>
        </w:tabs>
      </w:pPr>
      <w:rPr>
        <w:rFonts w:cs="Times New Roman"/>
      </w:rPr>
    </w:lvl>
  </w:abstractNum>
  <w:abstractNum w:abstractNumId="22" w15:restartNumberingAfterBreak="0">
    <w:nsid w:val="0000000E"/>
    <w:multiLevelType w:val="singleLevel"/>
    <w:tmpl w:val="0000000E"/>
    <w:name w:val="WW8Num14"/>
    <w:lvl w:ilvl="0">
      <w:start w:val="1"/>
      <w:numFmt w:val="bullet"/>
      <w:lvlText w:val=""/>
      <w:lvlJc w:val="left"/>
      <w:pPr>
        <w:tabs>
          <w:tab w:val="num" w:pos="1080"/>
        </w:tabs>
      </w:pPr>
      <w:rPr>
        <w:rFonts w:ascii="Symbol" w:hAnsi="Symbol"/>
      </w:rPr>
    </w:lvl>
  </w:abstractNum>
  <w:abstractNum w:abstractNumId="23" w15:restartNumberingAfterBreak="0">
    <w:nsid w:val="0000000F"/>
    <w:multiLevelType w:val="singleLevel"/>
    <w:tmpl w:val="0000000F"/>
    <w:name w:val="WW8Num15"/>
    <w:lvl w:ilvl="0">
      <w:start w:val="1"/>
      <w:numFmt w:val="bullet"/>
      <w:lvlText w:val=""/>
      <w:lvlJc w:val="left"/>
      <w:pPr>
        <w:tabs>
          <w:tab w:val="num" w:pos="720"/>
        </w:tabs>
      </w:pPr>
      <w:rPr>
        <w:rFonts w:ascii="Symbol" w:hAnsi="Symbol"/>
      </w:rPr>
    </w:lvl>
  </w:abstractNum>
  <w:abstractNum w:abstractNumId="24" w15:restartNumberingAfterBreak="0">
    <w:nsid w:val="00000010"/>
    <w:multiLevelType w:val="singleLevel"/>
    <w:tmpl w:val="00000010"/>
    <w:name w:val="WW8Num16"/>
    <w:lvl w:ilvl="0">
      <w:start w:val="1"/>
      <w:numFmt w:val="decimal"/>
      <w:lvlText w:val="%1."/>
      <w:lvlJc w:val="left"/>
      <w:pPr>
        <w:tabs>
          <w:tab w:val="num" w:pos="720"/>
        </w:tabs>
      </w:pPr>
      <w:rPr>
        <w:rFonts w:cs="Times New Roman"/>
      </w:rPr>
    </w:lvl>
  </w:abstractNum>
  <w:abstractNum w:abstractNumId="25" w15:restartNumberingAfterBreak="0">
    <w:nsid w:val="00000011"/>
    <w:multiLevelType w:val="singleLevel"/>
    <w:tmpl w:val="00000011"/>
    <w:name w:val="WW8Num17"/>
    <w:lvl w:ilvl="0">
      <w:start w:val="1"/>
      <w:numFmt w:val="decimal"/>
      <w:lvlText w:val="%1."/>
      <w:lvlJc w:val="left"/>
      <w:pPr>
        <w:tabs>
          <w:tab w:val="num" w:pos="720"/>
        </w:tabs>
      </w:pPr>
      <w:rPr>
        <w:rFonts w:cs="Times New Roman"/>
      </w:rPr>
    </w:lvl>
  </w:abstractNum>
  <w:abstractNum w:abstractNumId="26" w15:restartNumberingAfterBreak="0">
    <w:nsid w:val="00000012"/>
    <w:multiLevelType w:val="singleLevel"/>
    <w:tmpl w:val="00000012"/>
    <w:name w:val="WW8Num18"/>
    <w:lvl w:ilvl="0">
      <w:start w:val="1"/>
      <w:numFmt w:val="decimal"/>
      <w:lvlText w:val="%1."/>
      <w:lvlJc w:val="left"/>
      <w:pPr>
        <w:tabs>
          <w:tab w:val="num" w:pos="720"/>
        </w:tabs>
      </w:pPr>
      <w:rPr>
        <w:rFonts w:cs="Times New Roman"/>
      </w:rPr>
    </w:lvl>
  </w:abstractNum>
  <w:abstractNum w:abstractNumId="27" w15:restartNumberingAfterBreak="0">
    <w:nsid w:val="00000013"/>
    <w:multiLevelType w:val="singleLevel"/>
    <w:tmpl w:val="00000013"/>
    <w:name w:val="WW8Num19"/>
    <w:lvl w:ilvl="0">
      <w:start w:val="1"/>
      <w:numFmt w:val="decimal"/>
      <w:lvlText w:val="%1."/>
      <w:lvlJc w:val="left"/>
      <w:pPr>
        <w:tabs>
          <w:tab w:val="num" w:pos="780"/>
        </w:tabs>
      </w:pPr>
      <w:rPr>
        <w:rFonts w:cs="Times New Roman"/>
      </w:rPr>
    </w:lvl>
  </w:abstractNum>
  <w:abstractNum w:abstractNumId="28" w15:restartNumberingAfterBreak="0">
    <w:nsid w:val="00000014"/>
    <w:multiLevelType w:val="multilevel"/>
    <w:tmpl w:val="00000014"/>
    <w:name w:val="WW8Num20"/>
    <w:lvl w:ilvl="0">
      <w:start w:val="1"/>
      <w:numFmt w:val="upperLetter"/>
      <w:pStyle w:val="NormalListAlpha"/>
      <w:lvlText w:val="Appendix %1:"/>
      <w:lvlJc w:val="left"/>
      <w:pPr>
        <w:tabs>
          <w:tab w:val="num" w:pos="1980"/>
        </w:tabs>
      </w:pPr>
      <w:rPr>
        <w:rFonts w:cs="Times New Roman"/>
      </w:rPr>
    </w:lvl>
    <w:lvl w:ilvl="1">
      <w:start w:val="1"/>
      <w:numFmt w:val="decimal"/>
      <w:lvlText w:val="%1.%2:"/>
      <w:lvlJc w:val="left"/>
      <w:pPr>
        <w:tabs>
          <w:tab w:val="num" w:pos="900"/>
        </w:tabs>
      </w:pPr>
      <w:rPr>
        <w:rFonts w:cs="Times New Roman"/>
      </w:rPr>
    </w:lvl>
    <w:lvl w:ilvl="2">
      <w:start w:val="1"/>
      <w:numFmt w:val="decimal"/>
      <w:lvlText w:val="%1.%2.%3:  "/>
      <w:lvlJc w:val="left"/>
      <w:pPr>
        <w:tabs>
          <w:tab w:val="num" w:pos="1620"/>
        </w:tabs>
      </w:pPr>
      <w:rPr>
        <w:rFonts w:cs="Times New Roman"/>
      </w:rPr>
    </w:lvl>
    <w:lvl w:ilvl="3">
      <w:start w:val="1"/>
      <w:numFmt w:val="decimal"/>
      <w:lvlText w:val="%1.%2.%3.%4"/>
      <w:lvlJc w:val="left"/>
      <w:pPr>
        <w:tabs>
          <w:tab w:val="num" w:pos="864"/>
        </w:tabs>
      </w:pPr>
      <w:rPr>
        <w:rFonts w:cs="Times New Roman"/>
      </w:rPr>
    </w:lvl>
    <w:lvl w:ilvl="4">
      <w:start w:val="1"/>
      <w:numFmt w:val="decimal"/>
      <w:lvlText w:val="%1.%2.%3.%4.%5"/>
      <w:lvlJc w:val="left"/>
      <w:pPr>
        <w:tabs>
          <w:tab w:val="num" w:pos="1008"/>
        </w:tabs>
      </w:pPr>
      <w:rPr>
        <w:rFonts w:cs="Times New Roman"/>
      </w:rPr>
    </w:lvl>
    <w:lvl w:ilvl="5">
      <w:start w:val="1"/>
      <w:numFmt w:val="decimal"/>
      <w:lvlText w:val="%1.%2.%3.%4.%5.%6"/>
      <w:lvlJc w:val="left"/>
      <w:pPr>
        <w:tabs>
          <w:tab w:val="num" w:pos="1152"/>
        </w:tabs>
      </w:pPr>
      <w:rPr>
        <w:rFonts w:cs="Times New Roman"/>
      </w:rPr>
    </w:lvl>
    <w:lvl w:ilvl="6">
      <w:start w:val="1"/>
      <w:numFmt w:val="decimal"/>
      <w:lvlText w:val="%1.%2.%3.%4.%5.%6.%7"/>
      <w:lvlJc w:val="left"/>
      <w:pPr>
        <w:tabs>
          <w:tab w:val="num" w:pos="1296"/>
        </w:tabs>
      </w:pPr>
      <w:rPr>
        <w:rFonts w:cs="Times New Roman"/>
      </w:rPr>
    </w:lvl>
    <w:lvl w:ilvl="7">
      <w:start w:val="1"/>
      <w:numFmt w:val="decimal"/>
      <w:lvlText w:val="%1.%2.%3.%4.%5.%6.%7.%8"/>
      <w:lvlJc w:val="left"/>
      <w:pPr>
        <w:tabs>
          <w:tab w:val="num" w:pos="1440"/>
        </w:tabs>
      </w:pPr>
      <w:rPr>
        <w:rFonts w:cs="Times New Roman"/>
      </w:rPr>
    </w:lvl>
    <w:lvl w:ilvl="8">
      <w:start w:val="1"/>
      <w:numFmt w:val="decimal"/>
      <w:lvlText w:val="%1.%2.%3.%4.%5.%6.%7.%8.%9"/>
      <w:lvlJc w:val="left"/>
      <w:pPr>
        <w:tabs>
          <w:tab w:val="num" w:pos="1584"/>
        </w:tabs>
      </w:pPr>
      <w:rPr>
        <w:rFonts w:cs="Times New Roman"/>
      </w:rPr>
    </w:lvl>
  </w:abstractNum>
  <w:abstractNum w:abstractNumId="29" w15:restartNumberingAfterBreak="0">
    <w:nsid w:val="00000015"/>
    <w:multiLevelType w:val="singleLevel"/>
    <w:tmpl w:val="00000015"/>
    <w:name w:val="WW8Num21"/>
    <w:lvl w:ilvl="0">
      <w:start w:val="1"/>
      <w:numFmt w:val="bullet"/>
      <w:lvlText w:val=""/>
      <w:lvlJc w:val="left"/>
      <w:pPr>
        <w:tabs>
          <w:tab w:val="num" w:pos="720"/>
        </w:tabs>
      </w:pPr>
      <w:rPr>
        <w:rFonts w:ascii="Symbol" w:hAnsi="Symbol"/>
      </w:rPr>
    </w:lvl>
  </w:abstractNum>
  <w:abstractNum w:abstractNumId="30" w15:restartNumberingAfterBreak="0">
    <w:nsid w:val="00000016"/>
    <w:multiLevelType w:val="singleLevel"/>
    <w:tmpl w:val="00000016"/>
    <w:name w:val="WW8Num22"/>
    <w:lvl w:ilvl="0">
      <w:start w:val="1"/>
      <w:numFmt w:val="bullet"/>
      <w:lvlText w:val=""/>
      <w:lvlJc w:val="left"/>
      <w:pPr>
        <w:tabs>
          <w:tab w:val="num" w:pos="720"/>
        </w:tabs>
      </w:pPr>
      <w:rPr>
        <w:rFonts w:ascii="Symbol" w:hAnsi="Symbol"/>
      </w:rPr>
    </w:lvl>
  </w:abstractNum>
  <w:abstractNum w:abstractNumId="31" w15:restartNumberingAfterBreak="0">
    <w:nsid w:val="00000017"/>
    <w:multiLevelType w:val="singleLevel"/>
    <w:tmpl w:val="00000017"/>
    <w:name w:val="WW8Num23"/>
    <w:lvl w:ilvl="0">
      <w:start w:val="1"/>
      <w:numFmt w:val="bullet"/>
      <w:lvlText w:val=""/>
      <w:lvlJc w:val="left"/>
      <w:pPr>
        <w:tabs>
          <w:tab w:val="num" w:pos="720"/>
        </w:tabs>
      </w:pPr>
      <w:rPr>
        <w:rFonts w:ascii="Symbol" w:hAnsi="Symbol"/>
      </w:rPr>
    </w:lvl>
  </w:abstractNum>
  <w:abstractNum w:abstractNumId="32" w15:restartNumberingAfterBreak="0">
    <w:nsid w:val="00000018"/>
    <w:multiLevelType w:val="singleLevel"/>
    <w:tmpl w:val="00000018"/>
    <w:name w:val="WW8Num24"/>
    <w:lvl w:ilvl="0">
      <w:start w:val="1"/>
      <w:numFmt w:val="decimal"/>
      <w:lvlText w:val="%1."/>
      <w:lvlJc w:val="left"/>
      <w:pPr>
        <w:tabs>
          <w:tab w:val="num" w:pos="720"/>
        </w:tabs>
      </w:pPr>
      <w:rPr>
        <w:rFonts w:cs="Times New Roman"/>
      </w:rPr>
    </w:lvl>
  </w:abstractNum>
  <w:abstractNum w:abstractNumId="33" w15:restartNumberingAfterBreak="0">
    <w:nsid w:val="00000019"/>
    <w:multiLevelType w:val="singleLevel"/>
    <w:tmpl w:val="00000019"/>
    <w:name w:val="WW8Num25"/>
    <w:lvl w:ilvl="0">
      <w:start w:val="1"/>
      <w:numFmt w:val="decimal"/>
      <w:lvlText w:val="%1."/>
      <w:lvlJc w:val="left"/>
      <w:pPr>
        <w:tabs>
          <w:tab w:val="num" w:pos="720"/>
        </w:tabs>
      </w:pPr>
      <w:rPr>
        <w:rFonts w:cs="Times New Roman"/>
      </w:rPr>
    </w:lvl>
  </w:abstractNum>
  <w:abstractNum w:abstractNumId="34" w15:restartNumberingAfterBreak="0">
    <w:nsid w:val="0000001A"/>
    <w:multiLevelType w:val="singleLevel"/>
    <w:tmpl w:val="0000001A"/>
    <w:name w:val="WW8Num26"/>
    <w:lvl w:ilvl="0">
      <w:start w:val="1"/>
      <w:numFmt w:val="decimal"/>
      <w:lvlText w:val="%1."/>
      <w:lvlJc w:val="left"/>
      <w:pPr>
        <w:tabs>
          <w:tab w:val="num" w:pos="720"/>
        </w:tabs>
      </w:pPr>
      <w:rPr>
        <w:rFonts w:cs="Times New Roman"/>
      </w:rPr>
    </w:lvl>
  </w:abstractNum>
  <w:abstractNum w:abstractNumId="35" w15:restartNumberingAfterBreak="0">
    <w:nsid w:val="0000001B"/>
    <w:multiLevelType w:val="singleLevel"/>
    <w:tmpl w:val="0000001B"/>
    <w:name w:val="WW8Num27"/>
    <w:lvl w:ilvl="0">
      <w:start w:val="1"/>
      <w:numFmt w:val="bullet"/>
      <w:lvlText w:val=""/>
      <w:lvlJc w:val="left"/>
      <w:pPr>
        <w:tabs>
          <w:tab w:val="num" w:pos="360"/>
        </w:tabs>
      </w:pPr>
      <w:rPr>
        <w:rFonts w:ascii="Symbol" w:hAnsi="Symbol"/>
      </w:rPr>
    </w:lvl>
  </w:abstractNum>
  <w:abstractNum w:abstractNumId="36" w15:restartNumberingAfterBreak="0">
    <w:nsid w:val="0000001C"/>
    <w:multiLevelType w:val="singleLevel"/>
    <w:tmpl w:val="0000001C"/>
    <w:name w:val="WW8Num28"/>
    <w:lvl w:ilvl="0">
      <w:start w:val="1"/>
      <w:numFmt w:val="bullet"/>
      <w:lvlText w:val=""/>
      <w:lvlJc w:val="left"/>
      <w:pPr>
        <w:tabs>
          <w:tab w:val="num" w:pos="1620"/>
        </w:tabs>
      </w:pPr>
      <w:rPr>
        <w:rFonts w:ascii="Symbol" w:hAnsi="Symbol"/>
      </w:rPr>
    </w:lvl>
  </w:abstractNum>
  <w:abstractNum w:abstractNumId="37" w15:restartNumberingAfterBreak="0">
    <w:nsid w:val="0000001D"/>
    <w:multiLevelType w:val="singleLevel"/>
    <w:tmpl w:val="0000001D"/>
    <w:name w:val="WW8Num29"/>
    <w:lvl w:ilvl="0">
      <w:start w:val="1"/>
      <w:numFmt w:val="decimal"/>
      <w:lvlText w:val="%1."/>
      <w:lvlJc w:val="left"/>
      <w:pPr>
        <w:tabs>
          <w:tab w:val="num" w:pos="720"/>
        </w:tabs>
      </w:pPr>
      <w:rPr>
        <w:rFonts w:cs="Times New Roman"/>
      </w:rPr>
    </w:lvl>
  </w:abstractNum>
  <w:abstractNum w:abstractNumId="38" w15:restartNumberingAfterBreak="0">
    <w:nsid w:val="0000001E"/>
    <w:multiLevelType w:val="multilevel"/>
    <w:tmpl w:val="0000001E"/>
    <w:name w:val="WW8Num30"/>
    <w:lvl w:ilvl="0">
      <w:start w:val="1"/>
      <w:numFmt w:val="decimal"/>
      <w:pStyle w:val="ListNumber1"/>
      <w:lvlText w:val="%1."/>
      <w:lvlJc w:val="left"/>
      <w:pPr>
        <w:tabs>
          <w:tab w:val="num" w:pos="900"/>
        </w:tabs>
      </w:pPr>
      <w:rPr>
        <w:rFonts w:cs="Times New Roman"/>
      </w:rPr>
    </w:lvl>
    <w:lvl w:ilvl="1">
      <w:start w:val="1"/>
      <w:numFmt w:val="decimal"/>
      <w:lvlText w:val="%2."/>
      <w:lvlJc w:val="left"/>
      <w:pPr>
        <w:tabs>
          <w:tab w:val="num" w:pos="1440"/>
        </w:tabs>
      </w:pPr>
      <w:rPr>
        <w:rFonts w:cs="Times New Roman"/>
      </w:rPr>
    </w:lvl>
    <w:lvl w:ilvl="2">
      <w:start w:val="1"/>
      <w:numFmt w:val="decimal"/>
      <w:lvlText w:val="%3."/>
      <w:lvlJc w:val="left"/>
      <w:pPr>
        <w:tabs>
          <w:tab w:val="num" w:pos="1440"/>
        </w:tabs>
      </w:pPr>
      <w:rPr>
        <w:rFonts w:cs="Times New Roman"/>
      </w:rPr>
    </w:lvl>
    <w:lvl w:ilvl="3">
      <w:start w:val="1"/>
      <w:numFmt w:val="decimal"/>
      <w:lvlText w:val="%4."/>
      <w:lvlJc w:val="left"/>
      <w:pPr>
        <w:tabs>
          <w:tab w:val="num" w:pos="1800"/>
        </w:tabs>
      </w:pPr>
      <w:rPr>
        <w:rFonts w:cs="Times New Roman"/>
      </w:rPr>
    </w:lvl>
    <w:lvl w:ilvl="4">
      <w:start w:val="1"/>
      <w:numFmt w:val="decimal"/>
      <w:lvlText w:val="%5."/>
      <w:lvlJc w:val="left"/>
      <w:pPr>
        <w:tabs>
          <w:tab w:val="num" w:pos="2160"/>
        </w:tabs>
      </w:pPr>
      <w:rPr>
        <w:rFonts w:cs="Times New Roman"/>
      </w:rPr>
    </w:lvl>
    <w:lvl w:ilvl="5">
      <w:start w:val="1"/>
      <w:numFmt w:val="decimal"/>
      <w:lvlText w:val="%6."/>
      <w:lvlJc w:val="left"/>
      <w:pPr>
        <w:tabs>
          <w:tab w:val="num" w:pos="2520"/>
        </w:tabs>
      </w:pPr>
      <w:rPr>
        <w:rFonts w:cs="Times New Roman"/>
      </w:rPr>
    </w:lvl>
    <w:lvl w:ilvl="6">
      <w:start w:val="1"/>
      <w:numFmt w:val="decimal"/>
      <w:lvlText w:val="%7."/>
      <w:lvlJc w:val="left"/>
      <w:pPr>
        <w:tabs>
          <w:tab w:val="num" w:pos="2880"/>
        </w:tabs>
      </w:pPr>
      <w:rPr>
        <w:rFonts w:cs="Times New Roman"/>
      </w:rPr>
    </w:lvl>
    <w:lvl w:ilvl="7">
      <w:start w:val="1"/>
      <w:numFmt w:val="decimal"/>
      <w:lvlText w:val="%8."/>
      <w:lvlJc w:val="left"/>
      <w:pPr>
        <w:tabs>
          <w:tab w:val="num" w:pos="3240"/>
        </w:tabs>
      </w:pPr>
      <w:rPr>
        <w:rFonts w:cs="Times New Roman"/>
      </w:rPr>
    </w:lvl>
    <w:lvl w:ilvl="8">
      <w:start w:val="1"/>
      <w:numFmt w:val="decimal"/>
      <w:lvlText w:val="%9."/>
      <w:lvlJc w:val="left"/>
      <w:pPr>
        <w:tabs>
          <w:tab w:val="num" w:pos="3600"/>
        </w:tabs>
      </w:pPr>
      <w:rPr>
        <w:rFonts w:cs="Times New Roman"/>
      </w:rPr>
    </w:lvl>
  </w:abstractNum>
  <w:abstractNum w:abstractNumId="39" w15:restartNumberingAfterBreak="0">
    <w:nsid w:val="0000001F"/>
    <w:multiLevelType w:val="multilevel"/>
    <w:tmpl w:val="0000001F"/>
    <w:name w:val="WW8Num31"/>
    <w:lvl w:ilvl="0">
      <w:start w:val="1"/>
      <w:numFmt w:val="decimal"/>
      <w:lvlText w:val="%1."/>
      <w:lvlJc w:val="left"/>
      <w:pPr>
        <w:tabs>
          <w:tab w:val="num" w:pos="900"/>
        </w:tabs>
      </w:pPr>
      <w:rPr>
        <w:rFonts w:cs="Times New Roman"/>
      </w:rPr>
    </w:lvl>
    <w:lvl w:ilvl="1">
      <w:start w:val="1"/>
      <w:numFmt w:val="decimal"/>
      <w:lvlText w:val="%2."/>
      <w:lvlJc w:val="left"/>
      <w:pPr>
        <w:tabs>
          <w:tab w:val="num" w:pos="1080"/>
        </w:tabs>
      </w:pPr>
      <w:rPr>
        <w:rFonts w:cs="Times New Roman"/>
      </w:rPr>
    </w:lvl>
    <w:lvl w:ilvl="2">
      <w:start w:val="1"/>
      <w:numFmt w:val="decimal"/>
      <w:lvlText w:val="%3."/>
      <w:lvlJc w:val="left"/>
      <w:pPr>
        <w:tabs>
          <w:tab w:val="num" w:pos="1440"/>
        </w:tabs>
      </w:pPr>
      <w:rPr>
        <w:rFonts w:cs="Times New Roman"/>
      </w:rPr>
    </w:lvl>
    <w:lvl w:ilvl="3">
      <w:start w:val="1"/>
      <w:numFmt w:val="decimal"/>
      <w:lvlText w:val="%4."/>
      <w:lvlJc w:val="left"/>
      <w:pPr>
        <w:tabs>
          <w:tab w:val="num" w:pos="1800"/>
        </w:tabs>
      </w:pPr>
      <w:rPr>
        <w:rFonts w:cs="Times New Roman"/>
      </w:rPr>
    </w:lvl>
    <w:lvl w:ilvl="4">
      <w:start w:val="1"/>
      <w:numFmt w:val="decimal"/>
      <w:lvlText w:val="%5."/>
      <w:lvlJc w:val="left"/>
      <w:pPr>
        <w:tabs>
          <w:tab w:val="num" w:pos="2160"/>
        </w:tabs>
      </w:pPr>
      <w:rPr>
        <w:rFonts w:cs="Times New Roman"/>
      </w:rPr>
    </w:lvl>
    <w:lvl w:ilvl="5">
      <w:start w:val="1"/>
      <w:numFmt w:val="decimal"/>
      <w:lvlText w:val="%6."/>
      <w:lvlJc w:val="left"/>
      <w:pPr>
        <w:tabs>
          <w:tab w:val="num" w:pos="2520"/>
        </w:tabs>
      </w:pPr>
      <w:rPr>
        <w:rFonts w:cs="Times New Roman"/>
      </w:rPr>
    </w:lvl>
    <w:lvl w:ilvl="6">
      <w:start w:val="1"/>
      <w:numFmt w:val="decimal"/>
      <w:lvlText w:val="%7."/>
      <w:lvlJc w:val="left"/>
      <w:pPr>
        <w:tabs>
          <w:tab w:val="num" w:pos="2880"/>
        </w:tabs>
      </w:pPr>
      <w:rPr>
        <w:rFonts w:cs="Times New Roman"/>
      </w:rPr>
    </w:lvl>
    <w:lvl w:ilvl="7">
      <w:start w:val="1"/>
      <w:numFmt w:val="decimal"/>
      <w:lvlText w:val="%8."/>
      <w:lvlJc w:val="left"/>
      <w:pPr>
        <w:tabs>
          <w:tab w:val="num" w:pos="3240"/>
        </w:tabs>
      </w:pPr>
      <w:rPr>
        <w:rFonts w:cs="Times New Roman"/>
      </w:rPr>
    </w:lvl>
    <w:lvl w:ilvl="8">
      <w:start w:val="1"/>
      <w:numFmt w:val="decimal"/>
      <w:lvlText w:val="%9."/>
      <w:lvlJc w:val="left"/>
      <w:pPr>
        <w:tabs>
          <w:tab w:val="num" w:pos="3600"/>
        </w:tabs>
      </w:pPr>
      <w:rPr>
        <w:rFonts w:cs="Times New Roman"/>
      </w:rPr>
    </w:lvl>
  </w:abstractNum>
  <w:abstractNum w:abstractNumId="40" w15:restartNumberingAfterBreak="0">
    <w:nsid w:val="00000020"/>
    <w:multiLevelType w:val="multilevel"/>
    <w:tmpl w:val="00000020"/>
    <w:name w:val="WW8Num32"/>
    <w:lvl w:ilvl="0">
      <w:start w:val="1"/>
      <w:numFmt w:val="decimal"/>
      <w:lvlText w:val="%1."/>
      <w:lvlJc w:val="left"/>
      <w:pPr>
        <w:tabs>
          <w:tab w:val="num" w:pos="900"/>
        </w:tabs>
      </w:pPr>
      <w:rPr>
        <w:rFonts w:cs="Times New Roman"/>
      </w:rPr>
    </w:lvl>
    <w:lvl w:ilvl="1">
      <w:start w:val="1"/>
      <w:numFmt w:val="decimal"/>
      <w:lvlText w:val="%2."/>
      <w:lvlJc w:val="left"/>
      <w:pPr>
        <w:tabs>
          <w:tab w:val="num" w:pos="1080"/>
        </w:tabs>
      </w:pPr>
      <w:rPr>
        <w:rFonts w:cs="Times New Roman"/>
      </w:rPr>
    </w:lvl>
    <w:lvl w:ilvl="2">
      <w:start w:val="1"/>
      <w:numFmt w:val="decimal"/>
      <w:lvlText w:val="%3."/>
      <w:lvlJc w:val="left"/>
      <w:pPr>
        <w:tabs>
          <w:tab w:val="num" w:pos="1440"/>
        </w:tabs>
      </w:pPr>
      <w:rPr>
        <w:rFonts w:cs="Times New Roman"/>
      </w:rPr>
    </w:lvl>
    <w:lvl w:ilvl="3">
      <w:start w:val="1"/>
      <w:numFmt w:val="decimal"/>
      <w:lvlText w:val="%4."/>
      <w:lvlJc w:val="left"/>
      <w:pPr>
        <w:tabs>
          <w:tab w:val="num" w:pos="1800"/>
        </w:tabs>
      </w:pPr>
      <w:rPr>
        <w:rFonts w:cs="Times New Roman"/>
      </w:rPr>
    </w:lvl>
    <w:lvl w:ilvl="4">
      <w:start w:val="1"/>
      <w:numFmt w:val="decimal"/>
      <w:lvlText w:val="%5."/>
      <w:lvlJc w:val="left"/>
      <w:pPr>
        <w:tabs>
          <w:tab w:val="num" w:pos="2160"/>
        </w:tabs>
      </w:pPr>
      <w:rPr>
        <w:rFonts w:cs="Times New Roman"/>
      </w:rPr>
    </w:lvl>
    <w:lvl w:ilvl="5">
      <w:start w:val="1"/>
      <w:numFmt w:val="decimal"/>
      <w:lvlText w:val="%6."/>
      <w:lvlJc w:val="left"/>
      <w:pPr>
        <w:tabs>
          <w:tab w:val="num" w:pos="2520"/>
        </w:tabs>
      </w:pPr>
      <w:rPr>
        <w:rFonts w:cs="Times New Roman"/>
      </w:rPr>
    </w:lvl>
    <w:lvl w:ilvl="6">
      <w:start w:val="1"/>
      <w:numFmt w:val="decimal"/>
      <w:lvlText w:val="%7."/>
      <w:lvlJc w:val="left"/>
      <w:pPr>
        <w:tabs>
          <w:tab w:val="num" w:pos="2880"/>
        </w:tabs>
      </w:pPr>
      <w:rPr>
        <w:rFonts w:cs="Times New Roman"/>
      </w:rPr>
    </w:lvl>
    <w:lvl w:ilvl="7">
      <w:start w:val="1"/>
      <w:numFmt w:val="decimal"/>
      <w:lvlText w:val="%8."/>
      <w:lvlJc w:val="left"/>
      <w:pPr>
        <w:tabs>
          <w:tab w:val="num" w:pos="3240"/>
        </w:tabs>
      </w:pPr>
      <w:rPr>
        <w:rFonts w:cs="Times New Roman"/>
      </w:rPr>
    </w:lvl>
    <w:lvl w:ilvl="8">
      <w:start w:val="1"/>
      <w:numFmt w:val="decimal"/>
      <w:lvlText w:val="%9."/>
      <w:lvlJc w:val="left"/>
      <w:pPr>
        <w:tabs>
          <w:tab w:val="num" w:pos="3600"/>
        </w:tabs>
      </w:pPr>
      <w:rPr>
        <w:rFonts w:cs="Times New Roman"/>
      </w:rPr>
    </w:lvl>
  </w:abstractNum>
  <w:abstractNum w:abstractNumId="41" w15:restartNumberingAfterBreak="0">
    <w:nsid w:val="00000021"/>
    <w:multiLevelType w:val="multilevel"/>
    <w:tmpl w:val="00000021"/>
    <w:name w:val="WW8Num33"/>
    <w:lvl w:ilvl="0">
      <w:start w:val="1"/>
      <w:numFmt w:val="bullet"/>
      <w:lvlText w:val=""/>
      <w:lvlJc w:val="left"/>
      <w:pPr>
        <w:tabs>
          <w:tab w:val="num" w:pos="720"/>
        </w:tabs>
      </w:pPr>
      <w:rPr>
        <w:rFonts w:ascii="Symbol" w:hAnsi="Symbol"/>
        <w:sz w:val="18"/>
      </w:rPr>
    </w:lvl>
    <w:lvl w:ilvl="1">
      <w:start w:val="1"/>
      <w:numFmt w:val="bullet"/>
      <w:lvlText w:val=""/>
      <w:lvlJc w:val="left"/>
      <w:pPr>
        <w:tabs>
          <w:tab w:val="num" w:pos="1080"/>
        </w:tabs>
      </w:pPr>
      <w:rPr>
        <w:rFonts w:ascii="Wingdings 2" w:hAnsi="Wingdings 2"/>
        <w:sz w:val="18"/>
      </w:rPr>
    </w:lvl>
    <w:lvl w:ilvl="2">
      <w:start w:val="1"/>
      <w:numFmt w:val="bullet"/>
      <w:lvlText w:val="■"/>
      <w:lvlJc w:val="left"/>
      <w:pPr>
        <w:tabs>
          <w:tab w:val="num" w:pos="1440"/>
        </w:tabs>
      </w:pPr>
      <w:rPr>
        <w:rFonts w:ascii="StarSymbol" w:eastAsia="StarSymbol"/>
        <w:sz w:val="18"/>
      </w:rPr>
    </w:lvl>
    <w:lvl w:ilvl="3">
      <w:start w:val="1"/>
      <w:numFmt w:val="bullet"/>
      <w:lvlText w:val=""/>
      <w:lvlJc w:val="left"/>
      <w:pPr>
        <w:tabs>
          <w:tab w:val="num" w:pos="1800"/>
        </w:tabs>
      </w:pPr>
      <w:rPr>
        <w:rFonts w:ascii="Wingdings" w:hAnsi="Wingdings"/>
        <w:sz w:val="18"/>
      </w:rPr>
    </w:lvl>
    <w:lvl w:ilvl="4">
      <w:start w:val="1"/>
      <w:numFmt w:val="bullet"/>
      <w:lvlText w:val=""/>
      <w:lvlJc w:val="left"/>
      <w:pPr>
        <w:tabs>
          <w:tab w:val="num" w:pos="2160"/>
        </w:tabs>
      </w:pPr>
      <w:rPr>
        <w:rFonts w:ascii="Wingdings 2" w:hAnsi="Wingdings 2"/>
        <w:sz w:val="18"/>
      </w:rPr>
    </w:lvl>
    <w:lvl w:ilvl="5">
      <w:start w:val="1"/>
      <w:numFmt w:val="bullet"/>
      <w:lvlText w:val="■"/>
      <w:lvlJc w:val="left"/>
      <w:pPr>
        <w:tabs>
          <w:tab w:val="num" w:pos="2520"/>
        </w:tabs>
      </w:pPr>
      <w:rPr>
        <w:rFonts w:ascii="StarSymbol" w:eastAsia="StarSymbol"/>
        <w:sz w:val="18"/>
      </w:rPr>
    </w:lvl>
    <w:lvl w:ilvl="6">
      <w:start w:val="1"/>
      <w:numFmt w:val="bullet"/>
      <w:lvlText w:val=""/>
      <w:lvlJc w:val="left"/>
      <w:pPr>
        <w:tabs>
          <w:tab w:val="num" w:pos="2880"/>
        </w:tabs>
      </w:pPr>
      <w:rPr>
        <w:rFonts w:ascii="Wingdings" w:hAnsi="Wingdings"/>
        <w:sz w:val="18"/>
      </w:rPr>
    </w:lvl>
    <w:lvl w:ilvl="7">
      <w:start w:val="1"/>
      <w:numFmt w:val="bullet"/>
      <w:lvlText w:val=""/>
      <w:lvlJc w:val="left"/>
      <w:pPr>
        <w:tabs>
          <w:tab w:val="num" w:pos="3240"/>
        </w:tabs>
      </w:pPr>
      <w:rPr>
        <w:rFonts w:ascii="Wingdings 2" w:hAnsi="Wingdings 2"/>
        <w:sz w:val="18"/>
      </w:rPr>
    </w:lvl>
    <w:lvl w:ilvl="8">
      <w:start w:val="1"/>
      <w:numFmt w:val="bullet"/>
      <w:lvlText w:val="■"/>
      <w:lvlJc w:val="left"/>
      <w:pPr>
        <w:tabs>
          <w:tab w:val="num" w:pos="3600"/>
        </w:tabs>
      </w:pPr>
      <w:rPr>
        <w:rFonts w:ascii="StarSymbol" w:eastAsia="StarSymbol"/>
        <w:sz w:val="18"/>
      </w:rPr>
    </w:lvl>
  </w:abstractNum>
  <w:abstractNum w:abstractNumId="42" w15:restartNumberingAfterBreak="0">
    <w:nsid w:val="00000022"/>
    <w:multiLevelType w:val="multilevel"/>
    <w:tmpl w:val="00000022"/>
    <w:name w:val="WW8Num34"/>
    <w:lvl w:ilvl="0">
      <w:start w:val="1"/>
      <w:numFmt w:val="bullet"/>
      <w:lvlText w:val=""/>
      <w:lvlJc w:val="left"/>
      <w:pPr>
        <w:tabs>
          <w:tab w:val="num" w:pos="720"/>
        </w:tabs>
      </w:pPr>
      <w:rPr>
        <w:rFonts w:ascii="Symbol" w:hAnsi="Symbol"/>
        <w:sz w:val="18"/>
      </w:rPr>
    </w:lvl>
    <w:lvl w:ilvl="1">
      <w:start w:val="1"/>
      <w:numFmt w:val="bullet"/>
      <w:lvlText w:val=""/>
      <w:lvlJc w:val="left"/>
      <w:pPr>
        <w:tabs>
          <w:tab w:val="num" w:pos="1080"/>
        </w:tabs>
      </w:pPr>
      <w:rPr>
        <w:rFonts w:ascii="Wingdings 2" w:hAnsi="Wingdings 2"/>
        <w:sz w:val="18"/>
      </w:rPr>
    </w:lvl>
    <w:lvl w:ilvl="2">
      <w:start w:val="1"/>
      <w:numFmt w:val="bullet"/>
      <w:lvlText w:val="■"/>
      <w:lvlJc w:val="left"/>
      <w:pPr>
        <w:tabs>
          <w:tab w:val="num" w:pos="1440"/>
        </w:tabs>
      </w:pPr>
      <w:rPr>
        <w:rFonts w:ascii="StarSymbol" w:eastAsia="StarSymbol"/>
        <w:sz w:val="18"/>
      </w:rPr>
    </w:lvl>
    <w:lvl w:ilvl="3">
      <w:start w:val="1"/>
      <w:numFmt w:val="bullet"/>
      <w:lvlText w:val=""/>
      <w:lvlJc w:val="left"/>
      <w:pPr>
        <w:tabs>
          <w:tab w:val="num" w:pos="1800"/>
        </w:tabs>
      </w:pPr>
      <w:rPr>
        <w:rFonts w:ascii="Wingdings" w:hAnsi="Wingdings"/>
        <w:sz w:val="18"/>
      </w:rPr>
    </w:lvl>
    <w:lvl w:ilvl="4">
      <w:start w:val="1"/>
      <w:numFmt w:val="bullet"/>
      <w:lvlText w:val=""/>
      <w:lvlJc w:val="left"/>
      <w:pPr>
        <w:tabs>
          <w:tab w:val="num" w:pos="2160"/>
        </w:tabs>
      </w:pPr>
      <w:rPr>
        <w:rFonts w:ascii="Wingdings 2" w:hAnsi="Wingdings 2"/>
        <w:sz w:val="18"/>
      </w:rPr>
    </w:lvl>
    <w:lvl w:ilvl="5">
      <w:start w:val="1"/>
      <w:numFmt w:val="bullet"/>
      <w:lvlText w:val="■"/>
      <w:lvlJc w:val="left"/>
      <w:pPr>
        <w:tabs>
          <w:tab w:val="num" w:pos="2520"/>
        </w:tabs>
      </w:pPr>
      <w:rPr>
        <w:rFonts w:ascii="StarSymbol" w:eastAsia="StarSymbol"/>
        <w:sz w:val="18"/>
      </w:rPr>
    </w:lvl>
    <w:lvl w:ilvl="6">
      <w:start w:val="1"/>
      <w:numFmt w:val="bullet"/>
      <w:lvlText w:val=""/>
      <w:lvlJc w:val="left"/>
      <w:pPr>
        <w:tabs>
          <w:tab w:val="num" w:pos="2880"/>
        </w:tabs>
      </w:pPr>
      <w:rPr>
        <w:rFonts w:ascii="Wingdings" w:hAnsi="Wingdings"/>
        <w:sz w:val="18"/>
      </w:rPr>
    </w:lvl>
    <w:lvl w:ilvl="7">
      <w:start w:val="1"/>
      <w:numFmt w:val="bullet"/>
      <w:lvlText w:val=""/>
      <w:lvlJc w:val="left"/>
      <w:pPr>
        <w:tabs>
          <w:tab w:val="num" w:pos="3240"/>
        </w:tabs>
      </w:pPr>
      <w:rPr>
        <w:rFonts w:ascii="Wingdings 2" w:hAnsi="Wingdings 2"/>
        <w:sz w:val="18"/>
      </w:rPr>
    </w:lvl>
    <w:lvl w:ilvl="8">
      <w:start w:val="1"/>
      <w:numFmt w:val="bullet"/>
      <w:lvlText w:val="■"/>
      <w:lvlJc w:val="left"/>
      <w:pPr>
        <w:tabs>
          <w:tab w:val="num" w:pos="3600"/>
        </w:tabs>
      </w:pPr>
      <w:rPr>
        <w:rFonts w:ascii="StarSymbol" w:eastAsia="StarSymbol"/>
        <w:sz w:val="18"/>
      </w:rPr>
    </w:lvl>
  </w:abstractNum>
  <w:abstractNum w:abstractNumId="43" w15:restartNumberingAfterBreak="0">
    <w:nsid w:val="0BDB7176"/>
    <w:multiLevelType w:val="multilevel"/>
    <w:tmpl w:val="2E12B234"/>
    <w:name w:val="WW8Num132"/>
    <w:lvl w:ilvl="0">
      <w:start w:val="20"/>
      <w:numFmt w:val="upperLetter"/>
      <w:lvlText w:val="Appendix %1:"/>
      <w:lvlJc w:val="left"/>
      <w:pPr>
        <w:tabs>
          <w:tab w:val="num" w:pos="1980"/>
        </w:tabs>
        <w:ind w:left="1980" w:hanging="1980"/>
      </w:pPr>
      <w:rPr>
        <w:rFonts w:cs="Times New Roman" w:hint="default"/>
      </w:rPr>
    </w:lvl>
    <w:lvl w:ilvl="1">
      <w:start w:val="1"/>
      <w:numFmt w:val="none"/>
      <w:suff w:val="nothing"/>
      <w:lvlText w:val="E.7:"/>
      <w:lvlJc w:val="left"/>
      <w:pPr>
        <w:ind w:left="1140" w:hanging="900"/>
      </w:pPr>
      <w:rPr>
        <w:rFonts w:cs="Times New Roman" w:hint="default"/>
      </w:rPr>
    </w:lvl>
    <w:lvl w:ilvl="2">
      <w:start w:val="1"/>
      <w:numFmt w:val="decimal"/>
      <w:lvlText w:val="%1.%3:  "/>
      <w:lvlJc w:val="left"/>
      <w:pPr>
        <w:tabs>
          <w:tab w:val="num" w:pos="1080"/>
        </w:tabs>
        <w:ind w:left="1080" w:hanging="1080"/>
      </w:pPr>
      <w:rPr>
        <w:rFonts w:cs="Times New Roman" w:hint="default"/>
      </w:rPr>
    </w:lvl>
    <w:lvl w:ilvl="3">
      <w:start w:val="1"/>
      <w:numFmt w:val="decimal"/>
      <w:lvlText w:val="%1.%3.%4"/>
      <w:lvlJc w:val="left"/>
      <w:pPr>
        <w:tabs>
          <w:tab w:val="num" w:pos="864"/>
        </w:tabs>
        <w:ind w:left="864" w:hanging="864"/>
      </w:pPr>
      <w:rPr>
        <w:rFonts w:cs="Times New Roman" w:hint="default"/>
      </w:rPr>
    </w:lvl>
    <w:lvl w:ilvl="4">
      <w:start w:val="1"/>
      <w:numFmt w:val="decimal"/>
      <w:lvlText w:val="%1.%3.%4.%5"/>
      <w:lvlJc w:val="left"/>
      <w:pPr>
        <w:tabs>
          <w:tab w:val="num" w:pos="1008"/>
        </w:tabs>
        <w:ind w:left="1008" w:hanging="1008"/>
      </w:pPr>
      <w:rPr>
        <w:rFonts w:cs="Times New Roman" w:hint="default"/>
      </w:rPr>
    </w:lvl>
    <w:lvl w:ilvl="5">
      <w:start w:val="1"/>
      <w:numFmt w:val="decimal"/>
      <w:lvlText w:val="%1.%3.%4.%5.%6"/>
      <w:lvlJc w:val="left"/>
      <w:pPr>
        <w:tabs>
          <w:tab w:val="num" w:pos="1152"/>
        </w:tabs>
        <w:ind w:left="1152" w:hanging="1152"/>
      </w:pPr>
      <w:rPr>
        <w:rFonts w:cs="Times New Roman" w:hint="default"/>
      </w:rPr>
    </w:lvl>
    <w:lvl w:ilvl="6">
      <w:start w:val="1"/>
      <w:numFmt w:val="decimal"/>
      <w:lvlText w:val="%1.%3.%4.%5.%6.%7"/>
      <w:lvlJc w:val="left"/>
      <w:pPr>
        <w:tabs>
          <w:tab w:val="num" w:pos="1296"/>
        </w:tabs>
        <w:ind w:left="1296" w:hanging="1296"/>
      </w:pPr>
      <w:rPr>
        <w:rFonts w:cs="Times New Roman" w:hint="default"/>
      </w:rPr>
    </w:lvl>
    <w:lvl w:ilvl="7">
      <w:start w:val="1"/>
      <w:numFmt w:val="decimal"/>
      <w:lvlText w:val="%1.%3.%4.%5.%6.%7.%8"/>
      <w:lvlJc w:val="left"/>
      <w:pPr>
        <w:tabs>
          <w:tab w:val="num" w:pos="1440"/>
        </w:tabs>
        <w:ind w:left="1440" w:hanging="1440"/>
      </w:pPr>
      <w:rPr>
        <w:rFonts w:cs="Times New Roman" w:hint="default"/>
      </w:rPr>
    </w:lvl>
    <w:lvl w:ilvl="8">
      <w:start w:val="1"/>
      <w:numFmt w:val="decimal"/>
      <w:lvlText w:val="%1.%3.%4.%5.%6.%7.%8.%9"/>
      <w:lvlJc w:val="left"/>
      <w:pPr>
        <w:tabs>
          <w:tab w:val="num" w:pos="1584"/>
        </w:tabs>
        <w:ind w:left="1584" w:hanging="1584"/>
      </w:pPr>
      <w:rPr>
        <w:rFonts w:cs="Times New Roman" w:hint="default"/>
      </w:rPr>
    </w:lvl>
  </w:abstractNum>
  <w:abstractNum w:abstractNumId="44" w15:restartNumberingAfterBreak="0">
    <w:nsid w:val="0BE6155E"/>
    <w:multiLevelType w:val="hybridMultilevel"/>
    <w:tmpl w:val="97ECD6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0BF02826"/>
    <w:multiLevelType w:val="hybridMultilevel"/>
    <w:tmpl w:val="086698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0CB532CF"/>
    <w:multiLevelType w:val="hybridMultilevel"/>
    <w:tmpl w:val="7E0E77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0F3637A0"/>
    <w:multiLevelType w:val="hybridMultilevel"/>
    <w:tmpl w:val="45DECE5E"/>
    <w:name w:val="WW8Num20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121271CA"/>
    <w:multiLevelType w:val="hybridMultilevel"/>
    <w:tmpl w:val="30E06B72"/>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9" w15:restartNumberingAfterBreak="0">
    <w:nsid w:val="135C73BA"/>
    <w:multiLevelType w:val="singleLevel"/>
    <w:tmpl w:val="7020DBB4"/>
    <w:lvl w:ilvl="0">
      <w:start w:val="1"/>
      <w:numFmt w:val="decimal"/>
      <w:lvlText w:val="%1."/>
      <w:lvlJc w:val="left"/>
      <w:pPr>
        <w:tabs>
          <w:tab w:val="num" w:pos="720"/>
        </w:tabs>
        <w:ind w:left="720" w:hanging="360"/>
      </w:pPr>
      <w:rPr>
        <w:rFonts w:cs="Times New Roman"/>
      </w:rPr>
    </w:lvl>
  </w:abstractNum>
  <w:abstractNum w:abstractNumId="50" w15:restartNumberingAfterBreak="0">
    <w:nsid w:val="15017B25"/>
    <w:multiLevelType w:val="hybridMultilevel"/>
    <w:tmpl w:val="307C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6CC46D5"/>
    <w:multiLevelType w:val="hybridMultilevel"/>
    <w:tmpl w:val="2E2C9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17B110EF"/>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3" w15:restartNumberingAfterBreak="0">
    <w:nsid w:val="1B176FF4"/>
    <w:multiLevelType w:val="hybridMultilevel"/>
    <w:tmpl w:val="40CE8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F3C7337"/>
    <w:multiLevelType w:val="hybridMultilevel"/>
    <w:tmpl w:val="A768E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26747306"/>
    <w:multiLevelType w:val="hybridMultilevel"/>
    <w:tmpl w:val="0E762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278F5E7B"/>
    <w:multiLevelType w:val="singleLevel"/>
    <w:tmpl w:val="7020DBB4"/>
    <w:lvl w:ilvl="0">
      <w:start w:val="1"/>
      <w:numFmt w:val="decimal"/>
      <w:lvlText w:val="%1."/>
      <w:lvlJc w:val="left"/>
      <w:pPr>
        <w:tabs>
          <w:tab w:val="num" w:pos="720"/>
        </w:tabs>
        <w:ind w:left="720" w:hanging="360"/>
      </w:pPr>
      <w:rPr>
        <w:rFonts w:cs="Times New Roman"/>
      </w:rPr>
    </w:lvl>
  </w:abstractNum>
  <w:abstractNum w:abstractNumId="57" w15:restartNumberingAfterBreak="0">
    <w:nsid w:val="2A506E44"/>
    <w:multiLevelType w:val="singleLevel"/>
    <w:tmpl w:val="7020DBB4"/>
    <w:lvl w:ilvl="0">
      <w:start w:val="1"/>
      <w:numFmt w:val="decimal"/>
      <w:lvlText w:val="%1."/>
      <w:lvlJc w:val="left"/>
      <w:pPr>
        <w:tabs>
          <w:tab w:val="num" w:pos="720"/>
        </w:tabs>
        <w:ind w:left="720" w:hanging="360"/>
      </w:pPr>
      <w:rPr>
        <w:rFonts w:cs="Times New Roman"/>
      </w:rPr>
    </w:lvl>
  </w:abstractNum>
  <w:abstractNum w:abstractNumId="58" w15:restartNumberingAfterBreak="0">
    <w:nsid w:val="2BC14A14"/>
    <w:multiLevelType w:val="singleLevel"/>
    <w:tmpl w:val="7020DBB4"/>
    <w:lvl w:ilvl="0">
      <w:start w:val="1"/>
      <w:numFmt w:val="decimal"/>
      <w:lvlText w:val="%1."/>
      <w:lvlJc w:val="left"/>
      <w:pPr>
        <w:tabs>
          <w:tab w:val="num" w:pos="720"/>
        </w:tabs>
        <w:ind w:left="720" w:hanging="360"/>
      </w:pPr>
      <w:rPr>
        <w:rFonts w:cs="Times New Roman"/>
      </w:rPr>
    </w:lvl>
  </w:abstractNum>
  <w:abstractNum w:abstractNumId="59" w15:restartNumberingAfterBreak="0">
    <w:nsid w:val="303B0458"/>
    <w:multiLevelType w:val="hybridMultilevel"/>
    <w:tmpl w:val="A77CB9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31BF29C8"/>
    <w:multiLevelType w:val="hybridMultilevel"/>
    <w:tmpl w:val="0C6A8BFA"/>
    <w:name w:val="WW8Num20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32BF18B7"/>
    <w:multiLevelType w:val="hybridMultilevel"/>
    <w:tmpl w:val="A2D65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33C2678B"/>
    <w:multiLevelType w:val="hybridMultilevel"/>
    <w:tmpl w:val="3E20B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36E53E38"/>
    <w:multiLevelType w:val="hybridMultilevel"/>
    <w:tmpl w:val="D974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76150CD"/>
    <w:multiLevelType w:val="hybridMultilevel"/>
    <w:tmpl w:val="171CD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37DB7D05"/>
    <w:multiLevelType w:val="hybridMultilevel"/>
    <w:tmpl w:val="EA0095D6"/>
    <w:name w:val="WW8Num20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39535875"/>
    <w:multiLevelType w:val="hybridMultilevel"/>
    <w:tmpl w:val="7DA484DC"/>
    <w:name w:val="WW8Num20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39576F7C"/>
    <w:multiLevelType w:val="hybridMultilevel"/>
    <w:tmpl w:val="4C7A60FE"/>
    <w:name w:val="WW8Num20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39582918"/>
    <w:multiLevelType w:val="hybridMultilevel"/>
    <w:tmpl w:val="7B828EFA"/>
    <w:lvl w:ilvl="0" w:tplc="04090003">
      <w:start w:val="1"/>
      <w:numFmt w:val="bullet"/>
      <w:lvlText w:val="o"/>
      <w:lvlJc w:val="left"/>
      <w:pPr>
        <w:ind w:left="1503"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3A940F42"/>
    <w:multiLevelType w:val="hybridMultilevel"/>
    <w:tmpl w:val="17B4A47C"/>
    <w:name w:val="WW8Num2022222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3A952761"/>
    <w:multiLevelType w:val="hybridMultilevel"/>
    <w:tmpl w:val="DF4A9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3C1701CF"/>
    <w:multiLevelType w:val="hybridMultilevel"/>
    <w:tmpl w:val="0EDAF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3EA73ABD"/>
    <w:multiLevelType w:val="hybridMultilevel"/>
    <w:tmpl w:val="35021C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3F0A2784"/>
    <w:multiLevelType w:val="hybridMultilevel"/>
    <w:tmpl w:val="0FAEC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3F457B64"/>
    <w:multiLevelType w:val="hybridMultilevel"/>
    <w:tmpl w:val="E75EC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41D43097"/>
    <w:multiLevelType w:val="hybridMultilevel"/>
    <w:tmpl w:val="7630B2F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6" w15:restartNumberingAfterBreak="0">
    <w:nsid w:val="42D82D7C"/>
    <w:multiLevelType w:val="hybridMultilevel"/>
    <w:tmpl w:val="B8308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49A14E7"/>
    <w:multiLevelType w:val="hybridMultilevel"/>
    <w:tmpl w:val="1E42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59F28DF"/>
    <w:multiLevelType w:val="hybridMultilevel"/>
    <w:tmpl w:val="4802F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65852EB"/>
    <w:multiLevelType w:val="hybridMultilevel"/>
    <w:tmpl w:val="A38E3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46D515F0"/>
    <w:multiLevelType w:val="hybridMultilevel"/>
    <w:tmpl w:val="A7641BEE"/>
    <w:name w:val="WW8Num20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48133717"/>
    <w:multiLevelType w:val="hybridMultilevel"/>
    <w:tmpl w:val="54E0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BDA3B95"/>
    <w:multiLevelType w:val="multilevel"/>
    <w:tmpl w:val="2AE2922A"/>
    <w:lvl w:ilvl="0">
      <w:start w:val="3"/>
      <w:numFmt w:val="decimal"/>
      <w:lvlText w:val="%1"/>
      <w:lvlJc w:val="left"/>
      <w:pPr>
        <w:tabs>
          <w:tab w:val="num" w:pos="1440"/>
        </w:tabs>
        <w:ind w:left="1440" w:hanging="1440"/>
      </w:pPr>
      <w:rPr>
        <w:rFonts w:hint="default"/>
      </w:rPr>
    </w:lvl>
    <w:lvl w:ilvl="1">
      <w:start w:val="20"/>
      <w:numFmt w:val="decimal"/>
      <w:lvlText w:val="%1.%2"/>
      <w:lvlJc w:val="left"/>
      <w:pPr>
        <w:tabs>
          <w:tab w:val="num" w:pos="1440"/>
        </w:tabs>
        <w:ind w:left="1440" w:hanging="1440"/>
      </w:pPr>
      <w:rPr>
        <w:rFonts w:hint="default"/>
      </w:rPr>
    </w:lvl>
    <w:lvl w:ilvl="2">
      <w:start w:val="7"/>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3"/>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3" w15:restartNumberingAfterBreak="0">
    <w:nsid w:val="4C354C0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84" w15:restartNumberingAfterBreak="0">
    <w:nsid w:val="4C5656C9"/>
    <w:multiLevelType w:val="hybridMultilevel"/>
    <w:tmpl w:val="4F7A8734"/>
    <w:lvl w:ilvl="0" w:tplc="6EA8ACBA">
      <w:start w:val="1"/>
      <w:numFmt w:val="decimal"/>
      <w:lvlText w:val="%1."/>
      <w:lvlJc w:val="left"/>
      <w:pPr>
        <w:tabs>
          <w:tab w:val="num" w:pos="972"/>
        </w:tabs>
        <w:ind w:left="540" w:firstLine="0"/>
      </w:pPr>
      <w:rPr>
        <w:rFonts w:ascii="Times New Roman" w:hAnsi="Times New Roman" w:cs="Times New Roman"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5" w15:restartNumberingAfterBreak="0">
    <w:nsid w:val="4D6A11DB"/>
    <w:multiLevelType w:val="hybridMultilevel"/>
    <w:tmpl w:val="4AEA685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6" w15:restartNumberingAfterBreak="0">
    <w:nsid w:val="4FA36CA5"/>
    <w:multiLevelType w:val="hybridMultilevel"/>
    <w:tmpl w:val="82102424"/>
    <w:name w:val="WW8Num3022"/>
    <w:lvl w:ilvl="0" w:tplc="040C0005">
      <w:start w:val="1"/>
      <w:numFmt w:val="bullet"/>
      <w:lvlText w:val=""/>
      <w:lvlJc w:val="left"/>
      <w:pPr>
        <w:tabs>
          <w:tab w:val="num" w:pos="432"/>
        </w:tabs>
        <w:ind w:left="432" w:hanging="360"/>
      </w:pPr>
      <w:rPr>
        <w:rFonts w:ascii="Wingdings" w:hAnsi="Wingdings" w:hint="default"/>
      </w:rPr>
    </w:lvl>
    <w:lvl w:ilvl="1" w:tplc="040C0003" w:tentative="1">
      <w:start w:val="1"/>
      <w:numFmt w:val="bullet"/>
      <w:lvlText w:val="o"/>
      <w:lvlJc w:val="left"/>
      <w:pPr>
        <w:tabs>
          <w:tab w:val="num" w:pos="1152"/>
        </w:tabs>
        <w:ind w:left="1152" w:hanging="360"/>
      </w:pPr>
      <w:rPr>
        <w:rFonts w:ascii="Courier New" w:hAnsi="Courier New" w:hint="default"/>
      </w:rPr>
    </w:lvl>
    <w:lvl w:ilvl="2" w:tplc="040C0005" w:tentative="1">
      <w:start w:val="1"/>
      <w:numFmt w:val="bullet"/>
      <w:lvlText w:val=""/>
      <w:lvlJc w:val="left"/>
      <w:pPr>
        <w:tabs>
          <w:tab w:val="num" w:pos="1872"/>
        </w:tabs>
        <w:ind w:left="1872" w:hanging="360"/>
      </w:pPr>
      <w:rPr>
        <w:rFonts w:ascii="Wingdings" w:hAnsi="Wingdings" w:hint="default"/>
      </w:rPr>
    </w:lvl>
    <w:lvl w:ilvl="3" w:tplc="040C0001" w:tentative="1">
      <w:start w:val="1"/>
      <w:numFmt w:val="bullet"/>
      <w:lvlText w:val=""/>
      <w:lvlJc w:val="left"/>
      <w:pPr>
        <w:tabs>
          <w:tab w:val="num" w:pos="2592"/>
        </w:tabs>
        <w:ind w:left="2592" w:hanging="360"/>
      </w:pPr>
      <w:rPr>
        <w:rFonts w:ascii="Symbol" w:hAnsi="Symbol" w:hint="default"/>
      </w:rPr>
    </w:lvl>
    <w:lvl w:ilvl="4" w:tplc="040C0003" w:tentative="1">
      <w:start w:val="1"/>
      <w:numFmt w:val="bullet"/>
      <w:lvlText w:val="o"/>
      <w:lvlJc w:val="left"/>
      <w:pPr>
        <w:tabs>
          <w:tab w:val="num" w:pos="3312"/>
        </w:tabs>
        <w:ind w:left="3312" w:hanging="360"/>
      </w:pPr>
      <w:rPr>
        <w:rFonts w:ascii="Courier New" w:hAnsi="Courier New" w:hint="default"/>
      </w:rPr>
    </w:lvl>
    <w:lvl w:ilvl="5" w:tplc="040C0005" w:tentative="1">
      <w:start w:val="1"/>
      <w:numFmt w:val="bullet"/>
      <w:lvlText w:val=""/>
      <w:lvlJc w:val="left"/>
      <w:pPr>
        <w:tabs>
          <w:tab w:val="num" w:pos="4032"/>
        </w:tabs>
        <w:ind w:left="4032" w:hanging="360"/>
      </w:pPr>
      <w:rPr>
        <w:rFonts w:ascii="Wingdings" w:hAnsi="Wingdings" w:hint="default"/>
      </w:rPr>
    </w:lvl>
    <w:lvl w:ilvl="6" w:tplc="040C0001" w:tentative="1">
      <w:start w:val="1"/>
      <w:numFmt w:val="bullet"/>
      <w:lvlText w:val=""/>
      <w:lvlJc w:val="left"/>
      <w:pPr>
        <w:tabs>
          <w:tab w:val="num" w:pos="4752"/>
        </w:tabs>
        <w:ind w:left="4752" w:hanging="360"/>
      </w:pPr>
      <w:rPr>
        <w:rFonts w:ascii="Symbol" w:hAnsi="Symbol" w:hint="default"/>
      </w:rPr>
    </w:lvl>
    <w:lvl w:ilvl="7" w:tplc="040C0003" w:tentative="1">
      <w:start w:val="1"/>
      <w:numFmt w:val="bullet"/>
      <w:lvlText w:val="o"/>
      <w:lvlJc w:val="left"/>
      <w:pPr>
        <w:tabs>
          <w:tab w:val="num" w:pos="5472"/>
        </w:tabs>
        <w:ind w:left="5472" w:hanging="360"/>
      </w:pPr>
      <w:rPr>
        <w:rFonts w:ascii="Courier New" w:hAnsi="Courier New" w:hint="default"/>
      </w:rPr>
    </w:lvl>
    <w:lvl w:ilvl="8" w:tplc="040C0005" w:tentative="1">
      <w:start w:val="1"/>
      <w:numFmt w:val="bullet"/>
      <w:lvlText w:val=""/>
      <w:lvlJc w:val="left"/>
      <w:pPr>
        <w:tabs>
          <w:tab w:val="num" w:pos="6192"/>
        </w:tabs>
        <w:ind w:left="6192" w:hanging="360"/>
      </w:pPr>
      <w:rPr>
        <w:rFonts w:ascii="Wingdings" w:hAnsi="Wingdings" w:hint="default"/>
      </w:rPr>
    </w:lvl>
  </w:abstractNum>
  <w:abstractNum w:abstractNumId="87" w15:restartNumberingAfterBreak="0">
    <w:nsid w:val="4FD72D89"/>
    <w:multiLevelType w:val="hybridMultilevel"/>
    <w:tmpl w:val="459E35B4"/>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8" w15:restartNumberingAfterBreak="0">
    <w:nsid w:val="5059358A"/>
    <w:multiLevelType w:val="hybridMultilevel"/>
    <w:tmpl w:val="632E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5683A1D"/>
    <w:multiLevelType w:val="hybridMultilevel"/>
    <w:tmpl w:val="757E0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55AB439B"/>
    <w:multiLevelType w:val="hybridMultilevel"/>
    <w:tmpl w:val="C8EEEB96"/>
    <w:name w:val="WW8Num20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56456C9A"/>
    <w:multiLevelType w:val="hybridMultilevel"/>
    <w:tmpl w:val="2A101A26"/>
    <w:name w:val="WW8Num20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57BA4D16"/>
    <w:multiLevelType w:val="multilevel"/>
    <w:tmpl w:val="11682D80"/>
    <w:lvl w:ilvl="0">
      <w:start w:val="1"/>
      <w:numFmt w:val="upperLetter"/>
      <w:lvlText w:val="%1"/>
      <w:lvlJc w:val="left"/>
      <w:pPr>
        <w:tabs>
          <w:tab w:val="num" w:pos="432"/>
        </w:tabs>
        <w:ind w:left="432" w:hanging="432"/>
      </w:pPr>
      <w:rPr>
        <w:rFonts w:cs="Times New Roman" w:hint="default"/>
      </w:rPr>
    </w:lvl>
    <w:lvl w:ilvl="1">
      <w:start w:val="1"/>
      <w:numFmt w:val="decimal"/>
      <w:pStyle w:val="AppendixHeading2"/>
      <w:lvlText w:val="%1.%2 "/>
      <w:lvlJc w:val="left"/>
      <w:pPr>
        <w:tabs>
          <w:tab w:val="num" w:pos="576"/>
        </w:tabs>
        <w:ind w:left="576" w:hanging="576"/>
      </w:pPr>
      <w:rPr>
        <w:rFonts w:cs="Times New Roman" w:hint="default"/>
      </w:rPr>
    </w:lvl>
    <w:lvl w:ilvl="2">
      <w:start w:val="1"/>
      <w:numFmt w:val="decimal"/>
      <w:pStyle w:val="AppendixHeading3"/>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44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3" w15:restartNumberingAfterBreak="0">
    <w:nsid w:val="59000CF2"/>
    <w:multiLevelType w:val="hybridMultilevel"/>
    <w:tmpl w:val="9A1456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5B9B0E8C"/>
    <w:multiLevelType w:val="hybridMultilevel"/>
    <w:tmpl w:val="C566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DD923EA"/>
    <w:multiLevelType w:val="hybridMultilevel"/>
    <w:tmpl w:val="26C6D256"/>
    <w:name w:val="WW8Num2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5E0A7D5B"/>
    <w:multiLevelType w:val="hybridMultilevel"/>
    <w:tmpl w:val="B15C9978"/>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7" w15:restartNumberingAfterBreak="0">
    <w:nsid w:val="616A62BE"/>
    <w:multiLevelType w:val="multilevel"/>
    <w:tmpl w:val="AC34EA4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8" w15:restartNumberingAfterBreak="0">
    <w:nsid w:val="62150EC1"/>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260"/>
        </w:tabs>
        <w:ind w:left="126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9" w15:restartNumberingAfterBreak="0">
    <w:nsid w:val="621F13E3"/>
    <w:multiLevelType w:val="hybridMultilevel"/>
    <w:tmpl w:val="26E0D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642932ED"/>
    <w:multiLevelType w:val="hybridMultilevel"/>
    <w:tmpl w:val="CE1CB1D8"/>
    <w:lvl w:ilvl="0" w:tplc="36BC5A68">
      <w:start w:val="1"/>
      <w:numFmt w:val="decimal"/>
      <w:pStyle w:val="Constraint"/>
      <w:lvlText w:val="ISC32-[%1]"/>
      <w:lvlJc w:val="left"/>
      <w:pPr>
        <w:tabs>
          <w:tab w:val="num" w:pos="180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1" w15:restartNumberingAfterBreak="0">
    <w:nsid w:val="65263009"/>
    <w:multiLevelType w:val="hybridMultilevel"/>
    <w:tmpl w:val="E974A5DE"/>
    <w:name w:val="WW8Num20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65A8305D"/>
    <w:multiLevelType w:val="hybridMultilevel"/>
    <w:tmpl w:val="329AC702"/>
    <w:name w:val="WW8Num202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682B0FA7"/>
    <w:multiLevelType w:val="hybridMultilevel"/>
    <w:tmpl w:val="7B9A3932"/>
    <w:name w:val="WW8Num20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68B6565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05" w15:restartNumberingAfterBreak="0">
    <w:nsid w:val="691B73B0"/>
    <w:multiLevelType w:val="hybridMultilevel"/>
    <w:tmpl w:val="FB06A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FC11DB8"/>
    <w:multiLevelType w:val="hybridMultilevel"/>
    <w:tmpl w:val="992CC4D4"/>
    <w:name w:val="WW8Num302"/>
    <w:lvl w:ilvl="0" w:tplc="040C0005">
      <w:start w:val="1"/>
      <w:numFmt w:val="bullet"/>
      <w:lvlText w:val=""/>
      <w:lvlJc w:val="left"/>
      <w:pPr>
        <w:tabs>
          <w:tab w:val="num" w:pos="1620"/>
        </w:tabs>
        <w:ind w:left="1620" w:hanging="360"/>
      </w:pPr>
      <w:rPr>
        <w:rFonts w:ascii="Wingdings" w:hAnsi="Wingdings" w:hint="default"/>
      </w:rPr>
    </w:lvl>
    <w:lvl w:ilvl="1" w:tplc="040C0003" w:tentative="1">
      <w:start w:val="1"/>
      <w:numFmt w:val="bullet"/>
      <w:lvlText w:val="o"/>
      <w:lvlJc w:val="left"/>
      <w:pPr>
        <w:tabs>
          <w:tab w:val="num" w:pos="2340"/>
        </w:tabs>
        <w:ind w:left="2340" w:hanging="360"/>
      </w:pPr>
      <w:rPr>
        <w:rFonts w:ascii="Courier New" w:hAnsi="Courier New" w:hint="default"/>
      </w:rPr>
    </w:lvl>
    <w:lvl w:ilvl="2" w:tplc="040C0005" w:tentative="1">
      <w:start w:val="1"/>
      <w:numFmt w:val="bullet"/>
      <w:lvlText w:val=""/>
      <w:lvlJc w:val="left"/>
      <w:pPr>
        <w:tabs>
          <w:tab w:val="num" w:pos="3060"/>
        </w:tabs>
        <w:ind w:left="3060" w:hanging="360"/>
      </w:pPr>
      <w:rPr>
        <w:rFonts w:ascii="Wingdings" w:hAnsi="Wingdings" w:hint="default"/>
      </w:rPr>
    </w:lvl>
    <w:lvl w:ilvl="3" w:tplc="040C0001" w:tentative="1">
      <w:start w:val="1"/>
      <w:numFmt w:val="bullet"/>
      <w:lvlText w:val=""/>
      <w:lvlJc w:val="left"/>
      <w:pPr>
        <w:tabs>
          <w:tab w:val="num" w:pos="3780"/>
        </w:tabs>
        <w:ind w:left="3780" w:hanging="360"/>
      </w:pPr>
      <w:rPr>
        <w:rFonts w:ascii="Symbol" w:hAnsi="Symbol" w:hint="default"/>
      </w:rPr>
    </w:lvl>
    <w:lvl w:ilvl="4" w:tplc="040C0003" w:tentative="1">
      <w:start w:val="1"/>
      <w:numFmt w:val="bullet"/>
      <w:lvlText w:val="o"/>
      <w:lvlJc w:val="left"/>
      <w:pPr>
        <w:tabs>
          <w:tab w:val="num" w:pos="4500"/>
        </w:tabs>
        <w:ind w:left="4500" w:hanging="360"/>
      </w:pPr>
      <w:rPr>
        <w:rFonts w:ascii="Courier New" w:hAnsi="Courier New" w:hint="default"/>
      </w:rPr>
    </w:lvl>
    <w:lvl w:ilvl="5" w:tplc="040C0005" w:tentative="1">
      <w:start w:val="1"/>
      <w:numFmt w:val="bullet"/>
      <w:lvlText w:val=""/>
      <w:lvlJc w:val="left"/>
      <w:pPr>
        <w:tabs>
          <w:tab w:val="num" w:pos="5220"/>
        </w:tabs>
        <w:ind w:left="5220" w:hanging="360"/>
      </w:pPr>
      <w:rPr>
        <w:rFonts w:ascii="Wingdings" w:hAnsi="Wingdings" w:hint="default"/>
      </w:rPr>
    </w:lvl>
    <w:lvl w:ilvl="6" w:tplc="040C0001" w:tentative="1">
      <w:start w:val="1"/>
      <w:numFmt w:val="bullet"/>
      <w:lvlText w:val=""/>
      <w:lvlJc w:val="left"/>
      <w:pPr>
        <w:tabs>
          <w:tab w:val="num" w:pos="5940"/>
        </w:tabs>
        <w:ind w:left="5940" w:hanging="360"/>
      </w:pPr>
      <w:rPr>
        <w:rFonts w:ascii="Symbol" w:hAnsi="Symbol" w:hint="default"/>
      </w:rPr>
    </w:lvl>
    <w:lvl w:ilvl="7" w:tplc="040C0003" w:tentative="1">
      <w:start w:val="1"/>
      <w:numFmt w:val="bullet"/>
      <w:lvlText w:val="o"/>
      <w:lvlJc w:val="left"/>
      <w:pPr>
        <w:tabs>
          <w:tab w:val="num" w:pos="6660"/>
        </w:tabs>
        <w:ind w:left="6660" w:hanging="360"/>
      </w:pPr>
      <w:rPr>
        <w:rFonts w:ascii="Courier New" w:hAnsi="Courier New" w:hint="default"/>
      </w:rPr>
    </w:lvl>
    <w:lvl w:ilvl="8" w:tplc="040C0005" w:tentative="1">
      <w:start w:val="1"/>
      <w:numFmt w:val="bullet"/>
      <w:lvlText w:val=""/>
      <w:lvlJc w:val="left"/>
      <w:pPr>
        <w:tabs>
          <w:tab w:val="num" w:pos="7380"/>
        </w:tabs>
        <w:ind w:left="7380" w:hanging="360"/>
      </w:pPr>
      <w:rPr>
        <w:rFonts w:ascii="Wingdings" w:hAnsi="Wingdings" w:hint="default"/>
      </w:rPr>
    </w:lvl>
  </w:abstractNum>
  <w:abstractNum w:abstractNumId="107" w15:restartNumberingAfterBreak="0">
    <w:nsid w:val="70495F2A"/>
    <w:multiLevelType w:val="hybridMultilevel"/>
    <w:tmpl w:val="298C63B6"/>
    <w:name w:val="WW8Num20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71034F70"/>
    <w:multiLevelType w:val="hybridMultilevel"/>
    <w:tmpl w:val="89866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72F45BE5"/>
    <w:multiLevelType w:val="hybridMultilevel"/>
    <w:tmpl w:val="560A23BC"/>
    <w:name w:val="WW8Num20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73804281"/>
    <w:multiLevelType w:val="hybridMultilevel"/>
    <w:tmpl w:val="30F0DFA8"/>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11" w15:restartNumberingAfterBreak="0">
    <w:nsid w:val="75F504A3"/>
    <w:multiLevelType w:val="hybridMultilevel"/>
    <w:tmpl w:val="2DB62A3C"/>
    <w:name w:val="WW8Num20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7"/>
  </w:num>
  <w:num w:numId="4">
    <w:abstractNumId w:val="6"/>
  </w:num>
  <w:num w:numId="5">
    <w:abstractNumId w:val="3"/>
  </w:num>
  <w:num w:numId="6">
    <w:abstractNumId w:val="2"/>
  </w:num>
  <w:num w:numId="7">
    <w:abstractNumId w:val="1"/>
  </w:num>
  <w:num w:numId="8">
    <w:abstractNumId w:val="0"/>
  </w:num>
  <w:num w:numId="9">
    <w:abstractNumId w:val="5"/>
  </w:num>
  <w:num w:numId="10">
    <w:abstractNumId w:val="4"/>
  </w:num>
  <w:num w:numId="11">
    <w:abstractNumId w:val="14"/>
  </w:num>
  <w:num w:numId="12">
    <w:abstractNumId w:val="17"/>
  </w:num>
  <w:num w:numId="13">
    <w:abstractNumId w:val="28"/>
  </w:num>
  <w:num w:numId="14">
    <w:abstractNumId w:val="35"/>
  </w:num>
  <w:num w:numId="15">
    <w:abstractNumId w:val="38"/>
  </w:num>
  <w:num w:numId="16">
    <w:abstractNumId w:val="100"/>
  </w:num>
  <w:num w:numId="17">
    <w:abstractNumId w:val="7"/>
  </w:num>
  <w:num w:numId="18">
    <w:abstractNumId w:val="92"/>
  </w:num>
  <w:num w:numId="19">
    <w:abstractNumId w:val="98"/>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72"/>
  </w:num>
  <w:num w:numId="26">
    <w:abstractNumId w:val="59"/>
  </w:num>
  <w:num w:numId="27">
    <w:abstractNumId w:val="98"/>
  </w:num>
  <w:num w:numId="28">
    <w:abstractNumId w:val="9"/>
  </w:num>
  <w:num w:numId="29">
    <w:abstractNumId w:val="9"/>
  </w:num>
  <w:num w:numId="30">
    <w:abstractNumId w:val="7"/>
  </w:num>
  <w:num w:numId="31">
    <w:abstractNumId w:val="6"/>
  </w:num>
  <w:num w:numId="32">
    <w:abstractNumId w:val="8"/>
  </w:num>
  <w:num w:numId="33">
    <w:abstractNumId w:val="3"/>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75"/>
  </w:num>
  <w:num w:numId="43">
    <w:abstractNumId w:val="76"/>
  </w:num>
  <w:num w:numId="44">
    <w:abstractNumId w:val="5"/>
  </w:num>
  <w:num w:numId="45">
    <w:abstractNumId w:val="5"/>
  </w:num>
  <w:num w:numId="46">
    <w:abstractNumId w:val="5"/>
  </w:num>
  <w:num w:numId="47">
    <w:abstractNumId w:val="5"/>
  </w:num>
  <w:num w:numId="48">
    <w:abstractNumId w:val="5"/>
  </w:num>
  <w:num w:numId="49">
    <w:abstractNumId w:val="57"/>
  </w:num>
  <w:num w:numId="50">
    <w:abstractNumId w:val="48"/>
  </w:num>
  <w:num w:numId="51">
    <w:abstractNumId w:val="50"/>
  </w:num>
  <w:num w:numId="52">
    <w:abstractNumId w:val="84"/>
  </w:num>
  <w:num w:numId="53">
    <w:abstractNumId w:val="82"/>
  </w:num>
  <w:num w:numId="54">
    <w:abstractNumId w:val="104"/>
  </w:num>
  <w:num w:numId="55">
    <w:abstractNumId w:val="58"/>
  </w:num>
  <w:num w:numId="56">
    <w:abstractNumId w:val="83"/>
  </w:num>
  <w:num w:numId="57">
    <w:abstractNumId w:val="81"/>
  </w:num>
  <w:num w:numId="58">
    <w:abstractNumId w:val="49"/>
  </w:num>
  <w:num w:numId="59">
    <w:abstractNumId w:val="78"/>
  </w:num>
  <w:num w:numId="60">
    <w:abstractNumId w:val="61"/>
  </w:num>
  <w:num w:numId="61">
    <w:abstractNumId w:val="55"/>
  </w:num>
  <w:num w:numId="62">
    <w:abstractNumId w:val="70"/>
  </w:num>
  <w:num w:numId="63">
    <w:abstractNumId w:val="62"/>
  </w:num>
  <w:num w:numId="64">
    <w:abstractNumId w:val="108"/>
  </w:num>
  <w:num w:numId="65">
    <w:abstractNumId w:val="89"/>
  </w:num>
  <w:num w:numId="66">
    <w:abstractNumId w:val="74"/>
  </w:num>
  <w:num w:numId="67">
    <w:abstractNumId w:val="99"/>
  </w:num>
  <w:num w:numId="68">
    <w:abstractNumId w:val="79"/>
  </w:num>
  <w:num w:numId="69">
    <w:abstractNumId w:val="9"/>
  </w:num>
  <w:num w:numId="70">
    <w:abstractNumId w:val="9"/>
  </w:num>
  <w:num w:numId="71">
    <w:abstractNumId w:val="7"/>
  </w:num>
  <w:num w:numId="72">
    <w:abstractNumId w:val="6"/>
  </w:num>
  <w:num w:numId="73">
    <w:abstractNumId w:val="5"/>
  </w:num>
  <w:num w:numId="74">
    <w:abstractNumId w:val="4"/>
  </w:num>
  <w:num w:numId="75">
    <w:abstractNumId w:val="8"/>
  </w:num>
  <w:num w:numId="76">
    <w:abstractNumId w:val="8"/>
  </w:num>
  <w:num w:numId="77">
    <w:abstractNumId w:val="3"/>
  </w:num>
  <w:num w:numId="78">
    <w:abstractNumId w:val="2"/>
  </w:num>
  <w:num w:numId="79">
    <w:abstractNumId w:val="1"/>
  </w:num>
  <w:num w:numId="80">
    <w:abstractNumId w:val="0"/>
  </w:num>
  <w:num w:numId="81">
    <w:abstractNumId w:val="64"/>
  </w:num>
  <w:num w:numId="82">
    <w:abstractNumId w:val="93"/>
  </w:num>
  <w:num w:numId="83">
    <w:abstractNumId w:val="7"/>
  </w:num>
  <w:num w:numId="84">
    <w:abstractNumId w:val="56"/>
  </w:num>
  <w:num w:numId="85">
    <w:abstractNumId w:val="85"/>
  </w:num>
  <w:num w:numId="86">
    <w:abstractNumId w:val="71"/>
  </w:num>
  <w:num w:numId="87">
    <w:abstractNumId w:val="46"/>
  </w:num>
  <w:num w:numId="88">
    <w:abstractNumId w:val="51"/>
  </w:num>
  <w:num w:numId="89">
    <w:abstractNumId w:val="63"/>
  </w:num>
  <w:num w:numId="90">
    <w:abstractNumId w:val="45"/>
  </w:num>
  <w:num w:numId="91">
    <w:abstractNumId w:val="87"/>
  </w:num>
  <w:num w:numId="92">
    <w:abstractNumId w:val="88"/>
  </w:num>
  <w:num w:numId="93">
    <w:abstractNumId w:val="105"/>
  </w:num>
  <w:num w:numId="94">
    <w:abstractNumId w:val="52"/>
  </w:num>
  <w:num w:numId="95">
    <w:abstractNumId w:val="53"/>
  </w:num>
  <w:num w:numId="96">
    <w:abstractNumId w:val="96"/>
  </w:num>
  <w:num w:numId="97">
    <w:abstractNumId w:val="97"/>
  </w:num>
  <w:num w:numId="98">
    <w:abstractNumId w:val="54"/>
  </w:num>
  <w:num w:numId="99">
    <w:abstractNumId w:val="73"/>
  </w:num>
  <w:num w:numId="100">
    <w:abstractNumId w:val="94"/>
  </w:num>
  <w:num w:numId="101">
    <w:abstractNumId w:val="44"/>
  </w:num>
  <w:num w:numId="102">
    <w:abstractNumId w:val="110"/>
  </w:num>
  <w:num w:numId="103">
    <w:abstractNumId w:val="77"/>
  </w:num>
  <w:num w:numId="104">
    <w:abstractNumId w:val="68"/>
  </w:num>
  <w:numIdMacAtCleanup w:val="10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oNotDisplayPageBoundaries/>
  <w:gutterAtTop/>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98"/>
    <w:rsid w:val="00002068"/>
    <w:rsid w:val="00014A5F"/>
    <w:rsid w:val="000157D7"/>
    <w:rsid w:val="0002013A"/>
    <w:rsid w:val="00021399"/>
    <w:rsid w:val="00023D28"/>
    <w:rsid w:val="0002645F"/>
    <w:rsid w:val="00035BA5"/>
    <w:rsid w:val="0004290A"/>
    <w:rsid w:val="000449AB"/>
    <w:rsid w:val="000501B6"/>
    <w:rsid w:val="00053F67"/>
    <w:rsid w:val="000545D9"/>
    <w:rsid w:val="000618A0"/>
    <w:rsid w:val="00075018"/>
    <w:rsid w:val="00090977"/>
    <w:rsid w:val="00095A5F"/>
    <w:rsid w:val="000A1E47"/>
    <w:rsid w:val="000A2AA3"/>
    <w:rsid w:val="000B0379"/>
    <w:rsid w:val="000B17D9"/>
    <w:rsid w:val="000B5272"/>
    <w:rsid w:val="000B6100"/>
    <w:rsid w:val="000B7CF0"/>
    <w:rsid w:val="000C0CA5"/>
    <w:rsid w:val="000C66A7"/>
    <w:rsid w:val="000D23D5"/>
    <w:rsid w:val="000E4DDC"/>
    <w:rsid w:val="000E7BCE"/>
    <w:rsid w:val="000F1382"/>
    <w:rsid w:val="000F4804"/>
    <w:rsid w:val="000F7E7F"/>
    <w:rsid w:val="00104624"/>
    <w:rsid w:val="0010708B"/>
    <w:rsid w:val="00107FEF"/>
    <w:rsid w:val="0011229E"/>
    <w:rsid w:val="0011604E"/>
    <w:rsid w:val="001219F8"/>
    <w:rsid w:val="00126F51"/>
    <w:rsid w:val="00140CA3"/>
    <w:rsid w:val="00147BC4"/>
    <w:rsid w:val="00155313"/>
    <w:rsid w:val="001556F7"/>
    <w:rsid w:val="0016174C"/>
    <w:rsid w:val="00161788"/>
    <w:rsid w:val="00172F7C"/>
    <w:rsid w:val="00176F9E"/>
    <w:rsid w:val="00183BCE"/>
    <w:rsid w:val="001851B2"/>
    <w:rsid w:val="00191BC6"/>
    <w:rsid w:val="00192833"/>
    <w:rsid w:val="001938C8"/>
    <w:rsid w:val="001A177D"/>
    <w:rsid w:val="001A24B3"/>
    <w:rsid w:val="001A281F"/>
    <w:rsid w:val="001A57E3"/>
    <w:rsid w:val="001A5DAB"/>
    <w:rsid w:val="001B2711"/>
    <w:rsid w:val="001C3911"/>
    <w:rsid w:val="001C3A51"/>
    <w:rsid w:val="001C7D4B"/>
    <w:rsid w:val="001D0565"/>
    <w:rsid w:val="001D2638"/>
    <w:rsid w:val="001D3953"/>
    <w:rsid w:val="001D69B5"/>
    <w:rsid w:val="001D76A0"/>
    <w:rsid w:val="001D79B5"/>
    <w:rsid w:val="001E544D"/>
    <w:rsid w:val="001E57DD"/>
    <w:rsid w:val="001F28E4"/>
    <w:rsid w:val="00200817"/>
    <w:rsid w:val="00200D2E"/>
    <w:rsid w:val="002012ED"/>
    <w:rsid w:val="00211645"/>
    <w:rsid w:val="00220878"/>
    <w:rsid w:val="00223969"/>
    <w:rsid w:val="00225FD3"/>
    <w:rsid w:val="0023791C"/>
    <w:rsid w:val="00237A78"/>
    <w:rsid w:val="00247FFC"/>
    <w:rsid w:val="00252BD5"/>
    <w:rsid w:val="002719E8"/>
    <w:rsid w:val="002733A5"/>
    <w:rsid w:val="00273D9D"/>
    <w:rsid w:val="002750E0"/>
    <w:rsid w:val="00275DB4"/>
    <w:rsid w:val="00290530"/>
    <w:rsid w:val="00290B40"/>
    <w:rsid w:val="002935BB"/>
    <w:rsid w:val="00293A93"/>
    <w:rsid w:val="002A68DD"/>
    <w:rsid w:val="002C6CD0"/>
    <w:rsid w:val="002D2BE0"/>
    <w:rsid w:val="002E212E"/>
    <w:rsid w:val="002E7829"/>
    <w:rsid w:val="002F1E4F"/>
    <w:rsid w:val="002F2CCC"/>
    <w:rsid w:val="002F32AA"/>
    <w:rsid w:val="002F5FE2"/>
    <w:rsid w:val="002F65ED"/>
    <w:rsid w:val="00307F0F"/>
    <w:rsid w:val="00315C8C"/>
    <w:rsid w:val="00316FF5"/>
    <w:rsid w:val="003227FA"/>
    <w:rsid w:val="00327186"/>
    <w:rsid w:val="003303E5"/>
    <w:rsid w:val="00332B8C"/>
    <w:rsid w:val="00332C0F"/>
    <w:rsid w:val="00333796"/>
    <w:rsid w:val="003341FA"/>
    <w:rsid w:val="003361F1"/>
    <w:rsid w:val="003506D7"/>
    <w:rsid w:val="00356CC1"/>
    <w:rsid w:val="00363848"/>
    <w:rsid w:val="003803BF"/>
    <w:rsid w:val="00385009"/>
    <w:rsid w:val="0039192B"/>
    <w:rsid w:val="0039466E"/>
    <w:rsid w:val="003A6C71"/>
    <w:rsid w:val="003A7505"/>
    <w:rsid w:val="003B1365"/>
    <w:rsid w:val="003B65B1"/>
    <w:rsid w:val="003C1EFA"/>
    <w:rsid w:val="003C30B2"/>
    <w:rsid w:val="003C659E"/>
    <w:rsid w:val="003C6C99"/>
    <w:rsid w:val="003D1D3E"/>
    <w:rsid w:val="003D2084"/>
    <w:rsid w:val="003D20AD"/>
    <w:rsid w:val="003E0B82"/>
    <w:rsid w:val="003E600D"/>
    <w:rsid w:val="003F07E1"/>
    <w:rsid w:val="003F510F"/>
    <w:rsid w:val="00411278"/>
    <w:rsid w:val="004129DA"/>
    <w:rsid w:val="00417B82"/>
    <w:rsid w:val="00421878"/>
    <w:rsid w:val="00431237"/>
    <w:rsid w:val="004344DA"/>
    <w:rsid w:val="00443A67"/>
    <w:rsid w:val="00444866"/>
    <w:rsid w:val="004475DF"/>
    <w:rsid w:val="00447C01"/>
    <w:rsid w:val="0045165D"/>
    <w:rsid w:val="004532C7"/>
    <w:rsid w:val="004543BC"/>
    <w:rsid w:val="004722A1"/>
    <w:rsid w:val="004749E4"/>
    <w:rsid w:val="004864D9"/>
    <w:rsid w:val="00486BFD"/>
    <w:rsid w:val="0049028C"/>
    <w:rsid w:val="00493145"/>
    <w:rsid w:val="00497E4F"/>
    <w:rsid w:val="004A0919"/>
    <w:rsid w:val="004A1CB8"/>
    <w:rsid w:val="004A559F"/>
    <w:rsid w:val="004A563B"/>
    <w:rsid w:val="004B0041"/>
    <w:rsid w:val="004B1991"/>
    <w:rsid w:val="004B2171"/>
    <w:rsid w:val="004B5F75"/>
    <w:rsid w:val="004D07BE"/>
    <w:rsid w:val="004D576C"/>
    <w:rsid w:val="004D6023"/>
    <w:rsid w:val="004D612B"/>
    <w:rsid w:val="004D6544"/>
    <w:rsid w:val="004E6FEB"/>
    <w:rsid w:val="004F1056"/>
    <w:rsid w:val="00512166"/>
    <w:rsid w:val="0051337C"/>
    <w:rsid w:val="00517C16"/>
    <w:rsid w:val="00523357"/>
    <w:rsid w:val="005261F4"/>
    <w:rsid w:val="00527614"/>
    <w:rsid w:val="005317AE"/>
    <w:rsid w:val="00535226"/>
    <w:rsid w:val="00550657"/>
    <w:rsid w:val="00553BDC"/>
    <w:rsid w:val="00554B50"/>
    <w:rsid w:val="005560E1"/>
    <w:rsid w:val="005572ED"/>
    <w:rsid w:val="00557DC1"/>
    <w:rsid w:val="00562A2E"/>
    <w:rsid w:val="00570FBB"/>
    <w:rsid w:val="00583369"/>
    <w:rsid w:val="005939B5"/>
    <w:rsid w:val="00596C1D"/>
    <w:rsid w:val="005A355E"/>
    <w:rsid w:val="005B1F1A"/>
    <w:rsid w:val="005C7945"/>
    <w:rsid w:val="005C7A26"/>
    <w:rsid w:val="005E2C5C"/>
    <w:rsid w:val="005E7DF1"/>
    <w:rsid w:val="005F360C"/>
    <w:rsid w:val="00605552"/>
    <w:rsid w:val="00607FF6"/>
    <w:rsid w:val="006177C5"/>
    <w:rsid w:val="00625031"/>
    <w:rsid w:val="006272E5"/>
    <w:rsid w:val="0063115B"/>
    <w:rsid w:val="0063560A"/>
    <w:rsid w:val="00644CBC"/>
    <w:rsid w:val="0064529A"/>
    <w:rsid w:val="00650622"/>
    <w:rsid w:val="006537D1"/>
    <w:rsid w:val="0066593E"/>
    <w:rsid w:val="00670598"/>
    <w:rsid w:val="00672B57"/>
    <w:rsid w:val="00683E4A"/>
    <w:rsid w:val="006B1442"/>
    <w:rsid w:val="006B6D00"/>
    <w:rsid w:val="006C0D2A"/>
    <w:rsid w:val="006C78A5"/>
    <w:rsid w:val="006E0D8C"/>
    <w:rsid w:val="006E48D2"/>
    <w:rsid w:val="006E73EB"/>
    <w:rsid w:val="006F5388"/>
    <w:rsid w:val="00701334"/>
    <w:rsid w:val="0070704A"/>
    <w:rsid w:val="007077A2"/>
    <w:rsid w:val="00712869"/>
    <w:rsid w:val="00713992"/>
    <w:rsid w:val="00714877"/>
    <w:rsid w:val="00714DF1"/>
    <w:rsid w:val="00724DD0"/>
    <w:rsid w:val="00726C57"/>
    <w:rsid w:val="00727B98"/>
    <w:rsid w:val="00754A2C"/>
    <w:rsid w:val="00760FC0"/>
    <w:rsid w:val="007621A0"/>
    <w:rsid w:val="007632B2"/>
    <w:rsid w:val="00764CC1"/>
    <w:rsid w:val="00765841"/>
    <w:rsid w:val="007663CB"/>
    <w:rsid w:val="00767375"/>
    <w:rsid w:val="007715FD"/>
    <w:rsid w:val="00775037"/>
    <w:rsid w:val="00776022"/>
    <w:rsid w:val="0077665C"/>
    <w:rsid w:val="00785FD3"/>
    <w:rsid w:val="0079378C"/>
    <w:rsid w:val="00797775"/>
    <w:rsid w:val="007A66FA"/>
    <w:rsid w:val="007A7659"/>
    <w:rsid w:val="007B038D"/>
    <w:rsid w:val="007B2BD6"/>
    <w:rsid w:val="007B45F6"/>
    <w:rsid w:val="007C358F"/>
    <w:rsid w:val="007D370C"/>
    <w:rsid w:val="007E3B51"/>
    <w:rsid w:val="007E4CC2"/>
    <w:rsid w:val="007F0DB9"/>
    <w:rsid w:val="007F1765"/>
    <w:rsid w:val="007F2C19"/>
    <w:rsid w:val="007F5770"/>
    <w:rsid w:val="007F645F"/>
    <w:rsid w:val="008020CA"/>
    <w:rsid w:val="00803CF6"/>
    <w:rsid w:val="00804AC7"/>
    <w:rsid w:val="008057F4"/>
    <w:rsid w:val="008072AD"/>
    <w:rsid w:val="00807A4E"/>
    <w:rsid w:val="00814145"/>
    <w:rsid w:val="00815D76"/>
    <w:rsid w:val="008160BC"/>
    <w:rsid w:val="00816BD0"/>
    <w:rsid w:val="00816EB0"/>
    <w:rsid w:val="008236A0"/>
    <w:rsid w:val="008329F4"/>
    <w:rsid w:val="00837512"/>
    <w:rsid w:val="00850D02"/>
    <w:rsid w:val="00853B9D"/>
    <w:rsid w:val="00854B36"/>
    <w:rsid w:val="00860E06"/>
    <w:rsid w:val="00861D39"/>
    <w:rsid w:val="00871921"/>
    <w:rsid w:val="00872DB5"/>
    <w:rsid w:val="00876A2C"/>
    <w:rsid w:val="008774DA"/>
    <w:rsid w:val="00880EEB"/>
    <w:rsid w:val="008835CA"/>
    <w:rsid w:val="00883C67"/>
    <w:rsid w:val="00894207"/>
    <w:rsid w:val="00894CB8"/>
    <w:rsid w:val="00895AE9"/>
    <w:rsid w:val="00896998"/>
    <w:rsid w:val="008A3D55"/>
    <w:rsid w:val="008A4005"/>
    <w:rsid w:val="008A6C66"/>
    <w:rsid w:val="008A7A9E"/>
    <w:rsid w:val="008C0ACC"/>
    <w:rsid w:val="008C0E99"/>
    <w:rsid w:val="008C21AC"/>
    <w:rsid w:val="008C3D19"/>
    <w:rsid w:val="008C4627"/>
    <w:rsid w:val="008C615B"/>
    <w:rsid w:val="008D4971"/>
    <w:rsid w:val="008D5720"/>
    <w:rsid w:val="008E6814"/>
    <w:rsid w:val="008E73BB"/>
    <w:rsid w:val="008F3EC8"/>
    <w:rsid w:val="008F5EB5"/>
    <w:rsid w:val="009051E2"/>
    <w:rsid w:val="00912B03"/>
    <w:rsid w:val="00917C53"/>
    <w:rsid w:val="00925975"/>
    <w:rsid w:val="009260E8"/>
    <w:rsid w:val="00933596"/>
    <w:rsid w:val="00934D3C"/>
    <w:rsid w:val="0093583B"/>
    <w:rsid w:val="009372AF"/>
    <w:rsid w:val="00941A22"/>
    <w:rsid w:val="00962D6F"/>
    <w:rsid w:val="00970439"/>
    <w:rsid w:val="00971F59"/>
    <w:rsid w:val="0097297B"/>
    <w:rsid w:val="00972DC0"/>
    <w:rsid w:val="009757A2"/>
    <w:rsid w:val="009807DF"/>
    <w:rsid w:val="00980EF2"/>
    <w:rsid w:val="009815B4"/>
    <w:rsid w:val="00981F5F"/>
    <w:rsid w:val="00992FD1"/>
    <w:rsid w:val="00995C54"/>
    <w:rsid w:val="00996D46"/>
    <w:rsid w:val="009A71B3"/>
    <w:rsid w:val="009B072B"/>
    <w:rsid w:val="009C76DF"/>
    <w:rsid w:val="009D0B51"/>
    <w:rsid w:val="009D340F"/>
    <w:rsid w:val="009D37D3"/>
    <w:rsid w:val="009E3603"/>
    <w:rsid w:val="009E45C3"/>
    <w:rsid w:val="009E5BC7"/>
    <w:rsid w:val="009F0991"/>
    <w:rsid w:val="009F58D0"/>
    <w:rsid w:val="009F5D0A"/>
    <w:rsid w:val="009F77DD"/>
    <w:rsid w:val="009F7ABA"/>
    <w:rsid w:val="00A05FBB"/>
    <w:rsid w:val="00A1007C"/>
    <w:rsid w:val="00A11ADB"/>
    <w:rsid w:val="00A156E3"/>
    <w:rsid w:val="00A17BF5"/>
    <w:rsid w:val="00A25ADB"/>
    <w:rsid w:val="00A45CCD"/>
    <w:rsid w:val="00A466A3"/>
    <w:rsid w:val="00A51055"/>
    <w:rsid w:val="00A6429C"/>
    <w:rsid w:val="00A67016"/>
    <w:rsid w:val="00A70B23"/>
    <w:rsid w:val="00A81BA9"/>
    <w:rsid w:val="00A82B3B"/>
    <w:rsid w:val="00A8424C"/>
    <w:rsid w:val="00A85DA6"/>
    <w:rsid w:val="00A86E7F"/>
    <w:rsid w:val="00A90C4A"/>
    <w:rsid w:val="00A9231E"/>
    <w:rsid w:val="00A93002"/>
    <w:rsid w:val="00A96947"/>
    <w:rsid w:val="00AA2957"/>
    <w:rsid w:val="00AB2020"/>
    <w:rsid w:val="00AB4DBF"/>
    <w:rsid w:val="00AC3E18"/>
    <w:rsid w:val="00AD320C"/>
    <w:rsid w:val="00AD4849"/>
    <w:rsid w:val="00AE1DDC"/>
    <w:rsid w:val="00AE2CF9"/>
    <w:rsid w:val="00AE5ED3"/>
    <w:rsid w:val="00AF425D"/>
    <w:rsid w:val="00AF7B66"/>
    <w:rsid w:val="00B030FB"/>
    <w:rsid w:val="00B03358"/>
    <w:rsid w:val="00B07452"/>
    <w:rsid w:val="00B126C1"/>
    <w:rsid w:val="00B12AA1"/>
    <w:rsid w:val="00B12D57"/>
    <w:rsid w:val="00B13520"/>
    <w:rsid w:val="00B152EC"/>
    <w:rsid w:val="00B17382"/>
    <w:rsid w:val="00B23AC2"/>
    <w:rsid w:val="00B25D96"/>
    <w:rsid w:val="00B27D53"/>
    <w:rsid w:val="00B316F7"/>
    <w:rsid w:val="00B32514"/>
    <w:rsid w:val="00B340B1"/>
    <w:rsid w:val="00B37F70"/>
    <w:rsid w:val="00B4074D"/>
    <w:rsid w:val="00B418B2"/>
    <w:rsid w:val="00B419C4"/>
    <w:rsid w:val="00B4249B"/>
    <w:rsid w:val="00B437DD"/>
    <w:rsid w:val="00B50293"/>
    <w:rsid w:val="00B53E1B"/>
    <w:rsid w:val="00B54925"/>
    <w:rsid w:val="00B550E2"/>
    <w:rsid w:val="00B56326"/>
    <w:rsid w:val="00B61C74"/>
    <w:rsid w:val="00B628D5"/>
    <w:rsid w:val="00B70DA8"/>
    <w:rsid w:val="00B74F16"/>
    <w:rsid w:val="00B834DB"/>
    <w:rsid w:val="00B92781"/>
    <w:rsid w:val="00B96A38"/>
    <w:rsid w:val="00B9769D"/>
    <w:rsid w:val="00BA4B90"/>
    <w:rsid w:val="00BA5636"/>
    <w:rsid w:val="00BB15BF"/>
    <w:rsid w:val="00BC2DFA"/>
    <w:rsid w:val="00BC314D"/>
    <w:rsid w:val="00BC42AC"/>
    <w:rsid w:val="00BC6623"/>
    <w:rsid w:val="00BC6DE6"/>
    <w:rsid w:val="00BD036E"/>
    <w:rsid w:val="00BD6B97"/>
    <w:rsid w:val="00BD77E3"/>
    <w:rsid w:val="00BD77ED"/>
    <w:rsid w:val="00BF2F58"/>
    <w:rsid w:val="00BF7883"/>
    <w:rsid w:val="00C02D4C"/>
    <w:rsid w:val="00C03A74"/>
    <w:rsid w:val="00C15F15"/>
    <w:rsid w:val="00C22C71"/>
    <w:rsid w:val="00C25AA9"/>
    <w:rsid w:val="00C260DD"/>
    <w:rsid w:val="00C265CE"/>
    <w:rsid w:val="00C318CD"/>
    <w:rsid w:val="00C34C75"/>
    <w:rsid w:val="00C35061"/>
    <w:rsid w:val="00C366A7"/>
    <w:rsid w:val="00C40697"/>
    <w:rsid w:val="00C40704"/>
    <w:rsid w:val="00C41543"/>
    <w:rsid w:val="00C42610"/>
    <w:rsid w:val="00C4513F"/>
    <w:rsid w:val="00C46C71"/>
    <w:rsid w:val="00C5247E"/>
    <w:rsid w:val="00C56EB3"/>
    <w:rsid w:val="00C6118F"/>
    <w:rsid w:val="00C652B2"/>
    <w:rsid w:val="00C71B17"/>
    <w:rsid w:val="00C732DB"/>
    <w:rsid w:val="00C73AB1"/>
    <w:rsid w:val="00C74CF7"/>
    <w:rsid w:val="00C803B4"/>
    <w:rsid w:val="00C837CF"/>
    <w:rsid w:val="00C849AF"/>
    <w:rsid w:val="00C85BD2"/>
    <w:rsid w:val="00C92857"/>
    <w:rsid w:val="00C97598"/>
    <w:rsid w:val="00C97FDF"/>
    <w:rsid w:val="00CA34D9"/>
    <w:rsid w:val="00CA3596"/>
    <w:rsid w:val="00CA40B6"/>
    <w:rsid w:val="00CA45EF"/>
    <w:rsid w:val="00CB5DF8"/>
    <w:rsid w:val="00CC0298"/>
    <w:rsid w:val="00CC4641"/>
    <w:rsid w:val="00CC5780"/>
    <w:rsid w:val="00CC7A6C"/>
    <w:rsid w:val="00CD01B0"/>
    <w:rsid w:val="00CD0630"/>
    <w:rsid w:val="00CE24AF"/>
    <w:rsid w:val="00CE41DC"/>
    <w:rsid w:val="00CF0CDD"/>
    <w:rsid w:val="00CF1548"/>
    <w:rsid w:val="00CF245D"/>
    <w:rsid w:val="00CF2FDE"/>
    <w:rsid w:val="00D035CA"/>
    <w:rsid w:val="00D04272"/>
    <w:rsid w:val="00D106D9"/>
    <w:rsid w:val="00D20AC8"/>
    <w:rsid w:val="00D266B4"/>
    <w:rsid w:val="00D275FE"/>
    <w:rsid w:val="00D27E22"/>
    <w:rsid w:val="00D310C6"/>
    <w:rsid w:val="00D32D4E"/>
    <w:rsid w:val="00D33533"/>
    <w:rsid w:val="00D414EC"/>
    <w:rsid w:val="00D53FEF"/>
    <w:rsid w:val="00D55E57"/>
    <w:rsid w:val="00D61DA9"/>
    <w:rsid w:val="00D62B43"/>
    <w:rsid w:val="00D63D80"/>
    <w:rsid w:val="00D647F0"/>
    <w:rsid w:val="00D73F64"/>
    <w:rsid w:val="00D82E56"/>
    <w:rsid w:val="00D83CCF"/>
    <w:rsid w:val="00D842A4"/>
    <w:rsid w:val="00D852C1"/>
    <w:rsid w:val="00D85902"/>
    <w:rsid w:val="00D91B7F"/>
    <w:rsid w:val="00D95654"/>
    <w:rsid w:val="00DA2336"/>
    <w:rsid w:val="00DA67EC"/>
    <w:rsid w:val="00DB3A19"/>
    <w:rsid w:val="00DC44CA"/>
    <w:rsid w:val="00DC5C53"/>
    <w:rsid w:val="00DC61FE"/>
    <w:rsid w:val="00DD2F43"/>
    <w:rsid w:val="00DD427E"/>
    <w:rsid w:val="00DE3B00"/>
    <w:rsid w:val="00DE46F3"/>
    <w:rsid w:val="00DE5AB5"/>
    <w:rsid w:val="00DE78CE"/>
    <w:rsid w:val="00DF5DDB"/>
    <w:rsid w:val="00DF7F0F"/>
    <w:rsid w:val="00E001FB"/>
    <w:rsid w:val="00E0433A"/>
    <w:rsid w:val="00E06DA8"/>
    <w:rsid w:val="00E10C53"/>
    <w:rsid w:val="00E13FD8"/>
    <w:rsid w:val="00E14412"/>
    <w:rsid w:val="00E15D27"/>
    <w:rsid w:val="00E216F9"/>
    <w:rsid w:val="00E23960"/>
    <w:rsid w:val="00E26179"/>
    <w:rsid w:val="00E43571"/>
    <w:rsid w:val="00E44DFE"/>
    <w:rsid w:val="00E468B7"/>
    <w:rsid w:val="00E51B4D"/>
    <w:rsid w:val="00E51C3E"/>
    <w:rsid w:val="00E55BD9"/>
    <w:rsid w:val="00E56628"/>
    <w:rsid w:val="00E5691C"/>
    <w:rsid w:val="00E630BB"/>
    <w:rsid w:val="00E66675"/>
    <w:rsid w:val="00E676F5"/>
    <w:rsid w:val="00E77B14"/>
    <w:rsid w:val="00E77C03"/>
    <w:rsid w:val="00E814FF"/>
    <w:rsid w:val="00E84E94"/>
    <w:rsid w:val="00E93D39"/>
    <w:rsid w:val="00E961E2"/>
    <w:rsid w:val="00E96D30"/>
    <w:rsid w:val="00EA26A2"/>
    <w:rsid w:val="00EA2BC6"/>
    <w:rsid w:val="00EA5E27"/>
    <w:rsid w:val="00EB13DA"/>
    <w:rsid w:val="00EB164E"/>
    <w:rsid w:val="00EB5849"/>
    <w:rsid w:val="00EC4BB3"/>
    <w:rsid w:val="00EC63E5"/>
    <w:rsid w:val="00ED35F1"/>
    <w:rsid w:val="00EE4260"/>
    <w:rsid w:val="00EE6748"/>
    <w:rsid w:val="00EF2C9C"/>
    <w:rsid w:val="00EF4B78"/>
    <w:rsid w:val="00EF5661"/>
    <w:rsid w:val="00F00A4F"/>
    <w:rsid w:val="00F00A9B"/>
    <w:rsid w:val="00F15944"/>
    <w:rsid w:val="00F17A63"/>
    <w:rsid w:val="00F42B28"/>
    <w:rsid w:val="00F44B47"/>
    <w:rsid w:val="00F50F2B"/>
    <w:rsid w:val="00F634A8"/>
    <w:rsid w:val="00F67A5D"/>
    <w:rsid w:val="00F70A4A"/>
    <w:rsid w:val="00F72970"/>
    <w:rsid w:val="00F80AF1"/>
    <w:rsid w:val="00F87D98"/>
    <w:rsid w:val="00F87FCC"/>
    <w:rsid w:val="00F93D76"/>
    <w:rsid w:val="00FA22C7"/>
    <w:rsid w:val="00FB4AFC"/>
    <w:rsid w:val="00FB6951"/>
    <w:rsid w:val="00FC44C8"/>
    <w:rsid w:val="00FC6B29"/>
    <w:rsid w:val="00FE1B4B"/>
    <w:rsid w:val="00FE507E"/>
    <w:rsid w:val="00FE724A"/>
    <w:rsid w:val="00FF4E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CB01EB"/>
  <w15:docId w15:val="{9D841F70-FBE9-CC48-9B99-DA34BC65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1" w:semiHidden="1" w:uiPriority="0" w:unhideWhenUsed="1"/>
    <w:lsdException w:name="List Bullet" w:locked="1" w:semiHidden="1" w:uiPriority="0" w:unhideWhenUsed="1"/>
    <w:lsdException w:name="List Number" w:semiHidden="1" w:unhideWhenUsed="1"/>
    <w:lsdException w:name="List 2" w:locked="1" w:semiHidden="1" w:uiPriority="0" w:unhideWhenUsed="1"/>
    <w:lsdException w:name="List 3" w:locked="1" w:semiHidden="1" w:uiPriority="0" w:unhideWhenUsed="1"/>
    <w:lsdException w:name="List 4" w:semiHidden="1" w:unhideWhenUsed="1"/>
    <w:lsdException w:name="List 5" w:locked="1" w:uiPriority="0"/>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semiHidden="1" w:unhideWhenUsed="1"/>
    <w:lsdException w:name="List Number 2" w:locked="1" w:semiHidden="1" w:uiPriority="0" w:unhideWhenUsed="1"/>
    <w:lsdException w:name="List Number 3" w:locked="1" w:semiHidden="1" w:uiPriority="0" w:unhideWhenUsed="1"/>
    <w:lsdException w:name="List Number 4" w:locked="1"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DB4"/>
    <w:pPr>
      <w:spacing w:before="120"/>
    </w:pPr>
    <w:rPr>
      <w:sz w:val="24"/>
      <w:szCs w:val="20"/>
    </w:rPr>
  </w:style>
  <w:style w:type="paragraph" w:styleId="Heading1">
    <w:name w:val="heading 1"/>
    <w:basedOn w:val="Normal"/>
    <w:next w:val="BodyText"/>
    <w:link w:val="Heading1Char"/>
    <w:qFormat/>
    <w:rsid w:val="00D852C1"/>
    <w:pPr>
      <w:keepNext/>
      <w:pageBreakBefore/>
      <w:tabs>
        <w:tab w:val="num" w:pos="432"/>
      </w:tabs>
      <w:spacing w:before="240" w:after="60"/>
      <w:ind w:left="432" w:hanging="432"/>
      <w:outlineLvl w:val="0"/>
    </w:pPr>
    <w:rPr>
      <w:rFonts w:ascii="Arial" w:hAnsi="Arial"/>
      <w:b/>
      <w:noProof/>
      <w:kern w:val="28"/>
      <w:sz w:val="28"/>
    </w:rPr>
  </w:style>
  <w:style w:type="paragraph" w:styleId="Heading2">
    <w:name w:val="heading 2"/>
    <w:basedOn w:val="Heading1"/>
    <w:next w:val="BodyText"/>
    <w:link w:val="Heading2Char"/>
    <w:qFormat/>
    <w:rsid w:val="00D852C1"/>
    <w:pPr>
      <w:pageBreakBefore w:val="0"/>
      <w:numPr>
        <w:ilvl w:val="1"/>
      </w:numPr>
      <w:tabs>
        <w:tab w:val="num" w:pos="432"/>
        <w:tab w:val="num" w:pos="576"/>
      </w:tabs>
      <w:ind w:left="576" w:hanging="576"/>
      <w:outlineLvl w:val="1"/>
    </w:pPr>
  </w:style>
  <w:style w:type="paragraph" w:styleId="Heading3">
    <w:name w:val="heading 3"/>
    <w:basedOn w:val="Heading2"/>
    <w:next w:val="BodyText"/>
    <w:link w:val="Heading3Char"/>
    <w:qFormat/>
    <w:rsid w:val="00D852C1"/>
    <w:pPr>
      <w:numPr>
        <w:ilvl w:val="2"/>
      </w:numPr>
      <w:tabs>
        <w:tab w:val="num" w:pos="432"/>
        <w:tab w:val="num" w:pos="720"/>
        <w:tab w:val="num" w:pos="2160"/>
      </w:tabs>
      <w:ind w:left="720" w:hanging="720"/>
      <w:outlineLvl w:val="2"/>
    </w:pPr>
    <w:rPr>
      <w:sz w:val="24"/>
    </w:rPr>
  </w:style>
  <w:style w:type="paragraph" w:styleId="Heading4">
    <w:name w:val="heading 4"/>
    <w:basedOn w:val="Heading3"/>
    <w:next w:val="BodyText"/>
    <w:link w:val="Heading4Char"/>
    <w:qFormat/>
    <w:rsid w:val="00D852C1"/>
    <w:pPr>
      <w:numPr>
        <w:ilvl w:val="3"/>
      </w:numPr>
      <w:tabs>
        <w:tab w:val="num" w:pos="432"/>
        <w:tab w:val="num" w:pos="864"/>
        <w:tab w:val="left" w:pos="900"/>
        <w:tab w:val="num" w:pos="2880"/>
      </w:tabs>
      <w:ind w:left="864" w:hanging="864"/>
      <w:outlineLvl w:val="3"/>
    </w:pPr>
  </w:style>
  <w:style w:type="paragraph" w:styleId="Heading5">
    <w:name w:val="heading 5"/>
    <w:basedOn w:val="Heading4"/>
    <w:next w:val="BodyText"/>
    <w:link w:val="Heading5Char"/>
    <w:qFormat/>
    <w:rsid w:val="00D852C1"/>
    <w:pPr>
      <w:numPr>
        <w:ilvl w:val="4"/>
      </w:numPr>
      <w:tabs>
        <w:tab w:val="clear" w:pos="900"/>
        <w:tab w:val="clear" w:pos="2160"/>
        <w:tab w:val="clear" w:pos="2880"/>
        <w:tab w:val="num" w:pos="432"/>
      </w:tabs>
      <w:ind w:left="864" w:hanging="864"/>
      <w:outlineLvl w:val="4"/>
    </w:pPr>
  </w:style>
  <w:style w:type="paragraph" w:styleId="Heading6">
    <w:name w:val="heading 6"/>
    <w:basedOn w:val="Heading5"/>
    <w:next w:val="BodyText"/>
    <w:link w:val="Heading6Char"/>
    <w:qFormat/>
    <w:rsid w:val="00D852C1"/>
    <w:pPr>
      <w:numPr>
        <w:ilvl w:val="5"/>
      </w:numPr>
      <w:tabs>
        <w:tab w:val="num" w:pos="432"/>
        <w:tab w:val="num" w:pos="1152"/>
        <w:tab w:val="num" w:pos="4320"/>
      </w:tabs>
      <w:ind w:left="1152" w:hanging="1152"/>
      <w:outlineLvl w:val="5"/>
    </w:pPr>
  </w:style>
  <w:style w:type="paragraph" w:styleId="Heading7">
    <w:name w:val="heading 7"/>
    <w:basedOn w:val="Heading6"/>
    <w:next w:val="BodyText"/>
    <w:link w:val="Heading7Char"/>
    <w:qFormat/>
    <w:rsid w:val="00D852C1"/>
    <w:pPr>
      <w:numPr>
        <w:ilvl w:val="6"/>
      </w:numPr>
      <w:tabs>
        <w:tab w:val="num" w:pos="432"/>
        <w:tab w:val="num" w:pos="1296"/>
        <w:tab w:val="num" w:pos="5040"/>
      </w:tabs>
      <w:ind w:left="1296" w:hanging="1296"/>
      <w:outlineLvl w:val="6"/>
    </w:pPr>
  </w:style>
  <w:style w:type="paragraph" w:styleId="Heading8">
    <w:name w:val="heading 8"/>
    <w:basedOn w:val="Heading7"/>
    <w:next w:val="BodyText"/>
    <w:link w:val="Heading8Char"/>
    <w:qFormat/>
    <w:rsid w:val="00D852C1"/>
    <w:pPr>
      <w:numPr>
        <w:ilvl w:val="7"/>
      </w:numPr>
      <w:tabs>
        <w:tab w:val="num" w:pos="432"/>
        <w:tab w:val="num" w:pos="5760"/>
      </w:tabs>
      <w:ind w:left="1296" w:hanging="1440"/>
      <w:outlineLvl w:val="7"/>
    </w:pPr>
  </w:style>
  <w:style w:type="paragraph" w:styleId="Heading9">
    <w:name w:val="heading 9"/>
    <w:basedOn w:val="Heading8"/>
    <w:next w:val="BodyText"/>
    <w:link w:val="Heading9Char"/>
    <w:qFormat/>
    <w:rsid w:val="00D852C1"/>
    <w:pPr>
      <w:numPr>
        <w:ilvl w:val="8"/>
      </w:numPr>
      <w:tabs>
        <w:tab w:val="num" w:pos="432"/>
        <w:tab w:val="num" w:pos="1584"/>
        <w:tab w:val="num" w:pos="6480"/>
      </w:tabs>
      <w:ind w:left="1584" w:hanging="158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81F5F"/>
  </w:style>
  <w:style w:type="character" w:customStyle="1" w:styleId="BodyTextChar">
    <w:name w:val="Body Text Char"/>
    <w:basedOn w:val="DefaultParagraphFont"/>
    <w:link w:val="BodyText"/>
    <w:locked/>
    <w:rsid w:val="00981F5F"/>
    <w:rPr>
      <w:sz w:val="24"/>
    </w:rPr>
  </w:style>
  <w:style w:type="character" w:customStyle="1" w:styleId="Heading1Char">
    <w:name w:val="Heading 1 Char"/>
    <w:basedOn w:val="DefaultParagraphFont"/>
    <w:link w:val="Heading1"/>
    <w:uiPriority w:val="99"/>
    <w:locked/>
    <w:rsid w:val="00D852C1"/>
    <w:rPr>
      <w:rFonts w:ascii="Arial" w:hAnsi="Arial"/>
      <w:b/>
      <w:noProof/>
      <w:kern w:val="28"/>
      <w:sz w:val="28"/>
      <w:szCs w:val="20"/>
    </w:rPr>
  </w:style>
  <w:style w:type="character" w:customStyle="1" w:styleId="Heading2Char">
    <w:name w:val="Heading 2 Char"/>
    <w:basedOn w:val="Heading1Char"/>
    <w:link w:val="Heading2"/>
    <w:uiPriority w:val="99"/>
    <w:locked/>
    <w:rsid w:val="00D852C1"/>
    <w:rPr>
      <w:rFonts w:ascii="Arial" w:hAnsi="Arial" w:cs="Times New Roman"/>
      <w:b/>
      <w:noProof/>
      <w:kern w:val="28"/>
      <w:sz w:val="28"/>
      <w:szCs w:val="20"/>
      <w:lang w:val="en-US" w:eastAsia="en-US" w:bidi="ar-SA"/>
    </w:rPr>
  </w:style>
  <w:style w:type="character" w:customStyle="1" w:styleId="Heading3Char">
    <w:name w:val="Heading 3 Char"/>
    <w:basedOn w:val="DefaultParagraphFont"/>
    <w:link w:val="Heading3"/>
    <w:uiPriority w:val="99"/>
    <w:locked/>
    <w:rsid w:val="00D852C1"/>
    <w:rPr>
      <w:rFonts w:ascii="Arial" w:hAnsi="Arial"/>
      <w:b/>
      <w:noProof/>
      <w:kern w:val="28"/>
      <w:sz w:val="24"/>
      <w:lang w:val="en-US" w:eastAsia="en-US"/>
    </w:rPr>
  </w:style>
  <w:style w:type="character" w:customStyle="1" w:styleId="Heading4Char">
    <w:name w:val="Heading 4 Char"/>
    <w:basedOn w:val="Heading3Char"/>
    <w:link w:val="Heading4"/>
    <w:uiPriority w:val="99"/>
    <w:locked/>
    <w:rsid w:val="00D852C1"/>
    <w:rPr>
      <w:rFonts w:ascii="Arial" w:hAnsi="Arial" w:cs="Times New Roman"/>
      <w:b/>
      <w:noProof/>
      <w:kern w:val="28"/>
      <w:sz w:val="24"/>
      <w:lang w:val="en-US" w:eastAsia="en-US" w:bidi="ar-SA"/>
    </w:rPr>
  </w:style>
  <w:style w:type="character" w:customStyle="1" w:styleId="Heading5Char">
    <w:name w:val="Heading 5 Char"/>
    <w:basedOn w:val="Heading4Char"/>
    <w:link w:val="Heading5"/>
    <w:uiPriority w:val="99"/>
    <w:locked/>
    <w:rsid w:val="00D852C1"/>
    <w:rPr>
      <w:rFonts w:ascii="Arial" w:hAnsi="Arial" w:cs="Times New Roman"/>
      <w:b/>
      <w:noProof/>
      <w:kern w:val="28"/>
      <w:sz w:val="24"/>
      <w:szCs w:val="20"/>
      <w:lang w:val="en-US" w:eastAsia="en-US" w:bidi="ar-SA"/>
    </w:rPr>
  </w:style>
  <w:style w:type="character" w:customStyle="1" w:styleId="Heading6Char">
    <w:name w:val="Heading 6 Char"/>
    <w:basedOn w:val="DefaultParagraphFont"/>
    <w:link w:val="Heading6"/>
    <w:uiPriority w:val="9"/>
    <w:semiHidden/>
    <w:rsid w:val="000C78A9"/>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0C78A9"/>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0C78A9"/>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0C78A9"/>
    <w:rPr>
      <w:rFonts w:asciiTheme="majorHAnsi" w:eastAsiaTheme="majorEastAsia" w:hAnsiTheme="majorHAnsi" w:cstheme="majorBidi"/>
    </w:rPr>
  </w:style>
  <w:style w:type="character" w:styleId="CommentReference">
    <w:name w:val="annotation reference"/>
    <w:basedOn w:val="DefaultParagraphFont"/>
    <w:uiPriority w:val="99"/>
    <w:semiHidden/>
    <w:rsid w:val="00D852C1"/>
    <w:rPr>
      <w:rFonts w:cs="Times New Roman"/>
      <w:sz w:val="16"/>
    </w:rPr>
  </w:style>
  <w:style w:type="paragraph" w:styleId="BalloonText">
    <w:name w:val="Balloon Text"/>
    <w:basedOn w:val="Normal"/>
    <w:link w:val="BalloonTextChar"/>
    <w:uiPriority w:val="99"/>
    <w:semiHidden/>
    <w:rsid w:val="00D852C1"/>
    <w:rPr>
      <w:rFonts w:ascii="Tahoma" w:hAnsi="Tahoma" w:cs="Tahoma"/>
      <w:sz w:val="16"/>
      <w:szCs w:val="16"/>
    </w:rPr>
  </w:style>
  <w:style w:type="character" w:customStyle="1" w:styleId="BalloonTextChar">
    <w:name w:val="Balloon Text Char"/>
    <w:basedOn w:val="DefaultParagraphFont"/>
    <w:link w:val="BalloonText"/>
    <w:uiPriority w:val="99"/>
    <w:semiHidden/>
    <w:rsid w:val="000C78A9"/>
    <w:rPr>
      <w:sz w:val="0"/>
      <w:szCs w:val="0"/>
    </w:rPr>
  </w:style>
  <w:style w:type="paragraph" w:styleId="DocumentMap">
    <w:name w:val="Document Map"/>
    <w:basedOn w:val="Normal"/>
    <w:link w:val="DocumentMapChar"/>
    <w:uiPriority w:val="99"/>
    <w:semiHidden/>
    <w:rsid w:val="00D852C1"/>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0C78A9"/>
    <w:rPr>
      <w:sz w:val="0"/>
      <w:szCs w:val="0"/>
    </w:rPr>
  </w:style>
  <w:style w:type="paragraph" w:customStyle="1" w:styleId="EditorInstructions">
    <w:name w:val="Editor Instructions"/>
    <w:basedOn w:val="BodyText"/>
    <w:uiPriority w:val="99"/>
    <w:rsid w:val="00D852C1"/>
    <w:pPr>
      <w:pBdr>
        <w:top w:val="single" w:sz="4" w:space="1" w:color="auto"/>
        <w:left w:val="single" w:sz="4" w:space="4" w:color="auto"/>
        <w:bottom w:val="single" w:sz="4" w:space="1" w:color="auto"/>
        <w:right w:val="single" w:sz="4" w:space="4" w:color="auto"/>
      </w:pBdr>
    </w:pPr>
    <w:rPr>
      <w:i/>
      <w:iCs/>
    </w:rPr>
  </w:style>
  <w:style w:type="character" w:styleId="PageNumber">
    <w:name w:val="page number"/>
    <w:basedOn w:val="DefaultParagraphFont"/>
    <w:uiPriority w:val="99"/>
    <w:rsid w:val="00D852C1"/>
    <w:rPr>
      <w:rFonts w:cs="Times New Roman"/>
    </w:rPr>
  </w:style>
  <w:style w:type="character" w:styleId="FollowedHyperlink">
    <w:name w:val="FollowedHyperlink"/>
    <w:basedOn w:val="DefaultParagraphFont"/>
    <w:uiPriority w:val="99"/>
    <w:rsid w:val="00D852C1"/>
    <w:rPr>
      <w:rFonts w:cs="Times New Roman"/>
      <w:color w:val="800080"/>
      <w:u w:val="single"/>
    </w:rPr>
  </w:style>
  <w:style w:type="character" w:styleId="Hyperlink">
    <w:name w:val="Hyperlink"/>
    <w:basedOn w:val="DefaultParagraphFont"/>
    <w:uiPriority w:val="99"/>
    <w:rsid w:val="00D852C1"/>
    <w:rPr>
      <w:rFonts w:cs="Times New Roman"/>
      <w:color w:val="0000FF"/>
      <w:u w:val="single"/>
    </w:rPr>
  </w:style>
  <w:style w:type="character" w:styleId="LineNumber">
    <w:name w:val="line number"/>
    <w:basedOn w:val="DefaultParagraphFont"/>
    <w:uiPriority w:val="99"/>
    <w:rsid w:val="00D852C1"/>
    <w:rPr>
      <w:rFonts w:cs="Times New Roman"/>
    </w:rPr>
  </w:style>
  <w:style w:type="character" w:customStyle="1" w:styleId="DefinitionChar">
    <w:name w:val="Definition Char"/>
    <w:uiPriority w:val="99"/>
    <w:rsid w:val="00D852C1"/>
    <w:rPr>
      <w:sz w:val="24"/>
      <w:lang w:val="en-US" w:eastAsia="ar-SA" w:bidi="ar-SA"/>
    </w:rPr>
  </w:style>
  <w:style w:type="character" w:styleId="FootnoteReference">
    <w:name w:val="footnote reference"/>
    <w:basedOn w:val="DefaultParagraphFont"/>
    <w:semiHidden/>
    <w:rsid w:val="00D852C1"/>
    <w:rPr>
      <w:rFonts w:cs="Times New Roman"/>
      <w:vertAlign w:val="superscript"/>
    </w:rPr>
  </w:style>
  <w:style w:type="character" w:styleId="EndnoteReference">
    <w:name w:val="endnote reference"/>
    <w:basedOn w:val="DefaultParagraphFont"/>
    <w:uiPriority w:val="99"/>
    <w:semiHidden/>
    <w:rsid w:val="00D852C1"/>
    <w:rPr>
      <w:rFonts w:cs="Times New Roman"/>
      <w:vertAlign w:val="superscript"/>
    </w:rPr>
  </w:style>
  <w:style w:type="character" w:customStyle="1" w:styleId="Puces">
    <w:name w:val="Puces"/>
    <w:uiPriority w:val="99"/>
    <w:rsid w:val="00D852C1"/>
    <w:rPr>
      <w:rFonts w:ascii="StarSymbol" w:eastAsia="StarSymbol" w:hAnsi="StarSymbol"/>
      <w:sz w:val="18"/>
    </w:rPr>
  </w:style>
  <w:style w:type="paragraph" w:styleId="Title">
    <w:name w:val="Title"/>
    <w:basedOn w:val="Normal"/>
    <w:link w:val="TitleChar"/>
    <w:uiPriority w:val="99"/>
    <w:qFormat/>
    <w:rsid w:val="00D852C1"/>
    <w:pPr>
      <w:spacing w:before="240" w:after="60"/>
      <w:jc w:val="center"/>
      <w:outlineLvl w:val="0"/>
    </w:pPr>
    <w:rPr>
      <w:rFonts w:ascii="Arial" w:hAnsi="Arial" w:cs="Arial"/>
      <w:b/>
      <w:bCs/>
      <w:kern w:val="28"/>
      <w:sz w:val="44"/>
      <w:szCs w:val="32"/>
    </w:rPr>
  </w:style>
  <w:style w:type="character" w:customStyle="1" w:styleId="TitleChar">
    <w:name w:val="Title Char"/>
    <w:basedOn w:val="DefaultParagraphFont"/>
    <w:link w:val="Title"/>
    <w:uiPriority w:val="10"/>
    <w:rsid w:val="000C78A9"/>
    <w:rPr>
      <w:rFonts w:asciiTheme="majorHAnsi" w:eastAsiaTheme="majorEastAsia" w:hAnsiTheme="majorHAnsi" w:cstheme="majorBidi"/>
      <w:b/>
      <w:bCs/>
      <w:kern w:val="28"/>
      <w:sz w:val="32"/>
      <w:szCs w:val="32"/>
    </w:rPr>
  </w:style>
  <w:style w:type="paragraph" w:styleId="List">
    <w:name w:val="List"/>
    <w:basedOn w:val="BodyText"/>
    <w:link w:val="ListChar"/>
    <w:rsid w:val="004532C7"/>
    <w:pPr>
      <w:ind w:left="1080" w:hanging="720"/>
    </w:pPr>
  </w:style>
  <w:style w:type="character" w:customStyle="1" w:styleId="ListChar">
    <w:name w:val="List Char"/>
    <w:link w:val="List"/>
    <w:locked/>
    <w:rsid w:val="004532C7"/>
    <w:rPr>
      <w:sz w:val="24"/>
      <w:szCs w:val="20"/>
    </w:rPr>
  </w:style>
  <w:style w:type="paragraph" w:styleId="Caption">
    <w:name w:val="caption"/>
    <w:basedOn w:val="BodyText"/>
    <w:next w:val="BodyText"/>
    <w:uiPriority w:val="99"/>
    <w:qFormat/>
    <w:rsid w:val="00D852C1"/>
    <w:rPr>
      <w:rFonts w:ascii="Arial" w:hAnsi="Arial"/>
      <w:b/>
    </w:rPr>
  </w:style>
  <w:style w:type="paragraph" w:customStyle="1" w:styleId="ListNumber1">
    <w:name w:val="List Number1"/>
    <w:basedOn w:val="Normal"/>
    <w:uiPriority w:val="99"/>
    <w:rsid w:val="00D852C1"/>
    <w:pPr>
      <w:numPr>
        <w:numId w:val="15"/>
      </w:numPr>
      <w:ind w:left="-2160"/>
    </w:pPr>
  </w:style>
  <w:style w:type="paragraph" w:customStyle="1" w:styleId="ListBullet1">
    <w:name w:val="List Bullet1"/>
    <w:basedOn w:val="Normal"/>
    <w:uiPriority w:val="99"/>
    <w:rsid w:val="00D852C1"/>
    <w:pPr>
      <w:numPr>
        <w:numId w:val="11"/>
      </w:numPr>
      <w:tabs>
        <w:tab w:val="left" w:pos="720"/>
      </w:tabs>
      <w:spacing w:before="60"/>
      <w:ind w:left="360"/>
    </w:pPr>
  </w:style>
  <w:style w:type="paragraph" w:styleId="TOC1">
    <w:name w:val="toc 1"/>
    <w:basedOn w:val="Normal"/>
    <w:next w:val="Normal"/>
    <w:uiPriority w:val="39"/>
    <w:rsid w:val="00765841"/>
    <w:pPr>
      <w:tabs>
        <w:tab w:val="right" w:leader="dot" w:pos="9346"/>
      </w:tabs>
      <w:spacing w:before="0"/>
      <w:ind w:left="288" w:hanging="288"/>
    </w:pPr>
    <w:rPr>
      <w:szCs w:val="24"/>
    </w:rPr>
  </w:style>
  <w:style w:type="paragraph" w:styleId="TOC2">
    <w:name w:val="toc 2"/>
    <w:basedOn w:val="TOC1"/>
    <w:next w:val="Normal"/>
    <w:uiPriority w:val="39"/>
    <w:rsid w:val="00765841"/>
    <w:pPr>
      <w:tabs>
        <w:tab w:val="clear" w:pos="9346"/>
        <w:tab w:val="right" w:leader="dot" w:pos="9350"/>
      </w:tabs>
      <w:ind w:left="720" w:hanging="432"/>
    </w:pPr>
  </w:style>
  <w:style w:type="paragraph" w:styleId="TOC3">
    <w:name w:val="toc 3"/>
    <w:basedOn w:val="TOC2"/>
    <w:next w:val="Normal"/>
    <w:uiPriority w:val="39"/>
    <w:rsid w:val="00765841"/>
    <w:pPr>
      <w:ind w:left="1152" w:hanging="576"/>
    </w:pPr>
  </w:style>
  <w:style w:type="paragraph" w:styleId="TOC4">
    <w:name w:val="toc 4"/>
    <w:basedOn w:val="TOC3"/>
    <w:next w:val="Normal"/>
    <w:uiPriority w:val="39"/>
    <w:rsid w:val="00765841"/>
    <w:pPr>
      <w:ind w:left="1584" w:hanging="720"/>
    </w:pPr>
  </w:style>
  <w:style w:type="paragraph" w:styleId="TOC5">
    <w:name w:val="toc 5"/>
    <w:basedOn w:val="TOC4"/>
    <w:next w:val="Normal"/>
    <w:uiPriority w:val="39"/>
    <w:rsid w:val="00765841"/>
    <w:pPr>
      <w:ind w:left="2160" w:hanging="1008"/>
    </w:pPr>
  </w:style>
  <w:style w:type="paragraph" w:styleId="TOC6">
    <w:name w:val="toc 6"/>
    <w:basedOn w:val="TOC5"/>
    <w:next w:val="Normal"/>
    <w:uiPriority w:val="39"/>
    <w:rsid w:val="00765841"/>
    <w:pPr>
      <w:ind w:left="2592" w:hanging="1152"/>
    </w:pPr>
  </w:style>
  <w:style w:type="paragraph" w:styleId="TOC7">
    <w:name w:val="toc 7"/>
    <w:basedOn w:val="TOC6"/>
    <w:next w:val="Normal"/>
    <w:uiPriority w:val="39"/>
    <w:rsid w:val="00765841"/>
    <w:pPr>
      <w:ind w:left="3024" w:hanging="1296"/>
    </w:pPr>
  </w:style>
  <w:style w:type="paragraph" w:styleId="TOC8">
    <w:name w:val="toc 8"/>
    <w:basedOn w:val="TOC7"/>
    <w:next w:val="Normal"/>
    <w:uiPriority w:val="39"/>
    <w:rsid w:val="00765841"/>
    <w:pPr>
      <w:ind w:left="3456" w:hanging="1440"/>
    </w:pPr>
  </w:style>
  <w:style w:type="paragraph" w:styleId="TOC9">
    <w:name w:val="toc 9"/>
    <w:basedOn w:val="TOC8"/>
    <w:next w:val="Normal"/>
    <w:uiPriority w:val="39"/>
    <w:rsid w:val="00765841"/>
    <w:pPr>
      <w:ind w:left="4032" w:hanging="1728"/>
    </w:pPr>
  </w:style>
  <w:style w:type="paragraph" w:customStyle="1" w:styleId="TableEntry">
    <w:name w:val="Table Entry"/>
    <w:basedOn w:val="BodyText"/>
    <w:link w:val="TableEntryChar"/>
    <w:rsid w:val="00D852C1"/>
    <w:pPr>
      <w:spacing w:before="40" w:after="40"/>
      <w:ind w:left="72" w:right="72"/>
    </w:pPr>
    <w:rPr>
      <w:noProof/>
      <w:sz w:val="18"/>
    </w:rPr>
  </w:style>
  <w:style w:type="character" w:customStyle="1" w:styleId="TableEntryChar">
    <w:name w:val="Table Entry Char"/>
    <w:link w:val="TableEntry"/>
    <w:locked/>
    <w:rsid w:val="00D852C1"/>
    <w:rPr>
      <w:noProof/>
      <w:sz w:val="18"/>
      <w:lang w:val="en-US" w:eastAsia="en-US"/>
    </w:rPr>
  </w:style>
  <w:style w:type="paragraph" w:customStyle="1" w:styleId="TableEntryHeader">
    <w:name w:val="Table Entry Header"/>
    <w:basedOn w:val="TableEntry"/>
    <w:link w:val="TableEntryHeaderChar"/>
    <w:autoRedefine/>
    <w:rsid w:val="0002013A"/>
    <w:pPr>
      <w:keepNext/>
      <w:jc w:val="center"/>
    </w:pPr>
    <w:rPr>
      <w:rFonts w:ascii="Arial" w:hAnsi="Arial"/>
      <w:b/>
      <w:sz w:val="20"/>
    </w:rPr>
  </w:style>
  <w:style w:type="character" w:customStyle="1" w:styleId="TableEntryHeaderChar">
    <w:name w:val="Table Entry Header Char"/>
    <w:link w:val="TableEntryHeader"/>
    <w:locked/>
    <w:rsid w:val="0002013A"/>
    <w:rPr>
      <w:rFonts w:ascii="Arial" w:hAnsi="Arial"/>
      <w:b/>
      <w:noProof/>
      <w:sz w:val="20"/>
      <w:szCs w:val="20"/>
    </w:rPr>
  </w:style>
  <w:style w:type="paragraph" w:customStyle="1" w:styleId="TableTitle">
    <w:name w:val="Table Title"/>
    <w:basedOn w:val="BodyText"/>
    <w:link w:val="TableTitleChar1"/>
    <w:qFormat/>
    <w:rsid w:val="000E4DDC"/>
    <w:pPr>
      <w:keepNext/>
      <w:spacing w:before="300" w:after="60"/>
      <w:jc w:val="center"/>
    </w:pPr>
    <w:rPr>
      <w:rFonts w:ascii="Arial" w:hAnsi="Arial"/>
      <w:b/>
      <w:sz w:val="22"/>
    </w:rPr>
  </w:style>
  <w:style w:type="character" w:customStyle="1" w:styleId="TableTitleChar1">
    <w:name w:val="Table Title Char1"/>
    <w:link w:val="TableTitle"/>
    <w:locked/>
    <w:rsid w:val="000E4DDC"/>
    <w:rPr>
      <w:rFonts w:ascii="Arial" w:hAnsi="Arial"/>
      <w:b/>
      <w:szCs w:val="20"/>
    </w:rPr>
  </w:style>
  <w:style w:type="paragraph" w:customStyle="1" w:styleId="FigureTitle">
    <w:name w:val="Figure Title"/>
    <w:basedOn w:val="TableTitle"/>
    <w:rsid w:val="000E4DDC"/>
    <w:pPr>
      <w:keepNext w:val="0"/>
      <w:keepLines/>
      <w:spacing w:before="60" w:after="300"/>
    </w:pPr>
  </w:style>
  <w:style w:type="paragraph" w:customStyle="1" w:styleId="ListContinue1">
    <w:name w:val="List Continue1"/>
    <w:basedOn w:val="List"/>
    <w:uiPriority w:val="99"/>
    <w:rsid w:val="00D852C1"/>
    <w:pPr>
      <w:spacing w:before="60" w:after="120"/>
      <w:ind w:firstLine="0"/>
    </w:pPr>
  </w:style>
  <w:style w:type="paragraph" w:customStyle="1" w:styleId="ParagraphHeading">
    <w:name w:val="Paragraph Heading"/>
    <w:basedOn w:val="Caption"/>
    <w:next w:val="BodyText"/>
    <w:uiPriority w:val="99"/>
    <w:rsid w:val="00D852C1"/>
    <w:pPr>
      <w:spacing w:before="180"/>
    </w:pPr>
  </w:style>
  <w:style w:type="paragraph" w:customStyle="1" w:styleId="ListNumberContinue">
    <w:name w:val="List Number Continue"/>
    <w:basedOn w:val="Normal"/>
    <w:rsid w:val="004532C7"/>
    <w:pPr>
      <w:spacing w:before="60"/>
      <w:ind w:left="900"/>
    </w:pPr>
  </w:style>
  <w:style w:type="paragraph" w:styleId="ListNumber">
    <w:name w:val="List Number"/>
    <w:basedOn w:val="Normal"/>
    <w:uiPriority w:val="99"/>
    <w:unhideWhenUsed/>
    <w:rsid w:val="004532C7"/>
    <w:pPr>
      <w:numPr>
        <w:numId w:val="76"/>
      </w:numPr>
      <w:contextualSpacing/>
    </w:pPr>
  </w:style>
  <w:style w:type="paragraph" w:customStyle="1" w:styleId="ListBulletContinue">
    <w:name w:val="List Bullet Continue"/>
    <w:basedOn w:val="ListBullet"/>
    <w:uiPriority w:val="99"/>
    <w:rsid w:val="00D852C1"/>
    <w:pPr>
      <w:numPr>
        <w:numId w:val="0"/>
      </w:numPr>
      <w:ind w:left="720"/>
    </w:pPr>
  </w:style>
  <w:style w:type="paragraph" w:styleId="ListBullet">
    <w:name w:val="List Bullet"/>
    <w:basedOn w:val="Normal"/>
    <w:link w:val="ListBulletChar"/>
    <w:unhideWhenUsed/>
    <w:rsid w:val="004532C7"/>
    <w:pPr>
      <w:numPr>
        <w:numId w:val="70"/>
      </w:numPr>
    </w:pPr>
  </w:style>
  <w:style w:type="character" w:customStyle="1" w:styleId="ListBulletChar">
    <w:name w:val="List Bullet Char"/>
    <w:link w:val="ListBullet"/>
    <w:locked/>
    <w:rsid w:val="004532C7"/>
    <w:rPr>
      <w:sz w:val="24"/>
      <w:szCs w:val="20"/>
    </w:rPr>
  </w:style>
  <w:style w:type="paragraph" w:customStyle="1" w:styleId="ListBullet2Continue">
    <w:name w:val="List Bullet 2 Continue"/>
    <w:basedOn w:val="ListBullet2"/>
    <w:uiPriority w:val="99"/>
    <w:rsid w:val="00D852C1"/>
    <w:pPr>
      <w:tabs>
        <w:tab w:val="clear" w:pos="720"/>
      </w:tabs>
      <w:ind w:left="1080" w:firstLine="0"/>
    </w:pPr>
  </w:style>
  <w:style w:type="paragraph" w:styleId="ListBullet2">
    <w:name w:val="List Bullet 2"/>
    <w:basedOn w:val="Normal"/>
    <w:link w:val="ListBullet2Char"/>
    <w:rsid w:val="004532C7"/>
    <w:pPr>
      <w:tabs>
        <w:tab w:val="num" w:pos="720"/>
      </w:tabs>
      <w:ind w:left="720" w:hanging="360"/>
    </w:pPr>
  </w:style>
  <w:style w:type="character" w:customStyle="1" w:styleId="ListBullet2Char">
    <w:name w:val="List Bullet 2 Char"/>
    <w:link w:val="ListBullet2"/>
    <w:locked/>
    <w:rsid w:val="004532C7"/>
    <w:rPr>
      <w:sz w:val="24"/>
      <w:szCs w:val="20"/>
    </w:rPr>
  </w:style>
  <w:style w:type="paragraph" w:customStyle="1" w:styleId="ListBullet3Continue">
    <w:name w:val="List Bullet 3 Continue"/>
    <w:basedOn w:val="ListBullet3"/>
    <w:uiPriority w:val="99"/>
    <w:rsid w:val="00D852C1"/>
    <w:pPr>
      <w:tabs>
        <w:tab w:val="clear" w:pos="1080"/>
      </w:tabs>
      <w:ind w:left="1440" w:firstLine="0"/>
    </w:pPr>
  </w:style>
  <w:style w:type="paragraph" w:styleId="ListBullet3">
    <w:name w:val="List Bullet 3"/>
    <w:basedOn w:val="Normal"/>
    <w:link w:val="ListBullet3Char"/>
    <w:rsid w:val="004532C7"/>
    <w:pPr>
      <w:tabs>
        <w:tab w:val="num" w:pos="1080"/>
      </w:tabs>
      <w:ind w:left="1080" w:hanging="360"/>
    </w:pPr>
  </w:style>
  <w:style w:type="character" w:customStyle="1" w:styleId="ListBullet3Char">
    <w:name w:val="List Bullet 3 Char"/>
    <w:link w:val="ListBullet3"/>
    <w:locked/>
    <w:rsid w:val="004532C7"/>
    <w:rPr>
      <w:sz w:val="24"/>
      <w:szCs w:val="20"/>
    </w:rPr>
  </w:style>
  <w:style w:type="paragraph" w:customStyle="1" w:styleId="List3Continue">
    <w:name w:val="List 3 Continue"/>
    <w:basedOn w:val="List3"/>
    <w:rsid w:val="004532C7"/>
    <w:pPr>
      <w:ind w:firstLine="0"/>
    </w:pPr>
  </w:style>
  <w:style w:type="paragraph" w:styleId="List3">
    <w:name w:val="List 3"/>
    <w:basedOn w:val="Normal"/>
    <w:link w:val="List3Char"/>
    <w:rsid w:val="004532C7"/>
    <w:pPr>
      <w:ind w:left="1800" w:hanging="720"/>
    </w:pPr>
  </w:style>
  <w:style w:type="character" w:customStyle="1" w:styleId="List3Char">
    <w:name w:val="List 3 Char"/>
    <w:link w:val="List3"/>
    <w:locked/>
    <w:rsid w:val="004532C7"/>
    <w:rPr>
      <w:sz w:val="24"/>
      <w:szCs w:val="20"/>
    </w:rPr>
  </w:style>
  <w:style w:type="paragraph" w:customStyle="1" w:styleId="AppendixHeading2">
    <w:name w:val="Appendix Heading 2"/>
    <w:next w:val="BodyText"/>
    <w:uiPriority w:val="99"/>
    <w:rsid w:val="001D0565"/>
    <w:pPr>
      <w:numPr>
        <w:ilvl w:val="1"/>
        <w:numId w:val="18"/>
      </w:numPr>
      <w:spacing w:before="240" w:after="60"/>
      <w:outlineLvl w:val="1"/>
    </w:pPr>
    <w:rPr>
      <w:rFonts w:ascii="Arial" w:hAnsi="Arial"/>
      <w:b/>
      <w:noProof/>
      <w:sz w:val="28"/>
      <w:szCs w:val="20"/>
    </w:rPr>
  </w:style>
  <w:style w:type="paragraph" w:customStyle="1" w:styleId="AppendixHeading1">
    <w:name w:val="Appendix Heading 1"/>
    <w:next w:val="BodyText"/>
    <w:uiPriority w:val="99"/>
    <w:rsid w:val="001D0565"/>
    <w:pPr>
      <w:spacing w:before="240" w:after="60"/>
      <w:outlineLvl w:val="0"/>
    </w:pPr>
    <w:rPr>
      <w:rFonts w:ascii="Arial" w:hAnsi="Arial"/>
      <w:b/>
      <w:noProof/>
      <w:sz w:val="28"/>
      <w:szCs w:val="20"/>
    </w:rPr>
  </w:style>
  <w:style w:type="paragraph" w:customStyle="1" w:styleId="AppendixHeading3">
    <w:name w:val="Appendix Heading 3"/>
    <w:basedOn w:val="AppendixHeading2"/>
    <w:next w:val="BodyText"/>
    <w:uiPriority w:val="99"/>
    <w:rsid w:val="008D4971"/>
    <w:pPr>
      <w:numPr>
        <w:ilvl w:val="2"/>
      </w:numPr>
      <w:tabs>
        <w:tab w:val="num" w:pos="2160"/>
      </w:tabs>
      <w:outlineLvl w:val="9"/>
    </w:pPr>
    <w:rPr>
      <w:sz w:val="24"/>
    </w:rPr>
  </w:style>
  <w:style w:type="paragraph" w:styleId="Header">
    <w:name w:val="header"/>
    <w:basedOn w:val="Normal"/>
    <w:link w:val="HeaderChar"/>
    <w:uiPriority w:val="99"/>
    <w:rsid w:val="00D852C1"/>
    <w:pPr>
      <w:tabs>
        <w:tab w:val="center" w:pos="4320"/>
        <w:tab w:val="right" w:pos="8640"/>
      </w:tabs>
    </w:pPr>
  </w:style>
  <w:style w:type="character" w:customStyle="1" w:styleId="HeaderChar">
    <w:name w:val="Header Char"/>
    <w:basedOn w:val="DefaultParagraphFont"/>
    <w:link w:val="Header"/>
    <w:uiPriority w:val="99"/>
    <w:rsid w:val="000C78A9"/>
    <w:rPr>
      <w:sz w:val="24"/>
      <w:szCs w:val="20"/>
    </w:rPr>
  </w:style>
  <w:style w:type="paragraph" w:styleId="FootnoteText">
    <w:name w:val="footnote text"/>
    <w:basedOn w:val="Normal"/>
    <w:link w:val="FootnoteTextChar"/>
    <w:semiHidden/>
    <w:rsid w:val="00D852C1"/>
    <w:rPr>
      <w:sz w:val="20"/>
    </w:rPr>
  </w:style>
  <w:style w:type="character" w:customStyle="1" w:styleId="FootnoteTextChar">
    <w:name w:val="Footnote Text Char"/>
    <w:basedOn w:val="DefaultParagraphFont"/>
    <w:link w:val="FootnoteText"/>
    <w:rsid w:val="00D852C1"/>
    <w:rPr>
      <w:lang w:val="en-US" w:eastAsia="en-US"/>
    </w:rPr>
  </w:style>
  <w:style w:type="paragraph" w:styleId="Footer">
    <w:name w:val="footer"/>
    <w:basedOn w:val="Normal"/>
    <w:link w:val="FooterChar"/>
    <w:rsid w:val="00D852C1"/>
    <w:pPr>
      <w:tabs>
        <w:tab w:val="center" w:pos="4320"/>
        <w:tab w:val="right" w:pos="8640"/>
      </w:tabs>
    </w:pPr>
  </w:style>
  <w:style w:type="character" w:customStyle="1" w:styleId="FooterChar">
    <w:name w:val="Footer Char"/>
    <w:basedOn w:val="DefaultParagraphFont"/>
    <w:link w:val="Footer"/>
    <w:rsid w:val="000C78A9"/>
    <w:rPr>
      <w:sz w:val="24"/>
      <w:szCs w:val="20"/>
    </w:rPr>
  </w:style>
  <w:style w:type="paragraph" w:customStyle="1" w:styleId="Glossary">
    <w:name w:val="Glossary"/>
    <w:basedOn w:val="Heading1"/>
    <w:uiPriority w:val="99"/>
    <w:rsid w:val="00D852C1"/>
    <w:pPr>
      <w:tabs>
        <w:tab w:val="clear" w:pos="432"/>
      </w:tabs>
      <w:ind w:left="0" w:firstLine="0"/>
    </w:pPr>
  </w:style>
  <w:style w:type="paragraph" w:styleId="List2">
    <w:name w:val="List 2"/>
    <w:basedOn w:val="List"/>
    <w:link w:val="List2Char"/>
    <w:rsid w:val="004532C7"/>
    <w:pPr>
      <w:ind w:left="1440"/>
    </w:pPr>
  </w:style>
  <w:style w:type="character" w:customStyle="1" w:styleId="List2Char">
    <w:name w:val="List 2 Char"/>
    <w:link w:val="List2"/>
    <w:locked/>
    <w:rsid w:val="004532C7"/>
    <w:rPr>
      <w:sz w:val="24"/>
      <w:szCs w:val="20"/>
    </w:rPr>
  </w:style>
  <w:style w:type="paragraph" w:customStyle="1" w:styleId="Note">
    <w:name w:val="Note"/>
    <w:basedOn w:val="FootnoteText"/>
    <w:link w:val="NoteChar"/>
    <w:qFormat/>
    <w:rsid w:val="00D852C1"/>
    <w:pPr>
      <w:ind w:left="1152" w:hanging="720"/>
    </w:pPr>
    <w:rPr>
      <w:sz w:val="18"/>
    </w:rPr>
  </w:style>
  <w:style w:type="character" w:customStyle="1" w:styleId="NoteChar">
    <w:name w:val="Note Char"/>
    <w:link w:val="Note"/>
    <w:rsid w:val="00E10C53"/>
    <w:rPr>
      <w:sz w:val="18"/>
      <w:szCs w:val="20"/>
    </w:rPr>
  </w:style>
  <w:style w:type="paragraph" w:customStyle="1" w:styleId="PlainText1">
    <w:name w:val="Plain Text1"/>
    <w:basedOn w:val="Normal"/>
    <w:uiPriority w:val="99"/>
    <w:rsid w:val="00D852C1"/>
    <w:pPr>
      <w:spacing w:before="0"/>
    </w:pPr>
    <w:rPr>
      <w:rFonts w:ascii="Courier New" w:hAnsi="Courier New" w:cs="Courier New"/>
      <w:sz w:val="16"/>
    </w:rPr>
  </w:style>
  <w:style w:type="paragraph" w:customStyle="1" w:styleId="HTMLPreformatted1">
    <w:name w:val="HTML Preformatted1"/>
    <w:basedOn w:val="Normal"/>
    <w:uiPriority w:val="99"/>
    <w:rsid w:val="00D85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Arial Unicode MS" w:hAnsi="Arial Unicode MS" w:cs="Arial Unicode MS"/>
      <w:color w:val="000000"/>
      <w:sz w:val="20"/>
    </w:rPr>
  </w:style>
  <w:style w:type="paragraph" w:customStyle="1" w:styleId="TableLabel">
    <w:name w:val="Table Label"/>
    <w:basedOn w:val="TableEntry"/>
    <w:rsid w:val="00D852C1"/>
    <w:pPr>
      <w:keepNext/>
      <w:overflowPunct w:val="0"/>
      <w:autoSpaceDE w:val="0"/>
      <w:ind w:left="0" w:right="0"/>
      <w:jc w:val="center"/>
      <w:textAlignment w:val="baseline"/>
    </w:pPr>
    <w:rPr>
      <w:rFonts w:ascii="Helvetica" w:hAnsi="Helvetica"/>
      <w:b/>
      <w:sz w:val="20"/>
    </w:rPr>
  </w:style>
  <w:style w:type="paragraph" w:customStyle="1" w:styleId="GlossaryEntry">
    <w:name w:val="Glossary Entry"/>
    <w:basedOn w:val="Normal"/>
    <w:rsid w:val="00D852C1"/>
    <w:pPr>
      <w:ind w:left="2160" w:hanging="2160"/>
    </w:pPr>
    <w:rPr>
      <w:b/>
      <w:bCs/>
    </w:rPr>
  </w:style>
  <w:style w:type="paragraph" w:customStyle="1" w:styleId="Example">
    <w:name w:val="Example"/>
    <w:basedOn w:val="Normal"/>
    <w:uiPriority w:val="99"/>
    <w:rsid w:val="00D852C1"/>
    <w:pPr>
      <w:keepLines/>
      <w:spacing w:before="0" w:after="120"/>
      <w:ind w:left="1872" w:hanging="360"/>
    </w:pPr>
    <w:rPr>
      <w:rFonts w:ascii="LinePrinter" w:hAnsi="LinePrinter"/>
      <w:kern w:val="1"/>
      <w:sz w:val="16"/>
    </w:rPr>
  </w:style>
  <w:style w:type="paragraph" w:styleId="NormalWeb">
    <w:name w:val="Normal (Web)"/>
    <w:basedOn w:val="Normal"/>
    <w:uiPriority w:val="99"/>
    <w:rsid w:val="00D852C1"/>
    <w:rPr>
      <w:szCs w:val="24"/>
    </w:rPr>
  </w:style>
  <w:style w:type="paragraph" w:customStyle="1" w:styleId="TableText">
    <w:name w:val="Table Text"/>
    <w:basedOn w:val="Normal"/>
    <w:link w:val="TableTextChar"/>
    <w:uiPriority w:val="99"/>
    <w:rsid w:val="00D852C1"/>
    <w:pPr>
      <w:keepLines/>
      <w:spacing w:before="0"/>
    </w:pPr>
    <w:rPr>
      <w:sz w:val="20"/>
    </w:rPr>
  </w:style>
  <w:style w:type="character" w:customStyle="1" w:styleId="TableTextChar">
    <w:name w:val="Table Text Char"/>
    <w:link w:val="TableText"/>
    <w:uiPriority w:val="99"/>
    <w:locked/>
    <w:rsid w:val="00D852C1"/>
    <w:rPr>
      <w:lang w:val="en-US" w:eastAsia="en-US"/>
    </w:rPr>
  </w:style>
  <w:style w:type="paragraph" w:styleId="ListContinue">
    <w:name w:val="List Continue"/>
    <w:basedOn w:val="Normal"/>
    <w:link w:val="ListContinueChar"/>
    <w:uiPriority w:val="99"/>
    <w:unhideWhenUsed/>
    <w:rsid w:val="004532C7"/>
    <w:pPr>
      <w:ind w:left="360"/>
      <w:contextualSpacing/>
    </w:pPr>
  </w:style>
  <w:style w:type="character" w:customStyle="1" w:styleId="ListContinueChar">
    <w:name w:val="List Continue Char"/>
    <w:link w:val="ListContinue"/>
    <w:uiPriority w:val="99"/>
    <w:locked/>
    <w:rsid w:val="004532C7"/>
    <w:rPr>
      <w:sz w:val="24"/>
      <w:szCs w:val="20"/>
    </w:rPr>
  </w:style>
  <w:style w:type="paragraph" w:styleId="EndnoteText">
    <w:name w:val="endnote text"/>
    <w:basedOn w:val="Normal"/>
    <w:link w:val="EndnoteTextChar"/>
    <w:uiPriority w:val="99"/>
    <w:semiHidden/>
    <w:rsid w:val="00D852C1"/>
    <w:rPr>
      <w:sz w:val="20"/>
    </w:rPr>
  </w:style>
  <w:style w:type="character" w:customStyle="1" w:styleId="EndnoteTextChar">
    <w:name w:val="Endnote Text Char"/>
    <w:basedOn w:val="DefaultParagraphFont"/>
    <w:link w:val="EndnoteText"/>
    <w:uiPriority w:val="99"/>
    <w:semiHidden/>
    <w:rsid w:val="000C78A9"/>
    <w:rPr>
      <w:sz w:val="20"/>
      <w:szCs w:val="20"/>
    </w:rPr>
  </w:style>
  <w:style w:type="paragraph" w:customStyle="1" w:styleId="HTMLAddress1">
    <w:name w:val="HTML Address1"/>
    <w:basedOn w:val="Normal"/>
    <w:uiPriority w:val="99"/>
    <w:rsid w:val="00D852C1"/>
    <w:rPr>
      <w:i/>
      <w:iCs/>
    </w:rPr>
  </w:style>
  <w:style w:type="paragraph" w:styleId="Index1">
    <w:name w:val="index 1"/>
    <w:basedOn w:val="Normal"/>
    <w:next w:val="Normal"/>
    <w:uiPriority w:val="99"/>
    <w:semiHidden/>
    <w:rsid w:val="00D852C1"/>
    <w:pPr>
      <w:ind w:left="240" w:hanging="240"/>
    </w:pPr>
  </w:style>
  <w:style w:type="paragraph" w:styleId="Index2">
    <w:name w:val="index 2"/>
    <w:basedOn w:val="Normal"/>
    <w:next w:val="Normal"/>
    <w:uiPriority w:val="99"/>
    <w:semiHidden/>
    <w:rsid w:val="00D852C1"/>
    <w:pPr>
      <w:ind w:left="480" w:hanging="240"/>
    </w:pPr>
  </w:style>
  <w:style w:type="paragraph" w:styleId="Index3">
    <w:name w:val="index 3"/>
    <w:basedOn w:val="Normal"/>
    <w:next w:val="Normal"/>
    <w:uiPriority w:val="99"/>
    <w:semiHidden/>
    <w:rsid w:val="00D852C1"/>
    <w:pPr>
      <w:ind w:left="720" w:hanging="240"/>
    </w:pPr>
  </w:style>
  <w:style w:type="paragraph" w:styleId="Index4">
    <w:name w:val="index 4"/>
    <w:basedOn w:val="Normal"/>
    <w:next w:val="Normal"/>
    <w:uiPriority w:val="99"/>
    <w:semiHidden/>
    <w:rsid w:val="00D852C1"/>
    <w:pPr>
      <w:ind w:left="134" w:firstLine="6"/>
    </w:pPr>
  </w:style>
  <w:style w:type="paragraph" w:styleId="Index5">
    <w:name w:val="index 5"/>
    <w:basedOn w:val="Normal"/>
    <w:next w:val="Normal"/>
    <w:uiPriority w:val="99"/>
    <w:semiHidden/>
    <w:rsid w:val="00D852C1"/>
    <w:pPr>
      <w:ind w:left="1200" w:hanging="240"/>
    </w:pPr>
  </w:style>
  <w:style w:type="paragraph" w:styleId="Index6">
    <w:name w:val="index 6"/>
    <w:basedOn w:val="Normal"/>
    <w:next w:val="Normal"/>
    <w:uiPriority w:val="99"/>
    <w:semiHidden/>
    <w:rsid w:val="00D852C1"/>
    <w:pPr>
      <w:ind w:left="1440" w:hanging="240"/>
    </w:pPr>
  </w:style>
  <w:style w:type="paragraph" w:styleId="Index7">
    <w:name w:val="index 7"/>
    <w:basedOn w:val="Normal"/>
    <w:next w:val="Normal"/>
    <w:uiPriority w:val="99"/>
    <w:semiHidden/>
    <w:rsid w:val="00D852C1"/>
    <w:pPr>
      <w:ind w:left="1680" w:hanging="240"/>
    </w:pPr>
  </w:style>
  <w:style w:type="paragraph" w:styleId="Index8">
    <w:name w:val="index 8"/>
    <w:basedOn w:val="Normal"/>
    <w:next w:val="Normal"/>
    <w:uiPriority w:val="99"/>
    <w:semiHidden/>
    <w:rsid w:val="00D852C1"/>
    <w:pPr>
      <w:ind w:left="1920" w:hanging="240"/>
    </w:pPr>
  </w:style>
  <w:style w:type="paragraph" w:styleId="Index9">
    <w:name w:val="index 9"/>
    <w:basedOn w:val="Normal"/>
    <w:next w:val="Normal"/>
    <w:uiPriority w:val="99"/>
    <w:semiHidden/>
    <w:rsid w:val="00D852C1"/>
    <w:pPr>
      <w:ind w:left="2160" w:hanging="240"/>
    </w:pPr>
  </w:style>
  <w:style w:type="paragraph" w:styleId="IndexHeading">
    <w:name w:val="index heading"/>
    <w:basedOn w:val="Normal"/>
    <w:next w:val="Index1"/>
    <w:uiPriority w:val="99"/>
    <w:semiHidden/>
    <w:rsid w:val="00D852C1"/>
    <w:rPr>
      <w:rFonts w:ascii="Arial" w:hAnsi="Arial" w:cs="Arial"/>
      <w:b/>
      <w:bCs/>
    </w:rPr>
  </w:style>
  <w:style w:type="paragraph" w:customStyle="1" w:styleId="MacroText1">
    <w:name w:val="Macro Text1"/>
    <w:uiPriority w:val="99"/>
    <w:rsid w:val="00D852C1"/>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sz w:val="20"/>
      <w:szCs w:val="20"/>
      <w:lang w:eastAsia="ar-SA"/>
    </w:rPr>
  </w:style>
  <w:style w:type="paragraph" w:customStyle="1" w:styleId="MessageHeader1">
    <w:name w:val="Message Header1"/>
    <w:basedOn w:val="Normal"/>
    <w:uiPriority w:val="99"/>
    <w:rsid w:val="00D852C1"/>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cs="Arial"/>
      <w:szCs w:val="24"/>
    </w:rPr>
  </w:style>
  <w:style w:type="paragraph" w:customStyle="1" w:styleId="NormalIndent1">
    <w:name w:val="Normal Indent1"/>
    <w:basedOn w:val="Normal"/>
    <w:uiPriority w:val="99"/>
    <w:rsid w:val="00D852C1"/>
    <w:pPr>
      <w:ind w:left="720"/>
    </w:pPr>
  </w:style>
  <w:style w:type="paragraph" w:customStyle="1" w:styleId="NoteHeading1">
    <w:name w:val="Note Heading1"/>
    <w:basedOn w:val="Normal"/>
    <w:next w:val="Normal"/>
    <w:uiPriority w:val="99"/>
    <w:rsid w:val="00D852C1"/>
  </w:style>
  <w:style w:type="paragraph" w:styleId="Subtitle">
    <w:name w:val="Subtitle"/>
    <w:basedOn w:val="Normal"/>
    <w:next w:val="Normal"/>
    <w:link w:val="SubtitleChar"/>
    <w:uiPriority w:val="99"/>
    <w:qFormat/>
    <w:rsid w:val="00D852C1"/>
    <w:pPr>
      <w:spacing w:after="60"/>
      <w:jc w:val="center"/>
    </w:pPr>
    <w:rPr>
      <w:rFonts w:ascii="Arial" w:hAnsi="Arial" w:cs="Arial"/>
      <w:szCs w:val="24"/>
    </w:rPr>
  </w:style>
  <w:style w:type="character" w:customStyle="1" w:styleId="SubtitleChar">
    <w:name w:val="Subtitle Char"/>
    <w:basedOn w:val="DefaultParagraphFont"/>
    <w:link w:val="Subtitle"/>
    <w:uiPriority w:val="11"/>
    <w:rsid w:val="000C78A9"/>
    <w:rPr>
      <w:rFonts w:asciiTheme="majorHAnsi" w:eastAsiaTheme="majorEastAsia" w:hAnsiTheme="majorHAnsi" w:cstheme="majorBidi"/>
      <w:sz w:val="24"/>
      <w:szCs w:val="24"/>
    </w:rPr>
  </w:style>
  <w:style w:type="paragraph" w:customStyle="1" w:styleId="TableofAuthorities1">
    <w:name w:val="Table of Authorities1"/>
    <w:basedOn w:val="Normal"/>
    <w:next w:val="Normal"/>
    <w:uiPriority w:val="99"/>
    <w:rsid w:val="00D852C1"/>
    <w:pPr>
      <w:ind w:left="240" w:hanging="240"/>
    </w:pPr>
  </w:style>
  <w:style w:type="paragraph" w:customStyle="1" w:styleId="TOAHeading1">
    <w:name w:val="TOA Heading1"/>
    <w:basedOn w:val="Normal"/>
    <w:next w:val="Normal"/>
    <w:uiPriority w:val="99"/>
    <w:rsid w:val="00D852C1"/>
    <w:rPr>
      <w:rFonts w:ascii="Arial" w:hAnsi="Arial" w:cs="Arial"/>
      <w:b/>
      <w:bCs/>
      <w:szCs w:val="24"/>
    </w:rPr>
  </w:style>
  <w:style w:type="paragraph" w:customStyle="1" w:styleId="Definition">
    <w:name w:val="Definition"/>
    <w:basedOn w:val="Normal"/>
    <w:uiPriority w:val="99"/>
    <w:rsid w:val="00D852C1"/>
    <w:pPr>
      <w:ind w:left="720" w:hanging="720"/>
    </w:pPr>
  </w:style>
  <w:style w:type="paragraph" w:customStyle="1" w:styleId="instructions">
    <w:name w:val="instructions"/>
    <w:basedOn w:val="BodyText"/>
    <w:uiPriority w:val="99"/>
    <w:rsid w:val="00D852C1"/>
    <w:pPr>
      <w:pBdr>
        <w:top w:val="single" w:sz="4" w:space="1" w:color="auto"/>
        <w:left w:val="single" w:sz="4" w:space="4" w:color="auto"/>
        <w:bottom w:val="single" w:sz="4" w:space="1" w:color="auto"/>
        <w:right w:val="single" w:sz="4" w:space="4" w:color="auto"/>
      </w:pBdr>
    </w:pPr>
    <w:rPr>
      <w:b/>
      <w:i/>
      <w:sz w:val="22"/>
    </w:rPr>
  </w:style>
  <w:style w:type="paragraph" w:customStyle="1" w:styleId="MsgTableHeader">
    <w:name w:val="Msg Table Header"/>
    <w:basedOn w:val="Normal"/>
    <w:next w:val="MsgTableBody"/>
    <w:uiPriority w:val="99"/>
    <w:rsid w:val="00D852C1"/>
    <w:pPr>
      <w:keepNext/>
      <w:spacing w:after="40"/>
    </w:pPr>
    <w:rPr>
      <w:rFonts w:ascii="Courier New" w:hAnsi="Courier New"/>
      <w:b/>
      <w:kern w:val="1"/>
      <w:sz w:val="16"/>
      <w:u w:val="single"/>
    </w:rPr>
  </w:style>
  <w:style w:type="paragraph" w:customStyle="1" w:styleId="MsgTableBody">
    <w:name w:val="Msg Table Body"/>
    <w:basedOn w:val="Normal"/>
    <w:uiPriority w:val="99"/>
    <w:rsid w:val="00D852C1"/>
    <w:pPr>
      <w:spacing w:before="0" w:line="180" w:lineRule="exact"/>
    </w:pPr>
    <w:rPr>
      <w:rFonts w:ascii="Courier New" w:hAnsi="Courier New"/>
      <w:kern w:val="1"/>
      <w:sz w:val="14"/>
    </w:rPr>
  </w:style>
  <w:style w:type="paragraph" w:customStyle="1" w:styleId="NormalIndented">
    <w:name w:val="Normal Indented"/>
    <w:basedOn w:val="Normal"/>
    <w:uiPriority w:val="99"/>
    <w:rsid w:val="00D852C1"/>
    <w:pPr>
      <w:spacing w:after="120"/>
      <w:ind w:left="720"/>
    </w:pPr>
    <w:rPr>
      <w:kern w:val="1"/>
      <w:sz w:val="20"/>
    </w:rPr>
  </w:style>
  <w:style w:type="paragraph" w:customStyle="1" w:styleId="NormalList">
    <w:name w:val="Normal List"/>
    <w:basedOn w:val="NormalIndented"/>
    <w:uiPriority w:val="99"/>
    <w:rsid w:val="00D852C1"/>
    <w:pPr>
      <w:spacing w:before="0"/>
      <w:ind w:left="709"/>
    </w:pPr>
  </w:style>
  <w:style w:type="paragraph" w:customStyle="1" w:styleId="NormalListAlpha">
    <w:name w:val="Normal List Alpha"/>
    <w:basedOn w:val="NormalList"/>
    <w:uiPriority w:val="99"/>
    <w:rsid w:val="00D852C1"/>
    <w:pPr>
      <w:numPr>
        <w:numId w:val="13"/>
      </w:numPr>
      <w:ind w:left="357"/>
    </w:pPr>
  </w:style>
  <w:style w:type="paragraph" w:customStyle="1" w:styleId="NormalListBullets">
    <w:name w:val="Normal List Bullets"/>
    <w:basedOn w:val="NormalList"/>
    <w:uiPriority w:val="99"/>
    <w:rsid w:val="00D852C1"/>
    <w:pPr>
      <w:tabs>
        <w:tab w:val="num" w:pos="1980"/>
      </w:tabs>
      <w:spacing w:before="120"/>
      <w:ind w:left="-1260"/>
    </w:pPr>
  </w:style>
  <w:style w:type="paragraph" w:customStyle="1" w:styleId="HL7TableHeader">
    <w:name w:val="HL7 Table Header"/>
    <w:basedOn w:val="Normal"/>
    <w:next w:val="HL7TableBody"/>
    <w:uiPriority w:val="99"/>
    <w:rsid w:val="00D852C1"/>
    <w:pPr>
      <w:keepNext/>
      <w:spacing w:before="20" w:after="120"/>
    </w:pPr>
    <w:rPr>
      <w:rFonts w:ascii="Arial" w:hAnsi="Arial"/>
      <w:b/>
      <w:kern w:val="1"/>
      <w:sz w:val="16"/>
    </w:rPr>
  </w:style>
  <w:style w:type="paragraph" w:customStyle="1" w:styleId="HL7TableBody">
    <w:name w:val="HL7 Table Body"/>
    <w:basedOn w:val="Normal"/>
    <w:uiPriority w:val="99"/>
    <w:rsid w:val="00D852C1"/>
    <w:pPr>
      <w:spacing w:before="20" w:after="120"/>
    </w:pPr>
    <w:rPr>
      <w:rFonts w:ascii="Arial" w:hAnsi="Arial"/>
      <w:kern w:val="1"/>
      <w:sz w:val="16"/>
    </w:rPr>
  </w:style>
  <w:style w:type="paragraph" w:customStyle="1" w:styleId="HL7TableCaption">
    <w:name w:val="HL7 Table Caption"/>
    <w:basedOn w:val="Normal"/>
    <w:next w:val="Normal"/>
    <w:uiPriority w:val="99"/>
    <w:rsid w:val="00D852C1"/>
    <w:pPr>
      <w:keepNext/>
      <w:spacing w:before="180" w:after="60"/>
      <w:jc w:val="center"/>
    </w:pPr>
    <w:rPr>
      <w:kern w:val="1"/>
      <w:sz w:val="20"/>
    </w:rPr>
  </w:style>
  <w:style w:type="paragraph" w:customStyle="1" w:styleId="Default">
    <w:name w:val="Default"/>
    <w:rsid w:val="00D852C1"/>
    <w:pPr>
      <w:suppressAutoHyphens/>
      <w:autoSpaceDE w:val="0"/>
    </w:pPr>
    <w:rPr>
      <w:color w:val="000000"/>
      <w:sz w:val="24"/>
      <w:szCs w:val="24"/>
      <w:lang w:eastAsia="ar-SA"/>
    </w:rPr>
  </w:style>
  <w:style w:type="paragraph" w:customStyle="1" w:styleId="XMLExample">
    <w:name w:val="XML Example"/>
    <w:basedOn w:val="Normal"/>
    <w:uiPriority w:val="99"/>
    <w:rsid w:val="00D852C1"/>
    <w:pPr>
      <w:spacing w:before="0"/>
    </w:pPr>
    <w:rPr>
      <w:rFonts w:ascii="Courier New" w:hAnsi="Courier New" w:cs="Courier New"/>
      <w:sz w:val="16"/>
    </w:rPr>
  </w:style>
  <w:style w:type="paragraph" w:customStyle="1" w:styleId="QueryExample">
    <w:name w:val="Query Example"/>
    <w:basedOn w:val="Normal"/>
    <w:uiPriority w:val="99"/>
    <w:rsid w:val="00D852C1"/>
    <w:rPr>
      <w:rFonts w:ascii="Lucida Sans Unicode" w:hAnsi="Lucida Sans Unicode"/>
      <w:sz w:val="20"/>
    </w:rPr>
  </w:style>
  <w:style w:type="paragraph" w:styleId="ListContinue2">
    <w:name w:val="List Continue 2"/>
    <w:basedOn w:val="Normal"/>
    <w:uiPriority w:val="99"/>
    <w:unhideWhenUsed/>
    <w:rsid w:val="004532C7"/>
    <w:pPr>
      <w:ind w:left="720"/>
      <w:contextualSpacing/>
    </w:pPr>
  </w:style>
  <w:style w:type="paragraph" w:styleId="ListContinue3">
    <w:name w:val="List Continue 3"/>
    <w:basedOn w:val="Normal"/>
    <w:uiPriority w:val="99"/>
    <w:unhideWhenUsed/>
    <w:rsid w:val="004532C7"/>
    <w:pPr>
      <w:ind w:left="1080"/>
      <w:contextualSpacing/>
    </w:pPr>
  </w:style>
  <w:style w:type="paragraph" w:customStyle="1" w:styleId="TableContents">
    <w:name w:val="Table Contents"/>
    <w:basedOn w:val="Normal"/>
    <w:uiPriority w:val="99"/>
    <w:rsid w:val="00D852C1"/>
    <w:pPr>
      <w:suppressLineNumbers/>
    </w:pPr>
  </w:style>
  <w:style w:type="character" w:styleId="Emphasis">
    <w:name w:val="Emphasis"/>
    <w:basedOn w:val="DefaultParagraphFont"/>
    <w:uiPriority w:val="99"/>
    <w:qFormat/>
    <w:rsid w:val="00D852C1"/>
    <w:rPr>
      <w:rFonts w:cs="Times New Roman"/>
      <w:i/>
    </w:rPr>
  </w:style>
  <w:style w:type="paragraph" w:styleId="ListNumber2">
    <w:name w:val="List Number 2"/>
    <w:basedOn w:val="Normal"/>
    <w:link w:val="ListNumber2Char"/>
    <w:rsid w:val="004532C7"/>
    <w:pPr>
      <w:numPr>
        <w:numId w:val="77"/>
      </w:numPr>
    </w:pPr>
  </w:style>
  <w:style w:type="character" w:customStyle="1" w:styleId="ListNumber2Char">
    <w:name w:val="List Number 2 Char"/>
    <w:link w:val="ListNumber2"/>
    <w:locked/>
    <w:rsid w:val="004532C7"/>
    <w:rPr>
      <w:sz w:val="24"/>
      <w:szCs w:val="20"/>
    </w:rPr>
  </w:style>
  <w:style w:type="paragraph" w:styleId="ListNumber3">
    <w:name w:val="List Number 3"/>
    <w:basedOn w:val="Normal"/>
    <w:rsid w:val="004532C7"/>
    <w:pPr>
      <w:numPr>
        <w:numId w:val="78"/>
      </w:numPr>
    </w:pPr>
  </w:style>
  <w:style w:type="paragraph" w:styleId="ListNumber4">
    <w:name w:val="List Number 4"/>
    <w:basedOn w:val="Normal"/>
    <w:uiPriority w:val="99"/>
    <w:rsid w:val="004532C7"/>
    <w:pPr>
      <w:numPr>
        <w:numId w:val="79"/>
      </w:numPr>
    </w:pPr>
  </w:style>
  <w:style w:type="paragraph" w:styleId="ListNumber5">
    <w:name w:val="List Number 5"/>
    <w:basedOn w:val="Normal"/>
    <w:uiPriority w:val="99"/>
    <w:unhideWhenUsed/>
    <w:rsid w:val="004532C7"/>
    <w:pPr>
      <w:numPr>
        <w:numId w:val="80"/>
      </w:numPr>
    </w:pPr>
  </w:style>
  <w:style w:type="paragraph" w:styleId="ListBullet4">
    <w:name w:val="List Bullet 4"/>
    <w:basedOn w:val="Normal"/>
    <w:rsid w:val="004532C7"/>
    <w:pPr>
      <w:numPr>
        <w:numId w:val="73"/>
      </w:numPr>
    </w:pPr>
  </w:style>
  <w:style w:type="paragraph" w:styleId="ListBullet5">
    <w:name w:val="List Bullet 5"/>
    <w:basedOn w:val="Normal"/>
    <w:uiPriority w:val="99"/>
    <w:unhideWhenUsed/>
    <w:rsid w:val="004532C7"/>
    <w:pPr>
      <w:numPr>
        <w:numId w:val="74"/>
      </w:numPr>
    </w:pPr>
  </w:style>
  <w:style w:type="paragraph" w:customStyle="1" w:styleId="MsgTableCaption">
    <w:name w:val="Msg Table Caption"/>
    <w:basedOn w:val="Normal"/>
    <w:uiPriority w:val="99"/>
    <w:rsid w:val="00D852C1"/>
    <w:pPr>
      <w:keepNext/>
      <w:spacing w:before="0" w:line="240" w:lineRule="exact"/>
      <w:jc w:val="center"/>
    </w:pPr>
    <w:rPr>
      <w:noProof/>
      <w:kern w:val="20"/>
      <w:sz w:val="20"/>
      <w:u w:val="single"/>
    </w:rPr>
  </w:style>
  <w:style w:type="paragraph" w:customStyle="1" w:styleId="UserTableCaption">
    <w:name w:val="User Table Caption"/>
    <w:basedOn w:val="Normal"/>
    <w:next w:val="UserTableHeader"/>
    <w:uiPriority w:val="99"/>
    <w:rsid w:val="00D852C1"/>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uiPriority w:val="99"/>
    <w:rsid w:val="00D852C1"/>
    <w:pPr>
      <w:keepNext/>
      <w:spacing w:before="40" w:after="20"/>
    </w:pPr>
    <w:rPr>
      <w:b/>
    </w:rPr>
  </w:style>
  <w:style w:type="paragraph" w:customStyle="1" w:styleId="UserTableBody">
    <w:name w:val="User Table Body"/>
    <w:basedOn w:val="Normal"/>
    <w:uiPriority w:val="99"/>
    <w:rsid w:val="00D852C1"/>
    <w:pPr>
      <w:widowControl w:val="0"/>
      <w:spacing w:before="20" w:after="10"/>
    </w:pPr>
    <w:rPr>
      <w:rFonts w:ascii="Arial" w:hAnsi="Arial"/>
      <w:kern w:val="20"/>
      <w:sz w:val="16"/>
    </w:rPr>
  </w:style>
  <w:style w:type="character" w:customStyle="1" w:styleId="TableTitleChar">
    <w:name w:val="Table Title Char"/>
    <w:uiPriority w:val="99"/>
    <w:rsid w:val="00D852C1"/>
    <w:rPr>
      <w:rFonts w:ascii="Arial" w:hAnsi="Arial"/>
      <w:b/>
      <w:noProof/>
      <w:sz w:val="22"/>
      <w:lang w:val="en-US" w:eastAsia="en-US"/>
    </w:rPr>
  </w:style>
  <w:style w:type="paragraph" w:customStyle="1" w:styleId="ComponentTableCaption">
    <w:name w:val="Component Table Caption"/>
    <w:basedOn w:val="Normal"/>
    <w:uiPriority w:val="99"/>
    <w:rsid w:val="00D852C1"/>
    <w:pPr>
      <w:keepNext/>
      <w:spacing w:before="180" w:after="60" w:line="180" w:lineRule="exact"/>
      <w:jc w:val="center"/>
    </w:pPr>
    <w:rPr>
      <w:rFonts w:ascii="Arial" w:hAnsi="Arial"/>
      <w:kern w:val="16"/>
      <w:sz w:val="20"/>
    </w:rPr>
  </w:style>
  <w:style w:type="paragraph" w:styleId="ListContinue4">
    <w:name w:val="List Continue 4"/>
    <w:basedOn w:val="Normal"/>
    <w:uiPriority w:val="99"/>
    <w:unhideWhenUsed/>
    <w:rsid w:val="004532C7"/>
    <w:pPr>
      <w:ind w:left="1440"/>
      <w:contextualSpacing/>
    </w:pPr>
  </w:style>
  <w:style w:type="paragraph" w:customStyle="1" w:styleId="ComponentTableHeader">
    <w:name w:val="Component Table Header"/>
    <w:basedOn w:val="ComponentTableCaption"/>
    <w:uiPriority w:val="99"/>
    <w:rsid w:val="00D852C1"/>
    <w:pPr>
      <w:spacing w:before="40" w:after="30"/>
    </w:pPr>
    <w:rPr>
      <w:b/>
      <w:sz w:val="16"/>
    </w:rPr>
  </w:style>
  <w:style w:type="paragraph" w:customStyle="1" w:styleId="Components">
    <w:name w:val="Components"/>
    <w:basedOn w:val="Normal"/>
    <w:uiPriority w:val="99"/>
    <w:rsid w:val="00D852C1"/>
    <w:pPr>
      <w:spacing w:after="120" w:line="160" w:lineRule="atLeast"/>
      <w:ind w:left="2160" w:hanging="1080"/>
    </w:pPr>
    <w:rPr>
      <w:rFonts w:ascii="Courier New" w:hAnsi="Courier New"/>
      <w:kern w:val="14"/>
      <w:sz w:val="16"/>
    </w:rPr>
  </w:style>
  <w:style w:type="character" w:customStyle="1" w:styleId="HyperlinkTable">
    <w:name w:val="Hyperlink Table"/>
    <w:uiPriority w:val="99"/>
    <w:rsid w:val="00D852C1"/>
    <w:rPr>
      <w:rFonts w:ascii="Arial" w:hAnsi="Arial"/>
      <w:color w:val="0000FF"/>
      <w:kern w:val="20"/>
      <w:u w:val="none"/>
      <w:vertAlign w:val="baseline"/>
    </w:rPr>
  </w:style>
  <w:style w:type="character" w:customStyle="1" w:styleId="ReferenceAttribute">
    <w:name w:val="Reference Attribute"/>
    <w:uiPriority w:val="99"/>
    <w:rsid w:val="00D852C1"/>
    <w:rPr>
      <w:i/>
      <w:color w:val="0000FF"/>
      <w:kern w:val="20"/>
      <w:sz w:val="20"/>
      <w:u w:val="none"/>
      <w:vertAlign w:val="baseline"/>
    </w:rPr>
  </w:style>
  <w:style w:type="character" w:customStyle="1" w:styleId="HyperlinkText">
    <w:name w:val="Hyperlink Text"/>
    <w:uiPriority w:val="99"/>
    <w:rsid w:val="00D852C1"/>
    <w:rPr>
      <w:rFonts w:ascii="Times New Roman" w:hAnsi="Times New Roman"/>
      <w:i/>
      <w:color w:val="0000FF"/>
      <w:kern w:val="20"/>
      <w:sz w:val="20"/>
      <w:u w:val="none"/>
    </w:rPr>
  </w:style>
  <w:style w:type="paragraph" w:customStyle="1" w:styleId="Figure">
    <w:name w:val="Figure"/>
    <w:basedOn w:val="Normal"/>
    <w:uiPriority w:val="99"/>
    <w:rsid w:val="00D852C1"/>
    <w:pPr>
      <w:spacing w:before="0" w:after="120"/>
      <w:jc w:val="center"/>
    </w:pPr>
    <w:rPr>
      <w:rFonts w:ascii="Antigoni" w:hAnsi="Antigoni"/>
      <w:sz w:val="22"/>
      <w:lang w:val="fr-FR" w:eastAsia="fr-FR"/>
    </w:rPr>
  </w:style>
  <w:style w:type="paragraph" w:styleId="CommentText">
    <w:name w:val="annotation text"/>
    <w:basedOn w:val="Normal"/>
    <w:link w:val="CommentTextChar"/>
    <w:uiPriority w:val="99"/>
    <w:semiHidden/>
    <w:rsid w:val="00D852C1"/>
    <w:rPr>
      <w:sz w:val="20"/>
    </w:rPr>
  </w:style>
  <w:style w:type="character" w:customStyle="1" w:styleId="CommentTextChar">
    <w:name w:val="Comment Text Char"/>
    <w:basedOn w:val="DefaultParagraphFont"/>
    <w:link w:val="CommentText"/>
    <w:uiPriority w:val="99"/>
    <w:semiHidden/>
    <w:rsid w:val="000C78A9"/>
    <w:rPr>
      <w:sz w:val="20"/>
      <w:szCs w:val="20"/>
    </w:rPr>
  </w:style>
  <w:style w:type="paragraph" w:styleId="ListContinue5">
    <w:name w:val="List Continue 5"/>
    <w:basedOn w:val="Normal"/>
    <w:uiPriority w:val="99"/>
    <w:unhideWhenUsed/>
    <w:rsid w:val="004532C7"/>
    <w:pPr>
      <w:ind w:left="1800"/>
      <w:contextualSpacing/>
    </w:pPr>
  </w:style>
  <w:style w:type="paragraph" w:styleId="PlainText">
    <w:name w:val="Plain Text"/>
    <w:basedOn w:val="Normal"/>
    <w:link w:val="PlainTextChar"/>
    <w:uiPriority w:val="99"/>
    <w:rsid w:val="00D852C1"/>
    <w:rPr>
      <w:rFonts w:ascii="Courier New" w:hAnsi="Courier New" w:cs="Courier New"/>
      <w:sz w:val="20"/>
    </w:rPr>
  </w:style>
  <w:style w:type="character" w:customStyle="1" w:styleId="PlainTextChar">
    <w:name w:val="Plain Text Char"/>
    <w:basedOn w:val="DefaultParagraphFont"/>
    <w:link w:val="PlainText"/>
    <w:uiPriority w:val="99"/>
    <w:rsid w:val="00D852C1"/>
    <w:rPr>
      <w:rFonts w:ascii="Courier New" w:hAnsi="Courier New"/>
      <w:lang w:val="en-US" w:eastAsia="en-US"/>
    </w:rPr>
  </w:style>
  <w:style w:type="paragraph" w:styleId="TableofAuthorities">
    <w:name w:val="table of authorities"/>
    <w:basedOn w:val="Normal"/>
    <w:next w:val="Normal"/>
    <w:uiPriority w:val="99"/>
    <w:semiHidden/>
    <w:rsid w:val="00D852C1"/>
    <w:pPr>
      <w:ind w:left="240" w:hanging="240"/>
    </w:pPr>
  </w:style>
  <w:style w:type="paragraph" w:styleId="TOAHeading">
    <w:name w:val="toa heading"/>
    <w:basedOn w:val="Normal"/>
    <w:next w:val="Normal"/>
    <w:uiPriority w:val="99"/>
    <w:semiHidden/>
    <w:rsid w:val="00D852C1"/>
    <w:rPr>
      <w:rFonts w:ascii="Arial" w:hAnsi="Arial" w:cs="Arial"/>
      <w:b/>
      <w:bCs/>
      <w:szCs w:val="24"/>
    </w:rPr>
  </w:style>
  <w:style w:type="paragraph" w:customStyle="1" w:styleId="TableHeading">
    <w:name w:val="Table Heading"/>
    <w:basedOn w:val="TableContents"/>
    <w:uiPriority w:val="99"/>
    <w:rsid w:val="00D852C1"/>
    <w:pPr>
      <w:suppressAutoHyphens/>
      <w:jc w:val="center"/>
    </w:pPr>
    <w:rPr>
      <w:b/>
      <w:bCs/>
      <w:lang w:eastAsia="ar-SA"/>
    </w:rPr>
  </w:style>
  <w:style w:type="paragraph" w:styleId="BodyTextIndent">
    <w:name w:val="Body Text Indent"/>
    <w:basedOn w:val="BodyText"/>
    <w:link w:val="BodyTextIndentChar"/>
    <w:uiPriority w:val="99"/>
    <w:rsid w:val="00D852C1"/>
    <w:pPr>
      <w:ind w:left="360"/>
    </w:pPr>
  </w:style>
  <w:style w:type="character" w:customStyle="1" w:styleId="BodyTextIndentChar">
    <w:name w:val="Body Text Indent Char"/>
    <w:basedOn w:val="BodyTextChar"/>
    <w:link w:val="BodyTextIndent"/>
    <w:uiPriority w:val="99"/>
    <w:locked/>
    <w:rsid w:val="00765841"/>
    <w:rPr>
      <w:rFonts w:cs="Times New Roman"/>
      <w:sz w:val="24"/>
      <w:lang w:bidi="ar-SA"/>
    </w:rPr>
  </w:style>
  <w:style w:type="paragraph" w:customStyle="1" w:styleId="StyleBodyTextItalicRedBoxSinglesolidlineAuto05">
    <w:name w:val="Style Body Text + Italic Red Box: (Single solid line Auto  0.5 ..."/>
    <w:basedOn w:val="BodyText"/>
    <w:uiPriority w:val="99"/>
    <w:rsid w:val="00D852C1"/>
    <w:pPr>
      <w:pBdr>
        <w:top w:val="single" w:sz="4" w:space="1" w:color="auto"/>
        <w:left w:val="single" w:sz="4" w:space="4" w:color="auto"/>
        <w:bottom w:val="single" w:sz="4" w:space="1" w:color="auto"/>
        <w:right w:val="single" w:sz="4" w:space="4" w:color="auto"/>
      </w:pBdr>
    </w:pPr>
    <w:rPr>
      <w:i/>
      <w:iCs/>
    </w:rPr>
  </w:style>
  <w:style w:type="paragraph" w:styleId="CommentSubject">
    <w:name w:val="annotation subject"/>
    <w:basedOn w:val="CommentText"/>
    <w:next w:val="CommentText"/>
    <w:link w:val="CommentSubjectChar"/>
    <w:uiPriority w:val="99"/>
    <w:semiHidden/>
    <w:rsid w:val="00D852C1"/>
    <w:rPr>
      <w:b/>
      <w:bCs/>
    </w:rPr>
  </w:style>
  <w:style w:type="character" w:customStyle="1" w:styleId="CommentSubjectChar">
    <w:name w:val="Comment Subject Char"/>
    <w:basedOn w:val="CommentTextChar"/>
    <w:link w:val="CommentSubject"/>
    <w:uiPriority w:val="99"/>
    <w:semiHidden/>
    <w:rsid w:val="000C78A9"/>
    <w:rPr>
      <w:b/>
      <w:bCs/>
      <w:sz w:val="20"/>
      <w:szCs w:val="20"/>
    </w:rPr>
  </w:style>
  <w:style w:type="character" w:styleId="HTMLTypewriter">
    <w:name w:val="HTML Typewriter"/>
    <w:basedOn w:val="DefaultParagraphFont"/>
    <w:uiPriority w:val="99"/>
    <w:rsid w:val="00D852C1"/>
    <w:rPr>
      <w:rFonts w:ascii="Arial Unicode MS" w:eastAsia="Times New Roman" w:hAnsi="Arial Unicode MS" w:cs="Times New Roman"/>
      <w:sz w:val="20"/>
    </w:rPr>
  </w:style>
  <w:style w:type="character" w:styleId="Strong">
    <w:name w:val="Strong"/>
    <w:basedOn w:val="DefaultParagraphFont"/>
    <w:uiPriority w:val="99"/>
    <w:qFormat/>
    <w:rsid w:val="00D852C1"/>
    <w:rPr>
      <w:rFonts w:cs="Times New Roman"/>
      <w:b/>
    </w:rPr>
  </w:style>
  <w:style w:type="character" w:customStyle="1" w:styleId="BodyTextCharChar">
    <w:name w:val="Body Text Char Char"/>
    <w:uiPriority w:val="99"/>
    <w:rsid w:val="00D852C1"/>
    <w:rPr>
      <w:noProof/>
      <w:sz w:val="24"/>
      <w:lang w:val="en-US" w:eastAsia="en-US"/>
    </w:rPr>
  </w:style>
  <w:style w:type="paragraph" w:customStyle="1" w:styleId="AppendixHeading4">
    <w:name w:val="Appendix Heading 4"/>
    <w:basedOn w:val="AppendixHeading3"/>
    <w:next w:val="BodyText"/>
    <w:uiPriority w:val="99"/>
    <w:rsid w:val="001D0565"/>
    <w:pPr>
      <w:numPr>
        <w:ilvl w:val="0"/>
        <w:numId w:val="0"/>
      </w:numPr>
      <w:tabs>
        <w:tab w:val="num" w:pos="1044"/>
      </w:tabs>
      <w:ind w:left="1051" w:hanging="864"/>
      <w:outlineLvl w:val="3"/>
    </w:pPr>
  </w:style>
  <w:style w:type="paragraph" w:customStyle="1" w:styleId="AppendixHeading5">
    <w:name w:val="Appendix Heading 5"/>
    <w:basedOn w:val="AppendixHeading4"/>
    <w:next w:val="BodyText"/>
    <w:uiPriority w:val="99"/>
    <w:rsid w:val="001D0565"/>
    <w:pPr>
      <w:keepNext/>
      <w:tabs>
        <w:tab w:val="num" w:pos="1008"/>
      </w:tabs>
      <w:outlineLvl w:val="4"/>
    </w:pPr>
  </w:style>
  <w:style w:type="paragraph" w:customStyle="1" w:styleId="Constraint">
    <w:name w:val="Constraint"/>
    <w:basedOn w:val="Normal"/>
    <w:uiPriority w:val="99"/>
    <w:rsid w:val="00D852C1"/>
    <w:pPr>
      <w:numPr>
        <w:numId w:val="16"/>
      </w:numPr>
      <w:tabs>
        <w:tab w:val="clear" w:pos="1800"/>
        <w:tab w:val="num" w:pos="1980"/>
      </w:tabs>
      <w:spacing w:line="300" w:lineRule="atLeast"/>
      <w:ind w:left="1980" w:hanging="1260"/>
    </w:pPr>
    <w:rPr>
      <w:rFonts w:ascii="Arial" w:hAnsi="Arial"/>
      <w:sz w:val="20"/>
    </w:rPr>
  </w:style>
  <w:style w:type="character" w:customStyle="1" w:styleId="mw-headline">
    <w:name w:val="mw-headline"/>
    <w:basedOn w:val="DefaultParagraphFont"/>
    <w:uiPriority w:val="99"/>
    <w:rsid w:val="00D852C1"/>
    <w:rPr>
      <w:rFonts w:cs="Times New Roman"/>
    </w:rPr>
  </w:style>
  <w:style w:type="paragraph" w:customStyle="1" w:styleId="XMLFragment">
    <w:name w:val="XML Fragment"/>
    <w:basedOn w:val="PlainText"/>
    <w:uiPriority w:val="99"/>
    <w:rsid w:val="00D852C1"/>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BodyTextIndent2">
    <w:name w:val="Body Text Indent 2"/>
    <w:basedOn w:val="Normal"/>
    <w:link w:val="BodyTextIndent2Char"/>
    <w:uiPriority w:val="99"/>
    <w:rsid w:val="00D852C1"/>
    <w:pPr>
      <w:spacing w:after="120" w:line="480" w:lineRule="auto"/>
      <w:ind w:left="360"/>
    </w:pPr>
  </w:style>
  <w:style w:type="character" w:customStyle="1" w:styleId="BodyTextIndent2Char">
    <w:name w:val="Body Text Indent 2 Char"/>
    <w:basedOn w:val="DefaultParagraphFont"/>
    <w:link w:val="BodyTextIndent2"/>
    <w:uiPriority w:val="99"/>
    <w:semiHidden/>
    <w:rsid w:val="000C78A9"/>
    <w:rPr>
      <w:sz w:val="24"/>
      <w:szCs w:val="20"/>
    </w:rPr>
  </w:style>
  <w:style w:type="paragraph" w:customStyle="1" w:styleId="PartTitle">
    <w:name w:val="Part Title"/>
    <w:basedOn w:val="Title"/>
    <w:next w:val="BodyText"/>
    <w:uiPriority w:val="99"/>
    <w:rsid w:val="001D0565"/>
    <w:pPr>
      <w:keepNext/>
      <w:pageBreakBefore/>
    </w:pPr>
  </w:style>
  <w:style w:type="paragraph" w:styleId="Revision">
    <w:name w:val="Revision"/>
    <w:hidden/>
    <w:uiPriority w:val="99"/>
    <w:semiHidden/>
    <w:rsid w:val="00D852C1"/>
    <w:rPr>
      <w:sz w:val="24"/>
      <w:szCs w:val="20"/>
    </w:rPr>
  </w:style>
  <w:style w:type="character" w:customStyle="1" w:styleId="InsertText">
    <w:name w:val="Insert Text"/>
    <w:rsid w:val="00D852C1"/>
    <w:rPr>
      <w:b/>
      <w:u w:val="single"/>
      <w:vertAlign w:val="baseline"/>
    </w:rPr>
  </w:style>
  <w:style w:type="paragraph" w:customStyle="1" w:styleId="List1">
    <w:name w:val="List 1"/>
    <w:basedOn w:val="List"/>
    <w:link w:val="List1Char"/>
    <w:qFormat/>
    <w:rsid w:val="004532C7"/>
  </w:style>
  <w:style w:type="character" w:customStyle="1" w:styleId="List1Char">
    <w:name w:val="List 1 Char"/>
    <w:link w:val="List1"/>
    <w:locked/>
    <w:rsid w:val="004532C7"/>
    <w:rPr>
      <w:sz w:val="24"/>
      <w:szCs w:val="20"/>
    </w:rPr>
  </w:style>
  <w:style w:type="paragraph" w:styleId="List4">
    <w:name w:val="List 4"/>
    <w:basedOn w:val="Normal"/>
    <w:uiPriority w:val="99"/>
    <w:unhideWhenUsed/>
    <w:rsid w:val="004532C7"/>
    <w:pPr>
      <w:ind w:left="1800" w:hanging="360"/>
    </w:pPr>
  </w:style>
  <w:style w:type="paragraph" w:styleId="List5">
    <w:name w:val="List 5"/>
    <w:basedOn w:val="Normal"/>
    <w:link w:val="List5Char"/>
    <w:rsid w:val="004532C7"/>
    <w:pPr>
      <w:ind w:left="1800" w:hanging="360"/>
    </w:pPr>
  </w:style>
  <w:style w:type="character" w:customStyle="1" w:styleId="List5Char">
    <w:name w:val="List 5 Char"/>
    <w:link w:val="List5"/>
    <w:locked/>
    <w:rsid w:val="004532C7"/>
    <w:rPr>
      <w:sz w:val="24"/>
      <w:szCs w:val="20"/>
    </w:rPr>
  </w:style>
  <w:style w:type="paragraph" w:customStyle="1" w:styleId="ListBullet10">
    <w:name w:val="List Bullet 1"/>
    <w:basedOn w:val="ListBullet"/>
    <w:link w:val="ListBullet1Char"/>
    <w:qFormat/>
    <w:rsid w:val="004532C7"/>
  </w:style>
  <w:style w:type="character" w:customStyle="1" w:styleId="ListBullet1Char">
    <w:name w:val="List Bullet 1 Char"/>
    <w:link w:val="ListBullet10"/>
    <w:locked/>
    <w:rsid w:val="004532C7"/>
    <w:rPr>
      <w:sz w:val="24"/>
      <w:szCs w:val="20"/>
    </w:rPr>
  </w:style>
  <w:style w:type="paragraph" w:customStyle="1" w:styleId="ListContinue10">
    <w:name w:val="List Continue 1"/>
    <w:basedOn w:val="ListContinue"/>
    <w:link w:val="ListContinue1Char"/>
    <w:qFormat/>
    <w:rsid w:val="004532C7"/>
  </w:style>
  <w:style w:type="character" w:customStyle="1" w:styleId="ListContinue1Char">
    <w:name w:val="List Continue 1 Char"/>
    <w:link w:val="ListContinue10"/>
    <w:locked/>
    <w:rsid w:val="004532C7"/>
    <w:rPr>
      <w:sz w:val="24"/>
      <w:szCs w:val="20"/>
    </w:rPr>
  </w:style>
  <w:style w:type="paragraph" w:customStyle="1" w:styleId="ListNumber10">
    <w:name w:val="List Number 1"/>
    <w:basedOn w:val="ListNumber"/>
    <w:link w:val="ListNumber1Char"/>
    <w:qFormat/>
    <w:rsid w:val="004532C7"/>
    <w:pPr>
      <w:contextualSpacing w:val="0"/>
    </w:pPr>
  </w:style>
  <w:style w:type="character" w:customStyle="1" w:styleId="ListNumber1Char">
    <w:name w:val="List Number 1 Char"/>
    <w:link w:val="ListNumber10"/>
    <w:locked/>
    <w:rsid w:val="004532C7"/>
    <w:rPr>
      <w:sz w:val="24"/>
      <w:szCs w:val="20"/>
    </w:rPr>
  </w:style>
  <w:style w:type="paragraph" w:styleId="ListParagraph">
    <w:name w:val="List Paragraph"/>
    <w:basedOn w:val="Normal"/>
    <w:uiPriority w:val="34"/>
    <w:qFormat/>
    <w:rsid w:val="004532C7"/>
    <w:pPr>
      <w:ind w:left="720"/>
    </w:pPr>
  </w:style>
  <w:style w:type="table" w:styleId="TableGrid">
    <w:name w:val="Table Grid"/>
    <w:basedOn w:val="TableNormal"/>
    <w:uiPriority w:val="99"/>
    <w:rsid w:val="005560E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uiPriority w:val="99"/>
    <w:rsid w:val="005560E1"/>
    <w:pPr>
      <w:spacing w:after="120"/>
      <w:ind w:left="1440" w:right="1440"/>
    </w:pPr>
  </w:style>
  <w:style w:type="paragraph" w:customStyle="1" w:styleId="StyleArial10ptBoldCentered">
    <w:name w:val="Style Arial 10 pt Bold Centered"/>
    <w:basedOn w:val="BodyText"/>
    <w:rsid w:val="00E55BD9"/>
    <w:pPr>
      <w:jc w:val="center"/>
    </w:pPr>
    <w:rPr>
      <w:rFonts w:ascii="Arial" w:hAnsi="Arial"/>
      <w:b/>
      <w:bCs/>
      <w:sz w:val="20"/>
    </w:rPr>
  </w:style>
  <w:style w:type="paragraph" w:customStyle="1" w:styleId="body">
    <w:name w:val="body"/>
    <w:basedOn w:val="Normal"/>
    <w:autoRedefine/>
    <w:uiPriority w:val="99"/>
    <w:rsid w:val="009D37D3"/>
  </w:style>
  <w:style w:type="paragraph" w:customStyle="1" w:styleId="StyleListBullet2Courier10pt">
    <w:name w:val="Style List Bullet 2 + Courier 10 pt"/>
    <w:basedOn w:val="ListBullet2"/>
    <w:rsid w:val="00D106D9"/>
    <w:rPr>
      <w:rFonts w:ascii="Courier New" w:hAnsi="Courier New"/>
      <w:sz w:val="20"/>
    </w:rPr>
  </w:style>
  <w:style w:type="character" w:customStyle="1" w:styleId="UnresolvedMention1">
    <w:name w:val="Unresolved Mention1"/>
    <w:basedOn w:val="DefaultParagraphFont"/>
    <w:uiPriority w:val="99"/>
    <w:semiHidden/>
    <w:unhideWhenUsed/>
    <w:rsid w:val="00A45CCD"/>
    <w:rPr>
      <w:color w:val="605E5C"/>
      <w:shd w:val="clear" w:color="auto" w:fill="E1DFDD"/>
    </w:rPr>
  </w:style>
  <w:style w:type="character" w:styleId="UnresolvedMention">
    <w:name w:val="Unresolved Mention"/>
    <w:basedOn w:val="DefaultParagraphFont"/>
    <w:uiPriority w:val="99"/>
    <w:semiHidden/>
    <w:unhideWhenUsed/>
    <w:rsid w:val="009E5B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8.bin"/><Relationship Id="rId21" Type="http://schemas.openxmlformats.org/officeDocument/2006/relationships/oleObject" Target="embeddings/oleObject1.bin"/><Relationship Id="rId42" Type="http://schemas.openxmlformats.org/officeDocument/2006/relationships/hyperlink" Target="http://www.ietf.org/internet-drafts/draft-brezak-spnego-http-04.txt" TargetMode="External"/><Relationship Id="rId47" Type="http://schemas.openxmlformats.org/officeDocument/2006/relationships/image" Target="media/image14.wmf"/><Relationship Id="rId63" Type="http://schemas.openxmlformats.org/officeDocument/2006/relationships/image" Target="media/image23.wmf"/><Relationship Id="rId68" Type="http://schemas.openxmlformats.org/officeDocument/2006/relationships/oleObject" Target="embeddings/oleObject22.bin"/><Relationship Id="rId84" Type="http://schemas.openxmlformats.org/officeDocument/2006/relationships/oleObject" Target="embeddings/oleObject26.bin"/><Relationship Id="rId89" Type="http://schemas.openxmlformats.org/officeDocument/2006/relationships/image" Target="media/image32.wmf"/><Relationship Id="rId112" Type="http://schemas.openxmlformats.org/officeDocument/2006/relationships/image" Target="media/image41.wmf"/><Relationship Id="rId16" Type="http://schemas.openxmlformats.org/officeDocument/2006/relationships/hyperlink" Target="http://ihe.net/ITI_Public_Comments" TargetMode="External"/><Relationship Id="rId107" Type="http://schemas.openxmlformats.org/officeDocument/2006/relationships/oleObject" Target="embeddings/oleObject33.bin"/><Relationship Id="rId11" Type="http://schemas.openxmlformats.org/officeDocument/2006/relationships/hyperlink" Target="http://ihe.net/Technical_Frameworks/" TargetMode="External"/><Relationship Id="rId32" Type="http://schemas.openxmlformats.org/officeDocument/2006/relationships/image" Target="media/image7.wmf"/><Relationship Id="rId37" Type="http://schemas.openxmlformats.org/officeDocument/2006/relationships/oleObject" Target="embeddings/oleObject8.bin"/><Relationship Id="rId53" Type="http://schemas.openxmlformats.org/officeDocument/2006/relationships/oleObject" Target="embeddings/oleObject15.bin"/><Relationship Id="rId58" Type="http://schemas.openxmlformats.org/officeDocument/2006/relationships/image" Target="media/image20.emf"/><Relationship Id="rId74" Type="http://schemas.openxmlformats.org/officeDocument/2006/relationships/hyperlink" Target="http://www.w3.org/TR/xhtml1" TargetMode="External"/><Relationship Id="rId79" Type="http://schemas.openxmlformats.org/officeDocument/2006/relationships/image" Target="media/image28.wmf"/><Relationship Id="rId102" Type="http://schemas.openxmlformats.org/officeDocument/2006/relationships/hyperlink" Target="http://medical.nema.org/medical/dicom/current/output/chtml/part15/sect_A.5.html" TargetMode="External"/><Relationship Id="rId123" Type="http://schemas.openxmlformats.org/officeDocument/2006/relationships/header" Target="header2.xm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29.bin"/><Relationship Id="rId95" Type="http://schemas.openxmlformats.org/officeDocument/2006/relationships/oleObject" Target="embeddings/oleObject31.bin"/><Relationship Id="rId22" Type="http://schemas.openxmlformats.org/officeDocument/2006/relationships/image" Target="media/image3.wmf"/><Relationship Id="rId27" Type="http://schemas.openxmlformats.org/officeDocument/2006/relationships/oleObject" Target="embeddings/oleObject4.bin"/><Relationship Id="rId43" Type="http://schemas.openxmlformats.org/officeDocument/2006/relationships/image" Target="media/image12.wmf"/><Relationship Id="rId48" Type="http://schemas.openxmlformats.org/officeDocument/2006/relationships/image" Target="media/image15.wmf"/><Relationship Id="rId64" Type="http://schemas.openxmlformats.org/officeDocument/2006/relationships/oleObject" Target="embeddings/oleObject20.bin"/><Relationship Id="rId69" Type="http://schemas.openxmlformats.org/officeDocument/2006/relationships/image" Target="media/image26.wmf"/><Relationship Id="rId113" Type="http://schemas.openxmlformats.org/officeDocument/2006/relationships/oleObject" Target="embeddings/oleObject36.bin"/><Relationship Id="rId118" Type="http://schemas.openxmlformats.org/officeDocument/2006/relationships/image" Target="media/image44.wmf"/><Relationship Id="rId80" Type="http://schemas.openxmlformats.org/officeDocument/2006/relationships/oleObject" Target="embeddings/oleObject25.bin"/><Relationship Id="rId85" Type="http://schemas.openxmlformats.org/officeDocument/2006/relationships/image" Target="media/image30.wmf"/><Relationship Id="rId12" Type="http://schemas.openxmlformats.org/officeDocument/2006/relationships/hyperlink" Target="http://ihe.net/Technical_Frameworks/" TargetMode="External"/><Relationship Id="rId17" Type="http://schemas.openxmlformats.org/officeDocument/2006/relationships/hyperlink" Target="http://www.ihe.net/Patent_Disclosure_Process/" TargetMode="External"/><Relationship Id="rId33" Type="http://schemas.openxmlformats.org/officeDocument/2006/relationships/oleObject" Target="embeddings/oleObject6.bin"/><Relationship Id="rId38" Type="http://schemas.openxmlformats.org/officeDocument/2006/relationships/image" Target="media/image10.wmf"/><Relationship Id="rId59" Type="http://schemas.openxmlformats.org/officeDocument/2006/relationships/oleObject" Target="embeddings/oleObject18.bin"/><Relationship Id="rId103" Type="http://schemas.openxmlformats.org/officeDocument/2006/relationships/image" Target="media/image37.png"/><Relationship Id="rId108" Type="http://schemas.openxmlformats.org/officeDocument/2006/relationships/image" Target="media/image39.wmf"/><Relationship Id="rId124" Type="http://schemas.openxmlformats.org/officeDocument/2006/relationships/footer" Target="footer1.xml"/><Relationship Id="rId129" Type="http://schemas.microsoft.com/office/2011/relationships/people" Target="people.xml"/><Relationship Id="rId54" Type="http://schemas.openxmlformats.org/officeDocument/2006/relationships/image" Target="media/image18.wmf"/><Relationship Id="rId70" Type="http://schemas.openxmlformats.org/officeDocument/2006/relationships/oleObject" Target="embeddings/oleObject23.bin"/><Relationship Id="rId75" Type="http://schemas.openxmlformats.org/officeDocument/2006/relationships/hyperlink" Target="http://www.w3.org/TR/xhtml-basic" TargetMode="External"/><Relationship Id="rId91" Type="http://schemas.openxmlformats.org/officeDocument/2006/relationships/image" Target="media/image33.emf"/><Relationship Id="rId96"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2.bin"/><Relationship Id="rId28" Type="http://schemas.openxmlformats.org/officeDocument/2006/relationships/hyperlink" Target="http://www.ntp.org/" TargetMode="External"/><Relationship Id="rId49" Type="http://schemas.openxmlformats.org/officeDocument/2006/relationships/oleObject" Target="embeddings/oleObject13.bin"/><Relationship Id="rId114" Type="http://schemas.openxmlformats.org/officeDocument/2006/relationships/image" Target="media/image42.wmf"/><Relationship Id="rId119" Type="http://schemas.openxmlformats.org/officeDocument/2006/relationships/oleObject" Target="embeddings/oleObject39.bin"/><Relationship Id="rId44" Type="http://schemas.openxmlformats.org/officeDocument/2006/relationships/oleObject" Target="embeddings/oleObject11.bin"/><Relationship Id="rId60" Type="http://schemas.openxmlformats.org/officeDocument/2006/relationships/image" Target="media/image21.wmf"/><Relationship Id="rId65" Type="http://schemas.openxmlformats.org/officeDocument/2006/relationships/image" Target="media/image24.wmf"/><Relationship Id="rId81" Type="http://schemas.openxmlformats.org/officeDocument/2006/relationships/hyperlink" Target="http://www.w3.org/TR/REC-xml" TargetMode="External"/><Relationship Id="rId86" Type="http://schemas.openxmlformats.org/officeDocument/2006/relationships/oleObject" Target="embeddings/oleObject27.bin"/><Relationship Id="rId130" Type="http://schemas.openxmlformats.org/officeDocument/2006/relationships/theme" Target="theme/theme1.xml"/><Relationship Id="rId13" Type="http://schemas.openxmlformats.org/officeDocument/2006/relationships/hyperlink" Target="http://www.ihe.net" TargetMode="External"/><Relationship Id="rId18" Type="http://schemas.openxmlformats.org/officeDocument/2006/relationships/hyperlink" Target="mailto:secretary@ihe.net" TargetMode="External"/><Relationship Id="rId39" Type="http://schemas.openxmlformats.org/officeDocument/2006/relationships/oleObject" Target="embeddings/oleObject9.bin"/><Relationship Id="rId109" Type="http://schemas.openxmlformats.org/officeDocument/2006/relationships/oleObject" Target="embeddings/oleObject34.bin"/><Relationship Id="rId34" Type="http://schemas.openxmlformats.org/officeDocument/2006/relationships/image" Target="media/image8.wmf"/><Relationship Id="rId50" Type="http://schemas.openxmlformats.org/officeDocument/2006/relationships/image" Target="media/image16.wmf"/><Relationship Id="rId55" Type="http://schemas.openxmlformats.org/officeDocument/2006/relationships/oleObject" Target="embeddings/oleObject16.bin"/><Relationship Id="rId76" Type="http://schemas.openxmlformats.org/officeDocument/2006/relationships/hyperlink" Target="http://www.w3.org/TR/xhtml-basic" TargetMode="External"/><Relationship Id="rId97" Type="http://schemas.microsoft.com/office/2011/relationships/commentsExtended" Target="commentsExtended.xml"/><Relationship Id="rId104" Type="http://schemas.openxmlformats.org/officeDocument/2006/relationships/hyperlink" Target="http://medical.nema.org/medical/dicom/current/output/chtml/part15/sect_A.5.html" TargetMode="External"/><Relationship Id="rId120" Type="http://schemas.openxmlformats.org/officeDocument/2006/relationships/image" Target="media/image45.wmf"/><Relationship Id="rId125"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www.faqs.org/rfcs/rfc1738.html" TargetMode="External"/><Relationship Id="rId92" Type="http://schemas.openxmlformats.org/officeDocument/2006/relationships/oleObject" Target="embeddings/oleObject30.bin"/><Relationship Id="rId2" Type="http://schemas.openxmlformats.org/officeDocument/2006/relationships/numbering" Target="numbering.xml"/><Relationship Id="rId29" Type="http://schemas.openxmlformats.org/officeDocument/2006/relationships/hyperlink" Target="http://www.ntp.org/" TargetMode="External"/><Relationship Id="rId24" Type="http://schemas.openxmlformats.org/officeDocument/2006/relationships/image" Target="media/image4.wmf"/><Relationship Id="rId40" Type="http://schemas.openxmlformats.org/officeDocument/2006/relationships/image" Target="media/image11.wmf"/><Relationship Id="rId45" Type="http://schemas.openxmlformats.org/officeDocument/2006/relationships/image" Target="media/image13.wmf"/><Relationship Id="rId66" Type="http://schemas.openxmlformats.org/officeDocument/2006/relationships/oleObject" Target="embeddings/oleObject21.bin"/><Relationship Id="rId87" Type="http://schemas.openxmlformats.org/officeDocument/2006/relationships/image" Target="media/image31.wmf"/><Relationship Id="rId110" Type="http://schemas.openxmlformats.org/officeDocument/2006/relationships/image" Target="media/image40.wmf"/><Relationship Id="rId115" Type="http://schemas.openxmlformats.org/officeDocument/2006/relationships/oleObject" Target="embeddings/oleObject37.bin"/><Relationship Id="rId61" Type="http://schemas.openxmlformats.org/officeDocument/2006/relationships/image" Target="media/image22.emf"/><Relationship Id="rId82" Type="http://schemas.openxmlformats.org/officeDocument/2006/relationships/hyperlink" Target="http://www.w3.org/TR/wsdl" TargetMode="External"/><Relationship Id="rId19" Type="http://schemas.openxmlformats.org/officeDocument/2006/relationships/hyperlink" Target="https://docs.google.com/spreadsheets/d/13CrWhlTQJqH5gilo91Z_DWSqgPxGjS5tM9YnJb-qbIU/edit?usp=sharing" TargetMode="External"/><Relationship Id="rId14" Type="http://schemas.openxmlformats.org/officeDocument/2006/relationships/hyperlink" Target="http://ihe.net/Technical_Frameworks/" TargetMode="External"/><Relationship Id="rId30" Type="http://schemas.openxmlformats.org/officeDocument/2006/relationships/image" Target="media/image6.wmf"/><Relationship Id="rId35" Type="http://schemas.openxmlformats.org/officeDocument/2006/relationships/oleObject" Target="embeddings/oleObject7.bin"/><Relationship Id="rId56" Type="http://schemas.openxmlformats.org/officeDocument/2006/relationships/image" Target="media/image19.emf"/><Relationship Id="rId77" Type="http://schemas.openxmlformats.org/officeDocument/2006/relationships/image" Target="media/image27.wmf"/><Relationship Id="rId100" Type="http://schemas.openxmlformats.org/officeDocument/2006/relationships/image" Target="media/image36.emf"/><Relationship Id="rId105" Type="http://schemas.openxmlformats.org/officeDocument/2006/relationships/hyperlink" Target="http://www.ihe.net/Technical_Framework/upload/IHE_ITI_TF_WhitePaper_AccessControl_2009-09-28.pdf" TargetMode="External"/><Relationship Id="rId126" Type="http://schemas.openxmlformats.org/officeDocument/2006/relationships/header" Target="header3.xml"/><Relationship Id="rId8" Type="http://schemas.openxmlformats.org/officeDocument/2006/relationships/image" Target="media/image1.jpeg"/><Relationship Id="rId51" Type="http://schemas.openxmlformats.org/officeDocument/2006/relationships/oleObject" Target="embeddings/oleObject14.bin"/><Relationship Id="rId72" Type="http://schemas.openxmlformats.org/officeDocument/2006/relationships/hyperlink" Target="http://www.w3.org/TR/REC-xml" TargetMode="External"/><Relationship Id="rId93" Type="http://schemas.openxmlformats.org/officeDocument/2006/relationships/hyperlink" Target="http://wiki.ihe.net/index.php?title=ITI_Implementation_Guide" TargetMode="External"/><Relationship Id="rId98" Type="http://schemas.microsoft.com/office/2016/09/relationships/commentsIds" Target="commentsIds.xml"/><Relationship Id="rId121" Type="http://schemas.openxmlformats.org/officeDocument/2006/relationships/oleObject" Target="embeddings/oleObject40.bin"/><Relationship Id="rId3" Type="http://schemas.openxmlformats.org/officeDocument/2006/relationships/styles" Target="styles.xml"/><Relationship Id="rId25" Type="http://schemas.openxmlformats.org/officeDocument/2006/relationships/oleObject" Target="embeddings/oleObject3.bin"/><Relationship Id="rId46" Type="http://schemas.openxmlformats.org/officeDocument/2006/relationships/oleObject" Target="embeddings/oleObject12.bin"/><Relationship Id="rId67" Type="http://schemas.openxmlformats.org/officeDocument/2006/relationships/image" Target="media/image25.wmf"/><Relationship Id="rId116" Type="http://schemas.openxmlformats.org/officeDocument/2006/relationships/image" Target="media/image43.wmf"/><Relationship Id="rId20" Type="http://schemas.openxmlformats.org/officeDocument/2006/relationships/image" Target="media/image2.wmf"/><Relationship Id="rId41" Type="http://schemas.openxmlformats.org/officeDocument/2006/relationships/oleObject" Target="embeddings/oleObject10.bin"/><Relationship Id="rId62" Type="http://schemas.openxmlformats.org/officeDocument/2006/relationships/oleObject" Target="embeddings/oleObject19.bin"/><Relationship Id="rId83" Type="http://schemas.openxmlformats.org/officeDocument/2006/relationships/image" Target="media/image29.wmf"/><Relationship Id="rId88" Type="http://schemas.openxmlformats.org/officeDocument/2006/relationships/oleObject" Target="embeddings/oleObject28.bin"/><Relationship Id="rId111" Type="http://schemas.openxmlformats.org/officeDocument/2006/relationships/oleObject" Target="embeddings/oleObject35.bin"/><Relationship Id="rId15" Type="http://schemas.openxmlformats.org/officeDocument/2006/relationships/hyperlink" Target="ftp://ftp.ihe.net/TF_Implementation_Material/" TargetMode="External"/><Relationship Id="rId36" Type="http://schemas.openxmlformats.org/officeDocument/2006/relationships/image" Target="media/image9.emf"/><Relationship Id="rId57" Type="http://schemas.openxmlformats.org/officeDocument/2006/relationships/oleObject" Target="embeddings/oleObject17.bin"/><Relationship Id="rId106" Type="http://schemas.openxmlformats.org/officeDocument/2006/relationships/image" Target="media/image38.wmf"/><Relationship Id="rId127" Type="http://schemas.openxmlformats.org/officeDocument/2006/relationships/footer" Target="footer3.xml"/><Relationship Id="rId10" Type="http://schemas.openxmlformats.org/officeDocument/2006/relationships/hyperlink" Target="http://www.ihe.net" TargetMode="External"/><Relationship Id="rId31" Type="http://schemas.openxmlformats.org/officeDocument/2006/relationships/oleObject" Target="embeddings/oleObject5.bin"/><Relationship Id="rId52" Type="http://schemas.openxmlformats.org/officeDocument/2006/relationships/image" Target="media/image17.emf"/><Relationship Id="rId73" Type="http://schemas.openxmlformats.org/officeDocument/2006/relationships/hyperlink" Target="http://www.w3.org/TR/wsdl" TargetMode="External"/><Relationship Id="rId78" Type="http://schemas.openxmlformats.org/officeDocument/2006/relationships/oleObject" Target="embeddings/oleObject24.bin"/><Relationship Id="rId94" Type="http://schemas.openxmlformats.org/officeDocument/2006/relationships/image" Target="media/image34.wmf"/><Relationship Id="rId99" Type="http://schemas.openxmlformats.org/officeDocument/2006/relationships/image" Target="media/image35.wmf"/><Relationship Id="rId101" Type="http://schemas.openxmlformats.org/officeDocument/2006/relationships/oleObject" Target="embeddings/oleObject32.bin"/><Relationship Id="rId12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he.net/Technical_Frameworks/" TargetMode="External"/><Relationship Id="rId26"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pellman\Desktop\IHE%20Supplement%20Template-V7_current%20version%20July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3A8A2-192D-884F-869F-0788A77EA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Settings\lspellman\Desktop\IHE Supplement Template-V7_current version July08.dot</Template>
  <TotalTime>23</TotalTime>
  <Pages>205</Pages>
  <Words>61702</Words>
  <Characters>351704</Characters>
  <Application>Microsoft Office Word</Application>
  <DocSecurity>0</DocSecurity>
  <Lines>2930</Lines>
  <Paragraphs>825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IHE_ITI_TF_Rev16-0_Vol2a_FT_2019-07-12</vt:lpstr>
      <vt:lpstr>IHE_ITI_TF_Rev14.0_Vol2a_FT_2017-07-21</vt:lpstr>
    </vt:vector>
  </TitlesOfParts>
  <Company>IHE</Company>
  <LinksUpToDate>false</LinksUpToDate>
  <CharactersWithSpaces>412581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IHE_ITI_TF_Rev16-0_Vol2a_FT_2019-07-12</dc:title>
  <dc:subject>IHE ITI Technical Framework Volume 2a (ITI-TF-2a)</dc:subject>
  <dc:creator>IHE ITI Technical Committee</dc:creator>
  <cp:keywords>IHE ITI Technical Framework</cp:keywords>
  <dc:description/>
  <cp:lastModifiedBy>Lynn Felhofer</cp:lastModifiedBy>
  <cp:revision>14</cp:revision>
  <cp:lastPrinted>2003-04-16T15:53:00Z</cp:lastPrinted>
  <dcterms:created xsi:type="dcterms:W3CDTF">2020-02-18T22:19:00Z</dcterms:created>
  <dcterms:modified xsi:type="dcterms:W3CDTF">2020-02-19T20:47:00Z</dcterms:modified>
  <cp:category>IHE Technical Framework</cp:category>
</cp:coreProperties>
</file>