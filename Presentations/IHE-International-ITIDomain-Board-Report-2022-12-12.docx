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DE4E" w14:textId="77777777" w:rsidR="00995C5A" w:rsidRDefault="00995C5A" w:rsidP="00BD34B9">
      <w:pPr>
        <w:pStyle w:val="Title"/>
        <w:rPr>
          <w:sz w:val="40"/>
          <w:szCs w:val="40"/>
        </w:rPr>
      </w:pPr>
    </w:p>
    <w:p w14:paraId="11388297" w14:textId="0CAF8646" w:rsidR="00BD34B9" w:rsidRPr="00C8021A" w:rsidRDefault="00BD34B9" w:rsidP="00BD34B9">
      <w:pPr>
        <w:pStyle w:val="Title"/>
        <w:rPr>
          <w:sz w:val="40"/>
          <w:szCs w:val="40"/>
        </w:rPr>
      </w:pPr>
      <w:r w:rsidRPr="00C8021A">
        <w:rPr>
          <w:sz w:val="40"/>
          <w:szCs w:val="40"/>
        </w:rPr>
        <w:t xml:space="preserve">Board Report: IHE </w:t>
      </w:r>
      <w:r w:rsidR="00436FB2">
        <w:rPr>
          <w:sz w:val="40"/>
          <w:szCs w:val="40"/>
        </w:rPr>
        <w:t>ITI</w:t>
      </w:r>
      <w:r w:rsidRPr="00C8021A">
        <w:rPr>
          <w:sz w:val="40"/>
          <w:szCs w:val="40"/>
        </w:rPr>
        <w:t xml:space="preserve"> Domain</w:t>
      </w:r>
    </w:p>
    <w:p w14:paraId="3FF6A76F" w14:textId="77777777" w:rsidR="001677CF" w:rsidRDefault="001677CF" w:rsidP="001677CF">
      <w:pPr>
        <w:pStyle w:val="SectionHeading"/>
      </w:pPr>
      <w:r>
        <w:t>Sponsors:</w:t>
      </w:r>
    </w:p>
    <w:p w14:paraId="7482303A" w14:textId="77777777" w:rsidR="00403870" w:rsidRDefault="00403870" w:rsidP="001677CF">
      <w:pPr>
        <w:pStyle w:val="SectionHeading"/>
        <w:rPr>
          <w:b w:val="0"/>
          <w:u w:val="none"/>
        </w:rPr>
      </w:pPr>
      <w:r w:rsidRPr="00403870">
        <w:rPr>
          <w:b w:val="0"/>
          <w:u w:val="none"/>
        </w:rPr>
        <w:t>Health Information Management Systems Society (HIMSS)</w:t>
      </w:r>
    </w:p>
    <w:p w14:paraId="41811848" w14:textId="77777777" w:rsidR="001677CF" w:rsidRDefault="001011D3" w:rsidP="001677CF">
      <w:pPr>
        <w:pStyle w:val="SectionHeading"/>
      </w:pPr>
      <w:r>
        <w:t>Leadership</w:t>
      </w:r>
      <w:r w:rsidR="001677CF">
        <w:t xml:space="preserve">: </w:t>
      </w:r>
    </w:p>
    <w:p w14:paraId="108D5BB3" w14:textId="77777777" w:rsidR="001677CF" w:rsidRDefault="001011D3" w:rsidP="002472AE">
      <w:pPr>
        <w:pStyle w:val="ListParagraph"/>
        <w:numPr>
          <w:ilvl w:val="0"/>
          <w:numId w:val="23"/>
        </w:numPr>
      </w:pPr>
      <w:r>
        <w:t xml:space="preserve">Secretariat: </w:t>
      </w:r>
      <w:r>
        <w:tab/>
      </w:r>
      <w:r>
        <w:tab/>
      </w:r>
      <w:r w:rsidR="00403870" w:rsidRPr="00403870">
        <w:t xml:space="preserve">Bell, Sarah </w:t>
      </w:r>
      <w:hyperlink r:id="rId5" w:history="1">
        <w:r w:rsidR="003A65AD" w:rsidRPr="006357D5">
          <w:rPr>
            <w:rStyle w:val="Hyperlink"/>
          </w:rPr>
          <w:t>Sarah.Bell@himss.org</w:t>
        </w:r>
      </w:hyperlink>
      <w:r w:rsidR="003A65AD">
        <w:t xml:space="preserve"> </w:t>
      </w:r>
    </w:p>
    <w:p w14:paraId="1A0397D4" w14:textId="55B48372" w:rsidR="007861FC" w:rsidRDefault="001011D3" w:rsidP="002472AE">
      <w:pPr>
        <w:pStyle w:val="ListParagraph"/>
        <w:numPr>
          <w:ilvl w:val="0"/>
          <w:numId w:val="23"/>
        </w:numPr>
      </w:pPr>
      <w:r>
        <w:t xml:space="preserve">Board Representative:  </w:t>
      </w:r>
      <w:r>
        <w:tab/>
      </w:r>
      <w:r w:rsidR="00B33061">
        <w:t>ITI Co-chairs for 202</w:t>
      </w:r>
      <w:r w:rsidR="00750FC7">
        <w:t>2</w:t>
      </w:r>
    </w:p>
    <w:p w14:paraId="16E46387" w14:textId="77777777" w:rsidR="000B1357" w:rsidRDefault="001011D3" w:rsidP="002472AE">
      <w:pPr>
        <w:pStyle w:val="ListParagraph"/>
        <w:numPr>
          <w:ilvl w:val="0"/>
          <w:numId w:val="23"/>
        </w:numPr>
      </w:pPr>
      <w:r>
        <w:t>Plan Cmte Co-chair:</w:t>
      </w:r>
      <w:r>
        <w:tab/>
      </w:r>
      <w:r w:rsidR="00B3389D" w:rsidRPr="00B3389D">
        <w:t>John Moehrke</w:t>
      </w:r>
      <w:r w:rsidR="00056C8D" w:rsidRPr="00056C8D">
        <w:t xml:space="preserve">, </w:t>
      </w:r>
      <w:r w:rsidR="00B33061" w:rsidRPr="00B33061">
        <w:t>ByLight Consulting</w:t>
      </w:r>
    </w:p>
    <w:p w14:paraId="52CAFEC5" w14:textId="77777777" w:rsidR="001011D3" w:rsidRDefault="001011D3" w:rsidP="002472AE">
      <w:pPr>
        <w:pStyle w:val="ListParagraph"/>
        <w:numPr>
          <w:ilvl w:val="0"/>
          <w:numId w:val="23"/>
        </w:numPr>
      </w:pPr>
      <w:r>
        <w:t>Plan Cmte Co-chair:</w:t>
      </w:r>
      <w:r>
        <w:tab/>
      </w:r>
      <w:r w:rsidR="00B3389D">
        <w:t>Steve Nichols,  GE Healthcare</w:t>
      </w:r>
    </w:p>
    <w:p w14:paraId="509CA568" w14:textId="77777777" w:rsidR="000B1357" w:rsidRDefault="001011D3" w:rsidP="002472AE">
      <w:pPr>
        <w:pStyle w:val="ListParagraph"/>
        <w:numPr>
          <w:ilvl w:val="0"/>
          <w:numId w:val="23"/>
        </w:numPr>
      </w:pPr>
      <w:r>
        <w:t>Tech Cmte Co-chair:</w:t>
      </w:r>
      <w:r>
        <w:tab/>
      </w:r>
      <w:r w:rsidR="00B3389D" w:rsidRPr="00B3389D">
        <w:t>Luke Duncan</w:t>
      </w:r>
      <w:r w:rsidR="00056C8D" w:rsidRPr="00056C8D">
        <w:t xml:space="preserve">, </w:t>
      </w:r>
      <w:r w:rsidR="001E2851">
        <w:t>PATH</w:t>
      </w:r>
    </w:p>
    <w:p w14:paraId="24825875" w14:textId="77777777" w:rsidR="001011D3" w:rsidRDefault="001011D3" w:rsidP="002472AE">
      <w:pPr>
        <w:pStyle w:val="ListParagraph"/>
        <w:numPr>
          <w:ilvl w:val="0"/>
          <w:numId w:val="23"/>
        </w:numPr>
      </w:pPr>
      <w:r>
        <w:t>Tech Cmte Co-chair:</w:t>
      </w:r>
      <w:r>
        <w:tab/>
      </w:r>
      <w:r w:rsidR="00B3389D">
        <w:t>O</w:t>
      </w:r>
      <w:r w:rsidR="00B3389D" w:rsidRPr="00B3389D">
        <w:t>liver</w:t>
      </w:r>
      <w:r w:rsidR="00B3389D">
        <w:t xml:space="preserve"> E</w:t>
      </w:r>
      <w:r w:rsidR="00B3389D" w:rsidRPr="00B3389D">
        <w:t>gger</w:t>
      </w:r>
      <w:r w:rsidR="00B3389D">
        <w:t xml:space="preserve">, </w:t>
      </w:r>
      <w:r w:rsidR="001E2851" w:rsidRPr="001E2851">
        <w:t>ahdis ag</w:t>
      </w:r>
    </w:p>
    <w:p w14:paraId="37883388" w14:textId="77777777" w:rsidR="00BD34B9" w:rsidRPr="002935A4" w:rsidRDefault="001011D3" w:rsidP="002935A4">
      <w:pPr>
        <w:pStyle w:val="SectionHeading"/>
      </w:pPr>
      <w:r>
        <w:t>Membership Roster</w:t>
      </w:r>
      <w:r w:rsidR="00BD34B9" w:rsidRPr="002935A4">
        <w:t>s:</w:t>
      </w:r>
    </w:p>
    <w:p w14:paraId="7F2DB6A1" w14:textId="54250C0E" w:rsidR="006655C1" w:rsidRDefault="00B33061" w:rsidP="00B33061">
      <w:pPr>
        <w:pStyle w:val="ListParagraph"/>
        <w:ind w:left="0"/>
      </w:pPr>
      <w:r w:rsidRPr="00B33061">
        <w:t xml:space="preserve">Planning and Technical Committee: </w:t>
      </w:r>
      <w:r w:rsidR="006655C1" w:rsidRPr="001011D3">
        <w:t xml:space="preserve"> </w:t>
      </w:r>
      <w:r w:rsidR="006655C1">
        <w:t xml:space="preserve"> </w:t>
      </w:r>
      <w:hyperlink r:id="rId6" w:history="1">
        <w:r w:rsidR="00750FC7" w:rsidRPr="00263F1E">
          <w:rPr>
            <w:rStyle w:val="Hyperlink"/>
          </w:rPr>
          <w:t>https://docs.google.com/spreadsheets/d/1lQ4dahBiJxRiLO7NBskS5pcJqfkdewfysgiHwq_Q7ew</w:t>
        </w:r>
      </w:hyperlink>
    </w:p>
    <w:p w14:paraId="688772F9" w14:textId="2F52A95A" w:rsidR="00E870CE" w:rsidRDefault="00E870CE" w:rsidP="00B33061">
      <w:pPr>
        <w:pStyle w:val="ListParagraph"/>
        <w:ind w:left="0"/>
      </w:pPr>
    </w:p>
    <w:p w14:paraId="212553D3" w14:textId="1ED93817" w:rsidR="00E870CE" w:rsidRDefault="00E870CE" w:rsidP="00E870CE">
      <w:pPr>
        <w:pStyle w:val="ListParagraph"/>
        <w:ind w:left="0"/>
      </w:pPr>
      <w:r>
        <w:t>ITI Technical Google Group: 5</w:t>
      </w:r>
      <w:r w:rsidR="00750FC7">
        <w:t>75</w:t>
      </w:r>
      <w:r>
        <w:t xml:space="preserve"> Members</w:t>
      </w:r>
    </w:p>
    <w:p w14:paraId="300D8A10" w14:textId="382A5AFC" w:rsidR="00E870CE" w:rsidRDefault="00E870CE" w:rsidP="00E870CE">
      <w:pPr>
        <w:pStyle w:val="ListParagraph"/>
        <w:ind w:left="0"/>
      </w:pPr>
      <w:r>
        <w:t>ITI Planning Google Group: 23</w:t>
      </w:r>
      <w:r w:rsidR="00750FC7">
        <w:t>4</w:t>
      </w:r>
      <w:r>
        <w:t xml:space="preserve"> Members</w:t>
      </w:r>
    </w:p>
    <w:p w14:paraId="1A005915" w14:textId="74A93362" w:rsidR="004E5D72" w:rsidRDefault="004E5D72" w:rsidP="00E870CE">
      <w:pPr>
        <w:pStyle w:val="ListParagraph"/>
        <w:ind w:left="0"/>
      </w:pPr>
      <w:r>
        <w:t xml:space="preserve">MHD </w:t>
      </w:r>
      <w:r w:rsidR="00A47290">
        <w:t>I</w:t>
      </w:r>
      <w:r>
        <w:t xml:space="preserve">mplementers Google Group: </w:t>
      </w:r>
      <w:commentRangeStart w:id="0"/>
      <w:r w:rsidRPr="00987CE3">
        <w:rPr>
          <w:highlight w:val="yellow"/>
        </w:rPr>
        <w:t>161</w:t>
      </w:r>
      <w:commentRangeEnd w:id="0"/>
      <w:r w:rsidR="00E95CFC">
        <w:rPr>
          <w:rStyle w:val="CommentReference"/>
        </w:rPr>
        <w:commentReference w:id="0"/>
      </w:r>
      <w:r>
        <w:t xml:space="preserve"> members</w:t>
      </w:r>
    </w:p>
    <w:p w14:paraId="5C01D603" w14:textId="2F18C997" w:rsidR="009B1153" w:rsidRDefault="009B1153" w:rsidP="00E870CE">
      <w:pPr>
        <w:pStyle w:val="ListParagraph"/>
        <w:ind w:left="0"/>
      </w:pPr>
      <w:r w:rsidRPr="009B1153">
        <w:t>IHE XDS Implementors</w:t>
      </w:r>
      <w:r>
        <w:t xml:space="preserve"> Google Group:</w:t>
      </w:r>
      <w:r w:rsidR="00A47290">
        <w:t xml:space="preserve"> </w:t>
      </w:r>
      <w:commentRangeStart w:id="1"/>
      <w:r w:rsidR="00A47290" w:rsidRPr="00987CE3">
        <w:rPr>
          <w:highlight w:val="yellow"/>
        </w:rPr>
        <w:t>(</w:t>
      </w:r>
      <w:proofErr w:type="spellStart"/>
      <w:r w:rsidR="00A47290" w:rsidRPr="00987CE3">
        <w:rPr>
          <w:highlight w:val="yellow"/>
        </w:rPr>
        <w:t>unk</w:t>
      </w:r>
      <w:proofErr w:type="spellEnd"/>
      <w:r w:rsidR="00A47290" w:rsidRPr="00987CE3">
        <w:rPr>
          <w:highlight w:val="yellow"/>
        </w:rPr>
        <w:t>)</w:t>
      </w:r>
      <w:commentRangeEnd w:id="1"/>
      <w:r w:rsidR="00E95CFC">
        <w:rPr>
          <w:rStyle w:val="CommentReference"/>
        </w:rPr>
        <w:commentReference w:id="1"/>
      </w:r>
    </w:p>
    <w:p w14:paraId="17C4309B" w14:textId="77777777" w:rsidR="007C77EA" w:rsidRDefault="0062654F" w:rsidP="002935A4">
      <w:pPr>
        <w:pStyle w:val="SectionHeading"/>
      </w:pPr>
      <w:r>
        <w:t>Activity</w:t>
      </w:r>
      <w:r w:rsidR="00BD34B9">
        <w:t xml:space="preserve">: </w:t>
      </w:r>
    </w:p>
    <w:p w14:paraId="5C89765C" w14:textId="679F6448" w:rsidR="007C77EA" w:rsidRDefault="00B33061" w:rsidP="002472AE">
      <w:pPr>
        <w:pStyle w:val="ListParagraph"/>
        <w:numPr>
          <w:ilvl w:val="0"/>
          <w:numId w:val="22"/>
        </w:numPr>
      </w:pPr>
      <w:r>
        <w:rPr>
          <w:rFonts w:cs="Calibri"/>
          <w:color w:val="000000"/>
        </w:rPr>
        <w:t xml:space="preserve">Domain Scope: The IT Infrastructure Domain defines interoperable infrastructure for the secure sharing  of healthcare information independent of clinical domain. Interoperable infrastructure is necessary to  support common IT functions for a variety of use </w:t>
      </w:r>
      <w:r w:rsidR="00811116">
        <w:rPr>
          <w:rFonts w:cs="Calibri"/>
          <w:color w:val="000000"/>
        </w:rPr>
        <w:t>cases but</w:t>
      </w:r>
      <w:r>
        <w:rPr>
          <w:rFonts w:cs="Calibri"/>
          <w:color w:val="000000"/>
        </w:rPr>
        <w:t xml:space="preserve"> is rarely visible to the end user. Components  supporting interoperable infrastructure may be embedded in </w:t>
      </w:r>
      <w:r w:rsidR="00811116">
        <w:rPr>
          <w:rFonts w:cs="Calibri"/>
          <w:color w:val="000000"/>
        </w:rPr>
        <w:t>applications but</w:t>
      </w:r>
      <w:r>
        <w:rPr>
          <w:rFonts w:cs="Calibri"/>
          <w:color w:val="000000"/>
        </w:rPr>
        <w:t xml:space="preserve"> are often deployed as a  shared resource within an organization or a regional or national health information exchange</w:t>
      </w:r>
      <w:r w:rsidR="003A65AD">
        <w:t>.</w:t>
      </w:r>
    </w:p>
    <w:p w14:paraId="208E8F46" w14:textId="77777777" w:rsidR="00B33061" w:rsidRPr="00B33061" w:rsidRDefault="00B33061" w:rsidP="002472AE">
      <w:pPr>
        <w:pStyle w:val="ListParagraph"/>
        <w:numPr>
          <w:ilvl w:val="0"/>
          <w:numId w:val="22"/>
        </w:numPr>
      </w:pPr>
      <w:r>
        <w:rPr>
          <w:rFonts w:cs="Calibri"/>
          <w:color w:val="000000"/>
        </w:rPr>
        <w:t xml:space="preserve">Current Cycle Timeline/Milestones: </w:t>
      </w:r>
      <w:hyperlink r:id="rId11" w:history="1">
        <w:r w:rsidRPr="0030619A">
          <w:rPr>
            <w:rStyle w:val="Hyperlink"/>
            <w:rFonts w:cs="Calibri"/>
          </w:rPr>
          <w:t>http://wiki.ihe.net/index.php?title=IT_Infrastructure</w:t>
        </w:r>
      </w:hyperlink>
    </w:p>
    <w:p w14:paraId="181B40D5" w14:textId="77777777" w:rsidR="00B33061" w:rsidRPr="00B33061" w:rsidRDefault="00B33061" w:rsidP="002472AE">
      <w:pPr>
        <w:pStyle w:val="ListParagraph"/>
        <w:numPr>
          <w:ilvl w:val="0"/>
          <w:numId w:val="22"/>
        </w:numPr>
      </w:pPr>
      <w:r w:rsidRPr="00B33061">
        <w:t xml:space="preserve">Background: IHE ITI was established by HIMSS &amp; RSNA in 2002 in order to address use cases that cross  multiple clinical domains and rely on a common IT Infrastructure.  </w:t>
      </w:r>
    </w:p>
    <w:p w14:paraId="6892DB08" w14:textId="77777777" w:rsidR="007C77EA" w:rsidRDefault="00C8021A" w:rsidP="002935A4">
      <w:pPr>
        <w:pStyle w:val="SectionHeading"/>
      </w:pPr>
      <w:r>
        <w:t>Most Significant</w:t>
      </w:r>
      <w:r w:rsidR="007C77EA">
        <w:t xml:space="preserve"> Profiles: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449"/>
        <w:gridCol w:w="449"/>
        <w:gridCol w:w="449"/>
        <w:gridCol w:w="542"/>
        <w:gridCol w:w="2610"/>
        <w:gridCol w:w="3325"/>
      </w:tblGrid>
      <w:tr w:rsidR="00F86572" w:rsidRPr="006651A8" w14:paraId="6C27DDA5" w14:textId="77777777" w:rsidTr="00F86572">
        <w:trPr>
          <w:cantSplit/>
          <w:tblHeader/>
        </w:trPr>
        <w:tc>
          <w:tcPr>
            <w:tcW w:w="1115" w:type="pct"/>
            <w:vMerge w:val="restart"/>
            <w:vAlign w:val="center"/>
          </w:tcPr>
          <w:p w14:paraId="64E9AFD3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446" w:type="pct"/>
            <w:gridSpan w:val="2"/>
            <w:tcMar>
              <w:left w:w="0" w:type="dxa"/>
              <w:right w:w="0" w:type="dxa"/>
            </w:tcMar>
            <w:vAlign w:val="center"/>
          </w:tcPr>
          <w:p w14:paraId="44113999" w14:textId="0C075189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 xml:space="preserve"># </w:t>
            </w:r>
            <w:r>
              <w:rPr>
                <w:rFonts w:cs="Calibri"/>
                <w:b/>
                <w:sz w:val="20"/>
                <w:szCs w:val="20"/>
              </w:rPr>
              <w:t>passing</w:t>
            </w:r>
            <w:r w:rsidRPr="006651A8">
              <w:rPr>
                <w:rFonts w:cs="Calibri"/>
                <w:b/>
                <w:sz w:val="20"/>
                <w:szCs w:val="20"/>
              </w:rPr>
              <w:t xml:space="preserve"> @Cthon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92" w:type="pct"/>
            <w:gridSpan w:val="2"/>
            <w:tcMar>
              <w:left w:w="0" w:type="dxa"/>
              <w:right w:w="0" w:type="dxa"/>
            </w:tcMar>
            <w:vAlign w:val="center"/>
          </w:tcPr>
          <w:p w14:paraId="2104DD73" w14:textId="6A86E1CD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># product @Registry</w:t>
            </w:r>
          </w:p>
        </w:tc>
        <w:tc>
          <w:tcPr>
            <w:tcW w:w="1296" w:type="pct"/>
            <w:vMerge w:val="restart"/>
            <w:vAlign w:val="center"/>
          </w:tcPr>
          <w:p w14:paraId="16BB74C0" w14:textId="5C28B71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1651" w:type="pct"/>
            <w:vMerge w:val="restart"/>
            <w:vAlign w:val="center"/>
          </w:tcPr>
          <w:p w14:paraId="307AA565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6651A8">
              <w:rPr>
                <w:rFonts w:cs="Calibri"/>
                <w:b/>
                <w:sz w:val="20"/>
                <w:szCs w:val="20"/>
              </w:rPr>
              <w:t>External Significance</w:t>
            </w:r>
          </w:p>
        </w:tc>
      </w:tr>
      <w:tr w:rsidR="00F86572" w:rsidRPr="006651A8" w14:paraId="3C52CA15" w14:textId="77777777" w:rsidTr="00F86572">
        <w:trPr>
          <w:cantSplit/>
          <w:trHeight w:val="1134"/>
          <w:tblHeader/>
        </w:trPr>
        <w:tc>
          <w:tcPr>
            <w:tcW w:w="1115" w:type="pct"/>
            <w:vMerge/>
            <w:vAlign w:val="center"/>
          </w:tcPr>
          <w:p w14:paraId="16A60395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223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79E43382" w14:textId="12779FB5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2022</w:t>
            </w:r>
          </w:p>
        </w:tc>
        <w:tc>
          <w:tcPr>
            <w:tcW w:w="223" w:type="pct"/>
            <w:textDirection w:val="btLr"/>
            <w:vAlign w:val="center"/>
          </w:tcPr>
          <w:p w14:paraId="770A43DA" w14:textId="6FEB92B8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2021</w:t>
            </w:r>
          </w:p>
        </w:tc>
        <w:tc>
          <w:tcPr>
            <w:tcW w:w="223" w:type="pct"/>
            <w:tcMar>
              <w:left w:w="0" w:type="dxa"/>
              <w:right w:w="0" w:type="dxa"/>
            </w:tcMar>
            <w:textDirection w:val="btLr"/>
            <w:vAlign w:val="center"/>
          </w:tcPr>
          <w:p w14:paraId="4298EDE6" w14:textId="6A702534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2022</w:t>
            </w:r>
          </w:p>
        </w:tc>
        <w:tc>
          <w:tcPr>
            <w:tcW w:w="269" w:type="pct"/>
            <w:textDirection w:val="btLr"/>
            <w:vAlign w:val="center"/>
          </w:tcPr>
          <w:p w14:paraId="51A3B6A8" w14:textId="21AE490A" w:rsidR="0055291C" w:rsidRPr="00F86572" w:rsidRDefault="0055291C" w:rsidP="00F86572">
            <w:pPr>
              <w:spacing w:line="240" w:lineRule="auto"/>
              <w:ind w:left="113" w:right="113"/>
              <w:jc w:val="center"/>
              <w:rPr>
                <w:rFonts w:cs="Calibri"/>
                <w:b/>
                <w:sz w:val="20"/>
                <w:szCs w:val="20"/>
              </w:rPr>
            </w:pPr>
            <w:r w:rsidRPr="00F86572">
              <w:rPr>
                <w:rFonts w:cs="Calibri"/>
                <w:b/>
                <w:sz w:val="20"/>
                <w:szCs w:val="20"/>
              </w:rPr>
              <w:t>2021</w:t>
            </w:r>
          </w:p>
        </w:tc>
        <w:tc>
          <w:tcPr>
            <w:tcW w:w="1296" w:type="pct"/>
            <w:vMerge/>
            <w:vAlign w:val="center"/>
          </w:tcPr>
          <w:p w14:paraId="7FEB6B24" w14:textId="52B0546D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1651" w:type="pct"/>
            <w:vMerge/>
            <w:vAlign w:val="center"/>
          </w:tcPr>
          <w:p w14:paraId="057A3513" w14:textId="7777777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F86572" w:rsidRPr="006651A8" w14:paraId="3EE4ACBB" w14:textId="77777777" w:rsidTr="00F86572">
        <w:trPr>
          <w:cantSplit/>
        </w:trPr>
        <w:tc>
          <w:tcPr>
            <w:tcW w:w="1115" w:type="pct"/>
          </w:tcPr>
          <w:p w14:paraId="506EE77F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Audit Trail and Node Authentication (ATNA)</w:t>
            </w:r>
          </w:p>
        </w:tc>
        <w:tc>
          <w:tcPr>
            <w:tcW w:w="223" w:type="pct"/>
          </w:tcPr>
          <w:p w14:paraId="49B3C3FC" w14:textId="71B73C02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32 </w:t>
            </w:r>
          </w:p>
        </w:tc>
        <w:tc>
          <w:tcPr>
            <w:tcW w:w="223" w:type="pct"/>
          </w:tcPr>
          <w:p w14:paraId="468CF7FA" w14:textId="75C06A34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29</w:t>
            </w:r>
          </w:p>
        </w:tc>
        <w:tc>
          <w:tcPr>
            <w:tcW w:w="223" w:type="pct"/>
          </w:tcPr>
          <w:p w14:paraId="10727404" w14:textId="08830F0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67</w:t>
            </w:r>
          </w:p>
        </w:tc>
        <w:tc>
          <w:tcPr>
            <w:tcW w:w="269" w:type="pct"/>
          </w:tcPr>
          <w:p w14:paraId="6139E91C" w14:textId="2B1A471F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138</w:t>
            </w:r>
          </w:p>
        </w:tc>
        <w:tc>
          <w:tcPr>
            <w:tcW w:w="1296" w:type="pct"/>
          </w:tcPr>
          <w:p w14:paraId="11D96C49" w14:textId="10A33BCD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Establishes security measures which, together with the Security Policy and Procedures, provide patient information confidentiality, data integrity and user accountability</w:t>
            </w:r>
          </w:p>
        </w:tc>
        <w:tc>
          <w:tcPr>
            <w:tcW w:w="1651" w:type="pct"/>
          </w:tcPr>
          <w:p w14:paraId="5D1BF426" w14:textId="77777777" w:rsidR="0055291C" w:rsidRPr="006651A8" w:rsidRDefault="0055291C" w:rsidP="002014AA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14724886" w14:textId="77777777" w:rsidR="0055291C" w:rsidRPr="006651A8" w:rsidRDefault="0055291C" w:rsidP="005E548B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1,300 results Google Scholar search terms “IHE XDS”</w:t>
            </w:r>
          </w:p>
          <w:p w14:paraId="7F54F3AC" w14:textId="77777777" w:rsidR="0055291C" w:rsidRPr="006651A8" w:rsidRDefault="0055291C" w:rsidP="002014AA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Support / Alignment with</w:t>
            </w:r>
          </w:p>
          <w:p w14:paraId="79151A1F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MDR 17.4, 23.4</w:t>
            </w:r>
          </w:p>
          <w:p w14:paraId="39981538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NEMA Manufacturer Disclosure Statement for Medical Device Security MDS</w:t>
            </w:r>
            <w:r w:rsidRPr="006651A8">
              <w:rPr>
                <w:rFonts w:cs="Calibri"/>
                <w:sz w:val="20"/>
                <w:szCs w:val="20"/>
                <w:vertAlign w:val="superscript"/>
              </w:rPr>
              <w:t>2</w:t>
            </w:r>
          </w:p>
          <w:p w14:paraId="401D4B75" w14:textId="1449B78A" w:rsidR="0055291C" w:rsidRPr="00F86572" w:rsidRDefault="0055291C" w:rsidP="007A7F8C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DoD App Security STIGs</w:t>
            </w:r>
          </w:p>
        </w:tc>
      </w:tr>
      <w:tr w:rsidR="00F86572" w:rsidRPr="006651A8" w14:paraId="7746A1B0" w14:textId="77777777" w:rsidTr="00F86572">
        <w:trPr>
          <w:cantSplit/>
        </w:trPr>
        <w:tc>
          <w:tcPr>
            <w:tcW w:w="1115" w:type="pct"/>
          </w:tcPr>
          <w:p w14:paraId="65C36AFB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Cross-Enterprise Clinical Documents Share (XDS.b)</w:t>
            </w:r>
          </w:p>
        </w:tc>
        <w:tc>
          <w:tcPr>
            <w:tcW w:w="223" w:type="pct"/>
          </w:tcPr>
          <w:p w14:paraId="14EC125A" w14:textId="6C165899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20 </w:t>
            </w:r>
          </w:p>
        </w:tc>
        <w:tc>
          <w:tcPr>
            <w:tcW w:w="223" w:type="pct"/>
          </w:tcPr>
          <w:p w14:paraId="36922A55" w14:textId="38DF5D98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23</w:t>
            </w:r>
          </w:p>
        </w:tc>
        <w:tc>
          <w:tcPr>
            <w:tcW w:w="223" w:type="pct"/>
          </w:tcPr>
          <w:p w14:paraId="3F88C124" w14:textId="1A6719EA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43</w:t>
            </w:r>
          </w:p>
        </w:tc>
        <w:tc>
          <w:tcPr>
            <w:tcW w:w="269" w:type="pct"/>
          </w:tcPr>
          <w:p w14:paraId="67300A00" w14:textId="1BF9135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51</w:t>
            </w:r>
          </w:p>
        </w:tc>
        <w:tc>
          <w:tcPr>
            <w:tcW w:w="1296" w:type="pct"/>
          </w:tcPr>
          <w:p w14:paraId="7C664FA0" w14:textId="05B0B583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Provides a standards-based specification for managing the sharing of documents between any healthcare enterprise.</w:t>
            </w:r>
          </w:p>
        </w:tc>
        <w:tc>
          <w:tcPr>
            <w:tcW w:w="1651" w:type="pct"/>
          </w:tcPr>
          <w:p w14:paraId="7C09AD40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1A486178" w14:textId="77777777" w:rsidR="0055291C" w:rsidRPr="006651A8" w:rsidRDefault="0055291C" w:rsidP="002014AA">
            <w:pPr>
              <w:numPr>
                <w:ilvl w:val="0"/>
                <w:numId w:val="9"/>
              </w:numPr>
              <w:spacing w:after="80"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Active Implementors Group</w:t>
            </w:r>
          </w:p>
          <w:p w14:paraId="65CFFDC0" w14:textId="77777777" w:rsidR="0055291C" w:rsidRPr="006651A8" w:rsidRDefault="0055291C" w:rsidP="00B6030B">
            <w:pPr>
              <w:numPr>
                <w:ilvl w:val="0"/>
                <w:numId w:val="9"/>
              </w:numPr>
              <w:spacing w:line="240" w:lineRule="auto"/>
              <w:ind w:left="135" w:hanging="135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2,360 results Google Scholar search terms “IHE XDS” (Enterprise and regional document sharing)</w:t>
            </w:r>
          </w:p>
        </w:tc>
      </w:tr>
      <w:tr w:rsidR="00F86572" w:rsidRPr="006651A8" w14:paraId="69EA7562" w14:textId="77777777" w:rsidTr="00F86572">
        <w:trPr>
          <w:cantSplit/>
        </w:trPr>
        <w:tc>
          <w:tcPr>
            <w:tcW w:w="1115" w:type="pct"/>
          </w:tcPr>
          <w:p w14:paraId="6BB5CF33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B01B38">
              <w:rPr>
                <w:rFonts w:cs="Calibri"/>
                <w:sz w:val="20"/>
                <w:szCs w:val="20"/>
              </w:rPr>
              <w:t>Cross Community Access</w:t>
            </w:r>
            <w:r>
              <w:rPr>
                <w:rFonts w:cs="Calibri"/>
                <w:sz w:val="20"/>
                <w:szCs w:val="20"/>
              </w:rPr>
              <w:t xml:space="preserve"> (</w:t>
            </w:r>
            <w:r w:rsidRPr="006651A8">
              <w:rPr>
                <w:rFonts w:cs="Calibri"/>
                <w:sz w:val="20"/>
                <w:szCs w:val="20"/>
              </w:rPr>
              <w:t>XCA)</w:t>
            </w:r>
          </w:p>
        </w:tc>
        <w:tc>
          <w:tcPr>
            <w:tcW w:w="223" w:type="pct"/>
          </w:tcPr>
          <w:p w14:paraId="38DAD7E1" w14:textId="676A93E4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223" w:type="pct"/>
          </w:tcPr>
          <w:p w14:paraId="5540D640" w14:textId="3051D141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223" w:type="pct"/>
          </w:tcPr>
          <w:p w14:paraId="3E98B26C" w14:textId="474F25FC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69" w:type="pct"/>
          </w:tcPr>
          <w:p w14:paraId="4C46D4D3" w14:textId="0059ECBF" w:rsidR="0055291C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</w:t>
            </w:r>
          </w:p>
        </w:tc>
        <w:tc>
          <w:tcPr>
            <w:tcW w:w="1296" w:type="pct"/>
          </w:tcPr>
          <w:p w14:paraId="0301B15B" w14:textId="38FC90AB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Provides </w:t>
            </w:r>
            <w:r w:rsidRPr="00B01B38">
              <w:rPr>
                <w:rFonts w:cs="Calibri"/>
                <w:sz w:val="20"/>
                <w:szCs w:val="20"/>
              </w:rPr>
              <w:t xml:space="preserve">query and retrieve patient relevant medical data held by other communities. </w:t>
            </w:r>
          </w:p>
        </w:tc>
        <w:tc>
          <w:tcPr>
            <w:tcW w:w="1651" w:type="pct"/>
          </w:tcPr>
          <w:p w14:paraId="72FD948C" w14:textId="77777777" w:rsidR="0055291C" w:rsidRPr="00D04F74" w:rsidRDefault="0055291C" w:rsidP="00B01B38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D04F74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0538AA50" w14:textId="77777777" w:rsidR="0055291C" w:rsidRPr="006651A8" w:rsidRDefault="0055291C" w:rsidP="00B01B38">
            <w:pPr>
              <w:spacing w:after="80" w:line="240" w:lineRule="auto"/>
              <w:ind w:left="135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55211D90" w14:textId="77777777" w:rsidTr="00F86572">
        <w:trPr>
          <w:cantSplit/>
        </w:trPr>
        <w:tc>
          <w:tcPr>
            <w:tcW w:w="1115" w:type="pct"/>
          </w:tcPr>
          <w:p w14:paraId="62A624E3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Demographics Query (PDQ)</w:t>
            </w:r>
          </w:p>
        </w:tc>
        <w:tc>
          <w:tcPr>
            <w:tcW w:w="223" w:type="pct"/>
          </w:tcPr>
          <w:p w14:paraId="1AE21513" w14:textId="123D6387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223" w:type="pct"/>
          </w:tcPr>
          <w:p w14:paraId="40FCDED8" w14:textId="08292134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6E4F3000" w14:textId="46FFEABF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23</w:t>
            </w:r>
          </w:p>
        </w:tc>
        <w:tc>
          <w:tcPr>
            <w:tcW w:w="269" w:type="pct"/>
          </w:tcPr>
          <w:p w14:paraId="6EEFB72A" w14:textId="42711042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1296" w:type="pct"/>
            <w:vMerge w:val="restart"/>
          </w:tcPr>
          <w:p w14:paraId="6EF14F62" w14:textId="545F8149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An application query to a central patient information server to retrieve a patient’s demographic and visit information</w:t>
            </w:r>
          </w:p>
        </w:tc>
        <w:tc>
          <w:tcPr>
            <w:tcW w:w="1651" w:type="pct"/>
            <w:vMerge w:val="restart"/>
          </w:tcPr>
          <w:p w14:paraId="3A7F4548" w14:textId="2FF46457" w:rsidR="0055291C" w:rsidRPr="00D04F74" w:rsidRDefault="0055291C" w:rsidP="00D04F74">
            <w:pPr>
              <w:spacing w:after="80" w:line="240" w:lineRule="auto"/>
              <w:rPr>
                <w:rFonts w:cs="Calibri"/>
                <w:sz w:val="20"/>
                <w:szCs w:val="20"/>
              </w:rPr>
            </w:pPr>
            <w:r w:rsidRPr="00D04F74">
              <w:rPr>
                <w:rFonts w:cs="Calibri"/>
                <w:sz w:val="20"/>
                <w:szCs w:val="20"/>
              </w:rPr>
              <w:t>Endorsed by the European Commission</w:t>
            </w:r>
          </w:p>
          <w:p w14:paraId="3F91BD8A" w14:textId="77777777" w:rsidR="0055291C" w:rsidRPr="006651A8" w:rsidRDefault="0055291C" w:rsidP="009E1933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Supports other profiles in enterprise and regional architectures by maintaining and reconciling the identity of a patient who may be identified in different ways by disparate systems</w:t>
            </w:r>
          </w:p>
        </w:tc>
      </w:tr>
      <w:tr w:rsidR="00F86572" w:rsidRPr="006651A8" w14:paraId="51D258F6" w14:textId="77777777" w:rsidTr="00F86572">
        <w:trPr>
          <w:cantSplit/>
        </w:trPr>
        <w:tc>
          <w:tcPr>
            <w:tcW w:w="1115" w:type="pct"/>
          </w:tcPr>
          <w:p w14:paraId="7278139F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Demographic Query HL7 V3 (PDQ V3)</w:t>
            </w:r>
          </w:p>
        </w:tc>
        <w:tc>
          <w:tcPr>
            <w:tcW w:w="223" w:type="pct"/>
          </w:tcPr>
          <w:p w14:paraId="0395B3B3" w14:textId="1793B8D1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223" w:type="pct"/>
          </w:tcPr>
          <w:p w14:paraId="08B3B4F8" w14:textId="5A0598E0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211B9419" w14:textId="33D51AE7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269" w:type="pct"/>
          </w:tcPr>
          <w:p w14:paraId="6C3B271C" w14:textId="62DD835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1296" w:type="pct"/>
            <w:vMerge/>
          </w:tcPr>
          <w:p w14:paraId="3A0D5428" w14:textId="7D52CACD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2C624A8A" w14:textId="77777777" w:rsidR="0055291C" w:rsidRPr="006651A8" w:rsidRDefault="0055291C" w:rsidP="009E193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76704E7F" w14:textId="77777777" w:rsidTr="00F86572">
        <w:trPr>
          <w:cantSplit/>
        </w:trPr>
        <w:tc>
          <w:tcPr>
            <w:tcW w:w="1115" w:type="pct"/>
          </w:tcPr>
          <w:p w14:paraId="0DABC47D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Demographics Query for Mobile (PDQm)</w:t>
            </w:r>
          </w:p>
        </w:tc>
        <w:tc>
          <w:tcPr>
            <w:tcW w:w="223" w:type="pct"/>
          </w:tcPr>
          <w:p w14:paraId="119DB133" w14:textId="61164C2E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</w:t>
            </w:r>
          </w:p>
        </w:tc>
        <w:tc>
          <w:tcPr>
            <w:tcW w:w="223" w:type="pct"/>
          </w:tcPr>
          <w:p w14:paraId="32B950CE" w14:textId="5BDC9366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223" w:type="pct"/>
          </w:tcPr>
          <w:p w14:paraId="69A3B76F" w14:textId="3DC9EA95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269" w:type="pct"/>
          </w:tcPr>
          <w:p w14:paraId="3CACC181" w14:textId="1175DBAC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1296" w:type="pct"/>
            <w:vMerge/>
          </w:tcPr>
          <w:p w14:paraId="48C10939" w14:textId="34585B2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308B98C3" w14:textId="77777777" w:rsidR="0055291C" w:rsidRPr="006651A8" w:rsidRDefault="0055291C" w:rsidP="009E1933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79A0D27B" w14:textId="77777777" w:rsidTr="00F86572">
        <w:trPr>
          <w:cantSplit/>
        </w:trPr>
        <w:tc>
          <w:tcPr>
            <w:tcW w:w="1115" w:type="pct"/>
          </w:tcPr>
          <w:p w14:paraId="4D806049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Identifier Cross-referencing for MPI (PIX)</w:t>
            </w:r>
          </w:p>
        </w:tc>
        <w:tc>
          <w:tcPr>
            <w:tcW w:w="223" w:type="pct"/>
          </w:tcPr>
          <w:p w14:paraId="50FABDFD" w14:textId="287E1716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223" w:type="pct"/>
          </w:tcPr>
          <w:p w14:paraId="46FA53C9" w14:textId="495848C2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11</w:t>
            </w:r>
          </w:p>
        </w:tc>
        <w:tc>
          <w:tcPr>
            <w:tcW w:w="223" w:type="pct"/>
          </w:tcPr>
          <w:p w14:paraId="3E577B36" w14:textId="21CD10B1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31</w:t>
            </w:r>
          </w:p>
        </w:tc>
        <w:tc>
          <w:tcPr>
            <w:tcW w:w="269" w:type="pct"/>
          </w:tcPr>
          <w:p w14:paraId="664F1248" w14:textId="581DAF5B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14</w:t>
            </w:r>
          </w:p>
        </w:tc>
        <w:tc>
          <w:tcPr>
            <w:tcW w:w="1296" w:type="pct"/>
            <w:vMerge w:val="restart"/>
          </w:tcPr>
          <w:p w14:paraId="3D1E9A76" w14:textId="4A883466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Supports the cross-referencing of patient identifiers from multiple Patient Identifier Domains</w:t>
            </w:r>
          </w:p>
        </w:tc>
        <w:tc>
          <w:tcPr>
            <w:tcW w:w="1651" w:type="pct"/>
            <w:vMerge/>
          </w:tcPr>
          <w:p w14:paraId="5A188485" w14:textId="77777777" w:rsidR="0055291C" w:rsidRPr="006651A8" w:rsidRDefault="0055291C" w:rsidP="00B6030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0C55962F" w14:textId="77777777" w:rsidTr="00F86572">
        <w:trPr>
          <w:cantSplit/>
        </w:trPr>
        <w:tc>
          <w:tcPr>
            <w:tcW w:w="1115" w:type="pct"/>
          </w:tcPr>
          <w:p w14:paraId="29B7B5AA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Identifier Cross-Reference HL7 V3 (PIX V3)</w:t>
            </w:r>
          </w:p>
        </w:tc>
        <w:tc>
          <w:tcPr>
            <w:tcW w:w="223" w:type="pct"/>
          </w:tcPr>
          <w:p w14:paraId="07C113B4" w14:textId="07D9A5A8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4F0AA803" w14:textId="6088FCCA" w:rsidR="0055291C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13</w:t>
            </w:r>
          </w:p>
        </w:tc>
        <w:tc>
          <w:tcPr>
            <w:tcW w:w="223" w:type="pct"/>
          </w:tcPr>
          <w:p w14:paraId="151D84CF" w14:textId="6910FB6C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17</w:t>
            </w:r>
          </w:p>
        </w:tc>
        <w:tc>
          <w:tcPr>
            <w:tcW w:w="269" w:type="pct"/>
          </w:tcPr>
          <w:p w14:paraId="19A1E70F" w14:textId="53062BF1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9</w:t>
            </w:r>
          </w:p>
        </w:tc>
        <w:tc>
          <w:tcPr>
            <w:tcW w:w="1296" w:type="pct"/>
            <w:vMerge/>
          </w:tcPr>
          <w:p w14:paraId="287CB751" w14:textId="027D3D36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53916828" w14:textId="77777777" w:rsidR="0055291C" w:rsidRPr="006651A8" w:rsidRDefault="0055291C" w:rsidP="00B6030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F86572" w:rsidRPr="006651A8" w14:paraId="14D1CC85" w14:textId="77777777" w:rsidTr="00F86572">
        <w:trPr>
          <w:cantSplit/>
        </w:trPr>
        <w:tc>
          <w:tcPr>
            <w:tcW w:w="1115" w:type="pct"/>
          </w:tcPr>
          <w:p w14:paraId="4A6F3FC6" w14:textId="77777777" w:rsidR="0055291C" w:rsidRPr="006651A8" w:rsidRDefault="0055291C" w:rsidP="006655C1">
            <w:pPr>
              <w:spacing w:line="240" w:lineRule="auto"/>
              <w:rPr>
                <w:rFonts w:cs="Calibri"/>
                <w:sz w:val="20"/>
                <w:szCs w:val="20"/>
              </w:rPr>
            </w:pPr>
            <w:r w:rsidRPr="006651A8">
              <w:rPr>
                <w:rFonts w:cs="Calibri"/>
                <w:sz w:val="20"/>
                <w:szCs w:val="20"/>
              </w:rPr>
              <w:t>Patient Identifier Cross-reference for Mobile (PIXm)</w:t>
            </w:r>
          </w:p>
        </w:tc>
        <w:tc>
          <w:tcPr>
            <w:tcW w:w="223" w:type="pct"/>
          </w:tcPr>
          <w:p w14:paraId="28EE5956" w14:textId="7DEAFB16" w:rsidR="0055291C" w:rsidRPr="006651A8" w:rsidRDefault="0055291C" w:rsidP="00D94676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223" w:type="pct"/>
          </w:tcPr>
          <w:p w14:paraId="2C544FE9" w14:textId="4309D24D" w:rsidR="0055291C" w:rsidRDefault="00F86572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12</w:t>
            </w:r>
          </w:p>
        </w:tc>
        <w:tc>
          <w:tcPr>
            <w:tcW w:w="223" w:type="pct"/>
          </w:tcPr>
          <w:p w14:paraId="5AE5F9E1" w14:textId="43D15300" w:rsidR="0055291C" w:rsidRPr="006651A8" w:rsidRDefault="0055291C" w:rsidP="009E410E">
            <w:pPr>
              <w:spacing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</w:t>
            </w:r>
          </w:p>
        </w:tc>
        <w:tc>
          <w:tcPr>
            <w:tcW w:w="269" w:type="pct"/>
          </w:tcPr>
          <w:p w14:paraId="293F09BF" w14:textId="4B8A53A6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1296" w:type="pct"/>
            <w:vMerge/>
          </w:tcPr>
          <w:p w14:paraId="43B00B13" w14:textId="7329E4E5" w:rsidR="0055291C" w:rsidRPr="006651A8" w:rsidRDefault="0055291C" w:rsidP="009E410E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651" w:type="pct"/>
            <w:vMerge/>
          </w:tcPr>
          <w:p w14:paraId="53A5A5AD" w14:textId="77777777" w:rsidR="0055291C" w:rsidRPr="006651A8" w:rsidRDefault="0055291C" w:rsidP="00B6030B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F9FC8A8" w14:textId="7F6BFCEA" w:rsidR="009E410E" w:rsidRDefault="00D94676" w:rsidP="00B958CD">
      <w:pPr>
        <w:spacing w:line="240" w:lineRule="auto"/>
      </w:pPr>
      <w:r>
        <w:t># vendor @CThon</w:t>
      </w:r>
      <w:r w:rsidR="00B958CD">
        <w:t xml:space="preserve"> is a </w:t>
      </w:r>
      <w:r w:rsidR="00A22D70">
        <w:t xml:space="preserve">total count of successful vendors </w:t>
      </w:r>
      <w:r w:rsidR="00B958CD">
        <w:t>from Connectathon-results.</w:t>
      </w:r>
      <w:r>
        <w:t xml:space="preserve">ihe.net </w:t>
      </w:r>
      <w:r w:rsidR="00A22D70">
        <w:br/>
      </w:r>
      <w:r>
        <w:t># product @Registry</w:t>
      </w:r>
      <w:r w:rsidR="00B958CD">
        <w:t xml:space="preserve"> is a count of registered Statements from Product-registry.ihe.net</w:t>
      </w:r>
      <w:r w:rsidR="001A0061">
        <w:t xml:space="preserve">. </w:t>
      </w:r>
    </w:p>
    <w:p w14:paraId="3FE1B3AA" w14:textId="77777777" w:rsidR="007C77EA" w:rsidRDefault="007C77EA" w:rsidP="002935A4">
      <w:pPr>
        <w:pStyle w:val="SectionHeading"/>
      </w:pPr>
      <w:r>
        <w:lastRenderedPageBreak/>
        <w:t xml:space="preserve">Significant Deployment Activity: </w:t>
      </w:r>
    </w:p>
    <w:p w14:paraId="50B66A68" w14:textId="0B1B5BA6" w:rsidR="00A667C9" w:rsidRDefault="00E95CFC" w:rsidP="003A2A04">
      <w:pPr>
        <w:tabs>
          <w:tab w:val="left" w:pos="2234"/>
        </w:tabs>
      </w:pPr>
      <w:r>
        <w:t xml:space="preserve">Profiles specified in projects and offered at </w:t>
      </w:r>
      <w:proofErr w:type="spellStart"/>
      <w:r>
        <w:t>Projectathons</w:t>
      </w:r>
      <w:proofErr w:type="spellEnd"/>
      <w:r>
        <w:t xml:space="preserve"> (from IHE Catalyst):</w:t>
      </w:r>
    </w:p>
    <w:p w14:paraId="5081F7E3" w14:textId="237F886D" w:rsidR="002C7674" w:rsidRDefault="002C7674" w:rsidP="00C324C6">
      <w:pPr>
        <w:pStyle w:val="ListParagraph"/>
        <w:numPr>
          <w:ilvl w:val="0"/>
          <w:numId w:val="20"/>
        </w:numPr>
        <w:tabs>
          <w:tab w:val="left" w:pos="2234"/>
        </w:tabs>
      </w:pPr>
      <w:r>
        <w:t xml:space="preserve">e Health Suisse </w:t>
      </w:r>
      <w:hyperlink r:id="rId12" w:history="1">
        <w:r w:rsidRPr="002C7674">
          <w:rPr>
            <w:rStyle w:val="Hyperlink"/>
          </w:rPr>
          <w:t xml:space="preserve">Swiss EPR </w:t>
        </w:r>
        <w:proofErr w:type="spellStart"/>
        <w:r w:rsidRPr="002C7674">
          <w:rPr>
            <w:rStyle w:val="Hyperlink"/>
          </w:rPr>
          <w:t>Projectathon</w:t>
        </w:r>
        <w:proofErr w:type="spellEnd"/>
      </w:hyperlink>
      <w:r>
        <w:t xml:space="preserve">: </w:t>
      </w:r>
      <w:r w:rsidRPr="002C7674">
        <w:t xml:space="preserve">ATNA, HPD, MHD, PDQV3, </w:t>
      </w:r>
      <w:proofErr w:type="spellStart"/>
      <w:r w:rsidRPr="002C7674">
        <w:t>PIXm</w:t>
      </w:r>
      <w:proofErr w:type="spellEnd"/>
      <w:r w:rsidRPr="002C7674">
        <w:t>, PIXV3, XDS, XDS-I, XUA</w:t>
      </w:r>
      <w:r w:rsidR="00E95CFC">
        <w:t xml:space="preserve"> and</w:t>
      </w:r>
      <w:r w:rsidRPr="002C7674">
        <w:t xml:space="preserve"> SVS</w:t>
      </w:r>
    </w:p>
    <w:p w14:paraId="68F45691" w14:textId="3A2DF66D" w:rsidR="002C7674" w:rsidRDefault="002C7674" w:rsidP="00C324C6">
      <w:pPr>
        <w:pStyle w:val="ListParagraph"/>
        <w:numPr>
          <w:ilvl w:val="0"/>
          <w:numId w:val="20"/>
        </w:numPr>
        <w:tabs>
          <w:tab w:val="left" w:pos="2234"/>
        </w:tabs>
      </w:pPr>
      <w:r>
        <w:t xml:space="preserve">Canada Health </w:t>
      </w:r>
      <w:proofErr w:type="spellStart"/>
      <w:r>
        <w:t>Infoway</w:t>
      </w:r>
      <w:proofErr w:type="spellEnd"/>
      <w:r>
        <w:t xml:space="preserve"> </w:t>
      </w:r>
      <w:hyperlink r:id="rId13" w:history="1">
        <w:r w:rsidR="00E95CFC" w:rsidRPr="00E95CFC">
          <w:rPr>
            <w:rStyle w:val="Hyperlink"/>
          </w:rPr>
          <w:t xml:space="preserve">pan-Canadian </w:t>
        </w:r>
        <w:proofErr w:type="spellStart"/>
        <w:r w:rsidR="00E95CFC" w:rsidRPr="00E95CFC">
          <w:rPr>
            <w:rStyle w:val="Hyperlink"/>
          </w:rPr>
          <w:t>Projectathon</w:t>
        </w:r>
        <w:proofErr w:type="spellEnd"/>
      </w:hyperlink>
      <w:r w:rsidR="00E95CFC">
        <w:t xml:space="preserve">: </w:t>
      </w:r>
      <w:r w:rsidR="00E95CFC">
        <w:rPr>
          <w:lang w:val="en-GB"/>
        </w:rPr>
        <w:t>CT, ATNA, MHD</w:t>
      </w:r>
      <w:r w:rsidR="00E95CFC">
        <w:t xml:space="preserve">, </w:t>
      </w:r>
      <w:r w:rsidR="00E95CFC" w:rsidRPr="00E95CFC">
        <w:t>IUA, XDS and PIX</w:t>
      </w:r>
    </w:p>
    <w:p w14:paraId="6996C305" w14:textId="77777777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 w:rsidRPr="00E95CFC">
        <w:rPr>
          <w:lang w:val="en-GB"/>
        </w:rPr>
        <w:t>epSOS</w:t>
      </w:r>
      <w:proofErr w:type="spellEnd"/>
      <w:r w:rsidRPr="00E95CFC">
        <w:rPr>
          <w:lang w:val="en-GB"/>
        </w:rPr>
        <w:t xml:space="preserve"> /</w:t>
      </w:r>
      <w:proofErr w:type="spellStart"/>
      <w:r w:rsidRPr="00E95CFC">
        <w:rPr>
          <w:lang w:val="en-GB"/>
        </w:rPr>
        <w:t>eHDSI</w:t>
      </w:r>
      <w:proofErr w:type="spellEnd"/>
      <w:r w:rsidRPr="00E95CFC">
        <w:rPr>
          <w:lang w:val="en-GB"/>
        </w:rPr>
        <w:t>/EXPAND: XCA, XCPD, ATNA, CT, XDS-SD, XDR</w:t>
      </w:r>
    </w:p>
    <w:p w14:paraId="57C4845C" w14:textId="56EC2CAC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 xml:space="preserve">Greek </w:t>
      </w:r>
      <w:proofErr w:type="spellStart"/>
      <w:r w:rsidRPr="00E95CFC">
        <w:rPr>
          <w:lang w:val="en-GB"/>
        </w:rPr>
        <w:t>NeHIF</w:t>
      </w:r>
      <w:proofErr w:type="spellEnd"/>
      <w:r w:rsidRPr="00E95CFC">
        <w:rPr>
          <w:lang w:val="en-GB"/>
        </w:rPr>
        <w:t xml:space="preserve">: </w:t>
      </w:r>
      <w:proofErr w:type="spellStart"/>
      <w:r w:rsidRPr="00E95CFC">
        <w:rPr>
          <w:lang w:val="en-GB"/>
        </w:rPr>
        <w:t>XDS.b</w:t>
      </w:r>
      <w:proofErr w:type="spellEnd"/>
      <w:r w:rsidRPr="00E95CFC">
        <w:rPr>
          <w:lang w:val="en-GB"/>
        </w:rPr>
        <w:t>, ATNA, CT, XUA</w:t>
      </w:r>
    </w:p>
    <w:p w14:paraId="2916ACB1" w14:textId="245307BF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 xml:space="preserve">Ireland: ATNA, CT, PDQ, </w:t>
      </w:r>
      <w:proofErr w:type="spellStart"/>
      <w:r w:rsidRPr="00E95CFC">
        <w:rPr>
          <w:lang w:val="en-GB"/>
        </w:rPr>
        <w:t>XDS.b</w:t>
      </w:r>
      <w:proofErr w:type="spellEnd"/>
      <w:r w:rsidRPr="00E95CFC">
        <w:rPr>
          <w:lang w:val="en-GB"/>
        </w:rPr>
        <w:t>, BPPC</w:t>
      </w:r>
    </w:p>
    <w:p w14:paraId="65EBD206" w14:textId="2B1EDAC1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 w:rsidRPr="00E95CFC">
        <w:rPr>
          <w:lang w:val="en-GB"/>
        </w:rPr>
        <w:t>Abrumet</w:t>
      </w:r>
      <w:proofErr w:type="spellEnd"/>
      <w:r w:rsidRPr="00E95CFC">
        <w:rPr>
          <w:lang w:val="en-GB"/>
        </w:rPr>
        <w:t>: ATNA, CT, MHD, XDS, XUA</w:t>
      </w:r>
    </w:p>
    <w:p w14:paraId="105385CC" w14:textId="1BC88A48" w:rsidR="00E95CFC" w:rsidRPr="00E95CFC" w:rsidRDefault="00E95CFC" w:rsidP="00E95CFC">
      <w:pPr>
        <w:pStyle w:val="ListParagraph"/>
        <w:numPr>
          <w:ilvl w:val="0"/>
          <w:numId w:val="20"/>
        </w:numPr>
        <w:rPr>
          <w:lang w:val="en-GB"/>
        </w:rPr>
      </w:pPr>
      <w:r w:rsidRPr="00E95CFC">
        <w:rPr>
          <w:lang w:val="en-GB"/>
        </w:rPr>
        <w:t>Pan Canadian: CT, ATNA, MHD</w:t>
      </w:r>
    </w:p>
    <w:p w14:paraId="79E16A14" w14:textId="6EAF0154" w:rsidR="00D633A1" w:rsidRDefault="009C650C" w:rsidP="002935A4">
      <w:pPr>
        <w:pStyle w:val="SectionHeading"/>
      </w:pPr>
      <w:proofErr w:type="spellStart"/>
      <w:r>
        <w:t>Connectathons</w:t>
      </w:r>
      <w:proofErr w:type="spellEnd"/>
      <w:r w:rsidR="00E95CFC">
        <w:t xml:space="preserve"> </w:t>
      </w:r>
      <w:r w:rsidR="007C77EA">
        <w:t xml:space="preserve">and Other Events: </w:t>
      </w:r>
    </w:p>
    <w:p w14:paraId="27B8D3E2" w14:textId="7DF60D92" w:rsidR="00EB4F9F" w:rsidRPr="00EB4F9F" w:rsidRDefault="00C736B4" w:rsidP="00015CE3">
      <w:pPr>
        <w:pStyle w:val="ListParagraph"/>
        <w:numPr>
          <w:ilvl w:val="0"/>
          <w:numId w:val="20"/>
        </w:numPr>
        <w:rPr>
          <w:rFonts w:eastAsia="Times New Roman"/>
        </w:rPr>
      </w:pPr>
      <w:r>
        <w:t xml:space="preserve">The last </w:t>
      </w:r>
      <w:r w:rsidR="00015CE3">
        <w:t xml:space="preserve">Connectathon was in-person joint </w:t>
      </w:r>
      <w:r w:rsidR="00435708">
        <w:t xml:space="preserve">event for IHE </w:t>
      </w:r>
      <w:r w:rsidR="00015CE3">
        <w:t>North Americ</w:t>
      </w:r>
      <w:r w:rsidR="00435708">
        <w:t>a &amp; IHE Europe</w:t>
      </w:r>
      <w:r w:rsidR="00015CE3">
        <w:t xml:space="preserve">. </w:t>
      </w:r>
      <w:r w:rsidR="00435708">
        <w:t>T</w:t>
      </w:r>
      <w:r w:rsidR="00015CE3">
        <w:t xml:space="preserve">he number of </w:t>
      </w:r>
      <w:r w:rsidR="00435708">
        <w:t xml:space="preserve">ITI </w:t>
      </w:r>
      <w:r w:rsidR="00015CE3">
        <w:t>profiles tested</w:t>
      </w:r>
      <w:r w:rsidR="00435708">
        <w:t>,</w:t>
      </w:r>
      <w:r w:rsidR="00015CE3">
        <w:t xml:space="preserve"> and participating vendors was similar to the </w:t>
      </w:r>
      <w:r w:rsidR="00435708">
        <w:t xml:space="preserve">combined total of the </w:t>
      </w:r>
      <w:r w:rsidR="00015CE3">
        <w:t xml:space="preserve">2021 </w:t>
      </w:r>
      <w:r w:rsidR="00435708">
        <w:t xml:space="preserve">NA &amp; EU </w:t>
      </w:r>
      <w:r w:rsidR="005B5E89">
        <w:t>virtual</w:t>
      </w:r>
      <w:r w:rsidR="00015CE3">
        <w:t xml:space="preserve"> </w:t>
      </w:r>
      <w:proofErr w:type="spellStart"/>
      <w:r w:rsidR="00435708">
        <w:t>C</w:t>
      </w:r>
      <w:r w:rsidR="00015CE3">
        <w:t>onnectathons</w:t>
      </w:r>
      <w:proofErr w:type="spellEnd"/>
      <w:r w:rsidR="00015CE3">
        <w:t xml:space="preserve">. </w:t>
      </w:r>
    </w:p>
    <w:p w14:paraId="78A559D8" w14:textId="77777777" w:rsidR="007C77EA" w:rsidRDefault="007C77EA" w:rsidP="002935A4">
      <w:pPr>
        <w:pStyle w:val="SectionHeading"/>
      </w:pPr>
      <w:r>
        <w:t xml:space="preserve">New Profiles: </w:t>
      </w:r>
    </w:p>
    <w:p w14:paraId="7A749E03" w14:textId="77777777" w:rsidR="00B33061" w:rsidRPr="00B33061" w:rsidRDefault="00B33061" w:rsidP="002472AE">
      <w:pPr>
        <w:pStyle w:val="ListParagraph"/>
        <w:numPr>
          <w:ilvl w:val="0"/>
          <w:numId w:val="19"/>
        </w:numPr>
      </w:pPr>
      <w:r w:rsidRPr="00B33061">
        <w:t xml:space="preserve">See: </w:t>
      </w:r>
      <w:hyperlink r:id="rId14" w:history="1">
        <w:r w:rsidRPr="00B33061">
          <w:rPr>
            <w:rStyle w:val="Hyperlink"/>
            <w:u w:val="none"/>
          </w:rPr>
          <w:t>https://github.com/IHE/IT-Infrastructure/projects/2</w:t>
        </w:r>
      </w:hyperlink>
      <w:r w:rsidRPr="00B33061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0"/>
        <w:gridCol w:w="987"/>
        <w:gridCol w:w="1363"/>
      </w:tblGrid>
      <w:tr w:rsidR="007821BD" w:rsidRPr="006651A8" w14:paraId="72B11AC6" w14:textId="77777777" w:rsidTr="006651A8">
        <w:trPr>
          <w:cantSplit/>
          <w:trHeight w:val="288"/>
          <w:tblHeader/>
        </w:trPr>
        <w:tc>
          <w:tcPr>
            <w:tcW w:w="3833" w:type="pct"/>
            <w:shd w:val="clear" w:color="auto" w:fill="D9D9D9"/>
            <w:noWrap/>
            <w:vAlign w:val="bottom"/>
            <w:hideMark/>
          </w:tcPr>
          <w:p w14:paraId="66DEE4AE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Trial Implementations</w:t>
            </w:r>
          </w:p>
        </w:tc>
        <w:tc>
          <w:tcPr>
            <w:tcW w:w="490" w:type="pct"/>
            <w:shd w:val="clear" w:color="auto" w:fill="D9D9D9"/>
            <w:noWrap/>
            <w:vAlign w:val="bottom"/>
            <w:hideMark/>
          </w:tcPr>
          <w:p w14:paraId="0FF7D057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  <w:hideMark/>
          </w:tcPr>
          <w:p w14:paraId="31004703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E30E5A" w:rsidRPr="006651A8" w14:paraId="44299207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0F5D1239" w14:textId="5C755948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Mobile Access to Health Documents (MHD)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0090C497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4CD28AF4" w14:textId="03D97369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12/7/2022</w:t>
            </w:r>
          </w:p>
        </w:tc>
      </w:tr>
      <w:tr w:rsidR="00E30E5A" w:rsidRPr="006651A8" w14:paraId="35BFAC72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09D3DE41" w14:textId="16B9417A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Secure Retrieve (</w:t>
            </w:r>
            <w:proofErr w:type="spellStart"/>
            <w:r>
              <w:rPr>
                <w:rFonts w:cs="Calibri"/>
                <w:color w:val="000000"/>
              </w:rPr>
              <w:t>SeR</w:t>
            </w:r>
            <w:proofErr w:type="spellEnd"/>
            <w:r>
              <w:rPr>
                <w:rFonts w:cs="Calibri"/>
                <w:color w:val="000000"/>
              </w:rPr>
              <w:t xml:space="preserve">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0021093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0A428A48" w14:textId="0AF3F3A9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10/24/2022</w:t>
            </w:r>
          </w:p>
        </w:tc>
      </w:tr>
      <w:tr w:rsidR="00E30E5A" w:rsidRPr="006651A8" w14:paraId="7DAFAC20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15476569" w14:textId="29DD7EC2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Basic Audit Log Patterns (BALP)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6F0A385F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76217C6F" w14:textId="1D26BD72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10/21/2022</w:t>
            </w:r>
          </w:p>
        </w:tc>
      </w:tr>
      <w:tr w:rsidR="00E30E5A" w:rsidRPr="006651A8" w14:paraId="45D1EA33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76B46ED" w14:textId="162D62EC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Sharing </w:t>
            </w:r>
            <w:proofErr w:type="spellStart"/>
            <w:r>
              <w:rPr>
                <w:rFonts w:cs="Calibri"/>
                <w:color w:val="000000"/>
              </w:rPr>
              <w:t>Valuesets</w:t>
            </w:r>
            <w:proofErr w:type="spellEnd"/>
            <w:r>
              <w:rPr>
                <w:rFonts w:cs="Calibri"/>
                <w:color w:val="000000"/>
              </w:rPr>
              <w:t xml:space="preserve">, Codes, and Maps (SVCM)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498CE350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3CF95F83" w14:textId="63222CCA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10/21/2022</w:t>
            </w:r>
          </w:p>
        </w:tc>
      </w:tr>
      <w:tr w:rsidR="00E30E5A" w:rsidRPr="006651A8" w14:paraId="754022DF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112768E" w14:textId="2B543704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Mobile Care Services Discovery (</w:t>
            </w:r>
            <w:proofErr w:type="spellStart"/>
            <w:r>
              <w:rPr>
                <w:rFonts w:cs="Calibri"/>
                <w:color w:val="000000"/>
              </w:rPr>
              <w:t>mCSD</w:t>
            </w:r>
            <w:proofErr w:type="spellEnd"/>
            <w:r>
              <w:rPr>
                <w:rFonts w:cs="Calibri"/>
                <w:color w:val="000000"/>
              </w:rPr>
              <w:t xml:space="preserve">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5C5AD8C3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243A8D01" w14:textId="45792211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8/12/2022</w:t>
            </w:r>
          </w:p>
        </w:tc>
      </w:tr>
      <w:tr w:rsidR="00E30E5A" w:rsidRPr="006651A8" w14:paraId="1A0C3A31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3886B81A" w14:textId="292020E9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Patient Master Identity Registry (PMIR)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3519749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0C259D32" w14:textId="1274DA51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8/9/2022</w:t>
            </w:r>
          </w:p>
        </w:tc>
      </w:tr>
      <w:tr w:rsidR="00E30E5A" w:rsidRPr="006651A8" w14:paraId="2EA31E60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62213806" w14:textId="7273B159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Extensions to Document Metadata Subscription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F6F304C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579C9F96" w14:textId="0BCCD60B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7/22/2022</w:t>
            </w:r>
          </w:p>
        </w:tc>
      </w:tr>
      <w:tr w:rsidR="00E30E5A" w:rsidRPr="006651A8" w14:paraId="4E0CA2ED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42D11D65" w14:textId="30C03EB0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Internet User Authorization (IUA)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6B618155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16AB8B53" w14:textId="36A2A28C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4537389D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5D34BA4" w14:textId="41F022F5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Remove Metadata and Documents (RMD)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609C1D9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5F5E718E" w14:textId="4E82F9BD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15904664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1739F116" w14:textId="423C28C6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XDS Metadata Update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24E2861A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213F5443" w14:textId="31F44C6F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6/17/2022</w:t>
            </w:r>
          </w:p>
        </w:tc>
      </w:tr>
      <w:tr w:rsidR="00E30E5A" w:rsidRPr="006651A8" w14:paraId="148872D7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AE918B5" w14:textId="0AE4BE5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Mobile Health Document Sharing (MHDS)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3B65C24D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49DBE90D" w14:textId="1C2E6B2D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E30E5A" w:rsidRPr="006651A8" w14:paraId="34184289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51AA50C9" w14:textId="73994258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Patient Demographics Query for Mobile (</w:t>
            </w:r>
            <w:proofErr w:type="spellStart"/>
            <w:r>
              <w:rPr>
                <w:rFonts w:cs="Calibri"/>
                <w:color w:val="000000"/>
              </w:rPr>
              <w:t>PDQm</w:t>
            </w:r>
            <w:proofErr w:type="spellEnd"/>
            <w:r>
              <w:rPr>
                <w:rFonts w:cs="Calibri"/>
                <w:color w:val="000000"/>
              </w:rPr>
              <w:t xml:space="preserve">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0DEA0F15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675146DC" w14:textId="111FA18C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E30E5A" w:rsidRPr="006651A8" w14:paraId="00E6F2A1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1BD48BB" w14:textId="7BB1E3BA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Patient Identifier Cross-reference for Mobile (</w:t>
            </w:r>
            <w:proofErr w:type="spellStart"/>
            <w:r>
              <w:rPr>
                <w:rFonts w:cs="Calibri"/>
                <w:color w:val="000000"/>
              </w:rPr>
              <w:t>PIXm</w:t>
            </w:r>
            <w:proofErr w:type="spellEnd"/>
            <w:r>
              <w:rPr>
                <w:rFonts w:cs="Calibri"/>
                <w:color w:val="000000"/>
              </w:rPr>
              <w:t xml:space="preserve">) 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759BE1EE" w14:textId="77777777" w:rsidR="00E30E5A" w:rsidRPr="006651A8" w:rsidRDefault="00E30E5A" w:rsidP="00E30E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Revised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783769E8" w14:textId="634937FA" w:rsidR="00E30E5A" w:rsidRPr="006651A8" w:rsidRDefault="00E30E5A" w:rsidP="00E30E5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7821BD" w:rsidRPr="006651A8" w14:paraId="2860CB8C" w14:textId="77777777" w:rsidTr="006651A8">
        <w:trPr>
          <w:cantSplit/>
          <w:trHeight w:val="288"/>
        </w:trPr>
        <w:tc>
          <w:tcPr>
            <w:tcW w:w="3833" w:type="pct"/>
            <w:shd w:val="clear" w:color="auto" w:fill="D9D9D9"/>
            <w:noWrap/>
            <w:vAlign w:val="bottom"/>
            <w:hideMark/>
          </w:tcPr>
          <w:p w14:paraId="3127A41C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White Papers</w:t>
            </w:r>
          </w:p>
        </w:tc>
        <w:tc>
          <w:tcPr>
            <w:tcW w:w="490" w:type="pct"/>
            <w:shd w:val="clear" w:color="auto" w:fill="D9D9D9"/>
            <w:noWrap/>
            <w:vAlign w:val="bottom"/>
            <w:hideMark/>
          </w:tcPr>
          <w:p w14:paraId="58CF87CF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  <w:hideMark/>
          </w:tcPr>
          <w:p w14:paraId="2C99EE89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2823A6" w:rsidRPr="006651A8" w14:paraId="447CA6A6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  <w:hideMark/>
          </w:tcPr>
          <w:p w14:paraId="246D822B" w14:textId="2A892F49" w:rsidR="00A753D7" w:rsidRPr="006651A8" w:rsidRDefault="00E30E5A" w:rsidP="00A753D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Document Sharing Metadata</w:t>
            </w:r>
          </w:p>
        </w:tc>
        <w:tc>
          <w:tcPr>
            <w:tcW w:w="490" w:type="pct"/>
            <w:shd w:val="clear" w:color="auto" w:fill="auto"/>
            <w:noWrap/>
            <w:vAlign w:val="bottom"/>
            <w:hideMark/>
          </w:tcPr>
          <w:p w14:paraId="182769F7" w14:textId="77777777" w:rsidR="00A753D7" w:rsidRPr="006651A8" w:rsidRDefault="00A753D7" w:rsidP="00A753D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677" w:type="pct"/>
            <w:shd w:val="clear" w:color="auto" w:fill="auto"/>
            <w:noWrap/>
            <w:vAlign w:val="bottom"/>
            <w:hideMark/>
          </w:tcPr>
          <w:p w14:paraId="3B18E101" w14:textId="621FCF0F" w:rsidR="00A753D7" w:rsidRPr="006651A8" w:rsidRDefault="00E30E5A" w:rsidP="00A753D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3/1/2022</w:t>
            </w:r>
          </w:p>
        </w:tc>
      </w:tr>
      <w:tr w:rsidR="007821BD" w:rsidRPr="006651A8" w14:paraId="2DFB70FB" w14:textId="77777777" w:rsidTr="006651A8">
        <w:trPr>
          <w:cantSplit/>
          <w:trHeight w:val="288"/>
        </w:trPr>
        <w:tc>
          <w:tcPr>
            <w:tcW w:w="3833" w:type="pct"/>
            <w:shd w:val="clear" w:color="auto" w:fill="D9D9D9"/>
            <w:noWrap/>
            <w:vAlign w:val="bottom"/>
          </w:tcPr>
          <w:p w14:paraId="0CE4A34F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Public Comment</w:t>
            </w:r>
          </w:p>
        </w:tc>
        <w:tc>
          <w:tcPr>
            <w:tcW w:w="490" w:type="pct"/>
            <w:shd w:val="clear" w:color="auto" w:fill="D9D9D9"/>
            <w:noWrap/>
            <w:vAlign w:val="bottom"/>
          </w:tcPr>
          <w:p w14:paraId="3A59D3D5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677" w:type="pct"/>
            <w:shd w:val="clear" w:color="auto" w:fill="D9D9D9"/>
            <w:noWrap/>
            <w:vAlign w:val="bottom"/>
          </w:tcPr>
          <w:p w14:paraId="23206CD2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6651A8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</w:tr>
      <w:tr w:rsidR="007821BD" w:rsidRPr="006651A8" w14:paraId="3B1B5C1A" w14:textId="77777777" w:rsidTr="002823A6">
        <w:trPr>
          <w:cantSplit/>
          <w:trHeight w:val="288"/>
        </w:trPr>
        <w:tc>
          <w:tcPr>
            <w:tcW w:w="3833" w:type="pct"/>
            <w:shd w:val="clear" w:color="auto" w:fill="auto"/>
            <w:noWrap/>
            <w:vAlign w:val="bottom"/>
          </w:tcPr>
          <w:p w14:paraId="222A2BF8" w14:textId="2CA71804" w:rsidR="007821BD" w:rsidRPr="006651A8" w:rsidRDefault="00E30E5A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Mobile Care Services Discovery (</w:t>
            </w:r>
            <w:proofErr w:type="spellStart"/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mCSD</w:t>
            </w:r>
            <w:proofErr w:type="spellEnd"/>
            <w:r w:rsidRPr="00E30E5A">
              <w:rPr>
                <w:rFonts w:eastAsia="Times New Roman" w:cs="Calibri"/>
                <w:color w:val="000000"/>
                <w:sz w:val="20"/>
                <w:szCs w:val="20"/>
              </w:rPr>
              <w:t>) Use Cases White Paper</w:t>
            </w:r>
          </w:p>
        </w:tc>
        <w:tc>
          <w:tcPr>
            <w:tcW w:w="490" w:type="pct"/>
            <w:shd w:val="clear" w:color="auto" w:fill="auto"/>
            <w:noWrap/>
          </w:tcPr>
          <w:p w14:paraId="46E59A51" w14:textId="77777777" w:rsidR="007821BD" w:rsidRPr="006651A8" w:rsidRDefault="007821BD" w:rsidP="007821BD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821BD">
              <w:rPr>
                <w:rFonts w:eastAsia="Times New Roman" w:cs="Calibri"/>
                <w:color w:val="000000"/>
                <w:sz w:val="20"/>
                <w:szCs w:val="20"/>
              </w:rPr>
              <w:t>Publish</w:t>
            </w:r>
          </w:p>
        </w:tc>
        <w:tc>
          <w:tcPr>
            <w:tcW w:w="677" w:type="pct"/>
            <w:shd w:val="clear" w:color="auto" w:fill="auto"/>
            <w:noWrap/>
            <w:vAlign w:val="bottom"/>
          </w:tcPr>
          <w:p w14:paraId="715DEB5E" w14:textId="31BA1AAD" w:rsidR="007821BD" w:rsidRPr="006651A8" w:rsidRDefault="00E30E5A" w:rsidP="007821B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11/8/2022</w:t>
            </w:r>
          </w:p>
        </w:tc>
      </w:tr>
    </w:tbl>
    <w:p w14:paraId="2B64AD70" w14:textId="77777777" w:rsidR="002823A6" w:rsidRDefault="002823A6" w:rsidP="002823A6">
      <w:pPr>
        <w:pStyle w:val="SectionHeading"/>
        <w:spacing w:after="0"/>
        <w:rPr>
          <w:rFonts w:eastAsia="Times New Roman" w:cs="Calibri"/>
          <w:color w:val="000000"/>
          <w:sz w:val="20"/>
          <w:szCs w:val="20"/>
          <w:u w:val="none"/>
        </w:rPr>
      </w:pPr>
    </w:p>
    <w:p w14:paraId="2BE66D0A" w14:textId="77777777" w:rsidR="00DC2E83" w:rsidRDefault="00DC2E83" w:rsidP="002823A6">
      <w:pPr>
        <w:pStyle w:val="SectionHeading"/>
        <w:spacing w:after="0"/>
        <w:rPr>
          <w:rFonts w:eastAsia="Times New Roman" w:cs="Calibri"/>
          <w:color w:val="000000"/>
          <w:u w:val="none"/>
        </w:rPr>
      </w:pPr>
      <w:r>
        <w:rPr>
          <w:rFonts w:eastAsia="Times New Roman" w:cs="Calibri"/>
          <w:color w:val="000000"/>
          <w:u w:val="none"/>
        </w:rPr>
        <w:t>In Development</w:t>
      </w:r>
    </w:p>
    <w:p w14:paraId="019C15D0" w14:textId="1C919EA8" w:rsidR="00DC2E83" w:rsidRPr="00DC2E83" w:rsidRDefault="00DC2E83" w:rsidP="00DC2E83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 w:rsidRPr="00DC2E83">
        <w:rPr>
          <w:b w:val="0"/>
          <w:bCs/>
          <w:u w:val="none"/>
        </w:rPr>
        <w:t>Scheduling for Mobile</w:t>
      </w:r>
    </w:p>
    <w:p w14:paraId="254244B8" w14:textId="77777777" w:rsidR="00DC2E83" w:rsidRPr="00DC2E83" w:rsidRDefault="00DC2E83" w:rsidP="00DC2E83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 w:rsidRPr="00DC2E83">
        <w:rPr>
          <w:b w:val="0"/>
          <w:bCs/>
          <w:u w:val="none"/>
        </w:rPr>
        <w:t>Document Sharing Across Network Topologies</w:t>
      </w:r>
    </w:p>
    <w:p w14:paraId="505E7708" w14:textId="709AE6FB" w:rsidR="00A753D7" w:rsidRPr="002823A6" w:rsidRDefault="002823A6" w:rsidP="002823A6">
      <w:pPr>
        <w:pStyle w:val="SectionHeading"/>
        <w:spacing w:after="0"/>
        <w:rPr>
          <w:rFonts w:eastAsia="Times New Roman" w:cs="Calibri"/>
          <w:color w:val="000000"/>
          <w:u w:val="none"/>
        </w:rPr>
      </w:pPr>
      <w:r w:rsidRPr="002823A6">
        <w:rPr>
          <w:rFonts w:eastAsia="Times New Roman" w:cs="Calibri"/>
          <w:color w:val="000000"/>
          <w:u w:val="none"/>
        </w:rPr>
        <w:t>FHIR Implementation Guides</w:t>
      </w:r>
      <w:r w:rsidR="00737A91">
        <w:rPr>
          <w:rFonts w:eastAsia="Times New Roman" w:cs="Calibri"/>
          <w:color w:val="000000"/>
          <w:u w:val="none"/>
        </w:rPr>
        <w:t xml:space="preserve"> </w:t>
      </w:r>
      <w:r w:rsidR="00737A91" w:rsidRPr="007129FF">
        <w:rPr>
          <w:b w:val="0"/>
          <w:bCs/>
          <w:u w:val="none"/>
        </w:rPr>
        <w:t>(</w:t>
      </w:r>
      <w:r w:rsidR="00737A91" w:rsidRPr="007129FF">
        <w:rPr>
          <w:rStyle w:val="Hyperlink"/>
          <w:b w:val="0"/>
          <w:bCs/>
          <w:u w:val="none"/>
        </w:rPr>
        <w:t>http://www.fhir.org/guides/registry/</w:t>
      </w:r>
      <w:r w:rsidR="00737A91" w:rsidRPr="007129FF">
        <w:rPr>
          <w:b w:val="0"/>
          <w:bCs/>
          <w:u w:val="none"/>
        </w:rPr>
        <w:t>)</w:t>
      </w:r>
    </w:p>
    <w:p w14:paraId="53094379" w14:textId="247DECFC" w:rsidR="002823A6" w:rsidRPr="002823A6" w:rsidRDefault="00E30E5A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proofErr w:type="spellStart"/>
      <w:r>
        <w:rPr>
          <w:b w:val="0"/>
          <w:bCs/>
          <w:u w:val="none"/>
        </w:rPr>
        <w:t>FormatCode</w:t>
      </w:r>
      <w:proofErr w:type="spellEnd"/>
    </w:p>
    <w:p w14:paraId="256E636F" w14:textId="40C92C5C" w:rsidR="002823A6" w:rsidRPr="002823A6" w:rsidRDefault="00E30E5A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MHD</w:t>
      </w:r>
    </w:p>
    <w:p w14:paraId="16E95113" w14:textId="46DB3320" w:rsidR="002823A6" w:rsidRDefault="003354D6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proofErr w:type="spellStart"/>
      <w:r>
        <w:rPr>
          <w:b w:val="0"/>
          <w:bCs/>
          <w:u w:val="none"/>
        </w:rPr>
        <w:t>mCSD</w:t>
      </w:r>
      <w:proofErr w:type="spellEnd"/>
    </w:p>
    <w:p w14:paraId="624532AE" w14:textId="143B49EE" w:rsidR="003354D6" w:rsidRDefault="003354D6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t>Basic Audit Event</w:t>
      </w:r>
    </w:p>
    <w:p w14:paraId="418FFB4A" w14:textId="532C3DC9" w:rsidR="003354D6" w:rsidRDefault="003354D6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r>
        <w:rPr>
          <w:b w:val="0"/>
          <w:bCs/>
          <w:u w:val="none"/>
        </w:rPr>
        <w:lastRenderedPageBreak/>
        <w:t>PMIR</w:t>
      </w:r>
    </w:p>
    <w:p w14:paraId="634B3AE2" w14:textId="0C3B2818" w:rsidR="003354D6" w:rsidRDefault="003354D6" w:rsidP="002823A6">
      <w:pPr>
        <w:pStyle w:val="SectionHeading"/>
        <w:numPr>
          <w:ilvl w:val="0"/>
          <w:numId w:val="12"/>
        </w:numPr>
        <w:spacing w:after="0"/>
        <w:rPr>
          <w:ins w:id="2" w:author="Oliver Egger" w:date="2022-12-14T10:27:00Z"/>
          <w:b w:val="0"/>
          <w:bCs/>
          <w:u w:val="none"/>
        </w:rPr>
      </w:pPr>
      <w:r>
        <w:rPr>
          <w:b w:val="0"/>
          <w:bCs/>
          <w:u w:val="none"/>
        </w:rPr>
        <w:t>SVCM</w:t>
      </w:r>
    </w:p>
    <w:p w14:paraId="547DE1FB" w14:textId="3C1F7BA3" w:rsidR="007417DD" w:rsidRPr="002823A6" w:rsidRDefault="007417DD" w:rsidP="002823A6">
      <w:pPr>
        <w:pStyle w:val="SectionHeading"/>
        <w:numPr>
          <w:ilvl w:val="0"/>
          <w:numId w:val="12"/>
        </w:numPr>
        <w:spacing w:after="0"/>
        <w:rPr>
          <w:b w:val="0"/>
          <w:bCs/>
          <w:u w:val="none"/>
        </w:rPr>
      </w:pPr>
      <w:proofErr w:type="spellStart"/>
      <w:ins w:id="3" w:author="Oliver Egger" w:date="2022-12-14T10:27:00Z">
        <w:r>
          <w:rPr>
            <w:b w:val="0"/>
            <w:bCs/>
            <w:u w:val="none"/>
          </w:rPr>
          <w:t>PIXm</w:t>
        </w:r>
      </w:ins>
      <w:proofErr w:type="spellEnd"/>
    </w:p>
    <w:p w14:paraId="2F43A5FD" w14:textId="77777777" w:rsidR="00C25976" w:rsidRDefault="002823A6" w:rsidP="002935A4">
      <w:pPr>
        <w:pStyle w:val="SectionHeading"/>
        <w:rPr>
          <w:rFonts w:eastAsia="Times New Roman" w:cs="Calibri"/>
          <w:color w:val="000000"/>
          <w:u w:val="none"/>
        </w:rPr>
      </w:pPr>
      <w:r w:rsidRPr="002823A6">
        <w:rPr>
          <w:rFonts w:eastAsia="Times New Roman" w:cs="Calibri"/>
          <w:color w:val="000000"/>
          <w:u w:val="none"/>
        </w:rPr>
        <w:t>Publication of Final Text Volumes to HTML</w:t>
      </w:r>
    </w:p>
    <w:p w14:paraId="6C55C699" w14:textId="5D3FE775" w:rsidR="002823A6" w:rsidRPr="009F2A6E" w:rsidRDefault="00C25976" w:rsidP="002C1B43">
      <w:pPr>
        <w:pStyle w:val="SectionHeading"/>
        <w:numPr>
          <w:ilvl w:val="0"/>
          <w:numId w:val="15"/>
        </w:numPr>
        <w:rPr>
          <w:rStyle w:val="Hyperlink"/>
          <w:rFonts w:eastAsia="Times New Roman" w:cs="Calibri"/>
          <w:b w:val="0"/>
          <w:bCs/>
          <w:color w:val="000000"/>
          <w:u w:val="none"/>
        </w:rPr>
      </w:pPr>
      <w:r w:rsidRPr="009F2A6E">
        <w:rPr>
          <w:rFonts w:eastAsia="Times New Roman" w:cs="Calibri"/>
          <w:b w:val="0"/>
          <w:bCs/>
          <w:color w:val="000000"/>
          <w:u w:val="none"/>
        </w:rPr>
        <w:t>Publication site:</w:t>
      </w:r>
      <w:r>
        <w:rPr>
          <w:rStyle w:val="Hyperlink"/>
          <w:b w:val="0"/>
          <w:bCs/>
          <w:u w:val="none"/>
        </w:rPr>
        <w:t xml:space="preserve"> </w:t>
      </w:r>
      <w:hyperlink r:id="rId15" w:history="1">
        <w:r w:rsidR="009F2A6E" w:rsidRPr="00526360">
          <w:rPr>
            <w:rStyle w:val="Hyperlink"/>
            <w:b w:val="0"/>
            <w:bCs/>
          </w:rPr>
          <w:t>https://profiles.ihe.net/</w:t>
        </w:r>
      </w:hyperlink>
    </w:p>
    <w:p w14:paraId="549FD8F2" w14:textId="1422DCDA" w:rsidR="009F2A6E" w:rsidRPr="00BE531C" w:rsidRDefault="009F2A6E" w:rsidP="002C1B43">
      <w:pPr>
        <w:pStyle w:val="SectionHeading"/>
        <w:numPr>
          <w:ilvl w:val="0"/>
          <w:numId w:val="15"/>
        </w:numPr>
        <w:rPr>
          <w:rStyle w:val="Hyperlink"/>
          <w:rFonts w:eastAsia="Times New Roman" w:cs="Calibri"/>
          <w:b w:val="0"/>
          <w:bCs/>
          <w:color w:val="000000"/>
          <w:u w:val="none"/>
        </w:rPr>
      </w:pPr>
      <w:r>
        <w:rPr>
          <w:rFonts w:eastAsia="Times New Roman" w:cs="Calibri"/>
          <w:b w:val="0"/>
          <w:bCs/>
          <w:color w:val="000000"/>
          <w:u w:val="none"/>
        </w:rPr>
        <w:t>S</w:t>
      </w:r>
      <w:r w:rsidRPr="009F2A6E">
        <w:rPr>
          <w:rFonts w:eastAsia="Times New Roman" w:cs="Calibri"/>
          <w:b w:val="0"/>
          <w:bCs/>
          <w:color w:val="000000"/>
          <w:u w:val="none"/>
        </w:rPr>
        <w:t>taging / archive</w:t>
      </w:r>
      <w:r>
        <w:rPr>
          <w:rFonts w:eastAsia="Times New Roman" w:cs="Calibri"/>
          <w:b w:val="0"/>
          <w:bCs/>
          <w:color w:val="000000"/>
          <w:u w:val="none"/>
        </w:rPr>
        <w:t>:</w:t>
      </w:r>
      <w:r w:rsidRPr="009F2A6E">
        <w:rPr>
          <w:rFonts w:eastAsia="Times New Roman" w:cs="Calibri"/>
          <w:b w:val="0"/>
          <w:bCs/>
          <w:color w:val="000000"/>
          <w:u w:val="none"/>
        </w:rPr>
        <w:t xml:space="preserve"> </w:t>
      </w:r>
      <w:r w:rsidRPr="009F2A6E">
        <w:rPr>
          <w:rStyle w:val="Hyperlink"/>
          <w:b w:val="0"/>
          <w:bCs/>
        </w:rPr>
        <w:t>https://github.com/IHE/publications</w:t>
      </w:r>
    </w:p>
    <w:p w14:paraId="31B0BF2A" w14:textId="77777777" w:rsidR="008D627B" w:rsidRDefault="008D627B" w:rsidP="002935A4">
      <w:pPr>
        <w:pStyle w:val="SectionHeading"/>
      </w:pPr>
      <w:r w:rsidRPr="003354D6">
        <w:rPr>
          <w:highlight w:val="yellow"/>
        </w:rPr>
        <w:t>Trends</w:t>
      </w:r>
      <w:r w:rsidR="002624CC">
        <w:t>:</w:t>
      </w:r>
    </w:p>
    <w:p w14:paraId="250D3183" w14:textId="5AD4108A" w:rsidR="0075284C" w:rsidRPr="00791231" w:rsidRDefault="00791231" w:rsidP="002C1B43">
      <w:pPr>
        <w:pStyle w:val="ListParagraph"/>
        <w:numPr>
          <w:ilvl w:val="0"/>
          <w:numId w:val="16"/>
        </w:numPr>
        <w:rPr>
          <w:highlight w:val="yellow"/>
        </w:rPr>
      </w:pPr>
      <w:commentRangeStart w:id="4"/>
      <w:r w:rsidRPr="00791231">
        <w:rPr>
          <w:highlight w:val="yellow"/>
        </w:rPr>
        <w:t>TBD</w:t>
      </w:r>
      <w:commentRangeEnd w:id="4"/>
      <w:r w:rsidR="009A72D3">
        <w:rPr>
          <w:rStyle w:val="CommentReference"/>
        </w:rPr>
        <w:commentReference w:id="4"/>
      </w:r>
    </w:p>
    <w:p w14:paraId="7D49AB5F" w14:textId="242BD3FE" w:rsidR="009C0D6A" w:rsidRPr="00FB5485" w:rsidRDefault="00435708" w:rsidP="009C0D6A">
      <w:pPr>
        <w:ind w:left="360"/>
      </w:pPr>
      <w:r>
        <w:rPr>
          <w:noProof/>
        </w:rPr>
        <w:drawing>
          <wp:inline distT="0" distB="0" distL="0" distR="0" wp14:anchorId="7D5BD23A" wp14:editId="469D0730">
            <wp:extent cx="6400800" cy="3134995"/>
            <wp:effectExtent l="0" t="0" r="0" b="825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9C504B-AEAF-489D-9B1F-0C55764F2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t xml:space="preserve"> </w:t>
      </w:r>
    </w:p>
    <w:p w14:paraId="61AB93C7" w14:textId="16B1673B" w:rsidR="00644501" w:rsidRPr="00AA5D33" w:rsidRDefault="00644501" w:rsidP="00AA5D33">
      <w:pPr>
        <w:pStyle w:val="SectionHeading"/>
        <w:ind w:left="360"/>
        <w:rPr>
          <w:b w:val="0"/>
          <w:bCs/>
          <w:u w:val="none"/>
        </w:rPr>
      </w:pPr>
      <w:r w:rsidRPr="00AA5D33">
        <w:rPr>
          <w:b w:val="0"/>
          <w:bCs/>
          <w:u w:val="none"/>
        </w:rPr>
        <w:t xml:space="preserve">*Last datapoint from Japan </w:t>
      </w:r>
      <w:r w:rsidR="00AA5D33" w:rsidRPr="00AA5D33">
        <w:rPr>
          <w:b w:val="0"/>
          <w:bCs/>
          <w:u w:val="none"/>
        </w:rPr>
        <w:t>2019</w:t>
      </w:r>
    </w:p>
    <w:p w14:paraId="46DC6054" w14:textId="06756B8C" w:rsidR="00D633A1" w:rsidRDefault="007C77EA" w:rsidP="002935A4">
      <w:pPr>
        <w:pStyle w:val="SectionHeading"/>
      </w:pPr>
      <w:commentRangeStart w:id="5"/>
      <w:r>
        <w:t>Summary of Future Plans</w:t>
      </w:r>
      <w:commentRangeEnd w:id="5"/>
      <w:r w:rsidR="009A72D3">
        <w:rPr>
          <w:rStyle w:val="CommentReference"/>
          <w:b w:val="0"/>
          <w:u w:val="none"/>
        </w:rPr>
        <w:commentReference w:id="5"/>
      </w:r>
      <w:r>
        <w:t xml:space="preserve">: </w:t>
      </w:r>
    </w:p>
    <w:p w14:paraId="0F684AF7" w14:textId="774A5BC0" w:rsidR="00B33061" w:rsidRDefault="00B33061" w:rsidP="00915DD8">
      <w:pPr>
        <w:pStyle w:val="ListParagraph"/>
        <w:numPr>
          <w:ilvl w:val="0"/>
          <w:numId w:val="17"/>
        </w:numPr>
      </w:pPr>
      <w:r w:rsidRPr="00B33061">
        <w:t xml:space="preserve">See: </w:t>
      </w:r>
      <w:hyperlink r:id="rId17" w:history="1">
        <w:r w:rsidRPr="00B33061">
          <w:rPr>
            <w:rStyle w:val="Hyperlink"/>
            <w:u w:val="none"/>
          </w:rPr>
          <w:t>https://github.com/IHE/IT-Infrastructure/projects/2</w:t>
        </w:r>
      </w:hyperlink>
      <w:r w:rsidRPr="00B33061">
        <w:t xml:space="preserve"> </w:t>
      </w:r>
    </w:p>
    <w:p w14:paraId="37AD7491" w14:textId="49A4F9B0" w:rsidR="009A72D3" w:rsidRDefault="009A72D3" w:rsidP="00915DD8">
      <w:pPr>
        <w:pStyle w:val="ListParagraph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 xml:space="preserve">Evaluate Impact of HL7 Gender Harmony IG on ITI Profiles </w:t>
      </w:r>
    </w:p>
    <w:p w14:paraId="38DB35F5" w14:textId="4CB1B957" w:rsidR="009A72D3" w:rsidRDefault="009A72D3" w:rsidP="00915DD8">
      <w:pPr>
        <w:pStyle w:val="ListParagraph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>Alignment with TEFCA</w:t>
      </w:r>
    </w:p>
    <w:p w14:paraId="5920276E" w14:textId="7215CEA1" w:rsidR="009A72D3" w:rsidRDefault="009A72D3" w:rsidP="00915DD8">
      <w:pPr>
        <w:pStyle w:val="ListParagraph"/>
        <w:numPr>
          <w:ilvl w:val="0"/>
          <w:numId w:val="17"/>
        </w:numPr>
        <w:rPr>
          <w:highlight w:val="yellow"/>
        </w:rPr>
      </w:pPr>
      <w:r>
        <w:rPr>
          <w:highlight w:val="yellow"/>
        </w:rPr>
        <w:t xml:space="preserve">Additional FHIR IG conversions </w:t>
      </w:r>
    </w:p>
    <w:p w14:paraId="7AAECA29" w14:textId="6AAAE334" w:rsidR="00791231" w:rsidRPr="00791231" w:rsidRDefault="00791231" w:rsidP="00915DD8">
      <w:pPr>
        <w:pStyle w:val="ListParagraph"/>
        <w:numPr>
          <w:ilvl w:val="0"/>
          <w:numId w:val="17"/>
        </w:numPr>
        <w:rPr>
          <w:highlight w:val="yellow"/>
        </w:rPr>
      </w:pPr>
      <w:r w:rsidRPr="00791231">
        <w:rPr>
          <w:highlight w:val="yellow"/>
        </w:rPr>
        <w:t>Other</w:t>
      </w:r>
    </w:p>
    <w:sectPr w:rsidR="00791231" w:rsidRPr="00791231" w:rsidSect="001F4D49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hols, Steven (GE Healthcare)" w:date="2022-12-14T14:02:00Z" w:initials="SJN">
    <w:p w14:paraId="3397B13E" w14:textId="3C3A7E7E" w:rsidR="00E95CFC" w:rsidRDefault="00E95CFC">
      <w:pPr>
        <w:pStyle w:val="CommentText"/>
      </w:pPr>
      <w:r>
        <w:rPr>
          <w:rStyle w:val="CommentReference"/>
        </w:rPr>
        <w:annotationRef/>
      </w:r>
      <w:r>
        <w:t>Unable to access</w:t>
      </w:r>
    </w:p>
  </w:comment>
  <w:comment w:id="1" w:author="Nichols, Steven (GE Healthcare)" w:date="2022-12-14T14:03:00Z" w:initials="SJN">
    <w:p w14:paraId="2B1376D3" w14:textId="3096507D" w:rsidR="00E95CFC" w:rsidRDefault="00E95CFC">
      <w:pPr>
        <w:pStyle w:val="CommentText"/>
      </w:pPr>
      <w:r>
        <w:rPr>
          <w:rStyle w:val="CommentReference"/>
        </w:rPr>
        <w:annotationRef/>
      </w:r>
      <w:r>
        <w:t xml:space="preserve">Unable to </w:t>
      </w:r>
      <w:proofErr w:type="spellStart"/>
      <w:r>
        <w:t>acccess</w:t>
      </w:r>
      <w:proofErr w:type="spellEnd"/>
    </w:p>
  </w:comment>
  <w:comment w:id="4" w:author="Nichols, Steven (GE Healthcare)" w:date="2022-12-13T09:29:00Z" w:initials="SJN">
    <w:p w14:paraId="6418DE02" w14:textId="41EBF896" w:rsidR="009A72D3" w:rsidRDefault="009A72D3">
      <w:pPr>
        <w:pStyle w:val="CommentText"/>
      </w:pPr>
      <w:r>
        <w:rPr>
          <w:rStyle w:val="CommentReference"/>
        </w:rPr>
        <w:annotationRef/>
      </w:r>
      <w:r>
        <w:t>Need input</w:t>
      </w:r>
    </w:p>
  </w:comment>
  <w:comment w:id="5" w:author="Nichols, Steven (GE Healthcare)" w:date="2022-12-13T09:33:00Z" w:initials="SJN">
    <w:p w14:paraId="590BB0E0" w14:textId="74E6104C" w:rsidR="009A72D3" w:rsidRDefault="009A72D3">
      <w:pPr>
        <w:pStyle w:val="CommentText"/>
      </w:pPr>
      <w:r>
        <w:rPr>
          <w:rStyle w:val="CommentReference"/>
        </w:rPr>
        <w:annotationRef/>
      </w:r>
      <w:r>
        <w:t>Need input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97B13E" w15:done="0"/>
  <w15:commentEx w15:paraId="2B1376D3" w15:done="0"/>
  <w15:commentEx w15:paraId="6418DE02" w15:done="0"/>
  <w15:commentEx w15:paraId="590BB0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4560B" w16cex:dateUtc="2022-12-14T20:02:00Z"/>
  <w16cex:commentExtensible w16cex:durableId="27445616" w16cex:dateUtc="2022-12-14T20:03:00Z"/>
  <w16cex:commentExtensible w16cex:durableId="2742C472" w16cex:dateUtc="2022-12-13T15:29:00Z"/>
  <w16cex:commentExtensible w16cex:durableId="2742C553" w16cex:dateUtc="2022-12-13T1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97B13E" w16cid:durableId="2744560B"/>
  <w16cid:commentId w16cid:paraId="2B1376D3" w16cid:durableId="27445616"/>
  <w16cid:commentId w16cid:paraId="6418DE02" w16cid:durableId="2742C472"/>
  <w16cid:commentId w16cid:paraId="590BB0E0" w16cid:durableId="2742C5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6C6"/>
    <w:multiLevelType w:val="hybridMultilevel"/>
    <w:tmpl w:val="972028BE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34"/>
    <w:multiLevelType w:val="hybridMultilevel"/>
    <w:tmpl w:val="8168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EAD"/>
    <w:multiLevelType w:val="hybridMultilevel"/>
    <w:tmpl w:val="4300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A15AA"/>
    <w:multiLevelType w:val="hybridMultilevel"/>
    <w:tmpl w:val="B93015B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879CB"/>
    <w:multiLevelType w:val="hybridMultilevel"/>
    <w:tmpl w:val="7810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9457C"/>
    <w:multiLevelType w:val="hybridMultilevel"/>
    <w:tmpl w:val="D31673F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31EB3"/>
    <w:multiLevelType w:val="hybridMultilevel"/>
    <w:tmpl w:val="D9320F34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D0D60"/>
    <w:multiLevelType w:val="hybridMultilevel"/>
    <w:tmpl w:val="B51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47E4B"/>
    <w:multiLevelType w:val="hybridMultilevel"/>
    <w:tmpl w:val="B120BFE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47938"/>
    <w:multiLevelType w:val="hybridMultilevel"/>
    <w:tmpl w:val="5A3A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B6961"/>
    <w:multiLevelType w:val="hybridMultilevel"/>
    <w:tmpl w:val="E49E24B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00ED7"/>
    <w:multiLevelType w:val="hybridMultilevel"/>
    <w:tmpl w:val="233C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6348C"/>
    <w:multiLevelType w:val="hybridMultilevel"/>
    <w:tmpl w:val="579EBC0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265D1"/>
    <w:multiLevelType w:val="hybridMultilevel"/>
    <w:tmpl w:val="A036B22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10A3F"/>
    <w:multiLevelType w:val="hybridMultilevel"/>
    <w:tmpl w:val="B88A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F4AF1"/>
    <w:multiLevelType w:val="hybridMultilevel"/>
    <w:tmpl w:val="75D4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3513F"/>
    <w:multiLevelType w:val="hybridMultilevel"/>
    <w:tmpl w:val="6EE85654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304AC"/>
    <w:multiLevelType w:val="hybridMultilevel"/>
    <w:tmpl w:val="FA841C10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9476A"/>
    <w:multiLevelType w:val="hybridMultilevel"/>
    <w:tmpl w:val="043A6FF6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8EB"/>
    <w:multiLevelType w:val="hybridMultilevel"/>
    <w:tmpl w:val="3F84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55C4F"/>
    <w:multiLevelType w:val="hybridMultilevel"/>
    <w:tmpl w:val="FE4A15EA"/>
    <w:lvl w:ilvl="0" w:tplc="B9DE00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26C2E"/>
    <w:multiLevelType w:val="hybridMultilevel"/>
    <w:tmpl w:val="E2A8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5103E"/>
    <w:multiLevelType w:val="hybridMultilevel"/>
    <w:tmpl w:val="A28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22"/>
  </w:num>
  <w:num w:numId="5">
    <w:abstractNumId w:val="21"/>
  </w:num>
  <w:num w:numId="6">
    <w:abstractNumId w:val="9"/>
  </w:num>
  <w:num w:numId="7">
    <w:abstractNumId w:val="11"/>
  </w:num>
  <w:num w:numId="8">
    <w:abstractNumId w:val="2"/>
  </w:num>
  <w:num w:numId="9">
    <w:abstractNumId w:val="8"/>
  </w:num>
  <w:num w:numId="10">
    <w:abstractNumId w:val="18"/>
  </w:num>
  <w:num w:numId="11">
    <w:abstractNumId w:val="19"/>
  </w:num>
  <w:num w:numId="12">
    <w:abstractNumId w:val="17"/>
  </w:num>
  <w:num w:numId="13">
    <w:abstractNumId w:val="1"/>
  </w:num>
  <w:num w:numId="14">
    <w:abstractNumId w:val="4"/>
  </w:num>
  <w:num w:numId="15">
    <w:abstractNumId w:val="16"/>
  </w:num>
  <w:num w:numId="16">
    <w:abstractNumId w:val="13"/>
  </w:num>
  <w:num w:numId="17">
    <w:abstractNumId w:val="6"/>
  </w:num>
  <w:num w:numId="18">
    <w:abstractNumId w:val="0"/>
  </w:num>
  <w:num w:numId="19">
    <w:abstractNumId w:val="10"/>
  </w:num>
  <w:num w:numId="20">
    <w:abstractNumId w:val="5"/>
  </w:num>
  <w:num w:numId="21">
    <w:abstractNumId w:val="3"/>
  </w:num>
  <w:num w:numId="22">
    <w:abstractNumId w:val="20"/>
  </w:num>
  <w:num w:numId="2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hols, Steven (GE Healthcare)">
    <w15:presenceInfo w15:providerId="None" w15:userId="Nichols, Steven (GE Healthcare)"/>
  </w15:person>
  <w15:person w15:author="Oliver Egger">
    <w15:presenceInfo w15:providerId="Windows Live" w15:userId="e7643a5802e06f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B9"/>
    <w:rsid w:val="000027A1"/>
    <w:rsid w:val="00015CE3"/>
    <w:rsid w:val="000218F7"/>
    <w:rsid w:val="000259D5"/>
    <w:rsid w:val="00056252"/>
    <w:rsid w:val="00056C8D"/>
    <w:rsid w:val="00067EE9"/>
    <w:rsid w:val="00071A07"/>
    <w:rsid w:val="00081842"/>
    <w:rsid w:val="00090409"/>
    <w:rsid w:val="000B1357"/>
    <w:rsid w:val="001011D3"/>
    <w:rsid w:val="001218C6"/>
    <w:rsid w:val="00163370"/>
    <w:rsid w:val="001677CF"/>
    <w:rsid w:val="001A0061"/>
    <w:rsid w:val="001C55C9"/>
    <w:rsid w:val="001D20DE"/>
    <w:rsid w:val="001E2851"/>
    <w:rsid w:val="001F4D49"/>
    <w:rsid w:val="002014AA"/>
    <w:rsid w:val="002035F9"/>
    <w:rsid w:val="00225EB1"/>
    <w:rsid w:val="002318DC"/>
    <w:rsid w:val="00234D68"/>
    <w:rsid w:val="002472AE"/>
    <w:rsid w:val="002624CC"/>
    <w:rsid w:val="002823A6"/>
    <w:rsid w:val="00290AD7"/>
    <w:rsid w:val="002935A4"/>
    <w:rsid w:val="002A1EFE"/>
    <w:rsid w:val="002C1B43"/>
    <w:rsid w:val="002C7674"/>
    <w:rsid w:val="002D682B"/>
    <w:rsid w:val="00315228"/>
    <w:rsid w:val="003204EF"/>
    <w:rsid w:val="003354D6"/>
    <w:rsid w:val="00341509"/>
    <w:rsid w:val="003A2A04"/>
    <w:rsid w:val="003A65AD"/>
    <w:rsid w:val="003D45A1"/>
    <w:rsid w:val="00402465"/>
    <w:rsid w:val="00403870"/>
    <w:rsid w:val="00424B42"/>
    <w:rsid w:val="00435708"/>
    <w:rsid w:val="00436FB2"/>
    <w:rsid w:val="00457566"/>
    <w:rsid w:val="00464BF1"/>
    <w:rsid w:val="004A1654"/>
    <w:rsid w:val="004C422C"/>
    <w:rsid w:val="004E5D72"/>
    <w:rsid w:val="0050525F"/>
    <w:rsid w:val="0055291C"/>
    <w:rsid w:val="005729CA"/>
    <w:rsid w:val="00584069"/>
    <w:rsid w:val="00584B4A"/>
    <w:rsid w:val="005B5E89"/>
    <w:rsid w:val="005E548B"/>
    <w:rsid w:val="0062654F"/>
    <w:rsid w:val="00644501"/>
    <w:rsid w:val="00650DD0"/>
    <w:rsid w:val="006651A8"/>
    <w:rsid w:val="006655C1"/>
    <w:rsid w:val="006911D3"/>
    <w:rsid w:val="006B538E"/>
    <w:rsid w:val="006D5AE2"/>
    <w:rsid w:val="006F5E42"/>
    <w:rsid w:val="007129FF"/>
    <w:rsid w:val="00737A91"/>
    <w:rsid w:val="007417DD"/>
    <w:rsid w:val="00747E5A"/>
    <w:rsid w:val="00750FC7"/>
    <w:rsid w:val="0075284C"/>
    <w:rsid w:val="007821BD"/>
    <w:rsid w:val="007861FC"/>
    <w:rsid w:val="00791231"/>
    <w:rsid w:val="007A1205"/>
    <w:rsid w:val="007A7F8C"/>
    <w:rsid w:val="007C77EA"/>
    <w:rsid w:val="007D4A4A"/>
    <w:rsid w:val="00811116"/>
    <w:rsid w:val="00811AE9"/>
    <w:rsid w:val="00825B89"/>
    <w:rsid w:val="008434F1"/>
    <w:rsid w:val="00893356"/>
    <w:rsid w:val="008A12EC"/>
    <w:rsid w:val="008B0978"/>
    <w:rsid w:val="008D627B"/>
    <w:rsid w:val="00915DD8"/>
    <w:rsid w:val="009431D0"/>
    <w:rsid w:val="00970C87"/>
    <w:rsid w:val="009826E1"/>
    <w:rsid w:val="00987CE3"/>
    <w:rsid w:val="00995C5A"/>
    <w:rsid w:val="009A72D3"/>
    <w:rsid w:val="009B1153"/>
    <w:rsid w:val="009C0D6A"/>
    <w:rsid w:val="009C650C"/>
    <w:rsid w:val="009E1933"/>
    <w:rsid w:val="009E410E"/>
    <w:rsid w:val="009F2A6E"/>
    <w:rsid w:val="00A039E3"/>
    <w:rsid w:val="00A111CD"/>
    <w:rsid w:val="00A203A2"/>
    <w:rsid w:val="00A22D70"/>
    <w:rsid w:val="00A25C6C"/>
    <w:rsid w:val="00A26A96"/>
    <w:rsid w:val="00A46D00"/>
    <w:rsid w:val="00A47290"/>
    <w:rsid w:val="00A47887"/>
    <w:rsid w:val="00A667C9"/>
    <w:rsid w:val="00A753D7"/>
    <w:rsid w:val="00A95C95"/>
    <w:rsid w:val="00AA5D33"/>
    <w:rsid w:val="00AD5E7D"/>
    <w:rsid w:val="00AD6AC9"/>
    <w:rsid w:val="00B01B38"/>
    <w:rsid w:val="00B21CA0"/>
    <w:rsid w:val="00B33061"/>
    <w:rsid w:val="00B3389D"/>
    <w:rsid w:val="00B37C3D"/>
    <w:rsid w:val="00B44FB4"/>
    <w:rsid w:val="00B6030B"/>
    <w:rsid w:val="00B853EE"/>
    <w:rsid w:val="00B9406A"/>
    <w:rsid w:val="00B958CD"/>
    <w:rsid w:val="00BD34B9"/>
    <w:rsid w:val="00BE238D"/>
    <w:rsid w:val="00BE531C"/>
    <w:rsid w:val="00C13203"/>
    <w:rsid w:val="00C16D5D"/>
    <w:rsid w:val="00C25976"/>
    <w:rsid w:val="00C53029"/>
    <w:rsid w:val="00C72FD9"/>
    <w:rsid w:val="00C736B4"/>
    <w:rsid w:val="00C8021A"/>
    <w:rsid w:val="00C92D9D"/>
    <w:rsid w:val="00CA69FE"/>
    <w:rsid w:val="00CB5B35"/>
    <w:rsid w:val="00CB667B"/>
    <w:rsid w:val="00CE60E8"/>
    <w:rsid w:val="00CE67FE"/>
    <w:rsid w:val="00D04F74"/>
    <w:rsid w:val="00D33150"/>
    <w:rsid w:val="00D633A1"/>
    <w:rsid w:val="00D7790E"/>
    <w:rsid w:val="00D93F63"/>
    <w:rsid w:val="00D94676"/>
    <w:rsid w:val="00DA20AA"/>
    <w:rsid w:val="00DB0D88"/>
    <w:rsid w:val="00DC2E83"/>
    <w:rsid w:val="00DD3183"/>
    <w:rsid w:val="00E04404"/>
    <w:rsid w:val="00E17915"/>
    <w:rsid w:val="00E27A1A"/>
    <w:rsid w:val="00E30E5A"/>
    <w:rsid w:val="00E870CE"/>
    <w:rsid w:val="00E95CFC"/>
    <w:rsid w:val="00EB0531"/>
    <w:rsid w:val="00EB4F9F"/>
    <w:rsid w:val="00F161E7"/>
    <w:rsid w:val="00F84656"/>
    <w:rsid w:val="00F86572"/>
    <w:rsid w:val="00FB15F8"/>
    <w:rsid w:val="00FB5485"/>
    <w:rsid w:val="00FC1A04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C7E0"/>
  <w15:chartTrackingRefBased/>
  <w15:docId w15:val="{D0F4E391-4906-46F3-B550-4DE184D3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3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4B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34B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34B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D34B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34B9"/>
    <w:pPr>
      <w:ind w:left="720"/>
      <w:contextualSpacing/>
    </w:pPr>
  </w:style>
  <w:style w:type="paragraph" w:customStyle="1" w:styleId="SectionHeading">
    <w:name w:val="Section Heading"/>
    <w:basedOn w:val="Normal"/>
    <w:link w:val="SectionHeadingChar"/>
    <w:qFormat/>
    <w:rsid w:val="001677CF"/>
    <w:pPr>
      <w:spacing w:after="80"/>
    </w:pPr>
    <w:rPr>
      <w:b/>
      <w:u w:val="single"/>
    </w:rPr>
  </w:style>
  <w:style w:type="character" w:styleId="Hyperlink">
    <w:name w:val="Hyperlink"/>
    <w:uiPriority w:val="99"/>
    <w:unhideWhenUsed/>
    <w:rsid w:val="00FB15F8"/>
    <w:rPr>
      <w:color w:val="0000FF"/>
      <w:u w:val="single"/>
    </w:rPr>
  </w:style>
  <w:style w:type="character" w:customStyle="1" w:styleId="SectionHeadingChar">
    <w:name w:val="Section Heading Char"/>
    <w:link w:val="SectionHeading"/>
    <w:rsid w:val="001677CF"/>
    <w:rPr>
      <w:b/>
      <w:sz w:val="22"/>
      <w:szCs w:val="22"/>
      <w:u w:val="single"/>
    </w:rPr>
  </w:style>
  <w:style w:type="table" w:styleId="TableGrid">
    <w:name w:val="Table Grid"/>
    <w:basedOn w:val="TableNormal"/>
    <w:uiPriority w:val="59"/>
    <w:rsid w:val="00AD6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C72FD9"/>
    <w:rPr>
      <w:sz w:val="16"/>
      <w:szCs w:val="16"/>
    </w:rPr>
  </w:style>
  <w:style w:type="paragraph" w:styleId="CommentText">
    <w:name w:val="annotation text"/>
    <w:basedOn w:val="Normal"/>
    <w:semiHidden/>
    <w:rsid w:val="00C72FD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72FD9"/>
    <w:rPr>
      <w:b/>
      <w:bCs/>
    </w:rPr>
  </w:style>
  <w:style w:type="paragraph" w:styleId="BalloonText">
    <w:name w:val="Balloon Text"/>
    <w:basedOn w:val="Normal"/>
    <w:semiHidden/>
    <w:rsid w:val="00C72F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67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3A65A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36B4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A72D3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2C7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4385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04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46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48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7854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907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infoscribe.infoway-inforoute.ca/download/attachments/149160307/Infoway%20Projectathon%20March%202022%20-%20Final%20Report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e-health-suisse.ch/fileadmin/user_upload/Dokumente/E/EPR-Projectathon-2022_Final-Report_e.pdf" TargetMode="External"/><Relationship Id="rId17" Type="http://schemas.openxmlformats.org/officeDocument/2006/relationships/hyperlink" Target="https://github.com/IHE/IT-Infrastructure/projects/2" TargetMode="Externa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lQ4dahBiJxRiLO7NBskS5pcJqfkdewfysgiHwq_Q7ew" TargetMode="External"/><Relationship Id="rId11" Type="http://schemas.openxmlformats.org/officeDocument/2006/relationships/hyperlink" Target="http://wiki.ihe.net/index.php?title=IT_Infrastructure" TargetMode="External"/><Relationship Id="rId5" Type="http://schemas.openxmlformats.org/officeDocument/2006/relationships/hyperlink" Target="mailto:Sarah.Bell@himss.org" TargetMode="External"/><Relationship Id="rId15" Type="http://schemas.openxmlformats.org/officeDocument/2006/relationships/hyperlink" Target="https://profiles.ihe.net/" TargetMode="Externa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github.com/IHE/IT-Infrastructure/projects/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po-mydrive.ge.com/personal/212024164_ge_com/Documents/Desktop/IHE/Board_Report_IHE_ITI-2021-09-28-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Successful vendors from Connectathon-results.ihe.net  (NA, EU, JP*)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ATNA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Sheet1!$B$2:$H$2</c:f>
              <c:numCache>
                <c:formatCode>General</c:formatCode>
                <c:ptCount val="7"/>
                <c:pt idx="0">
                  <c:v>86</c:v>
                </c:pt>
                <c:pt idx="1">
                  <c:v>80</c:v>
                </c:pt>
                <c:pt idx="2">
                  <c:v>79</c:v>
                </c:pt>
                <c:pt idx="3">
                  <c:v>74</c:v>
                </c:pt>
                <c:pt idx="4">
                  <c:v>41</c:v>
                </c:pt>
                <c:pt idx="5">
                  <c:v>29</c:v>
                </c:pt>
                <c:pt idx="6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A1-486E-87E3-DF93BA60D016}"/>
            </c:ext>
          </c:extLst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XDS.b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Sheet1!$B$3:$H$3</c:f>
              <c:numCache>
                <c:formatCode>General</c:formatCode>
                <c:ptCount val="7"/>
                <c:pt idx="0">
                  <c:v>75</c:v>
                </c:pt>
                <c:pt idx="1">
                  <c:v>77</c:v>
                </c:pt>
                <c:pt idx="2">
                  <c:v>60</c:v>
                </c:pt>
                <c:pt idx="3">
                  <c:v>51</c:v>
                </c:pt>
                <c:pt idx="4">
                  <c:v>28</c:v>
                </c:pt>
                <c:pt idx="5">
                  <c:v>23</c:v>
                </c:pt>
                <c:pt idx="6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A1-486E-87E3-DF93BA60D016}"/>
            </c:ext>
          </c:extLst>
        </c:ser>
        <c:ser>
          <c:idx val="3"/>
          <c:order val="2"/>
          <c:tx>
            <c:strRef>
              <c:f>Sheet1!$A$4</c:f>
              <c:strCache>
                <c:ptCount val="1"/>
                <c:pt idx="0">
                  <c:v>PDQ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Sheet1!$B$4:$H$4</c:f>
              <c:numCache>
                <c:formatCode>General</c:formatCode>
                <c:ptCount val="7"/>
                <c:pt idx="0">
                  <c:v>50</c:v>
                </c:pt>
                <c:pt idx="1">
                  <c:v>39</c:v>
                </c:pt>
                <c:pt idx="2">
                  <c:v>38</c:v>
                </c:pt>
                <c:pt idx="3">
                  <c:v>29</c:v>
                </c:pt>
                <c:pt idx="4">
                  <c:v>18</c:v>
                </c:pt>
                <c:pt idx="5">
                  <c:v>12</c:v>
                </c:pt>
                <c:pt idx="6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A1-486E-87E3-DF93BA60D016}"/>
            </c:ext>
          </c:extLst>
        </c:ser>
        <c:ser>
          <c:idx val="4"/>
          <c:order val="3"/>
          <c:tx>
            <c:strRef>
              <c:f>Sheet1!$A$5</c:f>
              <c:strCache>
                <c:ptCount val="1"/>
                <c:pt idx="0">
                  <c:v>PIX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Sheet1!$B$5:$H$5</c:f>
              <c:numCache>
                <c:formatCode>General</c:formatCode>
                <c:ptCount val="7"/>
                <c:pt idx="0">
                  <c:v>44</c:v>
                </c:pt>
                <c:pt idx="1">
                  <c:v>34</c:v>
                </c:pt>
                <c:pt idx="2">
                  <c:v>28</c:v>
                </c:pt>
                <c:pt idx="3">
                  <c:v>26</c:v>
                </c:pt>
                <c:pt idx="4">
                  <c:v>17</c:v>
                </c:pt>
                <c:pt idx="5">
                  <c:v>11</c:v>
                </c:pt>
                <c:pt idx="6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A1-486E-87E3-DF93BA60D016}"/>
            </c:ext>
          </c:extLst>
        </c:ser>
        <c:ser>
          <c:idx val="5"/>
          <c:order val="4"/>
          <c:tx>
            <c:strRef>
              <c:f>Sheet1!$A$6</c:f>
              <c:strCache>
                <c:ptCount val="1"/>
                <c:pt idx="0">
                  <c:v>PIX V3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Sheet1!$B$6:$H$6</c:f>
              <c:numCache>
                <c:formatCode>General</c:formatCode>
                <c:ptCount val="7"/>
                <c:pt idx="0">
                  <c:v>31</c:v>
                </c:pt>
                <c:pt idx="1">
                  <c:v>35</c:v>
                </c:pt>
                <c:pt idx="2">
                  <c:v>35</c:v>
                </c:pt>
                <c:pt idx="3">
                  <c:v>25</c:v>
                </c:pt>
                <c:pt idx="4">
                  <c:v>16</c:v>
                </c:pt>
                <c:pt idx="5">
                  <c:v>13</c:v>
                </c:pt>
                <c:pt idx="6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1A1-486E-87E3-DF93BA60D016}"/>
            </c:ext>
          </c:extLst>
        </c:ser>
        <c:ser>
          <c:idx val="6"/>
          <c:order val="5"/>
          <c:tx>
            <c:strRef>
              <c:f>Sheet1!$A$7</c:f>
              <c:strCache>
                <c:ptCount val="1"/>
                <c:pt idx="0">
                  <c:v>PDQ V3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Sheet1!$B$7:$H$7</c:f>
              <c:numCache>
                <c:formatCode>General</c:formatCode>
                <c:ptCount val="7"/>
                <c:pt idx="0">
                  <c:v>32</c:v>
                </c:pt>
                <c:pt idx="1">
                  <c:v>36</c:v>
                </c:pt>
                <c:pt idx="2">
                  <c:v>34</c:v>
                </c:pt>
                <c:pt idx="3">
                  <c:v>22</c:v>
                </c:pt>
                <c:pt idx="4">
                  <c:v>17</c:v>
                </c:pt>
                <c:pt idx="5">
                  <c:v>12</c:v>
                </c:pt>
                <c:pt idx="6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1A1-486E-87E3-DF93BA60D016}"/>
            </c:ext>
          </c:extLst>
        </c:ser>
        <c:ser>
          <c:idx val="7"/>
          <c:order val="6"/>
          <c:tx>
            <c:strRef>
              <c:f>Sheet1!$A$8</c:f>
              <c:strCache>
                <c:ptCount val="1"/>
                <c:pt idx="0">
                  <c:v>XCA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Sheet1!$B$8:$H$8</c:f>
              <c:numCache>
                <c:formatCode>General</c:formatCode>
                <c:ptCount val="7"/>
                <c:pt idx="0">
                  <c:v>30</c:v>
                </c:pt>
                <c:pt idx="1">
                  <c:v>33</c:v>
                </c:pt>
                <c:pt idx="2">
                  <c:v>34</c:v>
                </c:pt>
                <c:pt idx="3">
                  <c:v>22</c:v>
                </c:pt>
                <c:pt idx="4">
                  <c:v>14</c:v>
                </c:pt>
                <c:pt idx="5">
                  <c:v>9</c:v>
                </c:pt>
                <c:pt idx="6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1A1-486E-87E3-DF93BA60D016}"/>
            </c:ext>
          </c:extLst>
        </c:ser>
        <c:ser>
          <c:idx val="8"/>
          <c:order val="7"/>
          <c:tx>
            <c:strRef>
              <c:f>Sheet1!$A$9</c:f>
              <c:strCache>
                <c:ptCount val="1"/>
                <c:pt idx="0">
                  <c:v>PDQm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Sheet1!$B$1:$H$1</c:f>
              <c:numCache>
                <c:formatCode>General</c:formatCode>
                <c:ptCount val="7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  <c:pt idx="5">
                  <c:v>2021</c:v>
                </c:pt>
                <c:pt idx="6">
                  <c:v>2022</c:v>
                </c:pt>
              </c:numCache>
            </c:numRef>
          </c:cat>
          <c:val>
            <c:numRef>
              <c:f>Sheet1!$B$9:$H$9</c:f>
              <c:numCache>
                <c:formatCode>General</c:formatCode>
                <c:ptCount val="7"/>
                <c:pt idx="0">
                  <c:v>20</c:v>
                </c:pt>
                <c:pt idx="1">
                  <c:v>27</c:v>
                </c:pt>
                <c:pt idx="2">
                  <c:v>22</c:v>
                </c:pt>
                <c:pt idx="3">
                  <c:v>30</c:v>
                </c:pt>
                <c:pt idx="4">
                  <c:v>14</c:v>
                </c:pt>
                <c:pt idx="5">
                  <c:v>13</c:v>
                </c:pt>
                <c:pt idx="6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1A1-486E-87E3-DF93BA60D0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8126624"/>
        <c:axId val="888124656"/>
      </c:lineChart>
      <c:catAx>
        <c:axId val="88812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124656"/>
        <c:crosses val="autoZero"/>
        <c:auto val="1"/>
        <c:lblAlgn val="ctr"/>
        <c:lblOffset val="100"/>
        <c:noMultiLvlLbl val="0"/>
      </c:catAx>
      <c:valAx>
        <c:axId val="88812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812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975</Words>
  <Characters>5563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Board Report: IHE &lt;DomainName&gt; Domain</vt:lpstr>
    </vt:vector>
  </TitlesOfParts>
  <Company>RSNA</Company>
  <LinksUpToDate>false</LinksUpToDate>
  <CharactersWithSpaces>6525</CharactersWithSpaces>
  <SharedDoc>false</SharedDoc>
  <HLinks>
    <vt:vector size="48" baseType="variant">
      <vt:variant>
        <vt:i4>8060981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https://github.com/IHE/IT-Infrastructure/projects/2</vt:lpwstr>
      </vt:variant>
      <vt:variant>
        <vt:lpwstr/>
      </vt:variant>
      <vt:variant>
        <vt:i4>8060981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https://github.com/IHE/IT-Infrastructure/projects/2</vt:lpwstr>
      </vt:variant>
      <vt:variant>
        <vt:lpwstr/>
      </vt:variant>
      <vt:variant>
        <vt:i4>458856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https://www.youtube.com/playlist?list=PLqKdd_74t4IL86rg1DhfsPq1LVS3jF4QK</vt:lpwstr>
      </vt:variant>
      <vt:variant>
        <vt:lpwstr/>
      </vt:variant>
      <vt:variant>
        <vt:i4>4325426</vt:i4>
      </vt:variant>
      <vt:variant>
        <vt:i4>6</vt:i4>
      </vt:variant>
      <vt:variant>
        <vt:i4>0</vt:i4>
      </vt:variant>
      <vt:variant>
        <vt:i4>5</vt:i4>
      </vt:variant>
      <vt:variant>
        <vt:lpwstr>http://wiki.ihe.net/index.php?title=IT_Infrastructure</vt:lpwstr>
      </vt:variant>
      <vt:variant>
        <vt:lpwstr/>
      </vt:variant>
      <vt:variant>
        <vt:i4>1704003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https://docs.google.com/spreadsheets/d/1YcihcqpJERNeTDSzFK7yXtNfs2MTVQTlifW-hmhTAQI/edit?usp=sharing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mailto:Sarah.Bell@himss.org</vt:lpwstr>
      </vt:variant>
      <vt:variant>
        <vt:lpwstr/>
      </vt:variant>
      <vt:variant>
        <vt:i4>3866751</vt:i4>
      </vt:variant>
      <vt:variant>
        <vt:i4>3</vt:i4>
      </vt:variant>
      <vt:variant>
        <vt:i4>0</vt:i4>
      </vt:variant>
      <vt:variant>
        <vt:i4>5</vt:i4>
      </vt:variant>
      <vt:variant>
        <vt:lpwstr>https://bit.ly/maging_Taskf_Survey</vt:lpwstr>
      </vt:variant>
      <vt:variant>
        <vt:lpwstr/>
      </vt:variant>
      <vt:variant>
        <vt:i4>1179772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https://ec.europa.eu/health/sites/default/files/cross_border_care/docs/ev_20161024_co09_en.pdf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 Report: IHE &lt;DomainName&gt; Domain</dc:title>
  <dc:subject/>
  <dc:creator>Karen Witting</dc:creator>
  <cp:keywords/>
  <cp:lastModifiedBy>Nichols, Steven (GE Healthcare)</cp:lastModifiedBy>
  <cp:revision>2</cp:revision>
  <cp:lastPrinted>2021-09-28T15:08:00Z</cp:lastPrinted>
  <dcterms:created xsi:type="dcterms:W3CDTF">2022-12-14T20:03:00Z</dcterms:created>
  <dcterms:modified xsi:type="dcterms:W3CDTF">2022-12-14T20:03:00Z</dcterms:modified>
</cp:coreProperties>
</file>